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0428" w14:textId="77777777" w:rsidR="005308C9" w:rsidRPr="005308C9" w:rsidRDefault="005308C9" w:rsidP="00C8462B">
      <w:pPr>
        <w:rPr>
          <w:rFonts w:ascii="Times New Roman" w:hAnsi="Times New Roman" w:cs="Times New Roman"/>
          <w:b/>
          <w:iCs/>
          <w:sz w:val="24"/>
          <w:szCs w:val="24"/>
          <w:lang w:val="ro-RO"/>
        </w:rPr>
      </w:pPr>
      <w:r>
        <w:rPr>
          <w:rFonts w:ascii="Times New Roman" w:hAnsi="Times New Roman" w:cs="Times New Roman"/>
          <w:b/>
          <w:iCs/>
          <w:sz w:val="24"/>
          <w:szCs w:val="24"/>
          <w:lang w:val="ro-RO"/>
        </w:rPr>
        <w:t>OCTAVIAN BERCHEZ           MIHAI FELICIAN HODIŞAN</w:t>
      </w:r>
    </w:p>
    <w:p w14:paraId="68383451" w14:textId="77777777" w:rsidR="005308C9" w:rsidRDefault="005308C9" w:rsidP="00C8462B">
      <w:pPr>
        <w:rPr>
          <w:rFonts w:ascii="Times New Roman" w:hAnsi="Times New Roman" w:cs="Times New Roman"/>
          <w:i/>
          <w:iCs/>
          <w:sz w:val="24"/>
          <w:szCs w:val="24"/>
          <w:lang w:val="ro-RO"/>
        </w:rPr>
      </w:pPr>
    </w:p>
    <w:p w14:paraId="4F3BF3B2" w14:textId="77777777" w:rsidR="005308C9" w:rsidRDefault="005308C9" w:rsidP="00C8462B">
      <w:pPr>
        <w:rPr>
          <w:rFonts w:ascii="Times New Roman" w:hAnsi="Times New Roman" w:cs="Times New Roman"/>
          <w:i/>
          <w:iCs/>
          <w:sz w:val="24"/>
          <w:szCs w:val="24"/>
          <w:lang w:val="ro-RO"/>
        </w:rPr>
      </w:pPr>
    </w:p>
    <w:p w14:paraId="4A00DF8F" w14:textId="77777777" w:rsidR="005308C9" w:rsidRDefault="005308C9" w:rsidP="00C8462B">
      <w:pPr>
        <w:rPr>
          <w:rFonts w:ascii="Times New Roman" w:hAnsi="Times New Roman" w:cs="Times New Roman"/>
          <w:i/>
          <w:iCs/>
          <w:sz w:val="24"/>
          <w:szCs w:val="24"/>
          <w:lang w:val="ro-RO"/>
        </w:rPr>
      </w:pPr>
    </w:p>
    <w:p w14:paraId="1E8D605F" w14:textId="77777777" w:rsidR="005308C9" w:rsidRDefault="005308C9" w:rsidP="00C8462B">
      <w:pPr>
        <w:rPr>
          <w:rFonts w:ascii="Times New Roman" w:hAnsi="Times New Roman" w:cs="Times New Roman"/>
          <w:i/>
          <w:iCs/>
          <w:sz w:val="24"/>
          <w:szCs w:val="24"/>
          <w:lang w:val="ro-RO"/>
        </w:rPr>
      </w:pPr>
    </w:p>
    <w:p w14:paraId="30B6D3CF" w14:textId="77777777" w:rsidR="005308C9" w:rsidRDefault="005308C9" w:rsidP="00C8462B">
      <w:pPr>
        <w:rPr>
          <w:rFonts w:ascii="Times New Roman" w:hAnsi="Times New Roman" w:cs="Times New Roman"/>
          <w:i/>
          <w:iCs/>
          <w:sz w:val="24"/>
          <w:szCs w:val="24"/>
          <w:lang w:val="ro-RO"/>
        </w:rPr>
      </w:pPr>
    </w:p>
    <w:p w14:paraId="70E887FC" w14:textId="77777777" w:rsidR="005308C9" w:rsidRDefault="005308C9" w:rsidP="00C8462B">
      <w:pPr>
        <w:rPr>
          <w:rFonts w:ascii="Times New Roman" w:hAnsi="Times New Roman" w:cs="Times New Roman"/>
          <w:i/>
          <w:iCs/>
          <w:sz w:val="24"/>
          <w:szCs w:val="24"/>
          <w:lang w:val="ro-RO"/>
        </w:rPr>
      </w:pPr>
    </w:p>
    <w:p w14:paraId="23B5BBF2" w14:textId="77777777" w:rsidR="005308C9" w:rsidRDefault="005308C9" w:rsidP="005308C9">
      <w:pPr>
        <w:jc w:val="center"/>
        <w:rPr>
          <w:rFonts w:ascii="Times New Roman" w:hAnsi="Times New Roman" w:cs="Times New Roman"/>
          <w:iCs/>
          <w:sz w:val="32"/>
          <w:szCs w:val="32"/>
          <w:lang w:val="ro-RO"/>
        </w:rPr>
      </w:pPr>
    </w:p>
    <w:p w14:paraId="0DF7EDE3" w14:textId="77777777" w:rsidR="005308C9" w:rsidRDefault="005308C9" w:rsidP="005308C9">
      <w:pPr>
        <w:jc w:val="center"/>
        <w:rPr>
          <w:rFonts w:ascii="Times New Roman" w:hAnsi="Times New Roman" w:cs="Times New Roman"/>
          <w:iCs/>
          <w:sz w:val="32"/>
          <w:szCs w:val="32"/>
          <w:lang w:val="ro-RO"/>
        </w:rPr>
      </w:pPr>
    </w:p>
    <w:p w14:paraId="7B6DCF10" w14:textId="77777777" w:rsidR="005308C9" w:rsidRPr="005308C9" w:rsidRDefault="005308C9" w:rsidP="005308C9">
      <w:pPr>
        <w:jc w:val="center"/>
        <w:rPr>
          <w:rFonts w:ascii="Times New Roman" w:hAnsi="Times New Roman" w:cs="Times New Roman"/>
          <w:iCs/>
          <w:sz w:val="32"/>
          <w:szCs w:val="32"/>
          <w:lang w:val="ro-RO"/>
        </w:rPr>
      </w:pPr>
      <w:r>
        <w:rPr>
          <w:rFonts w:ascii="Times New Roman" w:hAnsi="Times New Roman" w:cs="Times New Roman"/>
          <w:iCs/>
          <w:sz w:val="32"/>
          <w:szCs w:val="32"/>
          <w:lang w:val="ro-RO"/>
        </w:rPr>
        <w:t>SOLURILE ROMÂNIEI</w:t>
      </w:r>
    </w:p>
    <w:p w14:paraId="3EADA275" w14:textId="77777777" w:rsidR="005308C9" w:rsidRPr="005308C9" w:rsidRDefault="005308C9" w:rsidP="005308C9">
      <w:pPr>
        <w:jc w:val="center"/>
        <w:rPr>
          <w:rFonts w:ascii="Times New Roman" w:hAnsi="Times New Roman" w:cs="Times New Roman"/>
          <w:iCs/>
          <w:sz w:val="32"/>
          <w:szCs w:val="32"/>
          <w:lang w:val="ro-RO"/>
        </w:rPr>
      </w:pPr>
      <w:r w:rsidRPr="005308C9">
        <w:rPr>
          <w:rFonts w:ascii="Times New Roman" w:hAnsi="Times New Roman" w:cs="Times New Roman"/>
          <w:iCs/>
          <w:sz w:val="32"/>
          <w:szCs w:val="32"/>
          <w:lang w:val="ro-RO"/>
        </w:rPr>
        <w:t>CAMBISOLURILE şi SPODISOLURILE</w:t>
      </w:r>
    </w:p>
    <w:p w14:paraId="263E2FE8" w14:textId="77777777" w:rsidR="005308C9" w:rsidRDefault="005308C9" w:rsidP="00C8462B">
      <w:pPr>
        <w:rPr>
          <w:rFonts w:ascii="Times New Roman" w:hAnsi="Times New Roman" w:cs="Times New Roman"/>
          <w:i/>
          <w:iCs/>
          <w:sz w:val="24"/>
          <w:szCs w:val="24"/>
          <w:lang w:val="ro-RO"/>
        </w:rPr>
      </w:pPr>
    </w:p>
    <w:p w14:paraId="3AC0A31C" w14:textId="77777777" w:rsidR="005308C9" w:rsidRDefault="005308C9" w:rsidP="00C8462B">
      <w:pPr>
        <w:rPr>
          <w:rFonts w:ascii="Times New Roman" w:hAnsi="Times New Roman" w:cs="Times New Roman"/>
          <w:i/>
          <w:iCs/>
          <w:sz w:val="24"/>
          <w:szCs w:val="24"/>
          <w:lang w:val="ro-RO"/>
        </w:rPr>
      </w:pPr>
    </w:p>
    <w:p w14:paraId="0B3E3C1F" w14:textId="77777777" w:rsidR="005308C9" w:rsidRDefault="005308C9" w:rsidP="00C8462B">
      <w:pPr>
        <w:rPr>
          <w:rFonts w:ascii="Times New Roman" w:hAnsi="Times New Roman" w:cs="Times New Roman"/>
          <w:i/>
          <w:iCs/>
          <w:sz w:val="24"/>
          <w:szCs w:val="24"/>
          <w:lang w:val="ro-RO"/>
        </w:rPr>
      </w:pPr>
    </w:p>
    <w:p w14:paraId="6D9527A8" w14:textId="77777777" w:rsidR="005308C9" w:rsidRDefault="005308C9" w:rsidP="00C8462B">
      <w:pPr>
        <w:rPr>
          <w:rFonts w:ascii="Times New Roman" w:hAnsi="Times New Roman" w:cs="Times New Roman"/>
          <w:i/>
          <w:iCs/>
          <w:sz w:val="24"/>
          <w:szCs w:val="24"/>
          <w:lang w:val="ro-RO"/>
        </w:rPr>
      </w:pPr>
    </w:p>
    <w:p w14:paraId="0E1F534B" w14:textId="77777777" w:rsidR="005308C9" w:rsidRDefault="005308C9" w:rsidP="00C8462B">
      <w:pPr>
        <w:rPr>
          <w:rFonts w:ascii="Times New Roman" w:hAnsi="Times New Roman" w:cs="Times New Roman"/>
          <w:i/>
          <w:iCs/>
          <w:sz w:val="24"/>
          <w:szCs w:val="24"/>
          <w:lang w:val="ro-RO"/>
        </w:rPr>
      </w:pPr>
    </w:p>
    <w:p w14:paraId="62CB1014" w14:textId="77777777" w:rsidR="005308C9" w:rsidRDefault="005308C9" w:rsidP="00C8462B">
      <w:pPr>
        <w:rPr>
          <w:rFonts w:ascii="Times New Roman" w:hAnsi="Times New Roman" w:cs="Times New Roman"/>
          <w:i/>
          <w:iCs/>
          <w:sz w:val="24"/>
          <w:szCs w:val="24"/>
          <w:lang w:val="ro-RO"/>
        </w:rPr>
      </w:pPr>
    </w:p>
    <w:p w14:paraId="2334B312" w14:textId="77777777" w:rsidR="005308C9" w:rsidRDefault="005308C9" w:rsidP="00C8462B">
      <w:pPr>
        <w:rPr>
          <w:rFonts w:ascii="Times New Roman" w:hAnsi="Times New Roman" w:cs="Times New Roman"/>
          <w:i/>
          <w:iCs/>
          <w:sz w:val="24"/>
          <w:szCs w:val="24"/>
          <w:lang w:val="ro-RO"/>
        </w:rPr>
      </w:pPr>
    </w:p>
    <w:p w14:paraId="37C69148" w14:textId="77777777" w:rsidR="005308C9" w:rsidRDefault="005308C9" w:rsidP="00C8462B">
      <w:pPr>
        <w:rPr>
          <w:rFonts w:ascii="Times New Roman" w:hAnsi="Times New Roman" w:cs="Times New Roman"/>
          <w:i/>
          <w:iCs/>
          <w:sz w:val="24"/>
          <w:szCs w:val="24"/>
          <w:lang w:val="ro-RO"/>
        </w:rPr>
      </w:pPr>
    </w:p>
    <w:p w14:paraId="57C04588" w14:textId="77777777" w:rsidR="005308C9" w:rsidRDefault="005308C9" w:rsidP="00C8462B">
      <w:pPr>
        <w:rPr>
          <w:rFonts w:ascii="Times New Roman" w:hAnsi="Times New Roman" w:cs="Times New Roman"/>
          <w:i/>
          <w:iCs/>
          <w:sz w:val="24"/>
          <w:szCs w:val="24"/>
          <w:lang w:val="ro-RO"/>
        </w:rPr>
      </w:pPr>
    </w:p>
    <w:p w14:paraId="06384C19" w14:textId="77777777" w:rsidR="005308C9" w:rsidRPr="005308C9" w:rsidRDefault="005308C9" w:rsidP="005308C9">
      <w:pPr>
        <w:jc w:val="center"/>
        <w:rPr>
          <w:rFonts w:ascii="Times New Roman" w:hAnsi="Times New Roman" w:cs="Times New Roman"/>
          <w:b/>
          <w:iCs/>
          <w:sz w:val="24"/>
          <w:szCs w:val="24"/>
          <w:lang w:val="ro-RO"/>
        </w:rPr>
      </w:pPr>
      <w:r>
        <w:rPr>
          <w:rFonts w:ascii="Times New Roman" w:hAnsi="Times New Roman" w:cs="Times New Roman"/>
          <w:b/>
          <w:iCs/>
          <w:sz w:val="24"/>
          <w:szCs w:val="24"/>
          <w:lang w:val="ro-RO"/>
        </w:rPr>
        <w:t>ORADEA 2019</w:t>
      </w:r>
    </w:p>
    <w:p w14:paraId="38CC1ED1" w14:textId="77777777" w:rsidR="00C8462B" w:rsidRDefault="00C8462B" w:rsidP="00C8462B">
      <w:pPr>
        <w:rPr>
          <w:rFonts w:ascii="Times New Roman" w:hAnsi="Times New Roman" w:cs="Times New Roman"/>
          <w:i/>
          <w:iCs/>
          <w:sz w:val="24"/>
          <w:szCs w:val="24"/>
          <w:lang w:val="ro-RO"/>
        </w:rPr>
      </w:pPr>
      <w:r w:rsidRPr="00654F79">
        <w:rPr>
          <w:rFonts w:ascii="Times New Roman" w:hAnsi="Times New Roman" w:cs="Times New Roman"/>
          <w:i/>
          <w:iCs/>
          <w:sz w:val="24"/>
          <w:szCs w:val="24"/>
          <w:lang w:val="ro-RO"/>
        </w:rPr>
        <w:lastRenderedPageBreak/>
        <w:t>Capitolul I</w:t>
      </w:r>
    </w:p>
    <w:p w14:paraId="09C71990" w14:textId="77777777" w:rsidR="00C8462B" w:rsidRPr="00BA0549" w:rsidRDefault="00C8462B" w:rsidP="00C8462B">
      <w:pPr>
        <w:jc w:val="center"/>
        <w:rPr>
          <w:rFonts w:ascii="Times New Roman" w:hAnsi="Times New Roman" w:cs="Times New Roman"/>
          <w:b/>
          <w:iCs/>
          <w:sz w:val="28"/>
          <w:szCs w:val="28"/>
          <w:lang w:val="ro-RO"/>
        </w:rPr>
      </w:pPr>
      <w:r w:rsidRPr="00BA0549">
        <w:rPr>
          <w:rFonts w:ascii="Times New Roman" w:hAnsi="Times New Roman" w:cs="Times New Roman"/>
          <w:b/>
          <w:iCs/>
          <w:sz w:val="28"/>
          <w:szCs w:val="28"/>
          <w:lang w:val="ro-RO"/>
        </w:rPr>
        <w:t>ELEMEN</w:t>
      </w:r>
      <w:r>
        <w:rPr>
          <w:rFonts w:ascii="Times New Roman" w:hAnsi="Times New Roman" w:cs="Times New Roman"/>
          <w:b/>
          <w:iCs/>
          <w:sz w:val="28"/>
          <w:szCs w:val="28"/>
          <w:lang w:val="ro-RO"/>
        </w:rPr>
        <w:t>TELE DE BAZĂ ALE TAXONOMIEI CAMBI</w:t>
      </w:r>
      <w:r w:rsidRPr="00BA0549">
        <w:rPr>
          <w:rFonts w:ascii="Times New Roman" w:hAnsi="Times New Roman" w:cs="Times New Roman"/>
          <w:b/>
          <w:iCs/>
          <w:sz w:val="28"/>
          <w:szCs w:val="28"/>
          <w:lang w:val="ro-RO"/>
        </w:rPr>
        <w:t>SOLURILOR</w:t>
      </w:r>
    </w:p>
    <w:p w14:paraId="362C506D" w14:textId="04BC4DB4" w:rsidR="00573072" w:rsidRPr="00573072" w:rsidRDefault="00781538" w:rsidP="00774DF5">
      <w:pPr>
        <w:ind w:firstLine="708"/>
        <w:jc w:val="both"/>
        <w:rPr>
          <w:rStyle w:val="BodyTextChar4"/>
          <w:rFonts w:ascii="Times New Roman" w:hAnsi="Times New Roman"/>
          <w:i/>
          <w:sz w:val="24"/>
          <w:szCs w:val="24"/>
          <w:lang w:val="ro-RO"/>
        </w:rPr>
      </w:pPr>
      <w:r>
        <w:rPr>
          <w:rFonts w:ascii="Times New Roman" w:hAnsi="Times New Roman" w:cs="Times New Roman"/>
          <w:iCs/>
          <w:sz w:val="24"/>
          <w:szCs w:val="24"/>
          <w:lang w:val="ro-RO"/>
        </w:rPr>
        <w:t>Clasa CAMBISOLURI</w:t>
      </w:r>
      <w:r w:rsidR="00C8462B">
        <w:rPr>
          <w:rFonts w:ascii="Times New Roman" w:hAnsi="Times New Roman" w:cs="Times New Roman"/>
          <w:iCs/>
          <w:sz w:val="24"/>
          <w:szCs w:val="24"/>
          <w:lang w:val="ro-RO"/>
        </w:rPr>
        <w:t xml:space="preserve"> </w:t>
      </w:r>
      <w:r w:rsidR="001224C8">
        <w:rPr>
          <w:rFonts w:ascii="Times New Roman" w:hAnsi="Times New Roman" w:cs="Times New Roman"/>
          <w:iCs/>
          <w:sz w:val="24"/>
          <w:szCs w:val="24"/>
          <w:lang w:val="ro-RO"/>
        </w:rPr>
        <w:t>c</w:t>
      </w:r>
      <w:r w:rsidR="00C8462B">
        <w:rPr>
          <w:rFonts w:ascii="Times New Roman" w:hAnsi="Times New Roman" w:cs="Times New Roman"/>
          <w:iCs/>
          <w:sz w:val="24"/>
          <w:szCs w:val="24"/>
          <w:lang w:val="ro-RO"/>
        </w:rPr>
        <w:t xml:space="preserve">uprinde soluri cu orizont Ao (A ocric) sau Am (A molic) </w:t>
      </w:r>
      <w:r w:rsidR="00C8462B" w:rsidRPr="001224C8">
        <w:rPr>
          <w:rFonts w:ascii="Times New Roman" w:hAnsi="Times New Roman" w:cs="Times New Roman"/>
          <w:sz w:val="24"/>
          <w:szCs w:val="24"/>
          <w:lang w:val="ro-RO"/>
        </w:rPr>
        <w:t xml:space="preserve">şi orizont subiacent B cambic (Bv) având un grad de saturaţie în baze mai mare sau mai mic de 53% (V% </w:t>
      </w:r>
      <m:oMath>
        <m:r>
          <m:rPr>
            <m:sty m:val="p"/>
          </m:rPr>
          <w:rPr>
            <w:rFonts w:ascii="Cambria Math" w:hAnsi="Cambria Math" w:cs="Times New Roman"/>
            <w:sz w:val="24"/>
            <w:szCs w:val="24"/>
            <w:lang w:val="ro-RO"/>
          </w:rPr>
          <m:t>&gt;</m:t>
        </m:r>
      </m:oMath>
      <w:r w:rsidR="00C8462B" w:rsidRPr="001224C8">
        <w:rPr>
          <w:rFonts w:ascii="Times New Roman" w:hAnsi="Times New Roman" w:cs="Times New Roman"/>
          <w:sz w:val="24"/>
          <w:szCs w:val="24"/>
          <w:lang w:val="ro-RO"/>
        </w:rPr>
        <w:t>53</w:t>
      </w:r>
      <w:r w:rsidR="001224C8" w:rsidRPr="001224C8">
        <w:rPr>
          <w:rFonts w:ascii="Times New Roman" w:hAnsi="Times New Roman" w:cs="Times New Roman"/>
          <w:sz w:val="24"/>
          <w:szCs w:val="24"/>
          <w:lang w:val="ro-RO"/>
        </w:rPr>
        <w:t>,</w:t>
      </w:r>
      <w:r w:rsidR="00C8462B" w:rsidRPr="001224C8">
        <w:rPr>
          <w:rFonts w:ascii="Times New Roman" w:hAnsi="Times New Roman" w:cs="Times New Roman"/>
          <w:sz w:val="24"/>
          <w:szCs w:val="24"/>
          <w:lang w:val="ro-RO"/>
        </w:rPr>
        <w:t xml:space="preserve"> respectiv V</w:t>
      </w:r>
      <m:oMath>
        <m:r>
          <m:rPr>
            <m:sty m:val="p"/>
          </m:rPr>
          <w:rPr>
            <w:rFonts w:ascii="Cambria Math" w:hAnsi="Cambria Math" w:cs="Times New Roman"/>
            <w:sz w:val="24"/>
            <w:szCs w:val="24"/>
            <w:lang w:val="ro-RO"/>
          </w:rPr>
          <m:t>&lt;</m:t>
        </m:r>
      </m:oMath>
      <w:r w:rsidR="00C8462B" w:rsidRPr="001224C8">
        <w:rPr>
          <w:rFonts w:ascii="Times New Roman" w:eastAsiaTheme="minorEastAsia" w:hAnsi="Times New Roman" w:cs="Times New Roman"/>
          <w:sz w:val="24"/>
          <w:szCs w:val="24"/>
          <w:lang w:val="ro-RO"/>
        </w:rPr>
        <w:t>53%</w:t>
      </w:r>
      <w:r w:rsidR="00C8462B" w:rsidRPr="001224C8">
        <w:rPr>
          <w:rFonts w:ascii="Times New Roman" w:hAnsi="Times New Roman" w:cs="Times New Roman"/>
          <w:sz w:val="24"/>
          <w:szCs w:val="24"/>
          <w:lang w:val="ro-RO"/>
        </w:rPr>
        <w:t>), având culori cu valori şi crome peste 3,5 la materialul în stare umedă, începând din partea superioară a orizontului (culori în nuanţe de 10YR, 2,5YR sau 5YR)</w:t>
      </w:r>
      <w:r w:rsidR="00573072" w:rsidRPr="001224C8">
        <w:rPr>
          <w:rFonts w:ascii="Times New Roman" w:hAnsi="Times New Roman" w:cs="Times New Roman"/>
          <w:sz w:val="24"/>
          <w:szCs w:val="24"/>
          <w:lang w:val="ro-RO"/>
        </w:rPr>
        <w:t>; solurile nu pot prezenta ori</w:t>
      </w:r>
      <w:r w:rsidR="00573072">
        <w:rPr>
          <w:rFonts w:ascii="Times New Roman" w:hAnsi="Times New Roman" w:cs="Times New Roman"/>
          <w:sz w:val="24"/>
          <w:szCs w:val="24"/>
          <w:lang w:val="ro-RO"/>
        </w:rPr>
        <w:t>zont Cca în primii 75 cm ai profilului.</w:t>
      </w:r>
    </w:p>
    <w:p w14:paraId="5D163864" w14:textId="46FD9CE0" w:rsidR="00C8462B" w:rsidRDefault="00C8462B" w:rsidP="005308C9">
      <w:pPr>
        <w:ind w:firstLine="708"/>
        <w:jc w:val="both"/>
        <w:rPr>
          <w:rFonts w:ascii="Times New Roman" w:hAnsi="Times New Roman" w:cs="Times New Roman"/>
          <w:b/>
          <w:iCs/>
          <w:sz w:val="24"/>
          <w:szCs w:val="24"/>
          <w:lang w:val="ro-RO"/>
        </w:rPr>
      </w:pPr>
      <w:r w:rsidRPr="00C8462B">
        <w:rPr>
          <w:rFonts w:ascii="Times New Roman" w:hAnsi="Times New Roman" w:cs="Times New Roman"/>
          <w:iCs/>
          <w:sz w:val="24"/>
          <w:szCs w:val="24"/>
          <w:lang w:val="ro-RO"/>
        </w:rPr>
        <w:t>În funcţie de caracteristicile comune şi gradul de manifestare a elementelor de diagnost</w:t>
      </w:r>
      <w:r w:rsidR="001224C8">
        <w:rPr>
          <w:rFonts w:ascii="Times New Roman" w:hAnsi="Times New Roman" w:cs="Times New Roman"/>
          <w:iCs/>
          <w:sz w:val="24"/>
          <w:szCs w:val="24"/>
          <w:lang w:val="ro-RO"/>
        </w:rPr>
        <w:t>i</w:t>
      </w:r>
      <w:r w:rsidRPr="00C8462B">
        <w:rPr>
          <w:rFonts w:ascii="Times New Roman" w:hAnsi="Times New Roman" w:cs="Times New Roman"/>
          <w:iCs/>
          <w:sz w:val="24"/>
          <w:szCs w:val="24"/>
          <w:lang w:val="ro-RO"/>
        </w:rPr>
        <w:t>c</w:t>
      </w:r>
      <w:r>
        <w:rPr>
          <w:rFonts w:ascii="Times New Roman" w:hAnsi="Times New Roman" w:cs="Times New Roman"/>
          <w:iCs/>
          <w:sz w:val="24"/>
          <w:szCs w:val="24"/>
          <w:lang w:val="ro-RO"/>
        </w:rPr>
        <w:t xml:space="preserve"> specifice, clasa </w:t>
      </w:r>
      <w:r w:rsidRPr="00250992">
        <w:rPr>
          <w:rFonts w:ascii="Times New Roman" w:hAnsi="Times New Roman" w:cs="Times New Roman"/>
          <w:iCs/>
          <w:sz w:val="24"/>
          <w:szCs w:val="24"/>
          <w:lang w:val="ro-RO"/>
        </w:rPr>
        <w:t>LUVISOLURI</w:t>
      </w:r>
      <w:r>
        <w:rPr>
          <w:rFonts w:ascii="Times New Roman" w:hAnsi="Times New Roman" w:cs="Times New Roman"/>
          <w:iCs/>
          <w:sz w:val="24"/>
          <w:szCs w:val="24"/>
          <w:lang w:val="ro-RO"/>
        </w:rPr>
        <w:t xml:space="preserve"> cuprinde tipurile de sol : </w:t>
      </w:r>
      <w:r>
        <w:rPr>
          <w:rFonts w:ascii="Times New Roman" w:hAnsi="Times New Roman" w:cs="Times New Roman"/>
          <w:b/>
          <w:iCs/>
          <w:sz w:val="24"/>
          <w:szCs w:val="24"/>
          <w:lang w:val="ro-RO"/>
        </w:rPr>
        <w:t xml:space="preserve">EUTRICAMBOSOL </w:t>
      </w:r>
      <w:r>
        <w:rPr>
          <w:rFonts w:ascii="Times New Roman" w:hAnsi="Times New Roman" w:cs="Times New Roman"/>
          <w:iCs/>
          <w:sz w:val="24"/>
          <w:szCs w:val="24"/>
          <w:lang w:val="ro-RO"/>
        </w:rPr>
        <w:t xml:space="preserve">şi </w:t>
      </w:r>
      <w:r>
        <w:rPr>
          <w:rFonts w:ascii="Times New Roman" w:hAnsi="Times New Roman" w:cs="Times New Roman"/>
          <w:b/>
          <w:iCs/>
          <w:sz w:val="24"/>
          <w:szCs w:val="24"/>
          <w:lang w:val="ro-RO"/>
        </w:rPr>
        <w:t>DISTRICAMBOSOL</w:t>
      </w:r>
      <w:r w:rsidRPr="00375A05">
        <w:rPr>
          <w:rFonts w:ascii="Times New Roman" w:hAnsi="Times New Roman" w:cs="Times New Roman"/>
          <w:bCs/>
          <w:iCs/>
          <w:sz w:val="24"/>
          <w:szCs w:val="24"/>
          <w:lang w:val="ro-RO"/>
        </w:rPr>
        <w:t>.</w:t>
      </w:r>
    </w:p>
    <w:p w14:paraId="387E4984" w14:textId="0A7816D8" w:rsidR="00C8462B" w:rsidRDefault="00C8462B" w:rsidP="005308C9">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În </w:t>
      </w:r>
      <w:r w:rsidRPr="007107C0">
        <w:rPr>
          <w:rFonts w:ascii="Times New Roman" w:hAnsi="Times New Roman" w:cs="Times New Roman"/>
          <w:b/>
          <w:iCs/>
          <w:sz w:val="24"/>
          <w:szCs w:val="24"/>
          <w:lang w:val="ro-RO"/>
        </w:rPr>
        <w:t>Tabelul 1</w:t>
      </w:r>
      <w:r>
        <w:rPr>
          <w:rFonts w:ascii="Times New Roman" w:hAnsi="Times New Roman" w:cs="Times New Roman"/>
          <w:iCs/>
          <w:sz w:val="24"/>
          <w:szCs w:val="24"/>
          <w:lang w:val="ro-RO"/>
        </w:rPr>
        <w:t xml:space="preserve"> este prezentată coralarea tipurilor de soluri aparţinătoare clasei Cambisoluri cu </w:t>
      </w:r>
      <w:r w:rsidRPr="00CF4A8E">
        <w:rPr>
          <w:rFonts w:ascii="Times New Roman" w:eastAsiaTheme="minorEastAsia" w:hAnsi="Times New Roman" w:cs="Times New Roman"/>
          <w:bCs/>
          <w:sz w:val="24"/>
          <w:szCs w:val="24"/>
          <w:lang w:val="ro-RO"/>
        </w:rPr>
        <w:t>tipurile de soluri din sistemele taxonomice</w:t>
      </w:r>
      <w:r w:rsidRPr="001224C8">
        <w:rPr>
          <w:rStyle w:val="BodytextBold"/>
          <w:sz w:val="24"/>
          <w:szCs w:val="24"/>
          <w:lang w:val="ro-RO"/>
        </w:rPr>
        <w:t xml:space="preserve"> </w:t>
      </w:r>
      <w:r w:rsidRPr="001224C8">
        <w:rPr>
          <w:rStyle w:val="BodytextBold"/>
          <w:b w:val="0"/>
          <w:sz w:val="24"/>
          <w:szCs w:val="24"/>
          <w:lang w:val="ro-RO"/>
        </w:rPr>
        <w:t>SRCS – 1980, SRTS – 2003, SRTS – 2012, SRTS – 2012+</w:t>
      </w:r>
      <w:r w:rsidR="001224C8">
        <w:rPr>
          <w:rStyle w:val="BodytextBold"/>
          <w:b w:val="0"/>
          <w:sz w:val="24"/>
          <w:szCs w:val="24"/>
          <w:lang w:val="ro-RO"/>
        </w:rPr>
        <w:t>.</w:t>
      </w:r>
    </w:p>
    <w:p w14:paraId="5FD72A16" w14:textId="77777777" w:rsidR="00C8462B" w:rsidRPr="001224C8" w:rsidRDefault="00C8462B" w:rsidP="00375A05">
      <w:pPr>
        <w:spacing w:after="0" w:line="240" w:lineRule="auto"/>
        <w:jc w:val="both"/>
        <w:rPr>
          <w:rFonts w:ascii="Times New Roman" w:eastAsiaTheme="minorEastAsia" w:hAnsi="Times New Roman" w:cs="Times New Roman"/>
          <w:b/>
          <w:bCs/>
          <w:sz w:val="24"/>
          <w:szCs w:val="24"/>
        </w:rPr>
      </w:pPr>
      <w:r w:rsidRPr="007107C0">
        <w:rPr>
          <w:rFonts w:ascii="Times New Roman" w:eastAsiaTheme="minorEastAsia" w:hAnsi="Times New Roman" w:cs="Times New Roman"/>
          <w:b/>
          <w:bCs/>
          <w:sz w:val="24"/>
          <w:szCs w:val="24"/>
          <w:lang w:val="ro-RO"/>
        </w:rPr>
        <w:t>Tabel 1.</w:t>
      </w:r>
      <w:r>
        <w:rPr>
          <w:rFonts w:ascii="Times New Roman" w:eastAsiaTheme="minorEastAsia" w:hAnsi="Times New Roman" w:cs="Times New Roman"/>
          <w:bCs/>
          <w:sz w:val="24"/>
          <w:szCs w:val="24"/>
          <w:lang w:val="ro-RO"/>
        </w:rPr>
        <w:t xml:space="preserve"> Corelarea</w:t>
      </w:r>
      <w:r w:rsidR="001224C8">
        <w:rPr>
          <w:rFonts w:ascii="Times New Roman" w:eastAsiaTheme="minorEastAsia" w:hAnsi="Times New Roman" w:cs="Times New Roman"/>
          <w:bCs/>
          <w:sz w:val="24"/>
          <w:szCs w:val="24"/>
          <w:lang w:val="ro-RO"/>
        </w:rPr>
        <w:t>,</w:t>
      </w:r>
      <w:r>
        <w:rPr>
          <w:rFonts w:ascii="Times New Roman" w:eastAsiaTheme="minorEastAsia" w:hAnsi="Times New Roman" w:cs="Times New Roman"/>
          <w:bCs/>
          <w:sz w:val="24"/>
          <w:szCs w:val="24"/>
          <w:lang w:val="ro-RO"/>
        </w:rPr>
        <w:t xml:space="preserve"> </w:t>
      </w:r>
      <w:r w:rsidRPr="00CF4A8E">
        <w:rPr>
          <w:rFonts w:ascii="Times New Roman" w:eastAsiaTheme="minorEastAsia" w:hAnsi="Times New Roman" w:cs="Times New Roman"/>
          <w:bCs/>
          <w:sz w:val="24"/>
          <w:szCs w:val="24"/>
          <w:lang w:val="ro-RO"/>
        </w:rPr>
        <w:t>la nivel de tip de sol, cu tipurile de soluri din sistemele taxonomice</w:t>
      </w:r>
      <w:r w:rsidRPr="001224C8">
        <w:rPr>
          <w:rStyle w:val="BodytextBold"/>
          <w:sz w:val="24"/>
          <w:szCs w:val="24"/>
        </w:rPr>
        <w:t xml:space="preserve"> </w:t>
      </w:r>
      <w:r w:rsidRPr="001224C8">
        <w:rPr>
          <w:rStyle w:val="BodytextBold"/>
          <w:b w:val="0"/>
          <w:sz w:val="24"/>
          <w:szCs w:val="24"/>
        </w:rPr>
        <w:t>SRCS – 1980, SRTS – 2003, SRTS – 2012, SRTS – 2012+</w:t>
      </w:r>
    </w:p>
    <w:p w14:paraId="5C7685BA" w14:textId="77777777" w:rsidR="00C8462B" w:rsidRPr="00654F79" w:rsidRDefault="00C8462B" w:rsidP="00C8462B">
      <w:pPr>
        <w:rPr>
          <w:rFonts w:ascii="Times New Roman" w:hAnsi="Times New Roman" w:cs="Times New Roman"/>
          <w:i/>
          <w:iCs/>
          <w:sz w:val="24"/>
          <w:szCs w:val="24"/>
          <w:lang w:val="ro-RO"/>
        </w:rPr>
      </w:pPr>
    </w:p>
    <w:tbl>
      <w:tblPr>
        <w:tblStyle w:val="TableGrid"/>
        <w:tblW w:w="0" w:type="auto"/>
        <w:tblLook w:val="04A0" w:firstRow="1" w:lastRow="0" w:firstColumn="1" w:lastColumn="0" w:noHBand="0" w:noVBand="1"/>
      </w:tblPr>
      <w:tblGrid>
        <w:gridCol w:w="1715"/>
        <w:gridCol w:w="1866"/>
        <w:gridCol w:w="1867"/>
        <w:gridCol w:w="1867"/>
      </w:tblGrid>
      <w:tr w:rsidR="000040B8" w:rsidRPr="00091174" w14:paraId="5A1E5E7C" w14:textId="77777777" w:rsidTr="005909C8">
        <w:tc>
          <w:tcPr>
            <w:tcW w:w="9242" w:type="dxa"/>
            <w:gridSpan w:val="4"/>
          </w:tcPr>
          <w:p w14:paraId="49F51473" w14:textId="77777777" w:rsidR="000040B8" w:rsidRPr="0097792F" w:rsidRDefault="000040B8" w:rsidP="005909C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SISTEME DE TAXONOMIE (România)</w:t>
            </w:r>
          </w:p>
        </w:tc>
      </w:tr>
      <w:tr w:rsidR="000040B8" w14:paraId="7EA2D110" w14:textId="77777777" w:rsidTr="005909C8">
        <w:tc>
          <w:tcPr>
            <w:tcW w:w="2310" w:type="dxa"/>
          </w:tcPr>
          <w:p w14:paraId="5A1BABAA" w14:textId="77777777" w:rsidR="000040B8" w:rsidRPr="0097792F" w:rsidRDefault="000040B8" w:rsidP="005909C8">
            <w:pPr>
              <w:jc w:val="center"/>
              <w:rPr>
                <w:rFonts w:ascii="Times New Roman" w:hAnsi="Times New Roman" w:cs="Times New Roman"/>
                <w:b/>
                <w:bCs/>
                <w:sz w:val="24"/>
                <w:szCs w:val="24"/>
                <w:lang w:val="ro-RO"/>
              </w:rPr>
            </w:pPr>
            <w:r w:rsidRPr="0097792F">
              <w:rPr>
                <w:rStyle w:val="BodytextBold"/>
                <w:b w:val="0"/>
                <w:sz w:val="24"/>
                <w:szCs w:val="24"/>
              </w:rPr>
              <w:t>SRCS – 1980</w:t>
            </w:r>
          </w:p>
        </w:tc>
        <w:tc>
          <w:tcPr>
            <w:tcW w:w="2310" w:type="dxa"/>
          </w:tcPr>
          <w:p w14:paraId="729572D2" w14:textId="77777777" w:rsidR="000040B8" w:rsidRPr="0097792F" w:rsidRDefault="000040B8" w:rsidP="005909C8">
            <w:pPr>
              <w:jc w:val="center"/>
              <w:rPr>
                <w:rFonts w:ascii="Times New Roman" w:hAnsi="Times New Roman" w:cs="Times New Roman"/>
                <w:b/>
                <w:bCs/>
                <w:sz w:val="24"/>
                <w:szCs w:val="24"/>
                <w:lang w:val="ro-RO"/>
              </w:rPr>
            </w:pPr>
            <w:r w:rsidRPr="0097792F">
              <w:rPr>
                <w:rStyle w:val="BodytextBold"/>
                <w:b w:val="0"/>
                <w:sz w:val="24"/>
                <w:szCs w:val="24"/>
              </w:rPr>
              <w:t>SRTS – 2003</w:t>
            </w:r>
          </w:p>
        </w:tc>
        <w:tc>
          <w:tcPr>
            <w:tcW w:w="2311" w:type="dxa"/>
          </w:tcPr>
          <w:p w14:paraId="6A62C8DD" w14:textId="77777777" w:rsidR="000040B8" w:rsidRPr="0097792F" w:rsidRDefault="000040B8" w:rsidP="005909C8">
            <w:pPr>
              <w:jc w:val="center"/>
              <w:rPr>
                <w:rFonts w:ascii="Times New Roman" w:hAnsi="Times New Roman" w:cs="Times New Roman"/>
                <w:b/>
                <w:bCs/>
                <w:sz w:val="24"/>
                <w:szCs w:val="24"/>
                <w:lang w:val="ro-RO"/>
              </w:rPr>
            </w:pPr>
            <w:r w:rsidRPr="0097792F">
              <w:rPr>
                <w:rStyle w:val="BodytextBold"/>
                <w:b w:val="0"/>
                <w:sz w:val="24"/>
                <w:szCs w:val="24"/>
              </w:rPr>
              <w:t>SRTS – 2012</w:t>
            </w:r>
          </w:p>
        </w:tc>
        <w:tc>
          <w:tcPr>
            <w:tcW w:w="2311" w:type="dxa"/>
          </w:tcPr>
          <w:p w14:paraId="6AC0B9BF" w14:textId="77777777" w:rsidR="000040B8" w:rsidRPr="0097792F" w:rsidRDefault="000040B8" w:rsidP="005909C8">
            <w:pPr>
              <w:jc w:val="center"/>
              <w:rPr>
                <w:rFonts w:ascii="Times New Roman" w:hAnsi="Times New Roman" w:cs="Times New Roman"/>
                <w:b/>
                <w:bCs/>
                <w:sz w:val="24"/>
                <w:szCs w:val="24"/>
                <w:lang w:val="ro-RO"/>
              </w:rPr>
            </w:pPr>
            <w:r w:rsidRPr="0097792F">
              <w:rPr>
                <w:rStyle w:val="BodytextBold"/>
                <w:b w:val="0"/>
                <w:sz w:val="24"/>
                <w:szCs w:val="24"/>
              </w:rPr>
              <w:t>SRCS – 2012+</w:t>
            </w:r>
          </w:p>
        </w:tc>
      </w:tr>
      <w:tr w:rsidR="000040B8" w14:paraId="4B5C81A5" w14:textId="77777777" w:rsidTr="005909C8">
        <w:tc>
          <w:tcPr>
            <w:tcW w:w="9242" w:type="dxa"/>
            <w:gridSpan w:val="4"/>
          </w:tcPr>
          <w:p w14:paraId="473B5C9B" w14:textId="77777777" w:rsidR="000040B8" w:rsidRPr="0097792F" w:rsidRDefault="000040B8" w:rsidP="005909C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Tipuri de sol</w:t>
            </w:r>
          </w:p>
        </w:tc>
      </w:tr>
      <w:tr w:rsidR="000040B8" w14:paraId="77EBBA4F" w14:textId="77777777" w:rsidTr="000E51AA">
        <w:trPr>
          <w:trHeight w:val="499"/>
        </w:trPr>
        <w:tc>
          <w:tcPr>
            <w:tcW w:w="2310" w:type="dxa"/>
          </w:tcPr>
          <w:p w14:paraId="36E680E4" w14:textId="77777777" w:rsidR="000040B8" w:rsidRDefault="000040B8" w:rsidP="005909C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_</w:t>
            </w:r>
          </w:p>
        </w:tc>
        <w:tc>
          <w:tcPr>
            <w:tcW w:w="2310" w:type="dxa"/>
          </w:tcPr>
          <w:p w14:paraId="43EB7E86" w14:textId="77777777" w:rsidR="000040B8" w:rsidRPr="0097792F" w:rsidRDefault="000040B8" w:rsidP="005909C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Eutricambosol (EC)</w:t>
            </w:r>
          </w:p>
        </w:tc>
        <w:tc>
          <w:tcPr>
            <w:tcW w:w="2311" w:type="dxa"/>
          </w:tcPr>
          <w:p w14:paraId="3C61B066" w14:textId="77777777" w:rsidR="000040B8" w:rsidRPr="0097792F" w:rsidRDefault="000040B8" w:rsidP="005909C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Eutricambosol (EC)</w:t>
            </w:r>
          </w:p>
        </w:tc>
        <w:tc>
          <w:tcPr>
            <w:tcW w:w="2311" w:type="dxa"/>
          </w:tcPr>
          <w:p w14:paraId="0AB90B1B" w14:textId="77777777" w:rsidR="000040B8" w:rsidRPr="0097792F" w:rsidRDefault="000040B8" w:rsidP="005909C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Eutricambosol (EC)</w:t>
            </w:r>
          </w:p>
        </w:tc>
      </w:tr>
      <w:tr w:rsidR="000040B8" w14:paraId="3361857C" w14:textId="77777777" w:rsidTr="005909C8">
        <w:trPr>
          <w:trHeight w:val="1104"/>
        </w:trPr>
        <w:tc>
          <w:tcPr>
            <w:tcW w:w="2310" w:type="dxa"/>
          </w:tcPr>
          <w:p w14:paraId="29576F0C" w14:textId="77777777" w:rsidR="000040B8" w:rsidRPr="0097792F" w:rsidRDefault="000040B8" w:rsidP="000040B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Sol brun eumezobazic (BM)</w:t>
            </w:r>
          </w:p>
        </w:tc>
        <w:tc>
          <w:tcPr>
            <w:tcW w:w="2310" w:type="dxa"/>
          </w:tcPr>
          <w:p w14:paraId="1A4BED10" w14:textId="77777777" w:rsidR="000040B8" w:rsidRPr="0097792F" w:rsidRDefault="000040B8" w:rsidP="005909C8">
            <w:pPr>
              <w:jc w:val="center"/>
              <w:rPr>
                <w:rFonts w:ascii="Times New Roman" w:hAnsi="Times New Roman" w:cs="Times New Roman"/>
                <w:bCs/>
                <w:sz w:val="24"/>
                <w:szCs w:val="24"/>
              </w:rPr>
            </w:pPr>
            <w:r w:rsidRPr="0097792F">
              <w:rPr>
                <w:rFonts w:ascii="Times New Roman" w:hAnsi="Times New Roman" w:cs="Times New Roman"/>
                <w:bCs/>
                <w:sz w:val="24"/>
                <w:szCs w:val="24"/>
              </w:rPr>
              <w:t xml:space="preserve">Eurticambosol nerodic negleic </w:t>
            </w:r>
          </w:p>
          <w:p w14:paraId="6DD24026" w14:textId="77777777" w:rsidR="000040B8" w:rsidRPr="0097792F" w:rsidRDefault="000040B8" w:rsidP="005909C8">
            <w:pPr>
              <w:jc w:val="center"/>
              <w:rPr>
                <w:rFonts w:ascii="Times New Roman" w:hAnsi="Times New Roman" w:cs="Times New Roman"/>
                <w:bCs/>
                <w:sz w:val="24"/>
                <w:szCs w:val="24"/>
              </w:rPr>
            </w:pPr>
            <w:r w:rsidRPr="0097792F">
              <w:rPr>
                <w:rFonts w:ascii="Times New Roman" w:hAnsi="Times New Roman" w:cs="Times New Roman"/>
                <w:bCs/>
                <w:sz w:val="24"/>
                <w:szCs w:val="24"/>
              </w:rPr>
              <w:t>(EC-ro-gc)</w:t>
            </w:r>
          </w:p>
        </w:tc>
        <w:tc>
          <w:tcPr>
            <w:tcW w:w="2311" w:type="dxa"/>
          </w:tcPr>
          <w:p w14:paraId="35F3DAA1" w14:textId="77777777" w:rsidR="000040B8" w:rsidRPr="0097792F" w:rsidRDefault="000040B8" w:rsidP="000040B8">
            <w:pPr>
              <w:jc w:val="center"/>
              <w:rPr>
                <w:rFonts w:ascii="Times New Roman" w:hAnsi="Times New Roman" w:cs="Times New Roman"/>
                <w:bCs/>
                <w:sz w:val="24"/>
                <w:szCs w:val="24"/>
              </w:rPr>
            </w:pPr>
            <w:r w:rsidRPr="0097792F">
              <w:rPr>
                <w:rFonts w:ascii="Times New Roman" w:hAnsi="Times New Roman" w:cs="Times New Roman"/>
                <w:bCs/>
                <w:sz w:val="24"/>
                <w:szCs w:val="24"/>
              </w:rPr>
              <w:t xml:space="preserve">Eurticambosol nerodic negleic </w:t>
            </w:r>
          </w:p>
          <w:p w14:paraId="671730D2" w14:textId="77777777" w:rsidR="000040B8" w:rsidRPr="0097792F" w:rsidRDefault="000040B8" w:rsidP="000040B8">
            <w:pPr>
              <w:jc w:val="center"/>
              <w:rPr>
                <w:rFonts w:ascii="Times New Roman" w:hAnsi="Times New Roman" w:cs="Times New Roman"/>
                <w:bCs/>
                <w:sz w:val="24"/>
                <w:szCs w:val="24"/>
                <w:lang w:val="ro-RO"/>
              </w:rPr>
            </w:pPr>
            <w:r w:rsidRPr="0097792F">
              <w:rPr>
                <w:rFonts w:ascii="Times New Roman" w:hAnsi="Times New Roman" w:cs="Times New Roman"/>
                <w:bCs/>
                <w:sz w:val="24"/>
                <w:szCs w:val="24"/>
              </w:rPr>
              <w:t>(EC-ro-gc)</w:t>
            </w:r>
          </w:p>
        </w:tc>
        <w:tc>
          <w:tcPr>
            <w:tcW w:w="2311" w:type="dxa"/>
          </w:tcPr>
          <w:p w14:paraId="7FB8DC6D" w14:textId="77777777" w:rsidR="000040B8" w:rsidRPr="0097792F" w:rsidRDefault="000040B8" w:rsidP="000040B8">
            <w:pPr>
              <w:jc w:val="center"/>
              <w:rPr>
                <w:rFonts w:ascii="Times New Roman" w:hAnsi="Times New Roman" w:cs="Times New Roman"/>
                <w:bCs/>
                <w:sz w:val="24"/>
                <w:szCs w:val="24"/>
              </w:rPr>
            </w:pPr>
            <w:r w:rsidRPr="0097792F">
              <w:rPr>
                <w:rFonts w:ascii="Times New Roman" w:hAnsi="Times New Roman" w:cs="Times New Roman"/>
                <w:bCs/>
                <w:sz w:val="24"/>
                <w:szCs w:val="24"/>
              </w:rPr>
              <w:t xml:space="preserve">Eurticambosol nerodic negleic </w:t>
            </w:r>
          </w:p>
          <w:p w14:paraId="71ED3044" w14:textId="77777777" w:rsidR="000040B8" w:rsidRPr="0097792F" w:rsidRDefault="000040B8" w:rsidP="000040B8">
            <w:pPr>
              <w:jc w:val="center"/>
              <w:rPr>
                <w:rFonts w:ascii="Times New Roman" w:hAnsi="Times New Roman" w:cs="Times New Roman"/>
                <w:bCs/>
                <w:sz w:val="24"/>
                <w:szCs w:val="24"/>
                <w:lang w:val="ro-RO"/>
              </w:rPr>
            </w:pPr>
            <w:r w:rsidRPr="0097792F">
              <w:rPr>
                <w:rFonts w:ascii="Times New Roman" w:hAnsi="Times New Roman" w:cs="Times New Roman"/>
                <w:bCs/>
                <w:sz w:val="24"/>
                <w:szCs w:val="24"/>
              </w:rPr>
              <w:t>(EC-ro-gc)</w:t>
            </w:r>
          </w:p>
        </w:tc>
      </w:tr>
      <w:tr w:rsidR="000040B8" w14:paraId="1D1BD940" w14:textId="77777777" w:rsidTr="005909C8">
        <w:trPr>
          <w:trHeight w:val="1104"/>
        </w:trPr>
        <w:tc>
          <w:tcPr>
            <w:tcW w:w="2310" w:type="dxa"/>
          </w:tcPr>
          <w:p w14:paraId="3F4AA55D" w14:textId="77777777" w:rsidR="000040B8" w:rsidRPr="0097792F" w:rsidRDefault="000E51AA" w:rsidP="000040B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Sol roşu (Terra rosa) (TR)</w:t>
            </w:r>
          </w:p>
        </w:tc>
        <w:tc>
          <w:tcPr>
            <w:tcW w:w="2310" w:type="dxa"/>
          </w:tcPr>
          <w:p w14:paraId="2DB6A6EB" w14:textId="77777777" w:rsidR="000E51AA" w:rsidRPr="0097792F" w:rsidRDefault="000E51AA" w:rsidP="000E51AA">
            <w:pPr>
              <w:jc w:val="center"/>
              <w:rPr>
                <w:rFonts w:ascii="Times New Roman" w:hAnsi="Times New Roman" w:cs="Times New Roman"/>
                <w:bCs/>
                <w:sz w:val="24"/>
                <w:szCs w:val="24"/>
              </w:rPr>
            </w:pPr>
            <w:r w:rsidRPr="0097792F">
              <w:rPr>
                <w:rFonts w:ascii="Times New Roman" w:hAnsi="Times New Roman" w:cs="Times New Roman"/>
                <w:bCs/>
                <w:sz w:val="24"/>
                <w:szCs w:val="24"/>
              </w:rPr>
              <w:t xml:space="preserve">Eurticambosol rodic negleic </w:t>
            </w:r>
          </w:p>
          <w:p w14:paraId="532E5FCF" w14:textId="77777777" w:rsidR="000040B8" w:rsidRPr="0097792F" w:rsidRDefault="000E51AA" w:rsidP="005909C8">
            <w:pPr>
              <w:jc w:val="center"/>
              <w:rPr>
                <w:rFonts w:ascii="Times New Roman" w:hAnsi="Times New Roman" w:cs="Times New Roman"/>
                <w:bCs/>
                <w:sz w:val="24"/>
                <w:szCs w:val="24"/>
              </w:rPr>
            </w:pPr>
            <w:r w:rsidRPr="0097792F">
              <w:rPr>
                <w:rFonts w:ascii="Times New Roman" w:hAnsi="Times New Roman" w:cs="Times New Roman"/>
                <w:bCs/>
                <w:sz w:val="24"/>
                <w:szCs w:val="24"/>
              </w:rPr>
              <w:t>(EC ro-gc)</w:t>
            </w:r>
          </w:p>
        </w:tc>
        <w:tc>
          <w:tcPr>
            <w:tcW w:w="2311" w:type="dxa"/>
          </w:tcPr>
          <w:p w14:paraId="351E6B41" w14:textId="77777777" w:rsidR="000E51AA" w:rsidRPr="0097792F" w:rsidRDefault="000E51AA" w:rsidP="000E51AA">
            <w:pPr>
              <w:jc w:val="center"/>
              <w:rPr>
                <w:rFonts w:ascii="Times New Roman" w:hAnsi="Times New Roman" w:cs="Times New Roman"/>
                <w:bCs/>
                <w:sz w:val="24"/>
                <w:szCs w:val="24"/>
              </w:rPr>
            </w:pPr>
            <w:r w:rsidRPr="0097792F">
              <w:rPr>
                <w:rFonts w:ascii="Times New Roman" w:hAnsi="Times New Roman" w:cs="Times New Roman"/>
                <w:bCs/>
                <w:sz w:val="24"/>
                <w:szCs w:val="24"/>
              </w:rPr>
              <w:t xml:space="preserve">Eurticambosol rodic negleic </w:t>
            </w:r>
          </w:p>
          <w:p w14:paraId="6B057B65" w14:textId="77777777" w:rsidR="000040B8" w:rsidRPr="0097792F" w:rsidRDefault="000E51AA" w:rsidP="000E51AA">
            <w:pPr>
              <w:jc w:val="center"/>
              <w:rPr>
                <w:rFonts w:ascii="Times New Roman" w:hAnsi="Times New Roman" w:cs="Times New Roman"/>
                <w:bCs/>
                <w:sz w:val="24"/>
                <w:szCs w:val="24"/>
              </w:rPr>
            </w:pPr>
            <w:r w:rsidRPr="0097792F">
              <w:rPr>
                <w:rFonts w:ascii="Times New Roman" w:hAnsi="Times New Roman" w:cs="Times New Roman"/>
                <w:bCs/>
                <w:sz w:val="24"/>
                <w:szCs w:val="24"/>
              </w:rPr>
              <w:t>(EC ro-gc)</w:t>
            </w:r>
          </w:p>
        </w:tc>
        <w:tc>
          <w:tcPr>
            <w:tcW w:w="2311" w:type="dxa"/>
          </w:tcPr>
          <w:p w14:paraId="4C5BC947" w14:textId="77777777" w:rsidR="000E51AA" w:rsidRPr="0097792F" w:rsidRDefault="000E51AA" w:rsidP="000E51AA">
            <w:pPr>
              <w:jc w:val="center"/>
              <w:rPr>
                <w:rFonts w:ascii="Times New Roman" w:hAnsi="Times New Roman" w:cs="Times New Roman"/>
                <w:bCs/>
                <w:sz w:val="24"/>
                <w:szCs w:val="24"/>
              </w:rPr>
            </w:pPr>
            <w:r w:rsidRPr="0097792F">
              <w:rPr>
                <w:rFonts w:ascii="Times New Roman" w:hAnsi="Times New Roman" w:cs="Times New Roman"/>
                <w:bCs/>
                <w:sz w:val="24"/>
                <w:szCs w:val="24"/>
              </w:rPr>
              <w:t xml:space="preserve">Eurticambosol rodic negleic </w:t>
            </w:r>
          </w:p>
          <w:p w14:paraId="78457EBC" w14:textId="77777777" w:rsidR="000040B8" w:rsidRPr="0097792F" w:rsidRDefault="000E51AA" w:rsidP="000E51AA">
            <w:pPr>
              <w:jc w:val="center"/>
              <w:rPr>
                <w:rFonts w:ascii="Times New Roman" w:hAnsi="Times New Roman" w:cs="Times New Roman"/>
                <w:bCs/>
                <w:sz w:val="24"/>
                <w:szCs w:val="24"/>
              </w:rPr>
            </w:pPr>
            <w:r w:rsidRPr="0097792F">
              <w:rPr>
                <w:rFonts w:ascii="Times New Roman" w:hAnsi="Times New Roman" w:cs="Times New Roman"/>
                <w:bCs/>
                <w:sz w:val="24"/>
                <w:szCs w:val="24"/>
              </w:rPr>
              <w:t>(EC ro-gc)</w:t>
            </w:r>
          </w:p>
        </w:tc>
      </w:tr>
      <w:tr w:rsidR="000040B8" w14:paraId="67F510C5" w14:textId="77777777" w:rsidTr="000E51AA">
        <w:trPr>
          <w:trHeight w:val="277"/>
        </w:trPr>
        <w:tc>
          <w:tcPr>
            <w:tcW w:w="2310" w:type="dxa"/>
          </w:tcPr>
          <w:p w14:paraId="506A35E7" w14:textId="77777777" w:rsidR="000040B8" w:rsidRPr="0097792F" w:rsidRDefault="000040B8" w:rsidP="000040B8">
            <w:pPr>
              <w:jc w:val="center"/>
              <w:rPr>
                <w:rFonts w:ascii="Times New Roman" w:hAnsi="Times New Roman" w:cs="Times New Roman"/>
                <w:bCs/>
                <w:sz w:val="24"/>
                <w:szCs w:val="24"/>
                <w:lang w:val="ro-RO"/>
              </w:rPr>
            </w:pPr>
          </w:p>
        </w:tc>
        <w:tc>
          <w:tcPr>
            <w:tcW w:w="2310" w:type="dxa"/>
          </w:tcPr>
          <w:p w14:paraId="15A2CDF7" w14:textId="77777777" w:rsidR="000040B8" w:rsidRPr="0097792F" w:rsidRDefault="000E51AA" w:rsidP="005909C8">
            <w:pPr>
              <w:jc w:val="center"/>
              <w:rPr>
                <w:rFonts w:ascii="Times New Roman" w:hAnsi="Times New Roman" w:cs="Times New Roman"/>
                <w:bCs/>
                <w:sz w:val="24"/>
                <w:szCs w:val="24"/>
              </w:rPr>
            </w:pPr>
            <w:r w:rsidRPr="0097792F">
              <w:rPr>
                <w:rFonts w:ascii="Times New Roman" w:hAnsi="Times New Roman" w:cs="Times New Roman"/>
                <w:bCs/>
                <w:sz w:val="24"/>
                <w:szCs w:val="24"/>
              </w:rPr>
              <w:t>Districambosol (DC)</w:t>
            </w:r>
          </w:p>
        </w:tc>
        <w:tc>
          <w:tcPr>
            <w:tcW w:w="2311" w:type="dxa"/>
          </w:tcPr>
          <w:p w14:paraId="21C4378D" w14:textId="77777777" w:rsidR="000040B8" w:rsidRPr="0097792F" w:rsidRDefault="000E51AA" w:rsidP="000040B8">
            <w:pPr>
              <w:jc w:val="center"/>
              <w:rPr>
                <w:rFonts w:ascii="Times New Roman" w:hAnsi="Times New Roman" w:cs="Times New Roman"/>
                <w:bCs/>
                <w:sz w:val="24"/>
                <w:szCs w:val="24"/>
              </w:rPr>
            </w:pPr>
            <w:r w:rsidRPr="0097792F">
              <w:rPr>
                <w:rFonts w:ascii="Times New Roman" w:hAnsi="Times New Roman" w:cs="Times New Roman"/>
                <w:bCs/>
                <w:sz w:val="24"/>
                <w:szCs w:val="24"/>
              </w:rPr>
              <w:t>Districambosol (DC)</w:t>
            </w:r>
          </w:p>
        </w:tc>
        <w:tc>
          <w:tcPr>
            <w:tcW w:w="2311" w:type="dxa"/>
          </w:tcPr>
          <w:p w14:paraId="7F93E640" w14:textId="77777777" w:rsidR="000040B8" w:rsidRPr="0097792F" w:rsidRDefault="000E51AA" w:rsidP="000040B8">
            <w:pPr>
              <w:jc w:val="center"/>
              <w:rPr>
                <w:rFonts w:ascii="Times New Roman" w:hAnsi="Times New Roman" w:cs="Times New Roman"/>
                <w:bCs/>
                <w:sz w:val="24"/>
                <w:szCs w:val="24"/>
              </w:rPr>
            </w:pPr>
            <w:r w:rsidRPr="0097792F">
              <w:rPr>
                <w:rFonts w:ascii="Times New Roman" w:hAnsi="Times New Roman" w:cs="Times New Roman"/>
                <w:bCs/>
                <w:sz w:val="24"/>
                <w:szCs w:val="24"/>
              </w:rPr>
              <w:t>Districambosol (DC)</w:t>
            </w:r>
          </w:p>
        </w:tc>
      </w:tr>
      <w:tr w:rsidR="000E51AA" w14:paraId="04098697" w14:textId="77777777" w:rsidTr="005909C8">
        <w:trPr>
          <w:trHeight w:val="1104"/>
        </w:trPr>
        <w:tc>
          <w:tcPr>
            <w:tcW w:w="2310" w:type="dxa"/>
          </w:tcPr>
          <w:p w14:paraId="3F914895" w14:textId="77777777" w:rsidR="000E51AA" w:rsidRPr="0097792F" w:rsidRDefault="000E51AA" w:rsidP="000040B8">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Sol brun acid (BO)</w:t>
            </w:r>
          </w:p>
        </w:tc>
        <w:tc>
          <w:tcPr>
            <w:tcW w:w="2310" w:type="dxa"/>
          </w:tcPr>
          <w:p w14:paraId="439A4F00" w14:textId="77777777" w:rsidR="000E51AA" w:rsidRPr="0097792F" w:rsidRDefault="000E51AA" w:rsidP="005909C8">
            <w:pPr>
              <w:jc w:val="center"/>
              <w:rPr>
                <w:rFonts w:ascii="Times New Roman" w:hAnsi="Times New Roman" w:cs="Times New Roman"/>
                <w:bCs/>
                <w:sz w:val="24"/>
                <w:szCs w:val="24"/>
              </w:rPr>
            </w:pPr>
            <w:r w:rsidRPr="0097792F">
              <w:rPr>
                <w:rFonts w:ascii="Times New Roman" w:hAnsi="Times New Roman" w:cs="Times New Roman"/>
                <w:bCs/>
                <w:sz w:val="24"/>
                <w:szCs w:val="24"/>
              </w:rPr>
              <w:t>Districambosol negleic @ criptopodzol (DC-gc @CP</w:t>
            </w:r>
          </w:p>
        </w:tc>
        <w:tc>
          <w:tcPr>
            <w:tcW w:w="2311" w:type="dxa"/>
          </w:tcPr>
          <w:p w14:paraId="11D588CC" w14:textId="77777777" w:rsidR="000E51AA" w:rsidRPr="0097792F" w:rsidRDefault="000E51AA" w:rsidP="000040B8">
            <w:pPr>
              <w:jc w:val="center"/>
              <w:rPr>
                <w:rFonts w:ascii="Times New Roman" w:hAnsi="Times New Roman" w:cs="Times New Roman"/>
                <w:bCs/>
                <w:sz w:val="24"/>
                <w:szCs w:val="24"/>
              </w:rPr>
            </w:pPr>
            <w:r w:rsidRPr="0097792F">
              <w:rPr>
                <w:rFonts w:ascii="Times New Roman" w:hAnsi="Times New Roman" w:cs="Times New Roman"/>
                <w:bCs/>
                <w:sz w:val="24"/>
                <w:szCs w:val="24"/>
              </w:rPr>
              <w:t>Districambosol negleic @ criptopodzol (DC-gc @CP</w:t>
            </w:r>
          </w:p>
        </w:tc>
        <w:tc>
          <w:tcPr>
            <w:tcW w:w="2311" w:type="dxa"/>
          </w:tcPr>
          <w:p w14:paraId="47EDACC3" w14:textId="77777777" w:rsidR="000E51AA" w:rsidRPr="0097792F" w:rsidRDefault="000E51AA" w:rsidP="000040B8">
            <w:pPr>
              <w:jc w:val="center"/>
              <w:rPr>
                <w:rFonts w:ascii="Times New Roman" w:hAnsi="Times New Roman" w:cs="Times New Roman"/>
                <w:bCs/>
                <w:sz w:val="24"/>
                <w:szCs w:val="24"/>
              </w:rPr>
            </w:pPr>
            <w:r w:rsidRPr="0097792F">
              <w:rPr>
                <w:rFonts w:ascii="Times New Roman" w:hAnsi="Times New Roman" w:cs="Times New Roman"/>
                <w:bCs/>
                <w:sz w:val="24"/>
                <w:szCs w:val="24"/>
              </w:rPr>
              <w:t>Districambosol negleic @ criptopodzol (DC-gc @CP</w:t>
            </w:r>
          </w:p>
        </w:tc>
      </w:tr>
    </w:tbl>
    <w:p w14:paraId="7C7D08D9" w14:textId="77777777" w:rsidR="00C8462B" w:rsidRDefault="00C8462B" w:rsidP="00AF4A09">
      <w:pPr>
        <w:jc w:val="center"/>
        <w:rPr>
          <w:rStyle w:val="BodyTextChar4"/>
          <w:rFonts w:ascii="Times New Roman" w:hAnsi="Times New Roman"/>
          <w:b/>
          <w:sz w:val="24"/>
          <w:szCs w:val="24"/>
        </w:rPr>
      </w:pPr>
    </w:p>
    <w:p w14:paraId="63C95D4C" w14:textId="77777777" w:rsidR="000E51AA" w:rsidRDefault="000E51AA" w:rsidP="000E51AA">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Sistemul Român de Taxonomie a Solurilor – SRTS 2012+ utilizează</w:t>
      </w:r>
      <w:r w:rsidR="001224C8">
        <w:rPr>
          <w:rStyle w:val="Bodytext285pt"/>
          <w:rFonts w:eastAsia="Century Schoolbook"/>
          <w:iCs/>
          <w:sz w:val="24"/>
          <w:szCs w:val="24"/>
        </w:rPr>
        <w:t>,</w:t>
      </w:r>
      <w:r>
        <w:rPr>
          <w:rStyle w:val="Bodytext285pt"/>
          <w:rFonts w:eastAsia="Century Schoolbook"/>
          <w:iCs/>
          <w:sz w:val="24"/>
          <w:szCs w:val="24"/>
        </w:rPr>
        <w:t xml:space="preserve"> la nivel de subtip de sol</w:t>
      </w:r>
      <w:r w:rsidR="001224C8">
        <w:rPr>
          <w:rStyle w:val="Bodytext285pt"/>
          <w:rFonts w:eastAsia="Century Schoolbook"/>
          <w:iCs/>
          <w:sz w:val="24"/>
          <w:szCs w:val="24"/>
        </w:rPr>
        <w:t>,</w:t>
      </w:r>
      <w:r>
        <w:rPr>
          <w:rStyle w:val="Bodytext285pt"/>
          <w:rFonts w:eastAsia="Century Schoolbook"/>
          <w:iCs/>
          <w:sz w:val="24"/>
          <w:szCs w:val="24"/>
        </w:rPr>
        <w:t xml:space="preserve"> calificative simple şi calificative combinate. Calificativele utilizate în taxonomie redau caracteristici, proprietăţi, însuşiri ale solurilor rezultate în cursul procesului complex al pedogenezei.</w:t>
      </w:r>
    </w:p>
    <w:p w14:paraId="3F0D1F2D" w14:textId="77777777" w:rsidR="000E51AA" w:rsidRDefault="000E51AA" w:rsidP="000E51AA">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Pr="007107C0">
        <w:rPr>
          <w:rStyle w:val="Bodytext285pt"/>
          <w:rFonts w:eastAsia="Century Schoolbook"/>
          <w:b/>
          <w:iCs/>
          <w:sz w:val="24"/>
          <w:szCs w:val="24"/>
        </w:rPr>
        <w:t>Tabelul 2</w:t>
      </w:r>
      <w:r>
        <w:rPr>
          <w:rStyle w:val="Bodytext285pt"/>
          <w:rFonts w:eastAsia="Century Schoolbook"/>
          <w:iCs/>
          <w:sz w:val="24"/>
          <w:szCs w:val="24"/>
        </w:rPr>
        <w:t xml:space="preserve"> sunt prezentate calificativele simple utilizate în taxonomia cambisolurilor.</w:t>
      </w:r>
    </w:p>
    <w:p w14:paraId="7571D0C5" w14:textId="77777777" w:rsidR="000E51AA" w:rsidRDefault="000E51AA" w:rsidP="000E51AA">
      <w:pPr>
        <w:pStyle w:val="BodyText1"/>
        <w:shd w:val="clear" w:color="auto" w:fill="auto"/>
        <w:spacing w:line="360" w:lineRule="auto"/>
        <w:ind w:right="40" w:firstLine="708"/>
        <w:rPr>
          <w:rStyle w:val="Bodytext285pt"/>
          <w:rFonts w:eastAsia="Century Schoolbook"/>
          <w:iCs/>
          <w:sz w:val="24"/>
          <w:szCs w:val="24"/>
        </w:rPr>
      </w:pPr>
    </w:p>
    <w:p w14:paraId="2A630416" w14:textId="3C110B4D" w:rsidR="000E51AA" w:rsidRDefault="000E51AA" w:rsidP="00375A05">
      <w:pPr>
        <w:pStyle w:val="BodyText1"/>
        <w:shd w:val="clear" w:color="auto" w:fill="auto"/>
        <w:spacing w:line="240" w:lineRule="auto"/>
        <w:ind w:right="40" w:firstLine="0"/>
        <w:rPr>
          <w:rStyle w:val="Bodytext285pt"/>
          <w:rFonts w:eastAsia="Century Schoolbook"/>
          <w:sz w:val="24"/>
          <w:szCs w:val="24"/>
        </w:rPr>
      </w:pPr>
      <w:r w:rsidRPr="007107C0">
        <w:rPr>
          <w:rStyle w:val="Bodytext285pt"/>
          <w:rFonts w:eastAsia="Century Schoolbook"/>
          <w:b/>
          <w:iCs/>
          <w:sz w:val="24"/>
          <w:szCs w:val="24"/>
        </w:rPr>
        <w:t>Tabel 2.</w:t>
      </w:r>
      <w:r>
        <w:rPr>
          <w:rStyle w:val="Bodytext285pt"/>
          <w:rFonts w:eastAsia="Century Schoolbook"/>
          <w:iCs/>
          <w:sz w:val="24"/>
          <w:szCs w:val="24"/>
        </w:rPr>
        <w:t xml:space="preserve"> Calificativele simple d</w:t>
      </w:r>
      <w:r w:rsidR="001D400A">
        <w:rPr>
          <w:rStyle w:val="Bodytext285pt"/>
          <w:rFonts w:eastAsia="Century Schoolbook"/>
          <w:iCs/>
          <w:sz w:val="24"/>
          <w:szCs w:val="24"/>
        </w:rPr>
        <w:t>e sol utilizate în taxonomia camb</w:t>
      </w:r>
      <w:r>
        <w:rPr>
          <w:rStyle w:val="Bodytext285pt"/>
          <w:rFonts w:eastAsia="Century Schoolbook"/>
          <w:iCs/>
          <w:sz w:val="24"/>
          <w:szCs w:val="24"/>
        </w:rPr>
        <w:t xml:space="preserve">isolurilor (după </w:t>
      </w:r>
      <w:r w:rsidRPr="00897491">
        <w:rPr>
          <w:rStyle w:val="Bodytext285pt"/>
          <w:rFonts w:eastAsia="Century Schoolbook"/>
          <w:b/>
          <w:iCs/>
          <w:sz w:val="24"/>
          <w:szCs w:val="24"/>
        </w:rPr>
        <w:t>SRTS</w:t>
      </w:r>
      <w:r w:rsidRPr="00897491">
        <w:rPr>
          <w:rStyle w:val="Bodytext285pt"/>
          <w:rFonts w:eastAsia="Century Schoolbook"/>
          <w:b/>
          <w:sz w:val="24"/>
          <w:szCs w:val="24"/>
        </w:rPr>
        <w:t>-2012+</w:t>
      </w:r>
      <w:r>
        <w:rPr>
          <w:rStyle w:val="Bodytext285pt"/>
          <w:rFonts w:eastAsia="Century Schoolbook"/>
          <w:sz w:val="24"/>
          <w:szCs w:val="24"/>
        </w:rPr>
        <w:t>)</w:t>
      </w:r>
    </w:p>
    <w:p w14:paraId="33A096D6" w14:textId="77777777" w:rsidR="001D400A" w:rsidRPr="0087370C" w:rsidRDefault="001D400A" w:rsidP="000E51AA">
      <w:pPr>
        <w:pStyle w:val="BodyText1"/>
        <w:shd w:val="clear" w:color="auto" w:fill="auto"/>
        <w:spacing w:line="360" w:lineRule="auto"/>
        <w:ind w:right="40" w:firstLine="0"/>
        <w:rPr>
          <w:rFonts w:eastAsia="Century Schoolbook" w:cs="Times New Roman"/>
          <w:iCs/>
          <w:color w:val="000000"/>
          <w:sz w:val="24"/>
          <w:szCs w:val="24"/>
          <w:shd w:val="clear" w:color="auto" w:fill="FFFFFF"/>
          <w:lang w:eastAsia="ro-RO" w:bidi="ro-RO"/>
        </w:rPr>
      </w:pPr>
    </w:p>
    <w:tbl>
      <w:tblPr>
        <w:tblStyle w:val="TableGrid2"/>
        <w:tblW w:w="0" w:type="auto"/>
        <w:tblLayout w:type="fixed"/>
        <w:tblLook w:val="04A0" w:firstRow="1" w:lastRow="0" w:firstColumn="1" w:lastColumn="0" w:noHBand="0" w:noVBand="1"/>
      </w:tblPr>
      <w:tblGrid>
        <w:gridCol w:w="1668"/>
        <w:gridCol w:w="977"/>
        <w:gridCol w:w="4551"/>
      </w:tblGrid>
      <w:tr w:rsidR="001D400A" w:rsidRPr="00F933D4" w14:paraId="246A0A7D" w14:textId="77777777" w:rsidTr="005909C8">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7573A" w14:textId="77777777" w:rsidR="001D400A" w:rsidRPr="001D400A" w:rsidRDefault="001D400A" w:rsidP="001D400A">
            <w:pPr>
              <w:jc w:val="center"/>
              <w:rPr>
                <w:rFonts w:ascii="Times New Roman" w:eastAsia="Century Schoolbook" w:hAnsi="Times New Roman" w:cs="Times New Roman"/>
                <w:b/>
                <w:iCs/>
                <w:color w:val="000000"/>
                <w:sz w:val="24"/>
                <w:szCs w:val="24"/>
                <w:shd w:val="clear" w:color="auto" w:fill="FFFFFF"/>
                <w:lang w:val="ro-RO" w:eastAsia="ro-RO" w:bidi="ro-RO"/>
              </w:rPr>
            </w:pPr>
            <w:r w:rsidRPr="001D400A">
              <w:rPr>
                <w:rFonts w:ascii="Times New Roman" w:eastAsia="Century Schoolbook" w:hAnsi="Times New Roman" w:cs="Times New Roman"/>
                <w:b/>
                <w:iCs/>
                <w:color w:val="000000"/>
                <w:sz w:val="24"/>
                <w:szCs w:val="24"/>
                <w:shd w:val="clear" w:color="auto" w:fill="FFFFFF"/>
                <w:lang w:val="ro-RO" w:eastAsia="ro-RO" w:bidi="ro-RO"/>
              </w:rPr>
              <w:t>TIPUL DE SOL: EUTRICAMBOSOL</w:t>
            </w:r>
          </w:p>
        </w:tc>
      </w:tr>
      <w:tr w:rsidR="001D400A" w:rsidRPr="00F933D4" w14:paraId="1FEA180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11CA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4F1D4"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E56F0"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1D400A" w:rsidRPr="001224C8" w14:paraId="058D68A4"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841C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0071F"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E011D" w14:textId="77777777" w:rsidR="001D400A" w:rsidRPr="00F933D4" w:rsidRDefault="001D400A" w:rsidP="005909C8">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tc>
      </w:tr>
      <w:tr w:rsidR="001D400A" w:rsidRPr="00F933D4" w14:paraId="076B9586"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40A6A" w14:textId="77777777" w:rsidR="001D400A"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03CC5" w14:textId="77777777" w:rsidR="001D400A"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82BF8" w14:textId="77777777" w:rsidR="001D400A" w:rsidRDefault="001D400A" w:rsidP="005909C8">
            <w:pPr>
              <w:jc w:val="both"/>
              <w:rPr>
                <w:rFonts w:ascii="Times New Roman" w:eastAsia="Century Schoolbook" w:hAnsi="Times New Roman" w:cs="Times New Roman"/>
                <w:i/>
                <w:iCs/>
                <w:color w:val="000000"/>
                <w:sz w:val="24"/>
                <w:szCs w:val="24"/>
                <w:shd w:val="clear" w:color="auto" w:fill="FFFFFF"/>
                <w:lang w:val="ro-RO" w:eastAsia="ro-RO" w:bidi="ro-RO"/>
              </w:rPr>
            </w:pPr>
            <w:r w:rsidRPr="001224C8">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1F127A">
              <w:rPr>
                <w:rFonts w:ascii="Times New Roman" w:hAnsi="Times New Roman" w:cs="Times New Roman"/>
                <w:i/>
                <w:sz w:val="24"/>
                <w:szCs w:val="24"/>
                <w:lang w:val="ro-RO" w:bidi="ro-RO"/>
              </w:rPr>
              <w:t>e</w:t>
            </w:r>
            <w:r w:rsidRPr="001224C8">
              <w:rPr>
                <w:rFonts w:ascii="Times New Roman" w:hAnsi="Times New Roman" w:cs="Times New Roman"/>
                <w:i/>
                <w:sz w:val="24"/>
                <w:szCs w:val="24"/>
                <w:lang w:val="ro-RO" w:bidi="ro-RO"/>
              </w:rPr>
              <w:t xml:space="preserve"> neovulcanice (loess, argile, produse de alterare ferallitică). </w:t>
            </w:r>
            <w:r w:rsidRPr="001224C8">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1224C8">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1224C8">
              <w:rPr>
                <w:rFonts w:ascii="Times New Roman" w:eastAsiaTheme="minorEastAsia" w:hAnsi="Times New Roman" w:cs="Times New Roman"/>
                <w:i/>
                <w:sz w:val="24"/>
                <w:szCs w:val="24"/>
                <w:lang w:bidi="ro-RO"/>
              </w:rPr>
              <w:t>0,9g/cm</w:t>
            </w:r>
            <w:r w:rsidRPr="001224C8">
              <w:rPr>
                <w:rFonts w:ascii="Times New Roman" w:eastAsiaTheme="minorEastAsia" w:hAnsi="Times New Roman" w:cs="Times New Roman"/>
                <w:i/>
                <w:sz w:val="24"/>
                <w:szCs w:val="24"/>
                <w:vertAlign w:val="superscript"/>
                <w:lang w:bidi="ro-RO"/>
              </w:rPr>
              <w:t>3</w:t>
            </w:r>
            <w:r w:rsidRPr="001224C8">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tc>
      </w:tr>
      <w:tr w:rsidR="001D400A" w:rsidRPr="001224C8" w14:paraId="18ABE5C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53F3A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6E319"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330DF9"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775836EB"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A8804"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amfigleic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0C5F0"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662C6"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i/>
                <w:color w:val="000000"/>
                <w:sz w:val="24"/>
                <w:szCs w:val="24"/>
                <w:shd w:val="clear" w:color="auto" w:fill="FFFFFF"/>
                <w:lang w:val="ro-RO" w:eastAsia="ro-RO" w:bidi="ro-RO"/>
              </w:rPr>
              <w:t>gleic şi stagnic în acelaş</w:t>
            </w:r>
            <w:r w:rsidR="001F127A">
              <w:rPr>
                <w:rFonts w:ascii="Times New Roman" w:eastAsia="Century Schoolbook" w:hAnsi="Times New Roman" w:cs="Times New Roman"/>
                <w:i/>
                <w:color w:val="000000"/>
                <w:sz w:val="24"/>
                <w:szCs w:val="24"/>
                <w:shd w:val="clear" w:color="auto" w:fill="FFFFFF"/>
                <w:lang w:val="ro-RO" w:eastAsia="ro-RO" w:bidi="ro-RO"/>
              </w:rPr>
              <w:t>i</w:t>
            </w:r>
            <w:r w:rsidRPr="00F933D4">
              <w:rPr>
                <w:rFonts w:ascii="Times New Roman" w:eastAsia="Century Schoolbook" w:hAnsi="Times New Roman" w:cs="Times New Roman"/>
                <w:i/>
                <w:color w:val="000000"/>
                <w:sz w:val="24"/>
                <w:szCs w:val="24"/>
                <w:shd w:val="clear" w:color="auto" w:fill="FFFFFF"/>
                <w:lang w:val="ro-RO" w:eastAsia="ro-RO" w:bidi="ro-RO"/>
              </w:rPr>
              <w:t xml:space="preserve"> timp (gc </w:t>
            </w:r>
            <w:r w:rsidRPr="00F933D4">
              <w:rPr>
                <w:rFonts w:ascii="Times New Roman" w:eastAsia="Century Schoolbook" w:hAnsi="Times New Roman" w:cs="Times New Roman"/>
                <w:i/>
                <w:color w:val="000000"/>
                <w:sz w:val="24"/>
                <w:szCs w:val="24"/>
                <w:shd w:val="clear" w:color="auto" w:fill="FFFFFF"/>
                <w:lang w:eastAsia="ro-RO" w:bidi="ro-RO"/>
              </w:rPr>
              <w:t>+ st</w:t>
            </w:r>
            <w:r w:rsidRPr="00F933D4">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4598E07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FD248"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lastRenderedPageBreak/>
              <w:t>calcic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2BFD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ca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670F9" w14:textId="59232DD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1%) începând în 75 – 200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20F8170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71CA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3F996"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A8FB7"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4BCD50B4"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75731"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endogleic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F8E27C"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56B97"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45EC32BD"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9DE2D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4C0C1"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373BE"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3280F5D6"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35A19"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437F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3D221" w14:textId="77777777" w:rsidR="001D400A" w:rsidRPr="00946829"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sidRPr="001F127A">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tc>
      </w:tr>
      <w:tr w:rsidR="001D400A" w:rsidRPr="00F933D4" w14:paraId="526B4138"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3CEEA"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lamelar</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59503"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la</w:t>
            </w:r>
          </w:p>
          <w:p w14:paraId="1932822A"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83237"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Bv</w:t>
            </w:r>
            <w:r w:rsidRPr="00F933D4">
              <w:rPr>
                <w:rFonts w:ascii="Times New Roman" w:eastAsia="Century Schoolbook" w:hAnsi="Times New Roman" w:cs="Times New Roman"/>
                <w:i/>
                <w:color w:val="000000"/>
                <w:sz w:val="24"/>
                <w:szCs w:val="24"/>
                <w:shd w:val="clear" w:color="auto" w:fill="FFFFFF"/>
                <w:lang w:val="ro-RO" w:eastAsia="ro-RO" w:bidi="ro-RO"/>
              </w:rPr>
              <w:t>la –</w:t>
            </w:r>
            <w:r>
              <w:rPr>
                <w:rFonts w:ascii="Times New Roman" w:eastAsia="Century Schoolbook" w:hAnsi="Times New Roman" w:cs="Times New Roman"/>
                <w:i/>
                <w:color w:val="000000"/>
                <w:sz w:val="24"/>
                <w:szCs w:val="24"/>
                <w:shd w:val="clear" w:color="auto" w:fill="FFFFFF"/>
                <w:lang w:val="ro-RO" w:eastAsia="ro-RO" w:bidi="ro-RO"/>
              </w:rPr>
              <w:t xml:space="preserve">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lamelar (specific unor subtipuri formate pe materiale nisipoase)</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2F9CAE23"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1E7F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DF5A1"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51328"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p>
        </w:tc>
      </w:tr>
      <w:tr w:rsidR="001D400A" w:rsidRPr="001224C8" w14:paraId="1F2A4564"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14EE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DCE9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C21D1" w14:textId="37910ED6"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45DC6119"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D316"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2D0F4"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6F1F0"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4F34618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5DEEA"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pararendzinic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580E3"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E620D"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având A şi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3D479C8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EDCA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B3AD43"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ABED4" w14:textId="35A26D6B"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8054AE">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2C4E6046"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D259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7C1F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rz</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8C585"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cu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sidR="001F127A">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0A80B34D"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038E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rendzicalcaric</w:t>
            </w:r>
          </w:p>
          <w:p w14:paraId="302460E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5FCA4"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rk</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DA1C69"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 125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4BDA2D1C"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B4B92"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lastRenderedPageBreak/>
              <w:t>rodic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ED529"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47DC7"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50%) culori cu nuanţe în 5YR</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7A2D7388"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161A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B9B9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C7626"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6B84D1E4"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61F8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4EA2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74E55"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512A6AD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50ED0"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62C7C"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5729A"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366D888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0AAD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salinic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6EEEC"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88E08" w14:textId="334C7352"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Prezintă orizont sc în 0</w:t>
            </w:r>
            <w:r w:rsidR="001F127A">
              <w:rPr>
                <w:rFonts w:ascii="Times New Roman" w:eastAsia="Century Schoolbook" w:hAnsi="Times New Roman" w:cs="Times New Roman"/>
                <w:i/>
                <w:color w:val="000000"/>
                <w:sz w:val="24"/>
                <w:szCs w:val="24"/>
                <w:shd w:val="clear" w:color="auto" w:fill="FFFFFF"/>
                <w:lang w:val="ro-RO" w:eastAsia="ro-RO" w:bidi="ro-RO"/>
              </w:rPr>
              <w:t xml:space="preserve"> – </w:t>
            </w:r>
            <w:r>
              <w:rPr>
                <w:rFonts w:ascii="Times New Roman" w:eastAsia="Century Schoolbook" w:hAnsi="Times New Roman" w:cs="Times New Roman"/>
                <w:i/>
                <w:color w:val="000000"/>
                <w:sz w:val="24"/>
                <w:szCs w:val="24"/>
                <w:shd w:val="clear" w:color="auto" w:fill="FFFFFF"/>
                <w:lang w:val="ro-RO" w:eastAsia="ro-RO" w:bidi="ro-RO"/>
              </w:rPr>
              <w:t>100 cm sau orizont sa în 50 – 100 cm.</w:t>
            </w:r>
          </w:p>
        </w:tc>
      </w:tr>
      <w:tr w:rsidR="001D400A" w:rsidRPr="001224C8" w14:paraId="3BCA927C"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3853"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salsodic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921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DFA5D" w14:textId="16F0D54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este salinic şi sodic în acelaş</w:t>
            </w:r>
            <w:r w:rsidR="001F127A">
              <w:rPr>
                <w:rFonts w:ascii="Times New Roman" w:eastAsia="Century Schoolbook" w:hAnsi="Times New Roman" w:cs="Times New Roman"/>
                <w:i/>
                <w:color w:val="000000"/>
                <w:sz w:val="24"/>
                <w:szCs w:val="24"/>
                <w:shd w:val="clear" w:color="auto" w:fill="FFFFFF"/>
                <w:lang w:val="ro-RO" w:eastAsia="ro-RO" w:bidi="ro-RO"/>
              </w:rPr>
              <w:t>i</w:t>
            </w:r>
            <w:r>
              <w:rPr>
                <w:rFonts w:ascii="Times New Roman" w:eastAsia="Century Schoolbook" w:hAnsi="Times New Roman" w:cs="Times New Roman"/>
                <w:i/>
                <w:color w:val="000000"/>
                <w:sz w:val="24"/>
                <w:szCs w:val="24"/>
                <w:shd w:val="clear" w:color="auto" w:fill="FFFFFF"/>
                <w:lang w:val="ro-RO" w:eastAsia="ro-RO" w:bidi="ro-RO"/>
              </w:rPr>
              <w:t xml:space="preserve"> timp</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10B4194F"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26A93"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F66D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90CFC"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ac</w:t>
            </w:r>
            <w:r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933D4">
              <w:rPr>
                <w:rFonts w:ascii="Times New Roman" w:eastAsia="Century Schoolbook" w:hAnsi="Times New Roman" w:cs="Times New Roman"/>
                <w:b/>
                <w:bCs/>
                <w:i/>
                <w:color w:val="000000"/>
                <w:sz w:val="24"/>
                <w:szCs w:val="24"/>
                <w:shd w:val="clear" w:color="auto" w:fill="FFFFFF"/>
                <w:lang w:val="ro-RO" w:eastAsia="ro-RO" w:bidi="ro-RO"/>
              </w:rPr>
              <w:t>na</w:t>
            </w:r>
            <w:r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5D6C70E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BA59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D87E6"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352CD"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stagnogleic (W) începând în 50 – 100 cm sau orizont stagnogleizat (w) începând în 0 – 100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4FB7367C"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4B72C"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3D79F"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3B0ED"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W începând în 25 – 50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10AF2D2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20A5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37689"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731D3"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Pr="00F933D4">
              <w:rPr>
                <w:rFonts w:ascii="Times New Roman" w:eastAsia="Century Schoolbook" w:hAnsi="Times New Roman" w:cs="Times New Roman"/>
                <w:i/>
                <w:color w:val="000000"/>
                <w:sz w:val="24"/>
                <w:szCs w:val="24"/>
                <w:shd w:val="clear" w:color="auto" w:fill="FFFFFF"/>
                <w:lang w:val="ro-RO" w:eastAsia="ro-RO" w:bidi="ro-RO"/>
              </w:rPr>
              <w:t>rezintă condiţiile obligatorii pentru tipul de sol respectiv, dar nu prezintă atributele specifice celorlalte subdiviziuni ale tipului de sol respectiv</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18F051A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38E7A"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DB45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C352A"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între baza orizontului A şi 100 cm.</w:t>
            </w:r>
          </w:p>
        </w:tc>
      </w:tr>
      <w:tr w:rsidR="001D400A" w:rsidRPr="00F933D4" w14:paraId="76853F59" w14:textId="77777777" w:rsidTr="005909C8">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8E20F" w14:textId="77777777" w:rsidR="001D400A" w:rsidRPr="001D400A" w:rsidRDefault="001D400A" w:rsidP="001D400A">
            <w:pPr>
              <w:jc w:val="center"/>
              <w:rPr>
                <w:rFonts w:ascii="Times New Roman" w:eastAsia="Century Schoolbook" w:hAnsi="Times New Roman" w:cs="Times New Roman"/>
                <w:b/>
                <w:iCs/>
                <w:color w:val="000000"/>
                <w:sz w:val="24"/>
                <w:szCs w:val="24"/>
                <w:shd w:val="clear" w:color="auto" w:fill="FFFFFF"/>
                <w:lang w:val="ro-RO" w:eastAsia="ro-RO" w:bidi="ro-RO"/>
              </w:rPr>
            </w:pPr>
            <w:r w:rsidRPr="001D400A">
              <w:rPr>
                <w:rFonts w:ascii="Times New Roman" w:eastAsia="Century Schoolbook" w:hAnsi="Times New Roman" w:cs="Times New Roman"/>
                <w:b/>
                <w:iCs/>
                <w:color w:val="000000"/>
                <w:sz w:val="24"/>
                <w:szCs w:val="24"/>
                <w:shd w:val="clear" w:color="auto" w:fill="FFFFFF"/>
                <w:lang w:val="ro-RO" w:eastAsia="ro-RO" w:bidi="ro-RO"/>
              </w:rPr>
              <w:t>TIPUL DE SOL: EUTRICAMBOSOL</w:t>
            </w:r>
          </w:p>
        </w:tc>
      </w:tr>
      <w:tr w:rsidR="001D400A" w:rsidRPr="001224C8" w14:paraId="1266B049"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C3AB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60C72"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85CA4" w14:textId="77777777" w:rsidR="001D400A" w:rsidRPr="00F933D4" w:rsidRDefault="001D400A" w:rsidP="005909C8">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tc>
      </w:tr>
      <w:tr w:rsidR="001D400A" w:rsidRPr="00F933D4" w14:paraId="3BB7FE7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5968C" w14:textId="77777777" w:rsidR="001D400A"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D2AEA" w14:textId="77777777" w:rsidR="001D400A"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4135F" w14:textId="77777777" w:rsidR="001D400A" w:rsidRDefault="001D400A" w:rsidP="005909C8">
            <w:pPr>
              <w:jc w:val="both"/>
              <w:rPr>
                <w:rFonts w:ascii="Times New Roman" w:eastAsia="Century Schoolbook" w:hAnsi="Times New Roman" w:cs="Times New Roman"/>
                <w:i/>
                <w:iCs/>
                <w:color w:val="000000"/>
                <w:sz w:val="24"/>
                <w:szCs w:val="24"/>
                <w:shd w:val="clear" w:color="auto" w:fill="FFFFFF"/>
                <w:lang w:val="ro-RO" w:eastAsia="ro-RO" w:bidi="ro-RO"/>
              </w:rPr>
            </w:pPr>
            <w:r w:rsidRPr="00685CFD">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1F127A">
              <w:rPr>
                <w:rFonts w:ascii="Times New Roman" w:hAnsi="Times New Roman" w:cs="Times New Roman"/>
                <w:i/>
                <w:sz w:val="24"/>
                <w:szCs w:val="24"/>
                <w:lang w:val="ro-RO" w:bidi="ro-RO"/>
              </w:rPr>
              <w:t>e</w:t>
            </w:r>
            <w:r w:rsidRPr="00685CFD">
              <w:rPr>
                <w:rFonts w:ascii="Times New Roman" w:hAnsi="Times New Roman" w:cs="Times New Roman"/>
                <w:i/>
                <w:sz w:val="24"/>
                <w:szCs w:val="24"/>
                <w:lang w:val="ro-RO" w:bidi="ro-RO"/>
              </w:rPr>
              <w:t xml:space="preserve"> neovulcanice (loess, argile, produse de alterare ferallitică). </w:t>
            </w:r>
            <w:r w:rsidRPr="00685CFD">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685CFD">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685CFD">
              <w:rPr>
                <w:rFonts w:ascii="Times New Roman" w:eastAsiaTheme="minorEastAsia" w:hAnsi="Times New Roman" w:cs="Times New Roman"/>
                <w:i/>
                <w:sz w:val="24"/>
                <w:szCs w:val="24"/>
                <w:lang w:bidi="ro-RO"/>
              </w:rPr>
              <w:t>0,9g/cm</w:t>
            </w:r>
            <w:r w:rsidRPr="00685CFD">
              <w:rPr>
                <w:rFonts w:ascii="Times New Roman" w:eastAsiaTheme="minorEastAsia" w:hAnsi="Times New Roman" w:cs="Times New Roman"/>
                <w:i/>
                <w:sz w:val="24"/>
                <w:szCs w:val="24"/>
                <w:vertAlign w:val="superscript"/>
                <w:lang w:bidi="ro-RO"/>
              </w:rPr>
              <w:t>3</w:t>
            </w:r>
            <w:r w:rsidRPr="00685CFD">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tc>
      </w:tr>
      <w:tr w:rsidR="001D400A" w:rsidRPr="00685CFD" w14:paraId="1425F9B6"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A556E" w14:textId="77777777" w:rsidR="001D400A"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C1EE6" w14:textId="77777777" w:rsidR="001D400A"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A3165" w14:textId="77777777" w:rsidR="001D400A" w:rsidRPr="00685CFD" w:rsidRDefault="001D400A" w:rsidP="005909C8">
            <w:pPr>
              <w:jc w:val="both"/>
              <w:rPr>
                <w:rFonts w:ascii="Times New Roman" w:hAnsi="Times New Roman" w:cs="Times New Roman"/>
                <w:i/>
                <w:sz w:val="24"/>
                <w:szCs w:val="24"/>
                <w:lang w:bidi="ro-RO"/>
              </w:rPr>
            </w:pPr>
            <w:r w:rsidRPr="00685CFD">
              <w:rPr>
                <w:rFonts w:ascii="Times New Roman" w:hAnsi="Times New Roman" w:cs="Times New Roman"/>
                <w:i/>
                <w:sz w:val="24"/>
                <w:szCs w:val="24"/>
                <w:lang w:bidi="ro-RO"/>
              </w:rPr>
              <w:t>Solul prezintă orizont O (folic)</w:t>
            </w:r>
            <w:r w:rsidR="001F127A">
              <w:rPr>
                <w:rFonts w:ascii="Times New Roman" w:hAnsi="Times New Roman" w:cs="Times New Roman"/>
                <w:i/>
                <w:sz w:val="24"/>
                <w:szCs w:val="24"/>
                <w:lang w:val="fr-FR" w:bidi="ro-RO"/>
              </w:rPr>
              <w:t xml:space="preserve"> </w:t>
            </w:r>
            <w:r w:rsidRPr="00685CFD">
              <w:rPr>
                <w:rFonts w:ascii="Times New Roman" w:hAnsi="Times New Roman" w:cs="Times New Roman"/>
                <w:i/>
                <w:sz w:val="24"/>
                <w:szCs w:val="24"/>
                <w:lang w:bidi="ro-RO"/>
              </w:rPr>
              <w:t xml:space="preserve">cu grosime </w:t>
            </w:r>
            <m:oMath>
              <m:r>
                <w:rPr>
                  <w:rFonts w:ascii="Cambria Math" w:hAnsi="Cambria Math" w:cs="Times New Roman"/>
                  <w:sz w:val="24"/>
                  <w:szCs w:val="24"/>
                  <w:lang w:bidi="ro-RO"/>
                </w:rPr>
                <m:t>≥</m:t>
              </m:r>
            </m:oMath>
            <w:r w:rsidRPr="00685CFD">
              <w:rPr>
                <w:rFonts w:ascii="Times New Roman" w:eastAsiaTheme="minorEastAsia" w:hAnsi="Times New Roman" w:cs="Times New Roman"/>
                <w:i/>
                <w:sz w:val="24"/>
                <w:szCs w:val="24"/>
                <w:lang w:bidi="ro-RO"/>
              </w:rPr>
              <w:t>20 cm situat la suprafaţa profilului</w:t>
            </w:r>
            <w:r w:rsidR="001F127A">
              <w:rPr>
                <w:rFonts w:ascii="Times New Roman" w:eastAsiaTheme="minorEastAsia" w:hAnsi="Times New Roman" w:cs="Times New Roman"/>
                <w:i/>
                <w:sz w:val="24"/>
                <w:szCs w:val="24"/>
                <w:lang w:val="fr-FR" w:bidi="ro-RO"/>
              </w:rPr>
              <w:t>.</w:t>
            </w:r>
          </w:p>
        </w:tc>
      </w:tr>
      <w:tr w:rsidR="001D400A" w:rsidRPr="00F933D4" w14:paraId="28D92167"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98513"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w:t>
            </w:r>
            <w:r w:rsidRPr="00F933D4">
              <w:rPr>
                <w:rFonts w:ascii="Times New Roman" w:eastAsia="Century Schoolbook" w:hAnsi="Times New Roman" w:cs="Times New Roman"/>
                <w:iCs/>
                <w:color w:val="000000"/>
                <w:sz w:val="24"/>
                <w:szCs w:val="24"/>
                <w:shd w:val="clear" w:color="auto" w:fill="FFFFFF"/>
                <w:lang w:val="ro-RO" w:eastAsia="ro-RO" w:bidi="ro-RO"/>
              </w:rPr>
              <w:t>leic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2E819"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EB16A"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începând în 50 – 125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4B95CCCE"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3237E" w14:textId="3032B905"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e</w:t>
            </w:r>
            <w:r w:rsidRPr="00F933D4">
              <w:rPr>
                <w:rFonts w:ascii="Times New Roman" w:eastAsia="Century Schoolbook" w:hAnsi="Times New Roman" w:cs="Times New Roman"/>
                <w:iCs/>
                <w:color w:val="000000"/>
                <w:sz w:val="24"/>
                <w:szCs w:val="24"/>
                <w:shd w:val="clear" w:color="auto" w:fill="FFFFFF"/>
                <w:lang w:val="ro-RO" w:eastAsia="ro-RO" w:bidi="ro-RO"/>
              </w:rPr>
              <w:t>ndogleic</w:t>
            </w:r>
            <w:r w:rsidR="008054AE">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D55FA8"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3836D"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F127A" w14:paraId="51D9E280"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EDD5E" w14:textId="24F0BF72"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w:t>
            </w:r>
            <w:r w:rsidRPr="00F933D4">
              <w:rPr>
                <w:rFonts w:ascii="Times New Roman" w:eastAsia="Century Schoolbook" w:hAnsi="Times New Roman" w:cs="Times New Roman"/>
                <w:iCs/>
                <w:color w:val="000000"/>
                <w:sz w:val="24"/>
                <w:szCs w:val="24"/>
                <w:shd w:val="clear" w:color="auto" w:fill="FFFFFF"/>
                <w:lang w:val="ro-RO" w:eastAsia="ro-RO" w:bidi="ro-RO"/>
              </w:rPr>
              <w:t>atigleic</w:t>
            </w:r>
            <w:r w:rsidR="008054AE">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DF338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83D06" w14:textId="42ED4EF5" w:rsidR="001D400A" w:rsidRPr="00F933D4" w:rsidRDefault="001F127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1D400A"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1D400A" w:rsidRPr="00F933D4">
              <w:rPr>
                <w:rFonts w:ascii="Times New Roman" w:eastAsia="Century Schoolbook" w:hAnsi="Times New Roman" w:cs="Times New Roman"/>
                <w:b/>
                <w:bCs/>
                <w:i/>
                <w:color w:val="000000"/>
                <w:sz w:val="24"/>
                <w:szCs w:val="24"/>
                <w:shd w:val="clear" w:color="auto" w:fill="FFFFFF"/>
                <w:lang w:val="ro-RO" w:eastAsia="ro-RO" w:bidi="ro-RO"/>
              </w:rPr>
              <w:t>Gr</w:t>
            </w:r>
            <w:r w:rsidR="001D400A"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7A735DC0"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321B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2364F"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A6F0E" w14:textId="77777777" w:rsidR="001D400A" w:rsidRPr="00946829"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un exces temporar de apă</w:t>
            </w:r>
            <w:r w:rsidR="001F127A">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provenită din precipitaţii şi</w:t>
            </w:r>
            <w:r w:rsidRPr="00685CFD">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tc>
      </w:tr>
      <w:tr w:rsidR="001D400A" w:rsidRPr="001224C8" w14:paraId="217E4787"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07DA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Pr="00F933D4">
              <w:rPr>
                <w:rFonts w:ascii="Times New Roman" w:eastAsia="Century Schoolbook" w:hAnsi="Times New Roman" w:cs="Times New Roman"/>
                <w:iCs/>
                <w:color w:val="000000"/>
                <w:sz w:val="24"/>
                <w:szCs w:val="24"/>
                <w:shd w:val="clear" w:color="auto" w:fill="FFFFFF"/>
                <w:lang w:val="ro-RO" w:eastAsia="ro-RO" w:bidi="ro-RO"/>
              </w:rPr>
              <w:t>itic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0F62F"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161B6" w14:textId="52F2EEB3"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79542A2E"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AD9A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Pr="00F933D4">
              <w:rPr>
                <w:rFonts w:ascii="Times New Roman" w:eastAsia="Century Schoolbook" w:hAnsi="Times New Roman" w:cs="Times New Roman"/>
                <w:iCs/>
                <w:color w:val="000000"/>
                <w:sz w:val="24"/>
                <w:szCs w:val="24"/>
                <w:shd w:val="clear" w:color="auto" w:fill="FFFFFF"/>
                <w:lang w:val="ro-RO" w:eastAsia="ro-RO" w:bidi="ro-RO"/>
              </w:rPr>
              <w:t>utic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D1D82"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1DA65" w14:textId="77777777" w:rsidR="001D400A" w:rsidRPr="00F933D4" w:rsidRDefault="001D400A"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w:t>
            </w:r>
            <w:r w:rsidR="0056302B">
              <w:rPr>
                <w:rFonts w:ascii="Times New Roman" w:eastAsia="Century Schoolbook" w:hAnsi="Times New Roman" w:cs="Times New Roman"/>
                <w:i/>
                <w:color w:val="000000"/>
                <w:sz w:val="24"/>
                <w:szCs w:val="24"/>
                <w:shd w:val="clear" w:color="auto" w:fill="FFFFFF"/>
                <w:lang w:val="ro-RO" w:eastAsia="ro-RO" w:bidi="ro-RO"/>
              </w:rPr>
              <w:t xml:space="preserve">utică cel puţin în primii 50 cm </w:t>
            </w:r>
            <w:r w:rsidRPr="00F933D4">
              <w:rPr>
                <w:rFonts w:ascii="Times New Roman" w:eastAsia="Century Schoolbook" w:hAnsi="Times New Roman" w:cs="Times New Roman"/>
                <w:i/>
                <w:color w:val="000000"/>
                <w:sz w:val="24"/>
                <w:szCs w:val="24"/>
                <w:shd w:val="clear" w:color="auto" w:fill="FFFFFF"/>
                <w:lang w:val="ro-RO" w:eastAsia="ro-RO" w:bidi="ro-RO"/>
              </w:rPr>
              <w:t>(lutoasă-nisipoasă-grosieră/-mijlocie/-fină/-extrafină, lutoasă-nisipoasă-argiloasă, lutoasă medie, lutoasă prăfoasă)</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61563853"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33095"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prespodic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B8000"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A387E"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sidRPr="00685CFD">
              <w:rPr>
                <w:rFonts w:ascii="Times New Roman" w:hAnsi="Times New Roman" w:cs="Times New Roman"/>
                <w:i/>
                <w:sz w:val="24"/>
                <w:szCs w:val="24"/>
                <w:lang w:val="ro-RO" w:bidi="ro-RO"/>
              </w:rPr>
              <w:t>Orizontul B este foarte acid</w:t>
            </w:r>
            <w:r w:rsidR="001F127A">
              <w:rPr>
                <w:rFonts w:ascii="Times New Roman" w:hAnsi="Times New Roman" w:cs="Times New Roman"/>
                <w:i/>
                <w:sz w:val="24"/>
                <w:szCs w:val="24"/>
                <w:lang w:val="ro-RO" w:bidi="ro-RO"/>
              </w:rPr>
              <w:t>,</w:t>
            </w:r>
            <w:r w:rsidRPr="00685CFD">
              <w:rPr>
                <w:rFonts w:ascii="Times New Roman" w:hAnsi="Times New Roman" w:cs="Times New Roman"/>
                <w:i/>
                <w:sz w:val="24"/>
                <w:szCs w:val="24"/>
                <w:lang w:val="ro-RO" w:bidi="ro-RO"/>
              </w:rPr>
              <w:t xml:space="preserve"> cu oarecare acumulare iluvială de material amorf activ predominant aluminic şi mai puţin material</w:t>
            </w:r>
            <w:r w:rsidR="001F127A">
              <w:rPr>
                <w:rFonts w:ascii="Times New Roman" w:hAnsi="Times New Roman" w:cs="Times New Roman"/>
                <w:i/>
                <w:sz w:val="24"/>
                <w:szCs w:val="24"/>
                <w:lang w:val="ro-RO" w:bidi="ro-RO"/>
              </w:rPr>
              <w:t>e</w:t>
            </w:r>
            <w:r w:rsidRPr="00685CFD">
              <w:rPr>
                <w:rFonts w:ascii="Times New Roman" w:hAnsi="Times New Roman" w:cs="Times New Roman"/>
                <w:i/>
                <w:sz w:val="24"/>
                <w:szCs w:val="24"/>
                <w:lang w:val="ro-RO" w:bidi="ro-RO"/>
              </w:rPr>
              <w:t xml:space="preserve"> active ferric, astfel că nu are culori roşcate</w:t>
            </w:r>
            <w:r w:rsidR="001F127A">
              <w:rPr>
                <w:rFonts w:ascii="Times New Roman" w:hAnsi="Times New Roman" w:cs="Times New Roman"/>
                <w:i/>
                <w:sz w:val="24"/>
                <w:szCs w:val="24"/>
                <w:lang w:val="ro-RO" w:bidi="ro-RO"/>
              </w:rPr>
              <w:t>,</w:t>
            </w:r>
            <w:r w:rsidRPr="00685CFD">
              <w:rPr>
                <w:rFonts w:ascii="Times New Roman" w:hAnsi="Times New Roman" w:cs="Times New Roman"/>
                <w:i/>
                <w:sz w:val="24"/>
                <w:szCs w:val="24"/>
                <w:lang w:val="ro-RO" w:bidi="ro-RO"/>
              </w:rPr>
              <w:t xml:space="preserve"> specific</w:t>
            </w:r>
            <w:r w:rsidR="001F127A">
              <w:rPr>
                <w:rFonts w:ascii="Times New Roman" w:hAnsi="Times New Roman" w:cs="Times New Roman"/>
                <w:i/>
                <w:sz w:val="24"/>
                <w:szCs w:val="24"/>
                <w:lang w:val="ro-RO" w:bidi="ro-RO"/>
              </w:rPr>
              <w:t>e</w:t>
            </w:r>
            <w:r w:rsidRPr="00685CFD">
              <w:rPr>
                <w:rFonts w:ascii="Times New Roman" w:hAnsi="Times New Roman" w:cs="Times New Roman"/>
                <w:i/>
                <w:sz w:val="24"/>
                <w:szCs w:val="24"/>
                <w:lang w:val="ro-RO" w:bidi="ro-RO"/>
              </w:rPr>
              <w:t xml:space="preserve"> orizontului B spodic.</w:t>
            </w:r>
          </w:p>
        </w:tc>
      </w:tr>
      <w:tr w:rsidR="001D400A" w:rsidRPr="001224C8" w14:paraId="66C707E2"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BC06A"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D16A71"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D32EA" w14:textId="24FADEFA" w:rsidR="001D400A" w:rsidRPr="00F933D4" w:rsidRDefault="001D400A"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8054AE">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072E1807"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650E0"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9912B"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2F8C4"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F933D4" w14:paraId="39B82C17"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C671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B9239"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53AA9"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204D54ED"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04382"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ACFF4"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8BBE6"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63950742"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FD0ED"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F0337"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B3D22"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stagnogleic (W) începând în 50 – 100 cm sau orizont stagnogleizat (w) începând în 0 – 100 cm</w:t>
            </w:r>
            <w:r w:rsidR="001F127A">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1224C8" w14:paraId="1E80708D"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45ADF"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F0C6E"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CB5A0" w14:textId="77777777" w:rsidR="001D400A" w:rsidRPr="00F933D4"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Pr="00F933D4">
              <w:rPr>
                <w:rFonts w:ascii="Times New Roman" w:eastAsia="Century Schoolbook" w:hAnsi="Times New Roman" w:cs="Times New Roman"/>
                <w:i/>
                <w:color w:val="000000"/>
                <w:sz w:val="24"/>
                <w:szCs w:val="24"/>
                <w:shd w:val="clear" w:color="auto" w:fill="FFFFFF"/>
                <w:lang w:val="ro-RO" w:eastAsia="ro-RO" w:bidi="ro-RO"/>
              </w:rPr>
              <w:t>rezintă condiţiile obligatorii pentru tipul de sol respectiv, dar nu prezintă atributele specifice celorlalte subdiviziuni ale tipului de sol respectiv</w:t>
            </w:r>
            <w:r w:rsidR="00685CFD">
              <w:rPr>
                <w:rFonts w:ascii="Times New Roman" w:eastAsia="Century Schoolbook" w:hAnsi="Times New Roman" w:cs="Times New Roman"/>
                <w:i/>
                <w:color w:val="000000"/>
                <w:sz w:val="24"/>
                <w:szCs w:val="24"/>
                <w:shd w:val="clear" w:color="auto" w:fill="FFFFFF"/>
                <w:lang w:val="ro-RO" w:eastAsia="ro-RO" w:bidi="ro-RO"/>
              </w:rPr>
              <w:t>.</w:t>
            </w:r>
          </w:p>
        </w:tc>
      </w:tr>
      <w:tr w:rsidR="001D400A" w:rsidRPr="00685CFD" w14:paraId="70447004"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A9841"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FD6F2" w14:textId="77777777" w:rsidR="001D400A" w:rsidRPr="00F933D4" w:rsidRDefault="001D400A"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5D9E0" w14:textId="4748EBB8" w:rsidR="001D400A" w:rsidRPr="00685CFD" w:rsidRDefault="001D400A" w:rsidP="005909C8">
            <w:pPr>
              <w:jc w:val="both"/>
              <w:rPr>
                <w:rFonts w:ascii="Times New Roman" w:eastAsia="Century Schoolbook" w:hAnsi="Times New Roman" w:cs="Times New Roman"/>
                <w:i/>
                <w:color w:val="000000"/>
                <w:sz w:val="24"/>
                <w:szCs w:val="24"/>
                <w:shd w:val="clear" w:color="auto" w:fill="FFFFFF"/>
                <w:lang w:val="ro-RO" w:eastAsia="ro-RO" w:bidi="ro-RO"/>
              </w:rPr>
            </w:pPr>
            <w:r w:rsidRPr="00685CFD">
              <w:rPr>
                <w:rFonts w:ascii="Times New Roman" w:hAnsi="Times New Roman" w:cs="Times New Roman"/>
                <w:i/>
                <w:sz w:val="24"/>
                <w:szCs w:val="24"/>
                <w:lang w:bidi="ro-RO"/>
              </w:rPr>
              <w:t>Caracteristici ale orizontului A molic</w:t>
            </w:r>
            <w:r w:rsidR="00685CFD">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dar av</w:t>
            </w:r>
            <w:r w:rsidR="00685CFD">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sidR="00685CFD" w:rsidRPr="00685CFD">
              <w:rPr>
                <w:rFonts w:ascii="Times New Roman" w:hAnsi="Times New Roman" w:cs="Times New Roman"/>
                <w:i/>
                <w:sz w:val="24"/>
                <w:szCs w:val="24"/>
                <w:lang w:bidi="ro-RO"/>
              </w:rPr>
              <w:t>.</w:t>
            </w:r>
          </w:p>
        </w:tc>
      </w:tr>
    </w:tbl>
    <w:p w14:paraId="0C8A3D39" w14:textId="77777777" w:rsidR="00C8462B" w:rsidRPr="00685CFD" w:rsidRDefault="00C8462B" w:rsidP="00AF4A09">
      <w:pPr>
        <w:jc w:val="center"/>
        <w:rPr>
          <w:rStyle w:val="BodyTextChar4"/>
          <w:rFonts w:ascii="Times New Roman" w:hAnsi="Times New Roman"/>
          <w:b/>
          <w:sz w:val="24"/>
          <w:szCs w:val="24"/>
        </w:rPr>
      </w:pPr>
    </w:p>
    <w:p w14:paraId="2E5B593F" w14:textId="77777777" w:rsidR="001D400A" w:rsidRDefault="001D400A" w:rsidP="001D400A">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Pr="007107C0">
        <w:rPr>
          <w:rStyle w:val="Bodytext285pt"/>
          <w:rFonts w:eastAsia="Century Schoolbook"/>
          <w:b/>
          <w:iCs/>
          <w:sz w:val="24"/>
          <w:szCs w:val="24"/>
        </w:rPr>
        <w:t>Tabelul 3</w:t>
      </w:r>
      <w:r>
        <w:rPr>
          <w:rStyle w:val="Bodytext285pt"/>
          <w:rFonts w:eastAsia="Century Schoolbook"/>
          <w:iCs/>
          <w:sz w:val="24"/>
          <w:szCs w:val="24"/>
        </w:rPr>
        <w:t xml:space="preserve"> sunt prezentate calificativele combinate utilizate în taxonomia cambisolurilor.</w:t>
      </w:r>
    </w:p>
    <w:p w14:paraId="017B9FCE" w14:textId="77777777" w:rsidR="001D400A" w:rsidRDefault="001D400A" w:rsidP="001D400A">
      <w:pPr>
        <w:pStyle w:val="BodyText1"/>
        <w:shd w:val="clear" w:color="auto" w:fill="auto"/>
        <w:spacing w:line="360" w:lineRule="auto"/>
        <w:ind w:right="40" w:firstLine="708"/>
        <w:rPr>
          <w:rStyle w:val="Bodytext285pt"/>
          <w:rFonts w:eastAsia="Century Schoolbook"/>
          <w:iCs/>
          <w:sz w:val="24"/>
          <w:szCs w:val="24"/>
        </w:rPr>
      </w:pPr>
    </w:p>
    <w:p w14:paraId="7EAE541C" w14:textId="5387D5F2" w:rsidR="001D400A" w:rsidRPr="00D758C6" w:rsidRDefault="001D400A" w:rsidP="00375A05">
      <w:pPr>
        <w:pStyle w:val="BodyText1"/>
        <w:shd w:val="clear" w:color="auto" w:fill="auto"/>
        <w:spacing w:line="240" w:lineRule="auto"/>
        <w:ind w:right="40" w:firstLine="0"/>
        <w:rPr>
          <w:rFonts w:eastAsia="Century Schoolbook" w:cs="Times New Roman"/>
          <w:iCs/>
          <w:color w:val="000000"/>
          <w:sz w:val="24"/>
          <w:szCs w:val="24"/>
          <w:shd w:val="clear" w:color="auto" w:fill="FFFFFF"/>
          <w:lang w:eastAsia="ro-RO" w:bidi="ro-RO"/>
        </w:rPr>
      </w:pPr>
      <w:r w:rsidRPr="007107C0">
        <w:rPr>
          <w:rStyle w:val="Bodytext285pt"/>
          <w:rFonts w:eastAsia="Century Schoolbook"/>
          <w:b/>
          <w:iCs/>
          <w:sz w:val="24"/>
          <w:szCs w:val="24"/>
        </w:rPr>
        <w:t>Tabel 3</w:t>
      </w:r>
      <w:r>
        <w:rPr>
          <w:rStyle w:val="Bodytext285pt"/>
          <w:rFonts w:eastAsia="Century Schoolbook"/>
          <w:iCs/>
          <w:sz w:val="24"/>
          <w:szCs w:val="24"/>
        </w:rPr>
        <w:t xml:space="preserve">. Calificativele combinate de sol utilizate în taxonomia cambisolurilor (după </w:t>
      </w:r>
      <w:r w:rsidRPr="00897491">
        <w:rPr>
          <w:rStyle w:val="Bodytext285pt"/>
          <w:rFonts w:eastAsia="Century Schoolbook"/>
          <w:b/>
          <w:iCs/>
          <w:sz w:val="24"/>
          <w:szCs w:val="24"/>
        </w:rPr>
        <w:t>SRTS</w:t>
      </w:r>
      <w:r w:rsidRPr="00897491">
        <w:rPr>
          <w:rStyle w:val="Bodytext285pt"/>
          <w:rFonts w:eastAsia="Century Schoolbook"/>
          <w:b/>
          <w:sz w:val="24"/>
          <w:szCs w:val="24"/>
        </w:rPr>
        <w:t>-2012+</w:t>
      </w:r>
      <w:r>
        <w:rPr>
          <w:rStyle w:val="Bodytext285pt"/>
          <w:rFonts w:eastAsia="Century Schoolbook"/>
          <w:sz w:val="24"/>
          <w:szCs w:val="24"/>
        </w:rPr>
        <w:t>).</w:t>
      </w:r>
    </w:p>
    <w:tbl>
      <w:tblPr>
        <w:tblStyle w:val="TableGrid3"/>
        <w:tblW w:w="0" w:type="auto"/>
        <w:tblLook w:val="04A0" w:firstRow="1" w:lastRow="0" w:firstColumn="1" w:lastColumn="0" w:noHBand="0" w:noVBand="1"/>
      </w:tblPr>
      <w:tblGrid>
        <w:gridCol w:w="2483"/>
        <w:gridCol w:w="1222"/>
        <w:gridCol w:w="3491"/>
      </w:tblGrid>
      <w:tr w:rsidR="003B5B39" w:rsidRPr="00E710DC" w14:paraId="53FB05F9" w14:textId="77777777" w:rsidTr="005909C8">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DB1CF" w14:textId="77777777" w:rsidR="003B5B39" w:rsidRPr="003B5B39" w:rsidRDefault="003B5B39" w:rsidP="003B5B39">
            <w:pPr>
              <w:jc w:val="center"/>
              <w:rPr>
                <w:rFonts w:ascii="Times New Roman" w:eastAsia="Century Schoolbook" w:hAnsi="Times New Roman" w:cs="Times New Roman"/>
                <w:b/>
                <w:iCs/>
                <w:color w:val="000000"/>
                <w:sz w:val="24"/>
                <w:szCs w:val="24"/>
                <w:shd w:val="clear" w:color="auto" w:fill="FFFFFF"/>
                <w:lang w:val="ro-RO" w:eastAsia="ro-RO" w:bidi="ro-RO"/>
              </w:rPr>
            </w:pPr>
            <w:r w:rsidRPr="003B5B39">
              <w:rPr>
                <w:rFonts w:ascii="Times New Roman" w:eastAsia="Century Schoolbook" w:hAnsi="Times New Roman" w:cs="Times New Roman"/>
                <w:b/>
                <w:iCs/>
                <w:color w:val="000000"/>
                <w:sz w:val="24"/>
                <w:szCs w:val="24"/>
                <w:shd w:val="clear" w:color="auto" w:fill="FFFFFF"/>
                <w:lang w:val="ro-RO" w:eastAsia="ro-RO" w:bidi="ro-RO"/>
              </w:rPr>
              <w:t>TIPUL DE SOL: EUTRICAMBOSOL</w:t>
            </w:r>
          </w:p>
        </w:tc>
      </w:tr>
      <w:tr w:rsidR="003B5B39" w:rsidRPr="00E710DC" w14:paraId="764532C1"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10F00"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96DBB"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38D00"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3B5B39" w:rsidRPr="00685CFD" w14:paraId="7E5EC7C2"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91CC2"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280C"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A51F1" w14:textId="77777777" w:rsidR="003B5B39"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sidRPr="00685CFD">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685CFD">
              <w:rPr>
                <w:rFonts w:ascii="Times New Roman" w:hAnsi="Times New Roman" w:cs="Times New Roman"/>
                <w:i/>
                <w:sz w:val="24"/>
                <w:szCs w:val="24"/>
                <w:lang w:val="ro-RO" w:bidi="ro-RO"/>
              </w:rPr>
              <w:t>e</w:t>
            </w:r>
            <w:r w:rsidRPr="00685CFD">
              <w:rPr>
                <w:rFonts w:ascii="Times New Roman" w:hAnsi="Times New Roman" w:cs="Times New Roman"/>
                <w:i/>
                <w:sz w:val="24"/>
                <w:szCs w:val="24"/>
                <w:lang w:val="ro-RO" w:bidi="ro-RO"/>
              </w:rPr>
              <w:t xml:space="preserve"> neovulcanice (loess, argile, produse de alterare ferallitică). </w:t>
            </w:r>
            <w:r w:rsidRPr="00685CFD">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685CFD">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685CFD">
              <w:rPr>
                <w:rFonts w:ascii="Times New Roman" w:eastAsiaTheme="minorEastAsia" w:hAnsi="Times New Roman" w:cs="Times New Roman"/>
                <w:i/>
                <w:sz w:val="24"/>
                <w:szCs w:val="24"/>
                <w:lang w:bidi="ro-RO"/>
              </w:rPr>
              <w:t>0,9g/cm</w:t>
            </w:r>
            <w:r w:rsidRPr="00685CFD">
              <w:rPr>
                <w:rFonts w:ascii="Times New Roman" w:eastAsiaTheme="minorEastAsia" w:hAnsi="Times New Roman" w:cs="Times New Roman"/>
                <w:i/>
                <w:sz w:val="24"/>
                <w:szCs w:val="24"/>
                <w:vertAlign w:val="superscript"/>
                <w:lang w:bidi="ro-RO"/>
              </w:rPr>
              <w:t>3</w:t>
            </w:r>
            <w:r w:rsidRPr="00685CFD">
              <w:rPr>
                <w:rFonts w:ascii="Times New Roman" w:eastAsiaTheme="minorEastAsia" w:hAnsi="Times New Roman" w:cs="Times New Roman"/>
                <w:i/>
                <w:sz w:val="24"/>
                <w:szCs w:val="24"/>
                <w:lang w:bidi="ro-RO"/>
              </w:rPr>
              <w:t xml:space="preserve">. Asociat orizonturilor A sau B.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685CFD">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p w14:paraId="60E64E82"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p>
        </w:tc>
      </w:tr>
      <w:tr w:rsidR="003B5B39" w:rsidRPr="001224C8" w14:paraId="3DFA6ECB"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26B52"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andic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BD66B"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mo.an</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DB875" w14:textId="405D7601" w:rsidR="003B5B39" w:rsidRPr="00E710DC" w:rsidRDefault="003B5B39" w:rsidP="0056302B">
            <w:pPr>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w:t>
            </w:r>
            <w:r w:rsidRPr="00685CFD">
              <w:rPr>
                <w:rFonts w:ascii="Times New Roman" w:hAnsi="Times New Roman" w:cs="Times New Roman"/>
                <w:i/>
                <w:sz w:val="24"/>
                <w:szCs w:val="24"/>
                <w:lang w:val="ro-RO" w:bidi="ro-RO"/>
              </w:rPr>
              <w:t xml:space="preserve">solul conţine compuşi (allofane, imogolit, ferihidrit, complecşi alumino-humici) rezultaţi din alterarea moderată a depozitelor piroclastice amorfe. </w:t>
            </w:r>
            <w:r w:rsidRPr="00685CFD">
              <w:rPr>
                <w:rFonts w:ascii="Times New Roman" w:hAnsi="Times New Roman" w:cs="Times New Roman"/>
                <w:i/>
                <w:sz w:val="24"/>
                <w:szCs w:val="24"/>
                <w:lang w:bidi="ro-RO"/>
              </w:rPr>
              <w:t>Pot fi şi în asociaţie cu material</w:t>
            </w:r>
            <w:r w:rsidR="00685CFD">
              <w:rPr>
                <w:rFonts w:ascii="Times New Roman" w:hAnsi="Times New Roman" w:cs="Times New Roman"/>
                <w:i/>
                <w:sz w:val="24"/>
                <w:szCs w:val="24"/>
                <w:lang w:bidi="ro-RO"/>
              </w:rPr>
              <w:t>e</w:t>
            </w:r>
            <w:r w:rsidRPr="00685CFD">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sidRPr="00685CFD">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685CFD">
              <w:rPr>
                <w:rFonts w:ascii="Times New Roman" w:eastAsiaTheme="minorEastAsia" w:hAnsi="Times New Roman" w:cs="Times New Roman"/>
                <w:i/>
                <w:sz w:val="24"/>
                <w:szCs w:val="24"/>
                <w:lang w:bidi="ro-RO"/>
              </w:rPr>
              <w:t>0,9g/cm</w:t>
            </w:r>
            <w:r w:rsidRPr="00685CFD">
              <w:rPr>
                <w:rFonts w:ascii="Times New Roman" w:eastAsiaTheme="minorEastAsia" w:hAnsi="Times New Roman" w:cs="Times New Roman"/>
                <w:i/>
                <w:sz w:val="24"/>
                <w:szCs w:val="24"/>
                <w:vertAlign w:val="superscript"/>
                <w:lang w:bidi="ro-RO"/>
              </w:rPr>
              <w:t>3</w:t>
            </w:r>
            <w:r w:rsidRPr="00685CFD">
              <w:rPr>
                <w:rFonts w:ascii="Times New Roman" w:eastAsiaTheme="minorEastAsia" w:hAnsi="Times New Roman" w:cs="Times New Roman"/>
                <w:i/>
                <w:sz w:val="24"/>
                <w:szCs w:val="24"/>
                <w:lang w:bidi="ro-RO"/>
              </w:rPr>
              <w:t xml:space="preserve">. Asociat </w:t>
            </w:r>
            <w:r w:rsidRPr="00685CFD">
              <w:rPr>
                <w:rFonts w:ascii="Times New Roman" w:eastAsiaTheme="minorEastAsia" w:hAnsi="Times New Roman" w:cs="Times New Roman"/>
                <w:i/>
                <w:sz w:val="24"/>
                <w:szCs w:val="24"/>
                <w:lang w:bidi="ro-RO"/>
              </w:rPr>
              <w:lastRenderedPageBreak/>
              <w:t xml:space="preserve">orizonturilor A sau B.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CE0714">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3B5B39" w:rsidRPr="00E710DC" w14:paraId="41308F0B"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793930"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lastRenderedPageBreak/>
              <w:t>molic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3BF4E"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ED726" w14:textId="77777777" w:rsidR="003B5B39" w:rsidRPr="00E710DC" w:rsidRDefault="003B5B39"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w:t>
            </w:r>
            <w:r w:rsidRPr="00E710DC">
              <w:rPr>
                <w:rFonts w:ascii="Times New Roman" w:eastAsia="Century Schoolbook" w:hAnsi="Times New Roman" w:cs="Times New Roman"/>
                <w:b/>
                <w:bCs/>
                <w:i/>
                <w:color w:val="000000"/>
                <w:sz w:val="24"/>
                <w:szCs w:val="24"/>
                <w:shd w:val="clear" w:color="auto" w:fill="FFFFFF"/>
                <w:lang w:val="ro-RO" w:eastAsia="ro-RO" w:bidi="ro-RO"/>
              </w:rPr>
              <w:t>Gr</w:t>
            </w:r>
            <w:r w:rsidRPr="00E710D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685CFD">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63557CE9"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C6259"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5E9DD"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mo.rz</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9B51A" w14:textId="77777777" w:rsidR="003B5B39" w:rsidRPr="00E710DC"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685CFD">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7B198DB0"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5E802"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28E1D"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2ABE7" w14:textId="77777777" w:rsidR="003B5B39" w:rsidRPr="00E710DC"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având Am şi V%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8D3324">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21610F53"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D91CD"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salinic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F1881"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Mo.sc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BB4BB" w14:textId="77777777" w:rsidR="003B5B39" w:rsidRPr="00E710DC" w:rsidRDefault="003B5B39"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sc în 0 – 100 cm sau orizont sa în 50 – 100 cm</w:t>
            </w:r>
            <w:r w:rsidR="008D3324">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E710DC" w14:paraId="4EF4670C"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5AF22"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sodic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C65DF"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mo.ac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CF089" w14:textId="77777777" w:rsidR="003B5B39" w:rsidRPr="00E710DC" w:rsidRDefault="003B5B39"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w:t>
            </w:r>
            <w:r w:rsidRPr="00E710DC">
              <w:rPr>
                <w:rFonts w:ascii="Times New Roman" w:eastAsia="Century Schoolbook" w:hAnsi="Times New Roman" w:cs="Times New Roman"/>
                <w:b/>
                <w:bCs/>
                <w:i/>
                <w:color w:val="000000"/>
                <w:sz w:val="24"/>
                <w:szCs w:val="24"/>
                <w:shd w:val="clear" w:color="auto" w:fill="FFFFFF"/>
                <w:lang w:val="ro-RO" w:eastAsia="ro-RO" w:bidi="ro-RO"/>
              </w:rPr>
              <w:t>ac</w:t>
            </w:r>
            <w:r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E710DC">
              <w:rPr>
                <w:rFonts w:ascii="Times New Roman" w:eastAsia="Century Schoolbook" w:hAnsi="Times New Roman" w:cs="Times New Roman"/>
                <w:b/>
                <w:bCs/>
                <w:i/>
                <w:color w:val="000000"/>
                <w:sz w:val="24"/>
                <w:szCs w:val="24"/>
                <w:shd w:val="clear" w:color="auto" w:fill="FFFFFF"/>
                <w:lang w:val="ro-RO" w:eastAsia="ro-RO" w:bidi="ro-RO"/>
              </w:rPr>
              <w:t>na</w:t>
            </w:r>
            <w:r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8D3324">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69371977"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228CE"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41A76"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80079" w14:textId="77777777" w:rsidR="003B5B39" w:rsidRPr="00E710DC" w:rsidRDefault="003B5B39"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53%) şi orizont stagnogleic (W) începând în 50 – 100 cm sau orizont stagnogleizat (w) începând în 0 – 100 cm</w:t>
            </w:r>
            <w:r w:rsidR="008D3324">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E710DC" w14:paraId="69208192"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8DFA6"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vertic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8889E"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mo.vs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E00C5" w14:textId="77777777" w:rsidR="003B5B39" w:rsidRPr="00E710DC" w:rsidRDefault="003B5B39"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53%) şi orizont contractilo-gonflant (z) începând între baza orizontului Am şi 100 cm</w:t>
            </w:r>
            <w:r w:rsidR="008D3324">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2CF0FB12"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7AF8F"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rendzinic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6BB8A"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Mo.rz.li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59EFB" w14:textId="77777777" w:rsidR="003B5B39" w:rsidRPr="00E710DC" w:rsidRDefault="003B5B39" w:rsidP="005909C8">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având Am şi V%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40%, material care apare în primii 75 cm ai </w:t>
            </w:r>
            <w:r w:rsidRPr="00E710DC">
              <w:rPr>
                <w:rFonts w:ascii="Times New Roman" w:eastAsia="Century Schoolbook" w:hAnsi="Times New Roman" w:cs="Times New Roman"/>
                <w:i/>
                <w:color w:val="000000"/>
                <w:sz w:val="24"/>
                <w:szCs w:val="24"/>
                <w:shd w:val="clear" w:color="auto" w:fill="FFFFFF"/>
                <w:lang w:val="ro-RO" w:eastAsia="ro-RO" w:bidi="ro-RO"/>
              </w:rPr>
              <w:lastRenderedPageBreak/>
              <w:t>profilului</w:t>
            </w:r>
            <w:r w:rsidR="002B2CCC">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Prezintă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w:t>
            </w:r>
            <w:r w:rsidR="002B2CCC">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sidR="002B2CCC">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4F978590"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CACFE"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lastRenderedPageBreak/>
              <w:t>pararendzinic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562BE"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pa.st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9DE08" w14:textId="77777777" w:rsidR="003B5B39" w:rsidRPr="00E710DC"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Ao şi V%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2B2CCC">
              <w:rPr>
                <w:rFonts w:ascii="Times New Roman" w:eastAsia="Century Schoolbook" w:hAnsi="Times New Roman" w:cs="Times New Roman"/>
                <w:i/>
                <w:color w:val="000000"/>
                <w:sz w:val="24"/>
                <w:szCs w:val="24"/>
                <w:shd w:val="clear" w:color="auto" w:fill="FFFFFF"/>
                <w:lang w:val="ro-RO" w:eastAsia="ro-RO" w:bidi="ro-RO"/>
              </w:rPr>
              <w:t>,</w:t>
            </w:r>
            <w:r w:rsidRPr="00E710DC">
              <w:rPr>
                <w:rFonts w:ascii="Times New Roman" w:eastAsia="Century Schoolbook" w:hAnsi="Times New Roman" w:cs="Times New Roman"/>
                <w:i/>
                <w:color w:val="000000"/>
                <w:sz w:val="24"/>
                <w:szCs w:val="24"/>
                <w:shd w:val="clear" w:color="auto" w:fill="FFFFFF"/>
                <w:lang w:val="ro-RO" w:eastAsia="ro-RO" w:bidi="ro-RO"/>
              </w:rPr>
              <w:t xml:space="preserve"> şi orizont stagnogleic (W) începând în 50 – 100 cm sau orizont stagnogleizat (w) începând în 0 – 100 cm</w:t>
            </w:r>
            <w:r w:rsidR="002B2CCC">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650DDD90"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BC90C"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C92C6"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77F5C" w14:textId="1D279888" w:rsidR="003B5B39" w:rsidRPr="00E710DC"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50%) culori cu nuanţe în 5YR şi</w:t>
            </w:r>
            <w:r w:rsidRPr="00E710DC">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9D4BE5">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9D4BE5" w14:paraId="7136648F"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9C1F1"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vertic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21238"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vs.dg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1B5BF" w14:textId="77777777" w:rsidR="003B5B39" w:rsidRPr="00E710DC"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contractilo-gonflant (z) începând între baza orizontului A şi 100 cm şi orizont </w:t>
            </w:r>
            <w:r w:rsidRPr="00E710DC">
              <w:rPr>
                <w:rFonts w:ascii="Times New Roman" w:eastAsia="Century Schoolbook" w:hAnsi="Times New Roman" w:cs="Times New Roman"/>
                <w:b/>
                <w:bCs/>
                <w:i/>
                <w:color w:val="000000"/>
                <w:sz w:val="24"/>
                <w:szCs w:val="24"/>
                <w:shd w:val="clear" w:color="auto" w:fill="FFFFFF"/>
                <w:lang w:val="ro-RO" w:eastAsia="ro-RO" w:bidi="ro-RO"/>
              </w:rPr>
              <w:t>Gr</w:t>
            </w:r>
            <w:r w:rsidRPr="00E710D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9D4BE5">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1224C8" w14:paraId="4288EB6C"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CABAC"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vertic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2CAB7"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vs.pa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7912A" w14:textId="77777777" w:rsidR="003B5B39" w:rsidRPr="00E710DC"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contractilo-gonflant (z) începând între baza orizontului A şi 100 cm,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9D4BE5">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E710DC" w14:paraId="6CFCC68B" w14:textId="77777777" w:rsidTr="005909C8">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C6F0B" w14:textId="77777777" w:rsidR="003B5B39" w:rsidRPr="00A24011" w:rsidRDefault="00A24011" w:rsidP="00A24011">
            <w:pPr>
              <w:jc w:val="center"/>
              <w:rPr>
                <w:rFonts w:ascii="Times New Roman" w:eastAsia="Century Schoolbook" w:hAnsi="Times New Roman" w:cs="Times New Roman"/>
                <w:b/>
                <w:iCs/>
                <w:color w:val="000000"/>
                <w:sz w:val="24"/>
                <w:szCs w:val="24"/>
                <w:shd w:val="clear" w:color="auto" w:fill="FFFFFF"/>
                <w:lang w:val="ro-RO" w:eastAsia="ro-RO" w:bidi="ro-RO"/>
              </w:rPr>
            </w:pPr>
            <w:r w:rsidRPr="00A24011">
              <w:rPr>
                <w:rFonts w:ascii="Times New Roman" w:eastAsia="Century Schoolbook" w:hAnsi="Times New Roman" w:cs="Times New Roman"/>
                <w:b/>
                <w:iCs/>
                <w:color w:val="000000"/>
                <w:sz w:val="24"/>
                <w:szCs w:val="24"/>
                <w:shd w:val="clear" w:color="auto" w:fill="FFFFFF"/>
                <w:lang w:val="ro-RO" w:eastAsia="ro-RO" w:bidi="ro-RO"/>
              </w:rPr>
              <w:t>TIPUL DE SOL: DISTRICAMBOSOL</w:t>
            </w:r>
          </w:p>
        </w:tc>
      </w:tr>
      <w:tr w:rsidR="003B5B39" w:rsidRPr="009D4BE5" w14:paraId="46D364AD"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9C2A0"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C3EFA"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E845" w14:textId="77777777" w:rsidR="003B5B39" w:rsidRPr="00E710DC" w:rsidRDefault="003B5B39" w:rsidP="0056302B">
            <w:pPr>
              <w:rPr>
                <w:rFonts w:ascii="Times New Roman" w:eastAsia="Century Schoolbook" w:hAnsi="Times New Roman" w:cs="Times New Roman"/>
                <w:iCs/>
                <w:color w:val="000000"/>
                <w:sz w:val="24"/>
                <w:szCs w:val="24"/>
                <w:shd w:val="clear" w:color="auto" w:fill="FFFFFF"/>
                <w:lang w:val="ro-RO" w:eastAsia="ro-RO" w:bidi="ro-RO"/>
              </w:rPr>
            </w:pPr>
            <w:r w:rsidRPr="009D4BE5">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9D4BE5">
              <w:rPr>
                <w:rFonts w:ascii="Times New Roman" w:hAnsi="Times New Roman" w:cs="Times New Roman"/>
                <w:i/>
                <w:sz w:val="24"/>
                <w:szCs w:val="24"/>
                <w:lang w:val="ro-RO" w:bidi="ro-RO"/>
              </w:rPr>
              <w:t>e</w:t>
            </w:r>
            <w:r w:rsidRPr="009D4BE5">
              <w:rPr>
                <w:rFonts w:ascii="Times New Roman" w:hAnsi="Times New Roman" w:cs="Times New Roman"/>
                <w:i/>
                <w:sz w:val="24"/>
                <w:szCs w:val="24"/>
                <w:lang w:val="ro-RO" w:bidi="ro-RO"/>
              </w:rPr>
              <w:t xml:space="preserve"> </w:t>
            </w:r>
            <w:r w:rsidRPr="009D4BE5">
              <w:rPr>
                <w:rFonts w:ascii="Times New Roman" w:hAnsi="Times New Roman" w:cs="Times New Roman"/>
                <w:i/>
                <w:sz w:val="24"/>
                <w:szCs w:val="24"/>
                <w:lang w:val="ro-RO" w:bidi="ro-RO"/>
              </w:rPr>
              <w:lastRenderedPageBreak/>
              <w:t xml:space="preserve">neovulcanice (loess, argile, produse de alterare ferallitică). </w:t>
            </w:r>
            <w:r w:rsidRPr="009D4BE5">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9D4BE5">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9D4BE5">
              <w:rPr>
                <w:rFonts w:ascii="Times New Roman" w:eastAsiaTheme="minorEastAsia" w:hAnsi="Times New Roman" w:cs="Times New Roman"/>
                <w:i/>
                <w:sz w:val="24"/>
                <w:szCs w:val="24"/>
                <w:lang w:bidi="ro-RO"/>
              </w:rPr>
              <w:t>0,9g/cm</w:t>
            </w:r>
            <w:r w:rsidRPr="009D4BE5">
              <w:rPr>
                <w:rFonts w:ascii="Times New Roman" w:eastAsiaTheme="minorEastAsia" w:hAnsi="Times New Roman" w:cs="Times New Roman"/>
                <w:i/>
                <w:sz w:val="24"/>
                <w:szCs w:val="24"/>
                <w:vertAlign w:val="superscript"/>
                <w:lang w:bidi="ro-RO"/>
              </w:rPr>
              <w:t>3</w:t>
            </w:r>
            <w:r w:rsidRPr="009D4BE5">
              <w:rPr>
                <w:rFonts w:ascii="Times New Roman" w:eastAsiaTheme="minorEastAsia" w:hAnsi="Times New Roman" w:cs="Times New Roman"/>
                <w:i/>
                <w:sz w:val="24"/>
                <w:szCs w:val="24"/>
                <w:lang w:bidi="ro-RO"/>
              </w:rPr>
              <w:t xml:space="preserve">. Asociat orizonturilor A sau B.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9D4BE5">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3B5B39" w:rsidRPr="009D4BE5" w14:paraId="5BFC367A"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A10DF"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prespodic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6148E"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F4162" w14:textId="1313574D" w:rsidR="003B5B39" w:rsidRPr="00E710DC" w:rsidRDefault="003B5B39" w:rsidP="0056302B">
            <w:pPr>
              <w:rPr>
                <w:rFonts w:ascii="Times New Roman" w:eastAsia="Century Schoolbook" w:hAnsi="Times New Roman" w:cs="Times New Roman"/>
                <w:iCs/>
                <w:color w:val="000000"/>
                <w:sz w:val="24"/>
                <w:szCs w:val="24"/>
                <w:shd w:val="clear" w:color="auto" w:fill="FFFFFF"/>
                <w:lang w:val="ro-RO" w:eastAsia="ro-RO" w:bidi="ro-RO"/>
              </w:rPr>
            </w:pPr>
            <w:r w:rsidRPr="009D4BE5">
              <w:rPr>
                <w:rFonts w:ascii="Times New Roman" w:hAnsi="Times New Roman" w:cs="Times New Roman"/>
                <w:i/>
                <w:sz w:val="24"/>
                <w:szCs w:val="24"/>
                <w:lang w:val="ro-RO" w:bidi="ro-RO"/>
              </w:rPr>
              <w:t>Orizontul B este foarte acid</w:t>
            </w:r>
            <w:r w:rsidR="009D4BE5">
              <w:rPr>
                <w:rFonts w:ascii="Times New Roman" w:hAnsi="Times New Roman" w:cs="Times New Roman"/>
                <w:i/>
                <w:sz w:val="24"/>
                <w:szCs w:val="24"/>
                <w:lang w:val="ro-RO" w:bidi="ro-RO"/>
              </w:rPr>
              <w:t>,</w:t>
            </w:r>
            <w:r w:rsidRPr="009D4BE5">
              <w:rPr>
                <w:rFonts w:ascii="Times New Roman" w:hAnsi="Times New Roman" w:cs="Times New Roman"/>
                <w:i/>
                <w:sz w:val="24"/>
                <w:szCs w:val="24"/>
                <w:lang w:val="ro-RO" w:bidi="ro-RO"/>
              </w:rPr>
              <w:t xml:space="preserve"> cu oarecare acumulare iluvială de material amorf activ predominant aluminic şi mai puţin material activ ferric, astfel că nu are culori roşcate</w:t>
            </w:r>
            <w:r w:rsidR="009D4BE5">
              <w:rPr>
                <w:rFonts w:ascii="Times New Roman" w:hAnsi="Times New Roman" w:cs="Times New Roman"/>
                <w:i/>
                <w:sz w:val="24"/>
                <w:szCs w:val="24"/>
                <w:lang w:val="ro-RO" w:bidi="ro-RO"/>
              </w:rPr>
              <w:t>,</w:t>
            </w:r>
            <w:r w:rsidRPr="009D4BE5">
              <w:rPr>
                <w:rFonts w:ascii="Times New Roman" w:hAnsi="Times New Roman" w:cs="Times New Roman"/>
                <w:i/>
                <w:sz w:val="24"/>
                <w:szCs w:val="24"/>
                <w:lang w:val="ro-RO" w:bidi="ro-RO"/>
              </w:rPr>
              <w:t xml:space="preserve"> specific</w:t>
            </w:r>
            <w:r w:rsidR="009D4BE5">
              <w:rPr>
                <w:rFonts w:ascii="Times New Roman" w:hAnsi="Times New Roman" w:cs="Times New Roman"/>
                <w:i/>
                <w:sz w:val="24"/>
                <w:szCs w:val="24"/>
                <w:lang w:val="ro-RO" w:bidi="ro-RO"/>
              </w:rPr>
              <w:t>e</w:t>
            </w:r>
            <w:r w:rsidRPr="009D4BE5">
              <w:rPr>
                <w:rFonts w:ascii="Times New Roman" w:hAnsi="Times New Roman" w:cs="Times New Roman"/>
                <w:i/>
                <w:sz w:val="24"/>
                <w:szCs w:val="24"/>
                <w:lang w:val="ro-RO" w:bidi="ro-RO"/>
              </w:rPr>
              <w:t xml:space="preserve"> orizontului B spodic.</w:t>
            </w:r>
            <w:r w:rsidRPr="009D4BE5">
              <w:rPr>
                <w:rFonts w:ascii="Times New Roman" w:eastAsiaTheme="minorEastAsia" w:hAnsi="Times New Roman" w:cs="Times New Roman"/>
                <w:i/>
                <w:sz w:val="24"/>
                <w:szCs w:val="24"/>
                <w:lang w:val="ro-RO" w:bidi="ro-RO"/>
              </w:rPr>
              <w:t xml:space="preserve">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9D4BE5">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3B5B39" w:rsidRPr="001224C8" w14:paraId="54F58016"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2BEA8"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prespodic umbric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93927" w14:textId="77777777" w:rsidR="003B5B39" w:rsidRPr="00E710DC"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26C67" w14:textId="77777777" w:rsidR="003B5B39" w:rsidRPr="00250B02" w:rsidRDefault="003B5B39" w:rsidP="0056302B">
            <w:pPr>
              <w:rPr>
                <w:rFonts w:ascii="Times New Roman" w:eastAsia="Century Schoolbook" w:hAnsi="Times New Roman" w:cs="Times New Roman"/>
                <w:i/>
                <w:color w:val="000000"/>
                <w:sz w:val="24"/>
                <w:szCs w:val="24"/>
                <w:shd w:val="clear" w:color="auto" w:fill="FFFFFF"/>
                <w:lang w:val="ro-RO" w:eastAsia="ro-RO" w:bidi="ro-RO"/>
              </w:rPr>
            </w:pPr>
            <w:r w:rsidRPr="009D4BE5">
              <w:rPr>
                <w:rFonts w:ascii="Times New Roman" w:hAnsi="Times New Roman" w:cs="Times New Roman"/>
                <w:i/>
                <w:sz w:val="24"/>
                <w:szCs w:val="24"/>
                <w:lang w:val="ro-RO" w:bidi="ro-RO"/>
              </w:rPr>
              <w:t>Orizontul B este foarte acid</w:t>
            </w:r>
            <w:r w:rsidR="00CE1898">
              <w:rPr>
                <w:rFonts w:ascii="Times New Roman" w:hAnsi="Times New Roman" w:cs="Times New Roman"/>
                <w:i/>
                <w:sz w:val="24"/>
                <w:szCs w:val="24"/>
                <w:lang w:val="ro-RO" w:bidi="ro-RO"/>
              </w:rPr>
              <w:t>,</w:t>
            </w:r>
            <w:r w:rsidRPr="009D4BE5">
              <w:rPr>
                <w:rFonts w:ascii="Times New Roman" w:hAnsi="Times New Roman" w:cs="Times New Roman"/>
                <w:i/>
                <w:sz w:val="24"/>
                <w:szCs w:val="24"/>
                <w:lang w:val="ro-RO" w:bidi="ro-RO"/>
              </w:rPr>
              <w:t xml:space="preserve"> cu oarecare acumulare iluvială de material amorf activ predominant aluminic şi mai puţin material</w:t>
            </w:r>
            <w:r w:rsidR="00CE1898">
              <w:rPr>
                <w:rFonts w:ascii="Times New Roman" w:hAnsi="Times New Roman" w:cs="Times New Roman"/>
                <w:i/>
                <w:sz w:val="24"/>
                <w:szCs w:val="24"/>
                <w:lang w:val="ro-RO" w:bidi="ro-RO"/>
              </w:rPr>
              <w:t>e</w:t>
            </w:r>
            <w:r w:rsidRPr="009D4BE5">
              <w:rPr>
                <w:rFonts w:ascii="Times New Roman" w:hAnsi="Times New Roman" w:cs="Times New Roman"/>
                <w:i/>
                <w:sz w:val="24"/>
                <w:szCs w:val="24"/>
                <w:lang w:val="ro-RO" w:bidi="ro-RO"/>
              </w:rPr>
              <w:t xml:space="preserve"> active ferric, astfel că nu are culori roşcate specific</w:t>
            </w:r>
            <w:r w:rsidR="00CE1898">
              <w:rPr>
                <w:rFonts w:ascii="Times New Roman" w:hAnsi="Times New Roman" w:cs="Times New Roman"/>
                <w:i/>
                <w:sz w:val="24"/>
                <w:szCs w:val="24"/>
                <w:lang w:val="ro-RO" w:bidi="ro-RO"/>
              </w:rPr>
              <w:t>e</w:t>
            </w:r>
            <w:r w:rsidRPr="009D4BE5">
              <w:rPr>
                <w:rFonts w:ascii="Times New Roman" w:hAnsi="Times New Roman" w:cs="Times New Roman"/>
                <w:i/>
                <w:sz w:val="24"/>
                <w:szCs w:val="24"/>
                <w:lang w:val="ro-RO" w:bidi="ro-RO"/>
              </w:rPr>
              <w:t xml:space="preserve"> orizontului B spodic.Orizontul</w:t>
            </w:r>
            <w:r>
              <w:rPr>
                <w:rFonts w:ascii="Times New Roman" w:hAnsi="Times New Roman" w:cs="Times New Roman"/>
                <w:i/>
                <w:sz w:val="24"/>
                <w:szCs w:val="24"/>
                <w:lang w:val="ro-RO" w:bidi="ro-RO"/>
              </w:rPr>
              <w:t xml:space="preserve"> de suprafaţă este un orizont A umbric (Au)</w:t>
            </w:r>
            <w:r w:rsidR="00CE1898">
              <w:rPr>
                <w:rFonts w:ascii="Times New Roman" w:hAnsi="Times New Roman" w:cs="Times New Roman"/>
                <w:i/>
                <w:sz w:val="24"/>
                <w:szCs w:val="24"/>
                <w:lang w:val="ro-RO" w:bidi="ro-RO"/>
              </w:rPr>
              <w:t>.</w:t>
            </w:r>
          </w:p>
        </w:tc>
      </w:tr>
      <w:tr w:rsidR="003B5B39" w:rsidRPr="00E710DC" w14:paraId="75499B1E"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FAF92"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andic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F5D3D"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um.an</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8C7E6" w14:textId="77777777" w:rsidR="003B5B39" w:rsidRDefault="003B5B39" w:rsidP="0056302B">
            <w:pPr>
              <w:rPr>
                <w:rFonts w:ascii="Times New Roman" w:hAnsi="Times New Roman" w:cs="Times New Roman"/>
                <w:i/>
                <w:sz w:val="24"/>
                <w:szCs w:val="24"/>
                <w:lang w:bidi="ro-RO"/>
              </w:rPr>
            </w:pPr>
            <w:r w:rsidRPr="009D4BE5">
              <w:rPr>
                <w:rFonts w:ascii="Times New Roman" w:hAnsi="Times New Roman" w:cs="Times New Roman"/>
                <w:i/>
                <w:sz w:val="24"/>
                <w:szCs w:val="24"/>
                <w:lang w:bidi="ro-RO"/>
              </w:rPr>
              <w:t>Cu orizont de suprafaţă Au, solul conţine compuşi (allofane, imogolit, ferihidrit, complecşi alumino-humici) rezultaţi din alterarea moderată a depozitelor piroclastice amorfe. Pot fi şi în asociaţie cu material</w:t>
            </w:r>
            <w:r w:rsidR="00CE1898">
              <w:rPr>
                <w:rFonts w:ascii="Times New Roman" w:hAnsi="Times New Roman" w:cs="Times New Roman"/>
                <w:i/>
                <w:sz w:val="24"/>
                <w:szCs w:val="24"/>
                <w:lang w:bidi="ro-RO"/>
              </w:rPr>
              <w:t>e</w:t>
            </w:r>
            <w:r w:rsidRPr="009D4BE5">
              <w:rPr>
                <w:rFonts w:ascii="Times New Roman" w:hAnsi="Times New Roman" w:cs="Times New Roman"/>
                <w:i/>
                <w:sz w:val="24"/>
                <w:szCs w:val="24"/>
                <w:lang w:bidi="ro-RO"/>
              </w:rPr>
              <w:t xml:space="preserve"> neovulcanice (loess, argile, </w:t>
            </w:r>
            <w:r w:rsidRPr="009D4BE5">
              <w:rPr>
                <w:rFonts w:ascii="Times New Roman" w:hAnsi="Times New Roman" w:cs="Times New Roman"/>
                <w:i/>
                <w:sz w:val="24"/>
                <w:szCs w:val="24"/>
                <w:lang w:bidi="ro-RO"/>
              </w:rPr>
              <w:lastRenderedPageBreak/>
              <w:t xml:space="preserve">produse de alterare ferallitică). Cantităţi mari de materie organică, dar carbon organic </w:t>
            </w:r>
            <m:oMath>
              <m:r>
                <w:rPr>
                  <w:rFonts w:ascii="Cambria Math" w:hAnsi="Cambria Math" w:cs="Times New Roman"/>
                  <w:sz w:val="24"/>
                  <w:szCs w:val="24"/>
                  <w:lang w:bidi="ro-RO"/>
                </w:rPr>
                <m:t>&lt;</m:t>
              </m:r>
            </m:oMath>
            <w:r w:rsidRPr="009D4BE5">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9D4BE5">
              <w:rPr>
                <w:rFonts w:ascii="Times New Roman" w:eastAsiaTheme="minorEastAsia" w:hAnsi="Times New Roman" w:cs="Times New Roman"/>
                <w:i/>
                <w:sz w:val="24"/>
                <w:szCs w:val="24"/>
                <w:lang w:bidi="ro-RO"/>
              </w:rPr>
              <w:t>0,9g/cm</w:t>
            </w:r>
            <w:r w:rsidRPr="009D4BE5">
              <w:rPr>
                <w:rFonts w:ascii="Times New Roman" w:eastAsiaTheme="minorEastAsia" w:hAnsi="Times New Roman" w:cs="Times New Roman"/>
                <w:i/>
                <w:sz w:val="24"/>
                <w:szCs w:val="24"/>
                <w:vertAlign w:val="superscript"/>
                <w:lang w:bidi="ro-RO"/>
              </w:rPr>
              <w:t>3</w:t>
            </w:r>
            <w:r w:rsidRPr="009D4BE5">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tc>
      </w:tr>
      <w:tr w:rsidR="003B5B39" w:rsidRPr="00CE1898" w14:paraId="3411BCC6"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0C290"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umbric 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4E11C"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um.gc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CBE00" w14:textId="77777777" w:rsidR="003B5B39" w:rsidRPr="00CE1898" w:rsidRDefault="003B5B39" w:rsidP="0056302B">
            <w:pPr>
              <w:rPr>
                <w:rFonts w:ascii="Times New Roman" w:hAnsi="Times New Roman" w:cs="Times New Roman"/>
                <w:i/>
                <w:sz w:val="24"/>
                <w:szCs w:val="24"/>
                <w:lang w:bidi="ro-RO"/>
              </w:rPr>
            </w:pPr>
            <w:r w:rsidRPr="00CE1898">
              <w:rPr>
                <w:rFonts w:ascii="Times New Roman" w:hAnsi="Times New Roman" w:cs="Times New Roman"/>
                <w:i/>
                <w:sz w:val="24"/>
                <w:szCs w:val="24"/>
                <w:lang w:bidi="ro-RO"/>
              </w:rPr>
              <w:t>Cu orizont de suprafaţă Au şi</w:t>
            </w:r>
            <w:r w:rsidRPr="00F933D4">
              <w:rPr>
                <w:rFonts w:ascii="Times New Roman" w:eastAsia="Century Schoolbook" w:hAnsi="Times New Roman" w:cs="Times New Roman"/>
                <w:i/>
                <w:color w:val="000000"/>
                <w:sz w:val="24"/>
                <w:szCs w:val="24"/>
                <w:shd w:val="clear" w:color="auto" w:fill="FFFFFF"/>
                <w:lang w:val="ro-RO" w:eastAsia="ro-RO" w:bidi="ro-RO"/>
              </w:rPr>
              <w:t xml:space="preserve"> 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CE1898">
              <w:rPr>
                <w:rFonts w:ascii="Times New Roman" w:eastAsia="Century Schoolbook" w:hAnsi="Times New Roman" w:cs="Times New Roman"/>
                <w:i/>
                <w:color w:val="000000"/>
                <w:sz w:val="24"/>
                <w:szCs w:val="24"/>
                <w:shd w:val="clear" w:color="auto" w:fill="FFFFFF"/>
                <w:lang w:val="ro-RO" w:eastAsia="ro-RO" w:bidi="ro-RO"/>
              </w:rPr>
              <w:t>.</w:t>
            </w:r>
          </w:p>
        </w:tc>
      </w:tr>
      <w:tr w:rsidR="003B5B39" w:rsidRPr="00CE1898" w14:paraId="4451D589"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3C94E"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E72DB" w14:textId="77777777" w:rsidR="003B5B39" w:rsidRDefault="003B5B39"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8F3E7" w14:textId="77777777" w:rsidR="003B5B39" w:rsidRPr="00CE1898" w:rsidRDefault="003B5B39" w:rsidP="0056302B">
            <w:pPr>
              <w:rPr>
                <w:rFonts w:ascii="Times New Roman" w:hAnsi="Times New Roman" w:cs="Times New Roman"/>
                <w:i/>
                <w:sz w:val="24"/>
                <w:szCs w:val="24"/>
                <w:lang w:val="ro-RO" w:bidi="ro-RO"/>
              </w:rPr>
            </w:pPr>
            <w:r w:rsidRPr="00CE1898">
              <w:rPr>
                <w:rFonts w:ascii="Times New Roman" w:hAnsi="Times New Roman" w:cs="Times New Roman"/>
                <w:i/>
                <w:sz w:val="24"/>
                <w:szCs w:val="24"/>
                <w:lang w:val="ro-RO" w:bidi="ro-RO"/>
              </w:rPr>
              <w:t xml:space="preserve">Cu orizont de suprafaţă Au şi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w:t>
            </w:r>
            <w:r w:rsidR="00CE1898">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CE1898">
              <w:rPr>
                <w:rFonts w:ascii="Times New Roman" w:eastAsia="Century Schoolbook" w:hAnsi="Times New Roman" w:cs="Times New Roman"/>
                <w:i/>
                <w:color w:val="000000"/>
                <w:sz w:val="24"/>
                <w:szCs w:val="24"/>
                <w:shd w:val="clear" w:color="auto" w:fill="FFFFFF"/>
                <w:lang w:val="ro-RO" w:eastAsia="ro-RO" w:bidi="ro-RO"/>
              </w:rPr>
              <w:t>.</w:t>
            </w:r>
          </w:p>
        </w:tc>
      </w:tr>
    </w:tbl>
    <w:p w14:paraId="1279C2D6" w14:textId="77777777" w:rsidR="001D400A" w:rsidRPr="00CE1898" w:rsidRDefault="001D400A" w:rsidP="00AF4A09">
      <w:pPr>
        <w:jc w:val="center"/>
        <w:rPr>
          <w:rStyle w:val="BodyTextChar4"/>
          <w:rFonts w:ascii="Times New Roman" w:hAnsi="Times New Roman"/>
          <w:b/>
          <w:sz w:val="24"/>
          <w:szCs w:val="24"/>
          <w:lang w:val="ro-RO"/>
        </w:rPr>
      </w:pPr>
    </w:p>
    <w:p w14:paraId="64344BF4" w14:textId="550C048E" w:rsidR="00CB6203" w:rsidRPr="00375A05" w:rsidRDefault="00CB6203" w:rsidP="00CB6203">
      <w:pPr>
        <w:pStyle w:val="Bodytext10"/>
        <w:shd w:val="clear" w:color="auto" w:fill="auto"/>
        <w:spacing w:line="360" w:lineRule="auto"/>
        <w:ind w:left="20" w:right="40"/>
        <w:jc w:val="both"/>
        <w:rPr>
          <w:sz w:val="24"/>
          <w:szCs w:val="24"/>
          <w:lang w:val="fr-FR"/>
        </w:rPr>
      </w:pPr>
      <w:r w:rsidRPr="00CB6203">
        <w:rPr>
          <w:rStyle w:val="BodytextBold"/>
          <w:b w:val="0"/>
          <w:sz w:val="24"/>
          <w:szCs w:val="24"/>
          <w:lang w:eastAsia="ro-RO"/>
        </w:rPr>
        <w:t>În sistemul</w:t>
      </w:r>
      <w:r>
        <w:rPr>
          <w:rStyle w:val="BodytextBold"/>
          <w:sz w:val="24"/>
          <w:szCs w:val="24"/>
          <w:lang w:eastAsia="ro-RO"/>
        </w:rPr>
        <w:t xml:space="preserve"> </w:t>
      </w:r>
      <w:r w:rsidRPr="00B7150C">
        <w:rPr>
          <w:rStyle w:val="BodytextBold"/>
          <w:sz w:val="24"/>
          <w:szCs w:val="24"/>
          <w:lang w:eastAsia="ro-RO"/>
        </w:rPr>
        <w:t>WRB-SR - 1998:</w:t>
      </w:r>
      <w:r>
        <w:rPr>
          <w:sz w:val="24"/>
          <w:szCs w:val="24"/>
          <w:lang w:eastAsia="ro-RO"/>
        </w:rPr>
        <w:t xml:space="preserve"> </w:t>
      </w:r>
      <w:r w:rsidRPr="007579C2">
        <w:rPr>
          <w:b/>
          <w:sz w:val="24"/>
          <w:szCs w:val="24"/>
          <w:lang w:eastAsia="ro-RO"/>
        </w:rPr>
        <w:t>CAMBISOLS - CM</w:t>
      </w:r>
      <w:r w:rsidRPr="00B7150C">
        <w:rPr>
          <w:sz w:val="24"/>
          <w:szCs w:val="24"/>
          <w:lang w:eastAsia="ro-RO"/>
        </w:rPr>
        <w:t xml:space="preserve">. Cambisolurile constituie solurile care prezintă o pedogeneză caracterizată printr-o anumită dezvoltare a structurii sau culorii, indicând o alterare şi dezvoltare moderată a caracteristicilor morfologice. </w:t>
      </w:r>
      <w:r w:rsidRPr="00CE1898">
        <w:rPr>
          <w:sz w:val="24"/>
          <w:szCs w:val="24"/>
          <w:lang w:eastAsia="ro-RO"/>
        </w:rPr>
        <w:t>Alterarea se recunoaşte prin prezenţa structurii solului în locul structurii rocii, crome mai intense, nuanţe mai roşcate sau un conţinut mal ridicat de argilă, prin comparaţie cu materialul parental. Ele nu au o cantitate semnificativă de compuşi iluviali: argilă, materie organică sau compuşi ai fierului sau aluminiului. Cambisolurile sunt considerate soluri cu vârstă limitată, dar aceasta nu este o condiţie obligatorie. Principala caracteristică este prezenţa unui orizont de alterare, care în Cam</w:t>
      </w:r>
      <w:r w:rsidR="00375A05">
        <w:rPr>
          <w:sz w:val="24"/>
          <w:szCs w:val="24"/>
          <w:lang w:eastAsia="ro-RO"/>
        </w:rPr>
        <w:t>bisoluri trebuie văzută ca un “</w:t>
      </w:r>
      <w:r w:rsidRPr="00CE1898">
        <w:rPr>
          <w:sz w:val="24"/>
          <w:szCs w:val="24"/>
          <w:lang w:eastAsia="ro-RO"/>
        </w:rPr>
        <w:t>orizont B minim</w:t>
      </w:r>
      <w:r w:rsidR="00CE1898" w:rsidRPr="00CE1898">
        <w:rPr>
          <w:sz w:val="24"/>
          <w:szCs w:val="24"/>
          <w:lang w:eastAsia="ro-RO"/>
        </w:rPr>
        <w:t>”</w:t>
      </w:r>
      <w:r w:rsidRPr="00CE1898">
        <w:rPr>
          <w:sz w:val="24"/>
          <w:szCs w:val="24"/>
          <w:lang w:eastAsia="ro-RO"/>
        </w:rPr>
        <w:t>. Un orizont cambic poate ap</w:t>
      </w:r>
      <w:r w:rsidR="00CE1898">
        <w:rPr>
          <w:sz w:val="24"/>
          <w:szCs w:val="24"/>
          <w:lang w:eastAsia="ro-RO"/>
        </w:rPr>
        <w:t>ă</w:t>
      </w:r>
      <w:r w:rsidRPr="00CE1898">
        <w:rPr>
          <w:sz w:val="24"/>
          <w:szCs w:val="24"/>
          <w:lang w:eastAsia="ro-RO"/>
        </w:rPr>
        <w:t>re</w:t>
      </w:r>
      <w:r w:rsidR="00CE1898">
        <w:rPr>
          <w:sz w:val="24"/>
          <w:szCs w:val="24"/>
          <w:lang w:eastAsia="ro-RO"/>
        </w:rPr>
        <w:t>a,</w:t>
      </w:r>
      <w:r w:rsidRPr="00CE1898">
        <w:rPr>
          <w:sz w:val="24"/>
          <w:szCs w:val="24"/>
          <w:lang w:eastAsia="ro-RO"/>
        </w:rPr>
        <w:t xml:space="preserve"> de asemenea</w:t>
      </w:r>
      <w:r w:rsidR="00CE1898">
        <w:rPr>
          <w:sz w:val="24"/>
          <w:szCs w:val="24"/>
          <w:lang w:eastAsia="ro-RO"/>
        </w:rPr>
        <w:t>,</w:t>
      </w:r>
      <w:r w:rsidRPr="00CE1898">
        <w:rPr>
          <w:sz w:val="24"/>
          <w:szCs w:val="24"/>
          <w:lang w:eastAsia="ro-RO"/>
        </w:rPr>
        <w:t xml:space="preserve"> şi în alte soluri</w:t>
      </w:r>
      <w:r w:rsidR="00CE1898">
        <w:rPr>
          <w:sz w:val="24"/>
          <w:szCs w:val="24"/>
          <w:lang w:eastAsia="ro-RO"/>
        </w:rPr>
        <w:t>,</w:t>
      </w:r>
      <w:r w:rsidRPr="00CE1898">
        <w:rPr>
          <w:sz w:val="24"/>
          <w:szCs w:val="24"/>
          <w:lang w:eastAsia="ro-RO"/>
        </w:rPr>
        <w:t xml:space="preserve"> dar în acele cazuri el nu constituie o caracteristică de diferenţiere</w:t>
      </w:r>
      <w:r w:rsidR="00CE1898">
        <w:rPr>
          <w:sz w:val="24"/>
          <w:szCs w:val="24"/>
          <w:lang w:eastAsia="ro-RO"/>
        </w:rPr>
        <w:t>,</w:t>
      </w:r>
      <w:r w:rsidRPr="00CE1898">
        <w:rPr>
          <w:sz w:val="24"/>
          <w:szCs w:val="24"/>
          <w:lang w:eastAsia="ro-RO"/>
        </w:rPr>
        <w:t xml:space="preserve"> deoarece au prioritate alte proprietăţi (</w:t>
      </w:r>
      <w:r w:rsidR="00CE1898">
        <w:rPr>
          <w:sz w:val="24"/>
          <w:szCs w:val="24"/>
          <w:lang w:eastAsia="ro-RO"/>
        </w:rPr>
        <w:t>d</w:t>
      </w:r>
      <w:r w:rsidRPr="00CE1898">
        <w:rPr>
          <w:sz w:val="24"/>
          <w:szCs w:val="24"/>
          <w:lang w:eastAsia="ro-RO"/>
        </w:rPr>
        <w:t>e ex.</w:t>
      </w:r>
      <w:r w:rsidR="00CE1898">
        <w:rPr>
          <w:sz w:val="24"/>
          <w:szCs w:val="24"/>
          <w:lang w:eastAsia="ro-RO"/>
        </w:rPr>
        <w:t>,</w:t>
      </w:r>
      <w:r w:rsidRPr="00CE1898">
        <w:rPr>
          <w:sz w:val="24"/>
          <w:szCs w:val="24"/>
          <w:lang w:eastAsia="ro-RO"/>
        </w:rPr>
        <w:t xml:space="preserve"> proprietăţile gleice, în cazul gleisolurilor). Multe cambisoluri se găsesc în stadii de dezvoltare de tranziţie, de la soluri tinere spre soluri mature. Cu toate acestea, un orizont cambic poate fi destul de stabil, în situaţiile unde </w:t>
      </w:r>
      <w:r w:rsidRPr="00CE1898">
        <w:rPr>
          <w:sz w:val="24"/>
          <w:szCs w:val="24"/>
          <w:lang w:eastAsia="ro-RO"/>
        </w:rPr>
        <w:lastRenderedPageBreak/>
        <w:t>condiţiile de mediu contracarează schimbările pedologice: temperatura scăzută sau chiar permafrost, precipitaţii reduse sau drenaj imperfect, roci foarte calcaroase sau materiale parentale rezistente la alterare,</w:t>
      </w:r>
      <w:r w:rsidR="00CE1898" w:rsidRPr="00CE1898">
        <w:rPr>
          <w:sz w:val="24"/>
          <w:szCs w:val="24"/>
          <w:lang w:eastAsia="ro-RO"/>
        </w:rPr>
        <w:t xml:space="preserve"> </w:t>
      </w:r>
      <w:r w:rsidRPr="00CE1898">
        <w:rPr>
          <w:sz w:val="24"/>
          <w:szCs w:val="24"/>
          <w:lang w:eastAsia="ro-RO"/>
        </w:rPr>
        <w:t>aprovizionare continuă cu ioni bazici care înlocuiesc ionii pierduţi prin spălare, sau o eroziune lentă</w:t>
      </w:r>
      <w:r w:rsidR="00CE1898">
        <w:rPr>
          <w:sz w:val="24"/>
          <w:szCs w:val="24"/>
          <w:lang w:eastAsia="ro-RO"/>
        </w:rPr>
        <w:t>,</w:t>
      </w:r>
      <w:r w:rsidRPr="00CE1898">
        <w:rPr>
          <w:sz w:val="24"/>
          <w:szCs w:val="24"/>
          <w:lang w:eastAsia="ro-RO"/>
        </w:rPr>
        <w:t xml:space="preserve"> dar continuă</w:t>
      </w:r>
      <w:r w:rsidR="00CE1898">
        <w:rPr>
          <w:sz w:val="24"/>
          <w:szCs w:val="24"/>
          <w:lang w:eastAsia="ro-RO"/>
        </w:rPr>
        <w:t>,</w:t>
      </w:r>
      <w:r w:rsidRPr="00CE1898">
        <w:rPr>
          <w:sz w:val="24"/>
          <w:szCs w:val="24"/>
          <w:lang w:eastAsia="ro-RO"/>
        </w:rPr>
        <w:t xml:space="preserve"> care este în echilibru cu</w:t>
      </w:r>
      <w:r w:rsidRPr="00CE1898">
        <w:rPr>
          <w:lang w:eastAsia="ro-RO"/>
        </w:rPr>
        <w:t xml:space="preserve"> </w:t>
      </w:r>
      <w:r w:rsidRPr="00CE1898">
        <w:rPr>
          <w:sz w:val="24"/>
          <w:szCs w:val="24"/>
          <w:lang w:eastAsia="ro-RO"/>
        </w:rPr>
        <w:t>procesul de pedogeneză şi alterare. În practică</w:t>
      </w:r>
      <w:r w:rsidR="00CE1898" w:rsidRPr="00CE1898">
        <w:rPr>
          <w:sz w:val="24"/>
          <w:szCs w:val="24"/>
          <w:lang w:eastAsia="ro-RO"/>
        </w:rPr>
        <w:t>,</w:t>
      </w:r>
      <w:r w:rsidRPr="00CE1898">
        <w:rPr>
          <w:sz w:val="24"/>
          <w:szCs w:val="24"/>
          <w:lang w:eastAsia="ro-RO"/>
        </w:rPr>
        <w:t xml:space="preserve"> un orizont cambic este orice secţiune din profilul de sol situată între un orizont de suprafaţă îmbogăţit în humus şi substratul relativ nealterat, care nu prezintă caractere de Bt, Bs, Bhs. Multe cambisoluri conţin cel puţin unele minerale alterabile în fracţiile praf şi nisip. Sunt soluri cu textură mijlocie şi fină</w:t>
      </w:r>
      <w:r w:rsidR="00CE1898" w:rsidRPr="00CE1898">
        <w:rPr>
          <w:sz w:val="24"/>
          <w:szCs w:val="24"/>
          <w:lang w:eastAsia="ro-RO"/>
        </w:rPr>
        <w:t>,</w:t>
      </w:r>
      <w:r w:rsidRPr="00CE1898">
        <w:rPr>
          <w:sz w:val="24"/>
          <w:szCs w:val="24"/>
          <w:lang w:eastAsia="ro-RO"/>
        </w:rPr>
        <w:t xml:space="preserve"> au o bună stabilitate structurală</w:t>
      </w:r>
      <w:r w:rsidR="00CE1898" w:rsidRPr="00CE1898">
        <w:rPr>
          <w:sz w:val="24"/>
          <w:szCs w:val="24"/>
          <w:lang w:eastAsia="ro-RO"/>
        </w:rPr>
        <w:t>,</w:t>
      </w:r>
      <w:r w:rsidRPr="00CE1898">
        <w:rPr>
          <w:sz w:val="24"/>
          <w:szCs w:val="24"/>
          <w:lang w:eastAsia="ro-RO"/>
        </w:rPr>
        <w:t xml:space="preserve"> porozitate ridicată, capacitate bună de reţinere a apei şi un drenaj intern bun. </w:t>
      </w:r>
      <w:r w:rsidRPr="00375A05">
        <w:rPr>
          <w:sz w:val="24"/>
          <w:szCs w:val="24"/>
          <w:lang w:val="fr-FR" w:eastAsia="ro-RO"/>
        </w:rPr>
        <w:t>Ele apar în regim cu surplus de precipitaţii</w:t>
      </w:r>
      <w:r w:rsidR="00CE1898" w:rsidRPr="00375A05">
        <w:rPr>
          <w:sz w:val="24"/>
          <w:szCs w:val="24"/>
          <w:lang w:val="fr-FR" w:eastAsia="ro-RO"/>
        </w:rPr>
        <w:t>,</w:t>
      </w:r>
      <w:r w:rsidRPr="00375A05">
        <w:rPr>
          <w:sz w:val="24"/>
          <w:szCs w:val="24"/>
          <w:lang w:val="fr-FR" w:eastAsia="ro-RO"/>
        </w:rPr>
        <w:t xml:space="preserve"> dar în condiţii de teren care permit îndepărtarea excesului de apă. În cele mai multe cazuri</w:t>
      </w:r>
      <w:r w:rsidR="00CE1898" w:rsidRPr="00375A05">
        <w:rPr>
          <w:sz w:val="24"/>
          <w:szCs w:val="24"/>
          <w:lang w:val="fr-FR" w:eastAsia="ro-RO"/>
        </w:rPr>
        <w:t>,</w:t>
      </w:r>
      <w:r w:rsidRPr="00375A05">
        <w:rPr>
          <w:sz w:val="24"/>
          <w:szCs w:val="24"/>
          <w:lang w:val="fr-FR" w:eastAsia="ro-RO"/>
        </w:rPr>
        <w:t xml:space="preserve"> cambisolurile au o reacţie neutră sau slab acidă, fertilitate chimică satisfăcătoare şi o faună de sol activă.</w:t>
      </w:r>
    </w:p>
    <w:p w14:paraId="4552C308" w14:textId="77777777" w:rsidR="00CB6203" w:rsidRPr="00CE1898" w:rsidRDefault="00CB6203" w:rsidP="00CB6203">
      <w:pPr>
        <w:pStyle w:val="Bodytext10"/>
        <w:shd w:val="clear" w:color="auto" w:fill="auto"/>
        <w:spacing w:line="360" w:lineRule="auto"/>
        <w:ind w:left="20" w:firstLine="660"/>
        <w:rPr>
          <w:sz w:val="24"/>
          <w:szCs w:val="24"/>
        </w:rPr>
      </w:pPr>
      <w:r w:rsidRPr="00CE1898">
        <w:rPr>
          <w:sz w:val="24"/>
          <w:szCs w:val="24"/>
          <w:lang w:eastAsia="ro-RO"/>
        </w:rPr>
        <w:t>Cambisolurile sunt soluri care prezintă:</w:t>
      </w:r>
    </w:p>
    <w:p w14:paraId="1310D942" w14:textId="77777777" w:rsidR="00CB6203" w:rsidRPr="00CE1898" w:rsidRDefault="00CB6203" w:rsidP="00CB6203">
      <w:pPr>
        <w:pStyle w:val="Bodytext10"/>
        <w:shd w:val="clear" w:color="auto" w:fill="auto"/>
        <w:tabs>
          <w:tab w:val="left" w:pos="906"/>
        </w:tabs>
        <w:spacing w:line="360" w:lineRule="auto"/>
        <w:ind w:left="680"/>
        <w:rPr>
          <w:sz w:val="24"/>
          <w:szCs w:val="24"/>
        </w:rPr>
      </w:pPr>
      <w:r w:rsidRPr="00CE1898">
        <w:rPr>
          <w:sz w:val="24"/>
          <w:szCs w:val="24"/>
          <w:lang w:eastAsia="ro-RO"/>
        </w:rPr>
        <w:t>-un orizont cambic, sau</w:t>
      </w:r>
    </w:p>
    <w:p w14:paraId="086B7A2B" w14:textId="77777777" w:rsidR="00CB6203" w:rsidRPr="00CE1898" w:rsidRDefault="00CB6203" w:rsidP="00CB6203">
      <w:pPr>
        <w:pStyle w:val="Bodytext10"/>
        <w:shd w:val="clear" w:color="auto" w:fill="auto"/>
        <w:tabs>
          <w:tab w:val="left" w:pos="1076"/>
        </w:tabs>
        <w:spacing w:line="360" w:lineRule="auto"/>
        <w:ind w:left="680" w:right="40"/>
        <w:jc w:val="both"/>
        <w:rPr>
          <w:sz w:val="24"/>
          <w:szCs w:val="24"/>
        </w:rPr>
      </w:pPr>
      <w:r w:rsidRPr="00CE1898">
        <w:rPr>
          <w:sz w:val="24"/>
          <w:szCs w:val="24"/>
          <w:lang w:eastAsia="ro-RO"/>
        </w:rPr>
        <w:t>-un orizont molic care trece într-un subsol cu o saturaţie în baze scăzută (sub 50%) în primii 100 cm de la suprafaţă, sau</w:t>
      </w:r>
      <w:r w:rsidRPr="00CE1898">
        <w:rPr>
          <w:sz w:val="24"/>
          <w:szCs w:val="24"/>
        </w:rPr>
        <w:t xml:space="preserve"> u</w:t>
      </w:r>
      <w:r w:rsidRPr="00CE1898">
        <w:rPr>
          <w:sz w:val="24"/>
          <w:szCs w:val="24"/>
          <w:lang w:eastAsia="ro-RO"/>
        </w:rPr>
        <w:t>nul din următoarele orizonturi diagnostice situate la adâncimi specifice:</w:t>
      </w:r>
    </w:p>
    <w:p w14:paraId="1E3A7826" w14:textId="4917ADED" w:rsidR="00CB6203" w:rsidRPr="00375A05" w:rsidRDefault="00CB6203" w:rsidP="00CB6203">
      <w:pPr>
        <w:pStyle w:val="Bodytext10"/>
        <w:shd w:val="clear" w:color="auto" w:fill="auto"/>
        <w:tabs>
          <w:tab w:val="left" w:pos="1690"/>
        </w:tabs>
        <w:spacing w:line="360" w:lineRule="auto"/>
        <w:ind w:left="1440"/>
        <w:jc w:val="both"/>
        <w:rPr>
          <w:sz w:val="24"/>
          <w:szCs w:val="24"/>
        </w:rPr>
      </w:pPr>
      <w:r w:rsidRPr="00375A05">
        <w:rPr>
          <w:sz w:val="24"/>
          <w:szCs w:val="24"/>
          <w:lang w:val="fr-FR" w:eastAsia="ro-RO"/>
        </w:rPr>
        <w:t>- un orizont andic, vertic sau vitric începând dintre 25 şi 100 cm</w:t>
      </w:r>
      <w:r w:rsidR="00CE1898">
        <w:rPr>
          <w:sz w:val="24"/>
          <w:szCs w:val="24"/>
          <w:lang w:val="fr-FR" w:eastAsia="ro-RO"/>
        </w:rPr>
        <w:t>;</w:t>
      </w:r>
    </w:p>
    <w:p w14:paraId="442009F2" w14:textId="77777777" w:rsidR="00CB6203" w:rsidRPr="00375A05" w:rsidRDefault="00CB6203" w:rsidP="00CB6203">
      <w:pPr>
        <w:pStyle w:val="Bodytext10"/>
        <w:shd w:val="clear" w:color="auto" w:fill="auto"/>
        <w:tabs>
          <w:tab w:val="left" w:pos="1758"/>
        </w:tabs>
        <w:spacing w:after="420" w:line="360" w:lineRule="auto"/>
        <w:ind w:left="1440" w:right="40"/>
        <w:jc w:val="both"/>
        <w:rPr>
          <w:sz w:val="24"/>
          <w:szCs w:val="24"/>
          <w:lang w:eastAsia="ro-RO"/>
        </w:rPr>
      </w:pPr>
      <w:r w:rsidRPr="00375A05">
        <w:rPr>
          <w:sz w:val="24"/>
          <w:szCs w:val="24"/>
          <w:lang w:eastAsia="ro-RO"/>
        </w:rPr>
        <w:t>- un orizont plintic, petroplintic, salic ori sulfuric începând între 50 şi 100 cm, în absenţa unor texturi nisipo-lutoase sau mai grosiere deasupra acestor orizonturi.</w:t>
      </w:r>
    </w:p>
    <w:p w14:paraId="1C2A4EF9" w14:textId="41BAEFF0" w:rsidR="00CB6203" w:rsidRPr="00375A05" w:rsidRDefault="00CB6203" w:rsidP="00375A05">
      <w:pPr>
        <w:pStyle w:val="Bodytext10"/>
        <w:shd w:val="clear" w:color="auto" w:fill="auto"/>
        <w:tabs>
          <w:tab w:val="left" w:pos="1758"/>
        </w:tabs>
        <w:spacing w:after="420" w:line="360" w:lineRule="auto"/>
        <w:ind w:right="40" w:firstLine="709"/>
        <w:jc w:val="both"/>
        <w:rPr>
          <w:sz w:val="24"/>
          <w:szCs w:val="24"/>
        </w:rPr>
      </w:pPr>
      <w:r w:rsidRPr="00375A05">
        <w:rPr>
          <w:sz w:val="24"/>
          <w:szCs w:val="24"/>
          <w:lang w:eastAsia="ro-RO"/>
        </w:rPr>
        <w:lastRenderedPageBreak/>
        <w:t xml:space="preserve">În </w:t>
      </w:r>
      <w:r w:rsidRPr="00375A05">
        <w:rPr>
          <w:rStyle w:val="BodytextBold"/>
          <w:sz w:val="24"/>
          <w:szCs w:val="24"/>
          <w:lang w:eastAsia="ro-RO"/>
        </w:rPr>
        <w:t>USDA-ST</w:t>
      </w:r>
      <w:r w:rsidRPr="00375A05">
        <w:rPr>
          <w:sz w:val="24"/>
          <w:szCs w:val="24"/>
          <w:lang w:eastAsia="ro-RO"/>
        </w:rPr>
        <w:t xml:space="preserve"> </w:t>
      </w:r>
      <w:r w:rsidR="00CE1898" w:rsidRPr="00375A05">
        <w:rPr>
          <w:sz w:val="24"/>
          <w:szCs w:val="24"/>
          <w:lang w:eastAsia="ro-RO"/>
        </w:rPr>
        <w:t>–</w:t>
      </w:r>
      <w:r w:rsidRPr="00375A05">
        <w:rPr>
          <w:sz w:val="24"/>
          <w:szCs w:val="24"/>
          <w:lang w:eastAsia="ro-RO"/>
        </w:rPr>
        <w:t xml:space="preserve"> </w:t>
      </w:r>
      <w:r w:rsidRPr="00375A05">
        <w:rPr>
          <w:b/>
          <w:sz w:val="24"/>
          <w:szCs w:val="24"/>
          <w:lang w:eastAsia="ro-RO"/>
        </w:rPr>
        <w:t>1999</w:t>
      </w:r>
      <w:r w:rsidRPr="00375A05">
        <w:rPr>
          <w:sz w:val="24"/>
          <w:szCs w:val="24"/>
          <w:lang w:eastAsia="ro-RO"/>
        </w:rPr>
        <w:t xml:space="preserve">: În sistemul USDA Soil Taxonomy, cambisolurile separate în SRTS aparţin ordinului INCEPTISOLS, subordinul CRYEPTS </w:t>
      </w:r>
      <w:r w:rsidR="00CE1898">
        <w:rPr>
          <w:sz w:val="24"/>
          <w:szCs w:val="24"/>
          <w:lang w:val="fr-FR" w:eastAsia="ro-RO"/>
        </w:rPr>
        <w:t xml:space="preserve">– </w:t>
      </w:r>
      <w:r w:rsidRPr="00375A05">
        <w:rPr>
          <w:sz w:val="24"/>
          <w:szCs w:val="24"/>
          <w:lang w:eastAsia="ro-RO"/>
        </w:rPr>
        <w:t>cele cu regim de temperatură criic, şi UDEPTS cele cu regim de umiditate udic. Cele din Dobrogea, Oltenia, Podişul Bârladului</w:t>
      </w:r>
      <w:r w:rsidR="00CE1898" w:rsidRPr="00375A05">
        <w:rPr>
          <w:sz w:val="24"/>
          <w:szCs w:val="24"/>
          <w:lang w:eastAsia="ro-RO"/>
        </w:rPr>
        <w:t>,</w:t>
      </w:r>
      <w:r w:rsidRPr="00375A05">
        <w:rPr>
          <w:sz w:val="24"/>
          <w:szCs w:val="24"/>
          <w:lang w:eastAsia="ro-RO"/>
        </w:rPr>
        <w:t xml:space="preserve"> cu regim de umiditate ustic, aparţin USTEPTS.</w:t>
      </w:r>
    </w:p>
    <w:p w14:paraId="1E2479EE" w14:textId="77777777" w:rsidR="00C8462B" w:rsidRPr="00375A05" w:rsidRDefault="00C8462B" w:rsidP="00CB6203">
      <w:pPr>
        <w:spacing w:line="360" w:lineRule="auto"/>
        <w:jc w:val="center"/>
        <w:rPr>
          <w:rStyle w:val="BodyTextChar4"/>
          <w:rFonts w:ascii="Times New Roman" w:eastAsia="Arial Unicode MS" w:hAnsi="Times New Roman"/>
          <w:b/>
          <w:sz w:val="24"/>
          <w:szCs w:val="24"/>
        </w:rPr>
      </w:pPr>
    </w:p>
    <w:p w14:paraId="78666045" w14:textId="77777777" w:rsidR="00C8462B" w:rsidRPr="00375A05" w:rsidRDefault="00C8462B" w:rsidP="00AF4A09">
      <w:pPr>
        <w:jc w:val="center"/>
        <w:rPr>
          <w:rStyle w:val="BodyTextChar4"/>
          <w:rFonts w:ascii="Times New Roman" w:eastAsia="Arial Unicode MS" w:hAnsi="Times New Roman"/>
          <w:b/>
          <w:sz w:val="24"/>
          <w:szCs w:val="24"/>
        </w:rPr>
      </w:pPr>
    </w:p>
    <w:p w14:paraId="0A883BD8" w14:textId="77777777" w:rsidR="007931BB" w:rsidRPr="00375A05" w:rsidRDefault="007931BB" w:rsidP="00A24011">
      <w:pPr>
        <w:pStyle w:val="Default"/>
        <w:rPr>
          <w:sz w:val="23"/>
          <w:szCs w:val="23"/>
        </w:rPr>
      </w:pPr>
    </w:p>
    <w:p w14:paraId="276C7BDA" w14:textId="77777777" w:rsidR="007931BB" w:rsidRPr="00375A05" w:rsidRDefault="007931BB" w:rsidP="00A24011">
      <w:pPr>
        <w:pStyle w:val="Default"/>
        <w:rPr>
          <w:sz w:val="23"/>
          <w:szCs w:val="23"/>
        </w:rPr>
      </w:pPr>
    </w:p>
    <w:p w14:paraId="07D81E62" w14:textId="77777777" w:rsidR="007931BB" w:rsidRPr="00375A05" w:rsidRDefault="007931BB" w:rsidP="00A24011">
      <w:pPr>
        <w:pStyle w:val="Default"/>
        <w:rPr>
          <w:sz w:val="23"/>
          <w:szCs w:val="23"/>
        </w:rPr>
      </w:pPr>
    </w:p>
    <w:p w14:paraId="09125452" w14:textId="77777777" w:rsidR="007931BB" w:rsidRPr="00375A05" w:rsidRDefault="007931BB" w:rsidP="00A24011">
      <w:pPr>
        <w:pStyle w:val="Default"/>
        <w:rPr>
          <w:sz w:val="23"/>
          <w:szCs w:val="23"/>
        </w:rPr>
      </w:pPr>
    </w:p>
    <w:p w14:paraId="1F39828A" w14:textId="77777777" w:rsidR="007931BB" w:rsidRPr="00375A05" w:rsidRDefault="007931BB" w:rsidP="00A24011">
      <w:pPr>
        <w:pStyle w:val="Default"/>
        <w:rPr>
          <w:sz w:val="23"/>
          <w:szCs w:val="23"/>
        </w:rPr>
      </w:pPr>
    </w:p>
    <w:p w14:paraId="7C51BD2C" w14:textId="77777777" w:rsidR="007931BB" w:rsidRPr="00375A05" w:rsidRDefault="007931BB" w:rsidP="00A24011">
      <w:pPr>
        <w:pStyle w:val="Default"/>
        <w:rPr>
          <w:sz w:val="23"/>
          <w:szCs w:val="23"/>
        </w:rPr>
      </w:pPr>
    </w:p>
    <w:p w14:paraId="66D34767" w14:textId="77777777" w:rsidR="007931BB" w:rsidRPr="00375A05" w:rsidRDefault="007931BB" w:rsidP="00A24011">
      <w:pPr>
        <w:pStyle w:val="Default"/>
        <w:rPr>
          <w:sz w:val="23"/>
          <w:szCs w:val="23"/>
        </w:rPr>
      </w:pPr>
    </w:p>
    <w:p w14:paraId="52673586" w14:textId="77777777" w:rsidR="007931BB" w:rsidRPr="00375A05" w:rsidRDefault="007931BB" w:rsidP="00A24011">
      <w:pPr>
        <w:pStyle w:val="Default"/>
        <w:rPr>
          <w:sz w:val="23"/>
          <w:szCs w:val="23"/>
        </w:rPr>
      </w:pPr>
    </w:p>
    <w:p w14:paraId="5C7D403A" w14:textId="77777777" w:rsidR="007931BB" w:rsidRPr="00375A05" w:rsidRDefault="007931BB" w:rsidP="00A24011">
      <w:pPr>
        <w:pStyle w:val="Default"/>
        <w:rPr>
          <w:sz w:val="23"/>
          <w:szCs w:val="23"/>
        </w:rPr>
      </w:pPr>
    </w:p>
    <w:p w14:paraId="4C15D626" w14:textId="77777777" w:rsidR="007931BB" w:rsidRPr="00375A05" w:rsidRDefault="007931BB" w:rsidP="00A24011">
      <w:pPr>
        <w:pStyle w:val="Default"/>
        <w:rPr>
          <w:sz w:val="23"/>
          <w:szCs w:val="23"/>
        </w:rPr>
      </w:pPr>
    </w:p>
    <w:p w14:paraId="7CC54AEA" w14:textId="77777777" w:rsidR="007931BB" w:rsidRPr="00375A05" w:rsidRDefault="007931BB" w:rsidP="00A24011">
      <w:pPr>
        <w:pStyle w:val="Default"/>
        <w:rPr>
          <w:sz w:val="23"/>
          <w:szCs w:val="23"/>
        </w:rPr>
      </w:pPr>
    </w:p>
    <w:p w14:paraId="37D7EE6A" w14:textId="77777777" w:rsidR="007931BB" w:rsidRPr="00375A05" w:rsidRDefault="007931BB" w:rsidP="00A24011">
      <w:pPr>
        <w:pStyle w:val="Default"/>
        <w:rPr>
          <w:sz w:val="23"/>
          <w:szCs w:val="23"/>
        </w:rPr>
      </w:pPr>
    </w:p>
    <w:p w14:paraId="71E238A3" w14:textId="77777777" w:rsidR="007931BB" w:rsidRPr="00375A05" w:rsidRDefault="007931BB" w:rsidP="00A24011">
      <w:pPr>
        <w:pStyle w:val="Default"/>
        <w:rPr>
          <w:sz w:val="23"/>
          <w:szCs w:val="23"/>
        </w:rPr>
      </w:pPr>
    </w:p>
    <w:p w14:paraId="0EA3C725" w14:textId="77777777" w:rsidR="007931BB" w:rsidRPr="00375A05" w:rsidRDefault="007931BB" w:rsidP="00A24011">
      <w:pPr>
        <w:pStyle w:val="Default"/>
        <w:rPr>
          <w:sz w:val="23"/>
          <w:szCs w:val="23"/>
        </w:rPr>
      </w:pPr>
    </w:p>
    <w:p w14:paraId="3C1B88B8" w14:textId="77777777" w:rsidR="007931BB" w:rsidRPr="00375A05" w:rsidRDefault="007931BB" w:rsidP="00A24011">
      <w:pPr>
        <w:pStyle w:val="Default"/>
        <w:rPr>
          <w:sz w:val="23"/>
          <w:szCs w:val="23"/>
        </w:rPr>
      </w:pPr>
    </w:p>
    <w:p w14:paraId="0758D01E" w14:textId="77777777" w:rsidR="007931BB" w:rsidRPr="00375A05" w:rsidRDefault="007931BB" w:rsidP="00A24011">
      <w:pPr>
        <w:pStyle w:val="Default"/>
        <w:rPr>
          <w:sz w:val="23"/>
          <w:szCs w:val="23"/>
        </w:rPr>
      </w:pPr>
    </w:p>
    <w:p w14:paraId="7534B722" w14:textId="77777777" w:rsidR="007931BB" w:rsidRPr="00375A05" w:rsidRDefault="007931BB" w:rsidP="00A24011">
      <w:pPr>
        <w:pStyle w:val="Default"/>
        <w:rPr>
          <w:sz w:val="23"/>
          <w:szCs w:val="23"/>
        </w:rPr>
      </w:pPr>
    </w:p>
    <w:p w14:paraId="026281F3" w14:textId="77777777" w:rsidR="007931BB" w:rsidRPr="00375A05" w:rsidRDefault="007931BB" w:rsidP="00A24011">
      <w:pPr>
        <w:pStyle w:val="Default"/>
        <w:rPr>
          <w:sz w:val="23"/>
          <w:szCs w:val="23"/>
        </w:rPr>
      </w:pPr>
    </w:p>
    <w:p w14:paraId="181FFEA7" w14:textId="77777777" w:rsidR="007931BB" w:rsidRPr="00375A05" w:rsidRDefault="007931BB" w:rsidP="00A24011">
      <w:pPr>
        <w:pStyle w:val="Default"/>
        <w:rPr>
          <w:sz w:val="23"/>
          <w:szCs w:val="23"/>
        </w:rPr>
      </w:pPr>
    </w:p>
    <w:p w14:paraId="1E790911" w14:textId="77777777" w:rsidR="00CB6203" w:rsidRPr="00375A05" w:rsidRDefault="00CB6203" w:rsidP="00A24011">
      <w:pPr>
        <w:pStyle w:val="Default"/>
        <w:rPr>
          <w:sz w:val="23"/>
          <w:szCs w:val="23"/>
        </w:rPr>
      </w:pPr>
    </w:p>
    <w:p w14:paraId="245D84BA" w14:textId="77777777" w:rsidR="00CB6203" w:rsidRPr="00375A05" w:rsidRDefault="00CB6203" w:rsidP="00A24011">
      <w:pPr>
        <w:pStyle w:val="Default"/>
        <w:rPr>
          <w:sz w:val="23"/>
          <w:szCs w:val="23"/>
        </w:rPr>
      </w:pPr>
    </w:p>
    <w:p w14:paraId="29AF74B3" w14:textId="77777777" w:rsidR="008C3556" w:rsidRDefault="008C3556" w:rsidP="00A24011">
      <w:pPr>
        <w:pStyle w:val="Default"/>
        <w:rPr>
          <w:sz w:val="23"/>
          <w:szCs w:val="23"/>
        </w:rPr>
      </w:pPr>
    </w:p>
    <w:p w14:paraId="4B1CC600" w14:textId="77777777" w:rsidR="008C3556" w:rsidRDefault="008C3556" w:rsidP="00A24011">
      <w:pPr>
        <w:pStyle w:val="Default"/>
        <w:rPr>
          <w:sz w:val="23"/>
          <w:szCs w:val="23"/>
        </w:rPr>
      </w:pPr>
    </w:p>
    <w:p w14:paraId="29E4D913" w14:textId="77777777" w:rsidR="008C3556" w:rsidRDefault="008C3556" w:rsidP="00A24011">
      <w:pPr>
        <w:pStyle w:val="Default"/>
        <w:rPr>
          <w:sz w:val="23"/>
          <w:szCs w:val="23"/>
        </w:rPr>
      </w:pPr>
    </w:p>
    <w:p w14:paraId="4B687708" w14:textId="77777777" w:rsidR="008C3556" w:rsidRDefault="008C3556" w:rsidP="00A24011">
      <w:pPr>
        <w:pStyle w:val="Default"/>
        <w:rPr>
          <w:sz w:val="23"/>
          <w:szCs w:val="23"/>
        </w:rPr>
      </w:pPr>
    </w:p>
    <w:p w14:paraId="01AB528A" w14:textId="77777777" w:rsidR="008C3556" w:rsidRDefault="008C3556" w:rsidP="00A24011">
      <w:pPr>
        <w:pStyle w:val="Default"/>
        <w:rPr>
          <w:sz w:val="23"/>
          <w:szCs w:val="23"/>
        </w:rPr>
      </w:pPr>
    </w:p>
    <w:p w14:paraId="248A2970" w14:textId="77777777" w:rsidR="008C3556" w:rsidRDefault="008C3556" w:rsidP="00A24011">
      <w:pPr>
        <w:pStyle w:val="Default"/>
        <w:rPr>
          <w:sz w:val="23"/>
          <w:szCs w:val="23"/>
        </w:rPr>
      </w:pPr>
    </w:p>
    <w:p w14:paraId="63647518" w14:textId="77777777" w:rsidR="008C3556" w:rsidRDefault="008C3556" w:rsidP="00A24011">
      <w:pPr>
        <w:pStyle w:val="Default"/>
        <w:rPr>
          <w:sz w:val="23"/>
          <w:szCs w:val="23"/>
        </w:rPr>
      </w:pPr>
    </w:p>
    <w:p w14:paraId="32B9AC36" w14:textId="77777777" w:rsidR="00A24011" w:rsidRPr="00CE1898" w:rsidRDefault="00A24011" w:rsidP="00A24011">
      <w:pPr>
        <w:pStyle w:val="Default"/>
        <w:rPr>
          <w:sz w:val="23"/>
          <w:szCs w:val="23"/>
        </w:rPr>
      </w:pPr>
      <w:r w:rsidRPr="00CE1898">
        <w:rPr>
          <w:sz w:val="23"/>
          <w:szCs w:val="23"/>
        </w:rPr>
        <w:lastRenderedPageBreak/>
        <w:t xml:space="preserve">Capitolul II </w:t>
      </w:r>
    </w:p>
    <w:p w14:paraId="181068E3" w14:textId="77777777" w:rsidR="00573072" w:rsidRPr="00CE1898" w:rsidRDefault="00573072" w:rsidP="00A24011">
      <w:pPr>
        <w:pStyle w:val="Default"/>
        <w:rPr>
          <w:b/>
          <w:bCs/>
          <w:sz w:val="28"/>
          <w:szCs w:val="28"/>
        </w:rPr>
      </w:pPr>
    </w:p>
    <w:p w14:paraId="48949B10" w14:textId="77777777" w:rsidR="00573072" w:rsidRPr="00CE1898" w:rsidRDefault="00573072" w:rsidP="00A24011">
      <w:pPr>
        <w:pStyle w:val="Default"/>
        <w:rPr>
          <w:b/>
          <w:bCs/>
          <w:sz w:val="28"/>
          <w:szCs w:val="28"/>
        </w:rPr>
      </w:pPr>
    </w:p>
    <w:p w14:paraId="080DA369" w14:textId="3B939890" w:rsidR="00A24011" w:rsidRPr="00CE1898" w:rsidRDefault="00573072" w:rsidP="00A24011">
      <w:pPr>
        <w:pStyle w:val="Default"/>
        <w:rPr>
          <w:sz w:val="28"/>
          <w:szCs w:val="28"/>
        </w:rPr>
      </w:pPr>
      <w:r w:rsidRPr="00CE1898">
        <w:rPr>
          <w:b/>
          <w:bCs/>
          <w:sz w:val="28"/>
          <w:szCs w:val="28"/>
        </w:rPr>
        <w:t>2.1. EUTRICAMB</w:t>
      </w:r>
      <w:r w:rsidR="00A24011" w:rsidRPr="00CE1898">
        <w:rPr>
          <w:b/>
          <w:bCs/>
          <w:sz w:val="28"/>
          <w:szCs w:val="28"/>
        </w:rPr>
        <w:t>OSOLURILE. CARACTERIZARE GENERALĂ</w:t>
      </w:r>
    </w:p>
    <w:p w14:paraId="0E42AA85" w14:textId="77777777" w:rsidR="00573072" w:rsidRPr="00CE1898" w:rsidRDefault="00573072" w:rsidP="00573072">
      <w:pPr>
        <w:rPr>
          <w:rStyle w:val="BodyTextChar4"/>
          <w:rFonts w:ascii="Times New Roman" w:hAnsi="Times New Roman"/>
          <w:b/>
          <w:sz w:val="24"/>
          <w:szCs w:val="24"/>
        </w:rPr>
      </w:pPr>
    </w:p>
    <w:p w14:paraId="2E946CB6" w14:textId="77777777" w:rsidR="007B30DD" w:rsidRPr="00CE1898" w:rsidRDefault="007B30DD" w:rsidP="00AF4A09">
      <w:pPr>
        <w:jc w:val="center"/>
        <w:rPr>
          <w:rStyle w:val="BodyTextChar4"/>
          <w:rFonts w:ascii="Times New Roman" w:hAnsi="Times New Roman"/>
          <w:b/>
          <w:sz w:val="24"/>
          <w:szCs w:val="24"/>
        </w:rPr>
      </w:pPr>
    </w:p>
    <w:p w14:paraId="0F1B4508" w14:textId="77777777" w:rsidR="008639D7" w:rsidRPr="00CE1898" w:rsidRDefault="008639D7" w:rsidP="00FA60BC">
      <w:pPr>
        <w:ind w:firstLine="720"/>
        <w:jc w:val="both"/>
        <w:rPr>
          <w:rStyle w:val="BodyTextChar4"/>
          <w:rFonts w:ascii="Times New Roman" w:hAnsi="Times New Roman"/>
          <w:b/>
          <w:sz w:val="24"/>
          <w:szCs w:val="24"/>
        </w:rPr>
      </w:pPr>
      <w:r w:rsidRPr="00CE1898">
        <w:rPr>
          <w:rStyle w:val="BodyTextChar4"/>
          <w:rFonts w:ascii="Times New Roman" w:hAnsi="Times New Roman"/>
          <w:b/>
          <w:sz w:val="24"/>
          <w:szCs w:val="24"/>
        </w:rPr>
        <w:t>Diagnostic</w:t>
      </w:r>
    </w:p>
    <w:p w14:paraId="2433FF40" w14:textId="2850A601" w:rsidR="008639D7" w:rsidRDefault="008639D7" w:rsidP="0056302B">
      <w:pPr>
        <w:ind w:firstLine="720"/>
        <w:jc w:val="both"/>
        <w:rPr>
          <w:rFonts w:ascii="Times New Roman" w:hAnsi="Times New Roman" w:cs="Times New Roman"/>
          <w:i/>
          <w:sz w:val="24"/>
          <w:szCs w:val="24"/>
          <w:lang w:val="ro-RO"/>
        </w:rPr>
      </w:pPr>
      <w:r w:rsidRPr="00CE1898">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CE1898">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Nu se includ solurile care prezintă în profil orizont Btna. Pot prezenta proprietăţi </w:t>
      </w:r>
      <w:r w:rsidRPr="00A33551">
        <w:rPr>
          <w:rFonts w:ascii="Times New Roman" w:hAnsi="Times New Roman" w:cs="Times New Roman"/>
          <w:i/>
          <w:sz w:val="24"/>
          <w:szCs w:val="24"/>
          <w:lang w:val="ro-RO"/>
        </w:rPr>
        <w:t>vertice, pelice, aluvice, stagnice, gleice, andice, argilice, molice, calcarice, rendzinice, pararendzinice, salinice, sodice, salsodice, psamice, folice, scheletice, litice</w:t>
      </w:r>
      <w:r>
        <w:rPr>
          <w:rFonts w:ascii="Times New Roman" w:hAnsi="Times New Roman" w:cs="Times New Roman"/>
          <w:i/>
          <w:sz w:val="24"/>
          <w:szCs w:val="24"/>
          <w:lang w:val="ro-RO"/>
        </w:rPr>
        <w:t xml:space="preserve"> </w:t>
      </w:r>
      <w:r w:rsidRPr="00CE1898">
        <w:rPr>
          <w:rFonts w:ascii="Times New Roman" w:hAnsi="Times New Roman" w:cs="Times New Roman"/>
          <w:i/>
          <w:sz w:val="24"/>
          <w:szCs w:val="24"/>
        </w:rPr>
        <w:t>sau nuanţe de 5YR şi mai roşii (proprietăţi şi caractere utilizate la diferenţierea altor subunităţi taxonomice).</w:t>
      </w:r>
      <w:r w:rsidRPr="00A33551">
        <w:rPr>
          <w:rFonts w:ascii="Times New Roman" w:hAnsi="Times New Roman" w:cs="Times New Roman"/>
          <w:i/>
          <w:sz w:val="24"/>
          <w:szCs w:val="24"/>
          <w:lang w:val="ro-RO"/>
        </w:rPr>
        <w:t xml:space="preserve"> Nu prezintă orizont Cca în primii 75 cm ai profilului.</w:t>
      </w:r>
    </w:p>
    <w:p w14:paraId="79D40EB1" w14:textId="77777777" w:rsidR="008639D7" w:rsidRPr="00CE1898" w:rsidRDefault="008639D7" w:rsidP="00FA60BC">
      <w:pPr>
        <w:ind w:firstLine="720"/>
        <w:jc w:val="both"/>
        <w:rPr>
          <w:rStyle w:val="BodyTextChar4"/>
          <w:rFonts w:ascii="Times New Roman" w:hAnsi="Times New Roman"/>
          <w:b/>
          <w:sz w:val="24"/>
          <w:szCs w:val="24"/>
          <w:lang w:val="ro-RO"/>
        </w:rPr>
      </w:pPr>
      <w:r w:rsidRPr="00CE1898">
        <w:rPr>
          <w:rStyle w:val="BodyTextChar4"/>
          <w:rFonts w:ascii="Times New Roman" w:hAnsi="Times New Roman"/>
          <w:b/>
          <w:sz w:val="24"/>
          <w:szCs w:val="24"/>
          <w:lang w:val="ro-RO"/>
        </w:rPr>
        <w:t>Răspândire</w:t>
      </w:r>
    </w:p>
    <w:p w14:paraId="57449156" w14:textId="611B51F4" w:rsidR="00055C74" w:rsidRDefault="007107C0" w:rsidP="00FA60BC">
      <w:pPr>
        <w:ind w:firstLine="720"/>
        <w:jc w:val="both"/>
        <w:rPr>
          <w:rStyle w:val="BodyTextChar4"/>
          <w:rFonts w:ascii="Times New Roman" w:hAnsi="Times New Roman"/>
          <w:sz w:val="24"/>
          <w:szCs w:val="24"/>
          <w:lang w:val="ro-RO"/>
        </w:rPr>
      </w:pPr>
      <w:r w:rsidRPr="00CE1898">
        <w:rPr>
          <w:rStyle w:val="BodyTextChar4"/>
          <w:rFonts w:ascii="Times New Roman" w:hAnsi="Times New Roman"/>
          <w:sz w:val="24"/>
          <w:szCs w:val="24"/>
          <w:lang w:val="ro-RO"/>
        </w:rPr>
        <w:t>Ocupă</w:t>
      </w:r>
      <w:r w:rsidR="00055C74" w:rsidRPr="00CE1898">
        <w:rPr>
          <w:rStyle w:val="BodyTextChar4"/>
          <w:rFonts w:ascii="Times New Roman" w:hAnsi="Times New Roman"/>
          <w:sz w:val="24"/>
          <w:szCs w:val="24"/>
          <w:lang w:val="ro-RO"/>
        </w:rPr>
        <w:t xml:space="preserve"> o suprafa</w:t>
      </w:r>
      <w:r w:rsidR="00055C74">
        <w:rPr>
          <w:rStyle w:val="BodyTextChar4"/>
          <w:rFonts w:ascii="Times New Roman" w:hAnsi="Times New Roman"/>
          <w:sz w:val="24"/>
          <w:szCs w:val="24"/>
          <w:lang w:val="ro-RO"/>
        </w:rPr>
        <w:t xml:space="preserve">ţă de 1,37 milioane de hectare, </w:t>
      </w:r>
      <w:r w:rsidR="00781538">
        <w:rPr>
          <w:rStyle w:val="BodyTextChar4"/>
          <w:rFonts w:ascii="Times New Roman" w:hAnsi="Times New Roman"/>
          <w:sz w:val="24"/>
          <w:szCs w:val="24"/>
          <w:lang w:val="ro-RO"/>
        </w:rPr>
        <w:t>a</w:t>
      </w:r>
      <w:r w:rsidR="00055C74">
        <w:rPr>
          <w:rStyle w:val="BodyTextChar4"/>
          <w:rFonts w:ascii="Times New Roman" w:hAnsi="Times New Roman"/>
          <w:sz w:val="24"/>
          <w:szCs w:val="24"/>
          <w:lang w:val="ro-RO"/>
        </w:rPr>
        <w:t>proximativ 5,8% di</w:t>
      </w:r>
      <w:r>
        <w:rPr>
          <w:rStyle w:val="BodyTextChar4"/>
          <w:rFonts w:ascii="Times New Roman" w:hAnsi="Times New Roman"/>
          <w:sz w:val="24"/>
          <w:szCs w:val="24"/>
          <w:lang w:val="ro-RO"/>
        </w:rPr>
        <w:t>n</w:t>
      </w:r>
      <w:r w:rsidR="00055C74">
        <w:rPr>
          <w:rStyle w:val="BodyTextChar4"/>
          <w:rFonts w:ascii="Times New Roman" w:hAnsi="Times New Roman"/>
          <w:sz w:val="24"/>
          <w:szCs w:val="24"/>
          <w:lang w:val="ro-RO"/>
        </w:rPr>
        <w:t xml:space="preserve"> suprafaţa României, înt</w:t>
      </w:r>
      <w:r w:rsidR="000766FA">
        <w:rPr>
          <w:rStyle w:val="BodyTextChar4"/>
          <w:rFonts w:ascii="Times New Roman" w:hAnsi="Times New Roman"/>
          <w:sz w:val="24"/>
          <w:szCs w:val="24"/>
          <w:lang w:val="ro-RO"/>
        </w:rPr>
        <w:t>â</w:t>
      </w:r>
      <w:r w:rsidR="00055C74">
        <w:rPr>
          <w:rStyle w:val="BodyTextChar4"/>
          <w:rFonts w:ascii="Times New Roman" w:hAnsi="Times New Roman"/>
          <w:sz w:val="24"/>
          <w:szCs w:val="24"/>
          <w:lang w:val="ro-RO"/>
        </w:rPr>
        <w:t>lnindu</w:t>
      </w:r>
      <w:r w:rsidR="000766FA">
        <w:rPr>
          <w:rStyle w:val="BodyTextChar4"/>
          <w:rFonts w:ascii="Times New Roman" w:hAnsi="Times New Roman"/>
          <w:sz w:val="24"/>
          <w:szCs w:val="24"/>
          <w:lang w:val="ro-RO"/>
        </w:rPr>
        <w:t>-</w:t>
      </w:r>
      <w:r w:rsidR="00055C74">
        <w:rPr>
          <w:rStyle w:val="BodyTextChar4"/>
          <w:rFonts w:ascii="Times New Roman" w:hAnsi="Times New Roman"/>
          <w:sz w:val="24"/>
          <w:szCs w:val="24"/>
          <w:lang w:val="ro-RO"/>
        </w:rPr>
        <w:t>se cu precădere în etajul montan inferior (la altitudini de 500 – 1300m), ocupând partea inferioară a acestuia. Limita superioară de răspândire este frecvent depăşit</w:t>
      </w:r>
      <w:r>
        <w:rPr>
          <w:rStyle w:val="BodyTextChar4"/>
          <w:rFonts w:ascii="Times New Roman" w:hAnsi="Times New Roman"/>
          <w:sz w:val="24"/>
          <w:szCs w:val="24"/>
          <w:lang w:val="ro-RO"/>
        </w:rPr>
        <w:t>ă în Carpaţii de curbură.</w:t>
      </w:r>
    </w:p>
    <w:p w14:paraId="7C8885F3" w14:textId="77777777" w:rsidR="00B54DDD" w:rsidRPr="00B54DDD" w:rsidRDefault="00B54DDD" w:rsidP="00FA60BC">
      <w:pPr>
        <w:ind w:firstLine="720"/>
        <w:rPr>
          <w:rStyle w:val="BodyTextChar4"/>
          <w:rFonts w:ascii="Times New Roman" w:hAnsi="Times New Roman"/>
          <w:b/>
          <w:sz w:val="24"/>
          <w:szCs w:val="24"/>
          <w:lang w:val="ro-RO"/>
        </w:rPr>
      </w:pPr>
      <w:r w:rsidRPr="00B54DDD">
        <w:rPr>
          <w:rStyle w:val="BodyTextChar4"/>
          <w:rFonts w:ascii="Times New Roman" w:hAnsi="Times New Roman"/>
          <w:b/>
          <w:sz w:val="24"/>
          <w:szCs w:val="24"/>
          <w:lang w:val="ro-RO"/>
        </w:rPr>
        <w:t>Condiţii naturale de formare</w:t>
      </w:r>
    </w:p>
    <w:p w14:paraId="1C87C932" w14:textId="20C95F5C" w:rsidR="00734149" w:rsidRDefault="007107C0" w:rsidP="0056302B">
      <w:pPr>
        <w:ind w:firstLine="720"/>
        <w:jc w:val="both"/>
        <w:rPr>
          <w:rStyle w:val="BodyTextChar4"/>
          <w:rFonts w:ascii="Times New Roman" w:hAnsi="Times New Roman"/>
          <w:sz w:val="24"/>
          <w:szCs w:val="24"/>
          <w:lang w:val="ro-RO"/>
        </w:rPr>
      </w:pPr>
      <w:r w:rsidRPr="000766FA">
        <w:rPr>
          <w:rStyle w:val="BodyTextChar4"/>
          <w:rFonts w:ascii="Times New Roman" w:hAnsi="Times New Roman"/>
          <w:sz w:val="24"/>
          <w:szCs w:val="24"/>
          <w:lang w:val="ro-RO"/>
        </w:rPr>
        <w:t>Principala însuş</w:t>
      </w:r>
      <w:r w:rsidR="008639D7" w:rsidRPr="000766FA">
        <w:rPr>
          <w:rStyle w:val="BodyTextChar4"/>
          <w:rFonts w:ascii="Times New Roman" w:hAnsi="Times New Roman"/>
          <w:sz w:val="24"/>
          <w:szCs w:val="24"/>
          <w:lang w:val="ro-RO"/>
        </w:rPr>
        <w:t>ire a acestor soluri este acumularea în profilul solului a unui humus forestier de tip mull, lipsa diferenţierii texturale, levigarea sărurilor solubile şi gra</w:t>
      </w:r>
      <w:r w:rsidRPr="000766FA">
        <w:rPr>
          <w:rStyle w:val="BodyTextChar4"/>
          <w:rFonts w:ascii="Times New Roman" w:hAnsi="Times New Roman"/>
          <w:sz w:val="24"/>
          <w:szCs w:val="24"/>
          <w:lang w:val="ro-RO"/>
        </w:rPr>
        <w:t>dul de saturaţie în baze</w:t>
      </w:r>
      <w:r w:rsidR="008639D7" w:rsidRPr="000766FA">
        <w:rPr>
          <w:rStyle w:val="BodyTextChar4"/>
          <w:rFonts w:ascii="Times New Roman" w:hAnsi="Times New Roman"/>
          <w:sz w:val="24"/>
          <w:szCs w:val="24"/>
          <w:lang w:val="ro-RO"/>
        </w:rPr>
        <w:t xml:space="preserve"> ridicat, grosimea redusă a profilului şi prezenţa scheletului. Sunt soluri format</w:t>
      </w:r>
      <w:r w:rsidRPr="000766FA">
        <w:rPr>
          <w:rStyle w:val="BodyTextChar4"/>
          <w:rFonts w:ascii="Times New Roman" w:hAnsi="Times New Roman"/>
          <w:sz w:val="24"/>
          <w:szCs w:val="24"/>
          <w:lang w:val="ro-RO"/>
        </w:rPr>
        <w:t>e în condiţii de climă temperată</w:t>
      </w:r>
      <w:r w:rsidR="008639D7" w:rsidRPr="000766FA">
        <w:rPr>
          <w:rStyle w:val="BodyTextChar4"/>
          <w:rFonts w:ascii="Times New Roman" w:hAnsi="Times New Roman"/>
          <w:sz w:val="24"/>
          <w:szCs w:val="24"/>
          <w:lang w:val="ro-RO"/>
        </w:rPr>
        <w:t xml:space="preserve"> umedă, corespunzătoare provinciilor climatice Cfbx, Cfbk, Dfbx, Dfbk</w:t>
      </w:r>
      <w:r w:rsidR="008639D7" w:rsidRPr="000766FA">
        <w:rPr>
          <w:rStyle w:val="BodyTextChar4"/>
          <w:rFonts w:ascii="Times New Roman" w:hAnsi="Times New Roman"/>
          <w:sz w:val="24"/>
          <w:szCs w:val="24"/>
          <w:vertAlign w:val="superscript"/>
          <w:lang w:val="ro-RO"/>
        </w:rPr>
        <w:t>’</w:t>
      </w:r>
      <w:r w:rsidR="008639D7" w:rsidRPr="000766FA">
        <w:rPr>
          <w:rStyle w:val="BodyTextChar4"/>
          <w:rFonts w:ascii="Times New Roman" w:hAnsi="Times New Roman"/>
          <w:sz w:val="24"/>
          <w:szCs w:val="24"/>
          <w:lang w:val="ro-RO"/>
        </w:rPr>
        <w:t xml:space="preserve">, </w:t>
      </w:r>
      <w:r w:rsidR="006341F6" w:rsidRPr="000766FA">
        <w:rPr>
          <w:rStyle w:val="BodyTextChar4"/>
          <w:rFonts w:ascii="Times New Roman" w:hAnsi="Times New Roman"/>
          <w:sz w:val="24"/>
          <w:szCs w:val="24"/>
          <w:lang w:val="ro-RO"/>
        </w:rPr>
        <w:t>Dfck</w:t>
      </w:r>
      <w:r w:rsidR="006341F6" w:rsidRPr="000766FA">
        <w:rPr>
          <w:rStyle w:val="BodyTextChar4"/>
          <w:rFonts w:ascii="Times New Roman" w:hAnsi="Times New Roman"/>
          <w:sz w:val="24"/>
          <w:szCs w:val="24"/>
          <w:vertAlign w:val="superscript"/>
          <w:lang w:val="ro-RO"/>
        </w:rPr>
        <w:t>’</w:t>
      </w:r>
      <w:r w:rsidR="002F5DD3" w:rsidRPr="000766FA">
        <w:rPr>
          <w:rStyle w:val="BodyTextChar4"/>
          <w:rFonts w:ascii="Times New Roman" w:hAnsi="Times New Roman"/>
          <w:sz w:val="24"/>
          <w:szCs w:val="24"/>
          <w:lang w:val="ro-RO"/>
        </w:rPr>
        <w:t>, precipitaţiile medi</w:t>
      </w:r>
      <w:r w:rsidRPr="000766FA">
        <w:rPr>
          <w:rStyle w:val="BodyTextChar4"/>
          <w:rFonts w:ascii="Times New Roman" w:hAnsi="Times New Roman"/>
          <w:sz w:val="24"/>
          <w:szCs w:val="24"/>
          <w:lang w:val="ro-RO"/>
        </w:rPr>
        <w:t xml:space="preserve">i anuale sunt de 600 – 800 </w:t>
      </w:r>
      <w:r w:rsidRPr="000766FA">
        <w:rPr>
          <w:rStyle w:val="BodyTextChar4"/>
          <w:rFonts w:ascii="Times New Roman" w:hAnsi="Times New Roman"/>
          <w:sz w:val="24"/>
          <w:szCs w:val="24"/>
          <w:lang w:val="ro-RO"/>
        </w:rPr>
        <w:lastRenderedPageBreak/>
        <w:t>mm a</w:t>
      </w:r>
      <w:r w:rsidR="002F5DD3" w:rsidRPr="000766FA">
        <w:rPr>
          <w:rStyle w:val="BodyTextChar4"/>
          <w:rFonts w:ascii="Times New Roman" w:hAnsi="Times New Roman"/>
          <w:sz w:val="24"/>
          <w:szCs w:val="24"/>
          <w:lang w:val="ro-RO"/>
        </w:rPr>
        <w:t xml:space="preserve">nual, temperaturile medii anuale de 6 – 8 </w:t>
      </w:r>
      <m:oMath>
        <m:r>
          <w:rPr>
            <w:rStyle w:val="BodyTextChar4"/>
            <w:rFonts w:ascii="Cambria Math" w:hAnsi="Cambria Math"/>
            <w:sz w:val="24"/>
            <w:szCs w:val="24"/>
            <w:lang w:val="ro-RO"/>
          </w:rPr>
          <m:t>℃</m:t>
        </m:r>
      </m:oMath>
      <w:r w:rsidR="002F5DD3" w:rsidRPr="000766FA">
        <w:rPr>
          <w:rStyle w:val="BodyTextChar4"/>
          <w:rFonts w:ascii="Times New Roman" w:eastAsiaTheme="minorEastAsia" w:hAnsi="Times New Roman"/>
          <w:sz w:val="24"/>
          <w:szCs w:val="24"/>
          <w:lang w:val="ro-RO"/>
        </w:rPr>
        <w:t>, evaporanspiraţia</w:t>
      </w:r>
      <w:r w:rsidR="007552E7" w:rsidRPr="000766FA">
        <w:rPr>
          <w:rStyle w:val="BodyTextChar4"/>
          <w:rFonts w:ascii="Times New Roman" w:eastAsiaTheme="minorEastAsia" w:hAnsi="Times New Roman"/>
          <w:sz w:val="24"/>
          <w:szCs w:val="24"/>
          <w:lang w:val="ro-RO"/>
        </w:rPr>
        <w:t xml:space="preserve"> potenţială sub 500 mm, regim hi</w:t>
      </w:r>
      <w:r w:rsidR="002F5DD3" w:rsidRPr="000766FA">
        <w:rPr>
          <w:rStyle w:val="BodyTextChar4"/>
          <w:rFonts w:ascii="Times New Roman" w:eastAsiaTheme="minorEastAsia" w:hAnsi="Times New Roman"/>
          <w:sz w:val="24"/>
          <w:szCs w:val="24"/>
          <w:lang w:val="ro-RO"/>
        </w:rPr>
        <w:t>dric percolativ.</w:t>
      </w:r>
      <w:r w:rsidR="0056302B" w:rsidRPr="000766FA">
        <w:rPr>
          <w:rStyle w:val="BodyTextChar4"/>
          <w:rFonts w:ascii="Times New Roman" w:eastAsiaTheme="minorEastAsia" w:hAnsi="Times New Roman"/>
          <w:sz w:val="24"/>
          <w:szCs w:val="24"/>
          <w:lang w:val="ro-RO"/>
        </w:rPr>
        <w:t xml:space="preserve"> </w:t>
      </w:r>
      <w:r w:rsidR="006341F6" w:rsidRPr="000766FA">
        <w:rPr>
          <w:rStyle w:val="BodyTextChar4"/>
          <w:rFonts w:ascii="Times New Roman" w:hAnsi="Times New Roman"/>
          <w:sz w:val="24"/>
          <w:szCs w:val="24"/>
          <w:lang w:val="ro-RO"/>
        </w:rPr>
        <w:t xml:space="preserve">Substratul </w:t>
      </w:r>
      <w:r w:rsidR="002F5DD3" w:rsidRPr="000766FA">
        <w:rPr>
          <w:rStyle w:val="BodyTextChar4"/>
          <w:rFonts w:ascii="Times New Roman" w:hAnsi="Times New Roman"/>
          <w:sz w:val="24"/>
          <w:szCs w:val="24"/>
          <w:lang w:val="ro-RO"/>
        </w:rPr>
        <w:t xml:space="preserve">petrographic </w:t>
      </w:r>
      <w:r w:rsidR="006341F6" w:rsidRPr="000766FA">
        <w:rPr>
          <w:rStyle w:val="BodyTextChar4"/>
          <w:rFonts w:ascii="Times New Roman" w:hAnsi="Times New Roman"/>
          <w:sz w:val="24"/>
          <w:szCs w:val="24"/>
          <w:lang w:val="ro-RO"/>
        </w:rPr>
        <w:t xml:space="preserve">este format din roci variate calcaroase </w:t>
      </w:r>
      <w:r w:rsidR="006341F6">
        <w:rPr>
          <w:rStyle w:val="BodyTextChar4"/>
          <w:rFonts w:ascii="Times New Roman" w:hAnsi="Times New Roman"/>
          <w:sz w:val="24"/>
          <w:szCs w:val="24"/>
          <w:lang w:val="ro-RO"/>
        </w:rPr>
        <w:t>şi bazice – conglomerate, calcare, marne, gresii calcaroase, roci eruptive bazice, unele şisturi cristaline – roci care</w:t>
      </w:r>
      <w:r w:rsidR="000766FA">
        <w:rPr>
          <w:rStyle w:val="BodyTextChar4"/>
          <w:rFonts w:ascii="Times New Roman" w:hAnsi="Times New Roman"/>
          <w:sz w:val="24"/>
          <w:szCs w:val="24"/>
          <w:lang w:val="ro-RO"/>
        </w:rPr>
        <w:t>,</w:t>
      </w:r>
      <w:r w:rsidR="006341F6">
        <w:rPr>
          <w:rStyle w:val="BodyTextChar4"/>
          <w:rFonts w:ascii="Times New Roman" w:hAnsi="Times New Roman"/>
          <w:sz w:val="24"/>
          <w:szCs w:val="24"/>
          <w:lang w:val="ro-RO"/>
        </w:rPr>
        <w:t xml:space="preserve"> prin conţinutul ridicat de cationi bazici</w:t>
      </w:r>
      <w:r w:rsidR="000766FA">
        <w:rPr>
          <w:rStyle w:val="BodyTextChar4"/>
          <w:rFonts w:ascii="Times New Roman" w:hAnsi="Times New Roman"/>
          <w:sz w:val="24"/>
          <w:szCs w:val="24"/>
          <w:lang w:val="ro-RO"/>
        </w:rPr>
        <w:t>,</w:t>
      </w:r>
      <w:r w:rsidR="006341F6">
        <w:rPr>
          <w:rStyle w:val="BodyTextChar4"/>
          <w:rFonts w:ascii="Times New Roman" w:hAnsi="Times New Roman"/>
          <w:sz w:val="24"/>
          <w:szCs w:val="24"/>
          <w:lang w:val="ro-RO"/>
        </w:rPr>
        <w:t xml:space="preserve"> limitează procese</w:t>
      </w:r>
      <w:r w:rsidR="000766FA">
        <w:rPr>
          <w:rStyle w:val="BodyTextChar4"/>
          <w:rFonts w:ascii="Times New Roman" w:hAnsi="Times New Roman"/>
          <w:sz w:val="24"/>
          <w:szCs w:val="24"/>
          <w:lang w:val="ro-RO"/>
        </w:rPr>
        <w:t>l</w:t>
      </w:r>
      <w:r w:rsidR="006341F6">
        <w:rPr>
          <w:rStyle w:val="BodyTextChar4"/>
          <w:rFonts w:ascii="Times New Roman" w:hAnsi="Times New Roman"/>
          <w:sz w:val="24"/>
          <w:szCs w:val="24"/>
          <w:lang w:val="ro-RO"/>
        </w:rPr>
        <w:t>e de eluviere-iluviere, asigurând menţinerea solului la stadiul iniţial de formare. S-au format cu precădere în zona pădurilor de fag sau amestec fag-răşinoase şi molidişuri</w:t>
      </w:r>
      <w:r>
        <w:rPr>
          <w:rStyle w:val="BodyTextChar4"/>
          <w:rFonts w:ascii="Times New Roman" w:hAnsi="Times New Roman"/>
          <w:sz w:val="24"/>
          <w:szCs w:val="24"/>
          <w:lang w:val="ro-RO"/>
        </w:rPr>
        <w:t>,</w:t>
      </w:r>
      <w:r w:rsidR="006341F6">
        <w:rPr>
          <w:rStyle w:val="BodyTextChar4"/>
          <w:rFonts w:ascii="Times New Roman" w:hAnsi="Times New Roman"/>
          <w:sz w:val="24"/>
          <w:szCs w:val="24"/>
          <w:lang w:val="ro-RO"/>
        </w:rPr>
        <w:t xml:space="preserve"> acestea constituind şi tipul natural de pădure sub care s-au format şi evoluat. Într-o mai mică măsură apar sub păduri de amestec de fag-gorun şi gorun, mai ales în munţii cu altitudini mici din partea de vest a ţării. În parterul pădurilor predomină flora de mull: </w:t>
      </w:r>
      <w:r w:rsidR="006341F6" w:rsidRPr="00734149">
        <w:rPr>
          <w:rStyle w:val="BodyTextChar4"/>
          <w:rFonts w:ascii="Times New Roman" w:hAnsi="Times New Roman"/>
          <w:i/>
          <w:sz w:val="24"/>
          <w:szCs w:val="24"/>
          <w:lang w:val="ro-RO"/>
        </w:rPr>
        <w:t>Asperula odorata, Dentaria bulbifera</w:t>
      </w:r>
      <w:r w:rsidR="00734149" w:rsidRPr="00734149">
        <w:rPr>
          <w:rStyle w:val="BodyTextChar4"/>
          <w:rFonts w:ascii="Times New Roman" w:hAnsi="Times New Roman"/>
          <w:i/>
          <w:sz w:val="24"/>
          <w:szCs w:val="24"/>
          <w:lang w:val="ro-RO"/>
        </w:rPr>
        <w:t>, Alium ursinum, Geranium robertianum, Mercurialis perennis, Oxalis acetosella, Lamium galeobdolon</w:t>
      </w:r>
      <w:r w:rsidR="00734149">
        <w:rPr>
          <w:rStyle w:val="BodyTextChar4"/>
          <w:rFonts w:ascii="Times New Roman" w:hAnsi="Times New Roman"/>
          <w:sz w:val="24"/>
          <w:szCs w:val="24"/>
          <w:lang w:val="ro-RO"/>
        </w:rPr>
        <w:t xml:space="preserve"> etc. Sunt soluri eubazice şi mezobazice, frecvent rezidual carbonatice. O mare parte au un caracter scheletic, conţinutul în schelet fiind cu atât mai mare cu cât relieful este mai accidentat, prezenţa scheletului care prin alterare eliberează continuu cationi bazici, asigură menţinerea solului şi împiedică eluvierea.</w:t>
      </w:r>
    </w:p>
    <w:p w14:paraId="203E37D7" w14:textId="77777777" w:rsidR="008505F5" w:rsidRDefault="008505F5" w:rsidP="00FA60BC">
      <w:pPr>
        <w:ind w:firstLine="708"/>
        <w:rPr>
          <w:rStyle w:val="BodyTextChar4"/>
          <w:rFonts w:ascii="Times New Roman" w:hAnsi="Times New Roman"/>
          <w:b/>
          <w:sz w:val="24"/>
          <w:szCs w:val="24"/>
          <w:lang w:val="ro-RO"/>
        </w:rPr>
      </w:pPr>
      <w:r w:rsidRPr="008505F5">
        <w:rPr>
          <w:rStyle w:val="BodyTextChar4"/>
          <w:rFonts w:ascii="Times New Roman" w:hAnsi="Times New Roman"/>
          <w:b/>
          <w:sz w:val="24"/>
          <w:szCs w:val="24"/>
          <w:lang w:val="ro-RO"/>
        </w:rPr>
        <w:t>Procese pedogenetice</w:t>
      </w:r>
    </w:p>
    <w:p w14:paraId="0DF1012F" w14:textId="40BFC1DA" w:rsidR="001162DC" w:rsidRPr="007107C0" w:rsidRDefault="008505F5" w:rsidP="007107C0">
      <w:pPr>
        <w:ind w:firstLine="708"/>
        <w:jc w:val="both"/>
        <w:rPr>
          <w:rStyle w:val="BodyTextChar4"/>
          <w:rFonts w:ascii="Times New Roman" w:eastAsia="Century Schoolbook" w:hAnsi="Times New Roman"/>
          <w:iCs/>
          <w:sz w:val="24"/>
          <w:szCs w:val="24"/>
          <w:shd w:val="clear" w:color="auto" w:fill="FFFFFF"/>
          <w:lang w:val="ro-RO" w:eastAsia="ro-RO" w:bidi="ro-RO"/>
        </w:rPr>
      </w:pPr>
      <w:r w:rsidRPr="008505F5">
        <w:rPr>
          <w:rStyle w:val="BodyTextChar4"/>
          <w:rFonts w:ascii="Times New Roman" w:hAnsi="Times New Roman"/>
          <w:sz w:val="24"/>
          <w:szCs w:val="24"/>
          <w:lang w:val="ro-RO"/>
        </w:rPr>
        <w:t>Alterarea moderată a</w:t>
      </w:r>
      <w:r w:rsidR="007107C0">
        <w:rPr>
          <w:rStyle w:val="BodyTextChar4"/>
          <w:rFonts w:ascii="Times New Roman" w:hAnsi="Times New Roman"/>
          <w:sz w:val="24"/>
          <w:szCs w:val="24"/>
          <w:lang w:val="ro-RO"/>
        </w:rPr>
        <w:t xml:space="preserve"> părţii minerale</w:t>
      </w:r>
      <w:r>
        <w:rPr>
          <w:rStyle w:val="BodyTextChar4"/>
          <w:rFonts w:ascii="Times New Roman" w:hAnsi="Times New Roman"/>
          <w:sz w:val="24"/>
          <w:szCs w:val="24"/>
          <w:lang w:val="ro-RO"/>
        </w:rPr>
        <w:t>, formarea şi acumularea humusului de tip mull forestier</w:t>
      </w:r>
      <w:r w:rsidR="000766FA">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w:t>
      </w:r>
      <w:r w:rsidR="000766FA">
        <w:rPr>
          <w:rStyle w:val="BodyTextChar4"/>
          <w:rFonts w:ascii="Times New Roman" w:hAnsi="Times New Roman"/>
          <w:sz w:val="24"/>
          <w:szCs w:val="24"/>
          <w:lang w:val="ro-RO"/>
        </w:rPr>
        <w:t>precum</w:t>
      </w:r>
      <w:r>
        <w:rPr>
          <w:rStyle w:val="BodyTextChar4"/>
          <w:rFonts w:ascii="Times New Roman" w:hAnsi="Times New Roman"/>
          <w:sz w:val="24"/>
          <w:szCs w:val="24"/>
          <w:lang w:val="ro-RO"/>
        </w:rPr>
        <w:t xml:space="preserve"> şi formarea orizontului cambic prin intense procese de alterare ,,in situu</w:t>
      </w:r>
      <w:r w:rsidRPr="000766FA">
        <w:rPr>
          <w:rStyle w:val="BodyTextChar4"/>
          <w:rFonts w:ascii="Times New Roman" w:hAnsi="Times New Roman"/>
          <w:sz w:val="24"/>
          <w:szCs w:val="24"/>
          <w:lang w:val="ro-RO"/>
        </w:rPr>
        <w:t>”</w:t>
      </w:r>
      <w:r w:rsidR="000766FA">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constitue esen</w:t>
      </w:r>
      <w:r>
        <w:rPr>
          <w:rStyle w:val="BodyTextChar4"/>
          <w:rFonts w:ascii="Times New Roman" w:hAnsi="Times New Roman"/>
          <w:sz w:val="24"/>
          <w:szCs w:val="24"/>
          <w:lang w:val="ro-RO"/>
        </w:rPr>
        <w:t>ţ</w:t>
      </w:r>
      <w:r w:rsidRPr="000766FA">
        <w:rPr>
          <w:rStyle w:val="BodyTextChar4"/>
          <w:rFonts w:ascii="Times New Roman" w:hAnsi="Times New Roman"/>
          <w:sz w:val="24"/>
          <w:szCs w:val="24"/>
          <w:lang w:val="ro-RO"/>
        </w:rPr>
        <w:t>a procesulul de solificare în cazul acestor soluri. Materialul organic</w:t>
      </w:r>
      <w:r w:rsidR="000766FA">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provenit de la o vege</w:t>
      </w:r>
      <w:r w:rsidR="007107C0" w:rsidRPr="000766FA">
        <w:rPr>
          <w:rStyle w:val="BodyTextChar4"/>
          <w:rFonts w:ascii="Times New Roman" w:hAnsi="Times New Roman"/>
          <w:sz w:val="24"/>
          <w:szCs w:val="24"/>
          <w:lang w:val="ro-RO"/>
        </w:rPr>
        <w:t>taţie predominant lemnoasă (prez</w:t>
      </w:r>
      <w:r w:rsidRPr="000766FA">
        <w:rPr>
          <w:rStyle w:val="BodyTextChar4"/>
          <w:rFonts w:ascii="Times New Roman" w:hAnsi="Times New Roman"/>
          <w:sz w:val="24"/>
          <w:szCs w:val="24"/>
          <w:lang w:val="ro-RO"/>
        </w:rPr>
        <w:t>ent sub formă de litieră) sau de la o vegetaţie ierboasă (în cazul pajiştilor)</w:t>
      </w:r>
      <w:r w:rsidR="000766FA">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este </w:t>
      </w:r>
      <w:r w:rsidR="007107C0" w:rsidRPr="000766FA">
        <w:rPr>
          <w:rStyle w:val="BodyTextChar4"/>
          <w:rFonts w:ascii="Times New Roman" w:hAnsi="Times New Roman"/>
          <w:sz w:val="24"/>
          <w:szCs w:val="24"/>
          <w:lang w:val="ro-RO"/>
        </w:rPr>
        <w:t>supus procesului de humificare î</w:t>
      </w:r>
      <w:r w:rsidRPr="000766FA">
        <w:rPr>
          <w:rStyle w:val="BodyTextChar4"/>
          <w:rFonts w:ascii="Times New Roman" w:hAnsi="Times New Roman"/>
          <w:sz w:val="24"/>
          <w:szCs w:val="24"/>
          <w:lang w:val="ro-RO"/>
        </w:rPr>
        <w:t>ntr-un mediu sla</w:t>
      </w:r>
      <w:r w:rsidR="000766FA">
        <w:rPr>
          <w:rStyle w:val="BodyTextChar4"/>
          <w:rFonts w:ascii="Times New Roman" w:hAnsi="Times New Roman"/>
          <w:sz w:val="24"/>
          <w:szCs w:val="24"/>
          <w:lang w:val="ro-RO"/>
        </w:rPr>
        <w:t>b</w:t>
      </w:r>
      <w:r w:rsidRPr="000766FA">
        <w:rPr>
          <w:rStyle w:val="BodyTextChar4"/>
          <w:rFonts w:ascii="Times New Roman" w:hAnsi="Times New Roman"/>
          <w:sz w:val="24"/>
          <w:szCs w:val="24"/>
          <w:lang w:val="ro-RO"/>
        </w:rPr>
        <w:t xml:space="preserve"> acid-bazic</w:t>
      </w:r>
      <w:r w:rsidR="000766FA">
        <w:rPr>
          <w:rStyle w:val="BodyTextChar4"/>
          <w:rFonts w:ascii="Times New Roman" w:hAnsi="Times New Roman"/>
          <w:sz w:val="24"/>
          <w:szCs w:val="24"/>
          <w:lang w:val="ro-RO"/>
        </w:rPr>
        <w:t xml:space="preserve"> și</w:t>
      </w:r>
      <w:r w:rsidRPr="000766FA">
        <w:rPr>
          <w:rStyle w:val="BodyTextChar4"/>
          <w:rFonts w:ascii="Times New Roman" w:hAnsi="Times New Roman"/>
          <w:sz w:val="24"/>
          <w:szCs w:val="24"/>
          <w:lang w:val="ro-RO"/>
        </w:rPr>
        <w:t xml:space="preserve"> </w:t>
      </w:r>
      <w:r w:rsidR="00845975" w:rsidRPr="000766FA">
        <w:rPr>
          <w:rStyle w:val="BodyTextChar4"/>
          <w:rFonts w:ascii="Times New Roman" w:hAnsi="Times New Roman"/>
          <w:sz w:val="24"/>
          <w:szCs w:val="24"/>
          <w:lang w:val="ro-RO"/>
        </w:rPr>
        <w:t xml:space="preserve">acţiunii bacteriilor şi ciupercilor, rezultând un humus saturat în elemente bazice de tip mul forestier. </w:t>
      </w:r>
      <w:r w:rsidR="001162DC">
        <w:rPr>
          <w:rFonts w:ascii="Times New Roman" w:eastAsia="Century Schoolbook" w:hAnsi="Times New Roman" w:cs="Times New Roman"/>
          <w:iCs/>
          <w:color w:val="000000"/>
          <w:sz w:val="24"/>
          <w:szCs w:val="24"/>
          <w:shd w:val="clear" w:color="auto" w:fill="FFFFFF"/>
          <w:lang w:val="ro-RO" w:eastAsia="ro-RO" w:bidi="ro-RO"/>
        </w:rPr>
        <w:t>Procesul definitoriu în formarea acestor soluri este un proces specific de alterare ,,in situu”. Condiţiile climatice caracterizate prin precipitaţii mai ridicate (regim hidric percolativ) determină umezirea solului pe adâncimi mai mari, favorizând astfel declanşarea unor procese intense de alterare în orizontul subiacent orizontului Ao. Prin debazificarea intensă a silicaţilor şi îndepărtarea lentă a carbonaţilor în primul stadiu al alterării se formează sericitul</w:t>
      </w:r>
      <w:r w:rsidR="000766FA">
        <w:rPr>
          <w:rFonts w:ascii="Times New Roman" w:eastAsia="Century Schoolbook" w:hAnsi="Times New Roman" w:cs="Times New Roman"/>
          <w:iCs/>
          <w:color w:val="000000"/>
          <w:sz w:val="24"/>
          <w:szCs w:val="24"/>
          <w:shd w:val="clear" w:color="auto" w:fill="FFFFFF"/>
          <w:lang w:val="ro-RO" w:eastAsia="ro-RO" w:bidi="ro-RO"/>
        </w:rPr>
        <w:t>,</w:t>
      </w:r>
      <w:r w:rsidR="001162DC">
        <w:rPr>
          <w:rFonts w:ascii="Times New Roman" w:eastAsia="Century Schoolbook" w:hAnsi="Times New Roman" w:cs="Times New Roman"/>
          <w:iCs/>
          <w:color w:val="000000"/>
          <w:sz w:val="24"/>
          <w:szCs w:val="24"/>
          <w:shd w:val="clear" w:color="auto" w:fill="FFFFFF"/>
          <w:lang w:val="ro-RO" w:eastAsia="ro-RO" w:bidi="ro-RO"/>
        </w:rPr>
        <w:t xml:space="preserve"> iar în stadiul doi minerale </w:t>
      </w:r>
      <w:r w:rsidR="001162DC">
        <w:rPr>
          <w:rFonts w:ascii="Times New Roman" w:eastAsia="Century Schoolbook" w:hAnsi="Times New Roman" w:cs="Times New Roman"/>
          <w:iCs/>
          <w:color w:val="000000"/>
          <w:sz w:val="24"/>
          <w:szCs w:val="24"/>
          <w:shd w:val="clear" w:color="auto" w:fill="FFFFFF"/>
          <w:lang w:val="ro-RO" w:eastAsia="ro-RO" w:bidi="ro-RO"/>
        </w:rPr>
        <w:lastRenderedPageBreak/>
        <w:t>argiloase bogate în cationi bazici: montmorillonit, beidellit, illit etc., în urma proceselor intense de alterare formându-se un orizont nou, cu un conţinut mai ridicat în argilă şi sescvioxizi. Orizontul B cambic nou format se caracterizează prin culoare diferită de materialul parental (culori mai închise sau nuanţe mai roşii), structură poliedrică sau columnoid-prismatică, textură mai fină decât cea prezentată de materialul parental, spălare totală a carbonaţilor şi sărurilor uşor solubile. Pe întreg profilul, procesele de levigare a carbonaţilor şi debazificare a complexului</w:t>
      </w:r>
      <w:r w:rsidR="008054AE">
        <w:rPr>
          <w:rFonts w:ascii="Times New Roman" w:eastAsia="Century Schoolbook" w:hAnsi="Times New Roman" w:cs="Times New Roman"/>
          <w:iCs/>
          <w:color w:val="000000"/>
          <w:sz w:val="24"/>
          <w:szCs w:val="24"/>
          <w:shd w:val="clear" w:color="auto" w:fill="FFFFFF"/>
          <w:lang w:val="ro-RO" w:eastAsia="ro-RO" w:bidi="ro-RO"/>
        </w:rPr>
        <w:t xml:space="preserve"> </w:t>
      </w:r>
      <w:r w:rsidR="001162DC">
        <w:rPr>
          <w:rFonts w:ascii="Times New Roman" w:eastAsia="Century Schoolbook" w:hAnsi="Times New Roman" w:cs="Times New Roman"/>
          <w:iCs/>
          <w:color w:val="000000"/>
          <w:sz w:val="24"/>
          <w:szCs w:val="24"/>
          <w:shd w:val="clear" w:color="auto" w:fill="FFFFFF"/>
          <w:lang w:val="ro-RO" w:eastAsia="ro-RO" w:bidi="ro-RO"/>
        </w:rPr>
        <w:t>sunt intense, în orizontul Ao gradul de saturaţie în baze putând scădea la valori sub 75%. Procesele de levigare a argilei sunt absente</w:t>
      </w:r>
      <w:r w:rsidR="007107C0">
        <w:rPr>
          <w:rFonts w:ascii="Times New Roman" w:eastAsia="Century Schoolbook" w:hAnsi="Times New Roman" w:cs="Times New Roman"/>
          <w:iCs/>
          <w:color w:val="000000"/>
          <w:sz w:val="24"/>
          <w:szCs w:val="24"/>
          <w:shd w:val="clear" w:color="auto" w:fill="FFFFFF"/>
          <w:lang w:val="ro-RO" w:eastAsia="ro-RO" w:bidi="ro-RO"/>
        </w:rPr>
        <w:t>.</w:t>
      </w:r>
    </w:p>
    <w:p w14:paraId="71C725E3" w14:textId="256F0D47" w:rsidR="00B54DDD" w:rsidRPr="000766FA" w:rsidRDefault="00845975" w:rsidP="00FA60BC">
      <w:pPr>
        <w:ind w:firstLine="708"/>
        <w:jc w:val="both"/>
        <w:rPr>
          <w:rStyle w:val="BodyTextChar4"/>
          <w:rFonts w:ascii="Times New Roman" w:hAnsi="Times New Roman"/>
          <w:sz w:val="24"/>
          <w:szCs w:val="24"/>
        </w:rPr>
      </w:pPr>
      <w:r w:rsidRPr="000766FA">
        <w:rPr>
          <w:rStyle w:val="BodyTextChar4"/>
          <w:rFonts w:ascii="Times New Roman" w:hAnsi="Times New Roman"/>
          <w:sz w:val="24"/>
          <w:szCs w:val="24"/>
          <w:lang w:val="ro-RO"/>
        </w:rPr>
        <w:t>Acizii humici formaţi şi neutralizaţi cu elemente bazice formează</w:t>
      </w:r>
      <w:r w:rsidR="000766FA">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cu mineralele argiloase</w:t>
      </w:r>
      <w:r w:rsidR="000766FA">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complexe organo-minerale stabile, fapt ce împiedică migrarea coloizilor şi diferenţierea texturală a profilului de sol. Elementele bazice din soluţia solului</w:t>
      </w:r>
      <w:r w:rsidR="000766FA">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îndepărtate de curentul descendent de apă care străbate solul, sunt înlocuite de alte elemente bazice care trec în soluţie în urma alterării continue a părţii organice. </w:t>
      </w:r>
      <w:r w:rsidRPr="000766FA">
        <w:rPr>
          <w:rStyle w:val="BodyTextChar4"/>
          <w:rFonts w:ascii="Times New Roman" w:hAnsi="Times New Roman"/>
          <w:sz w:val="24"/>
          <w:szCs w:val="24"/>
        </w:rPr>
        <w:t>Complexele organo-minerale formate în sol, şi mai ales la nivelul orizontului A, constitue liantul principal al particulelor elementare ale agregatelor de sol.</w:t>
      </w:r>
    </w:p>
    <w:p w14:paraId="0005700D" w14:textId="7F2BC2E1" w:rsidR="008505F5" w:rsidRPr="008505F5" w:rsidRDefault="00B54DDD" w:rsidP="00FA60BC">
      <w:pPr>
        <w:ind w:firstLine="708"/>
        <w:jc w:val="both"/>
        <w:rPr>
          <w:rStyle w:val="BodyTextChar4"/>
          <w:rFonts w:ascii="Times New Roman" w:hAnsi="Times New Roman"/>
          <w:sz w:val="24"/>
          <w:szCs w:val="24"/>
          <w:lang w:val="ro-RO"/>
        </w:rPr>
      </w:pPr>
      <w:r w:rsidRPr="000766FA">
        <w:rPr>
          <w:rStyle w:val="BodyTextChar4"/>
          <w:rFonts w:ascii="Times New Roman" w:hAnsi="Times New Roman"/>
          <w:b/>
          <w:sz w:val="24"/>
          <w:szCs w:val="24"/>
        </w:rPr>
        <w:t>Alcătuirea profilului</w:t>
      </w:r>
    </w:p>
    <w:p w14:paraId="6BA85C7D" w14:textId="77777777" w:rsidR="00734149" w:rsidRPr="000766FA" w:rsidRDefault="00734149" w:rsidP="00FA60BC">
      <w:pPr>
        <w:ind w:firstLine="708"/>
        <w:jc w:val="both"/>
        <w:rPr>
          <w:rStyle w:val="BodyTextChar4"/>
          <w:rFonts w:ascii="Times New Roman" w:hAnsi="Times New Roman"/>
          <w:sz w:val="24"/>
          <w:szCs w:val="24"/>
        </w:rPr>
      </w:pPr>
      <w:r w:rsidRPr="000766FA">
        <w:rPr>
          <w:rStyle w:val="BodyTextChar4"/>
          <w:rFonts w:ascii="Times New Roman" w:hAnsi="Times New Roman"/>
          <w:sz w:val="24"/>
          <w:szCs w:val="24"/>
        </w:rPr>
        <w:t>Districambosolul poate prezenta următoarea succesiune de orizonturi:</w:t>
      </w:r>
    </w:p>
    <w:p w14:paraId="34F12957" w14:textId="77777777" w:rsidR="00734149" w:rsidRDefault="00FA60BC" w:rsidP="00FA60BC">
      <w:p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00734149">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00734149">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734149">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00734149">
        <w:rPr>
          <w:rFonts w:ascii="Times New Roman" w:eastAsiaTheme="minorEastAsia" w:hAnsi="Times New Roman" w:cs="Times New Roman"/>
          <w:b/>
          <w:i/>
          <w:iCs/>
          <w:sz w:val="24"/>
          <w:szCs w:val="24"/>
          <w:lang w:val="ro-RO"/>
        </w:rPr>
        <w:t xml:space="preserve"> C sau R</w:t>
      </w:r>
    </w:p>
    <w:p w14:paraId="22CBAEAC" w14:textId="77777777" w:rsidR="008639D7" w:rsidRPr="000766FA" w:rsidRDefault="00734149" w:rsidP="00FA60BC">
      <w:pPr>
        <w:ind w:firstLine="720"/>
        <w:jc w:val="both"/>
        <w:rPr>
          <w:rStyle w:val="BodyTextChar4"/>
          <w:rFonts w:ascii="Times New Roman" w:eastAsiaTheme="minorEastAsia" w:hAnsi="Times New Roman"/>
          <w:sz w:val="24"/>
          <w:szCs w:val="24"/>
        </w:rPr>
      </w:pPr>
      <w:r w:rsidRPr="000766FA">
        <w:rPr>
          <w:rStyle w:val="BodyTextChar4"/>
          <w:rFonts w:ascii="Times New Roman" w:hAnsi="Times New Roman"/>
          <w:b/>
          <w:i/>
          <w:sz w:val="24"/>
          <w:szCs w:val="24"/>
        </w:rPr>
        <w:t xml:space="preserve">Orizontul O </w:t>
      </w:r>
      <m:oMath>
        <m:r>
          <m:rPr>
            <m:sty m:val="bi"/>
          </m:rPr>
          <w:rPr>
            <w:rStyle w:val="BodyTextChar4"/>
            <w:rFonts w:ascii="Cambria Math" w:hAnsi="Cambria Math"/>
            <w:sz w:val="24"/>
            <w:szCs w:val="24"/>
          </w:rPr>
          <m:t xml:space="preserve">→ </m:t>
        </m:r>
      </m:oMath>
      <w:r w:rsidRPr="000766FA">
        <w:rPr>
          <w:rStyle w:val="BodyTextChar4"/>
          <w:rFonts w:ascii="Times New Roman" w:eastAsiaTheme="minorEastAsia" w:hAnsi="Times New Roman"/>
          <w:sz w:val="24"/>
          <w:szCs w:val="24"/>
        </w:rPr>
        <w:t>1 – 3 cm grosime, specific solurilor de sub păduri, alcătuit din materie or</w:t>
      </w:r>
      <w:r w:rsidR="00AD1706" w:rsidRPr="000766FA">
        <w:rPr>
          <w:rStyle w:val="BodyTextChar4"/>
          <w:rFonts w:ascii="Times New Roman" w:eastAsiaTheme="minorEastAsia" w:hAnsi="Times New Roman"/>
          <w:sz w:val="24"/>
          <w:szCs w:val="24"/>
        </w:rPr>
        <w:t>ganică aflată în diferite stadii</w:t>
      </w:r>
      <w:r w:rsidRPr="000766FA">
        <w:rPr>
          <w:rStyle w:val="BodyTextChar4"/>
          <w:rFonts w:ascii="Times New Roman" w:eastAsiaTheme="minorEastAsia" w:hAnsi="Times New Roman"/>
          <w:sz w:val="24"/>
          <w:szCs w:val="24"/>
        </w:rPr>
        <w:t xml:space="preserve"> de transformare.</w:t>
      </w:r>
    </w:p>
    <w:p w14:paraId="7AF8BB92" w14:textId="4EF4675D" w:rsidR="00734149" w:rsidRPr="000766FA" w:rsidRDefault="00734149" w:rsidP="00FA60BC">
      <w:pPr>
        <w:ind w:firstLine="720"/>
        <w:jc w:val="both"/>
        <w:rPr>
          <w:rStyle w:val="BodyTextChar4"/>
          <w:rFonts w:ascii="Times New Roman" w:eastAsiaTheme="minorEastAsia" w:hAnsi="Times New Roman"/>
          <w:sz w:val="24"/>
          <w:szCs w:val="24"/>
        </w:rPr>
      </w:pPr>
      <w:r w:rsidRPr="000766FA">
        <w:rPr>
          <w:rStyle w:val="BodyTextChar4"/>
          <w:rFonts w:ascii="Times New Roman" w:eastAsiaTheme="minorEastAsia" w:hAnsi="Times New Roman"/>
          <w:b/>
          <w:i/>
          <w:sz w:val="24"/>
          <w:szCs w:val="24"/>
        </w:rPr>
        <w:t xml:space="preserve">Orizontul Ao </w:t>
      </w:r>
      <m:oMath>
        <m:r>
          <m:rPr>
            <m:sty m:val="bi"/>
          </m:rPr>
          <w:rPr>
            <w:rStyle w:val="BodyTextChar4"/>
            <w:rFonts w:ascii="Cambria Math" w:eastAsiaTheme="minorEastAsia" w:hAnsi="Cambria Math"/>
            <w:sz w:val="24"/>
            <w:szCs w:val="24"/>
          </w:rPr>
          <m:t>→</m:t>
        </m:r>
      </m:oMath>
      <w:r w:rsidRPr="000766FA">
        <w:rPr>
          <w:rStyle w:val="BodyTextChar4"/>
          <w:rFonts w:ascii="Times New Roman" w:eastAsiaTheme="minorEastAsia" w:hAnsi="Times New Roman"/>
          <w:b/>
          <w:i/>
          <w:sz w:val="24"/>
          <w:szCs w:val="24"/>
        </w:rPr>
        <w:t xml:space="preserve"> </w:t>
      </w:r>
      <w:r w:rsidR="00EE040B" w:rsidRPr="000766FA">
        <w:rPr>
          <w:rStyle w:val="BodyTextChar4"/>
          <w:rFonts w:ascii="Times New Roman" w:eastAsiaTheme="minorEastAsia" w:hAnsi="Times New Roman"/>
          <w:sz w:val="24"/>
          <w:szCs w:val="24"/>
        </w:rPr>
        <w:t>15 – 25 cm grosime, brun închis sau brun foarte închis</w:t>
      </w:r>
      <w:r w:rsidR="00AD1706" w:rsidRPr="000766FA">
        <w:rPr>
          <w:rStyle w:val="BodyTextChar4"/>
          <w:rFonts w:ascii="Times New Roman" w:eastAsiaTheme="minorEastAsia" w:hAnsi="Times New Roman"/>
          <w:sz w:val="24"/>
          <w:szCs w:val="24"/>
        </w:rPr>
        <w:t>, structură glomerulară relativ stabil</w:t>
      </w:r>
      <w:r w:rsidR="00AD1706">
        <w:rPr>
          <w:rStyle w:val="BodyTextChar4"/>
          <w:rFonts w:ascii="Times New Roman" w:eastAsiaTheme="minorEastAsia" w:hAnsi="Times New Roman"/>
          <w:sz w:val="24"/>
          <w:szCs w:val="24"/>
          <w:lang w:val="ro-RO"/>
        </w:rPr>
        <w:t>ă</w:t>
      </w:r>
      <w:r w:rsidR="00EE040B" w:rsidRPr="000766FA">
        <w:rPr>
          <w:rStyle w:val="BodyTextChar4"/>
          <w:rFonts w:ascii="Times New Roman" w:eastAsiaTheme="minorEastAsia" w:hAnsi="Times New Roman"/>
          <w:sz w:val="24"/>
          <w:szCs w:val="24"/>
        </w:rPr>
        <w:t>, spre bază se deschide la culoare devenind brun sau brun î</w:t>
      </w:r>
      <w:r w:rsidR="004214E7" w:rsidRPr="000766FA">
        <w:rPr>
          <w:rStyle w:val="BodyTextChar4"/>
          <w:rFonts w:ascii="Times New Roman" w:eastAsiaTheme="minorEastAsia" w:hAnsi="Times New Roman"/>
          <w:sz w:val="24"/>
          <w:szCs w:val="24"/>
        </w:rPr>
        <w:t>nchis (</w:t>
      </w:r>
      <w:r w:rsidR="002B6971" w:rsidRPr="000766FA">
        <w:rPr>
          <w:rStyle w:val="BodyTextChar4"/>
          <w:rFonts w:ascii="Times New Roman" w:eastAsiaTheme="minorEastAsia" w:hAnsi="Times New Roman"/>
          <w:sz w:val="24"/>
          <w:szCs w:val="24"/>
        </w:rPr>
        <w:t>10YR 4/2-4)</w:t>
      </w:r>
      <w:r w:rsidR="000766FA">
        <w:rPr>
          <w:rStyle w:val="BodyTextChar4"/>
          <w:rFonts w:ascii="Times New Roman" w:eastAsiaTheme="minorEastAsia" w:hAnsi="Times New Roman"/>
          <w:sz w:val="24"/>
          <w:szCs w:val="24"/>
        </w:rPr>
        <w:t xml:space="preserve"> </w:t>
      </w:r>
      <w:r w:rsidR="002B6971" w:rsidRPr="000766FA">
        <w:rPr>
          <w:rStyle w:val="BodyTextChar4"/>
          <w:rFonts w:ascii="Times New Roman" w:eastAsiaTheme="minorEastAsia" w:hAnsi="Times New Roman"/>
          <w:sz w:val="24"/>
          <w:szCs w:val="24"/>
        </w:rPr>
        <w:t xml:space="preserve">în partea superioară şi brun închis </w:t>
      </w:r>
      <w:r w:rsidR="000766FA">
        <w:rPr>
          <w:rStyle w:val="BodyTextChar4"/>
          <w:rFonts w:ascii="Times New Roman" w:eastAsiaTheme="minorEastAsia" w:hAnsi="Times New Roman"/>
          <w:sz w:val="24"/>
          <w:szCs w:val="24"/>
        </w:rPr>
        <w:t>(</w:t>
      </w:r>
      <w:r w:rsidR="004214E7" w:rsidRPr="000766FA">
        <w:rPr>
          <w:rStyle w:val="BodyTextChar4"/>
          <w:rFonts w:ascii="Times New Roman" w:eastAsiaTheme="minorEastAsia" w:hAnsi="Times New Roman"/>
          <w:sz w:val="24"/>
          <w:szCs w:val="24"/>
        </w:rPr>
        <w:t>10YR4</w:t>
      </w:r>
      <w:r w:rsidR="00FE70F8" w:rsidRPr="000766FA">
        <w:rPr>
          <w:rStyle w:val="BodyTextChar4"/>
          <w:rFonts w:ascii="Times New Roman" w:eastAsiaTheme="minorEastAsia" w:hAnsi="Times New Roman"/>
          <w:sz w:val="24"/>
          <w:szCs w:val="24"/>
        </w:rPr>
        <w:t>-5</w:t>
      </w:r>
      <w:r w:rsidR="004214E7" w:rsidRPr="000766FA">
        <w:rPr>
          <w:rStyle w:val="BodyTextChar4"/>
          <w:rFonts w:ascii="Times New Roman" w:eastAsiaTheme="minorEastAsia" w:hAnsi="Times New Roman"/>
          <w:sz w:val="24"/>
          <w:szCs w:val="24"/>
        </w:rPr>
        <w:t>/4</w:t>
      </w:r>
      <w:r w:rsidR="00EE040B" w:rsidRPr="000766FA">
        <w:rPr>
          <w:rStyle w:val="BodyTextChar4"/>
          <w:rFonts w:ascii="Times New Roman" w:eastAsiaTheme="minorEastAsia" w:hAnsi="Times New Roman"/>
          <w:sz w:val="24"/>
          <w:szCs w:val="24"/>
        </w:rPr>
        <w:t>)</w:t>
      </w:r>
      <w:r w:rsidR="002B6971" w:rsidRPr="000766FA">
        <w:rPr>
          <w:rStyle w:val="BodyTextChar4"/>
          <w:rFonts w:ascii="Times New Roman" w:eastAsiaTheme="minorEastAsia" w:hAnsi="Times New Roman"/>
          <w:sz w:val="24"/>
          <w:szCs w:val="24"/>
        </w:rPr>
        <w:t xml:space="preserve"> în partea inferioară a orizontului în stare umedă</w:t>
      </w:r>
      <w:r w:rsidR="00EE040B" w:rsidRPr="000766FA">
        <w:rPr>
          <w:rStyle w:val="BodyTextChar4"/>
          <w:rFonts w:ascii="Times New Roman" w:eastAsiaTheme="minorEastAsia" w:hAnsi="Times New Roman"/>
          <w:sz w:val="24"/>
          <w:szCs w:val="24"/>
        </w:rPr>
        <w:t>,</w:t>
      </w:r>
      <w:r w:rsidR="002B6971" w:rsidRPr="000766FA">
        <w:rPr>
          <w:rStyle w:val="BodyTextChar4"/>
          <w:rFonts w:ascii="Times New Roman" w:eastAsiaTheme="minorEastAsia" w:hAnsi="Times New Roman"/>
          <w:sz w:val="24"/>
          <w:szCs w:val="24"/>
        </w:rPr>
        <w:t xml:space="preserve"> structură poliedrică subangulară mic</w:t>
      </w:r>
      <w:r w:rsidR="000766FA">
        <w:rPr>
          <w:rStyle w:val="BodyTextChar4"/>
          <w:rFonts w:ascii="Times New Roman" w:eastAsiaTheme="minorEastAsia" w:hAnsi="Times New Roman"/>
          <w:sz w:val="24"/>
          <w:szCs w:val="24"/>
        </w:rPr>
        <w:t>ă</w:t>
      </w:r>
      <w:r w:rsidR="002B6971" w:rsidRPr="000766FA">
        <w:rPr>
          <w:rStyle w:val="BodyTextChar4"/>
          <w:rFonts w:ascii="Times New Roman" w:eastAsiaTheme="minorEastAsia" w:hAnsi="Times New Roman"/>
          <w:sz w:val="24"/>
          <w:szCs w:val="24"/>
        </w:rPr>
        <w:t xml:space="preserve"> şi mare,</w:t>
      </w:r>
      <w:r w:rsidR="00EE040B" w:rsidRPr="000766FA">
        <w:rPr>
          <w:rStyle w:val="BodyTextChar4"/>
          <w:rFonts w:ascii="Times New Roman" w:eastAsiaTheme="minorEastAsia" w:hAnsi="Times New Roman"/>
          <w:sz w:val="24"/>
          <w:szCs w:val="24"/>
        </w:rPr>
        <w:t xml:space="preserve"> frecvent prezintă un orizont de tranziţie AB gros de 10 – 15 cm.</w:t>
      </w:r>
    </w:p>
    <w:p w14:paraId="3340CDFF" w14:textId="77777777" w:rsidR="00EE040B" w:rsidRPr="000766FA" w:rsidRDefault="00EE040B" w:rsidP="00FA60BC">
      <w:pPr>
        <w:ind w:firstLine="720"/>
        <w:jc w:val="both"/>
        <w:rPr>
          <w:rStyle w:val="BodyTextChar4"/>
          <w:rFonts w:ascii="Times New Roman" w:eastAsiaTheme="minorEastAsia" w:hAnsi="Times New Roman"/>
          <w:sz w:val="24"/>
          <w:szCs w:val="24"/>
        </w:rPr>
      </w:pPr>
      <w:r w:rsidRPr="000766FA">
        <w:rPr>
          <w:rStyle w:val="BodyTextChar4"/>
          <w:rFonts w:ascii="Times New Roman" w:eastAsiaTheme="minorEastAsia" w:hAnsi="Times New Roman"/>
          <w:b/>
          <w:i/>
          <w:sz w:val="24"/>
          <w:szCs w:val="24"/>
        </w:rPr>
        <w:lastRenderedPageBreak/>
        <w:t xml:space="preserve">Orizontul Bv </w:t>
      </w:r>
      <m:oMath>
        <m:r>
          <m:rPr>
            <m:sty m:val="bi"/>
          </m:rPr>
          <w:rPr>
            <w:rStyle w:val="BodyTextChar4"/>
            <w:rFonts w:ascii="Cambria Math" w:eastAsiaTheme="minorEastAsia" w:hAnsi="Cambria Math"/>
            <w:sz w:val="24"/>
            <w:szCs w:val="24"/>
          </w:rPr>
          <m:t>→</m:t>
        </m:r>
      </m:oMath>
      <w:r w:rsidRPr="000766FA">
        <w:rPr>
          <w:rStyle w:val="BodyTextChar4"/>
          <w:rFonts w:ascii="Times New Roman" w:eastAsiaTheme="minorEastAsia" w:hAnsi="Times New Roman"/>
          <w:sz w:val="24"/>
          <w:szCs w:val="24"/>
        </w:rPr>
        <w:t xml:space="preserve"> 25 – 70 cm grosime, brun, brun-gălbui închis sau</w:t>
      </w:r>
      <w:r w:rsidR="004214E7" w:rsidRPr="000766FA">
        <w:rPr>
          <w:rStyle w:val="BodyTextChar4"/>
          <w:rFonts w:ascii="Times New Roman" w:eastAsiaTheme="minorEastAsia" w:hAnsi="Times New Roman"/>
          <w:sz w:val="24"/>
          <w:szCs w:val="24"/>
        </w:rPr>
        <w:t xml:space="preserve"> brun-cenuşiu închis</w:t>
      </w:r>
      <w:r w:rsidR="000766FA">
        <w:rPr>
          <w:rStyle w:val="BodyTextChar4"/>
          <w:rFonts w:ascii="Times New Roman" w:eastAsiaTheme="minorEastAsia" w:hAnsi="Times New Roman"/>
          <w:sz w:val="24"/>
          <w:szCs w:val="24"/>
        </w:rPr>
        <w:t xml:space="preserve"> </w:t>
      </w:r>
      <w:r w:rsidR="004214E7" w:rsidRPr="000766FA">
        <w:rPr>
          <w:rStyle w:val="BodyTextChar4"/>
          <w:rFonts w:ascii="Times New Roman" w:eastAsiaTheme="minorEastAsia" w:hAnsi="Times New Roman"/>
          <w:sz w:val="24"/>
          <w:szCs w:val="24"/>
        </w:rPr>
        <w:t>(10YR4</w:t>
      </w:r>
      <w:r w:rsidR="002B6971" w:rsidRPr="000766FA">
        <w:rPr>
          <w:rStyle w:val="BodyTextChar4"/>
          <w:rFonts w:ascii="Times New Roman" w:eastAsiaTheme="minorEastAsia" w:hAnsi="Times New Roman"/>
          <w:sz w:val="24"/>
          <w:szCs w:val="24"/>
        </w:rPr>
        <w:t>-5</w:t>
      </w:r>
      <w:r w:rsidR="004214E7" w:rsidRPr="000766FA">
        <w:rPr>
          <w:rStyle w:val="BodyTextChar4"/>
          <w:rFonts w:ascii="Times New Roman" w:eastAsiaTheme="minorEastAsia" w:hAnsi="Times New Roman"/>
          <w:sz w:val="24"/>
          <w:szCs w:val="24"/>
        </w:rPr>
        <w:t>/4</w:t>
      </w:r>
      <w:r w:rsidRPr="000766FA">
        <w:rPr>
          <w:rStyle w:val="BodyTextChar4"/>
          <w:rFonts w:ascii="Times New Roman" w:eastAsiaTheme="minorEastAsia" w:hAnsi="Times New Roman"/>
          <w:sz w:val="24"/>
          <w:szCs w:val="24"/>
        </w:rPr>
        <w:t>), structură</w:t>
      </w:r>
      <w:r w:rsidR="002B6971" w:rsidRPr="000766FA">
        <w:rPr>
          <w:rStyle w:val="BodyTextChar4"/>
          <w:rFonts w:ascii="Times New Roman" w:eastAsiaTheme="minorEastAsia" w:hAnsi="Times New Roman"/>
          <w:sz w:val="24"/>
          <w:szCs w:val="24"/>
        </w:rPr>
        <w:t xml:space="preserve"> poliedrică angulară medie, bine sau moderat exprimată</w:t>
      </w:r>
      <w:r w:rsidRPr="000766FA">
        <w:rPr>
          <w:rStyle w:val="BodyTextChar4"/>
          <w:rFonts w:ascii="Times New Roman" w:eastAsiaTheme="minorEastAsia" w:hAnsi="Times New Roman"/>
          <w:sz w:val="24"/>
          <w:szCs w:val="24"/>
        </w:rPr>
        <w:t xml:space="preserve">, spre baza orizontului apar fragmente de rocă aflată în diferite </w:t>
      </w:r>
      <w:r w:rsidR="00A83255" w:rsidRPr="000766FA">
        <w:rPr>
          <w:rStyle w:val="BodyTextChar4"/>
          <w:rFonts w:ascii="Times New Roman" w:eastAsiaTheme="minorEastAsia" w:hAnsi="Times New Roman"/>
          <w:sz w:val="24"/>
          <w:szCs w:val="24"/>
        </w:rPr>
        <w:t>stadii</w:t>
      </w:r>
      <w:r w:rsidRPr="000766FA">
        <w:rPr>
          <w:rStyle w:val="BodyTextChar4"/>
          <w:rFonts w:ascii="Times New Roman" w:eastAsiaTheme="minorEastAsia" w:hAnsi="Times New Roman"/>
          <w:sz w:val="24"/>
          <w:szCs w:val="24"/>
        </w:rPr>
        <w:t xml:space="preserve"> </w:t>
      </w:r>
      <w:r w:rsidR="00A83255" w:rsidRPr="000766FA">
        <w:rPr>
          <w:rStyle w:val="BodyTextChar4"/>
          <w:rFonts w:ascii="Times New Roman" w:eastAsiaTheme="minorEastAsia" w:hAnsi="Times New Roman"/>
          <w:sz w:val="24"/>
          <w:szCs w:val="24"/>
        </w:rPr>
        <w:t>de alterare sau un orizont C alcătuit din material</w:t>
      </w:r>
      <w:r w:rsidR="000766FA">
        <w:rPr>
          <w:rStyle w:val="BodyTextChar4"/>
          <w:rFonts w:ascii="Times New Roman" w:eastAsiaTheme="minorEastAsia" w:hAnsi="Times New Roman"/>
          <w:sz w:val="24"/>
          <w:szCs w:val="24"/>
        </w:rPr>
        <w:t>e</w:t>
      </w:r>
      <w:r w:rsidR="00A83255" w:rsidRPr="000766FA">
        <w:rPr>
          <w:rStyle w:val="BodyTextChar4"/>
          <w:rFonts w:ascii="Times New Roman" w:eastAsiaTheme="minorEastAsia" w:hAnsi="Times New Roman"/>
          <w:sz w:val="24"/>
          <w:szCs w:val="24"/>
        </w:rPr>
        <w:t xml:space="preserve"> neconsolidate.</w:t>
      </w:r>
    </w:p>
    <w:p w14:paraId="582B7026" w14:textId="77777777" w:rsidR="00EE040B" w:rsidRPr="000766FA" w:rsidRDefault="00EE040B" w:rsidP="00FA60BC">
      <w:pPr>
        <w:ind w:firstLine="720"/>
        <w:jc w:val="both"/>
        <w:rPr>
          <w:rStyle w:val="BodyTextChar4"/>
          <w:rFonts w:ascii="Times New Roman" w:eastAsiaTheme="minorEastAsia" w:hAnsi="Times New Roman"/>
          <w:sz w:val="24"/>
          <w:szCs w:val="24"/>
        </w:rPr>
      </w:pPr>
      <w:r w:rsidRPr="000766FA">
        <w:rPr>
          <w:rStyle w:val="BodyTextChar4"/>
          <w:rFonts w:ascii="Times New Roman" w:eastAsiaTheme="minorEastAsia" w:hAnsi="Times New Roman"/>
          <w:b/>
          <w:i/>
          <w:sz w:val="24"/>
          <w:szCs w:val="24"/>
        </w:rPr>
        <w:t xml:space="preserve">Orizontul R </w:t>
      </w:r>
      <w:r w:rsidRPr="000766FA">
        <w:rPr>
          <w:rStyle w:val="BodyTextChar4"/>
          <w:rFonts w:ascii="Times New Roman" w:eastAsiaTheme="minorEastAsia" w:hAnsi="Times New Roman"/>
          <w:sz w:val="24"/>
          <w:szCs w:val="24"/>
        </w:rPr>
        <w:t>apare la baza profilului la adâncimi ce depăşesc 50 – 60 cm, fiind alcătuit din fragmente de rocă.</w:t>
      </w:r>
    </w:p>
    <w:p w14:paraId="157A4AB5" w14:textId="77777777" w:rsidR="00061F00" w:rsidRDefault="00061F00" w:rsidP="00FA60BC">
      <w:pPr>
        <w:ind w:firstLine="720"/>
        <w:jc w:val="both"/>
        <w:rPr>
          <w:rStyle w:val="BodyTextChar4"/>
          <w:rFonts w:ascii="Times New Roman" w:eastAsiaTheme="minorEastAsia" w:hAnsi="Times New Roman"/>
          <w:b/>
          <w:sz w:val="24"/>
          <w:szCs w:val="24"/>
          <w:lang w:val="ro-RO"/>
        </w:rPr>
      </w:pPr>
      <w:r w:rsidRPr="000766FA">
        <w:rPr>
          <w:rStyle w:val="BodyTextChar4"/>
          <w:rFonts w:ascii="Times New Roman" w:eastAsiaTheme="minorEastAsia" w:hAnsi="Times New Roman"/>
          <w:b/>
          <w:sz w:val="24"/>
          <w:szCs w:val="24"/>
        </w:rPr>
        <w:t>Propriet</w:t>
      </w:r>
      <w:r w:rsidRPr="00061F00">
        <w:rPr>
          <w:rStyle w:val="BodyTextChar4"/>
          <w:rFonts w:ascii="Times New Roman" w:eastAsiaTheme="minorEastAsia" w:hAnsi="Times New Roman"/>
          <w:b/>
          <w:sz w:val="24"/>
          <w:szCs w:val="24"/>
          <w:lang w:val="ro-RO"/>
        </w:rPr>
        <w:t>ăţi</w:t>
      </w:r>
      <w:r w:rsidR="00B54DDD">
        <w:rPr>
          <w:rStyle w:val="BodyTextChar4"/>
          <w:rFonts w:ascii="Times New Roman" w:eastAsiaTheme="minorEastAsia" w:hAnsi="Times New Roman"/>
          <w:b/>
          <w:sz w:val="24"/>
          <w:szCs w:val="24"/>
          <w:lang w:val="ro-RO"/>
        </w:rPr>
        <w:t xml:space="preserve"> fizico-chimice</w:t>
      </w:r>
    </w:p>
    <w:p w14:paraId="0F90C09F" w14:textId="18F11DF8" w:rsidR="00061F00" w:rsidRDefault="002B6971" w:rsidP="00FA60BC">
      <w:pPr>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Sunt soluri nediferenţiate textural, pot prezenta textură de la nisipo-lutoasă la luto-argiloasă</w:t>
      </w:r>
      <w:r w:rsidR="000766FA">
        <w:rPr>
          <w:rStyle w:val="BodyTextChar4"/>
          <w:rFonts w:ascii="Times New Roman" w:eastAsiaTheme="minorEastAsia" w:hAnsi="Times New Roman"/>
          <w:sz w:val="24"/>
          <w:szCs w:val="24"/>
          <w:lang w:val="ro-RO"/>
        </w:rPr>
        <w:t xml:space="preserve">, </w:t>
      </w:r>
      <w:r>
        <w:rPr>
          <w:rStyle w:val="BodyTextChar4"/>
          <w:rFonts w:ascii="Times New Roman" w:eastAsiaTheme="minorEastAsia" w:hAnsi="Times New Roman"/>
          <w:sz w:val="24"/>
          <w:szCs w:val="24"/>
          <w:lang w:val="ro-RO"/>
        </w:rPr>
        <w:t>fiind în funcţie de compozi</w:t>
      </w:r>
      <w:r w:rsidR="0056302B">
        <w:rPr>
          <w:rStyle w:val="BodyTextChar4"/>
          <w:rFonts w:ascii="Times New Roman" w:eastAsiaTheme="minorEastAsia" w:hAnsi="Times New Roman"/>
          <w:sz w:val="24"/>
          <w:szCs w:val="24"/>
          <w:lang w:val="ro-RO"/>
        </w:rPr>
        <w:t>ţia granulometrică a materialul</w:t>
      </w:r>
      <w:r>
        <w:rPr>
          <w:rStyle w:val="BodyTextChar4"/>
          <w:rFonts w:ascii="Times New Roman" w:eastAsiaTheme="minorEastAsia" w:hAnsi="Times New Roman"/>
          <w:sz w:val="24"/>
          <w:szCs w:val="24"/>
          <w:lang w:val="ro-RO"/>
        </w:rPr>
        <w:t>ui parental</w:t>
      </w:r>
      <w:r w:rsidR="003C52B0">
        <w:rPr>
          <w:rStyle w:val="BodyTextChar4"/>
          <w:rFonts w:ascii="Times New Roman" w:eastAsiaTheme="minorEastAsia" w:hAnsi="Times New Roman"/>
          <w:sz w:val="24"/>
          <w:szCs w:val="24"/>
          <w:lang w:val="ro-RO"/>
        </w:rPr>
        <w:t xml:space="preserve">. </w:t>
      </w:r>
      <w:r w:rsidR="00061F00" w:rsidRPr="00061F00">
        <w:rPr>
          <w:rStyle w:val="BodyTextChar4"/>
          <w:rFonts w:ascii="Times New Roman" w:eastAsiaTheme="minorEastAsia" w:hAnsi="Times New Roman"/>
          <w:sz w:val="24"/>
          <w:szCs w:val="24"/>
          <w:lang w:val="ro-RO"/>
        </w:rPr>
        <w:t>Conţinutul în argilă al ac</w:t>
      </w:r>
      <w:r w:rsidR="008C3556">
        <w:rPr>
          <w:rStyle w:val="BodyTextChar4"/>
          <w:rFonts w:ascii="Times New Roman" w:eastAsiaTheme="minorEastAsia" w:hAnsi="Times New Roman"/>
          <w:sz w:val="24"/>
          <w:szCs w:val="24"/>
          <w:lang w:val="ro-RO"/>
        </w:rPr>
        <w:t>estor soluri este</w:t>
      </w:r>
      <w:r w:rsidR="0056302B">
        <w:rPr>
          <w:rStyle w:val="BodyTextChar4"/>
          <w:rFonts w:ascii="Times New Roman" w:eastAsiaTheme="minorEastAsia" w:hAnsi="Times New Roman"/>
          <w:sz w:val="24"/>
          <w:szCs w:val="24"/>
          <w:lang w:val="ro-RO"/>
        </w:rPr>
        <w:t xml:space="preserve"> var</w:t>
      </w:r>
      <w:r w:rsidR="008C3556">
        <w:rPr>
          <w:rStyle w:val="BodyTextChar4"/>
          <w:rFonts w:ascii="Times New Roman" w:eastAsiaTheme="minorEastAsia" w:hAnsi="Times New Roman"/>
          <w:sz w:val="24"/>
          <w:szCs w:val="24"/>
          <w:lang w:val="ro-RO"/>
        </w:rPr>
        <w:t xml:space="preserve">iabil, </w:t>
      </w:r>
      <w:r w:rsidR="00061F00" w:rsidRPr="00061F00">
        <w:rPr>
          <w:rStyle w:val="BodyTextChar4"/>
          <w:rFonts w:ascii="Times New Roman" w:eastAsiaTheme="minorEastAsia" w:hAnsi="Times New Roman"/>
          <w:sz w:val="24"/>
          <w:szCs w:val="24"/>
          <w:lang w:val="ro-RO"/>
        </w:rPr>
        <w:t>între 15 şi 45%</w:t>
      </w:r>
      <w:r w:rsidR="00061F00">
        <w:rPr>
          <w:rStyle w:val="BodyTextChar4"/>
          <w:rFonts w:ascii="Times New Roman" w:eastAsiaTheme="minorEastAsia" w:hAnsi="Times New Roman"/>
          <w:sz w:val="24"/>
          <w:szCs w:val="24"/>
          <w:lang w:val="ro-RO"/>
        </w:rPr>
        <w:t xml:space="preserve"> în funcţie de rocă, nu se constată migraţia argilei pe profil. Conţinutul în humus este de 6 – 12% în Ao şi scade spre bază la 3 – 7%, </w:t>
      </w:r>
      <w:r w:rsidR="003C52B0">
        <w:rPr>
          <w:rStyle w:val="BodyTextChar4"/>
          <w:rFonts w:ascii="Times New Roman" w:eastAsiaTheme="minorEastAsia" w:hAnsi="Times New Roman"/>
          <w:sz w:val="24"/>
          <w:szCs w:val="24"/>
          <w:lang w:val="ro-RO"/>
        </w:rPr>
        <w:t>iar î</w:t>
      </w:r>
      <w:r w:rsidR="00061F00">
        <w:rPr>
          <w:rStyle w:val="BodyTextChar4"/>
          <w:rFonts w:ascii="Times New Roman" w:eastAsiaTheme="minorEastAsia" w:hAnsi="Times New Roman"/>
          <w:sz w:val="24"/>
          <w:szCs w:val="24"/>
          <w:lang w:val="ro-RO"/>
        </w:rPr>
        <w:t>n Bv ajunge la 2%. Reacţia este slab aci</w:t>
      </w:r>
      <w:r w:rsidR="00BF4535">
        <w:rPr>
          <w:rStyle w:val="BodyTextChar4"/>
          <w:rFonts w:ascii="Times New Roman" w:eastAsiaTheme="minorEastAsia" w:hAnsi="Times New Roman"/>
          <w:sz w:val="24"/>
          <w:szCs w:val="24"/>
          <w:lang w:val="ro-RO"/>
        </w:rPr>
        <w:t>d</w:t>
      </w:r>
      <w:r w:rsidR="00061F00">
        <w:rPr>
          <w:rStyle w:val="BodyTextChar4"/>
          <w:rFonts w:ascii="Times New Roman" w:eastAsiaTheme="minorEastAsia" w:hAnsi="Times New Roman"/>
          <w:sz w:val="24"/>
          <w:szCs w:val="24"/>
          <w:lang w:val="ro-RO"/>
        </w:rPr>
        <w:t>ă sau neutră</w:t>
      </w:r>
      <w:r w:rsidR="00BF4535">
        <w:rPr>
          <w:rStyle w:val="BodyTextChar4"/>
          <w:rFonts w:ascii="Times New Roman" w:eastAsiaTheme="minorEastAsia" w:hAnsi="Times New Roman"/>
          <w:sz w:val="24"/>
          <w:szCs w:val="24"/>
          <w:lang w:val="ro-RO"/>
        </w:rPr>
        <w:t>,</w:t>
      </w:r>
      <w:r w:rsidR="00061F00">
        <w:rPr>
          <w:rStyle w:val="BodyTextChar4"/>
          <w:rFonts w:ascii="Times New Roman" w:eastAsiaTheme="minorEastAsia" w:hAnsi="Times New Roman"/>
          <w:sz w:val="24"/>
          <w:szCs w:val="24"/>
          <w:lang w:val="ro-RO"/>
        </w:rPr>
        <w:t xml:space="preserve"> pH </w:t>
      </w:r>
      <w:r w:rsidR="00061F00" w:rsidRPr="00BF4535">
        <w:rPr>
          <w:rStyle w:val="BodyTextChar4"/>
          <w:rFonts w:ascii="Times New Roman" w:eastAsiaTheme="minorEastAsia" w:hAnsi="Times New Roman"/>
          <w:sz w:val="24"/>
          <w:szCs w:val="24"/>
          <w:lang w:val="ro-RO"/>
        </w:rPr>
        <w:t xml:space="preserve">= 6,0 – 7. </w:t>
      </w:r>
      <w:r w:rsidR="00061F00">
        <w:rPr>
          <w:rStyle w:val="BodyTextChar4"/>
          <w:rFonts w:ascii="Times New Roman" w:eastAsiaTheme="minorEastAsia" w:hAnsi="Times New Roman"/>
          <w:sz w:val="24"/>
          <w:szCs w:val="24"/>
          <w:lang w:val="ro-RO"/>
        </w:rPr>
        <w:t>Capacitatea de schimb cationic este de 35 – 50 me/100 g sol în orizontul Ao</w:t>
      </w:r>
      <w:r w:rsidR="00BF4535">
        <w:rPr>
          <w:rStyle w:val="BodyTextChar4"/>
          <w:rFonts w:ascii="Times New Roman" w:eastAsiaTheme="minorEastAsia" w:hAnsi="Times New Roman"/>
          <w:sz w:val="24"/>
          <w:szCs w:val="24"/>
          <w:lang w:val="ro-RO"/>
        </w:rPr>
        <w:t>,</w:t>
      </w:r>
      <w:r w:rsidR="00061F00">
        <w:rPr>
          <w:rStyle w:val="BodyTextChar4"/>
          <w:rFonts w:ascii="Times New Roman" w:eastAsiaTheme="minorEastAsia" w:hAnsi="Times New Roman"/>
          <w:sz w:val="24"/>
          <w:szCs w:val="24"/>
          <w:lang w:val="ro-RO"/>
        </w:rPr>
        <w:t xml:space="preserve"> scăzând la 15 – 30 me/100g sol spre baza profilului. Dintre cationii schim</w:t>
      </w:r>
      <w:r w:rsidR="00BF4535">
        <w:rPr>
          <w:rStyle w:val="BodyTextChar4"/>
          <w:rFonts w:ascii="Times New Roman" w:eastAsiaTheme="minorEastAsia" w:hAnsi="Times New Roman"/>
          <w:sz w:val="24"/>
          <w:szCs w:val="24"/>
          <w:lang w:val="ro-RO"/>
        </w:rPr>
        <w:t>b</w:t>
      </w:r>
      <w:r w:rsidR="00061F00">
        <w:rPr>
          <w:rStyle w:val="BodyTextChar4"/>
          <w:rFonts w:ascii="Times New Roman" w:eastAsiaTheme="minorEastAsia" w:hAnsi="Times New Roman"/>
          <w:sz w:val="24"/>
          <w:szCs w:val="24"/>
          <w:lang w:val="ro-RO"/>
        </w:rPr>
        <w:t>abili predomină calciul</w:t>
      </w:r>
      <w:r w:rsidR="00BF4535">
        <w:rPr>
          <w:rStyle w:val="BodyTextChar4"/>
          <w:rFonts w:ascii="Times New Roman" w:eastAsiaTheme="minorEastAsia" w:hAnsi="Times New Roman"/>
          <w:sz w:val="24"/>
          <w:szCs w:val="24"/>
          <w:lang w:val="ro-RO"/>
        </w:rPr>
        <w:t>,</w:t>
      </w:r>
      <w:r w:rsidR="00061F00">
        <w:rPr>
          <w:rStyle w:val="BodyTextChar4"/>
          <w:rFonts w:ascii="Times New Roman" w:eastAsiaTheme="minorEastAsia" w:hAnsi="Times New Roman"/>
          <w:sz w:val="24"/>
          <w:szCs w:val="24"/>
          <w:lang w:val="ro-RO"/>
        </w:rPr>
        <w:t xml:space="preserve"> mai ales la cele formate pe roci carbonatice</w:t>
      </w:r>
      <w:r w:rsidR="00962FC2">
        <w:rPr>
          <w:rStyle w:val="BodyTextChar4"/>
          <w:rFonts w:ascii="Times New Roman" w:eastAsiaTheme="minorEastAsia" w:hAnsi="Times New Roman"/>
          <w:sz w:val="24"/>
          <w:szCs w:val="24"/>
          <w:lang w:val="ro-RO"/>
        </w:rPr>
        <w:t>. Gradul de saturaţie în baze este de 65 – 75% la cele mezobazice şi depăşeşte 75% la cele eubazice. Solurile saturate în baze şi cele cu efervescenţă în ad</w:t>
      </w:r>
      <w:r w:rsidR="00507A3D">
        <w:rPr>
          <w:rStyle w:val="BodyTextChar4"/>
          <w:rFonts w:ascii="Times New Roman" w:eastAsiaTheme="minorEastAsia" w:hAnsi="Times New Roman"/>
          <w:sz w:val="24"/>
          <w:szCs w:val="24"/>
          <w:lang w:val="ro-RO"/>
        </w:rPr>
        <w:t>â</w:t>
      </w:r>
      <w:r w:rsidR="00962FC2">
        <w:rPr>
          <w:rStyle w:val="BodyTextChar4"/>
          <w:rFonts w:ascii="Times New Roman" w:eastAsiaTheme="minorEastAsia" w:hAnsi="Times New Roman"/>
          <w:sz w:val="24"/>
          <w:szCs w:val="24"/>
          <w:lang w:val="ro-RO"/>
        </w:rPr>
        <w:t>ncime</w:t>
      </w:r>
      <w:r w:rsidR="00507A3D">
        <w:rPr>
          <w:rStyle w:val="BodyTextChar4"/>
          <w:rFonts w:ascii="Times New Roman" w:eastAsiaTheme="minorEastAsia" w:hAnsi="Times New Roman"/>
          <w:sz w:val="24"/>
          <w:szCs w:val="24"/>
          <w:lang w:val="ro-RO"/>
        </w:rPr>
        <w:t>,</w:t>
      </w:r>
      <w:r w:rsidR="00962FC2">
        <w:rPr>
          <w:rStyle w:val="BodyTextChar4"/>
          <w:rFonts w:ascii="Times New Roman" w:eastAsiaTheme="minorEastAsia" w:hAnsi="Times New Roman"/>
          <w:sz w:val="24"/>
          <w:szCs w:val="24"/>
          <w:lang w:val="ro-RO"/>
        </w:rPr>
        <w:t xml:space="preserve"> formate pe roci carbonatice</w:t>
      </w:r>
      <w:r w:rsidR="00507A3D">
        <w:rPr>
          <w:rStyle w:val="BodyTextChar4"/>
          <w:rFonts w:ascii="Times New Roman" w:eastAsiaTheme="minorEastAsia" w:hAnsi="Times New Roman"/>
          <w:sz w:val="24"/>
          <w:szCs w:val="24"/>
          <w:lang w:val="ro-RO"/>
        </w:rPr>
        <w:t>,</w:t>
      </w:r>
      <w:r w:rsidR="00962FC2">
        <w:rPr>
          <w:rStyle w:val="BodyTextChar4"/>
          <w:rFonts w:ascii="Times New Roman" w:eastAsiaTheme="minorEastAsia" w:hAnsi="Times New Roman"/>
          <w:sz w:val="24"/>
          <w:szCs w:val="24"/>
          <w:lang w:val="ro-RO"/>
        </w:rPr>
        <w:t xml:space="preserve"> sunt considerate soluri ,,ezidual carbonatice</w:t>
      </w:r>
      <w:r w:rsidR="00962FC2" w:rsidRPr="000766FA">
        <w:rPr>
          <w:rStyle w:val="BodyTextChar4"/>
          <w:rFonts w:ascii="Times New Roman" w:eastAsiaTheme="minorEastAsia" w:hAnsi="Times New Roman"/>
          <w:sz w:val="24"/>
          <w:szCs w:val="24"/>
          <w:lang w:val="ro-RO"/>
        </w:rPr>
        <w:t xml:space="preserve">”. Se </w:t>
      </w:r>
      <w:r w:rsidR="00962FC2">
        <w:rPr>
          <w:rStyle w:val="BodyTextChar4"/>
          <w:rFonts w:ascii="Times New Roman" w:eastAsiaTheme="minorEastAsia" w:hAnsi="Times New Roman"/>
          <w:sz w:val="24"/>
          <w:szCs w:val="24"/>
          <w:lang w:val="ro-RO"/>
        </w:rPr>
        <w:t>constată o repartiţie relativ uniformă a fierului pe profil.</w:t>
      </w:r>
      <w:r w:rsidR="003C52B0">
        <w:rPr>
          <w:rStyle w:val="BodyTextChar4"/>
          <w:rFonts w:ascii="Times New Roman" w:eastAsiaTheme="minorEastAsia" w:hAnsi="Times New Roman"/>
          <w:sz w:val="24"/>
          <w:szCs w:val="24"/>
          <w:lang w:val="ro-RO"/>
        </w:rPr>
        <w:t xml:space="preserve"> Distribuţia neuniformă a argilei în profil se datorează fie stratificării pe verticală a materialului parental, fie proceselor de alterare mai intense din partea superioară a profilului. Prezenţa fragmentelor de rocă în diferite stadii de alterare</w:t>
      </w:r>
      <w:r w:rsidR="00507A3D">
        <w:rPr>
          <w:rStyle w:val="BodyTextChar4"/>
          <w:rFonts w:ascii="Times New Roman" w:eastAsiaTheme="minorEastAsia" w:hAnsi="Times New Roman"/>
          <w:sz w:val="24"/>
          <w:szCs w:val="24"/>
          <w:lang w:val="ro-RO"/>
        </w:rPr>
        <w:t>,</w:t>
      </w:r>
      <w:r w:rsidR="003C52B0">
        <w:rPr>
          <w:rStyle w:val="BodyTextChar4"/>
          <w:rFonts w:ascii="Times New Roman" w:eastAsiaTheme="minorEastAsia" w:hAnsi="Times New Roman"/>
          <w:sz w:val="24"/>
          <w:szCs w:val="24"/>
          <w:lang w:val="ro-RO"/>
        </w:rPr>
        <w:t xml:space="preserve"> mai ales la nivelul orizontului Bv, determină micşorarea capacităţii totale de a reţine apa şi un volum edafic util mic. Valorile mari ale porozităţii totale şi stabilitatea bună a agregatelor structurale</w:t>
      </w:r>
      <w:r w:rsidR="001B0F85">
        <w:rPr>
          <w:rStyle w:val="BodyTextChar4"/>
          <w:rFonts w:ascii="Times New Roman" w:eastAsiaTheme="minorEastAsia" w:hAnsi="Times New Roman"/>
          <w:sz w:val="24"/>
          <w:szCs w:val="24"/>
          <w:lang w:val="ro-RO"/>
        </w:rPr>
        <w:t xml:space="preserve"> asigură un drenaj intern bun şi previne manifestarea excesului de umiditate stagnantă.</w:t>
      </w:r>
    </w:p>
    <w:p w14:paraId="3F3A5673" w14:textId="77777777" w:rsidR="00BC103F" w:rsidRPr="001B0F85" w:rsidRDefault="00440C06" w:rsidP="00FA60BC">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Folosinţă şi f</w:t>
      </w:r>
      <w:r w:rsidR="00BC103F" w:rsidRPr="001B0F85">
        <w:rPr>
          <w:rFonts w:ascii="Times New Roman" w:eastAsiaTheme="minorEastAsia" w:hAnsi="Times New Roman" w:cs="Times New Roman"/>
          <w:b/>
          <w:iCs/>
          <w:sz w:val="24"/>
          <w:szCs w:val="24"/>
          <w:lang w:val="ro-RO"/>
        </w:rPr>
        <w:t>ertilitate</w:t>
      </w:r>
    </w:p>
    <w:p w14:paraId="3C134694" w14:textId="217C5760" w:rsidR="00BC103F" w:rsidRPr="0066634C" w:rsidRDefault="00BC103F" w:rsidP="0056302B">
      <w:pPr>
        <w:ind w:firstLine="720"/>
        <w:jc w:val="both"/>
        <w:rPr>
          <w:rStyle w:val="BodyTextChar4"/>
          <w:rFonts w:ascii="Times New Roman" w:hAnsi="Times New Roman"/>
          <w:sz w:val="24"/>
          <w:szCs w:val="24"/>
        </w:rPr>
      </w:pPr>
      <w:r w:rsidRPr="000766FA">
        <w:rPr>
          <w:rStyle w:val="BodyTextChar4"/>
          <w:rFonts w:ascii="Times New Roman" w:hAnsi="Times New Roman"/>
          <w:sz w:val="24"/>
          <w:szCs w:val="24"/>
          <w:lang w:val="ro-RO"/>
        </w:rPr>
        <w:t>O mare parte dintre eutricambosolurile formate pe roci magmatice, metamorfice şi sedimentare sun</w:t>
      </w:r>
      <w:r w:rsidR="00507A3D">
        <w:rPr>
          <w:rStyle w:val="BodyTextChar4"/>
          <w:rFonts w:ascii="Times New Roman" w:hAnsi="Times New Roman"/>
          <w:sz w:val="24"/>
          <w:szCs w:val="24"/>
          <w:lang w:val="ro-RO"/>
        </w:rPr>
        <w:t>t</w:t>
      </w:r>
      <w:r w:rsidRPr="000766FA">
        <w:rPr>
          <w:rStyle w:val="BodyTextChar4"/>
          <w:rFonts w:ascii="Times New Roman" w:hAnsi="Times New Roman"/>
          <w:sz w:val="24"/>
          <w:szCs w:val="24"/>
          <w:lang w:val="ro-RO"/>
        </w:rPr>
        <w:t xml:space="preserve"> improprii pentru cultura </w:t>
      </w:r>
      <w:r w:rsidRPr="000766FA">
        <w:rPr>
          <w:rStyle w:val="BodyTextChar4"/>
          <w:rFonts w:ascii="Times New Roman" w:hAnsi="Times New Roman"/>
          <w:sz w:val="24"/>
          <w:szCs w:val="24"/>
          <w:lang w:val="ro-RO"/>
        </w:rPr>
        <w:lastRenderedPageBreak/>
        <w:t>agricolă</w:t>
      </w:r>
      <w:r w:rsidR="00507A3D">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datorită unui ansamblu de factori limitativi: volumul edafic mic (din cauza prezenţei fragmentelor de rocă şi a contactului litic la mica adâncime), capacitate totală mic</w:t>
      </w:r>
      <w:r w:rsidR="00507A3D">
        <w:rPr>
          <w:rStyle w:val="BodyTextChar4"/>
          <w:rFonts w:ascii="Times New Roman" w:hAnsi="Times New Roman"/>
          <w:sz w:val="24"/>
          <w:szCs w:val="24"/>
          <w:lang w:val="ro-RO"/>
        </w:rPr>
        <w:t>ă</w:t>
      </w:r>
      <w:r w:rsidRPr="000766FA">
        <w:rPr>
          <w:rStyle w:val="BodyTextChar4"/>
          <w:rFonts w:ascii="Times New Roman" w:hAnsi="Times New Roman"/>
          <w:sz w:val="24"/>
          <w:szCs w:val="24"/>
          <w:lang w:val="ro-RO"/>
        </w:rPr>
        <w:t xml:space="preserve"> de reţinere a apei şi rezerva mijlocie spre mic</w:t>
      </w:r>
      <w:r w:rsidR="00507A3D">
        <w:rPr>
          <w:rStyle w:val="BodyTextChar4"/>
          <w:rFonts w:ascii="Times New Roman" w:hAnsi="Times New Roman"/>
          <w:sz w:val="24"/>
          <w:szCs w:val="24"/>
          <w:lang w:val="ro-RO"/>
        </w:rPr>
        <w:t>ă</w:t>
      </w:r>
      <w:r w:rsidRPr="000766FA">
        <w:rPr>
          <w:rStyle w:val="BodyTextChar4"/>
          <w:rFonts w:ascii="Times New Roman" w:hAnsi="Times New Roman"/>
          <w:sz w:val="24"/>
          <w:szCs w:val="24"/>
          <w:lang w:val="ro-RO"/>
        </w:rPr>
        <w:t xml:space="preserve"> în elemente nutritive, raportată la întregul volum de sol</w:t>
      </w:r>
      <w:r w:rsidR="00C04E00">
        <w:rPr>
          <w:rStyle w:val="BodyTextChar4"/>
          <w:rFonts w:ascii="Times New Roman" w:hAnsi="Times New Roman"/>
          <w:sz w:val="24"/>
          <w:szCs w:val="24"/>
          <w:lang w:val="ro-RO"/>
        </w:rPr>
        <w:t>,</w:t>
      </w:r>
      <w:r w:rsidRPr="000766FA">
        <w:rPr>
          <w:rStyle w:val="BodyTextChar4"/>
          <w:rFonts w:ascii="Times New Roman" w:hAnsi="Times New Roman"/>
          <w:sz w:val="24"/>
          <w:szCs w:val="24"/>
          <w:lang w:val="ro-RO"/>
        </w:rPr>
        <w:t xml:space="preserve"> care include pământul fin şi scheletul solului. </w:t>
      </w:r>
      <w:r w:rsidRPr="0066634C">
        <w:rPr>
          <w:rStyle w:val="BodyTextChar4"/>
          <w:rFonts w:ascii="Times New Roman" w:hAnsi="Times New Roman"/>
          <w:sz w:val="24"/>
          <w:szCs w:val="24"/>
        </w:rPr>
        <w:t>Multe dintre aceste soluri fiind situate pe unităţi de relief în pantă</w:t>
      </w:r>
      <w:r w:rsidR="00C04E00" w:rsidRPr="0066634C">
        <w:rPr>
          <w:rStyle w:val="BodyTextChar4"/>
          <w:rFonts w:ascii="Times New Roman" w:hAnsi="Times New Roman"/>
          <w:sz w:val="24"/>
          <w:szCs w:val="24"/>
        </w:rPr>
        <w:t>,</w:t>
      </w:r>
      <w:r w:rsidRPr="0066634C">
        <w:rPr>
          <w:rStyle w:val="BodyTextChar4"/>
          <w:rFonts w:ascii="Times New Roman" w:hAnsi="Times New Roman"/>
          <w:sz w:val="24"/>
          <w:szCs w:val="24"/>
        </w:rPr>
        <w:t xml:space="preserve"> sunt expuse procesului de eroziune de suprafaţă şi sunt vulnerabile la alunecări. </w:t>
      </w:r>
      <w:r w:rsidR="00781538">
        <w:rPr>
          <w:rStyle w:val="BodyTextChar4"/>
          <w:rFonts w:ascii="Times New Roman" w:hAnsi="Times New Roman"/>
          <w:sz w:val="24"/>
          <w:szCs w:val="24"/>
          <w:lang w:val="ro-RO"/>
        </w:rPr>
        <w:t>Împotriva eroziunii</w:t>
      </w:r>
      <w:r w:rsidR="0066634C">
        <w:rPr>
          <w:rStyle w:val="BodyTextChar4"/>
          <w:rFonts w:ascii="Times New Roman" w:hAnsi="Times New Roman"/>
          <w:sz w:val="24"/>
          <w:szCs w:val="24"/>
          <w:lang w:val="ro-RO"/>
        </w:rPr>
        <w:t>,</w:t>
      </w:r>
      <w:r w:rsidR="00781538">
        <w:rPr>
          <w:rStyle w:val="BodyTextChar4"/>
          <w:rFonts w:ascii="Times New Roman" w:hAnsi="Times New Roman"/>
          <w:sz w:val="24"/>
          <w:szCs w:val="24"/>
          <w:lang w:val="ro-RO"/>
        </w:rPr>
        <w:t xml:space="preserve"> protecţia cea mai bună se realizează prin ocuparea suprafeţelor cu vegetaţie forestieră. </w:t>
      </w:r>
      <w:r w:rsidRPr="000766FA">
        <w:rPr>
          <w:rStyle w:val="BodyTextChar4"/>
          <w:rFonts w:ascii="Times New Roman" w:hAnsi="Times New Roman"/>
          <w:sz w:val="24"/>
          <w:szCs w:val="24"/>
          <w:lang w:val="ro-RO"/>
        </w:rPr>
        <w:t>Ameliorarea şi conservarea fertilităţii se poate realiza prin: alegerea judicioasă a modului de folosinţă, executarea de lucrări antierozionale specific</w:t>
      </w:r>
      <w:r w:rsidR="0066634C">
        <w:rPr>
          <w:rStyle w:val="BodyTextChar4"/>
          <w:rFonts w:ascii="Times New Roman" w:hAnsi="Times New Roman"/>
          <w:sz w:val="24"/>
          <w:szCs w:val="24"/>
          <w:lang w:val="ro-RO"/>
        </w:rPr>
        <w:t>e</w:t>
      </w:r>
      <w:r w:rsidRPr="000766FA">
        <w:rPr>
          <w:rStyle w:val="BodyTextChar4"/>
          <w:rFonts w:ascii="Times New Roman" w:hAnsi="Times New Roman"/>
          <w:sz w:val="24"/>
          <w:szCs w:val="24"/>
          <w:lang w:val="ro-RO"/>
        </w:rPr>
        <w:t>, întreţinerea culturilor existente, aplicarea îngrăşămintelor organice şi minerale.</w:t>
      </w:r>
      <w:r w:rsidR="0056302B" w:rsidRPr="000766FA">
        <w:rPr>
          <w:rStyle w:val="BodyTextChar4"/>
          <w:rFonts w:ascii="Times New Roman" w:hAnsi="Times New Roman"/>
          <w:sz w:val="24"/>
          <w:szCs w:val="24"/>
          <w:lang w:val="ro-RO"/>
        </w:rPr>
        <w:t xml:space="preserve"> </w:t>
      </w:r>
      <w:r w:rsidRPr="000766FA">
        <w:rPr>
          <w:rStyle w:val="BodyTextChar4"/>
          <w:rFonts w:ascii="Times New Roman" w:hAnsi="Times New Roman"/>
          <w:sz w:val="24"/>
          <w:szCs w:val="24"/>
        </w:rPr>
        <w:t>Înfiinţarea de plantaţii forestiere poate împiedica manifestarea procesului de eroziune. Litiera formată la suprafaţa solului</w:t>
      </w:r>
      <w:r w:rsidR="00781538" w:rsidRPr="000766FA">
        <w:rPr>
          <w:rStyle w:val="BodyTextChar4"/>
          <w:rFonts w:ascii="Times New Roman" w:hAnsi="Times New Roman"/>
          <w:sz w:val="24"/>
          <w:szCs w:val="24"/>
        </w:rPr>
        <w:t xml:space="preserve"> </w:t>
      </w:r>
      <w:r w:rsidRPr="000766FA">
        <w:rPr>
          <w:rStyle w:val="BodyTextChar4"/>
          <w:rFonts w:ascii="Times New Roman" w:hAnsi="Times New Roman"/>
          <w:sz w:val="24"/>
          <w:szCs w:val="24"/>
        </w:rPr>
        <w:t>micşorează viteza de scurgere a apei la suprafaţa solului, împiedică scurgerile şi determină infiltrări lente şi treptate</w:t>
      </w:r>
      <w:r w:rsidR="0066634C">
        <w:rPr>
          <w:rStyle w:val="BodyTextChar4"/>
          <w:rFonts w:ascii="Times New Roman" w:hAnsi="Times New Roman"/>
          <w:sz w:val="24"/>
          <w:szCs w:val="24"/>
        </w:rPr>
        <w:t xml:space="preserve"> </w:t>
      </w:r>
      <w:r w:rsidRPr="000766FA">
        <w:rPr>
          <w:rStyle w:val="BodyTextChar4"/>
          <w:rFonts w:ascii="Times New Roman" w:hAnsi="Times New Roman"/>
          <w:sz w:val="24"/>
          <w:szCs w:val="24"/>
        </w:rPr>
        <w:t>a</w:t>
      </w:r>
      <w:r w:rsidR="0066634C">
        <w:rPr>
          <w:rStyle w:val="BodyTextChar4"/>
          <w:rFonts w:ascii="Times New Roman" w:hAnsi="Times New Roman"/>
          <w:sz w:val="24"/>
          <w:szCs w:val="24"/>
        </w:rPr>
        <w:t>le</w:t>
      </w:r>
      <w:r w:rsidRPr="000766FA">
        <w:rPr>
          <w:rStyle w:val="BodyTextChar4"/>
          <w:rFonts w:ascii="Times New Roman" w:hAnsi="Times New Roman"/>
          <w:sz w:val="24"/>
          <w:szCs w:val="24"/>
        </w:rPr>
        <w:t xml:space="preserve"> apei în sol, prevenind astfel</w:t>
      </w:r>
      <w:r w:rsidR="00781538" w:rsidRPr="000766FA">
        <w:rPr>
          <w:rStyle w:val="BodyTextChar4"/>
          <w:rFonts w:ascii="Times New Roman" w:hAnsi="Times New Roman"/>
          <w:sz w:val="24"/>
          <w:szCs w:val="24"/>
        </w:rPr>
        <w:t xml:space="preserve"> creşterea rapidă a nivelului hi</w:t>
      </w:r>
      <w:r w:rsidRPr="000766FA">
        <w:rPr>
          <w:rStyle w:val="BodyTextChar4"/>
          <w:rFonts w:ascii="Times New Roman" w:hAnsi="Times New Roman"/>
          <w:sz w:val="24"/>
          <w:szCs w:val="24"/>
        </w:rPr>
        <w:t xml:space="preserve">drostatic şi implicit producerea viiturilor. </w:t>
      </w:r>
      <w:r w:rsidRPr="0066634C">
        <w:rPr>
          <w:rStyle w:val="BodyTextChar4"/>
          <w:rFonts w:ascii="Times New Roman" w:hAnsi="Times New Roman"/>
          <w:sz w:val="24"/>
          <w:szCs w:val="24"/>
        </w:rPr>
        <w:t>În zona de deal şi podiş pot fi protejate antierozional prin înfiinţarea de pajişti sau prin luc</w:t>
      </w:r>
      <w:r w:rsidR="0066634C" w:rsidRPr="0066634C">
        <w:rPr>
          <w:rStyle w:val="BodyTextChar4"/>
          <w:rFonts w:ascii="Times New Roman" w:hAnsi="Times New Roman"/>
          <w:sz w:val="24"/>
          <w:szCs w:val="24"/>
        </w:rPr>
        <w:t>r</w:t>
      </w:r>
      <w:r w:rsidRPr="0066634C">
        <w:rPr>
          <w:rStyle w:val="BodyTextChar4"/>
          <w:rFonts w:ascii="Times New Roman" w:hAnsi="Times New Roman"/>
          <w:sz w:val="24"/>
          <w:szCs w:val="24"/>
        </w:rPr>
        <w:t>ări de terasare.</w:t>
      </w:r>
    </w:p>
    <w:p w14:paraId="4A877C93" w14:textId="3A30BB2B" w:rsidR="00AD1706" w:rsidRPr="000766FA" w:rsidRDefault="00AD1706" w:rsidP="0056302B">
      <w:pPr>
        <w:pStyle w:val="Default"/>
        <w:spacing w:line="360" w:lineRule="auto"/>
        <w:ind w:firstLine="720"/>
        <w:jc w:val="both"/>
      </w:pPr>
      <w:r w:rsidRPr="000766FA">
        <w:t xml:space="preserve">În cadrul tipului genetic de sol </w:t>
      </w:r>
      <w:r w:rsidRPr="000766FA">
        <w:rPr>
          <w:bCs/>
        </w:rPr>
        <w:t>eutricambosol</w:t>
      </w:r>
      <w:r w:rsidRPr="000766FA">
        <w:rPr>
          <w:b/>
          <w:bCs/>
        </w:rPr>
        <w:t xml:space="preserve"> </w:t>
      </w:r>
      <w:r w:rsidRPr="000766FA">
        <w:t>sunt reunite soluri care prezintă caracteristici comune prin gradul de manifestare a elementelor de diagnostic</w:t>
      </w:r>
      <w:r w:rsidR="00BC103F" w:rsidRPr="000766FA">
        <w:t>e</w:t>
      </w:r>
      <w:r w:rsidRPr="000766FA">
        <w:t xml:space="preserve"> specifice tipului genetic.</w:t>
      </w:r>
    </w:p>
    <w:p w14:paraId="4AC2E0F4" w14:textId="18EA0CEC" w:rsidR="00AD1706" w:rsidRPr="000766FA" w:rsidRDefault="00AD1706" w:rsidP="0056302B">
      <w:pPr>
        <w:pStyle w:val="Default"/>
        <w:spacing w:line="360" w:lineRule="auto"/>
        <w:ind w:firstLine="720"/>
        <w:jc w:val="both"/>
        <w:rPr>
          <w:rFonts w:ascii="Calibri" w:hAnsi="Calibri" w:cs="Calibri"/>
        </w:rPr>
      </w:pPr>
      <w:r w:rsidRPr="0066634C">
        <w:t xml:space="preserve">Existenţa unor serii de proprietăţi, caracteristici şi elemente diagnostice diferite, </w:t>
      </w:r>
      <w:r w:rsidR="0066634C" w:rsidRPr="0066634C">
        <w:t>pr</w:t>
      </w:r>
      <w:r w:rsidR="0066634C" w:rsidRPr="00CC4833">
        <w:t>ec</w:t>
      </w:r>
      <w:r w:rsidR="0066634C">
        <w:t>um</w:t>
      </w:r>
      <w:r w:rsidRPr="0066634C">
        <w:t xml:space="preserve"> tipurile şi succesiunea de orizonturi, tipul orizonturilor de asociere, anumite caractere şi proprietăţi, materialul parental etc., rezultate ale procesului </w:t>
      </w:r>
      <w:r w:rsidR="00BC103F" w:rsidRPr="0066634C">
        <w:t>de pedogeneză, a determinat sub</w:t>
      </w:r>
      <w:r w:rsidR="0066634C">
        <w:t>î</w:t>
      </w:r>
      <w:r w:rsidRPr="0066634C">
        <w:t xml:space="preserve">mpărţirea tipului de sol </w:t>
      </w:r>
      <w:r w:rsidRPr="0066634C">
        <w:rPr>
          <w:bCs/>
        </w:rPr>
        <w:t>eutricambosol</w:t>
      </w:r>
      <w:r w:rsidRPr="0066634C">
        <w:rPr>
          <w:b/>
          <w:bCs/>
        </w:rPr>
        <w:t xml:space="preserve"> </w:t>
      </w:r>
      <w:r w:rsidR="00FE3741" w:rsidRPr="0066634C">
        <w:t>în 41</w:t>
      </w:r>
      <w:r w:rsidRPr="0066634C">
        <w:t xml:space="preserve"> subunităţi taxonomice de ordin superior. </w:t>
      </w:r>
      <w:r w:rsidRPr="000766FA">
        <w:t>Pentru exprimarea acestor serii, în taxonomia preluvosolurilor se</w:t>
      </w:r>
      <w:r w:rsidRPr="000766FA">
        <w:rPr>
          <w:rFonts w:ascii="Calibri" w:hAnsi="Calibri" w:cs="Calibri"/>
        </w:rPr>
        <w:t xml:space="preserve"> </w:t>
      </w:r>
      <w:r w:rsidRPr="000766FA">
        <w:t>utilizează calificativele de sol.</w:t>
      </w:r>
    </w:p>
    <w:p w14:paraId="313CCA68" w14:textId="77777777" w:rsidR="00AD1706" w:rsidRPr="000766FA" w:rsidRDefault="00AD1706" w:rsidP="00AD1706">
      <w:pPr>
        <w:pStyle w:val="Default"/>
        <w:rPr>
          <w:color w:val="auto"/>
        </w:rPr>
      </w:pPr>
    </w:p>
    <w:p w14:paraId="042DC27D" w14:textId="65FE8496" w:rsidR="00AD1706" w:rsidRPr="000766FA" w:rsidRDefault="00AD1706" w:rsidP="00FA60BC">
      <w:pPr>
        <w:pStyle w:val="Default"/>
        <w:spacing w:line="360" w:lineRule="auto"/>
        <w:ind w:firstLine="720"/>
        <w:rPr>
          <w:color w:val="auto"/>
        </w:rPr>
      </w:pPr>
      <w:r w:rsidRPr="000766FA">
        <w:rPr>
          <w:color w:val="auto"/>
        </w:rPr>
        <w:t xml:space="preserve">În </w:t>
      </w:r>
      <w:r w:rsidRPr="000766FA">
        <w:rPr>
          <w:b/>
          <w:bCs/>
          <w:color w:val="auto"/>
        </w:rPr>
        <w:t xml:space="preserve">Tabelul 4 </w:t>
      </w:r>
      <w:r w:rsidRPr="000766FA">
        <w:rPr>
          <w:color w:val="auto"/>
        </w:rPr>
        <w:t>sunt prezentate calificativele de sol utilizate în taxonomia eutricambosolurilor.</w:t>
      </w:r>
    </w:p>
    <w:p w14:paraId="6A8AEC8E" w14:textId="77777777" w:rsidR="00BC103F" w:rsidRPr="000766FA" w:rsidRDefault="00BC103F" w:rsidP="00AD1706">
      <w:pPr>
        <w:spacing w:line="360" w:lineRule="auto"/>
        <w:jc w:val="center"/>
        <w:rPr>
          <w:rFonts w:ascii="Times New Roman" w:hAnsi="Times New Roman" w:cs="Times New Roman"/>
          <w:b/>
          <w:bCs/>
          <w:sz w:val="24"/>
          <w:szCs w:val="24"/>
        </w:rPr>
      </w:pPr>
    </w:p>
    <w:p w14:paraId="6EA1F7CC" w14:textId="77777777" w:rsidR="00374CE5" w:rsidRPr="00BC103F" w:rsidRDefault="00374CE5" w:rsidP="00CC4833">
      <w:pPr>
        <w:spacing w:line="240" w:lineRule="auto"/>
        <w:jc w:val="center"/>
        <w:rPr>
          <w:rFonts w:ascii="Times New Roman" w:hAnsi="Times New Roman" w:cs="Times New Roman"/>
          <w:bCs/>
          <w:sz w:val="24"/>
          <w:szCs w:val="24"/>
        </w:rPr>
      </w:pPr>
      <w:r>
        <w:rPr>
          <w:rFonts w:ascii="Times New Roman" w:hAnsi="Times New Roman" w:cs="Times New Roman"/>
          <w:b/>
          <w:bCs/>
          <w:sz w:val="24"/>
          <w:szCs w:val="24"/>
        </w:rPr>
        <w:t>Tabel 4</w:t>
      </w:r>
      <w:r w:rsidR="00AD1706" w:rsidRPr="00AD1706">
        <w:rPr>
          <w:rFonts w:ascii="Times New Roman" w:hAnsi="Times New Roman" w:cs="Times New Roman"/>
          <w:sz w:val="24"/>
          <w:szCs w:val="24"/>
        </w:rPr>
        <w:t xml:space="preserve">. Calificativele de sol utilizate în taxonomia eutricambosolurilor (după </w:t>
      </w:r>
      <w:r w:rsidR="00AD1706" w:rsidRPr="00AD1706">
        <w:rPr>
          <w:rFonts w:ascii="Times New Roman" w:hAnsi="Times New Roman" w:cs="Times New Roman"/>
          <w:b/>
          <w:bCs/>
          <w:sz w:val="24"/>
          <w:szCs w:val="24"/>
        </w:rPr>
        <w:t>SRTS-</w:t>
      </w:r>
      <w:r w:rsidR="00AD1706">
        <w:rPr>
          <w:rFonts w:ascii="Times New Roman" w:hAnsi="Times New Roman" w:cs="Times New Roman"/>
          <w:b/>
          <w:bCs/>
          <w:sz w:val="24"/>
          <w:szCs w:val="24"/>
        </w:rPr>
        <w:t>2012+</w:t>
      </w:r>
      <w:r w:rsidR="00AD1706">
        <w:rPr>
          <w:rFonts w:ascii="Times New Roman" w:hAnsi="Times New Roman" w:cs="Times New Roman"/>
          <w:bCs/>
          <w:sz w:val="24"/>
          <w:szCs w:val="24"/>
        </w:rPr>
        <w:t>)</w:t>
      </w:r>
    </w:p>
    <w:tbl>
      <w:tblPr>
        <w:tblStyle w:val="TableGrid2"/>
        <w:tblW w:w="0" w:type="auto"/>
        <w:tblLayout w:type="fixed"/>
        <w:tblLook w:val="04A0" w:firstRow="1" w:lastRow="0" w:firstColumn="1" w:lastColumn="0" w:noHBand="0" w:noVBand="1"/>
      </w:tblPr>
      <w:tblGrid>
        <w:gridCol w:w="1668"/>
        <w:gridCol w:w="977"/>
        <w:gridCol w:w="4551"/>
      </w:tblGrid>
      <w:tr w:rsidR="00374CE5" w:rsidRPr="00F933D4" w14:paraId="2865E55B"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C42B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97A1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EBDD9"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374CE5" w:rsidRPr="001224C8" w14:paraId="3875771F"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C9E6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51D00"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64517" w14:textId="77777777" w:rsidR="00374CE5" w:rsidRPr="00F933D4" w:rsidRDefault="00374CE5" w:rsidP="005909C8">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tc>
      </w:tr>
      <w:tr w:rsidR="00374CE5" w:rsidRPr="00F933D4" w14:paraId="5547983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7AC18" w14:textId="77777777" w:rsidR="00374CE5"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1C14D" w14:textId="77777777" w:rsidR="00374CE5"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83BC" w14:textId="77777777" w:rsidR="00374CE5" w:rsidRDefault="00374CE5" w:rsidP="005909C8">
            <w:pPr>
              <w:jc w:val="both"/>
              <w:rPr>
                <w:rFonts w:ascii="Times New Roman" w:eastAsia="Century Schoolbook" w:hAnsi="Times New Roman" w:cs="Times New Roman"/>
                <w:i/>
                <w:iCs/>
                <w:color w:val="000000"/>
                <w:sz w:val="24"/>
                <w:szCs w:val="24"/>
                <w:shd w:val="clear" w:color="auto" w:fill="FFFFFF"/>
                <w:lang w:val="ro-RO" w:eastAsia="ro-RO" w:bidi="ro-RO"/>
              </w:rPr>
            </w:pPr>
            <w:r w:rsidRPr="000766FA">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F35A57">
              <w:rPr>
                <w:rFonts w:ascii="Times New Roman" w:hAnsi="Times New Roman" w:cs="Times New Roman"/>
                <w:i/>
                <w:sz w:val="24"/>
                <w:szCs w:val="24"/>
                <w:lang w:val="ro-RO" w:bidi="ro-RO"/>
              </w:rPr>
              <w:t>e</w:t>
            </w:r>
            <w:r w:rsidRPr="000766FA">
              <w:rPr>
                <w:rFonts w:ascii="Times New Roman" w:hAnsi="Times New Roman" w:cs="Times New Roman"/>
                <w:i/>
                <w:sz w:val="24"/>
                <w:szCs w:val="24"/>
                <w:lang w:val="ro-RO" w:bidi="ro-RO"/>
              </w:rPr>
              <w:t xml:space="preserve"> neovulcanice (loess, argile, produse de alterare ferallitică). </w:t>
            </w:r>
            <w:r w:rsidRPr="000766FA">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0766FA">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0766FA">
              <w:rPr>
                <w:rFonts w:ascii="Times New Roman" w:eastAsiaTheme="minorEastAsia" w:hAnsi="Times New Roman" w:cs="Times New Roman"/>
                <w:i/>
                <w:sz w:val="24"/>
                <w:szCs w:val="24"/>
                <w:lang w:bidi="ro-RO"/>
              </w:rPr>
              <w:t>0,9g/cm</w:t>
            </w:r>
            <w:r w:rsidRPr="000766FA">
              <w:rPr>
                <w:rFonts w:ascii="Times New Roman" w:eastAsiaTheme="minorEastAsia" w:hAnsi="Times New Roman" w:cs="Times New Roman"/>
                <w:i/>
                <w:sz w:val="24"/>
                <w:szCs w:val="24"/>
                <w:vertAlign w:val="superscript"/>
                <w:lang w:bidi="ro-RO"/>
              </w:rPr>
              <w:t>3</w:t>
            </w:r>
            <w:r w:rsidRPr="000766FA">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tc>
      </w:tr>
      <w:tr w:rsidR="00374CE5" w:rsidRPr="001224C8" w14:paraId="586D26EB"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661EC"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7779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82F7E7"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sidR="00F35A57">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12E4C0B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AE294"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amfigleic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34677"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3496D" w14:textId="703159F0" w:rsidR="00374CE5" w:rsidRPr="00F933D4" w:rsidRDefault="00E71BE8"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G</w:t>
            </w:r>
            <w:r w:rsidR="00374CE5" w:rsidRPr="00F933D4">
              <w:rPr>
                <w:rFonts w:ascii="Times New Roman" w:eastAsia="Century Schoolbook" w:hAnsi="Times New Roman" w:cs="Times New Roman"/>
                <w:i/>
                <w:color w:val="000000"/>
                <w:sz w:val="24"/>
                <w:szCs w:val="24"/>
                <w:shd w:val="clear" w:color="auto" w:fill="FFFFFF"/>
                <w:lang w:val="ro-RO" w:eastAsia="ro-RO" w:bidi="ro-RO"/>
              </w:rPr>
              <w:t>leic şi stagnic în acelaş</w:t>
            </w:r>
            <w:r w:rsidR="00F35A57">
              <w:rPr>
                <w:rFonts w:ascii="Times New Roman" w:eastAsia="Century Schoolbook" w:hAnsi="Times New Roman" w:cs="Times New Roman"/>
                <w:i/>
                <w:color w:val="000000"/>
                <w:sz w:val="24"/>
                <w:szCs w:val="24"/>
                <w:shd w:val="clear" w:color="auto" w:fill="FFFFFF"/>
                <w:lang w:val="ro-RO" w:eastAsia="ro-RO" w:bidi="ro-RO"/>
              </w:rPr>
              <w:t>i</w:t>
            </w:r>
            <w:r w:rsidR="00374CE5" w:rsidRPr="00F933D4">
              <w:rPr>
                <w:rFonts w:ascii="Times New Roman" w:eastAsia="Century Schoolbook" w:hAnsi="Times New Roman" w:cs="Times New Roman"/>
                <w:i/>
                <w:color w:val="000000"/>
                <w:sz w:val="24"/>
                <w:szCs w:val="24"/>
                <w:shd w:val="clear" w:color="auto" w:fill="FFFFFF"/>
                <w:lang w:val="ro-RO" w:eastAsia="ro-RO" w:bidi="ro-RO"/>
              </w:rPr>
              <w:t xml:space="preserve"> timp (gc </w:t>
            </w:r>
            <w:r w:rsidR="00374CE5" w:rsidRPr="00F933D4">
              <w:rPr>
                <w:rFonts w:ascii="Times New Roman" w:eastAsia="Century Schoolbook" w:hAnsi="Times New Roman" w:cs="Times New Roman"/>
                <w:i/>
                <w:color w:val="000000"/>
                <w:sz w:val="24"/>
                <w:szCs w:val="24"/>
                <w:shd w:val="clear" w:color="auto" w:fill="FFFFFF"/>
                <w:lang w:eastAsia="ro-RO" w:bidi="ro-RO"/>
              </w:rPr>
              <w:t>+ st</w:t>
            </w:r>
            <w:r w:rsidR="00374CE5" w:rsidRPr="00F933D4">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16B18699"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26926"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calcic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8BEE0"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ca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A31D" w14:textId="30543829"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 sau km (carbonaţi s</w:t>
            </w:r>
            <w:r w:rsidR="00E71BE8">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1%), începând în 75 – 200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r w:rsidR="00F35A57">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00E56030"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56730"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45A7B"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9FE372"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113777F6"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7C7C2"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endogleic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751C5"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F8ADFC"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504F754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1E2EC"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B4750"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B77CA"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32D99A7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2BFB2"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CB28"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E9FEA" w14:textId="77777777" w:rsidR="00374CE5" w:rsidRPr="00946829"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sidRPr="00F35A57">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tc>
      </w:tr>
      <w:tr w:rsidR="00374CE5" w:rsidRPr="00F933D4" w14:paraId="4F95922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6B0F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lamelar</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11F92"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la</w:t>
            </w:r>
          </w:p>
          <w:p w14:paraId="03E5045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3A74B"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 Bv</w:t>
            </w:r>
            <w:r w:rsidRPr="00F933D4">
              <w:rPr>
                <w:rFonts w:ascii="Times New Roman" w:eastAsia="Century Schoolbook" w:hAnsi="Times New Roman" w:cs="Times New Roman"/>
                <w:i/>
                <w:color w:val="000000"/>
                <w:sz w:val="24"/>
                <w:szCs w:val="24"/>
                <w:shd w:val="clear" w:color="auto" w:fill="FFFFFF"/>
                <w:lang w:val="ro-RO" w:eastAsia="ro-RO" w:bidi="ro-RO"/>
              </w:rPr>
              <w:t>la –</w:t>
            </w:r>
            <w:r>
              <w:rPr>
                <w:rFonts w:ascii="Times New Roman" w:eastAsia="Century Schoolbook" w:hAnsi="Times New Roman" w:cs="Times New Roman"/>
                <w:i/>
                <w:color w:val="000000"/>
                <w:sz w:val="24"/>
                <w:szCs w:val="24"/>
                <w:shd w:val="clear" w:color="auto" w:fill="FFFFFF"/>
                <w:lang w:val="ro-RO" w:eastAsia="ro-RO" w:bidi="ro-RO"/>
              </w:rPr>
              <w:t xml:space="preserve">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lamelar (specific unor subtipuri formate pe materiale nisipoase)</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26543081"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3EA6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5741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4B443"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1263E5A7"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58741"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798B"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D946E" w14:textId="68A68F6A"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25 – 50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7BB64DAC"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DF929"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lastRenderedPageBreak/>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C5AE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94FC6"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0BA10C60"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EAB29"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pararendzinic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8F81E"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387E4"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având A şi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1B5AE212"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646A7C"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5E5F2"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35905" w14:textId="29FB4CFF"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8054AE">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1B0967DE"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9F8A6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E7925"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rz</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A82D1"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cu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sidR="00E71BE8">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26326CD7"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5E41"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rendzicalcaric</w:t>
            </w:r>
          </w:p>
          <w:p w14:paraId="5146BCB4"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21E1C"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rk</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9CE0C"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 125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3897C2C4"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63CB5"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3EC54"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E4708"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50%) culori cu nuanţe în 5YR</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6B8DBB4F"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7B045"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2237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6F18E"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7CEB17EE"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7C707"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B1ECD"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96E59"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48CA5483"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2103A"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56A3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7D3F0"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6A7C58A8"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8F385"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salinic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2E531"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F8BA1" w14:textId="28C58CC8"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Prezintă orizont sc în 0</w:t>
            </w:r>
            <w:r w:rsidR="00E71BE8">
              <w:rPr>
                <w:rFonts w:ascii="Times New Roman" w:eastAsia="Century Schoolbook" w:hAnsi="Times New Roman" w:cs="Times New Roman"/>
                <w:i/>
                <w:color w:val="000000"/>
                <w:sz w:val="24"/>
                <w:szCs w:val="24"/>
                <w:shd w:val="clear" w:color="auto" w:fill="FFFFFF"/>
                <w:lang w:val="ro-RO" w:eastAsia="ro-RO" w:bidi="ro-RO"/>
              </w:rPr>
              <w:t xml:space="preserve"> – </w:t>
            </w:r>
            <w:r>
              <w:rPr>
                <w:rFonts w:ascii="Times New Roman" w:eastAsia="Century Schoolbook" w:hAnsi="Times New Roman" w:cs="Times New Roman"/>
                <w:i/>
                <w:color w:val="000000"/>
                <w:sz w:val="24"/>
                <w:szCs w:val="24"/>
                <w:shd w:val="clear" w:color="auto" w:fill="FFFFFF"/>
                <w:lang w:val="ro-RO" w:eastAsia="ro-RO" w:bidi="ro-RO"/>
              </w:rPr>
              <w:t>100 cm sau orizont sa în 50 – 100 cm.</w:t>
            </w:r>
          </w:p>
        </w:tc>
      </w:tr>
      <w:tr w:rsidR="00374CE5" w:rsidRPr="001224C8" w14:paraId="0F555B66"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2159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salsodic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27B80"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8A1D5" w14:textId="3DB6ACB3"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este salinic şi sodic în acelaş</w:t>
            </w:r>
            <w:r w:rsidR="00E71BE8">
              <w:rPr>
                <w:rFonts w:ascii="Times New Roman" w:eastAsia="Century Schoolbook" w:hAnsi="Times New Roman" w:cs="Times New Roman"/>
                <w:i/>
                <w:color w:val="000000"/>
                <w:sz w:val="24"/>
                <w:szCs w:val="24"/>
                <w:shd w:val="clear" w:color="auto" w:fill="FFFFFF"/>
                <w:lang w:val="ro-RO" w:eastAsia="ro-RO" w:bidi="ro-RO"/>
              </w:rPr>
              <w:t>i</w:t>
            </w:r>
            <w:r>
              <w:rPr>
                <w:rFonts w:ascii="Times New Roman" w:eastAsia="Century Schoolbook" w:hAnsi="Times New Roman" w:cs="Times New Roman"/>
                <w:i/>
                <w:color w:val="000000"/>
                <w:sz w:val="24"/>
                <w:szCs w:val="24"/>
                <w:shd w:val="clear" w:color="auto" w:fill="FFFFFF"/>
                <w:lang w:val="ro-RO" w:eastAsia="ro-RO" w:bidi="ro-RO"/>
              </w:rPr>
              <w:t xml:space="preserve"> timp</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4BFAE29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004A3"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EBDFB"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AF4B7"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ac</w:t>
            </w:r>
            <w:r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933D4">
              <w:rPr>
                <w:rFonts w:ascii="Times New Roman" w:eastAsia="Century Schoolbook" w:hAnsi="Times New Roman" w:cs="Times New Roman"/>
                <w:b/>
                <w:bCs/>
                <w:i/>
                <w:color w:val="000000"/>
                <w:sz w:val="24"/>
                <w:szCs w:val="24"/>
                <w:shd w:val="clear" w:color="auto" w:fill="FFFFFF"/>
                <w:lang w:val="ro-RO" w:eastAsia="ro-RO" w:bidi="ro-RO"/>
              </w:rPr>
              <w:t>na</w:t>
            </w:r>
            <w:r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1503B262"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D40AC7"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E7685"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059A77"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stagnogleic (W) începând în 50 – 100 cm sau orizont stagnogleizat (w) începând în 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1B14030A"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037C"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59A7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4A393"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W începând în 25 – 50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746EF5E3"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C558CB"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C4C7F"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F7B6D"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Pr="00F933D4">
              <w:rPr>
                <w:rFonts w:ascii="Times New Roman" w:eastAsia="Century Schoolbook" w:hAnsi="Times New Roman" w:cs="Times New Roman"/>
                <w:i/>
                <w:color w:val="000000"/>
                <w:sz w:val="24"/>
                <w:szCs w:val="24"/>
                <w:shd w:val="clear" w:color="auto" w:fill="FFFFFF"/>
                <w:lang w:val="ro-RO" w:eastAsia="ro-RO" w:bidi="ro-RO"/>
              </w:rPr>
              <w:t xml:space="preserve">rezintă condiţiile obligatorii pentru tipul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de sol respectiv, dar nu prezintă atributele specifice celorlalte subdiviziuni ale tipului de sol respectiv</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F933D4" w14:paraId="5944B485" w14:textId="77777777" w:rsidTr="005909C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BF7E1"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lastRenderedPageBreak/>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15AAB" w14:textId="77777777" w:rsidR="00374CE5" w:rsidRPr="00F933D4"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0031F" w14:textId="77777777" w:rsidR="00374CE5" w:rsidRPr="00F933D4" w:rsidRDefault="00374CE5" w:rsidP="005909C8">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între baza orizontului A şi 100 cm.</w:t>
            </w:r>
          </w:p>
        </w:tc>
      </w:tr>
    </w:tbl>
    <w:p w14:paraId="3BCE409D" w14:textId="77777777" w:rsidR="00374CE5" w:rsidRDefault="00374CE5" w:rsidP="00374CE5">
      <w:pPr>
        <w:jc w:val="both"/>
        <w:rPr>
          <w:rFonts w:ascii="Times New Roman" w:hAnsi="Times New Roman" w:cs="Times New Roman"/>
          <w:sz w:val="24"/>
          <w:szCs w:val="24"/>
        </w:rPr>
      </w:pPr>
    </w:p>
    <w:p w14:paraId="729188E5" w14:textId="77777777" w:rsidR="00374CE5" w:rsidRPr="00E71BE8" w:rsidRDefault="00374CE5" w:rsidP="00FA60BC">
      <w:pPr>
        <w:ind w:firstLine="720"/>
        <w:jc w:val="both"/>
        <w:rPr>
          <w:rFonts w:ascii="Times New Roman" w:hAnsi="Times New Roman" w:cs="Times New Roman"/>
          <w:bCs/>
          <w:sz w:val="24"/>
          <w:szCs w:val="24"/>
        </w:rPr>
      </w:pPr>
      <w:r w:rsidRPr="00435189">
        <w:rPr>
          <w:rFonts w:ascii="Times New Roman" w:hAnsi="Times New Roman" w:cs="Times New Roman"/>
          <w:sz w:val="24"/>
          <w:szCs w:val="24"/>
        </w:rPr>
        <w:t>Calficativele de sol</w:t>
      </w:r>
      <w:r>
        <w:rPr>
          <w:rFonts w:ascii="Times New Roman" w:hAnsi="Times New Roman" w:cs="Times New Roman"/>
          <w:sz w:val="24"/>
          <w:szCs w:val="24"/>
        </w:rPr>
        <w:t xml:space="preserve"> combinate</w:t>
      </w:r>
      <w:r w:rsidRPr="00435189">
        <w:rPr>
          <w:rFonts w:ascii="Times New Roman" w:hAnsi="Times New Roman" w:cs="Times New Roman"/>
          <w:sz w:val="24"/>
          <w:szCs w:val="24"/>
        </w:rPr>
        <w:t xml:space="preserve"> utiliza</w:t>
      </w:r>
      <w:r>
        <w:rPr>
          <w:rFonts w:ascii="Times New Roman" w:hAnsi="Times New Roman" w:cs="Times New Roman"/>
          <w:sz w:val="24"/>
          <w:szCs w:val="24"/>
        </w:rPr>
        <w:t xml:space="preserve">te în taxonomia </w:t>
      </w:r>
      <w:r>
        <w:rPr>
          <w:rFonts w:ascii="Times New Roman" w:eastAsia="Century Schoolbook" w:hAnsi="Times New Roman" w:cs="Times New Roman"/>
          <w:iCs/>
          <w:color w:val="000000"/>
          <w:sz w:val="24"/>
          <w:szCs w:val="24"/>
          <w:shd w:val="clear" w:color="auto" w:fill="FFFFFF"/>
          <w:lang w:val="ro-RO" w:eastAsia="ro-RO" w:bidi="ro-RO"/>
        </w:rPr>
        <w:t>eutricambosolurilor</w:t>
      </w:r>
      <w:r w:rsidRPr="00435189">
        <w:rPr>
          <w:rFonts w:ascii="Times New Roman" w:hAnsi="Times New Roman" w:cs="Times New Roman"/>
          <w:sz w:val="24"/>
          <w:szCs w:val="24"/>
        </w:rPr>
        <w:t xml:space="preserve"> </w:t>
      </w:r>
      <w:r>
        <w:rPr>
          <w:rFonts w:ascii="Times New Roman" w:hAnsi="Times New Roman" w:cs="Times New Roman"/>
          <w:sz w:val="24"/>
          <w:szCs w:val="24"/>
        </w:rPr>
        <w:t xml:space="preserve">sunt prezentate în </w:t>
      </w:r>
      <w:r w:rsidRPr="00BC103F">
        <w:rPr>
          <w:rFonts w:ascii="Times New Roman" w:hAnsi="Times New Roman" w:cs="Times New Roman"/>
          <w:b/>
          <w:sz w:val="24"/>
          <w:szCs w:val="24"/>
        </w:rPr>
        <w:t>Tabelul 5</w:t>
      </w:r>
      <w:r w:rsidR="00E71BE8">
        <w:rPr>
          <w:rFonts w:ascii="Times New Roman" w:hAnsi="Times New Roman" w:cs="Times New Roman"/>
          <w:bCs/>
          <w:sz w:val="24"/>
          <w:szCs w:val="24"/>
        </w:rPr>
        <w:t>.</w:t>
      </w:r>
    </w:p>
    <w:p w14:paraId="543DAC6E" w14:textId="77777777" w:rsidR="00374CE5" w:rsidRPr="00055A06" w:rsidRDefault="00374CE5" w:rsidP="00374CE5">
      <w:pPr>
        <w:jc w:val="both"/>
        <w:rPr>
          <w:rFonts w:ascii="Times New Roman" w:hAnsi="Times New Roman" w:cs="Times New Roman"/>
          <w:b/>
          <w:sz w:val="24"/>
          <w:szCs w:val="24"/>
        </w:rPr>
      </w:pPr>
    </w:p>
    <w:p w14:paraId="5D0CDFE3" w14:textId="240C12EA" w:rsidR="00374CE5" w:rsidRDefault="00374CE5" w:rsidP="00E71BE8">
      <w:pPr>
        <w:spacing w:after="0" w:line="240" w:lineRule="auto"/>
        <w:jc w:val="both"/>
        <w:rPr>
          <w:rFonts w:ascii="Times New Roman" w:eastAsia="Century Schoolbook" w:hAnsi="Times New Roman" w:cs="Times New Roman"/>
          <w:color w:val="000000"/>
          <w:sz w:val="24"/>
          <w:szCs w:val="24"/>
          <w:shd w:val="clear" w:color="auto" w:fill="FFFFFF"/>
          <w:lang w:val="ro-RO" w:eastAsia="ro-RO"/>
        </w:rPr>
      </w:pPr>
      <w:r w:rsidRPr="00BC103F">
        <w:rPr>
          <w:rFonts w:ascii="Times New Roman" w:eastAsia="Century Schoolbook" w:hAnsi="Times New Roman" w:cs="Times New Roman"/>
          <w:b/>
          <w:iCs/>
          <w:color w:val="000000"/>
          <w:sz w:val="24"/>
          <w:szCs w:val="24"/>
          <w:shd w:val="clear" w:color="auto" w:fill="FFFFFF"/>
          <w:lang w:val="ro-RO" w:eastAsia="ro-RO" w:bidi="ro-RO"/>
        </w:rPr>
        <w:t>Tabel 5.</w:t>
      </w:r>
      <w:r w:rsidRPr="00E710DC">
        <w:rPr>
          <w:rFonts w:ascii="Times New Roman" w:eastAsia="Century Schoolbook" w:hAnsi="Times New Roman" w:cs="Times New Roman"/>
          <w:iCs/>
          <w:color w:val="000000"/>
          <w:sz w:val="24"/>
          <w:szCs w:val="24"/>
          <w:shd w:val="clear" w:color="auto" w:fill="FFFFFF"/>
          <w:lang w:val="ro-RO" w:eastAsia="ro-RO" w:bidi="ro-RO"/>
        </w:rPr>
        <w:t xml:space="preserve"> Calificativele de sol combinate utilizate în </w:t>
      </w:r>
      <w:r>
        <w:rPr>
          <w:rFonts w:ascii="Times New Roman" w:eastAsia="Century Schoolbook" w:hAnsi="Times New Roman" w:cs="Times New Roman"/>
          <w:iCs/>
          <w:color w:val="000000"/>
          <w:sz w:val="24"/>
          <w:szCs w:val="24"/>
          <w:shd w:val="clear" w:color="auto" w:fill="FFFFFF"/>
          <w:lang w:val="ro-RO" w:eastAsia="ro-RO" w:bidi="ro-RO"/>
        </w:rPr>
        <w:t>taxonomia eutricambosolurilor</w:t>
      </w:r>
      <w:r w:rsidRPr="00E710DC">
        <w:rPr>
          <w:rFonts w:ascii="Times New Roman" w:eastAsia="Century Schoolbook" w:hAnsi="Times New Roman" w:cs="Times New Roman"/>
          <w:iCs/>
          <w:color w:val="000000"/>
          <w:sz w:val="24"/>
          <w:szCs w:val="24"/>
          <w:shd w:val="clear" w:color="auto" w:fill="FFFFFF"/>
          <w:lang w:val="ro-RO" w:eastAsia="ro-RO" w:bidi="ro-RO"/>
        </w:rPr>
        <w:t xml:space="preserve"> (după SRTS</w:t>
      </w:r>
      <w:r w:rsidRPr="00E710DC">
        <w:rPr>
          <w:rFonts w:ascii="Times New Roman" w:eastAsia="Century Schoolbook" w:hAnsi="Times New Roman" w:cs="Times New Roman"/>
          <w:color w:val="000000"/>
          <w:sz w:val="24"/>
          <w:szCs w:val="24"/>
          <w:shd w:val="clear" w:color="auto" w:fill="FFFFFF"/>
          <w:lang w:val="ro-RO" w:eastAsia="ro-RO"/>
        </w:rPr>
        <w:t>-2012+)</w:t>
      </w:r>
    </w:p>
    <w:p w14:paraId="51F5DED5" w14:textId="77777777" w:rsidR="00374CE5" w:rsidRPr="00E710DC" w:rsidRDefault="00374CE5" w:rsidP="00374CE5">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p>
    <w:tbl>
      <w:tblPr>
        <w:tblStyle w:val="TableGrid3"/>
        <w:tblW w:w="0" w:type="auto"/>
        <w:tblLook w:val="04A0" w:firstRow="1" w:lastRow="0" w:firstColumn="1" w:lastColumn="0" w:noHBand="0" w:noVBand="1"/>
      </w:tblPr>
      <w:tblGrid>
        <w:gridCol w:w="2483"/>
        <w:gridCol w:w="1222"/>
        <w:gridCol w:w="3491"/>
      </w:tblGrid>
      <w:tr w:rsidR="00374CE5" w:rsidRPr="00E710DC" w14:paraId="3DBBDE33"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26346"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762BA"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33B6E"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374CE5" w:rsidRPr="00E71BE8" w14:paraId="71706AD7"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83273"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46382"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A4446" w14:textId="7E3E6436" w:rsidR="00691AF8" w:rsidRPr="00E71BE8" w:rsidRDefault="00374CE5" w:rsidP="007931BB">
            <w:pPr>
              <w:rPr>
                <w:rFonts w:ascii="Times New Roman" w:hAnsi="Times New Roman" w:cs="Times New Roman"/>
                <w:i/>
                <w:sz w:val="24"/>
                <w:szCs w:val="24"/>
                <w:lang w:val="ro-RO" w:bidi="ro-RO"/>
              </w:rPr>
            </w:pPr>
            <w:r w:rsidRPr="00E71BE8">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w:t>
            </w:r>
          </w:p>
          <w:p w14:paraId="188A074D" w14:textId="77777777" w:rsidR="00374CE5"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sidRPr="00E71BE8">
              <w:rPr>
                <w:rFonts w:ascii="Times New Roman" w:hAnsi="Times New Roman" w:cs="Times New Roman"/>
                <w:i/>
                <w:sz w:val="24"/>
                <w:szCs w:val="24"/>
                <w:lang w:val="ro-RO" w:bidi="ro-RO"/>
              </w:rPr>
              <w:t>Pot fi şi în asociaţie cu material</w:t>
            </w:r>
            <w:r w:rsidR="00691AF8" w:rsidRPr="00E71BE8">
              <w:rPr>
                <w:rFonts w:ascii="Times New Roman" w:hAnsi="Times New Roman" w:cs="Times New Roman"/>
                <w:i/>
                <w:sz w:val="24"/>
                <w:szCs w:val="24"/>
                <w:lang w:val="ro-RO" w:bidi="ro-RO"/>
              </w:rPr>
              <w:t>e</w:t>
            </w:r>
            <w:r w:rsidRPr="00E71BE8">
              <w:rPr>
                <w:rFonts w:ascii="Times New Roman" w:hAnsi="Times New Roman" w:cs="Times New Roman"/>
                <w:i/>
                <w:sz w:val="24"/>
                <w:szCs w:val="24"/>
                <w:lang w:val="ro-RO" w:bidi="ro-RO"/>
              </w:rPr>
              <w:t xml:space="preserve"> neovulcanice (loess, argile, produse de alterare ferallitică). </w:t>
            </w:r>
            <w:r w:rsidRPr="00E71BE8">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E71BE8">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E71BE8">
              <w:rPr>
                <w:rFonts w:ascii="Times New Roman" w:eastAsiaTheme="minorEastAsia" w:hAnsi="Times New Roman" w:cs="Times New Roman"/>
                <w:i/>
                <w:sz w:val="24"/>
                <w:szCs w:val="24"/>
                <w:lang w:bidi="ro-RO"/>
              </w:rPr>
              <w:t>0,9g/cm</w:t>
            </w:r>
            <w:r w:rsidRPr="00E71BE8">
              <w:rPr>
                <w:rFonts w:ascii="Times New Roman" w:eastAsiaTheme="minorEastAsia" w:hAnsi="Times New Roman" w:cs="Times New Roman"/>
                <w:i/>
                <w:sz w:val="24"/>
                <w:szCs w:val="24"/>
                <w:vertAlign w:val="superscript"/>
                <w:lang w:bidi="ro-RO"/>
              </w:rPr>
              <w:t>3</w:t>
            </w:r>
            <w:r w:rsidRPr="00E71BE8">
              <w:rPr>
                <w:rFonts w:ascii="Times New Roman" w:eastAsiaTheme="minorEastAsia" w:hAnsi="Times New Roman" w:cs="Times New Roman"/>
                <w:i/>
                <w:sz w:val="24"/>
                <w:szCs w:val="24"/>
                <w:lang w:bidi="ro-RO"/>
              </w:rPr>
              <w:t xml:space="preserve">. Asociat orizonturilor A sau B.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E71BE8">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p w14:paraId="0246CE99" w14:textId="77777777" w:rsidR="00374CE5" w:rsidRPr="00E710DC" w:rsidRDefault="00374CE5" w:rsidP="007931BB">
            <w:pPr>
              <w:rPr>
                <w:rFonts w:ascii="Times New Roman" w:eastAsia="Century Schoolbook" w:hAnsi="Times New Roman" w:cs="Times New Roman"/>
                <w:iCs/>
                <w:color w:val="000000"/>
                <w:sz w:val="24"/>
                <w:szCs w:val="24"/>
                <w:shd w:val="clear" w:color="auto" w:fill="FFFFFF"/>
                <w:lang w:val="ro-RO" w:eastAsia="ro-RO" w:bidi="ro-RO"/>
              </w:rPr>
            </w:pPr>
          </w:p>
        </w:tc>
      </w:tr>
      <w:tr w:rsidR="00374CE5" w:rsidRPr="00E71BE8" w14:paraId="123A929B"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FC135" w14:textId="77777777" w:rsidR="00374CE5"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andic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3C57A" w14:textId="77777777" w:rsidR="00374CE5"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mo.an</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BAE24" w14:textId="3A975737" w:rsidR="00691AF8" w:rsidRPr="00E71BE8" w:rsidRDefault="00374CE5" w:rsidP="007931BB">
            <w:pPr>
              <w:rPr>
                <w:rFonts w:ascii="Times New Roman" w:hAnsi="Times New Roman" w:cs="Times New Roman"/>
                <w:i/>
                <w:sz w:val="24"/>
                <w:szCs w:val="24"/>
                <w:lang w:val="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w:t>
            </w:r>
            <w:r w:rsidRPr="00E71BE8">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w:t>
            </w:r>
          </w:p>
          <w:p w14:paraId="547471B2" w14:textId="77777777" w:rsidR="00374CE5" w:rsidRPr="00E710DC" w:rsidRDefault="00374CE5" w:rsidP="007931BB">
            <w:pPr>
              <w:rPr>
                <w:rFonts w:ascii="Times New Roman" w:eastAsia="Century Schoolbook" w:hAnsi="Times New Roman" w:cs="Times New Roman"/>
                <w:iCs/>
                <w:color w:val="000000"/>
                <w:sz w:val="24"/>
                <w:szCs w:val="24"/>
                <w:shd w:val="clear" w:color="auto" w:fill="FFFFFF"/>
                <w:lang w:val="ro-RO" w:eastAsia="ro-RO" w:bidi="ro-RO"/>
              </w:rPr>
            </w:pPr>
            <w:r w:rsidRPr="00E71BE8">
              <w:rPr>
                <w:rFonts w:ascii="Times New Roman" w:hAnsi="Times New Roman" w:cs="Times New Roman"/>
                <w:i/>
                <w:sz w:val="24"/>
                <w:szCs w:val="24"/>
                <w:lang w:bidi="ro-RO"/>
              </w:rPr>
              <w:lastRenderedPageBreak/>
              <w:t>Pot fi şi în asociaţie cu material</w:t>
            </w:r>
            <w:r w:rsidR="00691AF8" w:rsidRPr="00E71BE8">
              <w:rPr>
                <w:rFonts w:ascii="Times New Roman" w:hAnsi="Times New Roman" w:cs="Times New Roman"/>
                <w:i/>
                <w:sz w:val="24"/>
                <w:szCs w:val="24"/>
                <w:lang w:bidi="ro-RO"/>
              </w:rPr>
              <w:t>e</w:t>
            </w:r>
            <w:r w:rsidRPr="00E71BE8">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sidRPr="00E71BE8">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E71BE8">
              <w:rPr>
                <w:rFonts w:ascii="Times New Roman" w:eastAsiaTheme="minorEastAsia" w:hAnsi="Times New Roman" w:cs="Times New Roman"/>
                <w:i/>
                <w:sz w:val="24"/>
                <w:szCs w:val="24"/>
                <w:lang w:bidi="ro-RO"/>
              </w:rPr>
              <w:t>0,9g/cm</w:t>
            </w:r>
            <w:r w:rsidRPr="00E71BE8">
              <w:rPr>
                <w:rFonts w:ascii="Times New Roman" w:eastAsiaTheme="minorEastAsia" w:hAnsi="Times New Roman" w:cs="Times New Roman"/>
                <w:i/>
                <w:sz w:val="24"/>
                <w:szCs w:val="24"/>
                <w:vertAlign w:val="superscript"/>
                <w:lang w:bidi="ro-RO"/>
              </w:rPr>
              <w:t>3</w:t>
            </w:r>
            <w:r w:rsidRPr="00E71BE8">
              <w:rPr>
                <w:rFonts w:ascii="Times New Roman" w:eastAsiaTheme="minorEastAsia" w:hAnsi="Times New Roman" w:cs="Times New Roman"/>
                <w:i/>
                <w:sz w:val="24"/>
                <w:szCs w:val="24"/>
                <w:lang w:bidi="ro-RO"/>
              </w:rPr>
              <w:t xml:space="preserve">. Asociat orizonturilor A sau B.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E71BE8">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374CE5" w:rsidRPr="00E710DC" w14:paraId="0C986976"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70F16"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lastRenderedPageBreak/>
              <w:t>molic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AA378"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E22C2"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w:t>
            </w:r>
            <w:r w:rsidRPr="00E710DC">
              <w:rPr>
                <w:rFonts w:ascii="Times New Roman" w:eastAsia="Century Schoolbook" w:hAnsi="Times New Roman" w:cs="Times New Roman"/>
                <w:b/>
                <w:bCs/>
                <w:i/>
                <w:color w:val="000000"/>
                <w:sz w:val="24"/>
                <w:szCs w:val="24"/>
                <w:shd w:val="clear" w:color="auto" w:fill="FFFFFF"/>
                <w:lang w:val="ro-RO" w:eastAsia="ro-RO" w:bidi="ro-RO"/>
              </w:rPr>
              <w:t>Gr</w:t>
            </w:r>
            <w:r w:rsidRPr="00E710D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5C3ADDE2"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2867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BC8E3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mo.rz</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7D247"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387D548C"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F1D1D"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CBE99"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8BDFD"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având Am şi V%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14%)</w:t>
            </w:r>
            <w:r w:rsidR="00E71BE8">
              <w:rPr>
                <w:rFonts w:ascii="Times New Roman" w:eastAsia="Century Schoolbook" w:hAnsi="Times New Roman" w:cs="Times New Roman"/>
                <w:i/>
                <w:color w:val="000000"/>
                <w:sz w:val="24"/>
                <w:szCs w:val="24"/>
                <w:shd w:val="clear" w:color="auto" w:fill="FFFFFF"/>
                <w:lang w:val="ro-RO" w:eastAsia="ro-RO" w:bidi="ro-RO"/>
              </w:rPr>
              <w:t>,</w:t>
            </w:r>
            <w:r w:rsidRPr="00E710DC">
              <w:rPr>
                <w:rFonts w:ascii="Times New Roman" w:eastAsia="Century Schoolbook" w:hAnsi="Times New Roman" w:cs="Times New Roman"/>
                <w:i/>
                <w:color w:val="000000"/>
                <w:sz w:val="24"/>
                <w:szCs w:val="24"/>
                <w:shd w:val="clear" w:color="auto" w:fill="FFFFFF"/>
                <w:lang w:val="ro-RO" w:eastAsia="ro-RO" w:bidi="ro-RO"/>
              </w:rPr>
              <w:t xml:space="preserve">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508B9B43"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15D32"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salinic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114F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Mo.sc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D29DB"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Cu orizont sc în 0 – 100 cm sau orizont sa în 50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E710DC" w14:paraId="1A38387A"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037FA"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sodic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0351B"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mo.ac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22AFF"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w:t>
            </w:r>
            <w:r w:rsidRPr="00E710DC">
              <w:rPr>
                <w:rFonts w:ascii="Times New Roman" w:eastAsia="Century Schoolbook" w:hAnsi="Times New Roman" w:cs="Times New Roman"/>
                <w:b/>
                <w:bCs/>
                <w:i/>
                <w:color w:val="000000"/>
                <w:sz w:val="24"/>
                <w:szCs w:val="24"/>
                <w:shd w:val="clear" w:color="auto" w:fill="FFFFFF"/>
                <w:lang w:val="ro-RO" w:eastAsia="ro-RO" w:bidi="ro-RO"/>
              </w:rPr>
              <w:t>ac</w:t>
            </w:r>
            <w:r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E710DC">
              <w:rPr>
                <w:rFonts w:ascii="Times New Roman" w:eastAsia="Century Schoolbook" w:hAnsi="Times New Roman" w:cs="Times New Roman"/>
                <w:b/>
                <w:bCs/>
                <w:i/>
                <w:color w:val="000000"/>
                <w:sz w:val="24"/>
                <w:szCs w:val="24"/>
                <w:shd w:val="clear" w:color="auto" w:fill="FFFFFF"/>
                <w:lang w:val="ro-RO" w:eastAsia="ro-RO" w:bidi="ro-RO"/>
              </w:rPr>
              <w:t>na</w:t>
            </w:r>
            <w:r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31C08D13"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B70DD"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5D89A"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D371C7"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53%) şi orizont stagnogleic (W) începând în 50 – 100 cm sau orizont stagnogleizat (w) începând în 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E710DC" w14:paraId="74F9747C"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0EB1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vertic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6CADC"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mo.vs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13209"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contractilo-gonflant (z) începând între baza orizontului </w:t>
            </w:r>
            <w:r w:rsidRPr="00E710DC">
              <w:rPr>
                <w:rFonts w:ascii="Times New Roman" w:eastAsia="Century Schoolbook" w:hAnsi="Times New Roman" w:cs="Times New Roman"/>
                <w:i/>
                <w:color w:val="000000"/>
                <w:sz w:val="24"/>
                <w:szCs w:val="24"/>
                <w:shd w:val="clear" w:color="auto" w:fill="FFFFFF"/>
                <w:lang w:val="ro-RO" w:eastAsia="ro-RO" w:bidi="ro-RO"/>
              </w:rPr>
              <w:lastRenderedPageBreak/>
              <w:t>Am şi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4B78CBC7"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6A492"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Molic rendzinic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441B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Mo.rz.li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8F62B"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având Am şi V%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E71BE8">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Prezintă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w:t>
            </w:r>
            <w:r w:rsidR="00E71BE8">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22D2C13D"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E6A6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pararendzinic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0A51"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pa.st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CA1AA"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Ao şi V%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 şi orizont stagnogleic (W) începând în 50 – 100 cm sau orizont stagnogleizat (w) începând în 0 – 100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4931B3F7"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C09C5"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F7E6B"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19D06" w14:textId="5AF9AC86"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ol cu orizont Bt</w:t>
            </w:r>
            <w:r w:rsidR="00E71BE8">
              <w:rPr>
                <w:rFonts w:ascii="Times New Roman" w:eastAsia="Century Schoolbook" w:hAnsi="Times New Roman" w:cs="Times New Roman"/>
                <w:i/>
                <w:color w:val="000000"/>
                <w:sz w:val="24"/>
                <w:szCs w:val="24"/>
                <w:shd w:val="clear" w:color="auto" w:fill="FFFFFF"/>
                <w:lang w:val="ro-RO" w:eastAsia="ro-RO" w:bidi="ro-RO"/>
              </w:rPr>
              <w:t>,</w:t>
            </w:r>
            <w:r w:rsidRPr="00E710DC">
              <w:rPr>
                <w:rFonts w:ascii="Times New Roman" w:eastAsia="Century Schoolbook" w:hAnsi="Times New Roman" w:cs="Times New Roman"/>
                <w:i/>
                <w:color w:val="000000"/>
                <w:sz w:val="24"/>
                <w:szCs w:val="24"/>
                <w:shd w:val="clear" w:color="auto" w:fill="FFFFFF"/>
                <w:lang w:val="ro-RO" w:eastAsia="ro-RO" w:bidi="ro-RO"/>
              </w:rPr>
              <w:t xml:space="preserve">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50%) culori cu nuanţe în 5YR şi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E71BE8" w14:paraId="3E6E0818"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1DAD5"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vertic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4D787"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vs.dg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D07B8"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contractilo-gonflant (z) începând între baza orizontului A şi 100 cm şi orizont </w:t>
            </w:r>
            <w:r w:rsidRPr="00E710DC">
              <w:rPr>
                <w:rFonts w:ascii="Times New Roman" w:eastAsia="Century Schoolbook" w:hAnsi="Times New Roman" w:cs="Times New Roman"/>
                <w:b/>
                <w:bCs/>
                <w:i/>
                <w:color w:val="000000"/>
                <w:sz w:val="24"/>
                <w:szCs w:val="24"/>
                <w:shd w:val="clear" w:color="auto" w:fill="FFFFFF"/>
                <w:lang w:val="ro-RO" w:eastAsia="ro-RO" w:bidi="ro-RO"/>
              </w:rPr>
              <w:t>Gr</w:t>
            </w:r>
            <w:r w:rsidRPr="00E710D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E71BE8">
              <w:rPr>
                <w:rFonts w:ascii="Times New Roman" w:eastAsia="Century Schoolbook" w:hAnsi="Times New Roman" w:cs="Times New Roman"/>
                <w:i/>
                <w:color w:val="000000"/>
                <w:sz w:val="24"/>
                <w:szCs w:val="24"/>
                <w:shd w:val="clear" w:color="auto" w:fill="FFFFFF"/>
                <w:lang w:val="ro-RO" w:eastAsia="ro-RO" w:bidi="ro-RO"/>
              </w:rPr>
              <w:t>.</w:t>
            </w:r>
          </w:p>
        </w:tc>
      </w:tr>
      <w:tr w:rsidR="00374CE5" w:rsidRPr="001224C8" w14:paraId="3E53CBC9" w14:textId="77777777" w:rsidTr="005909C8">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94A13"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vertic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B8E13" w14:textId="77777777" w:rsidR="00374CE5" w:rsidRPr="00E710DC" w:rsidRDefault="00374CE5" w:rsidP="005909C8">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vs.pa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63A34" w14:textId="77777777" w:rsidR="00374CE5" w:rsidRPr="00E710DC" w:rsidRDefault="00374CE5" w:rsidP="007931BB">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contractilo-gonflant (z) începând între baza orizontului A şi 100 cm,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E71BE8">
              <w:rPr>
                <w:rFonts w:ascii="Times New Roman" w:eastAsia="Century Schoolbook" w:hAnsi="Times New Roman" w:cs="Times New Roman"/>
                <w:i/>
                <w:color w:val="000000"/>
                <w:sz w:val="24"/>
                <w:szCs w:val="24"/>
                <w:shd w:val="clear" w:color="auto" w:fill="FFFFFF"/>
                <w:lang w:val="ro-RO" w:eastAsia="ro-RO" w:bidi="ro-RO"/>
              </w:rPr>
              <w:t>.</w:t>
            </w:r>
          </w:p>
        </w:tc>
      </w:tr>
    </w:tbl>
    <w:p w14:paraId="2FBDB144" w14:textId="77777777" w:rsidR="00374CE5" w:rsidRPr="00CC4833" w:rsidRDefault="00374CE5" w:rsidP="00374CE5">
      <w:pPr>
        <w:jc w:val="both"/>
        <w:rPr>
          <w:rFonts w:ascii="Times New Roman" w:hAnsi="Times New Roman" w:cs="Times New Roman"/>
          <w:b/>
          <w:i/>
          <w:sz w:val="24"/>
          <w:szCs w:val="24"/>
          <w:lang w:val="ro-RO"/>
        </w:rPr>
      </w:pPr>
    </w:p>
    <w:p w14:paraId="1B464FFA" w14:textId="375C7ED3" w:rsidR="00374CE5" w:rsidRDefault="00374CE5" w:rsidP="00FA60BC">
      <w:pPr>
        <w:ind w:firstLine="720"/>
        <w:jc w:val="both"/>
        <w:rPr>
          <w:rFonts w:ascii="Times New Roman" w:hAnsi="Times New Roman" w:cs="Times New Roman"/>
          <w:b/>
          <w:bCs/>
          <w:sz w:val="24"/>
          <w:szCs w:val="24"/>
          <w:lang w:val="ro-RO"/>
        </w:rPr>
      </w:pPr>
      <w:r w:rsidRPr="00374CE5">
        <w:rPr>
          <w:rFonts w:ascii="Times New Roman" w:hAnsi="Times New Roman" w:cs="Times New Roman"/>
          <w:b/>
          <w:bCs/>
          <w:sz w:val="24"/>
          <w:szCs w:val="24"/>
        </w:rPr>
        <w:lastRenderedPageBreak/>
        <w:t>Subunităţi taxonomice</w:t>
      </w:r>
    </w:p>
    <w:p w14:paraId="7376EE3A" w14:textId="77777777" w:rsidR="00374CE5" w:rsidRPr="00374CE5" w:rsidRDefault="00374CE5" w:rsidP="00374CE5">
      <w:pPr>
        <w:numPr>
          <w:ilvl w:val="0"/>
          <w:numId w:val="1"/>
        </w:numPr>
        <w:contextualSpacing/>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tipic – ECti</w:t>
      </w:r>
    </w:p>
    <w:p w14:paraId="349E210E" w14:textId="77777777" w:rsidR="00374CE5" w:rsidRPr="00374CE5" w:rsidRDefault="00374CE5" w:rsidP="00FA1C76">
      <w:pPr>
        <w:jc w:val="both"/>
        <w:rPr>
          <w:rFonts w:ascii="Times New Roman" w:hAnsi="Times New Roman" w:cs="Times New Roman"/>
          <w:i/>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Nu se includ solurile care prezintă în profil orizont Btna. Nu pot prezenta proprietăţi </w:t>
      </w:r>
      <w:r w:rsidRPr="00374CE5">
        <w:rPr>
          <w:rFonts w:ascii="Times New Roman" w:hAnsi="Times New Roman" w:cs="Times New Roman"/>
          <w:i/>
          <w:sz w:val="24"/>
          <w:szCs w:val="24"/>
          <w:lang w:val="ro-RO"/>
        </w:rPr>
        <w:t xml:space="preserve">vertice, pelice, aluvice, stagnice, gleice, andice, argilice, molice, calcarice, rendzinice, pararendzinice, salinice, sodice, salsodice, psamice, folice, scheletice, litice, </w:t>
      </w:r>
      <w:r w:rsidRPr="00374CE5">
        <w:rPr>
          <w:rFonts w:ascii="Times New Roman" w:hAnsi="Times New Roman" w:cs="Times New Roman"/>
          <w:i/>
          <w:sz w:val="24"/>
          <w:szCs w:val="24"/>
        </w:rPr>
        <w:t>sau nuanţe de 5YR şi mai roşii (proprietăţi şi caractere utilizate la diferenţierea altor subunităţi taxonomice).</w:t>
      </w:r>
      <w:r w:rsidRPr="00374CE5">
        <w:rPr>
          <w:rFonts w:ascii="Times New Roman" w:hAnsi="Times New Roman" w:cs="Times New Roman"/>
          <w:i/>
          <w:sz w:val="24"/>
          <w:szCs w:val="24"/>
          <w:lang w:val="ro-RO"/>
        </w:rPr>
        <w:t xml:space="preserve"> Nu prezintă orizont Cca în primii 75 cm ai profilului.</w:t>
      </w:r>
    </w:p>
    <w:p w14:paraId="3166E4D6" w14:textId="77777777" w:rsidR="00374CE5" w:rsidRPr="00374CE5" w:rsidRDefault="00374CE5" w:rsidP="00374CE5">
      <w:pPr>
        <w:spacing w:after="0" w:line="360" w:lineRule="auto"/>
        <w:ind w:firstLine="360"/>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5365BBE9" w14:textId="77777777" w:rsidR="00374CE5" w:rsidRPr="00374CE5" w:rsidRDefault="00374CE5" w:rsidP="00374CE5">
      <w:pPr>
        <w:spacing w:after="0" w:line="360" w:lineRule="auto"/>
        <w:jc w:val="center"/>
        <w:outlineLvl w:val="0"/>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00E6AF24" w14:textId="77777777" w:rsidR="00374CE5" w:rsidRPr="00374CE5" w:rsidRDefault="00374CE5" w:rsidP="00374CE5">
      <w:pPr>
        <w:numPr>
          <w:ilvl w:val="0"/>
          <w:numId w:val="1"/>
        </w:numPr>
        <w:contextualSpacing/>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aluvic – ECal</w:t>
      </w:r>
    </w:p>
    <w:p w14:paraId="2CD9B539" w14:textId="77777777" w:rsidR="00374CE5" w:rsidRPr="00374CE5" w:rsidRDefault="00374CE5" w:rsidP="00374CE5">
      <w:pPr>
        <w:spacing w:after="0" w:line="360" w:lineRule="auto"/>
        <w:jc w:val="both"/>
        <w:outlineLvl w:val="0"/>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iCs/>
          <w:color w:val="000000"/>
          <w:sz w:val="24"/>
          <w:szCs w:val="24"/>
          <w:shd w:val="clear" w:color="auto" w:fill="FFFFFF"/>
          <w:lang w:val="ro-RO" w:eastAsia="ro-RO" w:bidi="ro-RO"/>
        </w:rPr>
        <w:t xml:space="preserve"> Solul s-a format pe seama unor materiale aluvice (în lunci şi terase, conuri de dejecţie recente, zone de divalgare etc).</w:t>
      </w:r>
    </w:p>
    <w:p w14:paraId="370A0794" w14:textId="77777777" w:rsidR="00374CE5" w:rsidRPr="00374CE5" w:rsidRDefault="00374CE5" w:rsidP="00374CE5">
      <w:pPr>
        <w:spacing w:after="0" w:line="360" w:lineRule="auto"/>
        <w:ind w:firstLine="360"/>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16D17CC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7DAC2BA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andic – ECan</w:t>
      </w:r>
    </w:p>
    <w:p w14:paraId="51131482" w14:textId="77777777" w:rsidR="00374CE5" w:rsidRPr="00374CE5" w:rsidRDefault="00374CE5" w:rsidP="00374CE5">
      <w:pPr>
        <w:ind w:firstLine="708"/>
        <w:jc w:val="both"/>
        <w:rPr>
          <w:rFonts w:ascii="Times New Roman" w:hAnsi="Times New Roman" w:cs="Times New Roman"/>
          <w:b/>
          <w:i/>
          <w:color w:val="000000"/>
          <w:sz w:val="24"/>
          <w:szCs w:val="24"/>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hAnsi="Times New Roman" w:cs="Times New Roman"/>
          <w:i/>
          <w:sz w:val="24"/>
          <w:szCs w:val="24"/>
          <w:lang w:bidi="ro-RO"/>
        </w:rPr>
        <w:t xml:space="preserve"> Solul conţine compuşi (allofane, imogolit, ferihidrit, complecşi alumino-humici) rezultaţi din alterarea moderată a depozitelor piroclastice amorfe. Pot fi şi în asociaţie cu material</w:t>
      </w:r>
      <w:r w:rsidR="00E71BE8">
        <w:rPr>
          <w:rFonts w:ascii="Times New Roman" w:hAnsi="Times New Roman" w:cs="Times New Roman"/>
          <w:i/>
          <w:sz w:val="24"/>
          <w:szCs w:val="24"/>
          <w:lang w:bidi="ro-RO"/>
        </w:rPr>
        <w:t>e</w:t>
      </w:r>
      <w:r w:rsidRPr="00374CE5">
        <w:rPr>
          <w:rFonts w:ascii="Times New Roman" w:hAnsi="Times New Roman" w:cs="Times New Roman"/>
          <w:i/>
          <w:sz w:val="24"/>
          <w:szCs w:val="24"/>
          <w:lang w:bidi="ro-RO"/>
        </w:rPr>
        <w:t xml:space="preserve"> neovulcanice (loess, argile, </w:t>
      </w:r>
      <w:r w:rsidRPr="00374CE5">
        <w:rPr>
          <w:rFonts w:ascii="Times New Roman" w:hAnsi="Times New Roman" w:cs="Times New Roman"/>
          <w:i/>
          <w:sz w:val="24"/>
          <w:szCs w:val="24"/>
          <w:lang w:bidi="ro-RO"/>
        </w:rPr>
        <w:lastRenderedPageBreak/>
        <w:t xml:space="preserve">produse de alterare ferallitică). </w:t>
      </w:r>
      <w:r w:rsidRPr="00E71BE8">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E71BE8">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E71BE8">
        <w:rPr>
          <w:rFonts w:ascii="Times New Roman" w:eastAsiaTheme="minorEastAsia" w:hAnsi="Times New Roman" w:cs="Times New Roman"/>
          <w:i/>
          <w:sz w:val="24"/>
          <w:szCs w:val="24"/>
          <w:lang w:bidi="ro-RO"/>
        </w:rPr>
        <w:t>0,9g/cm</w:t>
      </w:r>
      <w:r w:rsidRPr="00E71BE8">
        <w:rPr>
          <w:rFonts w:ascii="Times New Roman" w:eastAsiaTheme="minorEastAsia" w:hAnsi="Times New Roman" w:cs="Times New Roman"/>
          <w:i/>
          <w:sz w:val="24"/>
          <w:szCs w:val="24"/>
          <w:vertAlign w:val="superscript"/>
          <w:lang w:bidi="ro-RO"/>
        </w:rPr>
        <w:t>3</w:t>
      </w:r>
      <w:r w:rsidRPr="00E71BE8">
        <w:rPr>
          <w:rFonts w:ascii="Times New Roman" w:eastAsiaTheme="minorEastAsia" w:hAnsi="Times New Roman" w:cs="Times New Roman"/>
          <w:i/>
          <w:sz w:val="24"/>
          <w:szCs w:val="24"/>
          <w:lang w:bidi="ro-RO"/>
        </w:rPr>
        <w:t xml:space="preserve">. </w:t>
      </w:r>
      <w:r w:rsidRPr="00374CE5">
        <w:rPr>
          <w:rFonts w:ascii="Times New Roman" w:eastAsiaTheme="minorEastAsia" w:hAnsi="Times New Roman" w:cs="Times New Roman"/>
          <w:i/>
          <w:sz w:val="24"/>
          <w:szCs w:val="24"/>
          <w:lang w:bidi="ro-RO"/>
        </w:rPr>
        <w:t>Asociat orizonturilor A sau B.</w:t>
      </w:r>
    </w:p>
    <w:p w14:paraId="6406A8A6"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6E80D7F2"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5FE9517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14E7AB2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andic litic – ECan.li</w:t>
      </w:r>
    </w:p>
    <w:p w14:paraId="169EF934" w14:textId="727A3EF0" w:rsidR="00374CE5" w:rsidRPr="00374CE5" w:rsidRDefault="00374CE5" w:rsidP="00374CE5">
      <w:pPr>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w:t>
      </w:r>
      <w:r w:rsidR="00FA1C76">
        <w:rPr>
          <w:rFonts w:ascii="Times New Roman" w:hAnsi="Times New Roman" w:cs="Times New Roman"/>
          <w:i/>
          <w:sz w:val="24"/>
          <w:szCs w:val="24"/>
        </w:rPr>
        <w:t>(</w:t>
      </w:r>
      <w:r w:rsidRPr="00374CE5">
        <w:rPr>
          <w:rFonts w:ascii="Times New Roman" w:hAnsi="Times New Roman" w:cs="Times New Roman"/>
          <w:i/>
          <w:sz w:val="24"/>
          <w:szCs w:val="24"/>
        </w:rPr>
        <w:t xml:space="preserve">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hAnsi="Times New Roman" w:cs="Times New Roman"/>
          <w:i/>
          <w:sz w:val="24"/>
          <w:szCs w:val="24"/>
          <w:lang w:bidi="ro-RO"/>
        </w:rPr>
        <w:t xml:space="preserve"> Solul conţine compuşi (allofane, imogolit, ferihidrit, complecşi alumino-humici) rezultaţi din alterarea moderată a depozitelor piroclastice amorfe. Pot fi şi în asociaţie cu material</w:t>
      </w:r>
      <w:r w:rsidR="00FA1C76">
        <w:rPr>
          <w:rFonts w:ascii="Times New Roman" w:hAnsi="Times New Roman" w:cs="Times New Roman"/>
          <w:i/>
          <w:sz w:val="24"/>
          <w:szCs w:val="24"/>
          <w:lang w:bidi="ro-RO"/>
        </w:rPr>
        <w:t>e</w:t>
      </w:r>
      <w:r w:rsidRPr="00374CE5">
        <w:rPr>
          <w:rFonts w:ascii="Times New Roman" w:hAnsi="Times New Roman" w:cs="Times New Roman"/>
          <w:i/>
          <w:sz w:val="24"/>
          <w:szCs w:val="24"/>
          <w:lang w:bidi="ro-RO"/>
        </w:rPr>
        <w:t xml:space="preserve"> neovulcanice (loess, argile, produse de alterare ferallitică). </w:t>
      </w:r>
      <w:r w:rsidRPr="00FA1C76">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FA1C76">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FA1C76">
        <w:rPr>
          <w:rFonts w:ascii="Times New Roman" w:eastAsiaTheme="minorEastAsia" w:hAnsi="Times New Roman" w:cs="Times New Roman"/>
          <w:i/>
          <w:sz w:val="24"/>
          <w:szCs w:val="24"/>
          <w:lang w:bidi="ro-RO"/>
        </w:rPr>
        <w:t>0,9g/cm</w:t>
      </w:r>
      <w:r w:rsidRPr="00FA1C76">
        <w:rPr>
          <w:rFonts w:ascii="Times New Roman" w:eastAsiaTheme="minorEastAsia" w:hAnsi="Times New Roman" w:cs="Times New Roman"/>
          <w:i/>
          <w:sz w:val="24"/>
          <w:szCs w:val="24"/>
          <w:vertAlign w:val="superscript"/>
          <w:lang w:bidi="ro-RO"/>
        </w:rPr>
        <w:t>3</w:t>
      </w:r>
      <w:r w:rsidRPr="00FA1C76">
        <w:rPr>
          <w:rFonts w:ascii="Times New Roman" w:eastAsiaTheme="minorEastAsia" w:hAnsi="Times New Roman" w:cs="Times New Roman"/>
          <w:i/>
          <w:sz w:val="24"/>
          <w:szCs w:val="24"/>
          <w:lang w:bidi="ro-RO"/>
        </w:rPr>
        <w:t>. Asociat orizonturilor A sau B.</w:t>
      </w:r>
    </w:p>
    <w:p w14:paraId="6BCAEC2C" w14:textId="77777777" w:rsidR="00374CE5" w:rsidRPr="00C41270" w:rsidRDefault="00374CE5" w:rsidP="00374CE5">
      <w:pPr>
        <w:ind w:firstLine="708"/>
        <w:jc w:val="both"/>
        <w:rPr>
          <w:rFonts w:ascii="Times New Roman" w:hAnsi="Times New Roman" w:cs="Times New Roman"/>
          <w:b/>
          <w:i/>
          <w:color w:val="000000"/>
          <w:sz w:val="24"/>
          <w:szCs w:val="24"/>
          <w:lang w:val="ro-RO"/>
        </w:rPr>
      </w:pPr>
      <w:r w:rsidRPr="00374CE5">
        <w:rPr>
          <w:rFonts w:ascii="Times New Roman" w:eastAsia="Century Schoolbook" w:hAnsi="Times New Roman" w:cs="Times New Roman"/>
          <w:i/>
          <w:color w:val="000000"/>
          <w:sz w:val="24"/>
          <w:szCs w:val="24"/>
          <w:shd w:val="clear" w:color="auto" w:fill="FFFFFF"/>
          <w:lang w:val="ro-RO" w:eastAsia="ro-RO" w:bidi="ro-RO"/>
        </w:rPr>
        <w:t>Roca compactă/continuă (Rn) sau rocă fisurată, inclusiv pietrişuri (Rp)</w:t>
      </w:r>
      <w:r w:rsidR="00FA1C76">
        <w:rPr>
          <w:rFonts w:ascii="Times New Roman" w:eastAsia="Century Schoolbook" w:hAnsi="Times New Roman" w:cs="Times New Roman"/>
          <w:i/>
          <w:color w:val="000000"/>
          <w:sz w:val="24"/>
          <w:szCs w:val="24"/>
          <w:shd w:val="clear" w:color="auto" w:fill="FFFFFF"/>
          <w:lang w:val="ro-RO"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începe în intervalul 25 – 50 cm</w:t>
      </w:r>
      <w:r w:rsidR="00FA1C76">
        <w:rPr>
          <w:rFonts w:ascii="Times New Roman" w:eastAsia="Century Schoolbook" w:hAnsi="Times New Roman" w:cs="Times New Roman"/>
          <w:i/>
          <w:color w:val="000000"/>
          <w:sz w:val="24"/>
          <w:szCs w:val="24"/>
          <w:shd w:val="clear" w:color="auto" w:fill="FFFFFF"/>
          <w:lang w:val="ro-RO" w:eastAsia="ro-RO" w:bidi="ro-RO"/>
        </w:rPr>
        <w:t>.</w:t>
      </w:r>
    </w:p>
    <w:p w14:paraId="62D33B3C"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5C94525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412718B6"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argilic – ECaa</w:t>
      </w:r>
    </w:p>
    <w:p w14:paraId="13EBE0CD" w14:textId="56CD78AB"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00FA1C76">
        <w:rPr>
          <w:rFonts w:ascii="Times New Roman" w:hAnsi="Times New Roman" w:cs="Times New Roman"/>
          <w:i/>
          <w:sz w:val="24"/>
          <w:szCs w:val="24"/>
        </w:rPr>
        <w:t>,</w:t>
      </w:r>
      <w:r w:rsidRPr="00374CE5">
        <w:rPr>
          <w:rFonts w:ascii="Times New Roman" w:hAnsi="Times New Roman" w:cs="Times New Roman"/>
          <w:i/>
          <w:sz w:val="24"/>
          <w:szCs w:val="24"/>
        </w:rPr>
        <w:t xml:space="preserve"> prezent</w:t>
      </w:r>
      <w:r w:rsidR="00FA1C76">
        <w:rPr>
          <w:rFonts w:ascii="Times New Roman" w:hAnsi="Times New Roman" w:cs="Times New Roman"/>
          <w:i/>
          <w:sz w:val="24"/>
          <w:szCs w:val="24"/>
        </w:rPr>
        <w:t>â</w:t>
      </w:r>
      <w:r w:rsidRPr="00374CE5">
        <w:rPr>
          <w:rFonts w:ascii="Times New Roman" w:hAnsi="Times New Roman" w:cs="Times New Roman"/>
          <w:i/>
          <w:sz w:val="24"/>
          <w:szCs w:val="24"/>
        </w:rPr>
        <w:t>nd</w:t>
      </w:r>
      <w:r w:rsidRPr="00374CE5">
        <w:rPr>
          <w:rFonts w:ascii="Times New Roman" w:eastAsia="Century Schoolbook" w:hAnsi="Times New Roman" w:cs="Times New Roman"/>
          <w:i/>
          <w:color w:val="000000"/>
          <w:sz w:val="24"/>
          <w:szCs w:val="24"/>
          <w:shd w:val="clear" w:color="auto" w:fill="FFFFFF"/>
          <w:lang w:val="ro-RO" w:eastAsia="ro-RO" w:bidi="ro-RO"/>
        </w:rPr>
        <w:t xml:space="preserve"> textură fină (argiloasă şi lutoasă-argiloasă) în orizontul de suprafaţă</w:t>
      </w:r>
      <w:r w:rsidR="00FA1C76">
        <w:rPr>
          <w:rFonts w:ascii="Times New Roman" w:eastAsia="Century Schoolbook" w:hAnsi="Times New Roman" w:cs="Times New Roman"/>
          <w:i/>
          <w:color w:val="000000"/>
          <w:sz w:val="24"/>
          <w:szCs w:val="24"/>
          <w:shd w:val="clear" w:color="auto" w:fill="FFFFFF"/>
          <w:lang w:val="ro-RO" w:eastAsia="ro-RO" w:bidi="ro-RO"/>
        </w:rPr>
        <w:t>.</w:t>
      </w:r>
    </w:p>
    <w:p w14:paraId="5B1BD46A"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55B0CC56"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7A9BD34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calcic – ECca</w:t>
      </w:r>
    </w:p>
    <w:p w14:paraId="47067642" w14:textId="239B1F26"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lastRenderedPageBreak/>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şi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1%) începând în intervalul 75 – 200 cm</w:t>
      </w:r>
      <w:r w:rsidR="00FA1C76">
        <w:rPr>
          <w:rFonts w:ascii="Times New Roman" w:eastAsia="Century Schoolbook" w:hAnsi="Times New Roman" w:cs="Times New Roman"/>
          <w:i/>
          <w:color w:val="000000"/>
          <w:sz w:val="24"/>
          <w:szCs w:val="24"/>
          <w:shd w:val="clear" w:color="auto" w:fill="FFFFFF"/>
          <w:lang w:val="ro-RO" w:eastAsia="ro-RO" w:bidi="ro-RO"/>
        </w:rPr>
        <w:t>.</w:t>
      </w:r>
    </w:p>
    <w:p w14:paraId="5DF3A5DB"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672EA14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Cca</w:t>
      </w:r>
    </w:p>
    <w:p w14:paraId="02ED9E5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gleic – ECgc</w:t>
      </w:r>
    </w:p>
    <w:p w14:paraId="70DF89DA" w14:textId="77777777" w:rsidR="00374CE5" w:rsidRPr="00374CE5" w:rsidRDefault="00374CE5" w:rsidP="00374CE5">
      <w:pPr>
        <w:jc w:val="both"/>
        <w:rPr>
          <w:rFonts w:ascii="Times New Roman" w:hAnsi="Times New Roman" w:cs="Times New Roman"/>
          <w:b/>
          <w:i/>
          <w:color w:val="000000"/>
          <w:sz w:val="24"/>
          <w:szCs w:val="24"/>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şi 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intervalul 50 – 125 cm</w:t>
      </w:r>
      <w:r w:rsidR="00FA1C76">
        <w:rPr>
          <w:rFonts w:ascii="Times New Roman" w:eastAsia="Century Schoolbook" w:hAnsi="Times New Roman" w:cs="Times New Roman"/>
          <w:i/>
          <w:color w:val="000000"/>
          <w:sz w:val="24"/>
          <w:szCs w:val="24"/>
          <w:shd w:val="clear" w:color="auto" w:fill="FFFFFF"/>
          <w:lang w:val="ro-RO" w:eastAsia="ro-RO" w:bidi="ro-RO"/>
        </w:rPr>
        <w:t>.</w:t>
      </w:r>
    </w:p>
    <w:p w14:paraId="4AB856C6"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1CE5CDF6"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14:paraId="371B1CA7"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endogleic – ECng</w:t>
      </w:r>
    </w:p>
    <w:p w14:paraId="2626F4AF"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şi 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p>
    <w:p w14:paraId="3F859206"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23FCFB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14:paraId="651069A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CGr</w:t>
      </w:r>
    </w:p>
    <w:p w14:paraId="41B24B7E" w14:textId="77777777" w:rsidR="00374CE5" w:rsidRPr="00374CE5" w:rsidRDefault="00374CE5" w:rsidP="00374CE5">
      <w:pPr>
        <w:spacing w:after="0" w:line="360" w:lineRule="auto"/>
        <w:ind w:left="2880" w:firstLine="720"/>
        <w:jc w:val="both"/>
        <w:rPr>
          <w:rFonts w:ascii="Times New Roman" w:eastAsiaTheme="minorEastAsia" w:hAnsi="Times New Roman" w:cs="Times New Roman"/>
          <w:b/>
          <w:i/>
          <w:iCs/>
          <w:sz w:val="24"/>
          <w:szCs w:val="24"/>
          <w:lang w:val="ro-RO"/>
        </w:rPr>
      </w:pPr>
    </w:p>
    <w:p w14:paraId="7517843D" w14:textId="77777777" w:rsidR="008C3556" w:rsidRDefault="008C3556" w:rsidP="008C3556">
      <w:pPr>
        <w:ind w:left="1353"/>
        <w:contextualSpacing/>
        <w:jc w:val="both"/>
        <w:rPr>
          <w:rFonts w:ascii="Times New Roman" w:hAnsi="Times New Roman" w:cs="Times New Roman"/>
          <w:b/>
          <w:i/>
          <w:color w:val="000000"/>
          <w:sz w:val="24"/>
          <w:szCs w:val="24"/>
        </w:rPr>
      </w:pPr>
    </w:p>
    <w:p w14:paraId="22390D80" w14:textId="77777777" w:rsidR="008C3556" w:rsidRDefault="008C3556" w:rsidP="008C3556">
      <w:pPr>
        <w:ind w:left="1353"/>
        <w:contextualSpacing/>
        <w:jc w:val="both"/>
        <w:rPr>
          <w:rFonts w:ascii="Times New Roman" w:hAnsi="Times New Roman" w:cs="Times New Roman"/>
          <w:b/>
          <w:i/>
          <w:color w:val="000000"/>
          <w:sz w:val="24"/>
          <w:szCs w:val="24"/>
        </w:rPr>
      </w:pPr>
    </w:p>
    <w:p w14:paraId="01C7AC5D" w14:textId="77777777" w:rsidR="008C3556" w:rsidRDefault="008C3556" w:rsidP="008C3556">
      <w:pPr>
        <w:ind w:left="1353"/>
        <w:contextualSpacing/>
        <w:jc w:val="both"/>
        <w:rPr>
          <w:rFonts w:ascii="Times New Roman" w:hAnsi="Times New Roman" w:cs="Times New Roman"/>
          <w:b/>
          <w:i/>
          <w:color w:val="000000"/>
          <w:sz w:val="24"/>
          <w:szCs w:val="24"/>
        </w:rPr>
      </w:pPr>
    </w:p>
    <w:p w14:paraId="642C1C7D" w14:textId="77777777" w:rsidR="008C3556" w:rsidRDefault="008C3556" w:rsidP="008C3556">
      <w:pPr>
        <w:ind w:left="1353"/>
        <w:contextualSpacing/>
        <w:jc w:val="both"/>
        <w:rPr>
          <w:rFonts w:ascii="Times New Roman" w:hAnsi="Times New Roman" w:cs="Times New Roman"/>
          <w:b/>
          <w:i/>
          <w:color w:val="000000"/>
          <w:sz w:val="24"/>
          <w:szCs w:val="24"/>
        </w:rPr>
      </w:pPr>
    </w:p>
    <w:p w14:paraId="7006FC1C"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batigleic – ECdg</w:t>
      </w:r>
    </w:p>
    <w:p w14:paraId="5702A81F"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şi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p w14:paraId="1BF8811C"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277DCC7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14:paraId="2019BB0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14:paraId="16291EE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CGr</w:t>
      </w:r>
    </w:p>
    <w:p w14:paraId="4292C368" w14:textId="77777777" w:rsidR="00374CE5" w:rsidRPr="00374CE5" w:rsidRDefault="00374CE5" w:rsidP="00374CE5">
      <w:pPr>
        <w:ind w:left="1068"/>
        <w:contextualSpacing/>
        <w:jc w:val="both"/>
        <w:rPr>
          <w:rFonts w:ascii="Times New Roman" w:hAnsi="Times New Roman" w:cs="Times New Roman"/>
          <w:b/>
          <w:i/>
          <w:color w:val="000000"/>
          <w:sz w:val="24"/>
          <w:szCs w:val="24"/>
        </w:rPr>
      </w:pPr>
    </w:p>
    <w:p w14:paraId="135F3790" w14:textId="77777777" w:rsidR="00374CE5" w:rsidRPr="00374CE5" w:rsidRDefault="00374CE5" w:rsidP="00374CE5">
      <w:pPr>
        <w:ind w:left="1068"/>
        <w:contextualSpacing/>
        <w:jc w:val="both"/>
        <w:rPr>
          <w:rFonts w:ascii="Times New Roman" w:hAnsi="Times New Roman" w:cs="Times New Roman"/>
          <w:b/>
          <w:i/>
          <w:color w:val="000000"/>
          <w:sz w:val="24"/>
          <w:szCs w:val="24"/>
        </w:rPr>
      </w:pPr>
    </w:p>
    <w:p w14:paraId="46E34D6E"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amfigleic – ECag</w:t>
      </w:r>
    </w:p>
    <w:p w14:paraId="191E3EB1"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 şi orizont stagnogleic (W) începând în 50 – 100 cm sau orizont stagnogleizat (w) începând în 0 – 100 cm.</w:t>
      </w:r>
    </w:p>
    <w:p w14:paraId="3857DBF3"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1D9DD65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14:paraId="4B349202"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14:paraId="3AD23EB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Gr</w:t>
      </w:r>
    </w:p>
    <w:p w14:paraId="2EBD43E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Gr</w:t>
      </w:r>
    </w:p>
    <w:p w14:paraId="0B4DC3CD" w14:textId="77777777" w:rsidR="008C3556" w:rsidRDefault="008C3556" w:rsidP="008C3556">
      <w:pPr>
        <w:ind w:left="993"/>
        <w:contextualSpacing/>
        <w:jc w:val="both"/>
        <w:rPr>
          <w:rFonts w:ascii="Times New Roman" w:hAnsi="Times New Roman" w:cs="Times New Roman"/>
          <w:b/>
          <w:i/>
          <w:color w:val="000000"/>
          <w:sz w:val="24"/>
          <w:szCs w:val="24"/>
        </w:rPr>
      </w:pPr>
    </w:p>
    <w:p w14:paraId="415D5887" w14:textId="77777777" w:rsidR="008C3556" w:rsidRDefault="008C3556" w:rsidP="008C3556">
      <w:pPr>
        <w:ind w:left="1353"/>
        <w:contextualSpacing/>
        <w:jc w:val="both"/>
        <w:rPr>
          <w:rFonts w:ascii="Times New Roman" w:hAnsi="Times New Roman" w:cs="Times New Roman"/>
          <w:b/>
          <w:i/>
          <w:color w:val="000000"/>
          <w:sz w:val="24"/>
          <w:szCs w:val="24"/>
        </w:rPr>
      </w:pPr>
    </w:p>
    <w:p w14:paraId="351A10B4" w14:textId="77777777" w:rsidR="008C3556" w:rsidRDefault="008C3556" w:rsidP="008C3556">
      <w:pPr>
        <w:ind w:left="1353"/>
        <w:contextualSpacing/>
        <w:jc w:val="both"/>
        <w:rPr>
          <w:rFonts w:ascii="Times New Roman" w:hAnsi="Times New Roman" w:cs="Times New Roman"/>
          <w:b/>
          <w:i/>
          <w:color w:val="000000"/>
          <w:sz w:val="24"/>
          <w:szCs w:val="24"/>
        </w:rPr>
      </w:pPr>
    </w:p>
    <w:p w14:paraId="2DE2E90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lastRenderedPageBreak/>
        <w:t>Eutricambosol clinogleic – ECcl</w:t>
      </w:r>
    </w:p>
    <w:p w14:paraId="7513ACC1"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374CE5">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sidRPr="00374CE5">
        <w:rPr>
          <w:rFonts w:ascii="Times New Roman" w:eastAsia="Century Schoolbook" w:hAnsi="Times New Roman" w:cs="Times New Roman"/>
          <w:i/>
          <w:color w:val="000000"/>
          <w:sz w:val="24"/>
          <w:szCs w:val="24"/>
          <w:shd w:val="clear" w:color="auto" w:fill="FFFFFF"/>
          <w:lang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p w14:paraId="0ED74CD2"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74AACC8F"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w:p>
    <w:p w14:paraId="57767399"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w:p>
    <w:p w14:paraId="763D92E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w:p>
    <w:p w14:paraId="333A0F26"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CGo</w:t>
      </w:r>
    </w:p>
    <w:p w14:paraId="5563ED42"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lamelar – ECla</w:t>
      </w:r>
    </w:p>
    <w:p w14:paraId="7591EF9D" w14:textId="1106C548"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Prezintă orizont Bvla – Bv lamelar (specific unor subtipuri formate pe materiale nisipoase)</w:t>
      </w:r>
      <w:r w:rsidR="0088744C">
        <w:rPr>
          <w:rFonts w:ascii="Times New Roman" w:eastAsia="Century Schoolbook" w:hAnsi="Times New Roman" w:cs="Times New Roman"/>
          <w:i/>
          <w:color w:val="000000"/>
          <w:sz w:val="24"/>
          <w:szCs w:val="24"/>
          <w:shd w:val="clear" w:color="auto" w:fill="FFFFFF"/>
          <w:lang w:val="ro-RO" w:eastAsia="ro-RO" w:bidi="ro-RO"/>
        </w:rPr>
        <w:t>.</w:t>
      </w:r>
    </w:p>
    <w:p w14:paraId="7AA256CA"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40E86DDB"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Bvla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2FCB48B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litic – ECli</w:t>
      </w:r>
    </w:p>
    <w:p w14:paraId="24B2873A"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Roca </w:t>
      </w:r>
      <w:r w:rsidRPr="00374CE5">
        <w:rPr>
          <w:rFonts w:ascii="Times New Roman" w:eastAsia="Century Schoolbook" w:hAnsi="Times New Roman" w:cs="Times New Roman"/>
          <w:i/>
          <w:color w:val="000000"/>
          <w:sz w:val="24"/>
          <w:szCs w:val="24"/>
          <w:shd w:val="clear" w:color="auto" w:fill="FFFFFF"/>
          <w:lang w:val="ro-RO" w:eastAsia="ro-RO" w:bidi="ro-RO"/>
        </w:rPr>
        <w:lastRenderedPageBreak/>
        <w:t>compactă/continuă (Rn) sau roca fisurată, inclusiv pietrişuri (Rp)</w:t>
      </w:r>
      <w:r w:rsidR="0088744C">
        <w:rPr>
          <w:rFonts w:ascii="Times New Roman" w:eastAsia="Century Schoolbook" w:hAnsi="Times New Roman" w:cs="Times New Roman"/>
          <w:i/>
          <w:color w:val="000000"/>
          <w:sz w:val="24"/>
          <w:szCs w:val="24"/>
          <w:shd w:val="clear" w:color="auto" w:fill="FFFFFF"/>
          <w:lang w:val="ro-RO"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 în intervalul 25 – 50 cm.</w:t>
      </w:r>
    </w:p>
    <w:p w14:paraId="6FFA8C9E"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79F16D59"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3DFCFB86"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lutic – EClu</w:t>
      </w:r>
    </w:p>
    <w:p w14:paraId="2D4A17D3"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w:t>
      </w:r>
      <w:r w:rsidR="00691AF8">
        <w:rPr>
          <w:rFonts w:ascii="Times New Roman" w:eastAsia="Century Schoolbook" w:hAnsi="Times New Roman" w:cs="Times New Roman"/>
          <w:i/>
          <w:color w:val="000000"/>
          <w:sz w:val="24"/>
          <w:szCs w:val="24"/>
          <w:shd w:val="clear" w:color="auto" w:fill="FFFFFF"/>
          <w:lang w:val="ro-RO" w:eastAsia="ro-RO" w:bidi="ro-RO"/>
        </w:rPr>
        <w:t>eră/-mijlocie/-fină/-extrafină,</w:t>
      </w:r>
      <w:r w:rsidRPr="00374CE5">
        <w:rPr>
          <w:rFonts w:ascii="Times New Roman" w:eastAsia="Century Schoolbook" w:hAnsi="Times New Roman" w:cs="Times New Roman"/>
          <w:i/>
          <w:color w:val="000000"/>
          <w:sz w:val="24"/>
          <w:szCs w:val="24"/>
          <w:shd w:val="clear" w:color="auto" w:fill="FFFFFF"/>
          <w:lang w:val="ro-RO" w:eastAsia="ro-RO" w:bidi="ro-RO"/>
        </w:rPr>
        <w:t>lutoasă-nisipoasă-argiloasă, lutoasă medie, lutoasă prăfoasă).</w:t>
      </w:r>
    </w:p>
    <w:p w14:paraId="0E80D2D2"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7F247B9B"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35A6E7CA"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 ECmo</w:t>
      </w:r>
    </w:p>
    <w:p w14:paraId="5F16FB3C"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p>
    <w:p w14:paraId="0FB1183F"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17FBEE7F"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36F94E29"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andic – ECmo.an</w:t>
      </w:r>
    </w:p>
    <w:p w14:paraId="15385470" w14:textId="4BCB11C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hAnsi="Times New Roman" w:cs="Times New Roman"/>
          <w:i/>
          <w:sz w:val="24"/>
          <w:szCs w:val="24"/>
          <w:lang w:bidi="ro-RO"/>
        </w:rPr>
        <w:t xml:space="preserve"> </w:t>
      </w:r>
      <w:r w:rsidR="0088744C">
        <w:rPr>
          <w:rFonts w:ascii="Times New Roman" w:hAnsi="Times New Roman" w:cs="Times New Roman"/>
          <w:i/>
          <w:sz w:val="24"/>
          <w:szCs w:val="24"/>
          <w:lang w:bidi="ro-RO"/>
        </w:rPr>
        <w:t>S</w:t>
      </w:r>
      <w:r w:rsidRPr="00374CE5">
        <w:rPr>
          <w:rFonts w:ascii="Times New Roman" w:hAnsi="Times New Roman" w:cs="Times New Roman"/>
          <w:i/>
          <w:sz w:val="24"/>
          <w:szCs w:val="24"/>
          <w:lang w:bidi="ro-RO"/>
        </w:rPr>
        <w:t xml:space="preserve">olul conţine compuşi (allofane, imogolit, ferihidrit, complecşi alumino-humici) rezultaţi din alterarea moderată a depozitelor piroclastice amorfe. </w:t>
      </w:r>
      <w:r w:rsidRPr="00C41270">
        <w:rPr>
          <w:rFonts w:ascii="Times New Roman" w:hAnsi="Times New Roman" w:cs="Times New Roman"/>
          <w:i/>
          <w:sz w:val="24"/>
          <w:szCs w:val="24"/>
          <w:lang w:bidi="ro-RO"/>
        </w:rPr>
        <w:t xml:space="preserve">Pot fi </w:t>
      </w:r>
      <w:r w:rsidRPr="00C41270">
        <w:rPr>
          <w:rFonts w:ascii="Times New Roman" w:hAnsi="Times New Roman" w:cs="Times New Roman"/>
          <w:i/>
          <w:sz w:val="24"/>
          <w:szCs w:val="24"/>
          <w:lang w:bidi="ro-RO"/>
        </w:rPr>
        <w:lastRenderedPageBreak/>
        <w:t xml:space="preserve">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sidRPr="00C41270">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C41270">
        <w:rPr>
          <w:rFonts w:ascii="Times New Roman" w:eastAsiaTheme="minorEastAsia" w:hAnsi="Times New Roman" w:cs="Times New Roman"/>
          <w:i/>
          <w:sz w:val="24"/>
          <w:szCs w:val="24"/>
          <w:lang w:bidi="ro-RO"/>
        </w:rPr>
        <w:t>0,9g/cm</w:t>
      </w:r>
      <w:r w:rsidRPr="00C41270">
        <w:rPr>
          <w:rFonts w:ascii="Times New Roman" w:eastAsiaTheme="minorEastAsia" w:hAnsi="Times New Roman" w:cs="Times New Roman"/>
          <w:i/>
          <w:sz w:val="24"/>
          <w:szCs w:val="24"/>
          <w:vertAlign w:val="superscript"/>
          <w:lang w:bidi="ro-RO"/>
        </w:rPr>
        <w:t>3</w:t>
      </w:r>
      <w:r w:rsidRPr="00C41270">
        <w:rPr>
          <w:rFonts w:ascii="Times New Roman" w:eastAsiaTheme="minorEastAsia" w:hAnsi="Times New Roman" w:cs="Times New Roman"/>
          <w:i/>
          <w:sz w:val="24"/>
          <w:szCs w:val="24"/>
          <w:lang w:bidi="ro-RO"/>
        </w:rPr>
        <w:t xml:space="preserve">. </w:t>
      </w:r>
      <w:r w:rsidRPr="00374CE5">
        <w:rPr>
          <w:rFonts w:ascii="Times New Roman" w:eastAsiaTheme="minorEastAsia" w:hAnsi="Times New Roman" w:cs="Times New Roman"/>
          <w:i/>
          <w:sz w:val="24"/>
          <w:szCs w:val="24"/>
          <w:lang w:bidi="ro-RO"/>
        </w:rPr>
        <w:t>Asociat orizonturilor A sau B.</w:t>
      </w:r>
    </w:p>
    <w:p w14:paraId="2D0C027D"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40C838EC"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5C3C8276"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batigleic – ECmo.dg</w:t>
      </w:r>
    </w:p>
    <w:p w14:paraId="1865C2B5"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şi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p w14:paraId="12EB6B6E"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6C850DFC"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14:paraId="4776712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14:paraId="25DF177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CGr</w:t>
      </w:r>
    </w:p>
    <w:p w14:paraId="7A942291"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rendzinic – ECmo.rz</w:t>
      </w:r>
    </w:p>
    <w:p w14:paraId="1FFF1BEC"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Solul este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40% (MK), care apar în 25 – 75 cm.</w:t>
      </w:r>
    </w:p>
    <w:p w14:paraId="18DF0155"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3E42D021" w14:textId="77777777" w:rsidR="00374CE5" w:rsidRPr="00374CE5" w:rsidRDefault="00374CE5" w:rsidP="007931BB">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R</w:t>
      </w:r>
    </w:p>
    <w:p w14:paraId="243748F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pararendzinic – ECmo.pa</w:t>
      </w:r>
    </w:p>
    <w:p w14:paraId="77F64646"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w:t>
      </w:r>
      <w:r w:rsidRPr="00374CE5">
        <w:rPr>
          <w:rFonts w:ascii="Times New Roman" w:hAnsi="Times New Roman" w:cs="Times New Roman"/>
          <w:i/>
          <w:sz w:val="24"/>
          <w:szCs w:val="24"/>
        </w:rPr>
        <w:lastRenderedPageBreak/>
        <w:t xml:space="preserve">partea superioară a orizontului (culori în nuanţe de 10YR). Solul </w:t>
      </w:r>
      <w:r w:rsidRPr="00374CE5">
        <w:rPr>
          <w:rFonts w:ascii="Times New Roman" w:eastAsia="Century Schoolbook" w:hAnsi="Times New Roman" w:cs="Times New Roman"/>
          <w:i/>
          <w:color w:val="000000"/>
          <w:sz w:val="24"/>
          <w:szCs w:val="24"/>
          <w:shd w:val="clear" w:color="auto" w:fill="FFFFFF"/>
          <w:lang w:val="ro-RO" w:eastAsia="ro-RO" w:bidi="ro-RO"/>
        </w:rPr>
        <w:t xml:space="preserve">este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p w14:paraId="3DF2EDE1"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2B9CB3B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MM</w:t>
      </w:r>
    </w:p>
    <w:p w14:paraId="35A771A9"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salinic – ECmo.sc</w:t>
      </w:r>
    </w:p>
    <w:p w14:paraId="73C035BC"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Solul prezintă orizont sc în 0 – 100 cm sau orizont sa în 50 – 100 cm.</w:t>
      </w:r>
    </w:p>
    <w:p w14:paraId="2FDA693B"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6903C0B1"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w:t>
      </w:r>
    </w:p>
    <w:p w14:paraId="50043259"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14:paraId="4C0C575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w:t>
      </w:r>
    </w:p>
    <w:p w14:paraId="107EE09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14:paraId="6E7A1D9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sodic – ECmo.ac</w:t>
      </w:r>
    </w:p>
    <w:p w14:paraId="5DCD76C1"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ac</w:t>
      </w:r>
      <w:r w:rsidRPr="00374CE5">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374CE5">
        <w:rPr>
          <w:rFonts w:ascii="Times New Roman" w:eastAsia="Century Schoolbook" w:hAnsi="Times New Roman" w:cs="Times New Roman"/>
          <w:b/>
          <w:bCs/>
          <w:i/>
          <w:color w:val="000000"/>
          <w:sz w:val="24"/>
          <w:szCs w:val="24"/>
          <w:shd w:val="clear" w:color="auto" w:fill="FFFFFF"/>
          <w:lang w:val="ro-RO" w:eastAsia="ro-RO" w:bidi="ro-RO"/>
        </w:rPr>
        <w:t>na</w:t>
      </w:r>
      <w:r w:rsidRPr="00374CE5">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p w14:paraId="2E51A8C0"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DC3910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w:t>
      </w:r>
    </w:p>
    <w:p w14:paraId="229FE475"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14:paraId="6B0C1C5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CnaGo</w:t>
      </w:r>
    </w:p>
    <w:p w14:paraId="4AA82C84"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lastRenderedPageBreak/>
        <w:t>Eutricambosol molic stagnic – ECmo.st</w:t>
      </w:r>
    </w:p>
    <w:p w14:paraId="30C0A7FC" w14:textId="77777777" w:rsidR="00374CE5" w:rsidRPr="00374CE5" w:rsidRDefault="00374CE5" w:rsidP="00374CE5">
      <w:pPr>
        <w:jc w:val="both"/>
        <w:rPr>
          <w:rFonts w:ascii="Times New Roman" w:hAnsi="Times New Roman" w:cs="Times New Roman"/>
          <w:b/>
          <w:i/>
          <w:color w:val="000000"/>
          <w:sz w:val="24"/>
          <w:szCs w:val="24"/>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şi orizont stagnogleic (W) începând în 50 – 100 cm sau orizont stagnogleizat (w) începând în 0 – 100 cm</w:t>
      </w:r>
      <w:r w:rsidR="00C41270">
        <w:rPr>
          <w:rFonts w:ascii="Times New Roman" w:eastAsia="Century Schoolbook" w:hAnsi="Times New Roman" w:cs="Times New Roman"/>
          <w:i/>
          <w:color w:val="000000"/>
          <w:sz w:val="24"/>
          <w:szCs w:val="24"/>
          <w:shd w:val="clear" w:color="auto" w:fill="FFFFFF"/>
          <w:lang w:val="ro-RO" w:eastAsia="ro-RO" w:bidi="ro-RO"/>
        </w:rPr>
        <w:t>.</w:t>
      </w:r>
    </w:p>
    <w:p w14:paraId="69F934D4"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186C9165"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18128425"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1964389D"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w:t>
      </w:r>
    </w:p>
    <w:p w14:paraId="34DCA937"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molic vertic – ECmo.vs</w:t>
      </w:r>
    </w:p>
    <w:p w14:paraId="10547614" w14:textId="6E7C0379"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 prezentând</w:t>
      </w:r>
      <w:r w:rsidR="008054AE">
        <w:rPr>
          <w:rFonts w:ascii="Times New Roman" w:hAnsi="Times New Roman" w:cs="Times New Roman"/>
          <w:i/>
          <w:sz w:val="24"/>
          <w:szCs w:val="24"/>
        </w:rPr>
        <w:t xml:space="preserve"> </w:t>
      </w:r>
      <w:r w:rsidRPr="00374CE5">
        <w:rPr>
          <w:rFonts w:ascii="Times New Roman" w:eastAsia="Century Schoolbook" w:hAnsi="Times New Roman" w:cs="Times New Roman"/>
          <w:i/>
          <w:color w:val="000000"/>
          <w:sz w:val="24"/>
          <w:szCs w:val="24"/>
          <w:shd w:val="clear" w:color="auto" w:fill="FFFFFF"/>
          <w:lang w:val="ro-RO" w:eastAsia="ro-RO" w:bidi="ro-RO"/>
        </w:rPr>
        <w:t>orizont contractilo-gonflant (z) începând între baza orizontului Am şi 100 cm.</w:t>
      </w:r>
    </w:p>
    <w:p w14:paraId="1342A19A"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7E3E5D9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3999897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523AFD15"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Cz</w:t>
      </w:r>
    </w:p>
    <w:p w14:paraId="3C0BF595"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eastAsiaTheme="minorEastAsia" w:hAnsi="Times New Roman" w:cs="Times New Roman"/>
          <w:b/>
          <w:i/>
          <w:iCs/>
          <w:sz w:val="24"/>
          <w:szCs w:val="24"/>
          <w:lang w:val="ro-RO"/>
        </w:rPr>
        <w:t xml:space="preserve"> </w:t>
      </w:r>
      <w:r w:rsidRPr="00374CE5">
        <w:rPr>
          <w:rFonts w:ascii="Times New Roman" w:hAnsi="Times New Roman" w:cs="Times New Roman"/>
          <w:b/>
          <w:i/>
          <w:color w:val="000000"/>
          <w:sz w:val="24"/>
          <w:szCs w:val="24"/>
        </w:rPr>
        <w:t>Eutricambosol psamic – ECpm</w:t>
      </w:r>
    </w:p>
    <w:p w14:paraId="31D91EA2" w14:textId="269E3D48"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w:t>
      </w:r>
    </w:p>
    <w:p w14:paraId="71790DF5" w14:textId="77777777" w:rsidR="00374CE5" w:rsidRPr="00374CE5" w:rsidRDefault="00374CE5" w:rsidP="00374CE5">
      <w:pPr>
        <w:spacing w:after="0" w:line="360" w:lineRule="auto"/>
        <w:ind w:left="2880" w:firstLine="720"/>
        <w:jc w:val="both"/>
        <w:rPr>
          <w:rFonts w:ascii="Times New Roman" w:eastAsiaTheme="minorEastAsia" w:hAnsi="Times New Roman" w:cs="Times New Roman"/>
          <w:b/>
          <w:i/>
          <w:iCs/>
          <w:sz w:val="24"/>
          <w:szCs w:val="24"/>
          <w:lang w:val="ro-RO"/>
        </w:rPr>
      </w:pPr>
    </w:p>
    <w:p w14:paraId="4C19596D"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3889A52"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2A94E899"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rendzinic – ECrz</w:t>
      </w:r>
    </w:p>
    <w:p w14:paraId="2DAC00E3"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formate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C41270">
        <w:rPr>
          <w:rFonts w:ascii="Times New Roman" w:eastAsia="Century Schoolbook" w:hAnsi="Times New Roman" w:cs="Times New Roman"/>
          <w:i/>
          <w:color w:val="000000"/>
          <w:sz w:val="24"/>
          <w:szCs w:val="24"/>
          <w:shd w:val="clear" w:color="auto" w:fill="FFFFFF"/>
          <w:lang w:val="ro-RO" w:eastAsia="ro-RO" w:bidi="ro-RO"/>
        </w:rPr>
        <w:t>.</w:t>
      </w:r>
    </w:p>
    <w:p w14:paraId="3AAACCFF"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458725E2"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6CC5215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rendzinic litic – ECrz.li</w:t>
      </w:r>
    </w:p>
    <w:p w14:paraId="619E2448"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formate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40% (MK), care apar în 25 – 75 cm, rocă compactă/continuă (Rn) sau rocă fisurată, inclusiv pietrişuri (Rp)</w:t>
      </w:r>
      <w:r w:rsidR="00A051D2">
        <w:rPr>
          <w:rFonts w:ascii="Times New Roman" w:eastAsia="Century Schoolbook" w:hAnsi="Times New Roman" w:cs="Times New Roman"/>
          <w:i/>
          <w:color w:val="000000"/>
          <w:sz w:val="24"/>
          <w:szCs w:val="24"/>
          <w:shd w:val="clear" w:color="auto" w:fill="FFFFFF"/>
          <w:lang w:val="ro-RO" w:eastAsia="ro-RO" w:bidi="ro-RO"/>
        </w:rPr>
        <w:t>, ce</w:t>
      </w:r>
      <w:r w:rsidRPr="00374CE5">
        <w:rPr>
          <w:rFonts w:ascii="Times New Roman" w:eastAsia="Century Schoolbook" w:hAnsi="Times New Roman" w:cs="Times New Roman"/>
          <w:i/>
          <w:color w:val="000000"/>
          <w:sz w:val="24"/>
          <w:szCs w:val="24"/>
          <w:shd w:val="clear" w:color="auto" w:fill="FFFFFF"/>
          <w:lang w:val="ro-RO" w:eastAsia="ro-RO" w:bidi="ro-RO"/>
        </w:rPr>
        <w:t xml:space="preserve"> apare începând în intervalul 25 – 50 cm.</w:t>
      </w:r>
    </w:p>
    <w:p w14:paraId="0AE2D838"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3B8D8BB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4035241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pararendzinic – ECrz.pa</w:t>
      </w:r>
    </w:p>
    <w:p w14:paraId="51B5C2C5"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formate pe </w:t>
      </w:r>
      <w:r w:rsidRPr="00374CE5">
        <w:rPr>
          <w:rFonts w:ascii="Times New Roman" w:eastAsia="Century Schoolbook" w:hAnsi="Times New Roman" w:cs="Times New Roman"/>
          <w:i/>
          <w:color w:val="000000"/>
          <w:sz w:val="24"/>
          <w:szCs w:val="24"/>
          <w:shd w:val="clear" w:color="auto" w:fill="FFFFFF"/>
          <w:lang w:val="ro-RO" w:eastAsia="ro-RO" w:bidi="ro-RO"/>
        </w:rPr>
        <w:lastRenderedPageBreak/>
        <w:t xml:space="preserve">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A051D2">
        <w:rPr>
          <w:rFonts w:ascii="Times New Roman" w:eastAsia="Century Schoolbook" w:hAnsi="Times New Roman" w:cs="Times New Roman"/>
          <w:i/>
          <w:color w:val="000000"/>
          <w:sz w:val="24"/>
          <w:szCs w:val="24"/>
          <w:shd w:val="clear" w:color="auto" w:fill="FFFFFF"/>
          <w:lang w:val="ro-RO" w:eastAsia="ro-RO" w:bidi="ro-RO"/>
        </w:rPr>
        <w:t>.</w:t>
      </w:r>
    </w:p>
    <w:p w14:paraId="44FDDF8D"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5A75F1D9"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MM</w:t>
      </w:r>
    </w:p>
    <w:p w14:paraId="79CBF290"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pararendzinic litic – ECrz.pa.li</w:t>
      </w:r>
    </w:p>
    <w:p w14:paraId="20256B43"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formate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40%, material care apare în primii 75 cm ai profilului, prezentând şi un substrat calcaros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40% (MK), care apare în 25 – 75 cm, rocă compactă/continuă (Rn) sau rocă fisurată, inclusiv pietrişuri (Rp)</w:t>
      </w:r>
      <w:r w:rsidR="00A051D2">
        <w:rPr>
          <w:rFonts w:ascii="Times New Roman" w:eastAsia="Century Schoolbook" w:hAnsi="Times New Roman" w:cs="Times New Roman"/>
          <w:i/>
          <w:color w:val="000000"/>
          <w:sz w:val="24"/>
          <w:szCs w:val="24"/>
          <w:shd w:val="clear" w:color="auto" w:fill="FFFFFF"/>
          <w:lang w:val="ro-RO"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începând în intervalul 25 – 50 cm.</w:t>
      </w:r>
    </w:p>
    <w:p w14:paraId="5690A103"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57DC85C"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MM</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457C23D9"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rendzicalcaric – ECrk</w:t>
      </w:r>
    </w:p>
    <w:p w14:paraId="46781F09"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 prezentând la baza profilului un</w:t>
      </w:r>
      <w:r w:rsidRPr="00374CE5">
        <w:rPr>
          <w:rFonts w:ascii="Times New Roman" w:eastAsia="Century Schoolbook" w:hAnsi="Times New Roman" w:cs="Times New Roman"/>
          <w:i/>
          <w:color w:val="000000"/>
          <w:sz w:val="24"/>
          <w:szCs w:val="24"/>
          <w:shd w:val="clear" w:color="auto" w:fill="FFFFFF"/>
          <w:lang w:val="ro-RO" w:eastAsia="ro-RO" w:bidi="ro-RO"/>
        </w:rPr>
        <w:t xml:space="preserve"> orizont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Pr="00374CE5">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 – 125 cm.</w:t>
      </w:r>
    </w:p>
    <w:p w14:paraId="094B88FF"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31D34141"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Ck</w:t>
      </w:r>
    </w:p>
    <w:p w14:paraId="107B314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lastRenderedPageBreak/>
        <w:t>Eutricambosol salinic – ECsc</w:t>
      </w:r>
    </w:p>
    <w:p w14:paraId="611F5D3E" w14:textId="1FA1C49B"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374CE5">
        <w:rPr>
          <w:rFonts w:ascii="Times New Roman" w:eastAsia="Century Schoolbook" w:hAnsi="Times New Roman" w:cs="Times New Roman"/>
          <w:i/>
          <w:color w:val="000000"/>
          <w:sz w:val="24"/>
          <w:szCs w:val="24"/>
          <w:shd w:val="clear" w:color="auto" w:fill="FFFFFF"/>
          <w:lang w:val="ro-RO" w:eastAsia="ro-RO" w:bidi="ro-RO"/>
        </w:rPr>
        <w:t>prezentând orizont sc în 0</w:t>
      </w:r>
      <w:r w:rsidR="006A0747">
        <w:rPr>
          <w:rFonts w:ascii="Times New Roman" w:eastAsia="Century Schoolbook" w:hAnsi="Times New Roman" w:cs="Times New Roman"/>
          <w:i/>
          <w:color w:val="000000"/>
          <w:sz w:val="24"/>
          <w:szCs w:val="24"/>
          <w:shd w:val="clear" w:color="auto" w:fill="FFFFFF"/>
          <w:lang w:val="ro-RO" w:eastAsia="ro-RO" w:bidi="ro-RO"/>
        </w:rPr>
        <w:t xml:space="preserve"> – </w:t>
      </w:r>
      <w:r w:rsidRPr="00374CE5">
        <w:rPr>
          <w:rFonts w:ascii="Times New Roman" w:eastAsia="Century Schoolbook" w:hAnsi="Times New Roman" w:cs="Times New Roman"/>
          <w:i/>
          <w:color w:val="000000"/>
          <w:sz w:val="24"/>
          <w:szCs w:val="24"/>
          <w:shd w:val="clear" w:color="auto" w:fill="FFFFFF"/>
          <w:lang w:val="ro-RO" w:eastAsia="ro-RO" w:bidi="ro-RO"/>
        </w:rPr>
        <w:t>100 cm sau orizont sa în 50 – 100 cm.</w:t>
      </w:r>
    </w:p>
    <w:p w14:paraId="0B49008C"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AA6B95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w:t>
      </w:r>
    </w:p>
    <w:p w14:paraId="392177E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14:paraId="5401BA5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w:t>
      </w:r>
    </w:p>
    <w:p w14:paraId="6155E116"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14:paraId="36A8E827" w14:textId="77777777" w:rsidR="00374CE5" w:rsidRPr="00374CE5" w:rsidRDefault="00374CE5" w:rsidP="00374CE5">
      <w:pPr>
        <w:ind w:firstLine="720"/>
        <w:jc w:val="both"/>
        <w:rPr>
          <w:rFonts w:ascii="Times New Roman" w:hAnsi="Times New Roman" w:cs="Times New Roman"/>
          <w:b/>
          <w:i/>
          <w:color w:val="000000"/>
          <w:sz w:val="24"/>
          <w:szCs w:val="24"/>
        </w:rPr>
      </w:pPr>
      <w:r w:rsidRPr="00374CE5">
        <w:rPr>
          <w:rFonts w:ascii="Times New Roman" w:eastAsiaTheme="minorEastAsia" w:hAnsi="Times New Roman" w:cs="Times New Roman"/>
          <w:b/>
          <w:i/>
          <w:iCs/>
          <w:sz w:val="24"/>
          <w:szCs w:val="24"/>
          <w:lang w:val="ro-RO"/>
        </w:rPr>
        <w:t>31.</w:t>
      </w:r>
      <w:r w:rsidRPr="00374CE5">
        <w:rPr>
          <w:rFonts w:ascii="Times New Roman" w:hAnsi="Times New Roman" w:cs="Times New Roman"/>
          <w:b/>
          <w:i/>
          <w:color w:val="000000"/>
          <w:sz w:val="24"/>
          <w:szCs w:val="24"/>
        </w:rPr>
        <w:t xml:space="preserve"> Eutricambosol salsodic – ECss</w:t>
      </w:r>
    </w:p>
    <w:p w14:paraId="08DEEDDF" w14:textId="77777777"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374CE5">
        <w:rPr>
          <w:rFonts w:ascii="Times New Roman" w:eastAsia="Century Schoolbook" w:hAnsi="Times New Roman" w:cs="Times New Roman"/>
          <w:i/>
          <w:color w:val="000000"/>
          <w:sz w:val="24"/>
          <w:szCs w:val="24"/>
          <w:shd w:val="clear" w:color="auto" w:fill="FFFFFF"/>
          <w:lang w:val="ro-RO" w:eastAsia="ro-RO" w:bidi="ro-RO"/>
        </w:rPr>
        <w:t>solul fiind salinic şi sodic în acelaş</w:t>
      </w:r>
      <w:r w:rsidR="006A0747">
        <w:rPr>
          <w:rFonts w:ascii="Times New Roman" w:eastAsia="Century Schoolbook" w:hAnsi="Times New Roman" w:cs="Times New Roman"/>
          <w:i/>
          <w:color w:val="000000"/>
          <w:sz w:val="24"/>
          <w:szCs w:val="24"/>
          <w:shd w:val="clear" w:color="auto" w:fill="FFFFFF"/>
          <w:lang w:val="ro-RO" w:eastAsia="ro-RO" w:bidi="ro-RO"/>
        </w:rPr>
        <w:t>i</w:t>
      </w:r>
      <w:r w:rsidRPr="00374CE5">
        <w:rPr>
          <w:rFonts w:ascii="Times New Roman" w:eastAsia="Century Schoolbook" w:hAnsi="Times New Roman" w:cs="Times New Roman"/>
          <w:i/>
          <w:color w:val="000000"/>
          <w:sz w:val="24"/>
          <w:szCs w:val="24"/>
          <w:shd w:val="clear" w:color="auto" w:fill="FFFFFF"/>
          <w:lang w:val="ro-RO" w:eastAsia="ro-RO" w:bidi="ro-RO"/>
        </w:rPr>
        <w:t xml:space="preserve"> timp.</w:t>
      </w:r>
    </w:p>
    <w:p w14:paraId="6B584559"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3469502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Csa</w:t>
      </w:r>
    </w:p>
    <w:p w14:paraId="4734ECDE"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Csa</w:t>
      </w:r>
      <m:oMath>
        <m:r>
          <m:rPr>
            <m:sty m:val="bi"/>
          </m:rPr>
          <w:rPr>
            <w:rFonts w:ascii="Cambria Math" w:eastAsiaTheme="minorEastAsia" w:hAnsi="Cambria Math" w:cs="Times New Roman"/>
            <w:sz w:val="24"/>
            <w:szCs w:val="24"/>
            <w:lang w:val="ro-RO"/>
          </w:rPr>
          <m:t xml:space="preserve"> → </m:t>
        </m:r>
      </m:oMath>
      <w:r w:rsidRPr="00374CE5">
        <w:rPr>
          <w:rFonts w:ascii="Times New Roman" w:eastAsiaTheme="minorEastAsia" w:hAnsi="Times New Roman" w:cs="Times New Roman"/>
          <w:b/>
          <w:i/>
          <w:iCs/>
          <w:sz w:val="24"/>
          <w:szCs w:val="24"/>
          <w:lang w:val="ro-RO"/>
        </w:rPr>
        <w:t>Cgosa</w:t>
      </w:r>
    </w:p>
    <w:p w14:paraId="546FCE6C"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Csa</w:t>
      </w:r>
    </w:p>
    <w:p w14:paraId="604EF3E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Csa</w:t>
      </w:r>
      <m:oMath>
        <m:r>
          <m:rPr>
            <m:sty m:val="bi"/>
          </m:rPr>
          <w:rPr>
            <w:rFonts w:ascii="Cambria Math" w:eastAsiaTheme="minorEastAsia" w:hAnsi="Cambria Math" w:cs="Times New Roman"/>
            <w:sz w:val="24"/>
            <w:szCs w:val="24"/>
            <w:lang w:val="ro-RO"/>
          </w:rPr>
          <m:t xml:space="preserve"> → </m:t>
        </m:r>
      </m:oMath>
      <w:r w:rsidRPr="00374CE5">
        <w:rPr>
          <w:rFonts w:ascii="Times New Roman" w:eastAsiaTheme="minorEastAsia" w:hAnsi="Times New Roman" w:cs="Times New Roman"/>
          <w:b/>
          <w:i/>
          <w:iCs/>
          <w:sz w:val="24"/>
          <w:szCs w:val="24"/>
          <w:lang w:val="ro-RO"/>
        </w:rPr>
        <w:t>Cgosa</w:t>
      </w:r>
    </w:p>
    <w:p w14:paraId="4FEFC99F"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scheletic – ECqq</w:t>
      </w:r>
    </w:p>
    <w:p w14:paraId="3D16B766"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w:t>
      </w:r>
      <w:r w:rsidRPr="00374CE5">
        <w:rPr>
          <w:rFonts w:ascii="Times New Roman" w:hAnsi="Times New Roman" w:cs="Times New Roman"/>
          <w:i/>
          <w:sz w:val="24"/>
          <w:szCs w:val="24"/>
        </w:rPr>
        <w:lastRenderedPageBreak/>
        <w:t>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orizonturile Ao şi Bv sau numai Bv sunt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 90%</w:t>
      </w:r>
      <w:r w:rsidR="006A0747">
        <w:rPr>
          <w:rFonts w:ascii="Times New Roman" w:eastAsia="Century Schoolbook" w:hAnsi="Times New Roman" w:cs="Times New Roman"/>
          <w:i/>
          <w:color w:val="000000"/>
          <w:sz w:val="24"/>
          <w:szCs w:val="24"/>
          <w:shd w:val="clear" w:color="auto" w:fill="FFFFFF"/>
          <w:lang w:val="ro-RO" w:eastAsia="ro-RO" w:bidi="ro-RO"/>
        </w:rPr>
        <w:t>.</w:t>
      </w:r>
    </w:p>
    <w:p w14:paraId="2B868758"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6302F2CA"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03291597"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hiperscheletic – EChq</w:t>
      </w:r>
    </w:p>
    <w:p w14:paraId="5A2DEC0A"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orizonturile Ao şi Bv sau numai Bv sunt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 90%</w:t>
      </w:r>
      <w:r w:rsidR="006A0747">
        <w:rPr>
          <w:rFonts w:ascii="Times New Roman" w:eastAsia="Century Schoolbook" w:hAnsi="Times New Roman" w:cs="Times New Roman"/>
          <w:i/>
          <w:color w:val="000000"/>
          <w:sz w:val="24"/>
          <w:szCs w:val="24"/>
          <w:shd w:val="clear" w:color="auto" w:fill="FFFFFF"/>
          <w:lang w:val="ro-RO" w:eastAsia="ro-RO" w:bidi="ro-RO"/>
        </w:rPr>
        <w:t>.</w:t>
      </w:r>
    </w:p>
    <w:p w14:paraId="2EC51F97"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5B59BA2C"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1C480D6B"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silitic – ECsi</w:t>
      </w:r>
    </w:p>
    <w:p w14:paraId="133776C6" w14:textId="1C0032CC"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 prezintă</w:t>
      </w:r>
      <w:r w:rsidRPr="00374CE5">
        <w:rPr>
          <w:rFonts w:ascii="Times New Roman" w:eastAsia="Century Schoolbook" w:hAnsi="Times New Roman" w:cs="Times New Roman"/>
          <w:i/>
          <w:color w:val="000000"/>
          <w:sz w:val="24"/>
          <w:szCs w:val="24"/>
          <w:shd w:val="clear" w:color="auto" w:fill="FFFFFF"/>
          <w:lang w:val="ro-RO" w:eastAsia="ro-RO" w:bidi="ro-RO"/>
        </w:rPr>
        <w:t xml:space="preserve"> textură mijlocie silitică (prăfoasă şi/sau prăfoasă-nisipoasă) în orizontul Ao</w:t>
      </w:r>
      <w:r w:rsidR="006A0747">
        <w:rPr>
          <w:rFonts w:ascii="Times New Roman" w:eastAsia="Century Schoolbook" w:hAnsi="Times New Roman" w:cs="Times New Roman"/>
          <w:i/>
          <w:color w:val="000000"/>
          <w:sz w:val="24"/>
          <w:szCs w:val="24"/>
          <w:shd w:val="clear" w:color="auto" w:fill="FFFFFF"/>
          <w:lang w:val="ro-RO" w:eastAsia="ro-RO" w:bidi="ro-RO"/>
        </w:rPr>
        <w:t>.</w:t>
      </w:r>
    </w:p>
    <w:p w14:paraId="51D4468C"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57A340AD"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2CF50231"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bookmarkStart w:id="0" w:name="_GoBack"/>
      <w:r w:rsidRPr="00374CE5">
        <w:rPr>
          <w:rFonts w:ascii="Times New Roman" w:hAnsi="Times New Roman" w:cs="Times New Roman"/>
          <w:b/>
          <w:i/>
          <w:color w:val="000000"/>
          <w:sz w:val="24"/>
          <w:szCs w:val="24"/>
        </w:rPr>
        <w:t>Eutricambosol sodic – ECac</w:t>
      </w:r>
    </w:p>
    <w:p w14:paraId="4E61E75E"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Solul prezintă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ac</w:t>
      </w:r>
      <w:r w:rsidRPr="00374CE5">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374CE5">
        <w:rPr>
          <w:rFonts w:ascii="Times New Roman" w:eastAsia="Century Schoolbook" w:hAnsi="Times New Roman" w:cs="Times New Roman"/>
          <w:b/>
          <w:bCs/>
          <w:i/>
          <w:color w:val="000000"/>
          <w:sz w:val="24"/>
          <w:szCs w:val="24"/>
          <w:shd w:val="clear" w:color="auto" w:fill="FFFFFF"/>
          <w:lang w:val="ro-RO" w:eastAsia="ro-RO" w:bidi="ro-RO"/>
        </w:rPr>
        <w:t>na</w:t>
      </w:r>
      <w:r w:rsidRPr="00374CE5">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p w14:paraId="1CF5EBA0"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lastRenderedPageBreak/>
        <w:t>Succesiune de orizonturi:</w:t>
      </w:r>
    </w:p>
    <w:p w14:paraId="215D10E0"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w:t>
      </w:r>
    </w:p>
    <w:p w14:paraId="0A5D1A40"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CGo</w:t>
      </w:r>
    </w:p>
    <w:p w14:paraId="30C4B78F"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CnaGo</w:t>
      </w:r>
    </w:p>
    <w:bookmarkEnd w:id="0"/>
    <w:p w14:paraId="05C2A62B"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stagnic – ECst</w:t>
      </w:r>
    </w:p>
    <w:p w14:paraId="176D8276" w14:textId="4EA97055" w:rsidR="00374CE5" w:rsidRPr="00374CE5" w:rsidRDefault="00374CE5" w:rsidP="00374CE5">
      <w:pPr>
        <w:jc w:val="both"/>
        <w:rPr>
          <w:rFonts w:ascii="Times New Roman" w:hAnsi="Times New Roman" w:cs="Times New Roman"/>
          <w:b/>
          <w:i/>
          <w:color w:val="000000"/>
          <w:sz w:val="24"/>
          <w:szCs w:val="24"/>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şi orizont stagnogleic (W) începând în 50 – 100 cm sau orizont stagnogleizat (w) începând în 0 – 100 cm</w:t>
      </w:r>
      <w:r w:rsidR="006A0747">
        <w:rPr>
          <w:rFonts w:ascii="Times New Roman" w:eastAsia="Century Schoolbook" w:hAnsi="Times New Roman" w:cs="Times New Roman"/>
          <w:i/>
          <w:color w:val="000000"/>
          <w:sz w:val="24"/>
          <w:szCs w:val="24"/>
          <w:shd w:val="clear" w:color="auto" w:fill="FFFFFF"/>
          <w:lang w:val="ro-RO" w:eastAsia="ro-RO" w:bidi="ro-RO"/>
        </w:rPr>
        <w:t>.</w:t>
      </w:r>
    </w:p>
    <w:p w14:paraId="5F329D3E"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33C72C1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7AF33CA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606ACBC0"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w:t>
      </w:r>
    </w:p>
    <w:p w14:paraId="7C1772F7"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epistagnic – ECpt</w:t>
      </w:r>
    </w:p>
    <w:p w14:paraId="2AA2755A" w14:textId="55475DDF" w:rsidR="00374CE5" w:rsidRPr="00374CE5" w:rsidRDefault="00374CE5" w:rsidP="00374CE5">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prezentând orizont W începând în 25 – 50 cm.</w:t>
      </w:r>
    </w:p>
    <w:p w14:paraId="357CCED8"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10180372"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w:t>
      </w:r>
    </w:p>
    <w:p w14:paraId="0448F121" w14:textId="7777777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p>
    <w:p w14:paraId="7D5721C0"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vertic – ECvs</w:t>
      </w:r>
    </w:p>
    <w:p w14:paraId="12B6CDBF" w14:textId="14962BDA"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006A0747">
        <w:rPr>
          <w:rFonts w:ascii="Times New Roman" w:hAnsi="Times New Roman" w:cs="Times New Roman"/>
          <w:i/>
          <w:sz w:val="24"/>
          <w:szCs w:val="24"/>
        </w:rPr>
        <w:t>,</w:t>
      </w:r>
      <w:r w:rsidRPr="00374CE5">
        <w:rPr>
          <w:rFonts w:ascii="Times New Roman" w:hAnsi="Times New Roman" w:cs="Times New Roman"/>
          <w:i/>
          <w:sz w:val="24"/>
          <w:szCs w:val="24"/>
        </w:rPr>
        <w:t xml:space="preserve"> prezentând</w:t>
      </w:r>
      <w:r w:rsidR="008054AE">
        <w:rPr>
          <w:rFonts w:ascii="Times New Roman" w:hAnsi="Times New Roman" w:cs="Times New Roman"/>
          <w:i/>
          <w:sz w:val="24"/>
          <w:szCs w:val="24"/>
        </w:rPr>
        <w:t xml:space="preserve"> </w:t>
      </w:r>
      <w:r w:rsidRPr="00374CE5">
        <w:rPr>
          <w:rFonts w:ascii="Times New Roman" w:eastAsia="Century Schoolbook" w:hAnsi="Times New Roman" w:cs="Times New Roman"/>
          <w:i/>
          <w:color w:val="000000"/>
          <w:sz w:val="24"/>
          <w:szCs w:val="24"/>
          <w:shd w:val="clear" w:color="auto" w:fill="FFFFFF"/>
          <w:lang w:val="ro-RO" w:eastAsia="ro-RO" w:bidi="ro-RO"/>
        </w:rPr>
        <w:lastRenderedPageBreak/>
        <w:t>orizont contractilo-gonflant (z) începând între baza orizontului Am şi 100 cm.</w:t>
      </w:r>
    </w:p>
    <w:p w14:paraId="09FFC9C5"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34EC329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645D317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663F193D"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1DB81ACB"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Cz</w:t>
      </w:r>
    </w:p>
    <w:p w14:paraId="3AE8AB39"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vertc batigleic – ECvsdg</w:t>
      </w:r>
    </w:p>
    <w:p w14:paraId="0AFD7C82" w14:textId="56E25FF1"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006A0747">
        <w:rPr>
          <w:rFonts w:ascii="Times New Roman" w:hAnsi="Times New Roman" w:cs="Times New Roman"/>
          <w:i/>
          <w:sz w:val="24"/>
          <w:szCs w:val="24"/>
        </w:rPr>
        <w:t>,</w:t>
      </w:r>
      <w:r w:rsidRPr="00374CE5">
        <w:rPr>
          <w:rFonts w:ascii="Times New Roman" w:hAnsi="Times New Roman" w:cs="Times New Roman"/>
          <w:i/>
          <w:sz w:val="24"/>
          <w:szCs w:val="24"/>
        </w:rPr>
        <w:t xml:space="preserve"> prezentând</w:t>
      </w:r>
      <w:r w:rsidR="008054AE">
        <w:rPr>
          <w:rFonts w:ascii="Times New Roman" w:hAnsi="Times New Roman" w:cs="Times New Roman"/>
          <w:i/>
          <w:sz w:val="24"/>
          <w:szCs w:val="24"/>
        </w:rPr>
        <w:t xml:space="preserve">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contractilo-gonflant (z) începând între baza orizontului Am şi 100 cm </w:t>
      </w:r>
      <w:r w:rsidRPr="00374CE5">
        <w:rPr>
          <w:rFonts w:ascii="Times New Roman" w:hAnsi="Times New Roman" w:cs="Times New Roman"/>
          <w:i/>
          <w:sz w:val="24"/>
          <w:szCs w:val="24"/>
        </w:rPr>
        <w:t xml:space="preserve">şi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p w14:paraId="399E2FB0"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4985014"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14:paraId="6244BA46"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14:paraId="01AAF350"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CzGo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CGr</w:t>
      </w:r>
    </w:p>
    <w:p w14:paraId="1644FC69"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vertc pararendzinic – ECvspa</w:t>
      </w:r>
    </w:p>
    <w:p w14:paraId="6F941266" w14:textId="781EEB6B"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cu valori şi crome peste 3,5 la materialul în stare umedă începând din partea superioară a orizontului (culori în nuanţe de 10YR)</w:t>
      </w:r>
      <w:r w:rsidR="006A0747">
        <w:rPr>
          <w:rFonts w:ascii="Times New Roman" w:hAnsi="Times New Roman" w:cs="Times New Roman"/>
          <w:i/>
          <w:sz w:val="24"/>
          <w:szCs w:val="24"/>
        </w:rPr>
        <w:t>,</w:t>
      </w:r>
      <w:r w:rsidRPr="00374CE5">
        <w:rPr>
          <w:rFonts w:ascii="Times New Roman" w:hAnsi="Times New Roman" w:cs="Times New Roman"/>
          <w:i/>
          <w:sz w:val="24"/>
          <w:szCs w:val="24"/>
        </w:rPr>
        <w:t xml:space="preserve"> prezentând</w:t>
      </w:r>
      <w:r w:rsidR="008054AE">
        <w:rPr>
          <w:rFonts w:ascii="Times New Roman" w:hAnsi="Times New Roman" w:cs="Times New Roman"/>
          <w:i/>
          <w:sz w:val="24"/>
          <w:szCs w:val="24"/>
        </w:rPr>
        <w:t xml:space="preserve">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contractilo-gonflant (z) începând între baza orizontului Am şi 100 cm, formate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6A0747">
        <w:rPr>
          <w:rFonts w:ascii="Times New Roman" w:eastAsia="Century Schoolbook" w:hAnsi="Times New Roman" w:cs="Times New Roman"/>
          <w:i/>
          <w:color w:val="000000"/>
          <w:sz w:val="24"/>
          <w:szCs w:val="24"/>
          <w:shd w:val="clear" w:color="auto" w:fill="FFFFFF"/>
          <w:lang w:val="ro-RO" w:eastAsia="ro-RO" w:bidi="ro-RO"/>
        </w:rPr>
        <w:t>.</w:t>
      </w:r>
    </w:p>
    <w:p w14:paraId="1E92C420"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lastRenderedPageBreak/>
        <w:t>Succesiune de orizonturi:</w:t>
      </w:r>
    </w:p>
    <w:p w14:paraId="7F7AB6D8"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MM</w:t>
      </w:r>
    </w:p>
    <w:p w14:paraId="21C577A7"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MMz</w:t>
      </w:r>
    </w:p>
    <w:p w14:paraId="2F8C0CD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rodic – ECro</w:t>
      </w:r>
    </w:p>
    <w:p w14:paraId="2AD4B53F" w14:textId="553A6347"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în 5YR cu valori şi crome peste 3,5 la materialul în stare umedă începând din partea superioară a orizontului.</w:t>
      </w:r>
    </w:p>
    <w:p w14:paraId="3D3A0D60"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771FED65"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w:p>
    <w:p w14:paraId="1EE32D83" w14:textId="77777777" w:rsidR="00374CE5" w:rsidRPr="00374CE5" w:rsidRDefault="00374CE5" w:rsidP="00374CE5">
      <w:pPr>
        <w:numPr>
          <w:ilvl w:val="0"/>
          <w:numId w:val="1"/>
        </w:numPr>
        <w:contextualSpacing/>
        <w:jc w:val="both"/>
        <w:rPr>
          <w:rFonts w:ascii="Times New Roman" w:hAnsi="Times New Roman" w:cs="Times New Roman"/>
          <w:b/>
          <w:i/>
          <w:color w:val="000000"/>
          <w:sz w:val="24"/>
          <w:szCs w:val="24"/>
        </w:rPr>
      </w:pPr>
      <w:r w:rsidRPr="00374CE5">
        <w:rPr>
          <w:rFonts w:ascii="Times New Roman" w:hAnsi="Times New Roman" w:cs="Times New Roman"/>
          <w:b/>
          <w:i/>
          <w:color w:val="000000"/>
          <w:sz w:val="24"/>
          <w:szCs w:val="24"/>
        </w:rPr>
        <w:t>Eutricambosol rodic litic – ECro.li</w:t>
      </w:r>
    </w:p>
    <w:p w14:paraId="0C55AAC6" w14:textId="3BFF7AED" w:rsidR="00374CE5" w:rsidRPr="00374CE5" w:rsidRDefault="00374CE5" w:rsidP="00374CE5">
      <w:pPr>
        <w:spacing w:after="0" w:line="360" w:lineRule="auto"/>
        <w:jc w:val="both"/>
        <w:rPr>
          <w:rFonts w:ascii="Times New Roman" w:eastAsiaTheme="minorEastAsia" w:hAnsi="Times New Roman" w:cs="Times New Roman"/>
          <w:b/>
          <w:i/>
          <w:iCs/>
          <w:sz w:val="24"/>
          <w:szCs w:val="24"/>
          <w:lang w:val="ro-RO"/>
        </w:rPr>
      </w:pPr>
      <w:r w:rsidRPr="00374CE5">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4CE5">
        <w:rPr>
          <w:rFonts w:ascii="Times New Roman" w:hAnsi="Times New Roman" w:cs="Times New Roman"/>
          <w:i/>
          <w:sz w:val="24"/>
          <w:szCs w:val="24"/>
        </w:rPr>
        <w:t>53), având culori în 5YR cu valori şi crome peste 3,5 la materialul în stare umedă începând din partea superioară a orizontului.</w:t>
      </w:r>
      <w:r w:rsidRPr="00374CE5">
        <w:rPr>
          <w:rFonts w:ascii="Times New Roman" w:eastAsia="Century Schoolbook" w:hAnsi="Times New Roman" w:cs="Times New Roman"/>
          <w:i/>
          <w:color w:val="000000"/>
          <w:sz w:val="24"/>
          <w:szCs w:val="24"/>
          <w:shd w:val="clear" w:color="auto" w:fill="FFFFFF"/>
          <w:lang w:val="ro-RO" w:eastAsia="ro-RO" w:bidi="ro-RO"/>
        </w:rPr>
        <w:t xml:space="preserve"> Roca compactă/continuă (Rn) sau roca fisurată, inclusiv pietrişuri (Rp)</w:t>
      </w:r>
      <w:r w:rsidR="00FD7210">
        <w:rPr>
          <w:rFonts w:ascii="Times New Roman" w:eastAsia="Century Schoolbook" w:hAnsi="Times New Roman" w:cs="Times New Roman"/>
          <w:i/>
          <w:color w:val="000000"/>
          <w:sz w:val="24"/>
          <w:szCs w:val="24"/>
          <w:shd w:val="clear" w:color="auto" w:fill="FFFFFF"/>
          <w:lang w:val="ro-RO"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 în intervalul 25 – 50 cm.</w:t>
      </w:r>
    </w:p>
    <w:p w14:paraId="4D85198A" w14:textId="77777777" w:rsidR="00374CE5" w:rsidRPr="00374CE5" w:rsidRDefault="00374CE5" w:rsidP="00374CE5">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06319209"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36BC2103" w14:textId="77777777" w:rsidR="00374CE5" w:rsidRPr="00374CE5" w:rsidRDefault="00374CE5" w:rsidP="00374CE5">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6A4B3D57" w14:textId="77777777" w:rsidR="005909C8" w:rsidRDefault="005909C8" w:rsidP="001A171C">
      <w:pPr>
        <w:jc w:val="center"/>
        <w:rPr>
          <w:rFonts w:ascii="Times New Roman" w:eastAsiaTheme="minorEastAsia" w:hAnsi="Times New Roman" w:cs="Times New Roman"/>
          <w:b/>
          <w:iCs/>
          <w:sz w:val="24"/>
          <w:szCs w:val="24"/>
          <w:lang w:val="ro-RO"/>
        </w:rPr>
      </w:pPr>
    </w:p>
    <w:p w14:paraId="637D16DC" w14:textId="77777777" w:rsidR="00BC103F" w:rsidRDefault="00BC103F" w:rsidP="001A171C">
      <w:pPr>
        <w:jc w:val="center"/>
        <w:rPr>
          <w:rStyle w:val="BodyTextChar4"/>
          <w:rFonts w:ascii="Times New Roman" w:hAnsi="Times New Roman"/>
          <w:b/>
          <w:i/>
          <w:sz w:val="28"/>
          <w:szCs w:val="28"/>
        </w:rPr>
      </w:pPr>
    </w:p>
    <w:p w14:paraId="50E2D11C" w14:textId="77777777" w:rsidR="007931BB" w:rsidRDefault="007931BB" w:rsidP="001A171C">
      <w:pPr>
        <w:jc w:val="center"/>
        <w:rPr>
          <w:rStyle w:val="BodyTextChar4"/>
          <w:rFonts w:ascii="Times New Roman" w:hAnsi="Times New Roman"/>
          <w:b/>
          <w:i/>
          <w:sz w:val="28"/>
          <w:szCs w:val="28"/>
        </w:rPr>
      </w:pPr>
    </w:p>
    <w:p w14:paraId="43FFA52E" w14:textId="77777777" w:rsidR="008C3556" w:rsidRDefault="008C3556" w:rsidP="001A171C">
      <w:pPr>
        <w:jc w:val="center"/>
        <w:rPr>
          <w:rStyle w:val="BodyTextChar4"/>
          <w:rFonts w:ascii="Times New Roman" w:hAnsi="Times New Roman"/>
          <w:b/>
          <w:i/>
          <w:sz w:val="28"/>
          <w:szCs w:val="28"/>
        </w:rPr>
      </w:pPr>
    </w:p>
    <w:p w14:paraId="41709CBE" w14:textId="77777777" w:rsidR="008C3556" w:rsidRDefault="008C3556" w:rsidP="001A171C">
      <w:pPr>
        <w:jc w:val="center"/>
        <w:rPr>
          <w:rStyle w:val="BodyTextChar4"/>
          <w:rFonts w:ascii="Times New Roman" w:hAnsi="Times New Roman"/>
          <w:b/>
          <w:i/>
          <w:sz w:val="28"/>
          <w:szCs w:val="28"/>
        </w:rPr>
      </w:pPr>
    </w:p>
    <w:p w14:paraId="183A065C" w14:textId="77777777" w:rsidR="008C3556" w:rsidRDefault="008C3556" w:rsidP="001A171C">
      <w:pPr>
        <w:jc w:val="center"/>
        <w:rPr>
          <w:rStyle w:val="BodyTextChar4"/>
          <w:rFonts w:ascii="Times New Roman" w:hAnsi="Times New Roman"/>
          <w:b/>
          <w:i/>
          <w:sz w:val="28"/>
          <w:szCs w:val="28"/>
        </w:rPr>
      </w:pPr>
    </w:p>
    <w:p w14:paraId="287CFB30" w14:textId="77777777" w:rsidR="007B30DD" w:rsidRPr="001A171C" w:rsidRDefault="007B30DD" w:rsidP="001A171C">
      <w:pPr>
        <w:jc w:val="center"/>
        <w:rPr>
          <w:rStyle w:val="BodyTextChar4"/>
          <w:rFonts w:ascii="Times New Roman" w:hAnsi="Times New Roman"/>
          <w:b/>
          <w:i/>
          <w:sz w:val="28"/>
          <w:szCs w:val="28"/>
        </w:rPr>
      </w:pPr>
      <w:r w:rsidRPr="001A171C">
        <w:rPr>
          <w:rStyle w:val="BodyTextChar4"/>
          <w:rFonts w:ascii="Times New Roman" w:hAnsi="Times New Roman"/>
          <w:b/>
          <w:i/>
          <w:sz w:val="28"/>
          <w:szCs w:val="28"/>
        </w:rPr>
        <w:lastRenderedPageBreak/>
        <w:t>Eutricambosolul tipic</w:t>
      </w:r>
    </w:p>
    <w:p w14:paraId="5DBD1602" w14:textId="77777777" w:rsidR="00691AF8" w:rsidRDefault="00691AF8" w:rsidP="007B30DD">
      <w:pPr>
        <w:rPr>
          <w:rStyle w:val="BodyTextChar4"/>
          <w:rFonts w:ascii="Times New Roman" w:hAnsi="Times New Roman"/>
          <w:b/>
          <w:sz w:val="24"/>
          <w:szCs w:val="24"/>
        </w:rPr>
      </w:pPr>
    </w:p>
    <w:p w14:paraId="3A02460F" w14:textId="77777777" w:rsidR="007B30DD" w:rsidRPr="007B30DD" w:rsidRDefault="007B30DD" w:rsidP="00FA60BC">
      <w:pPr>
        <w:ind w:firstLine="720"/>
        <w:rPr>
          <w:rStyle w:val="BodyTextChar4"/>
          <w:rFonts w:ascii="Times New Roman" w:hAnsi="Times New Roman"/>
          <w:b/>
          <w:sz w:val="24"/>
          <w:szCs w:val="24"/>
        </w:rPr>
      </w:pPr>
      <w:r>
        <w:rPr>
          <w:rStyle w:val="BodyTextChar4"/>
          <w:rFonts w:ascii="Times New Roman" w:hAnsi="Times New Roman"/>
          <w:b/>
          <w:sz w:val="24"/>
          <w:szCs w:val="24"/>
        </w:rPr>
        <w:t>Diagnostic</w:t>
      </w:r>
    </w:p>
    <w:p w14:paraId="0446868B" w14:textId="531BB1A9" w:rsidR="007B30DD" w:rsidRDefault="007B30DD" w:rsidP="000A6E64">
      <w:pPr>
        <w:spacing w:line="360" w:lineRule="auto"/>
        <w:ind w:firstLine="720"/>
        <w:jc w:val="both"/>
        <w:rPr>
          <w:rFonts w:ascii="Times New Roman" w:hAnsi="Times New Roman" w:cs="Times New Roman"/>
          <w:i/>
          <w:sz w:val="24"/>
          <w:szCs w:val="24"/>
          <w:lang w:val="ro-RO"/>
        </w:rPr>
      </w:pPr>
      <w:r w:rsidRPr="00A3355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3551">
        <w:rPr>
          <w:rFonts w:ascii="Times New Roman" w:hAnsi="Times New Roman" w:cs="Times New Roman"/>
          <w:i/>
          <w:sz w:val="24"/>
          <w:szCs w:val="24"/>
        </w:rPr>
        <w:t>53), având culori cu valori şi crome peste 3,5 la materialul în stare umedă începând din partea superioară a orizontului (culor</w:t>
      </w:r>
      <w:r>
        <w:rPr>
          <w:rFonts w:ascii="Times New Roman" w:hAnsi="Times New Roman" w:cs="Times New Roman"/>
          <w:i/>
          <w:sz w:val="24"/>
          <w:szCs w:val="24"/>
        </w:rPr>
        <w:t>i în nuanţe de 10YR</w:t>
      </w:r>
      <w:r w:rsidRPr="00A33551">
        <w:rPr>
          <w:rFonts w:ascii="Times New Roman" w:hAnsi="Times New Roman" w:cs="Times New Roman"/>
          <w:i/>
          <w:sz w:val="24"/>
          <w:szCs w:val="24"/>
        </w:rPr>
        <w:t xml:space="preserve">). Nu se includ solurile care prezintă în profil orizont Btna. </w:t>
      </w:r>
      <w:r>
        <w:rPr>
          <w:rFonts w:ascii="Times New Roman" w:hAnsi="Times New Roman" w:cs="Times New Roman"/>
          <w:i/>
          <w:sz w:val="24"/>
          <w:szCs w:val="24"/>
        </w:rPr>
        <w:t>Nu p</w:t>
      </w:r>
      <w:r w:rsidRPr="00A33551">
        <w:rPr>
          <w:rFonts w:ascii="Times New Roman" w:hAnsi="Times New Roman" w:cs="Times New Roman"/>
          <w:i/>
          <w:sz w:val="24"/>
          <w:szCs w:val="24"/>
        </w:rPr>
        <w:t xml:space="preserve">ot prezenta proprietăţi </w:t>
      </w:r>
      <w:r w:rsidRPr="00A33551">
        <w:rPr>
          <w:rFonts w:ascii="Times New Roman" w:hAnsi="Times New Roman" w:cs="Times New Roman"/>
          <w:i/>
          <w:sz w:val="24"/>
          <w:szCs w:val="24"/>
          <w:lang w:val="ro-RO"/>
        </w:rPr>
        <w:t>vertice, pelice, aluvice, stagnice, gleice, andice, argilice, molice, calcarice, rendzinice, pararendzinice, salinice, sodice, salsodice, psamice, folice, scheletice, litice</w:t>
      </w:r>
      <w:r>
        <w:rPr>
          <w:rFonts w:ascii="Times New Roman" w:hAnsi="Times New Roman" w:cs="Times New Roman"/>
          <w:i/>
          <w:sz w:val="24"/>
          <w:szCs w:val="24"/>
          <w:lang w:val="ro-RO"/>
        </w:rPr>
        <w:t xml:space="preserve">, </w:t>
      </w:r>
      <w:r w:rsidRPr="00A33551">
        <w:rPr>
          <w:rFonts w:ascii="Times New Roman" w:hAnsi="Times New Roman" w:cs="Times New Roman"/>
          <w:i/>
          <w:sz w:val="24"/>
          <w:szCs w:val="24"/>
        </w:rPr>
        <w:t>sau nuanţe de 5YR şi mai roşii (proprietăţi şi caractere utilizate la diferenţierea</w:t>
      </w:r>
      <w:r>
        <w:rPr>
          <w:rFonts w:ascii="Times New Roman" w:hAnsi="Times New Roman" w:cs="Times New Roman"/>
          <w:i/>
          <w:sz w:val="24"/>
          <w:szCs w:val="24"/>
        </w:rPr>
        <w:t xml:space="preserve"> altor subunităţi taxonomice</w:t>
      </w:r>
      <w:r w:rsidRPr="00A33551">
        <w:rPr>
          <w:rFonts w:ascii="Times New Roman" w:hAnsi="Times New Roman" w:cs="Times New Roman"/>
          <w:i/>
          <w:sz w:val="24"/>
          <w:szCs w:val="24"/>
        </w:rPr>
        <w:t>).</w:t>
      </w:r>
      <w:r w:rsidRPr="00A33551">
        <w:rPr>
          <w:rFonts w:ascii="Times New Roman" w:hAnsi="Times New Roman" w:cs="Times New Roman"/>
          <w:i/>
          <w:sz w:val="24"/>
          <w:szCs w:val="24"/>
          <w:lang w:val="ro-RO"/>
        </w:rPr>
        <w:t xml:space="preserve"> Nu prezintă orizont Cca în primii 75 cm ai profilului.</w:t>
      </w:r>
    </w:p>
    <w:p w14:paraId="20A434DA" w14:textId="77777777" w:rsidR="007B30DD" w:rsidRPr="00FD7210" w:rsidRDefault="007B30DD" w:rsidP="00FA60BC">
      <w:pPr>
        <w:spacing w:line="360" w:lineRule="auto"/>
        <w:ind w:firstLine="720"/>
        <w:rPr>
          <w:rStyle w:val="BodyTextChar4"/>
          <w:rFonts w:ascii="Times New Roman" w:hAnsi="Times New Roman"/>
          <w:b/>
          <w:sz w:val="24"/>
          <w:szCs w:val="24"/>
          <w:lang w:val="ro-RO"/>
        </w:rPr>
      </w:pPr>
      <w:r w:rsidRPr="00FD7210">
        <w:rPr>
          <w:rStyle w:val="BodyTextChar4"/>
          <w:rFonts w:ascii="Times New Roman" w:hAnsi="Times New Roman"/>
          <w:b/>
          <w:sz w:val="24"/>
          <w:szCs w:val="24"/>
          <w:lang w:val="ro-RO"/>
        </w:rPr>
        <w:t>Răs</w:t>
      </w:r>
      <w:r w:rsidR="009278FE" w:rsidRPr="00FD7210">
        <w:rPr>
          <w:rStyle w:val="BodyTextChar4"/>
          <w:rFonts w:ascii="Times New Roman" w:hAnsi="Times New Roman"/>
          <w:b/>
          <w:sz w:val="24"/>
          <w:szCs w:val="24"/>
          <w:lang w:val="ro-RO"/>
        </w:rPr>
        <w:t>pând</w:t>
      </w:r>
      <w:r w:rsidR="00FD7210">
        <w:rPr>
          <w:rStyle w:val="BodyTextChar4"/>
          <w:rFonts w:ascii="Times New Roman" w:hAnsi="Times New Roman"/>
          <w:b/>
          <w:sz w:val="24"/>
          <w:szCs w:val="24"/>
          <w:lang w:val="ro-RO"/>
        </w:rPr>
        <w:t>i</w:t>
      </w:r>
      <w:r w:rsidR="009278FE" w:rsidRPr="00FD7210">
        <w:rPr>
          <w:rStyle w:val="BodyTextChar4"/>
          <w:rFonts w:ascii="Times New Roman" w:hAnsi="Times New Roman"/>
          <w:b/>
          <w:sz w:val="24"/>
          <w:szCs w:val="24"/>
          <w:lang w:val="ro-RO"/>
        </w:rPr>
        <w:t>re</w:t>
      </w:r>
    </w:p>
    <w:p w14:paraId="568C4511" w14:textId="63D963CB" w:rsidR="009278FE" w:rsidRDefault="009278FE" w:rsidP="00CC4833">
      <w:pPr>
        <w:spacing w:before="240" w:line="360" w:lineRule="auto"/>
        <w:ind w:firstLine="720"/>
        <w:jc w:val="both"/>
        <w:rPr>
          <w:rStyle w:val="BodyTextChar4"/>
          <w:rFonts w:ascii="Times New Roman" w:hAnsi="Times New Roman"/>
          <w:sz w:val="24"/>
          <w:szCs w:val="24"/>
          <w:lang w:val="ro-RO"/>
        </w:rPr>
      </w:pPr>
      <w:r w:rsidRPr="00FD7210">
        <w:rPr>
          <w:rStyle w:val="BodyTextChar4"/>
          <w:rFonts w:ascii="Times New Roman" w:hAnsi="Times New Roman"/>
          <w:sz w:val="24"/>
          <w:szCs w:val="24"/>
          <w:lang w:val="ro-RO"/>
        </w:rPr>
        <w:t>Aceste tipuri de soluri au o largă răsp</w:t>
      </w:r>
      <w:r w:rsidR="00FD7210">
        <w:rPr>
          <w:rStyle w:val="BodyTextChar4"/>
          <w:rFonts w:ascii="Times New Roman" w:hAnsi="Times New Roman"/>
          <w:sz w:val="24"/>
          <w:szCs w:val="24"/>
          <w:lang w:val="ro-RO"/>
        </w:rPr>
        <w:t>â</w:t>
      </w:r>
      <w:r w:rsidRPr="00FD7210">
        <w:rPr>
          <w:rStyle w:val="BodyTextChar4"/>
          <w:rFonts w:ascii="Times New Roman" w:hAnsi="Times New Roman"/>
          <w:sz w:val="24"/>
          <w:szCs w:val="24"/>
          <w:lang w:val="ro-RO"/>
        </w:rPr>
        <w:t>ndire pe tot teritoriul ţ</w:t>
      </w:r>
      <w:r w:rsidR="00FD7210">
        <w:rPr>
          <w:rStyle w:val="BodyTextChar4"/>
          <w:rFonts w:ascii="Times New Roman" w:hAnsi="Times New Roman"/>
          <w:sz w:val="24"/>
          <w:szCs w:val="24"/>
          <w:lang w:val="ro-RO"/>
        </w:rPr>
        <w:t>ă</w:t>
      </w:r>
      <w:r w:rsidRPr="00FD7210">
        <w:rPr>
          <w:rStyle w:val="BodyTextChar4"/>
          <w:rFonts w:ascii="Times New Roman" w:hAnsi="Times New Roman"/>
          <w:sz w:val="24"/>
          <w:szCs w:val="24"/>
          <w:lang w:val="ro-RO"/>
        </w:rPr>
        <w:t>rii, găsindu-se cu predilecţie în Câmpia Română centrală şi v</w:t>
      </w:r>
      <w:r w:rsidR="00827BD9" w:rsidRPr="00FD7210">
        <w:rPr>
          <w:rStyle w:val="BodyTextChar4"/>
          <w:rFonts w:ascii="Times New Roman" w:hAnsi="Times New Roman"/>
          <w:sz w:val="24"/>
          <w:szCs w:val="24"/>
          <w:lang w:val="ro-RO"/>
        </w:rPr>
        <w:t xml:space="preserve">estică. </w:t>
      </w:r>
      <w:r w:rsidR="00827BD9" w:rsidRPr="00FD7210">
        <w:rPr>
          <w:rStyle w:val="BodyTextChar4"/>
          <w:rFonts w:ascii="Times New Roman" w:hAnsi="Times New Roman"/>
          <w:sz w:val="24"/>
          <w:szCs w:val="24"/>
        </w:rPr>
        <w:t>La vest de Râul Jiu se î</w:t>
      </w:r>
      <w:r w:rsidRPr="00FD7210">
        <w:rPr>
          <w:rStyle w:val="BodyTextChar4"/>
          <w:rFonts w:ascii="Times New Roman" w:hAnsi="Times New Roman"/>
          <w:sz w:val="24"/>
          <w:szCs w:val="24"/>
        </w:rPr>
        <w:t>nti</w:t>
      </w:r>
      <w:r w:rsidR="00FD7210">
        <w:rPr>
          <w:rStyle w:val="BodyTextChar4"/>
          <w:rFonts w:ascii="Times New Roman" w:hAnsi="Times New Roman"/>
          <w:sz w:val="24"/>
          <w:szCs w:val="24"/>
          <w:lang w:val="fr-FR"/>
        </w:rPr>
        <w:t>n</w:t>
      </w:r>
      <w:r w:rsidRPr="00FD7210">
        <w:rPr>
          <w:rStyle w:val="BodyTextChar4"/>
          <w:rFonts w:ascii="Times New Roman" w:hAnsi="Times New Roman"/>
          <w:sz w:val="24"/>
          <w:szCs w:val="24"/>
        </w:rPr>
        <w:t xml:space="preserve">d până la est de Prahova, după care pătrund </w:t>
      </w:r>
      <w:r w:rsidR="00BC103F" w:rsidRPr="00FD7210">
        <w:rPr>
          <w:rStyle w:val="BodyTextChar4"/>
          <w:rFonts w:ascii="Times New Roman" w:hAnsi="Times New Roman"/>
          <w:sz w:val="24"/>
          <w:szCs w:val="24"/>
        </w:rPr>
        <w:t xml:space="preserve">de </w:t>
      </w:r>
      <w:r w:rsidRPr="00FD7210">
        <w:rPr>
          <w:rStyle w:val="BodyTextChar4"/>
          <w:rFonts w:ascii="Times New Roman" w:hAnsi="Times New Roman"/>
          <w:sz w:val="24"/>
          <w:szCs w:val="24"/>
        </w:rPr>
        <w:t xml:space="preserve">la est </w:t>
      </w:r>
      <w:r w:rsidR="00B85828" w:rsidRPr="00FD7210">
        <w:rPr>
          <w:rStyle w:val="BodyTextChar4"/>
          <w:rFonts w:ascii="Times New Roman" w:hAnsi="Times New Roman"/>
          <w:sz w:val="24"/>
          <w:szCs w:val="24"/>
        </w:rPr>
        <w:t>d</w:t>
      </w:r>
      <w:r w:rsidRPr="00FD7210">
        <w:rPr>
          <w:rStyle w:val="BodyTextChar4"/>
          <w:rFonts w:ascii="Times New Roman" w:hAnsi="Times New Roman"/>
          <w:sz w:val="24"/>
          <w:szCs w:val="24"/>
        </w:rPr>
        <w:t>e Pr</w:t>
      </w:r>
      <w:r w:rsidR="00E64FB2" w:rsidRPr="00FD7210">
        <w:rPr>
          <w:rStyle w:val="BodyTextChar4"/>
          <w:rFonts w:ascii="Times New Roman" w:hAnsi="Times New Roman"/>
          <w:sz w:val="24"/>
          <w:szCs w:val="24"/>
        </w:rPr>
        <w:t>a</w:t>
      </w:r>
      <w:r w:rsidRPr="00FD7210">
        <w:rPr>
          <w:rStyle w:val="BodyTextChar4"/>
          <w:rFonts w:ascii="Times New Roman" w:hAnsi="Times New Roman"/>
          <w:sz w:val="24"/>
          <w:szCs w:val="24"/>
        </w:rPr>
        <w:t>hova</w:t>
      </w:r>
      <w:r w:rsidR="00B85828" w:rsidRPr="00FD7210">
        <w:rPr>
          <w:rStyle w:val="BodyTextChar4"/>
          <w:rFonts w:ascii="Times New Roman" w:hAnsi="Times New Roman"/>
          <w:sz w:val="24"/>
          <w:szCs w:val="24"/>
        </w:rPr>
        <w:t xml:space="preserve"> </w:t>
      </w:r>
      <w:r w:rsidR="00BC103F" w:rsidRPr="00FD7210">
        <w:rPr>
          <w:rStyle w:val="BodyTextChar4"/>
          <w:rFonts w:ascii="Times New Roman" w:hAnsi="Times New Roman"/>
          <w:sz w:val="24"/>
          <w:szCs w:val="24"/>
        </w:rPr>
        <w:t xml:space="preserve">până </w:t>
      </w:r>
      <w:r w:rsidR="00B85828" w:rsidRPr="00FD7210">
        <w:rPr>
          <w:rStyle w:val="BodyTextChar4"/>
          <w:rFonts w:ascii="Times New Roman" w:hAnsi="Times New Roman"/>
          <w:sz w:val="24"/>
          <w:szCs w:val="24"/>
        </w:rPr>
        <w:t>în parte</w:t>
      </w:r>
      <w:r w:rsidR="00BC103F" w:rsidRPr="00FD7210">
        <w:rPr>
          <w:rStyle w:val="BodyTextChar4"/>
          <w:rFonts w:ascii="Times New Roman" w:hAnsi="Times New Roman"/>
          <w:sz w:val="24"/>
          <w:szCs w:val="24"/>
        </w:rPr>
        <w:t>a</w:t>
      </w:r>
      <w:r w:rsidR="00B85828" w:rsidRPr="00FD7210">
        <w:rPr>
          <w:rStyle w:val="BodyTextChar4"/>
          <w:rFonts w:ascii="Times New Roman" w:hAnsi="Times New Roman"/>
          <w:sz w:val="24"/>
          <w:szCs w:val="24"/>
        </w:rPr>
        <w:t xml:space="preserve"> sudică a r</w:t>
      </w:r>
      <w:r w:rsidR="00FD7210">
        <w:rPr>
          <w:rStyle w:val="BodyTextChar4"/>
          <w:rFonts w:ascii="Times New Roman" w:hAnsi="Times New Roman"/>
          <w:sz w:val="24"/>
          <w:szCs w:val="24"/>
          <w:lang w:val="fr-FR"/>
        </w:rPr>
        <w:t>e</w:t>
      </w:r>
      <w:r w:rsidR="00B85828" w:rsidRPr="00FD7210">
        <w:rPr>
          <w:rStyle w:val="BodyTextChar4"/>
          <w:rFonts w:ascii="Times New Roman" w:hAnsi="Times New Roman"/>
          <w:sz w:val="24"/>
          <w:szCs w:val="24"/>
        </w:rPr>
        <w:t>giunii sucarpatice (NNE de Timişoara</w:t>
      </w:r>
      <w:r w:rsidR="00B85828">
        <w:rPr>
          <w:rStyle w:val="BodyTextChar4"/>
          <w:rFonts w:ascii="Times New Roman" w:hAnsi="Times New Roman"/>
          <w:sz w:val="24"/>
          <w:szCs w:val="24"/>
          <w:lang w:val="ro-RO"/>
        </w:rPr>
        <w:t>)</w:t>
      </w:r>
      <w:r w:rsidR="00440C06">
        <w:rPr>
          <w:rStyle w:val="BodyTextChar4"/>
          <w:rFonts w:ascii="Times New Roman" w:hAnsi="Times New Roman"/>
          <w:sz w:val="24"/>
          <w:szCs w:val="24"/>
          <w:lang w:val="ro-RO"/>
        </w:rPr>
        <w:t>.</w:t>
      </w:r>
    </w:p>
    <w:p w14:paraId="5E428E04" w14:textId="77777777" w:rsidR="00440C06" w:rsidRPr="00440C06" w:rsidRDefault="00440C06" w:rsidP="00FA60BC">
      <w:pPr>
        <w:spacing w:before="240" w:line="360" w:lineRule="auto"/>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Condiţii naturale de formare</w:t>
      </w:r>
    </w:p>
    <w:p w14:paraId="3A4F1E6C" w14:textId="2C2BDB20" w:rsidR="007B30DD" w:rsidRDefault="00827BD9" w:rsidP="00691AF8">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hAnsi="Times New Roman"/>
          <w:sz w:val="24"/>
          <w:szCs w:val="24"/>
          <w:lang w:val="ro-RO"/>
        </w:rPr>
        <w:t xml:space="preserve">Aceste soluri se formează în condiţii de climă temperată umedă cu influenţe oceanice (mediteraneene). Valorile medii anuale ale precipitaţiilor sunt mai mari sau cel puţin egale cu valorile evaporaţiei potenţiale, media anuală a precipitaţiilor oscilează între 600 şi 1000 mm </w:t>
      </w:r>
      <w:r>
        <w:rPr>
          <w:rStyle w:val="BodyTextChar4"/>
          <w:rFonts w:ascii="Times New Roman" w:hAnsi="Times New Roman"/>
          <w:sz w:val="24"/>
          <w:szCs w:val="24"/>
          <w:lang w:val="ro-RO"/>
        </w:rPr>
        <w:lastRenderedPageBreak/>
        <w:t xml:space="preserve">iar temperatura medie anuală </w:t>
      </w:r>
      <w:r w:rsidR="00FD7210">
        <w:rPr>
          <w:rStyle w:val="BodyTextChar4"/>
          <w:rFonts w:ascii="Times New Roman" w:hAnsi="Times New Roman"/>
          <w:sz w:val="24"/>
          <w:szCs w:val="24"/>
          <w:lang w:val="ro-RO"/>
        </w:rPr>
        <w:t>î</w:t>
      </w:r>
      <w:r w:rsidR="006B315C">
        <w:rPr>
          <w:rStyle w:val="BodyTextChar4"/>
          <w:rFonts w:ascii="Times New Roman" w:hAnsi="Times New Roman"/>
          <w:sz w:val="24"/>
          <w:szCs w:val="24"/>
          <w:lang w:val="ro-RO"/>
        </w:rPr>
        <w:t>ntre 7,6 şi 10,4</w:t>
      </w:r>
      <m:oMath>
        <m:r>
          <w:rPr>
            <w:rStyle w:val="BodyTextChar4"/>
            <w:rFonts w:ascii="Cambria Math" w:hAnsi="Cambria Math"/>
            <w:sz w:val="24"/>
            <w:szCs w:val="24"/>
            <w:lang w:val="ro-RO"/>
          </w:rPr>
          <m:t>℃</m:t>
        </m:r>
      </m:oMath>
      <w:r w:rsidR="006B315C">
        <w:rPr>
          <w:rStyle w:val="BodyTextChar4"/>
          <w:rFonts w:ascii="Times New Roman" w:hAnsi="Times New Roman"/>
          <w:sz w:val="24"/>
          <w:szCs w:val="24"/>
          <w:lang w:val="ro-RO"/>
        </w:rPr>
        <w:t>. Temperatura medie a lunii celei mai calde (iulie) este de 17....22</w:t>
      </w:r>
      <m:oMath>
        <m:r>
          <w:rPr>
            <w:rStyle w:val="BodyTextChar4"/>
            <w:rFonts w:ascii="Cambria Math" w:hAnsi="Cambria Math"/>
            <w:sz w:val="24"/>
            <w:szCs w:val="24"/>
            <w:lang w:val="ro-RO"/>
          </w:rPr>
          <m:t>℃,</m:t>
        </m:r>
      </m:oMath>
      <w:r w:rsidR="006B315C">
        <w:rPr>
          <w:rStyle w:val="BodyTextChar4"/>
          <w:rFonts w:ascii="Times New Roman" w:eastAsiaTheme="minorEastAsia" w:hAnsi="Times New Roman"/>
          <w:sz w:val="24"/>
          <w:szCs w:val="24"/>
          <w:lang w:val="ro-RO"/>
        </w:rPr>
        <w:t xml:space="preserve"> iar a lunii celei mai reci (ianuarie) de -2,4......-2,6</w:t>
      </w:r>
      <m:oMath>
        <m:r>
          <w:rPr>
            <w:rStyle w:val="BodyTextChar4"/>
            <w:rFonts w:ascii="Cambria Math" w:eastAsiaTheme="minorEastAsia" w:hAnsi="Cambria Math"/>
            <w:sz w:val="24"/>
            <w:szCs w:val="24"/>
            <w:lang w:val="ro-RO"/>
          </w:rPr>
          <m:t>℃</m:t>
        </m:r>
      </m:oMath>
      <w:r w:rsidR="00734149">
        <w:rPr>
          <w:rStyle w:val="BodyTextChar4"/>
          <w:rFonts w:ascii="Times New Roman" w:eastAsiaTheme="minorEastAsia" w:hAnsi="Times New Roman"/>
          <w:sz w:val="24"/>
          <w:szCs w:val="24"/>
          <w:lang w:val="ro-RO"/>
        </w:rPr>
        <w:t>. În Piemontul G</w:t>
      </w:r>
      <w:r w:rsidR="006B315C">
        <w:rPr>
          <w:rStyle w:val="BodyTextChar4"/>
          <w:rFonts w:ascii="Times New Roman" w:eastAsiaTheme="minorEastAsia" w:hAnsi="Times New Roman"/>
          <w:sz w:val="24"/>
          <w:szCs w:val="24"/>
          <w:lang w:val="ro-RO"/>
        </w:rPr>
        <w:t>etic (partea de sud-sud-vest a ţării) şi în partea de nord a Dobrogei, aceste soluri se pot forma şi în condiţii de climă caracterizată prin temperaturi mai ridicate şi precipitaţii mai scăzute (580 – 620 mm</w:t>
      </w:r>
      <w:r w:rsidR="00FD7210">
        <w:rPr>
          <w:rStyle w:val="BodyTextChar4"/>
          <w:rFonts w:ascii="Times New Roman" w:eastAsiaTheme="minorEastAsia" w:hAnsi="Times New Roman"/>
          <w:sz w:val="24"/>
          <w:szCs w:val="24"/>
          <w:lang w:val="ro-RO"/>
        </w:rPr>
        <w:t>,</w:t>
      </w:r>
      <w:r w:rsidR="006B315C">
        <w:rPr>
          <w:rStyle w:val="BodyTextChar4"/>
          <w:rFonts w:ascii="Times New Roman" w:eastAsiaTheme="minorEastAsia" w:hAnsi="Times New Roman"/>
          <w:sz w:val="24"/>
          <w:szCs w:val="24"/>
          <w:lang w:val="ro-RO"/>
        </w:rPr>
        <w:t xml:space="preserve"> respectiv 10,2....10,4</w:t>
      </w:r>
      <m:oMath>
        <m:r>
          <w:rPr>
            <w:rStyle w:val="BodyTextChar4"/>
            <w:rFonts w:ascii="Cambria Math" w:eastAsiaTheme="minorEastAsia" w:hAnsi="Cambria Math"/>
            <w:sz w:val="24"/>
            <w:szCs w:val="24"/>
            <w:lang w:val="ro-RO"/>
          </w:rPr>
          <m:t>℃)</m:t>
        </m:r>
      </m:oMath>
      <w:r w:rsidR="006B315C">
        <w:rPr>
          <w:rStyle w:val="BodyTextChar4"/>
          <w:rFonts w:ascii="Times New Roman" w:eastAsiaTheme="minorEastAsia" w:hAnsi="Times New Roman"/>
          <w:sz w:val="24"/>
          <w:szCs w:val="24"/>
          <w:lang w:val="ro-RO"/>
        </w:rPr>
        <w:t>. Regimul hidric transpercolativ şi temperaturile ridicate în sol favorizează procesul de levigare al sărurilor, o anumită debazificare a solului şi o migrare parţială a argilei pe profil</w:t>
      </w:r>
      <w:r w:rsidR="00330E18">
        <w:rPr>
          <w:rStyle w:val="BodyTextChar4"/>
          <w:rFonts w:ascii="Times New Roman" w:eastAsiaTheme="minorEastAsia" w:hAnsi="Times New Roman"/>
          <w:sz w:val="24"/>
          <w:szCs w:val="24"/>
          <w:lang w:val="ro-RO"/>
        </w:rPr>
        <w:t xml:space="preserve"> şi o alterare foarte intensă a substratului mineral care se opune procesului de migrare al argilei, astfel că pedogeneza a dus la formarea unui orizont B cambic. S-au format sub o vegetaţie reprezentată de păduri </w:t>
      </w:r>
      <w:r w:rsidR="00330E18" w:rsidRPr="00440C06">
        <w:rPr>
          <w:rStyle w:val="BodyTextChar4"/>
          <w:rFonts w:ascii="Times New Roman" w:eastAsiaTheme="minorEastAsia" w:hAnsi="Times New Roman"/>
          <w:i/>
          <w:sz w:val="24"/>
          <w:szCs w:val="24"/>
          <w:lang w:val="ro-RO"/>
        </w:rPr>
        <w:t>Quercus petraea, Quercus robur</w:t>
      </w:r>
      <w:r w:rsidR="00330E18">
        <w:rPr>
          <w:rStyle w:val="BodyTextChar4"/>
          <w:rFonts w:ascii="Times New Roman" w:eastAsiaTheme="minorEastAsia" w:hAnsi="Times New Roman"/>
          <w:sz w:val="24"/>
          <w:szCs w:val="24"/>
          <w:lang w:val="ro-RO"/>
        </w:rPr>
        <w:t xml:space="preserve">, amestec de </w:t>
      </w:r>
      <w:r w:rsidR="00330E18" w:rsidRPr="00440C06">
        <w:rPr>
          <w:rStyle w:val="BodyTextChar4"/>
          <w:rFonts w:ascii="Times New Roman" w:eastAsiaTheme="minorEastAsia" w:hAnsi="Times New Roman"/>
          <w:i/>
          <w:sz w:val="24"/>
          <w:szCs w:val="24"/>
          <w:lang w:val="ro-RO"/>
        </w:rPr>
        <w:t>Fagus silvatica</w:t>
      </w:r>
      <w:r w:rsidR="00330E18">
        <w:rPr>
          <w:rStyle w:val="BodyTextChar4"/>
          <w:rFonts w:ascii="Times New Roman" w:eastAsiaTheme="minorEastAsia" w:hAnsi="Times New Roman"/>
          <w:sz w:val="24"/>
          <w:szCs w:val="24"/>
          <w:lang w:val="ro-RO"/>
        </w:rPr>
        <w:t xml:space="preserve"> şi </w:t>
      </w:r>
      <w:r w:rsidR="00330E18" w:rsidRPr="00440C06">
        <w:rPr>
          <w:rStyle w:val="BodyTextChar4"/>
          <w:rFonts w:ascii="Times New Roman" w:eastAsiaTheme="minorEastAsia" w:hAnsi="Times New Roman"/>
          <w:i/>
          <w:sz w:val="24"/>
          <w:szCs w:val="24"/>
          <w:lang w:val="ro-RO"/>
        </w:rPr>
        <w:t>Quercus petraea</w:t>
      </w:r>
      <w:r w:rsidR="00330E18">
        <w:rPr>
          <w:rStyle w:val="BodyTextChar4"/>
          <w:rFonts w:ascii="Times New Roman" w:eastAsiaTheme="minorEastAsia" w:hAnsi="Times New Roman"/>
          <w:sz w:val="24"/>
          <w:szCs w:val="24"/>
          <w:lang w:val="ro-RO"/>
        </w:rPr>
        <w:t xml:space="preserve"> şi de </w:t>
      </w:r>
      <w:r w:rsidR="00330E18" w:rsidRPr="00440C06">
        <w:rPr>
          <w:rStyle w:val="BodyTextChar4"/>
          <w:rFonts w:ascii="Times New Roman" w:eastAsiaTheme="minorEastAsia" w:hAnsi="Times New Roman"/>
          <w:i/>
          <w:sz w:val="24"/>
          <w:szCs w:val="24"/>
          <w:lang w:val="ro-RO"/>
        </w:rPr>
        <w:t>Fagus silvatica</w:t>
      </w:r>
      <w:r w:rsidR="00330E18">
        <w:rPr>
          <w:rStyle w:val="BodyTextChar4"/>
          <w:rFonts w:ascii="Times New Roman" w:eastAsiaTheme="minorEastAsia" w:hAnsi="Times New Roman"/>
          <w:sz w:val="24"/>
          <w:szCs w:val="24"/>
          <w:lang w:val="ro-RO"/>
        </w:rPr>
        <w:t>, pure sau în amestec cu răşinoase, uneor</w:t>
      </w:r>
      <w:r w:rsidR="00FD7210">
        <w:rPr>
          <w:rStyle w:val="BodyTextChar4"/>
          <w:rFonts w:ascii="Times New Roman" w:eastAsiaTheme="minorEastAsia" w:hAnsi="Times New Roman"/>
          <w:sz w:val="24"/>
          <w:szCs w:val="24"/>
          <w:lang w:val="ro-RO"/>
        </w:rPr>
        <w:t>i</w:t>
      </w:r>
      <w:r w:rsidR="00330E18">
        <w:rPr>
          <w:rStyle w:val="BodyTextChar4"/>
          <w:rFonts w:ascii="Times New Roman" w:eastAsiaTheme="minorEastAsia" w:hAnsi="Times New Roman"/>
          <w:sz w:val="24"/>
          <w:szCs w:val="24"/>
          <w:lang w:val="ro-RO"/>
        </w:rPr>
        <w:t xml:space="preserve"> chiar păduri de </w:t>
      </w:r>
      <w:r w:rsidR="00330E18" w:rsidRPr="00440C06">
        <w:rPr>
          <w:rStyle w:val="BodyTextChar4"/>
          <w:rFonts w:ascii="Times New Roman" w:eastAsiaTheme="minorEastAsia" w:hAnsi="Times New Roman"/>
          <w:i/>
          <w:sz w:val="24"/>
          <w:szCs w:val="24"/>
          <w:lang w:val="ro-RO"/>
        </w:rPr>
        <w:t>Quercus cerris</w:t>
      </w:r>
      <w:r w:rsidR="006C43B2">
        <w:rPr>
          <w:rStyle w:val="BodyTextChar4"/>
          <w:rFonts w:ascii="Times New Roman" w:eastAsiaTheme="minorEastAsia" w:hAnsi="Times New Roman"/>
          <w:sz w:val="24"/>
          <w:szCs w:val="24"/>
          <w:lang w:val="ro-RO"/>
        </w:rPr>
        <w:t xml:space="preserve"> </w:t>
      </w:r>
      <w:r w:rsidR="00330E18">
        <w:rPr>
          <w:rStyle w:val="BodyTextChar4"/>
          <w:rFonts w:ascii="Times New Roman" w:eastAsiaTheme="minorEastAsia" w:hAnsi="Times New Roman"/>
          <w:sz w:val="24"/>
          <w:szCs w:val="24"/>
          <w:lang w:val="ro-RO"/>
        </w:rPr>
        <w:t xml:space="preserve">şi </w:t>
      </w:r>
      <w:r w:rsidR="00330E18" w:rsidRPr="00440C06">
        <w:rPr>
          <w:rStyle w:val="BodyTextChar4"/>
          <w:rFonts w:ascii="Times New Roman" w:eastAsiaTheme="minorEastAsia" w:hAnsi="Times New Roman"/>
          <w:i/>
          <w:sz w:val="24"/>
          <w:szCs w:val="24"/>
          <w:lang w:val="ro-RO"/>
        </w:rPr>
        <w:t>Quercus frainetto</w:t>
      </w:r>
      <w:r w:rsidR="00330E18">
        <w:rPr>
          <w:rStyle w:val="BodyTextChar4"/>
          <w:rFonts w:ascii="Times New Roman" w:eastAsiaTheme="minorEastAsia" w:hAnsi="Times New Roman"/>
          <w:sz w:val="24"/>
          <w:szCs w:val="24"/>
          <w:lang w:val="ro-RO"/>
        </w:rPr>
        <w:t>. Vegetaţia din aceste păduri este formată din plante geofite şi graminee cu rădăcini fine şi dese, distribuite</w:t>
      </w:r>
      <w:r w:rsidR="00FD7210">
        <w:rPr>
          <w:rStyle w:val="BodyTextChar4"/>
          <w:rFonts w:ascii="Times New Roman" w:eastAsiaTheme="minorEastAsia" w:hAnsi="Times New Roman"/>
          <w:sz w:val="24"/>
          <w:szCs w:val="24"/>
          <w:lang w:val="ro-RO"/>
        </w:rPr>
        <w:t>,</w:t>
      </w:r>
      <w:r w:rsidR="00330E18">
        <w:rPr>
          <w:rStyle w:val="BodyTextChar4"/>
          <w:rFonts w:ascii="Times New Roman" w:eastAsiaTheme="minorEastAsia" w:hAnsi="Times New Roman"/>
          <w:sz w:val="24"/>
          <w:szCs w:val="24"/>
          <w:lang w:val="ro-RO"/>
        </w:rPr>
        <w:t xml:space="preserve"> în general</w:t>
      </w:r>
      <w:r w:rsidR="00FD7210">
        <w:rPr>
          <w:rStyle w:val="BodyTextChar4"/>
          <w:rFonts w:ascii="Times New Roman" w:eastAsiaTheme="minorEastAsia" w:hAnsi="Times New Roman"/>
          <w:sz w:val="24"/>
          <w:szCs w:val="24"/>
          <w:lang w:val="ro-RO"/>
        </w:rPr>
        <w:t>,</w:t>
      </w:r>
      <w:r w:rsidR="00330E18">
        <w:rPr>
          <w:rStyle w:val="BodyTextChar4"/>
          <w:rFonts w:ascii="Times New Roman" w:eastAsiaTheme="minorEastAsia" w:hAnsi="Times New Roman"/>
          <w:sz w:val="24"/>
          <w:szCs w:val="24"/>
          <w:lang w:val="ro-RO"/>
        </w:rPr>
        <w:t xml:space="preserve"> în orizonturile superficiale. În pădurile de gorun, fag sau amestec fag cu gorun se întâlnesc şi specii de plante acidifile.</w:t>
      </w:r>
      <w:r w:rsidR="00D735C8">
        <w:rPr>
          <w:rStyle w:val="BodyTextChar4"/>
          <w:rFonts w:ascii="Times New Roman" w:eastAsiaTheme="minorEastAsia" w:hAnsi="Times New Roman"/>
          <w:sz w:val="24"/>
          <w:szCs w:val="24"/>
          <w:lang w:val="ro-RO"/>
        </w:rPr>
        <w:t xml:space="preserve"> Depozitele de solificare sunt variate ca origine, compoziţie mineralogică, textură, vârstă: depozite loessooide, luturi roşcate, depozite nisipoase, gresii, argile, argile cu noduli calcaroşi, argi</w:t>
      </w:r>
      <w:r w:rsidR="00C4019B">
        <w:rPr>
          <w:rStyle w:val="BodyTextChar4"/>
          <w:rFonts w:ascii="Times New Roman" w:eastAsiaTheme="minorEastAsia" w:hAnsi="Times New Roman"/>
          <w:sz w:val="24"/>
          <w:szCs w:val="24"/>
          <w:lang w:val="ro-RO"/>
        </w:rPr>
        <w:t>le reziduale, depozite de terasă</w:t>
      </w:r>
      <w:r w:rsidR="00D735C8">
        <w:rPr>
          <w:rStyle w:val="BodyTextChar4"/>
          <w:rFonts w:ascii="Times New Roman" w:eastAsiaTheme="minorEastAsia" w:hAnsi="Times New Roman"/>
          <w:sz w:val="24"/>
          <w:szCs w:val="24"/>
          <w:lang w:val="ro-RO"/>
        </w:rPr>
        <w:t xml:space="preserve"> etc. Materialul parental al acestor soluri este b</w:t>
      </w:r>
      <w:r w:rsidR="00C4019B">
        <w:rPr>
          <w:rStyle w:val="BodyTextChar4"/>
          <w:rFonts w:ascii="Times New Roman" w:eastAsiaTheme="minorEastAsia" w:hAnsi="Times New Roman"/>
          <w:sz w:val="24"/>
          <w:szCs w:val="24"/>
          <w:lang w:val="ro-RO"/>
        </w:rPr>
        <w:t>ogat în elemente bazice, co</w:t>
      </w:r>
      <w:r w:rsidR="00D735C8">
        <w:rPr>
          <w:rStyle w:val="BodyTextChar4"/>
          <w:rFonts w:ascii="Times New Roman" w:eastAsiaTheme="minorEastAsia" w:hAnsi="Times New Roman"/>
          <w:sz w:val="24"/>
          <w:szCs w:val="24"/>
          <w:lang w:val="ro-RO"/>
        </w:rPr>
        <w:t>nţinutul în CaCO</w:t>
      </w:r>
      <w:r w:rsidR="00D735C8">
        <w:rPr>
          <w:rStyle w:val="BodyTextChar4"/>
          <w:rFonts w:ascii="Times New Roman" w:eastAsiaTheme="minorEastAsia" w:hAnsi="Times New Roman"/>
          <w:sz w:val="24"/>
          <w:szCs w:val="24"/>
          <w:vertAlign w:val="subscript"/>
          <w:lang w:val="ro-RO"/>
        </w:rPr>
        <w:t>3</w:t>
      </w:r>
      <w:r w:rsidR="00D735C8">
        <w:rPr>
          <w:rStyle w:val="BodyTextChar4"/>
          <w:rFonts w:ascii="Times New Roman" w:eastAsiaTheme="minorEastAsia" w:hAnsi="Times New Roman"/>
          <w:sz w:val="24"/>
          <w:szCs w:val="24"/>
          <w:lang w:val="ro-RO"/>
        </w:rPr>
        <w:t xml:space="preserve"> putând ajunge la 23 – 35%. Există şi cazuri în care aceste soluri se pot fo</w:t>
      </w:r>
      <w:r w:rsidR="00734149">
        <w:rPr>
          <w:rStyle w:val="BodyTextChar4"/>
          <w:rFonts w:ascii="Times New Roman" w:eastAsiaTheme="minorEastAsia" w:hAnsi="Times New Roman"/>
          <w:sz w:val="24"/>
          <w:szCs w:val="24"/>
          <w:lang w:val="ro-RO"/>
        </w:rPr>
        <w:t>rma pe materiale sărace sau lips</w:t>
      </w:r>
      <w:r w:rsidR="00D735C8">
        <w:rPr>
          <w:rStyle w:val="BodyTextChar4"/>
          <w:rFonts w:ascii="Times New Roman" w:eastAsiaTheme="minorEastAsia" w:hAnsi="Times New Roman"/>
          <w:sz w:val="24"/>
          <w:szCs w:val="24"/>
          <w:lang w:val="ro-RO"/>
        </w:rPr>
        <w:t>ite de carbonaţi. Ocupă altitudini de 150 – 800 m în condiţii de relief fragmentat, pe culmi şi versanţi cu diferite înclinări şi expoziţii</w:t>
      </w:r>
      <w:r w:rsidR="005B62AB">
        <w:rPr>
          <w:rStyle w:val="BodyTextChar4"/>
          <w:rFonts w:ascii="Times New Roman" w:eastAsiaTheme="minorEastAsia" w:hAnsi="Times New Roman"/>
          <w:sz w:val="24"/>
          <w:szCs w:val="24"/>
          <w:lang w:val="ro-RO"/>
        </w:rPr>
        <w:t>, pe interfluvii cu</w:t>
      </w:r>
      <w:r w:rsidR="00734149">
        <w:rPr>
          <w:rStyle w:val="BodyTextChar4"/>
          <w:rFonts w:ascii="Times New Roman" w:eastAsiaTheme="minorEastAsia" w:hAnsi="Times New Roman"/>
          <w:sz w:val="24"/>
          <w:szCs w:val="24"/>
          <w:lang w:val="ro-RO"/>
        </w:rPr>
        <w:t xml:space="preserve"> </w:t>
      </w:r>
      <w:r w:rsidR="005B62AB">
        <w:rPr>
          <w:rStyle w:val="BodyTextChar4"/>
          <w:rFonts w:ascii="Times New Roman" w:eastAsiaTheme="minorEastAsia" w:hAnsi="Times New Roman"/>
          <w:sz w:val="24"/>
          <w:szCs w:val="24"/>
          <w:lang w:val="ro-RO"/>
        </w:rPr>
        <w:t>relief mai domol, piemonturi, conuri proluviale, terase. Apa freatică se află</w:t>
      </w:r>
      <w:r w:rsidR="00FD7210">
        <w:rPr>
          <w:rStyle w:val="BodyTextChar4"/>
          <w:rFonts w:ascii="Times New Roman" w:eastAsiaTheme="minorEastAsia" w:hAnsi="Times New Roman"/>
          <w:sz w:val="24"/>
          <w:szCs w:val="24"/>
          <w:lang w:val="ro-RO"/>
        </w:rPr>
        <w:t>,</w:t>
      </w:r>
      <w:r w:rsidR="005B62AB">
        <w:rPr>
          <w:rStyle w:val="BodyTextChar4"/>
          <w:rFonts w:ascii="Times New Roman" w:eastAsiaTheme="minorEastAsia" w:hAnsi="Times New Roman"/>
          <w:sz w:val="24"/>
          <w:szCs w:val="24"/>
          <w:lang w:val="ro-RO"/>
        </w:rPr>
        <w:t xml:space="preserve"> în general</w:t>
      </w:r>
      <w:r w:rsidR="00FD7210">
        <w:rPr>
          <w:rStyle w:val="BodyTextChar4"/>
          <w:rFonts w:ascii="Times New Roman" w:eastAsiaTheme="minorEastAsia" w:hAnsi="Times New Roman"/>
          <w:sz w:val="24"/>
          <w:szCs w:val="24"/>
          <w:lang w:val="ro-RO"/>
        </w:rPr>
        <w:t>,</w:t>
      </w:r>
      <w:r w:rsidR="005B62AB">
        <w:rPr>
          <w:rStyle w:val="BodyTextChar4"/>
          <w:rFonts w:ascii="Times New Roman" w:eastAsiaTheme="minorEastAsia" w:hAnsi="Times New Roman"/>
          <w:sz w:val="24"/>
          <w:szCs w:val="24"/>
          <w:lang w:val="ro-RO"/>
        </w:rPr>
        <w:t xml:space="preserve"> la adâncimi mari, existând şi cazuri</w:t>
      </w:r>
      <w:r w:rsidR="00FD7210">
        <w:rPr>
          <w:rStyle w:val="BodyTextChar4"/>
          <w:rFonts w:ascii="Times New Roman" w:eastAsiaTheme="minorEastAsia" w:hAnsi="Times New Roman"/>
          <w:sz w:val="24"/>
          <w:szCs w:val="24"/>
          <w:lang w:val="ro-RO"/>
        </w:rPr>
        <w:t>,</w:t>
      </w:r>
      <w:r w:rsidR="005B62AB">
        <w:rPr>
          <w:rStyle w:val="BodyTextChar4"/>
          <w:rFonts w:ascii="Times New Roman" w:eastAsiaTheme="minorEastAsia" w:hAnsi="Times New Roman"/>
          <w:sz w:val="24"/>
          <w:szCs w:val="24"/>
          <w:lang w:val="ro-RO"/>
        </w:rPr>
        <w:t xml:space="preserve"> cum sunt </w:t>
      </w:r>
      <w:r w:rsidR="005B62AB">
        <w:rPr>
          <w:rStyle w:val="BodyTextChar4"/>
          <w:rFonts w:ascii="Times New Roman" w:eastAsiaTheme="minorEastAsia" w:hAnsi="Times New Roman"/>
          <w:sz w:val="24"/>
          <w:szCs w:val="24"/>
          <w:lang w:val="ro-RO"/>
        </w:rPr>
        <w:lastRenderedPageBreak/>
        <w:t>unele sectoare din Câmpia Joasă a Someşului</w:t>
      </w:r>
      <w:r w:rsidR="00FD7210">
        <w:rPr>
          <w:rStyle w:val="BodyTextChar4"/>
          <w:rFonts w:ascii="Times New Roman" w:eastAsiaTheme="minorEastAsia" w:hAnsi="Times New Roman"/>
          <w:sz w:val="24"/>
          <w:szCs w:val="24"/>
          <w:lang w:val="ro-RO"/>
        </w:rPr>
        <w:t>,</w:t>
      </w:r>
      <w:r w:rsidR="005B62AB">
        <w:rPr>
          <w:rStyle w:val="BodyTextChar4"/>
          <w:rFonts w:ascii="Times New Roman" w:eastAsiaTheme="minorEastAsia" w:hAnsi="Times New Roman"/>
          <w:sz w:val="24"/>
          <w:szCs w:val="24"/>
          <w:lang w:val="ro-RO"/>
        </w:rPr>
        <w:t xml:space="preserve"> unde apa freatică apare la zi.</w:t>
      </w:r>
    </w:p>
    <w:p w14:paraId="084EEF74" w14:textId="77777777" w:rsidR="005B62AB" w:rsidRDefault="005B62AB" w:rsidP="00FA60BC">
      <w:pPr>
        <w:spacing w:line="360" w:lineRule="auto"/>
        <w:ind w:firstLine="72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Procese pedogenetice</w:t>
      </w:r>
    </w:p>
    <w:p w14:paraId="5744DCED" w14:textId="2982190B" w:rsidR="00691AF8" w:rsidRDefault="005B62AB" w:rsidP="00691AF8">
      <w:pPr>
        <w:spacing w:after="0" w:line="360" w:lineRule="auto"/>
        <w:ind w:firstLine="720"/>
        <w:jc w:val="both"/>
        <w:rPr>
          <w:rFonts w:ascii="Times New Roman" w:eastAsiaTheme="minorEastAsia" w:hAnsi="Times New Roman" w:cs="Times New Roman"/>
          <w:b/>
          <w:i/>
          <w:iCs/>
          <w:sz w:val="24"/>
          <w:szCs w:val="24"/>
          <w:lang w:val="ro-RO"/>
        </w:rPr>
      </w:pPr>
      <w:r w:rsidRPr="00FD7210">
        <w:rPr>
          <w:rStyle w:val="BodyTextChar4"/>
          <w:rFonts w:ascii="Times New Roman" w:hAnsi="Times New Roman"/>
          <w:sz w:val="24"/>
          <w:szCs w:val="24"/>
          <w:lang w:val="ro-RO"/>
        </w:rPr>
        <w:t xml:space="preserve">În condiţii climatice variate de rocă, relief şi vârstă eutricambosolul poate prezenta destule deosebiri în ceeace priveşte însuşirile morfologice, fizice, chimice şi biologice. </w:t>
      </w:r>
      <w:r w:rsidRPr="00FD7210">
        <w:rPr>
          <w:rStyle w:val="BodyTextChar4"/>
          <w:rFonts w:ascii="Times New Roman" w:hAnsi="Times New Roman"/>
          <w:sz w:val="24"/>
          <w:szCs w:val="24"/>
        </w:rPr>
        <w:t>Eutricambosolurile tipice se caracterizează printr-un profil diferenţiat în orizonturi pedogenetice de tipul:</w:t>
      </w:r>
    </w:p>
    <w:p w14:paraId="07DC5B40" w14:textId="77777777" w:rsidR="005B62AB" w:rsidRDefault="005B62AB" w:rsidP="00691A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R</w:t>
      </w:r>
    </w:p>
    <w:p w14:paraId="2BA54FFD" w14:textId="5FB4A871" w:rsidR="005909C8" w:rsidRDefault="005B62AB" w:rsidP="007931BB">
      <w:pPr>
        <w:spacing w:after="0" w:line="360" w:lineRule="auto"/>
        <w:ind w:firstLine="720"/>
        <w:jc w:val="both"/>
        <w:rPr>
          <w:rFonts w:ascii="Times New Roman" w:eastAsiaTheme="minorEastAsia" w:hAnsi="Times New Roman" w:cs="Times New Roman"/>
          <w:iCs/>
          <w:sz w:val="24"/>
          <w:szCs w:val="24"/>
          <w:lang w:val="ro-RO"/>
        </w:rPr>
      </w:pPr>
      <w:r w:rsidRPr="005B62AB">
        <w:rPr>
          <w:rFonts w:ascii="Times New Roman" w:eastAsiaTheme="minorEastAsia" w:hAnsi="Times New Roman" w:cs="Times New Roman"/>
          <w:iCs/>
          <w:sz w:val="24"/>
          <w:szCs w:val="24"/>
          <w:lang w:val="ro-RO"/>
        </w:rPr>
        <w:t>Orizontul de</w:t>
      </w:r>
      <w:r w:rsidR="00AD1706">
        <w:rPr>
          <w:rFonts w:ascii="Times New Roman" w:eastAsiaTheme="minorEastAsia" w:hAnsi="Times New Roman" w:cs="Times New Roman"/>
          <w:iCs/>
          <w:sz w:val="24"/>
          <w:szCs w:val="24"/>
          <w:lang w:val="ro-RO"/>
        </w:rPr>
        <w:t xml:space="preserve"> humus al</w:t>
      </w:r>
      <w:r>
        <w:rPr>
          <w:rFonts w:ascii="Times New Roman" w:eastAsiaTheme="minorEastAsia" w:hAnsi="Times New Roman" w:cs="Times New Roman"/>
          <w:iCs/>
          <w:sz w:val="24"/>
          <w:szCs w:val="24"/>
          <w:lang w:val="ro-RO"/>
        </w:rPr>
        <w:t xml:space="preserve"> acestor soluiri </w:t>
      </w:r>
      <w:r w:rsidR="002D525F">
        <w:rPr>
          <w:rFonts w:ascii="Times New Roman" w:eastAsiaTheme="minorEastAsia" w:hAnsi="Times New Roman" w:cs="Times New Roman"/>
          <w:iCs/>
          <w:sz w:val="24"/>
          <w:szCs w:val="24"/>
          <w:lang w:val="ro-RO"/>
        </w:rPr>
        <w:t>(Ao) are o grosime relativ mică: 14 – 40 cm, culoare brună sau brun cenuşie, structură grăunţoasă bine definită şi stabilă. Orizontul de tranziţie AB are o culoare brun</w:t>
      </w:r>
      <w:r w:rsidR="00FD7210">
        <w:rPr>
          <w:rFonts w:ascii="Times New Roman" w:eastAsiaTheme="minorEastAsia" w:hAnsi="Times New Roman" w:cs="Times New Roman"/>
          <w:iCs/>
          <w:sz w:val="24"/>
          <w:szCs w:val="24"/>
          <w:lang w:val="ro-RO"/>
        </w:rPr>
        <w:t>-</w:t>
      </w:r>
      <w:r w:rsidR="002D525F">
        <w:rPr>
          <w:rFonts w:ascii="Times New Roman" w:eastAsiaTheme="minorEastAsia" w:hAnsi="Times New Roman" w:cs="Times New Roman"/>
          <w:iCs/>
          <w:sz w:val="24"/>
          <w:szCs w:val="24"/>
          <w:lang w:val="ro-RO"/>
        </w:rPr>
        <w:t xml:space="preserve">cenuşiu. Orizontul Bv are grosimi de 30 – 150 cm, mai mult sau mai puţin </w:t>
      </w:r>
      <w:r w:rsidR="008C3556">
        <w:rPr>
          <w:rFonts w:ascii="Times New Roman" w:eastAsiaTheme="minorEastAsia" w:hAnsi="Times New Roman" w:cs="Times New Roman"/>
          <w:iCs/>
          <w:sz w:val="24"/>
          <w:szCs w:val="24"/>
          <w:lang w:val="ro-RO"/>
        </w:rPr>
        <w:t>argilizat</w:t>
      </w:r>
      <w:r w:rsidR="002D525F">
        <w:rPr>
          <w:rFonts w:ascii="Times New Roman" w:eastAsiaTheme="minorEastAsia" w:hAnsi="Times New Roman" w:cs="Times New Roman"/>
          <w:iCs/>
          <w:sz w:val="24"/>
          <w:szCs w:val="24"/>
          <w:lang w:val="ro-RO"/>
        </w:rPr>
        <w:t xml:space="preserve"> (</w:t>
      </w:r>
      <w:r w:rsidR="00CC4833">
        <w:rPr>
          <w:rFonts w:ascii="Times New Roman" w:eastAsiaTheme="minorEastAsia" w:hAnsi="Times New Roman" w:cs="Times New Roman"/>
          <w:iCs/>
          <w:sz w:val="24"/>
          <w:szCs w:val="24"/>
          <w:lang w:val="ro-RO"/>
        </w:rPr>
        <w:t>„</w:t>
      </w:r>
      <w:r w:rsidR="002D525F">
        <w:rPr>
          <w:rFonts w:ascii="Times New Roman" w:eastAsiaTheme="minorEastAsia" w:hAnsi="Times New Roman" w:cs="Times New Roman"/>
          <w:iCs/>
          <w:sz w:val="24"/>
          <w:szCs w:val="24"/>
          <w:lang w:val="ro-RO"/>
        </w:rPr>
        <w:t>in situu</w:t>
      </w:r>
      <w:r w:rsidR="00BC103F" w:rsidRPr="00FD7210">
        <w:rPr>
          <w:rFonts w:ascii="Times New Roman" w:eastAsiaTheme="minorEastAsia" w:hAnsi="Times New Roman" w:cs="Times New Roman"/>
          <w:iCs/>
          <w:sz w:val="24"/>
          <w:szCs w:val="24"/>
          <w:lang w:val="ro-RO"/>
        </w:rPr>
        <w:t>”</w:t>
      </w:r>
      <w:r w:rsidR="002D525F">
        <w:rPr>
          <w:rFonts w:ascii="Times New Roman" w:eastAsiaTheme="minorEastAsia" w:hAnsi="Times New Roman" w:cs="Times New Roman"/>
          <w:iCs/>
          <w:sz w:val="24"/>
          <w:szCs w:val="24"/>
          <w:lang w:val="ro-RO"/>
        </w:rPr>
        <w:t>)</w:t>
      </w:r>
      <w:r w:rsidR="00FD7210">
        <w:rPr>
          <w:rFonts w:ascii="Times New Roman" w:eastAsiaTheme="minorEastAsia" w:hAnsi="Times New Roman" w:cs="Times New Roman"/>
          <w:iCs/>
          <w:sz w:val="24"/>
          <w:szCs w:val="24"/>
          <w:lang w:val="ro-RO"/>
        </w:rPr>
        <w:t>,</w:t>
      </w:r>
      <w:r w:rsidR="002D525F">
        <w:rPr>
          <w:rFonts w:ascii="Times New Roman" w:eastAsiaTheme="minorEastAsia" w:hAnsi="Times New Roman" w:cs="Times New Roman"/>
          <w:iCs/>
          <w:sz w:val="24"/>
          <w:szCs w:val="24"/>
          <w:lang w:val="ro-RO"/>
        </w:rPr>
        <w:t xml:space="preserve"> se deosebeşte de orizontul Ao prin culoare şi prin structura alunară, nuciformă sau prismatică. Se deosebeşte net de orizontul Ao prin structura sa prismatică bine definită</w:t>
      </w:r>
      <w:r w:rsidR="00FD7210">
        <w:rPr>
          <w:rFonts w:ascii="Times New Roman" w:eastAsiaTheme="minorEastAsia" w:hAnsi="Times New Roman" w:cs="Times New Roman"/>
          <w:iCs/>
          <w:sz w:val="24"/>
          <w:szCs w:val="24"/>
          <w:lang w:val="ro-RO"/>
        </w:rPr>
        <w:t>,</w:t>
      </w:r>
      <w:r w:rsidR="001162DC">
        <w:rPr>
          <w:rFonts w:ascii="Times New Roman" w:eastAsiaTheme="minorEastAsia" w:hAnsi="Times New Roman" w:cs="Times New Roman"/>
          <w:iCs/>
          <w:sz w:val="24"/>
          <w:szCs w:val="24"/>
          <w:lang w:val="ro-RO"/>
        </w:rPr>
        <w:t xml:space="preserve"> </w:t>
      </w:r>
      <w:r w:rsidR="002D525F">
        <w:rPr>
          <w:rFonts w:ascii="Times New Roman" w:eastAsiaTheme="minorEastAsia" w:hAnsi="Times New Roman" w:cs="Times New Roman"/>
          <w:iCs/>
          <w:sz w:val="24"/>
          <w:szCs w:val="24"/>
          <w:lang w:val="ro-RO"/>
        </w:rPr>
        <w:t>compactitate mai mare, agregatele structurale din partea superioară a orizontului Bv sunt acoperite</w:t>
      </w:r>
      <w:r w:rsidR="00D91A5E">
        <w:rPr>
          <w:rFonts w:ascii="Times New Roman" w:eastAsiaTheme="minorEastAsia" w:hAnsi="Times New Roman" w:cs="Times New Roman"/>
          <w:iCs/>
          <w:sz w:val="24"/>
          <w:szCs w:val="24"/>
          <w:lang w:val="ro-RO"/>
        </w:rPr>
        <w:t xml:space="preserve"> de o peliculă fină de argilă</w:t>
      </w:r>
      <w:r w:rsidR="005B4FF0">
        <w:rPr>
          <w:rFonts w:ascii="Times New Roman" w:eastAsiaTheme="minorEastAsia" w:hAnsi="Times New Roman" w:cs="Times New Roman"/>
          <w:iCs/>
          <w:sz w:val="24"/>
          <w:szCs w:val="24"/>
          <w:lang w:val="ro-RO"/>
        </w:rPr>
        <w:t>, de multe ori la unele subtipuri orizontul Bv prezintă grade de gleizare datorită stagnării apei pluviale. Textura acestor soluri este foarte diferită, fiind dată de textura materialului parental. La aceste soluri nu se remarcă o diferenţiere texturală pe profil. La unele subtipuri</w:t>
      </w:r>
      <w:r w:rsidR="00FD7210">
        <w:rPr>
          <w:rFonts w:ascii="Times New Roman" w:eastAsiaTheme="minorEastAsia" w:hAnsi="Times New Roman" w:cs="Times New Roman"/>
          <w:iCs/>
          <w:sz w:val="24"/>
          <w:szCs w:val="24"/>
          <w:lang w:val="ro-RO"/>
        </w:rPr>
        <w:t>,</w:t>
      </w:r>
      <w:r w:rsidR="005B4FF0">
        <w:rPr>
          <w:rFonts w:ascii="Times New Roman" w:eastAsiaTheme="minorEastAsia" w:hAnsi="Times New Roman" w:cs="Times New Roman"/>
          <w:iCs/>
          <w:sz w:val="24"/>
          <w:szCs w:val="24"/>
          <w:lang w:val="ro-RO"/>
        </w:rPr>
        <w:t xml:space="preserve"> d</w:t>
      </w:r>
      <w:r w:rsidR="00FD7210">
        <w:rPr>
          <w:rFonts w:ascii="Times New Roman" w:eastAsiaTheme="minorEastAsia" w:hAnsi="Times New Roman" w:cs="Times New Roman"/>
          <w:iCs/>
          <w:sz w:val="24"/>
          <w:szCs w:val="24"/>
          <w:lang w:val="ro-RO"/>
        </w:rPr>
        <w:t>a</w:t>
      </w:r>
      <w:r w:rsidR="005B4FF0">
        <w:rPr>
          <w:rFonts w:ascii="Times New Roman" w:eastAsiaTheme="minorEastAsia" w:hAnsi="Times New Roman" w:cs="Times New Roman"/>
          <w:iCs/>
          <w:sz w:val="24"/>
          <w:szCs w:val="24"/>
          <w:lang w:val="ro-RO"/>
        </w:rPr>
        <w:t>torită excesului de umiditate poate apărea o uşoară diferenţiere texturală</w:t>
      </w:r>
      <w:r w:rsidR="00FD7210">
        <w:rPr>
          <w:rFonts w:ascii="Times New Roman" w:eastAsiaTheme="minorEastAsia" w:hAnsi="Times New Roman" w:cs="Times New Roman"/>
          <w:iCs/>
          <w:sz w:val="24"/>
          <w:szCs w:val="24"/>
          <w:lang w:val="ro-RO"/>
        </w:rPr>
        <w:t>,</w:t>
      </w:r>
      <w:r w:rsidR="005B4FF0">
        <w:rPr>
          <w:rFonts w:ascii="Times New Roman" w:eastAsiaTheme="minorEastAsia" w:hAnsi="Times New Roman" w:cs="Times New Roman"/>
          <w:iCs/>
          <w:sz w:val="24"/>
          <w:szCs w:val="24"/>
          <w:lang w:val="ro-RO"/>
        </w:rPr>
        <w:t xml:space="preserve"> care</w:t>
      </w:r>
      <w:r w:rsidR="00FD7210">
        <w:rPr>
          <w:rFonts w:ascii="Times New Roman" w:eastAsiaTheme="minorEastAsia" w:hAnsi="Times New Roman" w:cs="Times New Roman"/>
          <w:iCs/>
          <w:sz w:val="24"/>
          <w:szCs w:val="24"/>
          <w:lang w:val="ro-RO"/>
        </w:rPr>
        <w:t>,</w:t>
      </w:r>
      <w:r w:rsidR="005B4FF0">
        <w:rPr>
          <w:rFonts w:ascii="Times New Roman" w:eastAsiaTheme="minorEastAsia" w:hAnsi="Times New Roman" w:cs="Times New Roman"/>
          <w:iCs/>
          <w:sz w:val="24"/>
          <w:szCs w:val="24"/>
          <w:lang w:val="ro-RO"/>
        </w:rPr>
        <w:t xml:space="preserve"> în timp</w:t>
      </w:r>
      <w:r w:rsidR="00FD7210">
        <w:rPr>
          <w:rFonts w:ascii="Times New Roman" w:eastAsiaTheme="minorEastAsia" w:hAnsi="Times New Roman" w:cs="Times New Roman"/>
          <w:iCs/>
          <w:sz w:val="24"/>
          <w:szCs w:val="24"/>
          <w:lang w:val="ro-RO"/>
        </w:rPr>
        <w:t>,</w:t>
      </w:r>
      <w:r w:rsidR="005B4FF0">
        <w:rPr>
          <w:rFonts w:ascii="Times New Roman" w:eastAsiaTheme="minorEastAsia" w:hAnsi="Times New Roman" w:cs="Times New Roman"/>
          <w:iCs/>
          <w:sz w:val="24"/>
          <w:szCs w:val="24"/>
          <w:lang w:val="ro-RO"/>
        </w:rPr>
        <w:t xml:space="preserve"> determină o înrăutăţire a drenajului intern. Argila</w:t>
      </w:r>
      <w:r w:rsidR="00FD7210">
        <w:rPr>
          <w:rFonts w:ascii="Times New Roman" w:eastAsiaTheme="minorEastAsia" w:hAnsi="Times New Roman" w:cs="Times New Roman"/>
          <w:iCs/>
          <w:sz w:val="24"/>
          <w:szCs w:val="24"/>
          <w:lang w:val="ro-RO"/>
        </w:rPr>
        <w:t>,</w:t>
      </w:r>
      <w:r w:rsidR="005B4FF0">
        <w:rPr>
          <w:rFonts w:ascii="Times New Roman" w:eastAsiaTheme="minorEastAsia" w:hAnsi="Times New Roman" w:cs="Times New Roman"/>
          <w:iCs/>
          <w:sz w:val="24"/>
          <w:szCs w:val="24"/>
          <w:lang w:val="ro-RO"/>
        </w:rPr>
        <w:t xml:space="preserve"> în aceste cazuri</w:t>
      </w:r>
      <w:r w:rsidR="00FD7210">
        <w:rPr>
          <w:rFonts w:ascii="Times New Roman" w:eastAsiaTheme="minorEastAsia" w:hAnsi="Times New Roman" w:cs="Times New Roman"/>
          <w:iCs/>
          <w:sz w:val="24"/>
          <w:szCs w:val="24"/>
          <w:lang w:val="ro-RO"/>
        </w:rPr>
        <w:t>,</w:t>
      </w:r>
      <w:r w:rsidR="005B4FF0">
        <w:rPr>
          <w:rFonts w:ascii="Times New Roman" w:eastAsiaTheme="minorEastAsia" w:hAnsi="Times New Roman" w:cs="Times New Roman"/>
          <w:iCs/>
          <w:sz w:val="24"/>
          <w:szCs w:val="24"/>
          <w:lang w:val="ro-RO"/>
        </w:rPr>
        <w:t xml:space="preserve"> nu suferă decât o simplă antrenare mecanică </w:t>
      </w:r>
      <w:r w:rsidR="008B3BAF">
        <w:rPr>
          <w:rFonts w:ascii="Times New Roman" w:eastAsiaTheme="minorEastAsia" w:hAnsi="Times New Roman" w:cs="Times New Roman"/>
          <w:iCs/>
          <w:sz w:val="24"/>
          <w:szCs w:val="24"/>
          <w:lang w:val="ro-RO"/>
        </w:rPr>
        <w:t>şi doar foarte slabe transformări chimice</w:t>
      </w:r>
      <w:r w:rsidR="00FD7210">
        <w:rPr>
          <w:rFonts w:ascii="Times New Roman" w:eastAsiaTheme="minorEastAsia" w:hAnsi="Times New Roman" w:cs="Times New Roman"/>
          <w:iCs/>
          <w:sz w:val="24"/>
          <w:szCs w:val="24"/>
          <w:lang w:val="ro-RO"/>
        </w:rPr>
        <w:t>,</w:t>
      </w:r>
      <w:r w:rsidR="008B3BAF">
        <w:rPr>
          <w:rFonts w:ascii="Times New Roman" w:eastAsiaTheme="minorEastAsia" w:hAnsi="Times New Roman" w:cs="Times New Roman"/>
          <w:iCs/>
          <w:sz w:val="24"/>
          <w:szCs w:val="24"/>
          <w:lang w:val="ro-RO"/>
        </w:rPr>
        <w:t xml:space="preserve"> astfel încât compoziţia chimică globală a </w:t>
      </w:r>
      <w:r w:rsidR="00FD7210">
        <w:rPr>
          <w:rFonts w:ascii="Times New Roman" w:eastAsiaTheme="minorEastAsia" w:hAnsi="Times New Roman" w:cs="Times New Roman"/>
          <w:iCs/>
          <w:sz w:val="24"/>
          <w:szCs w:val="24"/>
          <w:lang w:val="ro-RO"/>
        </w:rPr>
        <w:t>a</w:t>
      </w:r>
      <w:r w:rsidR="008B3BAF">
        <w:rPr>
          <w:rFonts w:ascii="Times New Roman" w:eastAsiaTheme="minorEastAsia" w:hAnsi="Times New Roman" w:cs="Times New Roman"/>
          <w:iCs/>
          <w:sz w:val="24"/>
          <w:szCs w:val="24"/>
          <w:lang w:val="ro-RO"/>
        </w:rPr>
        <w:t>cesteia apare</w:t>
      </w:r>
      <w:r w:rsidR="00FD7210">
        <w:rPr>
          <w:rFonts w:ascii="Times New Roman" w:eastAsiaTheme="minorEastAsia" w:hAnsi="Times New Roman" w:cs="Times New Roman"/>
          <w:iCs/>
          <w:sz w:val="24"/>
          <w:szCs w:val="24"/>
          <w:lang w:val="ro-RO"/>
        </w:rPr>
        <w:t>,</w:t>
      </w:r>
      <w:r w:rsidR="008B3BAF">
        <w:rPr>
          <w:rFonts w:ascii="Times New Roman" w:eastAsiaTheme="minorEastAsia" w:hAnsi="Times New Roman" w:cs="Times New Roman"/>
          <w:iCs/>
          <w:sz w:val="24"/>
          <w:szCs w:val="24"/>
          <w:lang w:val="ro-RO"/>
        </w:rPr>
        <w:t xml:space="preserve"> practic</w:t>
      </w:r>
      <w:r w:rsidR="00FD7210">
        <w:rPr>
          <w:rFonts w:ascii="Times New Roman" w:eastAsiaTheme="minorEastAsia" w:hAnsi="Times New Roman" w:cs="Times New Roman"/>
          <w:iCs/>
          <w:sz w:val="24"/>
          <w:szCs w:val="24"/>
          <w:lang w:val="ro-RO"/>
        </w:rPr>
        <w:t>,</w:t>
      </w:r>
      <w:r w:rsidR="008B3BAF">
        <w:rPr>
          <w:rFonts w:ascii="Times New Roman" w:eastAsiaTheme="minorEastAsia" w:hAnsi="Times New Roman" w:cs="Times New Roman"/>
          <w:iCs/>
          <w:sz w:val="24"/>
          <w:szCs w:val="24"/>
          <w:lang w:val="ro-RO"/>
        </w:rPr>
        <w:t xml:space="preserve"> </w:t>
      </w:r>
      <w:r w:rsidR="008B3BAF">
        <w:rPr>
          <w:rFonts w:ascii="Times New Roman" w:eastAsiaTheme="minorEastAsia" w:hAnsi="Times New Roman" w:cs="Times New Roman"/>
          <w:iCs/>
          <w:sz w:val="24"/>
          <w:szCs w:val="24"/>
          <w:lang w:val="ro-RO"/>
        </w:rPr>
        <w:lastRenderedPageBreak/>
        <w:t>neschimbată în diferitele orizonturi</w:t>
      </w:r>
      <w:r w:rsidR="00FD7210">
        <w:rPr>
          <w:rFonts w:ascii="Times New Roman" w:eastAsiaTheme="minorEastAsia" w:hAnsi="Times New Roman" w:cs="Times New Roman"/>
          <w:iCs/>
          <w:sz w:val="24"/>
          <w:szCs w:val="24"/>
          <w:lang w:val="ro-RO"/>
        </w:rPr>
        <w:t xml:space="preserve"> </w:t>
      </w:r>
      <w:r w:rsidR="008B3BAF">
        <w:rPr>
          <w:rFonts w:ascii="Times New Roman" w:eastAsiaTheme="minorEastAsia" w:hAnsi="Times New Roman" w:cs="Times New Roman"/>
          <w:iCs/>
          <w:sz w:val="24"/>
          <w:szCs w:val="24"/>
          <w:lang w:val="ro-RO"/>
        </w:rPr>
        <w:t>ale pro</w:t>
      </w:r>
      <w:r w:rsidR="001162DC">
        <w:rPr>
          <w:rFonts w:ascii="Times New Roman" w:eastAsiaTheme="minorEastAsia" w:hAnsi="Times New Roman" w:cs="Times New Roman"/>
          <w:iCs/>
          <w:sz w:val="24"/>
          <w:szCs w:val="24"/>
          <w:lang w:val="ro-RO"/>
        </w:rPr>
        <w:t>filului de sol. Însuşirile de troficita</w:t>
      </w:r>
      <w:r w:rsidR="00FD7210">
        <w:rPr>
          <w:rFonts w:ascii="Times New Roman" w:eastAsiaTheme="minorEastAsia" w:hAnsi="Times New Roman" w:cs="Times New Roman"/>
          <w:iCs/>
          <w:sz w:val="24"/>
          <w:szCs w:val="24"/>
          <w:lang w:val="ro-RO"/>
        </w:rPr>
        <w:t>t</w:t>
      </w:r>
      <w:r w:rsidR="008B3BAF">
        <w:rPr>
          <w:rFonts w:ascii="Times New Roman" w:eastAsiaTheme="minorEastAsia" w:hAnsi="Times New Roman" w:cs="Times New Roman"/>
          <w:iCs/>
          <w:sz w:val="24"/>
          <w:szCs w:val="24"/>
          <w:lang w:val="ro-RO"/>
        </w:rPr>
        <w:t>e sunt</w:t>
      </w:r>
      <w:r w:rsidR="00FD7210">
        <w:rPr>
          <w:rFonts w:ascii="Times New Roman" w:eastAsiaTheme="minorEastAsia" w:hAnsi="Times New Roman" w:cs="Times New Roman"/>
          <w:iCs/>
          <w:sz w:val="24"/>
          <w:szCs w:val="24"/>
          <w:lang w:val="ro-RO"/>
        </w:rPr>
        <w:t>,</w:t>
      </w:r>
      <w:r w:rsidR="008B3BAF">
        <w:rPr>
          <w:rFonts w:ascii="Times New Roman" w:eastAsiaTheme="minorEastAsia" w:hAnsi="Times New Roman" w:cs="Times New Roman"/>
          <w:iCs/>
          <w:sz w:val="24"/>
          <w:szCs w:val="24"/>
          <w:lang w:val="ro-RO"/>
        </w:rPr>
        <w:t xml:space="preserve"> în general</w:t>
      </w:r>
      <w:r w:rsidR="00FD7210">
        <w:rPr>
          <w:rFonts w:ascii="Times New Roman" w:eastAsiaTheme="minorEastAsia" w:hAnsi="Times New Roman" w:cs="Times New Roman"/>
          <w:iCs/>
          <w:sz w:val="24"/>
          <w:szCs w:val="24"/>
          <w:lang w:val="ro-RO"/>
        </w:rPr>
        <w:t>,</w:t>
      </w:r>
      <w:r w:rsidR="008B3BAF">
        <w:rPr>
          <w:rFonts w:ascii="Times New Roman" w:eastAsiaTheme="minorEastAsia" w:hAnsi="Times New Roman" w:cs="Times New Roman"/>
          <w:iCs/>
          <w:sz w:val="24"/>
          <w:szCs w:val="24"/>
          <w:lang w:val="ro-RO"/>
        </w:rPr>
        <w:t xml:space="preserve"> bune. Prezintă o masă volumetrică 1,37 – 1,53 g/cm</w:t>
      </w:r>
      <w:r w:rsidR="008B3BAF">
        <w:rPr>
          <w:rFonts w:ascii="Times New Roman" w:eastAsiaTheme="minorEastAsia" w:hAnsi="Times New Roman" w:cs="Times New Roman"/>
          <w:iCs/>
          <w:sz w:val="24"/>
          <w:szCs w:val="24"/>
          <w:vertAlign w:val="superscript"/>
          <w:lang w:val="ro-RO"/>
        </w:rPr>
        <w:t>3</w:t>
      </w:r>
      <w:r w:rsidR="008B3BAF">
        <w:rPr>
          <w:rFonts w:ascii="Times New Roman" w:eastAsiaTheme="minorEastAsia" w:hAnsi="Times New Roman" w:cs="Times New Roman"/>
          <w:iCs/>
          <w:sz w:val="24"/>
          <w:szCs w:val="24"/>
          <w:lang w:val="ro-RO"/>
        </w:rPr>
        <w:t>, porozitate totală de 48 – 50%. Valorile indicatorilor hidrofizici se prezintă astfel: coeficientul de higroscopicitate: 9,5 – 15,3, coeficientul de ofilire 14,3 – 23,9, capacitatea de apă în câmp 22,9 – 32,8 iar capacitatea de apă utilă 5,2 – 17%.</w:t>
      </w:r>
      <w:r w:rsidR="00604333">
        <w:rPr>
          <w:rFonts w:ascii="Times New Roman" w:eastAsiaTheme="minorEastAsia" w:hAnsi="Times New Roman" w:cs="Times New Roman"/>
          <w:iCs/>
          <w:sz w:val="24"/>
          <w:szCs w:val="24"/>
          <w:lang w:val="ro-RO"/>
        </w:rPr>
        <w:t xml:space="preserve"> Conţinutul în humus este moderat în Ao (5 – 8%), scade odată cu adâncimea, la solurile cultivate scade foarte mult</w:t>
      </w:r>
      <w:r w:rsidR="00FD7210">
        <w:rPr>
          <w:rFonts w:ascii="Times New Roman" w:eastAsiaTheme="minorEastAsia" w:hAnsi="Times New Roman" w:cs="Times New Roman"/>
          <w:iCs/>
          <w:sz w:val="24"/>
          <w:szCs w:val="24"/>
          <w:lang w:val="ro-RO"/>
        </w:rPr>
        <w:t>,</w:t>
      </w:r>
      <w:r w:rsidR="00604333">
        <w:rPr>
          <w:rFonts w:ascii="Times New Roman" w:eastAsiaTheme="minorEastAsia" w:hAnsi="Times New Roman" w:cs="Times New Roman"/>
          <w:iCs/>
          <w:sz w:val="24"/>
          <w:szCs w:val="24"/>
          <w:lang w:val="ro-RO"/>
        </w:rPr>
        <w:t xml:space="preserve"> până la 2 – 3%. Conţinutul în azot total este de 0,11 – 0,30% iar raportul C:N între 11 şi 16. Conţinutul în P</w:t>
      </w:r>
      <w:r w:rsidR="00604333">
        <w:rPr>
          <w:rFonts w:ascii="Times New Roman" w:eastAsiaTheme="minorEastAsia" w:hAnsi="Times New Roman" w:cs="Times New Roman"/>
          <w:iCs/>
          <w:sz w:val="24"/>
          <w:szCs w:val="24"/>
          <w:vertAlign w:val="subscript"/>
          <w:lang w:val="ro-RO"/>
        </w:rPr>
        <w:t>2</w:t>
      </w:r>
      <w:r w:rsidR="00604333">
        <w:rPr>
          <w:rFonts w:ascii="Times New Roman" w:eastAsiaTheme="minorEastAsia" w:hAnsi="Times New Roman" w:cs="Times New Roman"/>
          <w:iCs/>
          <w:sz w:val="24"/>
          <w:szCs w:val="24"/>
          <w:lang w:val="ro-RO"/>
        </w:rPr>
        <w:t>O</w:t>
      </w:r>
      <w:r w:rsidR="00604333">
        <w:rPr>
          <w:rFonts w:ascii="Times New Roman" w:eastAsiaTheme="minorEastAsia" w:hAnsi="Times New Roman" w:cs="Times New Roman"/>
          <w:iCs/>
          <w:sz w:val="24"/>
          <w:szCs w:val="24"/>
          <w:vertAlign w:val="subscript"/>
          <w:lang w:val="ro-RO"/>
        </w:rPr>
        <w:t>5</w:t>
      </w:r>
      <w:r w:rsidR="00604333">
        <w:rPr>
          <w:rFonts w:ascii="Times New Roman" w:eastAsiaTheme="minorEastAsia" w:hAnsi="Times New Roman" w:cs="Times New Roman"/>
          <w:iCs/>
          <w:sz w:val="24"/>
          <w:szCs w:val="24"/>
          <w:lang w:val="ro-RO"/>
        </w:rPr>
        <w:t xml:space="preserve"> este relativ mic, în jur de 0,07 – 0,1%</w:t>
      </w:r>
      <w:r w:rsidR="00B82961">
        <w:rPr>
          <w:rFonts w:ascii="Times New Roman" w:eastAsiaTheme="minorEastAsia" w:hAnsi="Times New Roman" w:cs="Times New Roman"/>
          <w:iCs/>
          <w:sz w:val="24"/>
          <w:szCs w:val="24"/>
          <w:lang w:val="ro-RO"/>
        </w:rPr>
        <w:t>. Capacitatea de schimb c</w:t>
      </w:r>
      <w:r w:rsidR="00691AF8">
        <w:rPr>
          <w:rFonts w:ascii="Times New Roman" w:eastAsiaTheme="minorEastAsia" w:hAnsi="Times New Roman" w:cs="Times New Roman"/>
          <w:iCs/>
          <w:sz w:val="24"/>
          <w:szCs w:val="24"/>
          <w:lang w:val="ro-RO"/>
        </w:rPr>
        <w:t>a</w:t>
      </w:r>
      <w:r w:rsidR="00B82961">
        <w:rPr>
          <w:rFonts w:ascii="Times New Roman" w:eastAsiaTheme="minorEastAsia" w:hAnsi="Times New Roman" w:cs="Times New Roman"/>
          <w:iCs/>
          <w:sz w:val="24"/>
          <w:szCs w:val="24"/>
          <w:lang w:val="ro-RO"/>
        </w:rPr>
        <w:t>tionic variază odată cu texura solului şi cu conţinutul în humus</w:t>
      </w:r>
      <w:r w:rsidR="002C19B5">
        <w:rPr>
          <w:rFonts w:ascii="Times New Roman" w:eastAsiaTheme="minorEastAsia" w:hAnsi="Times New Roman" w:cs="Times New Roman"/>
          <w:iCs/>
          <w:sz w:val="24"/>
          <w:szCs w:val="24"/>
          <w:lang w:val="ro-RO"/>
        </w:rPr>
        <w:t>,</w:t>
      </w:r>
      <w:r w:rsidR="00B82961">
        <w:rPr>
          <w:rFonts w:ascii="Times New Roman" w:eastAsiaTheme="minorEastAsia" w:hAnsi="Times New Roman" w:cs="Times New Roman"/>
          <w:iCs/>
          <w:sz w:val="24"/>
          <w:szCs w:val="24"/>
          <w:lang w:val="ro-RO"/>
        </w:rPr>
        <w:t xml:space="preserve"> fiind între 10 şi 46 me/100g so</w:t>
      </w:r>
      <w:r w:rsidR="00691AF8">
        <w:rPr>
          <w:rFonts w:ascii="Times New Roman" w:eastAsiaTheme="minorEastAsia" w:hAnsi="Times New Roman" w:cs="Times New Roman"/>
          <w:iCs/>
          <w:sz w:val="24"/>
          <w:szCs w:val="24"/>
          <w:lang w:val="ro-RO"/>
        </w:rPr>
        <w:t>l</w:t>
      </w:r>
      <w:r w:rsidR="00B82961">
        <w:rPr>
          <w:rFonts w:ascii="Times New Roman" w:eastAsiaTheme="minorEastAsia" w:hAnsi="Times New Roman" w:cs="Times New Roman"/>
          <w:iCs/>
          <w:sz w:val="24"/>
          <w:szCs w:val="24"/>
          <w:lang w:val="ro-RO"/>
        </w:rPr>
        <w:t>, dintre cationi predomină Ca</w:t>
      </w:r>
      <w:r w:rsidR="00B82961">
        <w:rPr>
          <w:rFonts w:ascii="Times New Roman" w:eastAsiaTheme="minorEastAsia" w:hAnsi="Times New Roman" w:cs="Times New Roman"/>
          <w:iCs/>
          <w:sz w:val="24"/>
          <w:szCs w:val="24"/>
          <w:vertAlign w:val="superscript"/>
          <w:lang w:val="ro-RO"/>
        </w:rPr>
        <w:t>2</w:t>
      </w:r>
      <w:r w:rsidR="00B82961" w:rsidRPr="002C19B5">
        <w:rPr>
          <w:rFonts w:ascii="Times New Roman" w:eastAsiaTheme="minorEastAsia" w:hAnsi="Times New Roman" w:cs="Times New Roman"/>
          <w:iCs/>
          <w:sz w:val="24"/>
          <w:szCs w:val="24"/>
          <w:vertAlign w:val="superscript"/>
          <w:lang w:val="ro-RO"/>
        </w:rPr>
        <w:t>+</w:t>
      </w:r>
      <w:r w:rsidR="00B82961" w:rsidRPr="002C19B5">
        <w:rPr>
          <w:rFonts w:ascii="Times New Roman" w:eastAsiaTheme="minorEastAsia" w:hAnsi="Times New Roman" w:cs="Times New Roman"/>
          <w:iCs/>
          <w:sz w:val="24"/>
          <w:szCs w:val="24"/>
          <w:lang w:val="ro-RO"/>
        </w:rPr>
        <w:t xml:space="preserve"> </w:t>
      </w:r>
      <w:r w:rsidR="00B82961">
        <w:rPr>
          <w:rFonts w:ascii="Times New Roman" w:eastAsiaTheme="minorEastAsia" w:hAnsi="Times New Roman" w:cs="Times New Roman"/>
          <w:iCs/>
          <w:sz w:val="24"/>
          <w:szCs w:val="24"/>
          <w:lang w:val="ro-RO"/>
        </w:rPr>
        <w:t>şi</w:t>
      </w:r>
      <w:r w:rsidR="008054AE">
        <w:rPr>
          <w:rFonts w:ascii="Times New Roman" w:eastAsiaTheme="minorEastAsia" w:hAnsi="Times New Roman" w:cs="Times New Roman"/>
          <w:iCs/>
          <w:sz w:val="24"/>
          <w:szCs w:val="24"/>
          <w:lang w:val="ro-RO"/>
        </w:rPr>
        <w:t xml:space="preserve"> </w:t>
      </w:r>
      <w:r w:rsidR="00B82961" w:rsidRPr="002C19B5">
        <w:rPr>
          <w:rFonts w:ascii="Times New Roman" w:eastAsiaTheme="minorEastAsia" w:hAnsi="Times New Roman" w:cs="Times New Roman"/>
          <w:iCs/>
          <w:sz w:val="24"/>
          <w:szCs w:val="24"/>
          <w:lang w:val="ro-RO"/>
        </w:rPr>
        <w:t>Mg</w:t>
      </w:r>
      <w:r w:rsidR="00B82961" w:rsidRPr="002C19B5">
        <w:rPr>
          <w:rFonts w:ascii="Times New Roman" w:eastAsiaTheme="minorEastAsia" w:hAnsi="Times New Roman" w:cs="Times New Roman"/>
          <w:iCs/>
          <w:sz w:val="24"/>
          <w:szCs w:val="24"/>
          <w:vertAlign w:val="superscript"/>
          <w:lang w:val="ro-RO"/>
        </w:rPr>
        <w:t>2+</w:t>
      </w:r>
      <w:r w:rsidR="00B82961" w:rsidRPr="002C19B5">
        <w:rPr>
          <w:rFonts w:ascii="Times New Roman" w:eastAsiaTheme="minorEastAsia" w:hAnsi="Times New Roman" w:cs="Times New Roman"/>
          <w:iCs/>
          <w:sz w:val="24"/>
          <w:szCs w:val="24"/>
          <w:lang w:val="ro-RO"/>
        </w:rPr>
        <w:t xml:space="preserve">, complexul argilo-humic fiind aproape saturat în baze (V </w:t>
      </w:r>
      <m:oMath>
        <m:r>
          <w:rPr>
            <w:rFonts w:ascii="Cambria Math" w:eastAsiaTheme="minorEastAsia" w:hAnsi="Cambria Math" w:cs="Times New Roman"/>
            <w:sz w:val="24"/>
            <w:szCs w:val="24"/>
            <w:lang w:val="ro-RO"/>
          </w:rPr>
          <m:t xml:space="preserve">&gt; </m:t>
        </m:r>
      </m:oMath>
      <w:r w:rsidR="00B82961" w:rsidRPr="002C19B5">
        <w:rPr>
          <w:rFonts w:ascii="Times New Roman" w:eastAsiaTheme="minorEastAsia" w:hAnsi="Times New Roman" w:cs="Times New Roman"/>
          <w:iCs/>
          <w:sz w:val="24"/>
          <w:szCs w:val="24"/>
          <w:lang w:val="ro-RO"/>
        </w:rPr>
        <w:t>76)</w:t>
      </w:r>
      <w:r w:rsidR="002C19B5">
        <w:rPr>
          <w:rFonts w:ascii="Times New Roman" w:eastAsiaTheme="minorEastAsia" w:hAnsi="Times New Roman" w:cs="Times New Roman"/>
          <w:iCs/>
          <w:sz w:val="24"/>
          <w:szCs w:val="24"/>
          <w:lang w:val="ro-RO"/>
        </w:rPr>
        <w:t>,</w:t>
      </w:r>
      <w:r w:rsidR="00B82961" w:rsidRPr="002C19B5">
        <w:rPr>
          <w:rFonts w:ascii="Times New Roman" w:eastAsiaTheme="minorEastAsia" w:hAnsi="Times New Roman" w:cs="Times New Roman"/>
          <w:iCs/>
          <w:sz w:val="24"/>
          <w:szCs w:val="24"/>
          <w:lang w:val="ro-RO"/>
        </w:rPr>
        <w:t xml:space="preserve"> putând scădea până la 50%. Reacţia este slab acidă sau neutră, pH = 6 – 7,2 dar poate sc</w:t>
      </w:r>
      <w:r w:rsidR="00B82961">
        <w:rPr>
          <w:rFonts w:ascii="Times New Roman" w:eastAsiaTheme="minorEastAsia" w:hAnsi="Times New Roman" w:cs="Times New Roman"/>
          <w:iCs/>
          <w:sz w:val="24"/>
          <w:szCs w:val="24"/>
          <w:lang w:val="ro-RO"/>
        </w:rPr>
        <w:t>ădea până la 5. Au o capacitate moderată de amonificare şi nitrificare.</w:t>
      </w:r>
    </w:p>
    <w:p w14:paraId="7FFA570D" w14:textId="77777777" w:rsidR="001837AE" w:rsidRPr="007931BB" w:rsidRDefault="001837AE" w:rsidP="007931BB">
      <w:pPr>
        <w:spacing w:after="0" w:line="360" w:lineRule="auto"/>
        <w:ind w:firstLine="720"/>
        <w:jc w:val="both"/>
        <w:rPr>
          <w:rFonts w:ascii="Times New Roman" w:eastAsiaTheme="minorEastAsia" w:hAnsi="Times New Roman" w:cs="Times New Roman"/>
          <w:iCs/>
          <w:sz w:val="24"/>
          <w:szCs w:val="24"/>
          <w:lang w:val="ro-RO"/>
        </w:rPr>
      </w:pPr>
    </w:p>
    <w:p w14:paraId="41EA8C20" w14:textId="77777777" w:rsidR="007214F1" w:rsidRDefault="00B82961"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Folosinţă şi fertilitate</w:t>
      </w:r>
    </w:p>
    <w:p w14:paraId="5E0E91F2" w14:textId="16393E24" w:rsidR="007214F1" w:rsidRDefault="007214F1" w:rsidP="00691AF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O mare parte dintre aceste soluri sunt ocupate de păduri de stejar şi fag sau numai fag. Dintre plantele de cultură deţin suprafeţe mai mari: grâul, porumbul, secara, cartoful, plantele de nutreţ, păşunile şi fâneţele. Mari suprafeţe sunt ocupate cu viţă-de-vie şi pomi fructiferi. Deşi aceste soluri au</w:t>
      </w:r>
      <w:r w:rsidR="001837AE">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în general</w:t>
      </w:r>
      <w:r w:rsidR="001837AE">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rezerve mai reduse în elemente nutritive şi condiţii mai puţin bune de solubilizare a acestora</w:t>
      </w:r>
      <w:r w:rsidR="00BC103F">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beneficiază de un regim de precipitaţii mai favorabil</w:t>
      </w:r>
      <w:r w:rsidR="001837AE">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care asigură o valorificare mai bună a potenţialului de fertilitate</w:t>
      </w:r>
      <w:r w:rsidR="00E034C7">
        <w:rPr>
          <w:rFonts w:ascii="Times New Roman" w:eastAsiaTheme="minorEastAsia" w:hAnsi="Times New Roman" w:cs="Times New Roman"/>
          <w:iCs/>
          <w:sz w:val="24"/>
          <w:szCs w:val="24"/>
          <w:lang w:val="ro-RO"/>
        </w:rPr>
        <w:t xml:space="preserve">. Ridicarea potenţialului de fertilitate al acestor soluri se face </w:t>
      </w:r>
      <w:r w:rsidR="00BC103F">
        <w:rPr>
          <w:rFonts w:ascii="Times New Roman" w:eastAsiaTheme="minorEastAsia" w:hAnsi="Times New Roman" w:cs="Times New Roman"/>
          <w:iCs/>
          <w:sz w:val="24"/>
          <w:szCs w:val="24"/>
          <w:lang w:val="ro-RO"/>
        </w:rPr>
        <w:t xml:space="preserve">prin </w:t>
      </w:r>
      <w:r w:rsidR="00E034C7">
        <w:rPr>
          <w:rFonts w:ascii="Times New Roman" w:eastAsiaTheme="minorEastAsia" w:hAnsi="Times New Roman" w:cs="Times New Roman"/>
          <w:iCs/>
          <w:sz w:val="24"/>
          <w:szCs w:val="24"/>
          <w:lang w:val="ro-RO"/>
        </w:rPr>
        <w:t xml:space="preserve">administrări de îngrăşăminte chimice şi organice, în cantităţi mai mari decât în mod obişnuit (în special la azot). </w:t>
      </w:r>
      <w:r w:rsidR="00E034C7">
        <w:rPr>
          <w:rFonts w:ascii="Times New Roman" w:eastAsiaTheme="minorEastAsia" w:hAnsi="Times New Roman" w:cs="Times New Roman"/>
          <w:iCs/>
          <w:sz w:val="24"/>
          <w:szCs w:val="24"/>
          <w:lang w:val="ro-RO"/>
        </w:rPr>
        <w:lastRenderedPageBreak/>
        <w:t>Îngrăşămintele cu potasiu nu sunt necesare decât în cazul cultivării plantelor cu consum mare din acest element. Eficacitatea îngrăşămintelor cu azot şi fosfor este foarte mare, gunoiul de grajd constituind un îngrăşământ cu mare randament. Cele mai bune rezultate se obţin prin aplicarea împreună a îngrăşămintelor chimice şi organice, amendarea calcică</w:t>
      </w:r>
      <w:r w:rsidR="001837AE">
        <w:rPr>
          <w:rFonts w:ascii="Times New Roman" w:eastAsiaTheme="minorEastAsia" w:hAnsi="Times New Roman" w:cs="Times New Roman"/>
          <w:iCs/>
          <w:sz w:val="24"/>
          <w:szCs w:val="24"/>
          <w:lang w:val="ro-RO"/>
        </w:rPr>
        <w:t>,</w:t>
      </w:r>
      <w:r w:rsidR="00E034C7">
        <w:rPr>
          <w:rFonts w:ascii="Times New Roman" w:eastAsiaTheme="minorEastAsia" w:hAnsi="Times New Roman" w:cs="Times New Roman"/>
          <w:iCs/>
          <w:sz w:val="24"/>
          <w:szCs w:val="24"/>
          <w:lang w:val="ro-RO"/>
        </w:rPr>
        <w:t xml:space="preserve"> dacă este cazul, arături adânci, </w:t>
      </w:r>
      <w:r w:rsidR="008C4755">
        <w:rPr>
          <w:rFonts w:ascii="Times New Roman" w:eastAsiaTheme="minorEastAsia" w:hAnsi="Times New Roman" w:cs="Times New Roman"/>
          <w:iCs/>
          <w:sz w:val="24"/>
          <w:szCs w:val="24"/>
          <w:lang w:val="ro-RO"/>
        </w:rPr>
        <w:t xml:space="preserve">şi </w:t>
      </w:r>
      <w:r w:rsidR="00E034C7">
        <w:rPr>
          <w:rFonts w:ascii="Times New Roman" w:eastAsiaTheme="minorEastAsia" w:hAnsi="Times New Roman" w:cs="Times New Roman"/>
          <w:iCs/>
          <w:sz w:val="24"/>
          <w:szCs w:val="24"/>
          <w:lang w:val="ro-RO"/>
        </w:rPr>
        <w:t>arături în spinări</w:t>
      </w:r>
      <w:r w:rsidR="008C4755">
        <w:rPr>
          <w:rFonts w:ascii="Times New Roman" w:eastAsiaTheme="minorEastAsia" w:hAnsi="Times New Roman" w:cs="Times New Roman"/>
          <w:iCs/>
          <w:sz w:val="24"/>
          <w:szCs w:val="24"/>
          <w:lang w:val="ro-RO"/>
        </w:rPr>
        <w:t xml:space="preserve"> (pe cele cu exces periodic de apă de suprafaţă)</w:t>
      </w:r>
      <w:r w:rsidR="001837AE">
        <w:rPr>
          <w:rFonts w:ascii="Times New Roman" w:eastAsiaTheme="minorEastAsia" w:hAnsi="Times New Roman" w:cs="Times New Roman"/>
          <w:iCs/>
          <w:sz w:val="24"/>
          <w:szCs w:val="24"/>
          <w:lang w:val="ro-RO"/>
        </w:rPr>
        <w:t>,</w:t>
      </w:r>
      <w:r w:rsidR="00E034C7">
        <w:rPr>
          <w:rFonts w:ascii="Times New Roman" w:eastAsiaTheme="minorEastAsia" w:hAnsi="Times New Roman" w:cs="Times New Roman"/>
          <w:iCs/>
          <w:sz w:val="24"/>
          <w:szCs w:val="24"/>
          <w:lang w:val="ro-RO"/>
        </w:rPr>
        <w:t xml:space="preserve"> în scopul îmbunătăţirii regimului aerohidric</w:t>
      </w:r>
      <w:r w:rsidR="008C4755">
        <w:rPr>
          <w:rFonts w:ascii="Times New Roman" w:eastAsiaTheme="minorEastAsia" w:hAnsi="Times New Roman" w:cs="Times New Roman"/>
          <w:iCs/>
          <w:sz w:val="24"/>
          <w:szCs w:val="24"/>
          <w:lang w:val="ro-RO"/>
        </w:rPr>
        <w:t xml:space="preserve"> al unora dintre aceste soluri.</w:t>
      </w:r>
    </w:p>
    <w:p w14:paraId="7001E773" w14:textId="77777777" w:rsidR="001A171C" w:rsidRPr="00CC4833" w:rsidRDefault="001A171C" w:rsidP="001A171C">
      <w:pPr>
        <w:pStyle w:val="ListParagraph"/>
        <w:ind w:left="1068"/>
        <w:jc w:val="both"/>
        <w:rPr>
          <w:rStyle w:val="BodyTextChar4"/>
          <w:rFonts w:ascii="Times New Roman" w:hAnsi="Times New Roman"/>
          <w:bCs/>
          <w:iCs/>
          <w:sz w:val="24"/>
          <w:szCs w:val="24"/>
          <w:lang w:val="ro-RO"/>
        </w:rPr>
      </w:pPr>
    </w:p>
    <w:p w14:paraId="14190E42" w14:textId="77777777" w:rsidR="001A171C" w:rsidRPr="00CC4833" w:rsidRDefault="001A171C" w:rsidP="001A171C">
      <w:pPr>
        <w:pStyle w:val="ListParagraph"/>
        <w:ind w:left="1068"/>
        <w:jc w:val="both"/>
        <w:rPr>
          <w:rStyle w:val="BodyTextChar4"/>
          <w:rFonts w:ascii="Times New Roman" w:hAnsi="Times New Roman"/>
          <w:bCs/>
          <w:iCs/>
          <w:sz w:val="24"/>
          <w:szCs w:val="24"/>
          <w:lang w:val="ro-RO"/>
        </w:rPr>
      </w:pPr>
    </w:p>
    <w:p w14:paraId="2044A79C" w14:textId="77777777" w:rsidR="001A171C" w:rsidRPr="00CC4833" w:rsidRDefault="001A171C" w:rsidP="001A171C">
      <w:pPr>
        <w:pStyle w:val="ListParagraph"/>
        <w:ind w:left="1068"/>
        <w:jc w:val="both"/>
        <w:rPr>
          <w:rStyle w:val="BodyTextChar4"/>
          <w:rFonts w:ascii="Times New Roman" w:hAnsi="Times New Roman"/>
          <w:bCs/>
          <w:iCs/>
          <w:sz w:val="24"/>
          <w:szCs w:val="24"/>
          <w:lang w:val="ro-RO"/>
        </w:rPr>
      </w:pPr>
    </w:p>
    <w:p w14:paraId="04DED6E7" w14:textId="77777777" w:rsidR="00292D21" w:rsidRPr="00CC4833" w:rsidRDefault="00292D21" w:rsidP="00292D21">
      <w:pPr>
        <w:ind w:left="851"/>
        <w:contextualSpacing/>
        <w:jc w:val="both"/>
        <w:rPr>
          <w:rFonts w:ascii="Times New Roman" w:hAnsi="Times New Roman" w:cs="Times New Roman"/>
          <w:bCs/>
          <w:iCs/>
          <w:color w:val="000000"/>
          <w:sz w:val="24"/>
          <w:szCs w:val="24"/>
          <w:lang w:val="ro-RO"/>
        </w:rPr>
      </w:pPr>
    </w:p>
    <w:p w14:paraId="73E71D7A" w14:textId="77777777" w:rsidR="00292D21" w:rsidRPr="001837AE" w:rsidRDefault="00292D21" w:rsidP="00292D21">
      <w:pPr>
        <w:contextualSpacing/>
        <w:jc w:val="center"/>
        <w:rPr>
          <w:rFonts w:ascii="Times New Roman" w:hAnsi="Times New Roman" w:cs="Times New Roman"/>
          <w:b/>
          <w:i/>
          <w:color w:val="000000"/>
          <w:sz w:val="28"/>
          <w:szCs w:val="28"/>
          <w:lang w:val="ro-RO"/>
        </w:rPr>
      </w:pPr>
      <w:r w:rsidRPr="001837AE">
        <w:rPr>
          <w:rFonts w:ascii="Times New Roman" w:hAnsi="Times New Roman" w:cs="Times New Roman"/>
          <w:b/>
          <w:i/>
          <w:color w:val="000000"/>
          <w:sz w:val="28"/>
          <w:szCs w:val="28"/>
          <w:lang w:val="ro-RO"/>
        </w:rPr>
        <w:t>Eutricambosol pararendzinic – ECrz.pa</w:t>
      </w:r>
    </w:p>
    <w:p w14:paraId="0462CF0E" w14:textId="77777777" w:rsidR="00292D21" w:rsidRPr="001837AE" w:rsidRDefault="00292D21" w:rsidP="00292D21">
      <w:pPr>
        <w:ind w:left="851"/>
        <w:contextualSpacing/>
        <w:jc w:val="both"/>
        <w:rPr>
          <w:rFonts w:ascii="Times New Roman" w:hAnsi="Times New Roman" w:cs="Times New Roman"/>
          <w:b/>
          <w:i/>
          <w:color w:val="000000"/>
          <w:sz w:val="28"/>
          <w:szCs w:val="28"/>
          <w:lang w:val="ro-RO"/>
        </w:rPr>
      </w:pPr>
    </w:p>
    <w:p w14:paraId="5DADF7C5" w14:textId="77777777" w:rsidR="00FA60BC" w:rsidRPr="001837AE" w:rsidRDefault="00FA60BC" w:rsidP="00292D21">
      <w:pPr>
        <w:ind w:left="851"/>
        <w:contextualSpacing/>
        <w:jc w:val="both"/>
        <w:rPr>
          <w:rFonts w:ascii="Times New Roman" w:hAnsi="Times New Roman" w:cs="Times New Roman"/>
          <w:b/>
          <w:color w:val="000000"/>
          <w:sz w:val="24"/>
          <w:szCs w:val="24"/>
          <w:lang w:val="ro-RO"/>
        </w:rPr>
      </w:pPr>
    </w:p>
    <w:p w14:paraId="7607166E" w14:textId="77777777" w:rsidR="00292D21" w:rsidRPr="001837AE" w:rsidRDefault="00FA60BC" w:rsidP="00292D21">
      <w:pPr>
        <w:ind w:left="851"/>
        <w:contextualSpacing/>
        <w:jc w:val="both"/>
        <w:rPr>
          <w:rFonts w:ascii="Times New Roman" w:hAnsi="Times New Roman" w:cs="Times New Roman"/>
          <w:b/>
          <w:color w:val="000000"/>
          <w:sz w:val="24"/>
          <w:szCs w:val="24"/>
          <w:lang w:val="ro-RO"/>
        </w:rPr>
      </w:pPr>
      <w:r w:rsidRPr="001837AE">
        <w:rPr>
          <w:rFonts w:ascii="Times New Roman" w:hAnsi="Times New Roman" w:cs="Times New Roman"/>
          <w:b/>
          <w:color w:val="000000"/>
          <w:sz w:val="24"/>
          <w:szCs w:val="24"/>
          <w:lang w:val="ro-RO"/>
        </w:rPr>
        <w:t>Diagnostic</w:t>
      </w:r>
    </w:p>
    <w:p w14:paraId="08F48050" w14:textId="2D119B09" w:rsidR="00FA60BC" w:rsidRPr="007931BB" w:rsidRDefault="00292D21" w:rsidP="007931BB">
      <w:pPr>
        <w:spacing w:after="0" w:line="360" w:lineRule="auto"/>
        <w:ind w:firstLine="720"/>
        <w:jc w:val="both"/>
        <w:rPr>
          <w:rFonts w:ascii="Times New Roman" w:eastAsiaTheme="minorEastAsia" w:hAnsi="Times New Roman" w:cs="Times New Roman"/>
          <w:b/>
          <w:i/>
          <w:iCs/>
          <w:sz w:val="24"/>
          <w:szCs w:val="24"/>
          <w:lang w:val="ro-RO"/>
        </w:rPr>
      </w:pPr>
      <w:r w:rsidRPr="001837AE">
        <w:rPr>
          <w:rFonts w:ascii="Times New Roman" w:hAnsi="Times New Roman" w:cs="Times New Roman"/>
          <w:i/>
          <w:sz w:val="24"/>
          <w:szCs w:val="24"/>
          <w:lang w:val="ro-RO"/>
        </w:rPr>
        <w:t xml:space="preserve">Sunt soluri cu orizont Ao şi orizont subiacent B cambic (Bv) având un grad de saturaţie în baze mai mare de 53% (V% </w:t>
      </w:r>
      <m:oMath>
        <m:r>
          <w:rPr>
            <w:rFonts w:ascii="Cambria Math" w:hAnsi="Cambria Math" w:cs="Times New Roman"/>
            <w:sz w:val="24"/>
            <w:szCs w:val="24"/>
            <w:lang w:val="ro-RO"/>
          </w:rPr>
          <m:t>&gt;</m:t>
        </m:r>
      </m:oMath>
      <w:r w:rsidRPr="001837AE">
        <w:rPr>
          <w:rFonts w:ascii="Times New Roman" w:hAnsi="Times New Roman" w:cs="Times New Roman"/>
          <w:i/>
          <w:sz w:val="24"/>
          <w:szCs w:val="24"/>
          <w:lang w:val="ro-RO"/>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formate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374CE5">
        <w:rPr>
          <w:rFonts w:ascii="Times New Roman" w:eastAsia="Century Schoolbook" w:hAnsi="Times New Roman" w:cs="Times New Roman"/>
          <w:i/>
          <w:color w:val="000000"/>
          <w:sz w:val="24"/>
          <w:szCs w:val="24"/>
          <w:shd w:val="clear" w:color="auto" w:fill="FFFFFF"/>
          <w:lang w:val="ro-RO" w:eastAsia="ro-RO" w:bidi="ro-RO"/>
        </w:rPr>
        <w:t>14%)</w:t>
      </w:r>
      <w:r w:rsidR="00D12262">
        <w:rPr>
          <w:rFonts w:ascii="Times New Roman" w:eastAsia="Century Schoolbook" w:hAnsi="Times New Roman" w:cs="Times New Roman"/>
          <w:i/>
          <w:color w:val="000000"/>
          <w:sz w:val="24"/>
          <w:szCs w:val="24"/>
          <w:shd w:val="clear" w:color="auto" w:fill="FFFFFF"/>
          <w:lang w:val="ro-RO"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 xml:space="preserve">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374CE5">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D12262">
        <w:rPr>
          <w:rFonts w:ascii="Times New Roman" w:eastAsia="Century Schoolbook" w:hAnsi="Times New Roman" w:cs="Times New Roman"/>
          <w:i/>
          <w:color w:val="000000"/>
          <w:sz w:val="24"/>
          <w:szCs w:val="24"/>
          <w:shd w:val="clear" w:color="auto" w:fill="FFFFFF"/>
          <w:lang w:val="ro-RO" w:eastAsia="ro-RO" w:bidi="ro-RO"/>
        </w:rPr>
        <w:t>.</w:t>
      </w:r>
    </w:p>
    <w:p w14:paraId="26EB2467" w14:textId="77777777" w:rsidR="00292D21" w:rsidRDefault="00292D21"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Răspăndire</w:t>
      </w:r>
    </w:p>
    <w:p w14:paraId="25E044C2" w14:textId="17757C58" w:rsidR="00FA60BC" w:rsidRPr="007931BB" w:rsidRDefault="00292D21"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Sunt soluri formate pe depozite argiloase</w:t>
      </w:r>
      <w:r w:rsidR="00440C06">
        <w:rPr>
          <w:rFonts w:ascii="Times New Roman" w:eastAsiaTheme="minorEastAsia" w:hAnsi="Times New Roman" w:cs="Times New Roman"/>
          <w:iCs/>
          <w:sz w:val="24"/>
          <w:szCs w:val="24"/>
          <w:lang w:val="ro-RO"/>
        </w:rPr>
        <w:t xml:space="preserve"> (materiale marnice)</w:t>
      </w:r>
      <w:r>
        <w:rPr>
          <w:rFonts w:ascii="Times New Roman" w:eastAsiaTheme="minorEastAsia" w:hAnsi="Times New Roman" w:cs="Times New Roman"/>
          <w:iCs/>
          <w:sz w:val="24"/>
          <w:szCs w:val="24"/>
          <w:lang w:val="ro-RO"/>
        </w:rPr>
        <w:t xml:space="preserve"> cu un co</w:t>
      </w:r>
      <w:r w:rsidR="001162DC">
        <w:rPr>
          <w:rFonts w:ascii="Times New Roman" w:eastAsiaTheme="minorEastAsia" w:hAnsi="Times New Roman" w:cs="Times New Roman"/>
          <w:iCs/>
          <w:sz w:val="24"/>
          <w:szCs w:val="24"/>
          <w:lang w:val="ro-RO"/>
        </w:rPr>
        <w:t>nţinut relativ ridicat de carbo</w:t>
      </w:r>
      <w:r>
        <w:rPr>
          <w:rFonts w:ascii="Times New Roman" w:eastAsiaTheme="minorEastAsia" w:hAnsi="Times New Roman" w:cs="Times New Roman"/>
          <w:iCs/>
          <w:sz w:val="24"/>
          <w:szCs w:val="24"/>
          <w:lang w:val="ro-RO"/>
        </w:rPr>
        <w:t>nat de calciu</w:t>
      </w:r>
      <w:r w:rsidR="00440C06">
        <w:rPr>
          <w:rFonts w:ascii="Times New Roman" w:eastAsiaTheme="minorEastAsia" w:hAnsi="Times New Roman" w:cs="Times New Roman"/>
          <w:iCs/>
          <w:sz w:val="24"/>
          <w:szCs w:val="24"/>
          <w:lang w:val="ro-RO"/>
        </w:rPr>
        <w:t xml:space="preserve"> (</w:t>
      </w:r>
      <w:r w:rsidR="00440C06" w:rsidRPr="00440C06">
        <w:rPr>
          <w:rFonts w:ascii="Times New Roman" w:eastAsia="Century Schoolbook" w:hAnsi="Times New Roman" w:cs="Times New Roman"/>
          <w:color w:val="000000"/>
          <w:sz w:val="24"/>
          <w:szCs w:val="24"/>
          <w:shd w:val="clear" w:color="auto" w:fill="FFFFFF"/>
          <w:lang w:val="ro-RO" w:eastAsia="ro-RO" w:bidi="ro-RO"/>
        </w:rPr>
        <w:t xml:space="preserve">argilă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00440C06" w:rsidRPr="00440C06">
        <w:rPr>
          <w:rFonts w:ascii="Times New Roman" w:eastAsia="Century Schoolbook" w:hAnsi="Times New Roman" w:cs="Times New Roman"/>
          <w:color w:val="000000"/>
          <w:sz w:val="24"/>
          <w:szCs w:val="24"/>
          <w:shd w:val="clear" w:color="auto" w:fill="FFFFFF"/>
          <w:lang w:val="ro-RO" w:eastAsia="ro-RO" w:bidi="ro-RO"/>
        </w:rPr>
        <w:t xml:space="preserve">45%,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00440C06" w:rsidRPr="00440C06">
        <w:rPr>
          <w:rFonts w:ascii="Times New Roman" w:eastAsia="Century Schoolbook" w:hAnsi="Times New Roman" w:cs="Times New Roman"/>
          <w:color w:val="000000"/>
          <w:sz w:val="24"/>
          <w:szCs w:val="24"/>
          <w:shd w:val="clear" w:color="auto" w:fill="FFFFFF"/>
          <w:lang w:val="ro-RO" w:eastAsia="ro-RO" w:bidi="ro-RO"/>
        </w:rPr>
        <w:t>14%</w:t>
      </w:r>
      <w:r w:rsidR="00440C06">
        <w:rPr>
          <w:rFonts w:ascii="Times New Roman" w:eastAsia="Century Schoolbook" w:hAnsi="Times New Roman" w:cs="Times New Roman"/>
          <w:color w:val="000000"/>
          <w:sz w:val="24"/>
          <w:szCs w:val="24"/>
          <w:shd w:val="clear" w:color="auto" w:fill="FFFFFF"/>
          <w:lang w:val="ro-RO" w:eastAsia="ro-RO" w:bidi="ro-RO"/>
        </w:rPr>
        <w:t>)</w:t>
      </w:r>
      <w:r>
        <w:rPr>
          <w:rFonts w:ascii="Times New Roman" w:eastAsiaTheme="minorEastAsia" w:hAnsi="Times New Roman" w:cs="Times New Roman"/>
          <w:iCs/>
          <w:sz w:val="24"/>
          <w:szCs w:val="24"/>
          <w:lang w:val="ro-RO"/>
        </w:rPr>
        <w:t xml:space="preserve">. Este întâlnit pe mari suprafeţe </w:t>
      </w:r>
      <w:r w:rsidR="004905C8">
        <w:rPr>
          <w:rFonts w:ascii="Times New Roman" w:eastAsiaTheme="minorEastAsia" w:hAnsi="Times New Roman" w:cs="Times New Roman"/>
          <w:iCs/>
          <w:sz w:val="24"/>
          <w:szCs w:val="24"/>
          <w:lang w:val="ro-RO"/>
        </w:rPr>
        <w:t>î</w:t>
      </w:r>
      <w:r>
        <w:rPr>
          <w:rFonts w:ascii="Times New Roman" w:eastAsiaTheme="minorEastAsia" w:hAnsi="Times New Roman" w:cs="Times New Roman"/>
          <w:iCs/>
          <w:sz w:val="24"/>
          <w:szCs w:val="24"/>
          <w:lang w:val="ro-RO"/>
        </w:rPr>
        <w:t>n Podişul Transilvaniei, Subcarpaţii Moldovei şi Munteniei.</w:t>
      </w:r>
    </w:p>
    <w:p w14:paraId="27BA88F1" w14:textId="77777777" w:rsidR="00440C06" w:rsidRPr="00440C06" w:rsidRDefault="00440C06" w:rsidP="00691AF8">
      <w:pPr>
        <w:spacing w:after="0" w:line="360" w:lineRule="auto"/>
        <w:ind w:firstLine="720"/>
        <w:rPr>
          <w:rFonts w:ascii="Times New Roman" w:eastAsiaTheme="minorEastAsia" w:hAnsi="Times New Roman" w:cs="Times New Roman"/>
          <w:b/>
          <w:iCs/>
          <w:sz w:val="24"/>
          <w:szCs w:val="24"/>
          <w:lang w:val="ro-RO"/>
        </w:rPr>
      </w:pPr>
      <w:r w:rsidRPr="00440C06">
        <w:rPr>
          <w:rFonts w:ascii="Times New Roman" w:eastAsiaTheme="minorEastAsia" w:hAnsi="Times New Roman" w:cs="Times New Roman"/>
          <w:b/>
          <w:iCs/>
          <w:sz w:val="24"/>
          <w:szCs w:val="24"/>
          <w:lang w:val="ro-RO"/>
        </w:rPr>
        <w:t>Condiţii naturale de formare</w:t>
      </w:r>
    </w:p>
    <w:p w14:paraId="3A243D73" w14:textId="75DC8746" w:rsidR="00754C4E" w:rsidRDefault="00292D21"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lastRenderedPageBreak/>
        <w:t xml:space="preserve">Se formează în condiţiile bioclimatice ale zonei forestiere, în arealul pădurilor de cvercinee sau în zona pajiştilor </w:t>
      </w:r>
      <w:r w:rsidR="00FA619C">
        <w:rPr>
          <w:rFonts w:ascii="Times New Roman" w:eastAsiaTheme="minorEastAsia" w:hAnsi="Times New Roman" w:cs="Times New Roman"/>
          <w:iCs/>
          <w:sz w:val="24"/>
          <w:szCs w:val="24"/>
          <w:lang w:val="ro-RO"/>
        </w:rPr>
        <w:t xml:space="preserve">mezofile cu plante calcifile. În componenţa vegetaţiei ierboase se întâlneşte: </w:t>
      </w:r>
      <w:r w:rsidR="00FA619C" w:rsidRPr="00451F32">
        <w:rPr>
          <w:rFonts w:ascii="Times New Roman" w:eastAsiaTheme="minorEastAsia" w:hAnsi="Times New Roman" w:cs="Times New Roman"/>
          <w:i/>
          <w:iCs/>
          <w:sz w:val="24"/>
          <w:szCs w:val="24"/>
          <w:lang w:val="ro-RO"/>
        </w:rPr>
        <w:t>Alopecurus pratensis, Agrostis alba, Poa pratensis</w:t>
      </w:r>
      <w:r w:rsidR="00FA619C">
        <w:rPr>
          <w:rFonts w:ascii="Times New Roman" w:eastAsiaTheme="minorEastAsia" w:hAnsi="Times New Roman" w:cs="Times New Roman"/>
          <w:iCs/>
          <w:sz w:val="24"/>
          <w:szCs w:val="24"/>
          <w:lang w:val="ro-RO"/>
        </w:rPr>
        <w:t xml:space="preserve"> etc</w:t>
      </w:r>
      <w:r w:rsidR="00F9009D">
        <w:rPr>
          <w:rFonts w:ascii="Times New Roman" w:eastAsiaTheme="minorEastAsia" w:hAnsi="Times New Roman" w:cs="Times New Roman"/>
          <w:iCs/>
          <w:sz w:val="24"/>
          <w:szCs w:val="24"/>
          <w:lang w:val="ro-RO"/>
        </w:rPr>
        <w:t>.,</w:t>
      </w:r>
      <w:r w:rsidR="00FA619C">
        <w:rPr>
          <w:rFonts w:ascii="Times New Roman" w:eastAsiaTheme="minorEastAsia" w:hAnsi="Times New Roman" w:cs="Times New Roman"/>
          <w:iCs/>
          <w:sz w:val="24"/>
          <w:szCs w:val="24"/>
          <w:lang w:val="ro-RO"/>
        </w:rPr>
        <w:t xml:space="preserve"> iar pe versanţii bine drenaţi şi însoriţi apar asociaţii cu </w:t>
      </w:r>
      <w:r w:rsidR="00FA619C" w:rsidRPr="00451F32">
        <w:rPr>
          <w:rFonts w:ascii="Times New Roman" w:eastAsiaTheme="minorEastAsia" w:hAnsi="Times New Roman" w:cs="Times New Roman"/>
          <w:i/>
          <w:iCs/>
          <w:sz w:val="24"/>
          <w:szCs w:val="24"/>
          <w:lang w:val="ro-RO"/>
        </w:rPr>
        <w:t>Festuca sulcata</w:t>
      </w:r>
      <w:r w:rsidR="00FA619C">
        <w:rPr>
          <w:rFonts w:ascii="Times New Roman" w:eastAsiaTheme="minorEastAsia" w:hAnsi="Times New Roman" w:cs="Times New Roman"/>
          <w:iCs/>
          <w:sz w:val="24"/>
          <w:szCs w:val="24"/>
          <w:lang w:val="ro-RO"/>
        </w:rPr>
        <w:t xml:space="preserve"> şi </w:t>
      </w:r>
      <w:r w:rsidR="00FA619C" w:rsidRPr="00451F32">
        <w:rPr>
          <w:rFonts w:ascii="Times New Roman" w:eastAsiaTheme="minorEastAsia" w:hAnsi="Times New Roman" w:cs="Times New Roman"/>
          <w:i/>
          <w:iCs/>
          <w:sz w:val="24"/>
          <w:szCs w:val="24"/>
          <w:lang w:val="ro-RO"/>
        </w:rPr>
        <w:t>Botriochloa ischaemum</w:t>
      </w:r>
      <w:r w:rsidR="00754C4E">
        <w:rPr>
          <w:rFonts w:ascii="Times New Roman" w:eastAsiaTheme="minorEastAsia" w:hAnsi="Times New Roman" w:cs="Times New Roman"/>
          <w:iCs/>
          <w:sz w:val="24"/>
          <w:szCs w:val="24"/>
          <w:lang w:val="ro-RO"/>
        </w:rPr>
        <w:t>. Se forme</w:t>
      </w:r>
      <w:r w:rsidR="00FA619C">
        <w:rPr>
          <w:rFonts w:ascii="Times New Roman" w:eastAsiaTheme="minorEastAsia" w:hAnsi="Times New Roman" w:cs="Times New Roman"/>
          <w:iCs/>
          <w:sz w:val="24"/>
          <w:szCs w:val="24"/>
          <w:lang w:val="ro-RO"/>
        </w:rPr>
        <w:t>ază pe forme de relief reprezentate</w:t>
      </w:r>
      <w:r w:rsidR="00F9009D">
        <w:rPr>
          <w:rFonts w:ascii="Times New Roman" w:eastAsiaTheme="minorEastAsia" w:hAnsi="Times New Roman" w:cs="Times New Roman"/>
          <w:iCs/>
          <w:sz w:val="24"/>
          <w:szCs w:val="24"/>
          <w:lang w:val="ro-RO"/>
        </w:rPr>
        <w:t>,</w:t>
      </w:r>
      <w:r w:rsidR="00FA619C">
        <w:rPr>
          <w:rFonts w:ascii="Times New Roman" w:eastAsiaTheme="minorEastAsia" w:hAnsi="Times New Roman" w:cs="Times New Roman"/>
          <w:iCs/>
          <w:sz w:val="24"/>
          <w:szCs w:val="24"/>
          <w:lang w:val="ro-RO"/>
        </w:rPr>
        <w:t xml:space="preserve"> în general</w:t>
      </w:r>
      <w:r w:rsidR="00F9009D">
        <w:rPr>
          <w:rFonts w:ascii="Times New Roman" w:eastAsiaTheme="minorEastAsia" w:hAnsi="Times New Roman" w:cs="Times New Roman"/>
          <w:iCs/>
          <w:sz w:val="24"/>
          <w:szCs w:val="24"/>
          <w:lang w:val="ro-RO"/>
        </w:rPr>
        <w:t>,</w:t>
      </w:r>
      <w:r w:rsidR="00FA619C">
        <w:rPr>
          <w:rFonts w:ascii="Times New Roman" w:eastAsiaTheme="minorEastAsia" w:hAnsi="Times New Roman" w:cs="Times New Roman"/>
          <w:iCs/>
          <w:sz w:val="24"/>
          <w:szCs w:val="24"/>
          <w:lang w:val="ro-RO"/>
        </w:rPr>
        <w:t xml:space="preserve"> de versanţi cu diferite înclinaţii, mai rar pe culmi. Apele freatice nu intervin în formarea acestor soluri, totuşi</w:t>
      </w:r>
      <w:r w:rsidR="00F9009D">
        <w:rPr>
          <w:rFonts w:ascii="Times New Roman" w:eastAsiaTheme="minorEastAsia" w:hAnsi="Times New Roman" w:cs="Times New Roman"/>
          <w:iCs/>
          <w:sz w:val="24"/>
          <w:szCs w:val="24"/>
          <w:lang w:val="ro-RO"/>
        </w:rPr>
        <w:t>,</w:t>
      </w:r>
      <w:r w:rsidR="00FA619C">
        <w:rPr>
          <w:rFonts w:ascii="Times New Roman" w:eastAsiaTheme="minorEastAsia" w:hAnsi="Times New Roman" w:cs="Times New Roman"/>
          <w:iCs/>
          <w:sz w:val="24"/>
          <w:szCs w:val="24"/>
          <w:lang w:val="ro-RO"/>
        </w:rPr>
        <w:t xml:space="preserve"> în cazul celor formate pe versanţii lini</w:t>
      </w:r>
      <w:r w:rsidR="00F9009D">
        <w:rPr>
          <w:rFonts w:ascii="Times New Roman" w:eastAsiaTheme="minorEastAsia" w:hAnsi="Times New Roman" w:cs="Times New Roman"/>
          <w:iCs/>
          <w:sz w:val="24"/>
          <w:szCs w:val="24"/>
          <w:lang w:val="ro-RO"/>
        </w:rPr>
        <w:t>,</w:t>
      </w:r>
      <w:r w:rsidR="00FA619C">
        <w:rPr>
          <w:rFonts w:ascii="Times New Roman" w:eastAsiaTheme="minorEastAsia" w:hAnsi="Times New Roman" w:cs="Times New Roman"/>
          <w:iCs/>
          <w:sz w:val="24"/>
          <w:szCs w:val="24"/>
          <w:lang w:val="ro-RO"/>
        </w:rPr>
        <w:t xml:space="preserve"> poate să apară </w:t>
      </w:r>
      <w:r w:rsidR="00451F32">
        <w:rPr>
          <w:rFonts w:ascii="Times New Roman" w:eastAsiaTheme="minorEastAsia" w:hAnsi="Times New Roman" w:cs="Times New Roman"/>
          <w:iCs/>
          <w:sz w:val="24"/>
          <w:szCs w:val="24"/>
          <w:lang w:val="ro-RO"/>
        </w:rPr>
        <w:t>la baz</w:t>
      </w:r>
      <w:r w:rsidR="00F9009D">
        <w:rPr>
          <w:rFonts w:ascii="Times New Roman" w:eastAsiaTheme="minorEastAsia" w:hAnsi="Times New Roman" w:cs="Times New Roman"/>
          <w:iCs/>
          <w:sz w:val="24"/>
          <w:szCs w:val="24"/>
          <w:lang w:val="ro-RO"/>
        </w:rPr>
        <w:t>a</w:t>
      </w:r>
      <w:r w:rsidR="00451F32">
        <w:rPr>
          <w:rFonts w:ascii="Times New Roman" w:eastAsiaTheme="minorEastAsia" w:hAnsi="Times New Roman" w:cs="Times New Roman"/>
          <w:iCs/>
          <w:sz w:val="24"/>
          <w:szCs w:val="24"/>
          <w:lang w:val="ro-RO"/>
        </w:rPr>
        <w:t xml:space="preserve"> profilului o umiditate în exces, temporară</w:t>
      </w:r>
      <w:r w:rsidR="00F9009D">
        <w:rPr>
          <w:rFonts w:ascii="Times New Roman" w:eastAsiaTheme="minorEastAsia" w:hAnsi="Times New Roman" w:cs="Times New Roman"/>
          <w:iCs/>
          <w:sz w:val="24"/>
          <w:szCs w:val="24"/>
          <w:lang w:val="ro-RO"/>
        </w:rPr>
        <w:t>,</w:t>
      </w:r>
      <w:r w:rsidR="00451F32">
        <w:rPr>
          <w:rFonts w:ascii="Times New Roman" w:eastAsiaTheme="minorEastAsia" w:hAnsi="Times New Roman" w:cs="Times New Roman"/>
          <w:iCs/>
          <w:sz w:val="24"/>
          <w:szCs w:val="24"/>
          <w:lang w:val="ro-RO"/>
        </w:rPr>
        <w:t xml:space="preserve"> datorită circuitului apei în josul versantului.</w:t>
      </w:r>
    </w:p>
    <w:p w14:paraId="1B562B96" w14:textId="77777777" w:rsidR="00F9009D" w:rsidRPr="007931BB" w:rsidRDefault="00F9009D" w:rsidP="007931BB">
      <w:pPr>
        <w:spacing w:after="0" w:line="360" w:lineRule="auto"/>
        <w:ind w:firstLine="720"/>
        <w:jc w:val="both"/>
        <w:rPr>
          <w:rFonts w:ascii="Times New Roman" w:eastAsiaTheme="minorEastAsia" w:hAnsi="Times New Roman" w:cs="Times New Roman"/>
          <w:iCs/>
          <w:sz w:val="24"/>
          <w:szCs w:val="24"/>
          <w:lang w:val="ro-RO"/>
        </w:rPr>
      </w:pPr>
    </w:p>
    <w:p w14:paraId="53D2E5EB" w14:textId="283E8689" w:rsidR="00754C4E" w:rsidRDefault="00754C4E"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A</w:t>
      </w:r>
      <w:r w:rsidR="00440C06">
        <w:rPr>
          <w:rFonts w:ascii="Times New Roman" w:eastAsiaTheme="minorEastAsia" w:hAnsi="Times New Roman" w:cs="Times New Roman"/>
          <w:b/>
          <w:iCs/>
          <w:sz w:val="24"/>
          <w:szCs w:val="24"/>
          <w:lang w:val="ro-RO"/>
        </w:rPr>
        <w:t>lcătuirea profilului, procese pedogenetice</w:t>
      </w:r>
    </w:p>
    <w:p w14:paraId="5CCB4CB3" w14:textId="77777777" w:rsidR="00754C4E" w:rsidRDefault="00754C4E" w:rsidP="00691AF8">
      <w:pPr>
        <w:spacing w:after="0" w:line="360" w:lineRule="auto"/>
        <w:ind w:firstLine="720"/>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Eutricambosolul pararendzinic prezintă următoarea succesiune de orizonturi:</w:t>
      </w:r>
    </w:p>
    <w:p w14:paraId="7E4A512E" w14:textId="77777777" w:rsidR="00754C4E" w:rsidRPr="007931BB" w:rsidRDefault="00754C4E" w:rsidP="007931BB">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MM</w:t>
      </w:r>
    </w:p>
    <w:p w14:paraId="04194FF8" w14:textId="77777777" w:rsidR="00292D21" w:rsidRDefault="00451F32" w:rsidP="00691AF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Geneza şi formarea acestor soluri este condiţionată de argilitatea ridicată, permeabilitazea redusă şi de conţinutul ridicat în carbonat de calciu al materialului de solificare: depozite argilo-mărnoase, marne, argile cu nodule calcaroase etc.</w:t>
      </w:r>
    </w:p>
    <w:p w14:paraId="5A1D931E" w14:textId="24FAB901" w:rsidR="00FA60BC" w:rsidRPr="007931BB" w:rsidRDefault="00451F32"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Textura fină a materialului parental rezultat prin alterarea marnelor sau argilelor mărnoase joacă un rol important în formarea acestui subtip de eutricambosol. Mişcarea înceată a apei acumulată în perioadele umede în porii capilari favorizează saturarea soluţiei solului </w:t>
      </w:r>
      <w:r w:rsidR="0034758C">
        <w:rPr>
          <w:rFonts w:ascii="Times New Roman" w:eastAsiaTheme="minorEastAsia" w:hAnsi="Times New Roman" w:cs="Times New Roman"/>
          <w:iCs/>
          <w:sz w:val="24"/>
          <w:szCs w:val="24"/>
          <w:lang w:val="ro-RO"/>
        </w:rPr>
        <w:t xml:space="preserve">în carbonat de calciu şi carbonat de magneziu. În timpul perioadelor secetoase, prin curentul ascendent sunt readuse la suprafaţă o parte din sărurile spălate, astfel că pe aceste sedimente procesul de levigare este mult încetinit. După îndepărtarea excesului de săruri solubile, sub </w:t>
      </w:r>
      <w:r w:rsidR="0034758C">
        <w:rPr>
          <w:rFonts w:ascii="Times New Roman" w:eastAsiaTheme="minorEastAsia" w:hAnsi="Times New Roman" w:cs="Times New Roman"/>
          <w:iCs/>
          <w:sz w:val="24"/>
          <w:szCs w:val="24"/>
          <w:lang w:val="ro-RO"/>
        </w:rPr>
        <w:lastRenderedPageBreak/>
        <w:t>vegetaţia de pădure poate avea loc o intensificare a procesului de debazificare, o parte din argila coloidală</w:t>
      </w:r>
      <w:r>
        <w:rPr>
          <w:rFonts w:ascii="Times New Roman" w:eastAsiaTheme="minorEastAsia" w:hAnsi="Times New Roman" w:cs="Times New Roman"/>
          <w:iCs/>
          <w:sz w:val="24"/>
          <w:szCs w:val="24"/>
          <w:lang w:val="ro-RO"/>
        </w:rPr>
        <w:t xml:space="preserve"> </w:t>
      </w:r>
      <w:r w:rsidR="0034758C">
        <w:rPr>
          <w:rFonts w:ascii="Times New Roman" w:eastAsiaTheme="minorEastAsia" w:hAnsi="Times New Roman" w:cs="Times New Roman"/>
          <w:iCs/>
          <w:sz w:val="24"/>
          <w:szCs w:val="24"/>
          <w:lang w:val="ro-RO"/>
        </w:rPr>
        <w:t>fiind depusă în partea superioară a orizontului cambic, la suprafaţa agregatelor de sol.</w:t>
      </w:r>
    </w:p>
    <w:p w14:paraId="3BA1BE50" w14:textId="77777777" w:rsidR="00440C06" w:rsidRPr="00440C06" w:rsidRDefault="00440C06"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Proprietăţi fizico-chimice</w:t>
      </w:r>
    </w:p>
    <w:p w14:paraId="470EE9CA" w14:textId="2A976945" w:rsidR="00FA60BC" w:rsidRPr="007931BB" w:rsidRDefault="0034758C"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Profilul de sol al eutricambosolurilor pararendzinice prezintă o dezvoltare variată</w:t>
      </w:r>
      <w:r w:rsidR="00412CC4">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în funcţie de condiţiile de relief.</w:t>
      </w:r>
      <w:r w:rsidR="004F4D7D">
        <w:rPr>
          <w:rFonts w:ascii="Times New Roman" w:eastAsiaTheme="minorEastAsia" w:hAnsi="Times New Roman" w:cs="Times New Roman"/>
          <w:iCs/>
          <w:sz w:val="24"/>
          <w:szCs w:val="24"/>
          <w:lang w:val="ro-RO"/>
        </w:rPr>
        <w:t xml:space="preserve"> Aspectul morfologic general este asemănător eutricambosolurilor tipice. În profilul acestor soluri se remarcă prezenţa a numeroase separaţii ferimanganice, care reflectă drenajul intern relativ slab</w:t>
      </w:r>
      <w:r w:rsidR="00412CC4">
        <w:rPr>
          <w:rFonts w:ascii="Times New Roman" w:eastAsiaTheme="minorEastAsia" w:hAnsi="Times New Roman" w:cs="Times New Roman"/>
          <w:iCs/>
          <w:sz w:val="24"/>
          <w:szCs w:val="24"/>
          <w:lang w:val="ro-RO"/>
        </w:rPr>
        <w:t xml:space="preserve"> </w:t>
      </w:r>
      <w:r w:rsidR="004F4D7D">
        <w:rPr>
          <w:rFonts w:ascii="Times New Roman" w:eastAsiaTheme="minorEastAsia" w:hAnsi="Times New Roman" w:cs="Times New Roman"/>
          <w:iCs/>
          <w:sz w:val="24"/>
          <w:szCs w:val="24"/>
          <w:lang w:val="ro-RO"/>
        </w:rPr>
        <w:t>al acestor soluri. Prezintă textură argiloasă, conţin 30 – 50% argilă. La nivelul orizontului Bv se remarcă o uşoară creştere a procentului de argilă, indicele de diferenţiere texturală nu depăşeşte valoarea 1,1, fiind considerate soluri nediferenţiate textural.</w:t>
      </w:r>
      <w:r w:rsidR="001876FC">
        <w:rPr>
          <w:rFonts w:ascii="Times New Roman" w:eastAsiaTheme="minorEastAsia" w:hAnsi="Times New Roman" w:cs="Times New Roman"/>
          <w:iCs/>
          <w:sz w:val="24"/>
          <w:szCs w:val="24"/>
          <w:lang w:val="ro-RO"/>
        </w:rPr>
        <w:t xml:space="preserve"> Conţinutul în humus este relativ ridicat</w:t>
      </w:r>
      <w:r w:rsidR="00412CC4">
        <w:rPr>
          <w:rFonts w:ascii="Times New Roman" w:eastAsiaTheme="minorEastAsia" w:hAnsi="Times New Roman" w:cs="Times New Roman"/>
          <w:iCs/>
          <w:sz w:val="24"/>
          <w:szCs w:val="24"/>
          <w:lang w:val="ro-RO"/>
        </w:rPr>
        <w:t>,</w:t>
      </w:r>
      <w:r w:rsidR="001876FC">
        <w:rPr>
          <w:rFonts w:ascii="Times New Roman" w:eastAsiaTheme="minorEastAsia" w:hAnsi="Times New Roman" w:cs="Times New Roman"/>
          <w:iCs/>
          <w:sz w:val="24"/>
          <w:szCs w:val="24"/>
          <w:lang w:val="ro-RO"/>
        </w:rPr>
        <w:t xml:space="preserve"> 4 – 12% şi scade cu adâncimea, atingând valori de 1 – 2% în orizontul Bv. Conţinutul în N total în orizontul Ao este de 0,15 – 0,4</w:t>
      </w:r>
      <w:r w:rsidR="00412CC4">
        <w:rPr>
          <w:rFonts w:ascii="Times New Roman" w:eastAsiaTheme="minorEastAsia" w:hAnsi="Times New Roman" w:cs="Times New Roman"/>
          <w:iCs/>
          <w:sz w:val="24"/>
          <w:szCs w:val="24"/>
          <w:lang w:val="ro-RO"/>
        </w:rPr>
        <w:t>,</w:t>
      </w:r>
      <w:r w:rsidR="001876FC">
        <w:rPr>
          <w:rFonts w:ascii="Times New Roman" w:eastAsiaTheme="minorEastAsia" w:hAnsi="Times New Roman" w:cs="Times New Roman"/>
          <w:iCs/>
          <w:sz w:val="24"/>
          <w:szCs w:val="24"/>
          <w:lang w:val="ro-RO"/>
        </w:rPr>
        <w:t xml:space="preserve"> iar rap</w:t>
      </w:r>
      <w:r w:rsidR="00E121C8">
        <w:rPr>
          <w:rFonts w:ascii="Times New Roman" w:eastAsiaTheme="minorEastAsia" w:hAnsi="Times New Roman" w:cs="Times New Roman"/>
          <w:iCs/>
          <w:sz w:val="24"/>
          <w:szCs w:val="24"/>
          <w:lang w:val="ro-RO"/>
        </w:rPr>
        <w:t>ortul C:N între 11 şi 1</w:t>
      </w:r>
      <w:r w:rsidR="001876FC">
        <w:rPr>
          <w:rFonts w:ascii="Times New Roman" w:eastAsiaTheme="minorEastAsia" w:hAnsi="Times New Roman" w:cs="Times New Roman"/>
          <w:iCs/>
          <w:sz w:val="24"/>
          <w:szCs w:val="24"/>
          <w:lang w:val="ro-RO"/>
        </w:rPr>
        <w:t>3.</w:t>
      </w:r>
      <w:r w:rsidR="00E121C8">
        <w:rPr>
          <w:rFonts w:ascii="Times New Roman" w:eastAsiaTheme="minorEastAsia" w:hAnsi="Times New Roman" w:cs="Times New Roman"/>
          <w:iCs/>
          <w:sz w:val="24"/>
          <w:szCs w:val="24"/>
          <w:lang w:val="ro-RO"/>
        </w:rPr>
        <w:t xml:space="preserve"> Capacitatea de schimb cationic este cuprinsă între 30 şi 50 me/100g sol, dintre cationi predominând Ca</w:t>
      </w:r>
      <w:r w:rsidR="00E121C8" w:rsidRPr="00412CC4">
        <w:rPr>
          <w:rFonts w:ascii="Times New Roman" w:eastAsiaTheme="minorEastAsia" w:hAnsi="Times New Roman" w:cs="Times New Roman"/>
          <w:iCs/>
          <w:sz w:val="24"/>
          <w:szCs w:val="24"/>
          <w:vertAlign w:val="superscript"/>
        </w:rPr>
        <w:t>2+</w:t>
      </w:r>
      <w:r w:rsidR="00E121C8" w:rsidRPr="00412CC4">
        <w:rPr>
          <w:rFonts w:ascii="Times New Roman" w:eastAsiaTheme="minorEastAsia" w:hAnsi="Times New Roman" w:cs="Times New Roman"/>
          <w:iCs/>
          <w:sz w:val="24"/>
          <w:szCs w:val="24"/>
        </w:rPr>
        <w:t>.</w:t>
      </w:r>
      <w:r w:rsidR="002827CA" w:rsidRPr="00412CC4">
        <w:rPr>
          <w:rFonts w:ascii="Times New Roman" w:eastAsiaTheme="minorEastAsia" w:hAnsi="Times New Roman" w:cs="Times New Roman"/>
          <w:iCs/>
          <w:sz w:val="24"/>
          <w:szCs w:val="24"/>
        </w:rPr>
        <w:t xml:space="preserve"> Gradul de satura</w:t>
      </w:r>
      <w:r w:rsidR="002827CA">
        <w:rPr>
          <w:rFonts w:ascii="Times New Roman" w:eastAsiaTheme="minorEastAsia" w:hAnsi="Times New Roman" w:cs="Times New Roman"/>
          <w:iCs/>
          <w:sz w:val="24"/>
          <w:szCs w:val="24"/>
          <w:lang w:val="ro-RO"/>
        </w:rPr>
        <w:t xml:space="preserve">ţie în baze este </w:t>
      </w:r>
      <w:r w:rsidR="00412CC4">
        <w:rPr>
          <w:rFonts w:ascii="Times New Roman" w:eastAsiaTheme="minorEastAsia" w:hAnsi="Times New Roman" w:cs="Times New Roman"/>
          <w:iCs/>
          <w:sz w:val="24"/>
          <w:szCs w:val="24"/>
          <w:lang w:val="ro-RO"/>
        </w:rPr>
        <w:t>î</w:t>
      </w:r>
      <w:r w:rsidR="002827CA">
        <w:rPr>
          <w:rFonts w:ascii="Times New Roman" w:eastAsiaTheme="minorEastAsia" w:hAnsi="Times New Roman" w:cs="Times New Roman"/>
          <w:iCs/>
          <w:sz w:val="24"/>
          <w:szCs w:val="24"/>
          <w:lang w:val="ro-RO"/>
        </w:rPr>
        <w:t>ntre 65</w:t>
      </w:r>
      <w:r w:rsidR="00412CC4">
        <w:rPr>
          <w:rFonts w:ascii="Times New Roman" w:eastAsiaTheme="minorEastAsia" w:hAnsi="Times New Roman" w:cs="Times New Roman"/>
          <w:iCs/>
          <w:sz w:val="24"/>
          <w:szCs w:val="24"/>
          <w:lang w:val="ro-RO"/>
        </w:rPr>
        <w:t xml:space="preserve"> și 85</w:t>
      </w:r>
      <w:r w:rsidR="002827CA">
        <w:rPr>
          <w:rFonts w:ascii="Times New Roman" w:eastAsiaTheme="minorEastAsia" w:hAnsi="Times New Roman" w:cs="Times New Roman"/>
          <w:iCs/>
          <w:sz w:val="24"/>
          <w:szCs w:val="24"/>
          <w:lang w:val="ro-RO"/>
        </w:rPr>
        <w:t xml:space="preserve"> şi poate depăşi 85, iar reacţia (pH </w:t>
      </w:r>
      <w:r w:rsidR="002827CA" w:rsidRPr="00412CC4">
        <w:rPr>
          <w:rFonts w:ascii="Times New Roman" w:eastAsiaTheme="minorEastAsia" w:hAnsi="Times New Roman" w:cs="Times New Roman"/>
          <w:iCs/>
          <w:sz w:val="24"/>
          <w:szCs w:val="24"/>
        </w:rPr>
        <w:t xml:space="preserve">= </w:t>
      </w:r>
      <w:r w:rsidR="002827CA">
        <w:rPr>
          <w:rFonts w:ascii="Times New Roman" w:eastAsiaTheme="minorEastAsia" w:hAnsi="Times New Roman" w:cs="Times New Roman"/>
          <w:iCs/>
          <w:sz w:val="24"/>
          <w:szCs w:val="24"/>
          <w:lang w:val="ro-RO"/>
        </w:rPr>
        <w:t>6 – 7,5) este sl</w:t>
      </w:r>
      <w:r w:rsidR="00412CC4">
        <w:rPr>
          <w:rFonts w:ascii="Times New Roman" w:eastAsiaTheme="minorEastAsia" w:hAnsi="Times New Roman" w:cs="Times New Roman"/>
          <w:iCs/>
          <w:sz w:val="24"/>
          <w:szCs w:val="24"/>
          <w:lang w:val="ro-RO"/>
        </w:rPr>
        <w:t>a</w:t>
      </w:r>
      <w:r w:rsidR="002827CA">
        <w:rPr>
          <w:rFonts w:ascii="Times New Roman" w:eastAsiaTheme="minorEastAsia" w:hAnsi="Times New Roman" w:cs="Times New Roman"/>
          <w:iCs/>
          <w:sz w:val="24"/>
          <w:szCs w:val="24"/>
          <w:lang w:val="ro-RO"/>
        </w:rPr>
        <w:t>b acidă sau slab bazică.</w:t>
      </w:r>
    </w:p>
    <w:p w14:paraId="222BC559" w14:textId="77777777" w:rsidR="002827CA" w:rsidRDefault="002827CA" w:rsidP="00FA60BC">
      <w:pPr>
        <w:spacing w:after="0" w:line="360" w:lineRule="auto"/>
        <w:ind w:firstLine="720"/>
        <w:rPr>
          <w:rFonts w:ascii="Times New Roman" w:eastAsiaTheme="minorEastAsia" w:hAnsi="Times New Roman" w:cs="Times New Roman"/>
          <w:b/>
          <w:iCs/>
          <w:sz w:val="24"/>
          <w:szCs w:val="24"/>
          <w:lang w:val="ro-RO"/>
        </w:rPr>
      </w:pPr>
      <w:r w:rsidRPr="002827CA">
        <w:rPr>
          <w:rFonts w:ascii="Times New Roman" w:eastAsiaTheme="minorEastAsia" w:hAnsi="Times New Roman" w:cs="Times New Roman"/>
          <w:b/>
          <w:iCs/>
          <w:sz w:val="24"/>
          <w:szCs w:val="24"/>
          <w:lang w:val="ro-RO"/>
        </w:rPr>
        <w:t>F</w:t>
      </w:r>
      <w:r w:rsidR="00440C06">
        <w:rPr>
          <w:rFonts w:ascii="Times New Roman" w:eastAsiaTheme="minorEastAsia" w:hAnsi="Times New Roman" w:cs="Times New Roman"/>
          <w:b/>
          <w:iCs/>
          <w:sz w:val="24"/>
          <w:szCs w:val="24"/>
          <w:lang w:val="ro-RO"/>
        </w:rPr>
        <w:t>olosinţă şi f</w:t>
      </w:r>
      <w:r w:rsidRPr="002827CA">
        <w:rPr>
          <w:rFonts w:ascii="Times New Roman" w:eastAsiaTheme="minorEastAsia" w:hAnsi="Times New Roman" w:cs="Times New Roman"/>
          <w:b/>
          <w:iCs/>
          <w:sz w:val="24"/>
          <w:szCs w:val="24"/>
          <w:lang w:val="ro-RO"/>
        </w:rPr>
        <w:t>ertilitate</w:t>
      </w:r>
    </w:p>
    <w:p w14:paraId="043EAE71" w14:textId="1DA2FD20" w:rsidR="002827CA" w:rsidRPr="002827CA" w:rsidRDefault="002827CA" w:rsidP="00691AF8">
      <w:pPr>
        <w:spacing w:after="0" w:line="360" w:lineRule="auto"/>
        <w:ind w:firstLine="720"/>
        <w:jc w:val="both"/>
        <w:rPr>
          <w:rFonts w:ascii="Times New Roman" w:eastAsiaTheme="minorEastAsia" w:hAnsi="Times New Roman" w:cs="Times New Roman"/>
          <w:iCs/>
          <w:sz w:val="24"/>
          <w:szCs w:val="24"/>
          <w:lang w:val="ro-RO"/>
        </w:rPr>
      </w:pPr>
      <w:r w:rsidRPr="002827CA">
        <w:rPr>
          <w:rFonts w:ascii="Times New Roman" w:eastAsiaTheme="minorEastAsia" w:hAnsi="Times New Roman" w:cs="Times New Roman"/>
          <w:iCs/>
          <w:sz w:val="24"/>
          <w:szCs w:val="24"/>
          <w:lang w:val="ro-RO"/>
        </w:rPr>
        <w:t xml:space="preserve">Districambosolurile </w:t>
      </w:r>
      <w:r>
        <w:rPr>
          <w:rFonts w:ascii="Times New Roman" w:eastAsiaTheme="minorEastAsia" w:hAnsi="Times New Roman" w:cs="Times New Roman"/>
          <w:iCs/>
          <w:sz w:val="24"/>
          <w:szCs w:val="24"/>
          <w:lang w:val="ro-RO"/>
        </w:rPr>
        <w:t xml:space="preserve">pararendzinice situate în partea rece a zonei forestiere şi pe suprafeţele foarte accidentate sau cu expoziţii sudice sunt utilizate predominant pentru păşuni şi fâneţe naturale sau sunt acoperite de păduri. </w:t>
      </w:r>
      <w:r w:rsidR="00412CC4">
        <w:rPr>
          <w:rFonts w:ascii="Times New Roman" w:eastAsiaTheme="minorEastAsia" w:hAnsi="Times New Roman" w:cs="Times New Roman"/>
          <w:iCs/>
          <w:sz w:val="24"/>
          <w:szCs w:val="24"/>
          <w:lang w:val="ro-RO"/>
        </w:rPr>
        <w:t>Î</w:t>
      </w:r>
      <w:r>
        <w:rPr>
          <w:rFonts w:ascii="Times New Roman" w:eastAsiaTheme="minorEastAsia" w:hAnsi="Times New Roman" w:cs="Times New Roman"/>
          <w:iCs/>
          <w:sz w:val="24"/>
          <w:szCs w:val="24"/>
          <w:lang w:val="ro-RO"/>
        </w:rPr>
        <w:t>n regiunile colinare şi de podiş o mare parte dintre aceste soluri au folosinţă agricolă (porumb, cereale de toamnă, cartof etc</w:t>
      </w:r>
      <w:r w:rsidR="00412CC4">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iar pe versanţii adăpostiţi şi însoriţi se dezvoltă foarte bine </w:t>
      </w:r>
      <w:r w:rsidR="005B5E22">
        <w:rPr>
          <w:rFonts w:ascii="Times New Roman" w:eastAsiaTheme="minorEastAsia" w:hAnsi="Times New Roman" w:cs="Times New Roman"/>
          <w:iCs/>
          <w:sz w:val="24"/>
          <w:szCs w:val="24"/>
          <w:lang w:val="ro-RO"/>
        </w:rPr>
        <w:t>cultura viţei-de</w:t>
      </w:r>
      <w:r w:rsidR="00412CC4">
        <w:rPr>
          <w:rFonts w:ascii="Times New Roman" w:eastAsiaTheme="minorEastAsia" w:hAnsi="Times New Roman" w:cs="Times New Roman"/>
          <w:iCs/>
          <w:sz w:val="24"/>
          <w:szCs w:val="24"/>
          <w:lang w:val="ro-RO"/>
        </w:rPr>
        <w:t>-</w:t>
      </w:r>
      <w:r w:rsidR="005B5E22">
        <w:rPr>
          <w:rFonts w:ascii="Times New Roman" w:eastAsiaTheme="minorEastAsia" w:hAnsi="Times New Roman" w:cs="Times New Roman"/>
          <w:iCs/>
          <w:sz w:val="24"/>
          <w:szCs w:val="24"/>
          <w:lang w:val="ro-RO"/>
        </w:rPr>
        <w:t>vie şi a pomilor fructiferi. În general</w:t>
      </w:r>
      <w:r w:rsidR="00412CC4">
        <w:rPr>
          <w:rFonts w:ascii="Times New Roman" w:eastAsiaTheme="minorEastAsia" w:hAnsi="Times New Roman" w:cs="Times New Roman"/>
          <w:iCs/>
          <w:sz w:val="24"/>
          <w:szCs w:val="24"/>
          <w:lang w:val="ro-RO"/>
        </w:rPr>
        <w:t>,</w:t>
      </w:r>
      <w:r w:rsidR="005B5E22">
        <w:rPr>
          <w:rFonts w:ascii="Times New Roman" w:eastAsiaTheme="minorEastAsia" w:hAnsi="Times New Roman" w:cs="Times New Roman"/>
          <w:iCs/>
          <w:sz w:val="24"/>
          <w:szCs w:val="24"/>
          <w:lang w:val="ro-RO"/>
        </w:rPr>
        <w:t xml:space="preserve"> aceste soluri dispun de rezerve mai </w:t>
      </w:r>
      <w:r w:rsidR="005B5E22">
        <w:rPr>
          <w:rFonts w:ascii="Times New Roman" w:eastAsiaTheme="minorEastAsia" w:hAnsi="Times New Roman" w:cs="Times New Roman"/>
          <w:iCs/>
          <w:sz w:val="24"/>
          <w:szCs w:val="24"/>
          <w:lang w:val="ro-RO"/>
        </w:rPr>
        <w:lastRenderedPageBreak/>
        <w:t>mari în humus şi azot total. Mobilitatea azotului în forme accesibile plantelor este lentă, datorită aerisirii slabe a solului şi</w:t>
      </w:r>
      <w:r w:rsidR="00412CC4">
        <w:rPr>
          <w:rFonts w:ascii="Times New Roman" w:eastAsiaTheme="minorEastAsia" w:hAnsi="Times New Roman" w:cs="Times New Roman"/>
          <w:iCs/>
          <w:sz w:val="24"/>
          <w:szCs w:val="24"/>
          <w:lang w:val="ro-RO"/>
        </w:rPr>
        <w:t xml:space="preserve"> a</w:t>
      </w:r>
      <w:r w:rsidR="005B5E22">
        <w:rPr>
          <w:rFonts w:ascii="Times New Roman" w:eastAsiaTheme="minorEastAsia" w:hAnsi="Times New Roman" w:cs="Times New Roman"/>
          <w:iCs/>
          <w:sz w:val="24"/>
          <w:szCs w:val="24"/>
          <w:lang w:val="ro-RO"/>
        </w:rPr>
        <w:t xml:space="preserve"> condiţiilor climatice (textură fină, climă umedă şi rece). Pentru creşterea productivităţii sunt necesare </w:t>
      </w:r>
      <w:r w:rsidR="00412CC4">
        <w:rPr>
          <w:rFonts w:ascii="Times New Roman" w:eastAsiaTheme="minorEastAsia" w:hAnsi="Times New Roman" w:cs="Times New Roman"/>
          <w:iCs/>
          <w:sz w:val="24"/>
          <w:szCs w:val="24"/>
          <w:lang w:val="ro-RO"/>
        </w:rPr>
        <w:t xml:space="preserve">atât </w:t>
      </w:r>
      <w:r w:rsidR="005B5E22">
        <w:rPr>
          <w:rFonts w:ascii="Times New Roman" w:eastAsiaTheme="minorEastAsia" w:hAnsi="Times New Roman" w:cs="Times New Roman"/>
          <w:iCs/>
          <w:sz w:val="24"/>
          <w:szCs w:val="24"/>
          <w:lang w:val="ro-RO"/>
        </w:rPr>
        <w:t>îngrăşămintele cu azot şi fosfor</w:t>
      </w:r>
      <w:r w:rsidR="00412CC4">
        <w:rPr>
          <w:rFonts w:ascii="Times New Roman" w:eastAsiaTheme="minorEastAsia" w:hAnsi="Times New Roman" w:cs="Times New Roman"/>
          <w:iCs/>
          <w:sz w:val="24"/>
          <w:szCs w:val="24"/>
          <w:lang w:val="ro-RO"/>
        </w:rPr>
        <w:t>,</w:t>
      </w:r>
      <w:r w:rsidR="005B5E22">
        <w:rPr>
          <w:rFonts w:ascii="Times New Roman" w:eastAsiaTheme="minorEastAsia" w:hAnsi="Times New Roman" w:cs="Times New Roman"/>
          <w:iCs/>
          <w:sz w:val="24"/>
          <w:szCs w:val="24"/>
          <w:lang w:val="ro-RO"/>
        </w:rPr>
        <w:t xml:space="preserve"> cât şi cele anorganice</w:t>
      </w:r>
      <w:r w:rsidR="00412CC4">
        <w:rPr>
          <w:rFonts w:ascii="Times New Roman" w:eastAsiaTheme="minorEastAsia" w:hAnsi="Times New Roman" w:cs="Times New Roman"/>
          <w:iCs/>
          <w:sz w:val="24"/>
          <w:szCs w:val="24"/>
          <w:lang w:val="ro-RO"/>
        </w:rPr>
        <w:t>,</w:t>
      </w:r>
      <w:r w:rsidR="005B5E22">
        <w:rPr>
          <w:rFonts w:ascii="Times New Roman" w:eastAsiaTheme="minorEastAsia" w:hAnsi="Times New Roman" w:cs="Times New Roman"/>
          <w:iCs/>
          <w:sz w:val="24"/>
          <w:szCs w:val="24"/>
          <w:lang w:val="ro-RO"/>
        </w:rPr>
        <w:t xml:space="preserve"> în vederea stimulării activităţii microbiologice. Reclamă o agrotehnică adecvată</w:t>
      </w:r>
      <w:r w:rsidR="00412CC4">
        <w:rPr>
          <w:rFonts w:ascii="Times New Roman" w:eastAsiaTheme="minorEastAsia" w:hAnsi="Times New Roman" w:cs="Times New Roman"/>
          <w:iCs/>
          <w:sz w:val="24"/>
          <w:szCs w:val="24"/>
          <w:lang w:val="ro-RO"/>
        </w:rPr>
        <w:t>,</w:t>
      </w:r>
      <w:r w:rsidR="005B5E22">
        <w:rPr>
          <w:rFonts w:ascii="Times New Roman" w:eastAsiaTheme="minorEastAsia" w:hAnsi="Times New Roman" w:cs="Times New Roman"/>
          <w:iCs/>
          <w:sz w:val="24"/>
          <w:szCs w:val="24"/>
          <w:lang w:val="ro-RO"/>
        </w:rPr>
        <w:t xml:space="preserve"> pentru a asigura îmbunătăţirea regimului aerohidric şi în scopul mobilizării propriilor rezerve de substanţe nutritive. O mare atenţie se acordă prevenirii şi combaterii fenomenelor de eroziune</w:t>
      </w:r>
      <w:r w:rsidR="00412CC4">
        <w:rPr>
          <w:rFonts w:ascii="Times New Roman" w:eastAsiaTheme="minorEastAsia" w:hAnsi="Times New Roman" w:cs="Times New Roman"/>
          <w:iCs/>
          <w:sz w:val="24"/>
          <w:szCs w:val="24"/>
          <w:lang w:val="ro-RO"/>
        </w:rPr>
        <w:t>.</w:t>
      </w:r>
    </w:p>
    <w:p w14:paraId="73B6E6FC" w14:textId="77777777" w:rsidR="001A171C" w:rsidRPr="001C65E3" w:rsidRDefault="001A171C" w:rsidP="005909C8">
      <w:pPr>
        <w:pStyle w:val="ListParagraph"/>
        <w:spacing w:line="360" w:lineRule="auto"/>
        <w:ind w:left="1068"/>
        <w:jc w:val="center"/>
        <w:rPr>
          <w:rStyle w:val="BodyTextChar4"/>
          <w:rFonts w:ascii="Times New Roman" w:hAnsi="Times New Roman"/>
          <w:b/>
          <w:i/>
          <w:sz w:val="28"/>
          <w:szCs w:val="28"/>
        </w:rPr>
      </w:pPr>
    </w:p>
    <w:p w14:paraId="4AC84BC1" w14:textId="77777777" w:rsidR="001A171C" w:rsidRPr="001C65E3" w:rsidRDefault="001A171C" w:rsidP="005909C8">
      <w:pPr>
        <w:pStyle w:val="ListParagraph"/>
        <w:spacing w:line="360" w:lineRule="auto"/>
        <w:ind w:left="1068"/>
        <w:jc w:val="center"/>
        <w:rPr>
          <w:rStyle w:val="BodyTextChar4"/>
          <w:rFonts w:ascii="Times New Roman" w:hAnsi="Times New Roman"/>
          <w:b/>
          <w:i/>
          <w:sz w:val="28"/>
          <w:szCs w:val="28"/>
        </w:rPr>
      </w:pPr>
    </w:p>
    <w:p w14:paraId="010F0ED9" w14:textId="77777777" w:rsidR="00D37CEF" w:rsidRPr="001C65E3" w:rsidRDefault="00D37CEF" w:rsidP="005909C8">
      <w:pPr>
        <w:pStyle w:val="ListParagraph"/>
        <w:spacing w:line="360" w:lineRule="auto"/>
        <w:ind w:left="1068"/>
        <w:jc w:val="center"/>
        <w:rPr>
          <w:rStyle w:val="BodyTextChar4"/>
          <w:rFonts w:ascii="Times New Roman" w:hAnsi="Times New Roman"/>
          <w:b/>
          <w:i/>
          <w:sz w:val="28"/>
          <w:szCs w:val="28"/>
        </w:rPr>
      </w:pPr>
      <w:r w:rsidRPr="001C65E3">
        <w:rPr>
          <w:rStyle w:val="BodyTextChar4"/>
          <w:rFonts w:ascii="Times New Roman" w:hAnsi="Times New Roman"/>
          <w:b/>
          <w:i/>
          <w:sz w:val="28"/>
          <w:szCs w:val="28"/>
        </w:rPr>
        <w:t>Eutricambosol calcic – ECca</w:t>
      </w:r>
    </w:p>
    <w:p w14:paraId="39B9453E" w14:textId="77777777" w:rsidR="00683F6D" w:rsidRPr="001C65E3" w:rsidRDefault="00683F6D" w:rsidP="005909C8">
      <w:pPr>
        <w:spacing w:line="360" w:lineRule="auto"/>
        <w:jc w:val="both"/>
        <w:rPr>
          <w:rStyle w:val="BodyTextChar4"/>
          <w:rFonts w:ascii="Times New Roman" w:hAnsi="Times New Roman"/>
          <w:b/>
          <w:sz w:val="24"/>
          <w:szCs w:val="24"/>
        </w:rPr>
      </w:pPr>
    </w:p>
    <w:p w14:paraId="13A22E06" w14:textId="77777777" w:rsidR="00BC0A35" w:rsidRPr="001C65E3" w:rsidRDefault="00BC0A35" w:rsidP="00FA60BC">
      <w:pPr>
        <w:spacing w:line="360" w:lineRule="auto"/>
        <w:ind w:firstLine="720"/>
        <w:jc w:val="both"/>
        <w:rPr>
          <w:rStyle w:val="BodyTextChar4"/>
          <w:rFonts w:ascii="Times New Roman" w:hAnsi="Times New Roman"/>
          <w:b/>
          <w:sz w:val="24"/>
          <w:szCs w:val="24"/>
        </w:rPr>
      </w:pPr>
      <w:r w:rsidRPr="001C65E3">
        <w:rPr>
          <w:rStyle w:val="BodyTextChar4"/>
          <w:rFonts w:ascii="Times New Roman" w:hAnsi="Times New Roman"/>
          <w:b/>
          <w:sz w:val="24"/>
          <w:szCs w:val="24"/>
        </w:rPr>
        <w:t>Diagnostic</w:t>
      </w:r>
    </w:p>
    <w:p w14:paraId="4FCC5A98" w14:textId="6AF56657" w:rsidR="00683F6D" w:rsidRPr="007931BB" w:rsidRDefault="00D37CEF" w:rsidP="007931BB">
      <w:pPr>
        <w:spacing w:after="0" w:line="360" w:lineRule="auto"/>
        <w:ind w:firstLine="720"/>
        <w:jc w:val="both"/>
        <w:rPr>
          <w:rFonts w:ascii="Times New Roman" w:eastAsiaTheme="minorEastAsia" w:hAnsi="Times New Roman" w:cs="Times New Roman"/>
          <w:b/>
          <w:i/>
          <w:iCs/>
          <w:sz w:val="24"/>
          <w:szCs w:val="24"/>
          <w:lang w:val="ro-RO"/>
        </w:rPr>
      </w:pPr>
      <w:r w:rsidRPr="001C65E3">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1C65E3">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1%) începând în intervalul 75 – 200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r w:rsidR="00412CC4">
        <w:rPr>
          <w:rFonts w:ascii="Times New Roman" w:eastAsia="Century Schoolbook" w:hAnsi="Times New Roman" w:cs="Times New Roman"/>
          <w:i/>
          <w:color w:val="000000"/>
          <w:sz w:val="24"/>
          <w:szCs w:val="24"/>
          <w:shd w:val="clear" w:color="auto" w:fill="FFFFFF"/>
          <w:lang w:val="ro-RO" w:eastAsia="ro-RO" w:bidi="ro-RO"/>
        </w:rPr>
        <w:t>.</w:t>
      </w:r>
    </w:p>
    <w:p w14:paraId="6DBC5ED2" w14:textId="77777777" w:rsidR="00A92CBA" w:rsidRDefault="00A92CBA" w:rsidP="00FA60BC">
      <w:pPr>
        <w:spacing w:after="0" w:line="360" w:lineRule="auto"/>
        <w:ind w:firstLine="720"/>
        <w:rPr>
          <w:rFonts w:ascii="Times New Roman" w:eastAsiaTheme="minorEastAsia" w:hAnsi="Times New Roman" w:cs="Times New Roman"/>
          <w:b/>
          <w:iCs/>
          <w:sz w:val="24"/>
          <w:szCs w:val="24"/>
          <w:lang w:val="ro-RO"/>
        </w:rPr>
      </w:pPr>
      <w:r w:rsidRPr="007F1537">
        <w:rPr>
          <w:rFonts w:ascii="Times New Roman" w:eastAsiaTheme="minorEastAsia" w:hAnsi="Times New Roman" w:cs="Times New Roman"/>
          <w:b/>
          <w:iCs/>
          <w:sz w:val="24"/>
          <w:szCs w:val="24"/>
          <w:lang w:val="ro-RO"/>
        </w:rPr>
        <w:t>Răspândire</w:t>
      </w:r>
    </w:p>
    <w:p w14:paraId="6E8E83D0" w14:textId="77777777" w:rsidR="00683F6D" w:rsidRPr="007931BB" w:rsidRDefault="00A92CBA"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Aceste subtipuri apar pe un areal destul de restrâns în Piemontul Getic, Podişul Transilvaniei şi Piemonturile Vestice.</w:t>
      </w:r>
    </w:p>
    <w:p w14:paraId="30AED2EA" w14:textId="77777777" w:rsidR="008C3556" w:rsidRDefault="008C3556" w:rsidP="00FA60BC">
      <w:pPr>
        <w:spacing w:after="0" w:line="360" w:lineRule="auto"/>
        <w:ind w:firstLine="720"/>
        <w:jc w:val="both"/>
        <w:rPr>
          <w:rFonts w:ascii="Times New Roman" w:eastAsiaTheme="minorEastAsia" w:hAnsi="Times New Roman" w:cs="Times New Roman"/>
          <w:b/>
          <w:iCs/>
          <w:sz w:val="24"/>
          <w:szCs w:val="24"/>
          <w:lang w:val="ro-RO"/>
        </w:rPr>
      </w:pPr>
    </w:p>
    <w:p w14:paraId="3DDE2902" w14:textId="77777777" w:rsidR="008C3556" w:rsidRDefault="008C3556" w:rsidP="00FA60BC">
      <w:pPr>
        <w:spacing w:after="0" w:line="360" w:lineRule="auto"/>
        <w:ind w:firstLine="720"/>
        <w:jc w:val="both"/>
        <w:rPr>
          <w:rFonts w:ascii="Times New Roman" w:eastAsiaTheme="minorEastAsia" w:hAnsi="Times New Roman" w:cs="Times New Roman"/>
          <w:b/>
          <w:iCs/>
          <w:sz w:val="24"/>
          <w:szCs w:val="24"/>
          <w:lang w:val="ro-RO"/>
        </w:rPr>
      </w:pPr>
    </w:p>
    <w:p w14:paraId="6C63C78F" w14:textId="6364114A" w:rsidR="00441A33" w:rsidRDefault="00441A33"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Cs/>
          <w:sz w:val="24"/>
          <w:szCs w:val="24"/>
          <w:lang w:val="ro-RO"/>
        </w:rPr>
        <w:lastRenderedPageBreak/>
        <w:t>Condiţii naturale de formare, procese pedogenetice</w:t>
      </w:r>
    </w:p>
    <w:p w14:paraId="4AEBA2AC" w14:textId="057346C9" w:rsidR="00FA60BC" w:rsidRPr="007931BB" w:rsidRDefault="00290F84" w:rsidP="007931BB">
      <w:pPr>
        <w:spacing w:after="0" w:line="360" w:lineRule="auto"/>
        <w:ind w:firstLine="720"/>
        <w:jc w:val="both"/>
        <w:rPr>
          <w:rFonts w:ascii="Times New Roman" w:eastAsia="Century Schoolbook" w:hAnsi="Times New Roman" w:cs="Times New Roman"/>
          <w:color w:val="000000"/>
          <w:sz w:val="24"/>
          <w:szCs w:val="24"/>
          <w:shd w:val="clear" w:color="auto" w:fill="FFFFFF"/>
          <w:lang w:val="ro-RO" w:eastAsia="ro-RO" w:bidi="ro-RO"/>
        </w:rPr>
      </w:pPr>
      <w:r>
        <w:rPr>
          <w:rFonts w:ascii="Times New Roman" w:eastAsiaTheme="minorEastAsia" w:hAnsi="Times New Roman" w:cs="Times New Roman"/>
          <w:iCs/>
          <w:sz w:val="24"/>
          <w:szCs w:val="24"/>
          <w:lang w:val="ro-RO"/>
        </w:rPr>
        <w:t xml:space="preserve">Formarea acestor soluri este legată şi de climatul temperat central european cu influenţe subatlantice, cu cantitatea medie anuală de precipitaţii cuprinsă între 700 şi 1000 mm, iar temperatura medie anuală între 7,9 şi 9,5 </w:t>
      </w:r>
      <m:oMath>
        <m:r>
          <w:rPr>
            <w:rFonts w:ascii="Cambria Math" w:eastAsiaTheme="minorEastAsia" w:hAnsi="Cambria Math" w:cs="Times New Roman"/>
            <w:sz w:val="24"/>
            <w:szCs w:val="24"/>
            <w:lang w:val="ro-RO"/>
          </w:rPr>
          <m:t xml:space="preserve">℃. </m:t>
        </m:r>
      </m:oMath>
      <w:r w:rsidR="00A92CBA">
        <w:rPr>
          <w:rFonts w:ascii="Times New Roman" w:eastAsiaTheme="minorEastAsia" w:hAnsi="Times New Roman" w:cs="Times New Roman"/>
          <w:iCs/>
          <w:sz w:val="24"/>
          <w:szCs w:val="24"/>
          <w:lang w:val="ro-RO"/>
        </w:rPr>
        <w:t>Formarea acestor soluri este legată</w:t>
      </w:r>
      <w:r w:rsidR="00C66559">
        <w:rPr>
          <w:rFonts w:ascii="Times New Roman" w:eastAsiaTheme="minorEastAsia" w:hAnsi="Times New Roman" w:cs="Times New Roman"/>
          <w:iCs/>
          <w:sz w:val="24"/>
          <w:szCs w:val="24"/>
          <w:lang w:val="ro-RO"/>
        </w:rPr>
        <w:t xml:space="preserve"> şi</w:t>
      </w:r>
      <w:r w:rsidR="00A92CBA">
        <w:rPr>
          <w:rFonts w:ascii="Times New Roman" w:eastAsiaTheme="minorEastAsia" w:hAnsi="Times New Roman" w:cs="Times New Roman"/>
          <w:iCs/>
          <w:sz w:val="24"/>
          <w:szCs w:val="24"/>
          <w:lang w:val="ro-RO"/>
        </w:rPr>
        <w:t xml:space="preserve"> de particularităţile materialului parental, fiind alcătuit din argile cu noduli calcaroşi</w:t>
      </w:r>
      <w:r w:rsidR="00C66559">
        <w:rPr>
          <w:rFonts w:ascii="Times New Roman" w:eastAsiaTheme="minorEastAsia" w:hAnsi="Times New Roman" w:cs="Times New Roman"/>
          <w:iCs/>
          <w:sz w:val="24"/>
          <w:szCs w:val="24"/>
          <w:lang w:val="ro-RO"/>
        </w:rPr>
        <w:t xml:space="preserve"> s</w:t>
      </w:r>
      <w:r w:rsidR="00754C4E">
        <w:rPr>
          <w:rFonts w:ascii="Times New Roman" w:eastAsiaTheme="minorEastAsia" w:hAnsi="Times New Roman" w:cs="Times New Roman"/>
          <w:iCs/>
          <w:sz w:val="24"/>
          <w:szCs w:val="24"/>
          <w:lang w:val="ro-RO"/>
        </w:rPr>
        <w:t>au alt</w:t>
      </w:r>
      <w:r w:rsidR="001C65E3">
        <w:rPr>
          <w:rFonts w:ascii="Times New Roman" w:eastAsiaTheme="minorEastAsia" w:hAnsi="Times New Roman" w:cs="Times New Roman"/>
          <w:iCs/>
          <w:sz w:val="24"/>
          <w:szCs w:val="24"/>
          <w:lang w:val="ro-RO"/>
        </w:rPr>
        <w:t>e</w:t>
      </w:r>
      <w:r w:rsidR="00754C4E">
        <w:rPr>
          <w:rFonts w:ascii="Times New Roman" w:eastAsiaTheme="minorEastAsia" w:hAnsi="Times New Roman" w:cs="Times New Roman"/>
          <w:iCs/>
          <w:sz w:val="24"/>
          <w:szCs w:val="24"/>
          <w:lang w:val="ro-RO"/>
        </w:rPr>
        <w:t xml:space="preserve"> roci care conţin carbonaţi</w:t>
      </w:r>
      <w:r w:rsidR="00717EE6">
        <w:rPr>
          <w:rFonts w:ascii="Times New Roman" w:eastAsiaTheme="minorEastAsia" w:hAnsi="Times New Roman" w:cs="Times New Roman"/>
          <w:iCs/>
          <w:sz w:val="24"/>
          <w:szCs w:val="24"/>
          <w:lang w:val="ro-RO"/>
        </w:rPr>
        <w:t xml:space="preserve"> </w:t>
      </w:r>
      <w:r w:rsidR="00A92CBA">
        <w:rPr>
          <w:rFonts w:ascii="Times New Roman" w:eastAsiaTheme="minorEastAsia" w:hAnsi="Times New Roman" w:cs="Times New Roman"/>
          <w:iCs/>
          <w:sz w:val="24"/>
          <w:szCs w:val="24"/>
          <w:lang w:val="ro-RO"/>
        </w:rPr>
        <w:t xml:space="preserve">(în cazul eutricambosolului </w:t>
      </w:r>
      <w:r w:rsidR="001266C9">
        <w:rPr>
          <w:rFonts w:ascii="Times New Roman" w:eastAsiaTheme="minorEastAsia" w:hAnsi="Times New Roman" w:cs="Times New Roman"/>
          <w:iCs/>
          <w:sz w:val="24"/>
          <w:szCs w:val="24"/>
          <w:lang w:val="ro-RO"/>
        </w:rPr>
        <w:t xml:space="preserve">molic pararendzinic şi districambosolului pararendzinic formarea este legată de existenţa unui </w:t>
      </w:r>
      <w:r w:rsidR="00A92CBA">
        <w:rPr>
          <w:rFonts w:ascii="Times New Roman" w:eastAsiaTheme="minorEastAsia" w:hAnsi="Times New Roman" w:cs="Times New Roman"/>
          <w:iCs/>
          <w:sz w:val="24"/>
          <w:szCs w:val="24"/>
          <w:lang w:val="ro-RO"/>
        </w:rPr>
        <w:t>material parental marnic (</w:t>
      </w:r>
      <w:r w:rsidR="00A92CBA" w:rsidRPr="00F933D4">
        <w:rPr>
          <w:rFonts w:ascii="Times New Roman" w:eastAsia="Century Schoolbook" w:hAnsi="Times New Roman" w:cs="Times New Roman"/>
          <w:i/>
          <w:color w:val="000000"/>
          <w:sz w:val="24"/>
          <w:szCs w:val="24"/>
          <w:shd w:val="clear" w:color="auto" w:fill="FFFFFF"/>
          <w:lang w:val="ro-RO" w:eastAsia="ro-RO" w:bidi="ro-RO"/>
        </w:rPr>
        <w:t xml:space="preserve">argilă </w:t>
      </w:r>
      <m:oMath>
        <m:r>
          <w:rPr>
            <w:rFonts w:ascii="Cambria Math" w:eastAsia="Century Schoolbook" w:hAnsi="Cambria Math" w:cs="Times New Roman"/>
            <w:color w:val="000000"/>
            <w:sz w:val="24"/>
            <w:szCs w:val="24"/>
            <w:shd w:val="clear" w:color="auto" w:fill="FFFFFF"/>
            <w:lang w:val="ro-RO" w:eastAsia="ro-RO" w:bidi="ro-RO"/>
          </w:rPr>
          <m:t>&gt;</m:t>
        </m:r>
      </m:oMath>
      <w:r w:rsidR="00A92CBA"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1266C9">
        <w:rPr>
          <w:rFonts w:ascii="Times New Roman" w:eastAsia="Century Schoolbook" w:hAnsi="Times New Roman" w:cs="Times New Roman"/>
          <w:i/>
          <w:color w:val="000000"/>
          <w:sz w:val="24"/>
          <w:szCs w:val="24"/>
          <w:shd w:val="clear" w:color="auto" w:fill="FFFFFF"/>
          <w:lang w:val="ro-RO" w:eastAsia="ro-RO" w:bidi="ro-RO"/>
        </w:rPr>
        <w:t>14%)</w:t>
      </w:r>
      <w:r w:rsidR="001266C9" w:rsidRPr="00CC4833">
        <w:rPr>
          <w:rFonts w:ascii="Times New Roman" w:eastAsia="Century Schoolbook" w:hAnsi="Times New Roman" w:cs="Times New Roman"/>
          <w:iCs/>
          <w:color w:val="000000"/>
          <w:sz w:val="24"/>
          <w:szCs w:val="24"/>
          <w:shd w:val="clear" w:color="auto" w:fill="FFFFFF"/>
          <w:lang w:val="ro-RO" w:eastAsia="ro-RO" w:bidi="ro-RO"/>
        </w:rPr>
        <w:t>,</w:t>
      </w:r>
      <w:r w:rsidR="001266C9">
        <w:rPr>
          <w:rFonts w:ascii="Times New Roman" w:eastAsia="Century Schoolbook" w:hAnsi="Times New Roman" w:cs="Times New Roman"/>
          <w:i/>
          <w:color w:val="000000"/>
          <w:sz w:val="24"/>
          <w:szCs w:val="24"/>
          <w:shd w:val="clear" w:color="auto" w:fill="FFFFFF"/>
          <w:lang w:val="ro-RO" w:eastAsia="ro-RO" w:bidi="ro-RO"/>
        </w:rPr>
        <w:t xml:space="preserve"> </w:t>
      </w:r>
      <w:r w:rsidR="00A92CBA" w:rsidRPr="002213F4">
        <w:rPr>
          <w:rFonts w:ascii="Times New Roman" w:eastAsia="Century Schoolbook" w:hAnsi="Times New Roman" w:cs="Times New Roman"/>
          <w:color w:val="000000"/>
          <w:sz w:val="24"/>
          <w:szCs w:val="24"/>
          <w:shd w:val="clear" w:color="auto" w:fill="FFFFFF"/>
          <w:lang w:val="ro-RO" w:eastAsia="ro-RO" w:bidi="ro-RO"/>
        </w:rPr>
        <w:t>material care apare în primii 75 cm ai profilului</w:t>
      </w:r>
      <w:r w:rsidR="001266C9">
        <w:rPr>
          <w:rFonts w:ascii="Times New Roman" w:eastAsia="Century Schoolbook" w:hAnsi="Times New Roman" w:cs="Times New Roman"/>
          <w:color w:val="000000"/>
          <w:sz w:val="24"/>
          <w:szCs w:val="24"/>
          <w:shd w:val="clear" w:color="auto" w:fill="FFFFFF"/>
          <w:lang w:val="ro-RO" w:eastAsia="ro-RO" w:bidi="ro-RO"/>
        </w:rPr>
        <w:t>)</w:t>
      </w:r>
      <w:r w:rsidR="00A92CBA">
        <w:rPr>
          <w:rFonts w:ascii="Times New Roman" w:eastAsia="Century Schoolbook" w:hAnsi="Times New Roman" w:cs="Times New Roman"/>
          <w:color w:val="000000"/>
          <w:sz w:val="24"/>
          <w:szCs w:val="24"/>
          <w:shd w:val="clear" w:color="auto" w:fill="FFFFFF"/>
          <w:lang w:val="ro-RO" w:eastAsia="ro-RO" w:bidi="ro-RO"/>
        </w:rPr>
        <w:t>. Se formează în condiţii variate de relief, pe suprafeţe orizontale sau cu pante line până la pante mijlocii</w:t>
      </w:r>
      <w:r w:rsidR="001C65E3">
        <w:rPr>
          <w:rFonts w:ascii="Times New Roman" w:eastAsia="Century Schoolbook" w:hAnsi="Times New Roman" w:cs="Times New Roman"/>
          <w:color w:val="000000"/>
          <w:sz w:val="24"/>
          <w:szCs w:val="24"/>
          <w:shd w:val="clear" w:color="auto" w:fill="FFFFFF"/>
          <w:lang w:val="ro-RO" w:eastAsia="ro-RO" w:bidi="ro-RO"/>
        </w:rPr>
        <w:t>,</w:t>
      </w:r>
      <w:r w:rsidR="00A92CBA">
        <w:rPr>
          <w:rFonts w:ascii="Times New Roman" w:eastAsia="Century Schoolbook" w:hAnsi="Times New Roman" w:cs="Times New Roman"/>
          <w:color w:val="000000"/>
          <w:sz w:val="24"/>
          <w:szCs w:val="24"/>
          <w:shd w:val="clear" w:color="auto" w:fill="FFFFFF"/>
          <w:lang w:val="ro-RO" w:eastAsia="ro-RO" w:bidi="ro-RO"/>
        </w:rPr>
        <w:t xml:space="preserve"> îndeosebi pe materiale parentale care conţin argilă şi carbonaţi. Se caracterizează prin prezenţa unui orizont humifer Ao mai închis la culoare</w:t>
      </w:r>
      <w:r w:rsidR="001C65E3">
        <w:rPr>
          <w:rFonts w:ascii="Times New Roman" w:eastAsia="Century Schoolbook" w:hAnsi="Times New Roman" w:cs="Times New Roman"/>
          <w:color w:val="000000"/>
          <w:sz w:val="24"/>
          <w:szCs w:val="24"/>
          <w:shd w:val="clear" w:color="auto" w:fill="FFFFFF"/>
          <w:lang w:val="ro-RO" w:eastAsia="ro-RO" w:bidi="ro-RO"/>
        </w:rPr>
        <w:t>,</w:t>
      </w:r>
      <w:r w:rsidR="00A92CBA">
        <w:rPr>
          <w:rFonts w:ascii="Times New Roman" w:eastAsia="Century Schoolbook" w:hAnsi="Times New Roman" w:cs="Times New Roman"/>
          <w:color w:val="000000"/>
          <w:sz w:val="24"/>
          <w:szCs w:val="24"/>
          <w:shd w:val="clear" w:color="auto" w:fill="FFFFFF"/>
          <w:lang w:val="ro-RO" w:eastAsia="ro-RO" w:bidi="ro-RO"/>
        </w:rPr>
        <w:t xml:space="preserve"> sub care procesele de alterare ,,in situu</w:t>
      </w:r>
      <w:r w:rsidR="00A92CBA" w:rsidRPr="00CC4833">
        <w:rPr>
          <w:rFonts w:ascii="Times New Roman" w:eastAsia="Century Schoolbook" w:hAnsi="Times New Roman" w:cs="Times New Roman"/>
          <w:color w:val="000000"/>
          <w:sz w:val="24"/>
          <w:szCs w:val="24"/>
          <w:shd w:val="clear" w:color="auto" w:fill="FFFFFF"/>
          <w:lang w:val="fr-FR" w:eastAsia="ro-RO" w:bidi="ro-RO"/>
        </w:rPr>
        <w:t xml:space="preserve">” au dus la formarea unui orizont Bv </w:t>
      </w:r>
      <w:r w:rsidR="00A92CBA">
        <w:rPr>
          <w:rFonts w:ascii="Times New Roman" w:eastAsia="Century Schoolbook" w:hAnsi="Times New Roman" w:cs="Times New Roman"/>
          <w:color w:val="000000"/>
          <w:sz w:val="24"/>
          <w:szCs w:val="24"/>
          <w:shd w:val="clear" w:color="auto" w:fill="FFFFFF"/>
          <w:lang w:val="ro-RO" w:eastAsia="ro-RO" w:bidi="ro-RO"/>
        </w:rPr>
        <w:t>şi existenţa în profilul solului a unui orizont de acumulare a carbon</w:t>
      </w:r>
      <w:r w:rsidR="00C66559">
        <w:rPr>
          <w:rFonts w:ascii="Times New Roman" w:eastAsia="Century Schoolbook" w:hAnsi="Times New Roman" w:cs="Times New Roman"/>
          <w:color w:val="000000"/>
          <w:sz w:val="24"/>
          <w:szCs w:val="24"/>
          <w:shd w:val="clear" w:color="auto" w:fill="FFFFFF"/>
          <w:lang w:val="ro-RO" w:eastAsia="ro-RO" w:bidi="ro-RO"/>
        </w:rPr>
        <w:t>aţilor la adâncimi variabile</w:t>
      </w:r>
      <w:r w:rsidR="001C65E3">
        <w:rPr>
          <w:rFonts w:ascii="Times New Roman" w:eastAsia="Century Schoolbook" w:hAnsi="Times New Roman" w:cs="Times New Roman"/>
          <w:color w:val="000000"/>
          <w:sz w:val="24"/>
          <w:szCs w:val="24"/>
          <w:shd w:val="clear" w:color="auto" w:fill="FFFFFF"/>
          <w:lang w:val="ro-RO" w:eastAsia="ro-RO" w:bidi="ro-RO"/>
        </w:rPr>
        <w:t>, de</w:t>
      </w:r>
      <w:r w:rsidR="00C66559">
        <w:rPr>
          <w:rFonts w:ascii="Times New Roman" w:eastAsia="Century Schoolbook" w:hAnsi="Times New Roman" w:cs="Times New Roman"/>
          <w:color w:val="000000"/>
          <w:sz w:val="24"/>
          <w:szCs w:val="24"/>
          <w:shd w:val="clear" w:color="auto" w:fill="FFFFFF"/>
          <w:lang w:val="ro-RO" w:eastAsia="ro-RO" w:bidi="ro-RO"/>
        </w:rPr>
        <w:t xml:space="preserve"> 75</w:t>
      </w:r>
      <w:r w:rsidR="00A92CBA">
        <w:rPr>
          <w:rFonts w:ascii="Times New Roman" w:eastAsia="Century Schoolbook" w:hAnsi="Times New Roman" w:cs="Times New Roman"/>
          <w:color w:val="000000"/>
          <w:sz w:val="24"/>
          <w:szCs w:val="24"/>
          <w:shd w:val="clear" w:color="auto" w:fill="FFFFFF"/>
          <w:lang w:val="ro-RO" w:eastAsia="ro-RO" w:bidi="ro-RO"/>
        </w:rPr>
        <w:t xml:space="preserve"> – 200 cm, mai adânc în condiţii de relief pl</w:t>
      </w:r>
      <w:r w:rsidR="00E64EF2">
        <w:rPr>
          <w:rFonts w:ascii="Times New Roman" w:eastAsia="Century Schoolbook" w:hAnsi="Times New Roman" w:cs="Times New Roman"/>
          <w:color w:val="000000"/>
          <w:sz w:val="24"/>
          <w:szCs w:val="24"/>
          <w:shd w:val="clear" w:color="auto" w:fill="FFFFFF"/>
          <w:lang w:val="ro-RO" w:eastAsia="ro-RO" w:bidi="ro-RO"/>
        </w:rPr>
        <w:t>an şi mai apropiat de suprafaţă î</w:t>
      </w:r>
      <w:r w:rsidR="00A92CBA">
        <w:rPr>
          <w:rFonts w:ascii="Times New Roman" w:eastAsia="Century Schoolbook" w:hAnsi="Times New Roman" w:cs="Times New Roman"/>
          <w:color w:val="000000"/>
          <w:sz w:val="24"/>
          <w:szCs w:val="24"/>
          <w:shd w:val="clear" w:color="auto" w:fill="FFFFFF"/>
          <w:lang w:val="ro-RO" w:eastAsia="ro-RO" w:bidi="ro-RO"/>
        </w:rPr>
        <w:t>n condiţii de pantă</w:t>
      </w:r>
      <w:r w:rsidR="001C65E3">
        <w:rPr>
          <w:rFonts w:ascii="Times New Roman" w:eastAsia="Century Schoolbook" w:hAnsi="Times New Roman" w:cs="Times New Roman"/>
          <w:color w:val="000000"/>
          <w:sz w:val="24"/>
          <w:szCs w:val="24"/>
          <w:shd w:val="clear" w:color="auto" w:fill="FFFFFF"/>
          <w:lang w:val="ro-RO" w:eastAsia="ro-RO" w:bidi="ro-RO"/>
        </w:rPr>
        <w:t>.</w:t>
      </w:r>
    </w:p>
    <w:p w14:paraId="4CCC85B6" w14:textId="77777777" w:rsidR="001266C9" w:rsidRDefault="001266C9" w:rsidP="00FA60BC">
      <w:pPr>
        <w:spacing w:after="0" w:line="360" w:lineRule="auto"/>
        <w:ind w:firstLine="720"/>
        <w:jc w:val="both"/>
        <w:rPr>
          <w:rFonts w:ascii="Times New Roman" w:eastAsia="Century Schoolbook" w:hAnsi="Times New Roman" w:cs="Times New Roman"/>
          <w:b/>
          <w:color w:val="000000"/>
          <w:sz w:val="24"/>
          <w:szCs w:val="24"/>
          <w:shd w:val="clear" w:color="auto" w:fill="FFFFFF"/>
          <w:lang w:val="ro-RO" w:eastAsia="ro-RO" w:bidi="ro-RO"/>
        </w:rPr>
      </w:pPr>
      <w:r w:rsidRPr="001266C9">
        <w:rPr>
          <w:rFonts w:ascii="Times New Roman" w:eastAsia="Century Schoolbook" w:hAnsi="Times New Roman" w:cs="Times New Roman"/>
          <w:b/>
          <w:color w:val="000000"/>
          <w:sz w:val="24"/>
          <w:szCs w:val="24"/>
          <w:shd w:val="clear" w:color="auto" w:fill="FFFFFF"/>
          <w:lang w:val="ro-RO" w:eastAsia="ro-RO" w:bidi="ro-RO"/>
        </w:rPr>
        <w:t>Alcătuirea profilului</w:t>
      </w:r>
    </w:p>
    <w:p w14:paraId="5D32802A" w14:textId="77777777" w:rsidR="001266C9" w:rsidRPr="001266C9" w:rsidRDefault="001266C9" w:rsidP="00425118">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Century Schoolbook" w:hAnsi="Times New Roman" w:cs="Times New Roman"/>
          <w:color w:val="000000"/>
          <w:sz w:val="24"/>
          <w:szCs w:val="24"/>
          <w:shd w:val="clear" w:color="auto" w:fill="FFFFFF"/>
          <w:lang w:val="ro-RO" w:eastAsia="ro-RO" w:bidi="ro-RO"/>
        </w:rPr>
        <w:t>Eutricambosolul calcic prezintă următoarea succesiune de orizonturi:</w:t>
      </w:r>
    </w:p>
    <w:p w14:paraId="756BBE6B" w14:textId="77777777" w:rsidR="001266C9" w:rsidRDefault="001266C9" w:rsidP="005909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14:paraId="4175160B" w14:textId="77777777" w:rsidR="001266C9" w:rsidRDefault="001266C9"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 xml:space="preserve">1 – 3 cm grosime, prezent numai la solurile formate sub păduri, este format din material organic în diferite stadii de descompunere, în genere este împânzit de </w:t>
      </w:r>
      <w:r w:rsidR="006D6644">
        <w:rPr>
          <w:rFonts w:ascii="Times New Roman" w:eastAsiaTheme="minorEastAsia" w:hAnsi="Times New Roman" w:cs="Times New Roman"/>
          <w:iCs/>
          <w:sz w:val="24"/>
          <w:szCs w:val="24"/>
          <w:lang w:val="ro-RO"/>
        </w:rPr>
        <w:t>rădăcini fine erbacee, uneori hife de ciuperci</w:t>
      </w:r>
      <w:r w:rsidR="001C65E3">
        <w:rPr>
          <w:rFonts w:ascii="Times New Roman" w:eastAsiaTheme="minorEastAsia" w:hAnsi="Times New Roman" w:cs="Times New Roman"/>
          <w:iCs/>
          <w:sz w:val="24"/>
          <w:szCs w:val="24"/>
          <w:lang w:val="ro-RO"/>
        </w:rPr>
        <w:t>.</w:t>
      </w:r>
    </w:p>
    <w:p w14:paraId="43DB718C" w14:textId="77777777" w:rsidR="006D6644" w:rsidRDefault="006D6644"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lastRenderedPageBreak/>
        <w:t xml:space="preserve">Orizontul Ao1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20 cm grosime, brun-cenuşiu sau brun-cenuşiu închis (10YR4-5/2), structură grăunţoasă medie şi mică sau alunară mică, moderat definită, separaţii ferimanganice punctiforme</w:t>
      </w:r>
      <w:r w:rsidR="001C65E3">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sau sub formă de mici bobovine, trecere treptată.</w:t>
      </w:r>
    </w:p>
    <w:p w14:paraId="549FE19F" w14:textId="77777777" w:rsidR="006D6644" w:rsidRDefault="006D6644"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Ao2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10 – 20 cm grosime, brun-gălbui deschis, cenuşiu-bruniu sau br</w:t>
      </w:r>
      <w:r w:rsidR="001A171C">
        <w:rPr>
          <w:rFonts w:ascii="Times New Roman" w:eastAsiaTheme="minorEastAsia" w:hAnsi="Times New Roman" w:cs="Times New Roman"/>
          <w:iCs/>
          <w:sz w:val="24"/>
          <w:szCs w:val="24"/>
          <w:lang w:val="ro-RO"/>
        </w:rPr>
        <w:t>un-cenuşiu (10YR 4-5/2-3</w:t>
      </w:r>
      <w:r>
        <w:rPr>
          <w:rFonts w:ascii="Times New Roman" w:eastAsiaTheme="minorEastAsia" w:hAnsi="Times New Roman" w:cs="Times New Roman"/>
          <w:iCs/>
          <w:sz w:val="24"/>
          <w:szCs w:val="24"/>
          <w:lang w:val="ro-RO"/>
        </w:rPr>
        <w:t xml:space="preserve">), uneori prezintă pete brun-gălbui închise, structură alunară mai slab definită, uneori </w:t>
      </w:r>
      <w:r w:rsidR="006A58C9">
        <w:rPr>
          <w:rFonts w:ascii="Times New Roman" w:eastAsiaTheme="minorEastAsia" w:hAnsi="Times New Roman" w:cs="Times New Roman"/>
          <w:iCs/>
          <w:sz w:val="24"/>
          <w:szCs w:val="24"/>
          <w:lang w:val="ro-RO"/>
        </w:rPr>
        <w:t>orizontul apare nestructurat, rădăcini fine, frecvente bobovine foarte mici şi separaţii ferimanganice punctiforme</w:t>
      </w:r>
      <w:r w:rsidR="001C65E3">
        <w:rPr>
          <w:rFonts w:ascii="Times New Roman" w:eastAsiaTheme="minorEastAsia" w:hAnsi="Times New Roman" w:cs="Times New Roman"/>
          <w:iCs/>
          <w:sz w:val="24"/>
          <w:szCs w:val="24"/>
          <w:lang w:val="ro-RO"/>
        </w:rPr>
        <w:t>,</w:t>
      </w:r>
      <w:r w:rsidR="006A58C9">
        <w:rPr>
          <w:rFonts w:ascii="Times New Roman" w:eastAsiaTheme="minorEastAsia" w:hAnsi="Times New Roman" w:cs="Times New Roman"/>
          <w:iCs/>
          <w:sz w:val="24"/>
          <w:szCs w:val="24"/>
          <w:lang w:val="ro-RO"/>
        </w:rPr>
        <w:t xml:space="preserve"> mai ales în cazul districambosolurilor clinogleice, amfigleice, molic</w:t>
      </w:r>
      <w:r w:rsidR="00425118">
        <w:rPr>
          <w:rFonts w:ascii="Times New Roman" w:eastAsiaTheme="minorEastAsia" w:hAnsi="Times New Roman" w:cs="Times New Roman"/>
          <w:iCs/>
          <w:sz w:val="24"/>
          <w:szCs w:val="24"/>
          <w:lang w:val="ro-RO"/>
        </w:rPr>
        <w:t>e</w:t>
      </w:r>
      <w:r w:rsidR="006A58C9">
        <w:rPr>
          <w:rFonts w:ascii="Times New Roman" w:eastAsiaTheme="minorEastAsia" w:hAnsi="Times New Roman" w:cs="Times New Roman"/>
          <w:iCs/>
          <w:sz w:val="24"/>
          <w:szCs w:val="24"/>
          <w:lang w:val="ro-RO"/>
        </w:rPr>
        <w:t xml:space="preserve"> stagnic</w:t>
      </w:r>
      <w:r w:rsidR="00425118">
        <w:rPr>
          <w:rFonts w:ascii="Times New Roman" w:eastAsiaTheme="minorEastAsia" w:hAnsi="Times New Roman" w:cs="Times New Roman"/>
          <w:iCs/>
          <w:sz w:val="24"/>
          <w:szCs w:val="24"/>
          <w:lang w:val="ro-RO"/>
        </w:rPr>
        <w:t>e</w:t>
      </w:r>
      <w:r w:rsidR="006A58C9">
        <w:rPr>
          <w:rFonts w:ascii="Times New Roman" w:eastAsiaTheme="minorEastAsia" w:hAnsi="Times New Roman" w:cs="Times New Roman"/>
          <w:iCs/>
          <w:sz w:val="24"/>
          <w:szCs w:val="24"/>
          <w:lang w:val="ro-RO"/>
        </w:rPr>
        <w:t>.</w:t>
      </w:r>
    </w:p>
    <w:p w14:paraId="149F81D5" w14:textId="70AB3E13" w:rsidR="006A58C9" w:rsidRDefault="006A58C9"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15 cm grosime, orizont de tranziţie, </w:t>
      </w:r>
      <w:r w:rsidR="005909C8">
        <w:rPr>
          <w:rFonts w:ascii="Times New Roman" w:eastAsiaTheme="minorEastAsia" w:hAnsi="Times New Roman" w:cs="Times New Roman"/>
          <w:iCs/>
          <w:sz w:val="24"/>
          <w:szCs w:val="24"/>
          <w:lang w:val="ro-RO"/>
        </w:rPr>
        <w:t>structură alunară sau nuciformă,</w:t>
      </w:r>
      <w:r w:rsidR="008054AE">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culoare uniformă brună sau bru</w:t>
      </w:r>
      <w:r w:rsidR="004214E7">
        <w:rPr>
          <w:rFonts w:ascii="Times New Roman" w:eastAsiaTheme="minorEastAsia" w:hAnsi="Times New Roman" w:cs="Times New Roman"/>
          <w:iCs/>
          <w:sz w:val="24"/>
          <w:szCs w:val="24"/>
          <w:lang w:val="ro-RO"/>
        </w:rPr>
        <w:t>nă-cenuşie (10YR 4-5/4</w:t>
      </w:r>
      <w:r w:rsidR="00E64EF2">
        <w:rPr>
          <w:rFonts w:ascii="Times New Roman" w:eastAsiaTheme="minorEastAsia" w:hAnsi="Times New Roman" w:cs="Times New Roman"/>
          <w:iCs/>
          <w:sz w:val="24"/>
          <w:szCs w:val="24"/>
          <w:lang w:val="ro-RO"/>
        </w:rPr>
        <w:t>) cu pet</w:t>
      </w:r>
      <w:r>
        <w:rPr>
          <w:rFonts w:ascii="Times New Roman" w:eastAsiaTheme="minorEastAsia" w:hAnsi="Times New Roman" w:cs="Times New Roman"/>
          <w:iCs/>
          <w:sz w:val="24"/>
          <w:szCs w:val="24"/>
          <w:lang w:val="ro-RO"/>
        </w:rPr>
        <w:t xml:space="preserve">e cenuşii şi brun-gălbui închis </w:t>
      </w:r>
      <w:r w:rsidR="00A26872">
        <w:rPr>
          <w:rFonts w:ascii="Times New Roman" w:eastAsiaTheme="minorEastAsia" w:hAnsi="Times New Roman" w:cs="Times New Roman"/>
          <w:iCs/>
          <w:sz w:val="24"/>
          <w:szCs w:val="24"/>
          <w:lang w:val="ro-RO"/>
        </w:rPr>
        <w:t>la variantele afectate de pseudogleizare, separaţii ferimanganice punctiforme, bobovine rare şi mici, trecere tr</w:t>
      </w:r>
      <w:r w:rsidR="001C65E3">
        <w:rPr>
          <w:rFonts w:ascii="Times New Roman" w:eastAsiaTheme="minorEastAsia" w:hAnsi="Times New Roman" w:cs="Times New Roman"/>
          <w:iCs/>
          <w:sz w:val="24"/>
          <w:szCs w:val="24"/>
          <w:lang w:val="ro-RO"/>
        </w:rPr>
        <w:t>e</w:t>
      </w:r>
      <w:r w:rsidR="00A26872">
        <w:rPr>
          <w:rFonts w:ascii="Times New Roman" w:eastAsiaTheme="minorEastAsia" w:hAnsi="Times New Roman" w:cs="Times New Roman"/>
          <w:iCs/>
          <w:sz w:val="24"/>
          <w:szCs w:val="24"/>
          <w:lang w:val="ro-RO"/>
        </w:rPr>
        <w:t>ptată.</w:t>
      </w:r>
    </w:p>
    <w:p w14:paraId="46447F87" w14:textId="74794D32" w:rsidR="00A26872" w:rsidRPr="00A26872" w:rsidRDefault="00A26872"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grosime de la 60 la peste 160 cm, brun-închis, brun-gălbui (</w:t>
      </w:r>
      <w:r w:rsidR="004214E7">
        <w:rPr>
          <w:rFonts w:ascii="Times New Roman" w:eastAsiaTheme="minorEastAsia" w:hAnsi="Times New Roman" w:cs="Times New Roman"/>
          <w:iCs/>
          <w:sz w:val="24"/>
          <w:szCs w:val="24"/>
          <w:lang w:val="ro-RO"/>
        </w:rPr>
        <w:t>10YR4-5/4</w:t>
      </w:r>
      <w:r>
        <w:rPr>
          <w:rFonts w:ascii="Times New Roman" w:eastAsiaTheme="minorEastAsia" w:hAnsi="Times New Roman" w:cs="Times New Roman"/>
          <w:iCs/>
          <w:sz w:val="24"/>
          <w:szCs w:val="24"/>
          <w:lang w:val="ro-RO"/>
        </w:rPr>
        <w:t>) sa</w:t>
      </w:r>
      <w:r w:rsidR="00E748DE">
        <w:rPr>
          <w:rFonts w:ascii="Times New Roman" w:eastAsiaTheme="minorEastAsia" w:hAnsi="Times New Roman" w:cs="Times New Roman"/>
          <w:iCs/>
          <w:sz w:val="24"/>
          <w:szCs w:val="24"/>
          <w:lang w:val="ro-RO"/>
        </w:rPr>
        <w:t>u oliv (5Y5/3,4</w:t>
      </w:r>
      <w:r>
        <w:rPr>
          <w:rFonts w:ascii="Times New Roman" w:eastAsiaTheme="minorEastAsia" w:hAnsi="Times New Roman" w:cs="Times New Roman"/>
          <w:iCs/>
          <w:sz w:val="24"/>
          <w:szCs w:val="24"/>
          <w:lang w:val="ro-RO"/>
        </w:rPr>
        <w:t>) în stare umedă</w:t>
      </w:r>
      <w:r w:rsidR="007F081C">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cu pete clare mai închise gălbui-roşcate, brune gălbui şi cenuşii </w:t>
      </w:r>
      <w:r w:rsidR="00C66559">
        <w:rPr>
          <w:rFonts w:ascii="Times New Roman" w:eastAsiaTheme="minorEastAsia" w:hAnsi="Times New Roman" w:cs="Times New Roman"/>
          <w:iCs/>
          <w:sz w:val="24"/>
          <w:szCs w:val="24"/>
          <w:lang w:val="ro-RO"/>
        </w:rPr>
        <w:t xml:space="preserve">la </w:t>
      </w:r>
      <w:r>
        <w:rPr>
          <w:rFonts w:ascii="Times New Roman" w:eastAsiaTheme="minorEastAsia" w:hAnsi="Times New Roman" w:cs="Times New Roman"/>
          <w:iCs/>
          <w:sz w:val="24"/>
          <w:szCs w:val="24"/>
          <w:lang w:val="ro-RO"/>
        </w:rPr>
        <w:t>districambosoluril</w:t>
      </w:r>
      <w:r w:rsidR="007F081C">
        <w:rPr>
          <w:rFonts w:ascii="Times New Roman" w:eastAsiaTheme="minorEastAsia" w:hAnsi="Times New Roman" w:cs="Times New Roman"/>
          <w:iCs/>
          <w:sz w:val="24"/>
          <w:szCs w:val="24"/>
          <w:lang w:val="ro-RO"/>
        </w:rPr>
        <w:t>e</w:t>
      </w:r>
      <w:r>
        <w:rPr>
          <w:rFonts w:ascii="Times New Roman" w:eastAsiaTheme="minorEastAsia" w:hAnsi="Times New Roman" w:cs="Times New Roman"/>
          <w:iCs/>
          <w:sz w:val="24"/>
          <w:szCs w:val="24"/>
          <w:lang w:val="ro-RO"/>
        </w:rPr>
        <w:t xml:space="preserve"> clinogleice şi amfigleice, frecvente pelicule argiloase pe suprafaţa agregatelor structurale, frevente separaţii manganice punctiforme</w:t>
      </w:r>
      <w:r w:rsidR="00E64EF2">
        <w:rPr>
          <w:rFonts w:ascii="Times New Roman" w:eastAsiaTheme="minorEastAsia" w:hAnsi="Times New Roman" w:cs="Times New Roman"/>
          <w:iCs/>
          <w:sz w:val="24"/>
          <w:szCs w:val="24"/>
          <w:lang w:val="ro-RO"/>
        </w:rPr>
        <w:t>.</w:t>
      </w:r>
    </w:p>
    <w:p w14:paraId="4CDD2BE5" w14:textId="77777777" w:rsidR="00683F6D" w:rsidRPr="007931BB" w:rsidRDefault="00E64EF2"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Cca </w:t>
      </w:r>
      <m:oMath>
        <m:r>
          <m:rPr>
            <m:sty m:val="bi"/>
          </m:rPr>
          <w:rPr>
            <w:rFonts w:ascii="Cambria Math" w:eastAsiaTheme="minorEastAsia" w:hAnsi="Cambria Math" w:cs="Times New Roman"/>
            <w:sz w:val="24"/>
            <w:szCs w:val="24"/>
            <w:lang w:val="ro-RO"/>
          </w:rPr>
          <m:t xml:space="preserve">→ </m:t>
        </m:r>
      </m:oMath>
      <w:r w:rsidRPr="00E64EF2">
        <w:rPr>
          <w:rFonts w:ascii="Times New Roman" w:eastAsiaTheme="minorEastAsia" w:hAnsi="Times New Roman" w:cs="Times New Roman"/>
          <w:iCs/>
          <w:sz w:val="24"/>
          <w:szCs w:val="24"/>
          <w:lang w:val="ro-RO"/>
        </w:rPr>
        <w:t>apare la adâncimi</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cuprinse între 130 şi 160 cm.</w:t>
      </w:r>
    </w:p>
    <w:p w14:paraId="5BE9BF77" w14:textId="77777777" w:rsidR="00E64EF2" w:rsidRDefault="00E64EF2"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Proprietăţi</w:t>
      </w:r>
      <w:r w:rsidR="00441A33">
        <w:rPr>
          <w:rFonts w:ascii="Times New Roman" w:eastAsiaTheme="minorEastAsia" w:hAnsi="Times New Roman" w:cs="Times New Roman"/>
          <w:b/>
          <w:iCs/>
          <w:sz w:val="24"/>
          <w:szCs w:val="24"/>
          <w:lang w:val="ro-RO"/>
        </w:rPr>
        <w:t xml:space="preserve"> fizico-mecanice</w:t>
      </w:r>
    </w:p>
    <w:p w14:paraId="316318D0" w14:textId="6CBF4C47" w:rsidR="00E64EF2" w:rsidRPr="007F081C" w:rsidRDefault="00E64EF2" w:rsidP="00425118">
      <w:pPr>
        <w:spacing w:after="0" w:line="360" w:lineRule="auto"/>
        <w:ind w:firstLine="720"/>
        <w:jc w:val="both"/>
        <w:rPr>
          <w:rFonts w:ascii="Times New Roman" w:eastAsiaTheme="minorEastAsia" w:hAnsi="Times New Roman" w:cs="Times New Roman"/>
          <w:iCs/>
          <w:sz w:val="24"/>
          <w:szCs w:val="24"/>
        </w:rPr>
      </w:pPr>
      <w:r w:rsidRPr="00E64EF2">
        <w:rPr>
          <w:rFonts w:ascii="Times New Roman" w:eastAsiaTheme="minorEastAsia" w:hAnsi="Times New Roman" w:cs="Times New Roman"/>
          <w:iCs/>
          <w:sz w:val="24"/>
          <w:szCs w:val="24"/>
          <w:lang w:val="ro-RO"/>
        </w:rPr>
        <w:t>Eu</w:t>
      </w:r>
      <w:r>
        <w:rPr>
          <w:rFonts w:ascii="Times New Roman" w:eastAsiaTheme="minorEastAsia" w:hAnsi="Times New Roman" w:cs="Times New Roman"/>
          <w:iCs/>
          <w:sz w:val="24"/>
          <w:szCs w:val="24"/>
          <w:lang w:val="ro-RO"/>
        </w:rPr>
        <w:t xml:space="preserve">tricambosolurile luate în </w:t>
      </w:r>
      <w:r w:rsidRPr="00D2696D">
        <w:rPr>
          <w:rFonts w:ascii="Times New Roman" w:eastAsiaTheme="minorEastAsia" w:hAnsi="Times New Roman" w:cs="Times New Roman"/>
          <w:iCs/>
          <w:sz w:val="24"/>
          <w:szCs w:val="24"/>
          <w:lang w:val="ro-RO"/>
        </w:rPr>
        <w:t>cult</w:t>
      </w:r>
      <w:r w:rsidR="00D2696D">
        <w:rPr>
          <w:rFonts w:ascii="Times New Roman" w:eastAsiaTheme="minorEastAsia" w:hAnsi="Times New Roman" w:cs="Times New Roman"/>
          <w:iCs/>
          <w:sz w:val="24"/>
          <w:szCs w:val="24"/>
          <w:lang w:val="ro-RO"/>
        </w:rPr>
        <w:t>u</w:t>
      </w:r>
      <w:r w:rsidRPr="00D2696D">
        <w:rPr>
          <w:rFonts w:ascii="Times New Roman" w:eastAsiaTheme="minorEastAsia" w:hAnsi="Times New Roman" w:cs="Times New Roman"/>
          <w:iCs/>
          <w:sz w:val="24"/>
          <w:szCs w:val="24"/>
          <w:lang w:val="ro-RO"/>
        </w:rPr>
        <w:t>ră</w:t>
      </w:r>
      <w:r>
        <w:rPr>
          <w:rFonts w:ascii="Times New Roman" w:eastAsiaTheme="minorEastAsia" w:hAnsi="Times New Roman" w:cs="Times New Roman"/>
          <w:iCs/>
          <w:sz w:val="24"/>
          <w:szCs w:val="24"/>
          <w:lang w:val="ro-RO"/>
        </w:rPr>
        <w:t xml:space="preserve"> conţin 2 – 3% humus, sub păduri conţinutul de humus este mai mare de 5 – 10% şi scade odată cu adâncimea</w:t>
      </w:r>
      <w:r w:rsidR="00443001">
        <w:rPr>
          <w:rFonts w:ascii="Times New Roman" w:eastAsiaTheme="minorEastAsia" w:hAnsi="Times New Roman" w:cs="Times New Roman"/>
          <w:iCs/>
          <w:sz w:val="24"/>
          <w:szCs w:val="24"/>
          <w:lang w:val="ro-RO"/>
        </w:rPr>
        <w:t xml:space="preserve">, ajungând la 0,7 – 1,5% în orizontul AB. Conţinutul în azot total în orizontul Ao este de 0,10 – 0,30 şi scade la 0,1% în AB. Raportul C:N variază în limite largi (10 – 16), valorile mai mici caracterizează </w:t>
      </w:r>
      <w:r w:rsidR="00443001">
        <w:rPr>
          <w:rFonts w:ascii="Times New Roman" w:eastAsiaTheme="minorEastAsia" w:hAnsi="Times New Roman" w:cs="Times New Roman"/>
          <w:iCs/>
          <w:sz w:val="24"/>
          <w:szCs w:val="24"/>
          <w:lang w:val="ro-RO"/>
        </w:rPr>
        <w:lastRenderedPageBreak/>
        <w:t>solurile cultivate</w:t>
      </w:r>
      <w:r w:rsidR="007F081C">
        <w:rPr>
          <w:rFonts w:ascii="Times New Roman" w:eastAsiaTheme="minorEastAsia" w:hAnsi="Times New Roman" w:cs="Times New Roman"/>
          <w:iCs/>
          <w:sz w:val="24"/>
          <w:szCs w:val="24"/>
          <w:lang w:val="ro-RO"/>
        </w:rPr>
        <w:t>,</w:t>
      </w:r>
      <w:r w:rsidR="00443001">
        <w:rPr>
          <w:rFonts w:ascii="Times New Roman" w:eastAsiaTheme="minorEastAsia" w:hAnsi="Times New Roman" w:cs="Times New Roman"/>
          <w:iCs/>
          <w:sz w:val="24"/>
          <w:szCs w:val="24"/>
          <w:lang w:val="ro-RO"/>
        </w:rPr>
        <w:t xml:space="preserve"> iar valorile mai mari solurile de sub păduri. Capacitatea totală de schim</w:t>
      </w:r>
      <w:r w:rsidR="007F081C">
        <w:rPr>
          <w:rFonts w:ascii="Times New Roman" w:eastAsiaTheme="minorEastAsia" w:hAnsi="Times New Roman" w:cs="Times New Roman"/>
          <w:iCs/>
          <w:sz w:val="24"/>
          <w:szCs w:val="24"/>
          <w:lang w:val="ro-RO"/>
        </w:rPr>
        <w:t>b</w:t>
      </w:r>
      <w:r w:rsidR="00443001">
        <w:rPr>
          <w:rFonts w:ascii="Times New Roman" w:eastAsiaTheme="minorEastAsia" w:hAnsi="Times New Roman" w:cs="Times New Roman"/>
          <w:iCs/>
          <w:sz w:val="24"/>
          <w:szCs w:val="24"/>
          <w:lang w:val="ro-RO"/>
        </w:rPr>
        <w:t xml:space="preserve"> cationic are valori moderate (15 – 35 me/100g sol) şi creşte uşor cu ad</w:t>
      </w:r>
      <w:r w:rsidR="007F081C">
        <w:rPr>
          <w:rFonts w:ascii="Times New Roman" w:eastAsiaTheme="minorEastAsia" w:hAnsi="Times New Roman" w:cs="Times New Roman"/>
          <w:iCs/>
          <w:sz w:val="24"/>
          <w:szCs w:val="24"/>
          <w:lang w:val="ro-RO"/>
        </w:rPr>
        <w:t>â</w:t>
      </w:r>
      <w:r w:rsidR="00443001">
        <w:rPr>
          <w:rFonts w:ascii="Times New Roman" w:eastAsiaTheme="minorEastAsia" w:hAnsi="Times New Roman" w:cs="Times New Roman"/>
          <w:iCs/>
          <w:sz w:val="24"/>
          <w:szCs w:val="24"/>
          <w:lang w:val="ro-RO"/>
        </w:rPr>
        <w:t>ncimea. Dintre cationii schimbabili predomină cei de Ca</w:t>
      </w:r>
      <w:r w:rsidR="00443001" w:rsidRPr="007F081C">
        <w:rPr>
          <w:rFonts w:ascii="Times New Roman" w:eastAsiaTheme="minorEastAsia" w:hAnsi="Times New Roman" w:cs="Times New Roman"/>
          <w:iCs/>
          <w:sz w:val="24"/>
          <w:szCs w:val="24"/>
          <w:vertAlign w:val="superscript"/>
        </w:rPr>
        <w:t>2+</w:t>
      </w:r>
      <w:r w:rsidR="007F081C">
        <w:rPr>
          <w:rFonts w:ascii="Times New Roman" w:eastAsiaTheme="minorEastAsia" w:hAnsi="Times New Roman" w:cs="Times New Roman"/>
          <w:iCs/>
          <w:sz w:val="24"/>
          <w:szCs w:val="24"/>
          <w:lang w:val="ro-RO"/>
        </w:rPr>
        <w:t>,</w:t>
      </w:r>
      <w:r w:rsidR="00443001" w:rsidRPr="007F081C">
        <w:rPr>
          <w:rFonts w:ascii="Times New Roman" w:eastAsiaTheme="minorEastAsia" w:hAnsi="Times New Roman" w:cs="Times New Roman"/>
          <w:iCs/>
          <w:sz w:val="24"/>
          <w:szCs w:val="24"/>
        </w:rPr>
        <w:t xml:space="preserve"> urmat de Mg</w:t>
      </w:r>
      <w:r w:rsidR="00443001" w:rsidRPr="007F081C">
        <w:rPr>
          <w:rFonts w:ascii="Times New Roman" w:eastAsiaTheme="minorEastAsia" w:hAnsi="Times New Roman" w:cs="Times New Roman"/>
          <w:iCs/>
          <w:sz w:val="24"/>
          <w:szCs w:val="24"/>
          <w:vertAlign w:val="superscript"/>
        </w:rPr>
        <w:t>2+.</w:t>
      </w:r>
      <w:r w:rsidR="00443001" w:rsidRPr="007F081C">
        <w:rPr>
          <w:rFonts w:ascii="Times New Roman" w:eastAsiaTheme="minorEastAsia" w:hAnsi="Times New Roman" w:cs="Times New Roman"/>
          <w:iCs/>
          <w:sz w:val="24"/>
          <w:szCs w:val="24"/>
        </w:rPr>
        <w:t xml:space="preserve">. Gradul de </w:t>
      </w:r>
      <w:r w:rsidR="00443001">
        <w:rPr>
          <w:rFonts w:ascii="Times New Roman" w:eastAsiaTheme="minorEastAsia" w:hAnsi="Times New Roman" w:cs="Times New Roman"/>
          <w:iCs/>
          <w:sz w:val="24"/>
          <w:szCs w:val="24"/>
          <w:lang w:val="ro-RO"/>
        </w:rPr>
        <w:t xml:space="preserve">saturaţie în baze poate scădea până </w:t>
      </w:r>
      <w:r w:rsidR="00443001" w:rsidRPr="007F081C">
        <w:rPr>
          <w:rFonts w:ascii="Times New Roman" w:eastAsiaTheme="minorEastAsia" w:hAnsi="Times New Roman" w:cs="Times New Roman"/>
          <w:iCs/>
          <w:sz w:val="24"/>
          <w:szCs w:val="24"/>
        </w:rPr>
        <w:t>la 65, pH – ul atingând valori de 5,3 – 6,4.</w:t>
      </w:r>
    </w:p>
    <w:p w14:paraId="41BBC292" w14:textId="77777777" w:rsidR="001A171C" w:rsidRPr="007F081C" w:rsidRDefault="001A171C" w:rsidP="005909C8">
      <w:pPr>
        <w:pStyle w:val="ListParagraph"/>
        <w:spacing w:line="360" w:lineRule="auto"/>
        <w:ind w:left="1211"/>
        <w:jc w:val="both"/>
        <w:rPr>
          <w:rStyle w:val="BodyTextChar4"/>
          <w:rFonts w:ascii="Times New Roman" w:hAnsi="Times New Roman"/>
          <w:b/>
          <w:i/>
          <w:sz w:val="24"/>
          <w:szCs w:val="24"/>
        </w:rPr>
      </w:pPr>
    </w:p>
    <w:p w14:paraId="5B24412A" w14:textId="77777777" w:rsidR="001A171C" w:rsidRPr="007F081C" w:rsidRDefault="001A171C" w:rsidP="005909C8">
      <w:pPr>
        <w:pStyle w:val="ListParagraph"/>
        <w:spacing w:line="360" w:lineRule="auto"/>
        <w:ind w:left="1211"/>
        <w:jc w:val="both"/>
        <w:rPr>
          <w:rStyle w:val="BodyTextChar4"/>
          <w:rFonts w:ascii="Times New Roman" w:hAnsi="Times New Roman"/>
          <w:b/>
          <w:i/>
          <w:sz w:val="24"/>
          <w:szCs w:val="24"/>
        </w:rPr>
      </w:pPr>
    </w:p>
    <w:p w14:paraId="18E4D834" w14:textId="77777777" w:rsidR="001A171C" w:rsidRPr="007F081C" w:rsidRDefault="00683F6D" w:rsidP="00683F6D">
      <w:pPr>
        <w:spacing w:line="360" w:lineRule="auto"/>
        <w:jc w:val="center"/>
        <w:rPr>
          <w:rStyle w:val="BodyTextChar4"/>
          <w:rFonts w:ascii="Times New Roman" w:hAnsi="Times New Roman"/>
          <w:b/>
          <w:i/>
          <w:sz w:val="28"/>
          <w:szCs w:val="28"/>
        </w:rPr>
      </w:pPr>
      <w:r w:rsidRPr="007F081C">
        <w:rPr>
          <w:rStyle w:val="BodyTextChar4"/>
          <w:rFonts w:ascii="Times New Roman" w:hAnsi="Times New Roman"/>
          <w:b/>
          <w:i/>
          <w:sz w:val="28"/>
          <w:szCs w:val="28"/>
        </w:rPr>
        <w:t>Eutricambosol stagnic – ECst</w:t>
      </w:r>
    </w:p>
    <w:p w14:paraId="1E47049B" w14:textId="77777777" w:rsidR="00FA60BC" w:rsidRPr="007F081C" w:rsidRDefault="00FA60BC" w:rsidP="00FA60BC">
      <w:pPr>
        <w:spacing w:line="360" w:lineRule="auto"/>
        <w:ind w:firstLine="720"/>
        <w:jc w:val="both"/>
        <w:rPr>
          <w:rStyle w:val="BodyTextChar4"/>
          <w:rFonts w:ascii="Times New Roman" w:hAnsi="Times New Roman"/>
          <w:b/>
          <w:sz w:val="24"/>
          <w:szCs w:val="24"/>
        </w:rPr>
      </w:pPr>
    </w:p>
    <w:p w14:paraId="25886D40" w14:textId="77777777" w:rsidR="00FA7A5A" w:rsidRPr="007F081C" w:rsidRDefault="00FA7A5A" w:rsidP="00FA60BC">
      <w:pPr>
        <w:spacing w:line="360" w:lineRule="auto"/>
        <w:ind w:firstLine="720"/>
        <w:jc w:val="both"/>
        <w:rPr>
          <w:rStyle w:val="BodyTextChar4"/>
          <w:rFonts w:ascii="Times New Roman" w:hAnsi="Times New Roman"/>
          <w:b/>
          <w:sz w:val="24"/>
          <w:szCs w:val="24"/>
        </w:rPr>
      </w:pPr>
      <w:r w:rsidRPr="007F081C">
        <w:rPr>
          <w:rStyle w:val="BodyTextChar4"/>
          <w:rFonts w:ascii="Times New Roman" w:hAnsi="Times New Roman"/>
          <w:b/>
          <w:sz w:val="24"/>
          <w:szCs w:val="24"/>
        </w:rPr>
        <w:t>Diagnostic</w:t>
      </w:r>
    </w:p>
    <w:p w14:paraId="7DD3F9E7" w14:textId="01DE2E9E" w:rsidR="00D37CEF" w:rsidRPr="007F081C" w:rsidRDefault="00D37CEF" w:rsidP="00425118">
      <w:pPr>
        <w:spacing w:line="360" w:lineRule="auto"/>
        <w:ind w:firstLine="720"/>
        <w:jc w:val="both"/>
        <w:rPr>
          <w:rFonts w:ascii="Times New Roman" w:hAnsi="Times New Roman" w:cs="Times New Roman"/>
          <w:b/>
          <w:i/>
          <w:color w:val="000000"/>
          <w:sz w:val="24"/>
          <w:szCs w:val="24"/>
        </w:rPr>
      </w:pPr>
      <w:r w:rsidRPr="007F081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7F081C">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EA3B0A">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r w:rsidR="007F081C">
        <w:rPr>
          <w:rFonts w:ascii="Times New Roman" w:eastAsia="Century Schoolbook" w:hAnsi="Times New Roman" w:cs="Times New Roman"/>
          <w:i/>
          <w:color w:val="000000"/>
          <w:sz w:val="24"/>
          <w:szCs w:val="24"/>
          <w:shd w:val="clear" w:color="auto" w:fill="FFFFFF"/>
          <w:lang w:val="ro-RO" w:eastAsia="ro-RO" w:bidi="ro-RO"/>
        </w:rPr>
        <w:t>.</w:t>
      </w:r>
    </w:p>
    <w:p w14:paraId="482701F6" w14:textId="77777777" w:rsidR="00D37CEF" w:rsidRDefault="00D37CEF" w:rsidP="005909C8">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w:t>
      </w:r>
    </w:p>
    <w:p w14:paraId="1B831BB4" w14:textId="77777777" w:rsidR="00D37CEF" w:rsidRDefault="00D37CEF" w:rsidP="00FA60BC">
      <w:pPr>
        <w:spacing w:after="0" w:line="360" w:lineRule="auto"/>
        <w:ind w:firstLine="720"/>
        <w:rPr>
          <w:rFonts w:ascii="Times New Roman" w:eastAsiaTheme="minorEastAsia" w:hAnsi="Times New Roman" w:cs="Times New Roman"/>
          <w:b/>
          <w:iCs/>
          <w:sz w:val="24"/>
          <w:szCs w:val="24"/>
          <w:lang w:val="ro-RO"/>
        </w:rPr>
      </w:pPr>
      <w:r w:rsidRPr="00D37CEF">
        <w:rPr>
          <w:rFonts w:ascii="Times New Roman" w:eastAsiaTheme="minorEastAsia" w:hAnsi="Times New Roman" w:cs="Times New Roman"/>
          <w:b/>
          <w:iCs/>
          <w:sz w:val="24"/>
          <w:szCs w:val="24"/>
          <w:lang w:val="ro-RO"/>
        </w:rPr>
        <w:t>Răspândire</w:t>
      </w:r>
    </w:p>
    <w:p w14:paraId="0FCA79FF" w14:textId="2D07F854" w:rsidR="00683F6D" w:rsidRPr="007931BB" w:rsidRDefault="00D37CEF"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Ocupă suprafeţe mai întinse în Podişul Transilvaniei, Câmpia Someşului, suprafeţe mai însemnate pot fi întâlnite şi în Piemontul Getic</w:t>
      </w:r>
      <w:r w:rsidR="00FA7A5A">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şi în partea mai umedă a Podişului Moldovei</w:t>
      </w:r>
      <w:r w:rsidR="00FA7A5A">
        <w:rPr>
          <w:rFonts w:ascii="Times New Roman" w:eastAsiaTheme="minorEastAsia" w:hAnsi="Times New Roman" w:cs="Times New Roman"/>
          <w:iCs/>
          <w:sz w:val="24"/>
          <w:szCs w:val="24"/>
          <w:lang w:val="ro-RO"/>
        </w:rPr>
        <w:t>, dealurile premontane din vestul ţării</w:t>
      </w:r>
      <w:r w:rsidR="00B12E2A">
        <w:rPr>
          <w:rFonts w:ascii="Times New Roman" w:eastAsiaTheme="minorEastAsia" w:hAnsi="Times New Roman" w:cs="Times New Roman"/>
          <w:iCs/>
          <w:sz w:val="24"/>
          <w:szCs w:val="24"/>
          <w:lang w:val="ro-RO"/>
        </w:rPr>
        <w:t>;</w:t>
      </w:r>
      <w:r w:rsidR="00FA7A5A">
        <w:rPr>
          <w:rFonts w:ascii="Times New Roman" w:eastAsiaTheme="minorEastAsia" w:hAnsi="Times New Roman" w:cs="Times New Roman"/>
          <w:iCs/>
          <w:sz w:val="24"/>
          <w:szCs w:val="24"/>
          <w:lang w:val="ro-RO"/>
        </w:rPr>
        <w:t xml:space="preserve"> mai apar</w:t>
      </w:r>
      <w:r w:rsidR="00B12E2A">
        <w:rPr>
          <w:rFonts w:ascii="Times New Roman" w:eastAsiaTheme="minorEastAsia" w:hAnsi="Times New Roman" w:cs="Times New Roman"/>
          <w:iCs/>
          <w:sz w:val="24"/>
          <w:szCs w:val="24"/>
          <w:lang w:val="ro-RO"/>
        </w:rPr>
        <w:t>,</w:t>
      </w:r>
      <w:r w:rsidR="00FA7A5A">
        <w:rPr>
          <w:rFonts w:ascii="Times New Roman" w:eastAsiaTheme="minorEastAsia" w:hAnsi="Times New Roman" w:cs="Times New Roman"/>
          <w:iCs/>
          <w:sz w:val="24"/>
          <w:szCs w:val="24"/>
          <w:lang w:val="ro-RO"/>
        </w:rPr>
        <w:t xml:space="preserve"> sporadic</w:t>
      </w:r>
      <w:r w:rsidR="00B12E2A">
        <w:rPr>
          <w:rFonts w:ascii="Times New Roman" w:eastAsiaTheme="minorEastAsia" w:hAnsi="Times New Roman" w:cs="Times New Roman"/>
          <w:iCs/>
          <w:sz w:val="24"/>
          <w:szCs w:val="24"/>
          <w:lang w:val="ro-RO"/>
        </w:rPr>
        <w:t>,</w:t>
      </w:r>
      <w:r w:rsidR="00FA7A5A">
        <w:rPr>
          <w:rFonts w:ascii="Times New Roman" w:eastAsiaTheme="minorEastAsia" w:hAnsi="Times New Roman" w:cs="Times New Roman"/>
          <w:iCs/>
          <w:sz w:val="24"/>
          <w:szCs w:val="24"/>
          <w:lang w:val="ro-RO"/>
        </w:rPr>
        <w:t xml:space="preserve"> în zona de formare a luvos</w:t>
      </w:r>
      <w:r w:rsidR="007F1537">
        <w:rPr>
          <w:rFonts w:ascii="Times New Roman" w:eastAsiaTheme="minorEastAsia" w:hAnsi="Times New Roman" w:cs="Times New Roman"/>
          <w:iCs/>
          <w:sz w:val="24"/>
          <w:szCs w:val="24"/>
          <w:lang w:val="ro-RO"/>
        </w:rPr>
        <w:t>olurilor pe unităţi de relief m</w:t>
      </w:r>
      <w:r w:rsidR="00FA7A5A">
        <w:rPr>
          <w:rFonts w:ascii="Times New Roman" w:eastAsiaTheme="minorEastAsia" w:hAnsi="Times New Roman" w:cs="Times New Roman"/>
          <w:iCs/>
          <w:sz w:val="24"/>
          <w:szCs w:val="24"/>
          <w:lang w:val="ro-RO"/>
        </w:rPr>
        <w:t>ai înalte şi pe unii versanţi cu expoziţie nordică sau estică, în general pe materiale parentale cu textură mai grosieră.</w:t>
      </w:r>
    </w:p>
    <w:p w14:paraId="0ED80EF1" w14:textId="77777777" w:rsidR="008C3556" w:rsidRDefault="008C3556" w:rsidP="00FA60BC">
      <w:pPr>
        <w:spacing w:after="0" w:line="360" w:lineRule="auto"/>
        <w:ind w:firstLine="720"/>
        <w:rPr>
          <w:rFonts w:ascii="Times New Roman" w:eastAsiaTheme="minorEastAsia" w:hAnsi="Times New Roman" w:cs="Times New Roman"/>
          <w:b/>
          <w:iCs/>
          <w:sz w:val="24"/>
          <w:szCs w:val="24"/>
          <w:lang w:val="ro-RO"/>
        </w:rPr>
      </w:pPr>
    </w:p>
    <w:p w14:paraId="65B6E88D" w14:textId="77777777" w:rsidR="00441A33" w:rsidRPr="00441A33" w:rsidRDefault="00441A33"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lastRenderedPageBreak/>
        <w:t>Condiţii naturale de formare</w:t>
      </w:r>
    </w:p>
    <w:p w14:paraId="35045CEA" w14:textId="77777777" w:rsidR="00D37CEF" w:rsidRDefault="00FA7A5A" w:rsidP="0042511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 Sunt soluri nediferenţiate textural, cu argilizare activă, slab debazificate şi prezenţa unui humus de tip mull.</w:t>
      </w:r>
    </w:p>
    <w:p w14:paraId="036D41DF" w14:textId="25CE856F" w:rsidR="00683F6D" w:rsidRPr="007931BB" w:rsidRDefault="00077B70" w:rsidP="007931BB">
      <w:pPr>
        <w:spacing w:after="0" w:line="360" w:lineRule="auto"/>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 </w:t>
      </w:r>
      <w:r w:rsidR="00425118">
        <w:rPr>
          <w:rFonts w:ascii="Times New Roman" w:eastAsiaTheme="minorEastAsia" w:hAnsi="Times New Roman" w:cs="Times New Roman"/>
          <w:iCs/>
          <w:sz w:val="24"/>
          <w:szCs w:val="24"/>
          <w:lang w:val="ro-RO"/>
        </w:rPr>
        <w:tab/>
      </w:r>
      <w:r>
        <w:rPr>
          <w:rFonts w:ascii="Times New Roman" w:eastAsiaTheme="minorEastAsia" w:hAnsi="Times New Roman" w:cs="Times New Roman"/>
          <w:iCs/>
          <w:sz w:val="24"/>
          <w:szCs w:val="24"/>
          <w:lang w:val="ro-RO"/>
        </w:rPr>
        <w:t xml:space="preserve">Vegetaţia naturală este alcătuită din păduri de </w:t>
      </w:r>
      <w:r w:rsidRPr="00AB1891">
        <w:rPr>
          <w:rFonts w:ascii="Times New Roman" w:eastAsiaTheme="minorEastAsia" w:hAnsi="Times New Roman" w:cs="Times New Roman"/>
          <w:i/>
          <w:iCs/>
          <w:sz w:val="24"/>
          <w:szCs w:val="24"/>
          <w:lang w:val="ro-RO"/>
        </w:rPr>
        <w:t>Quercus robur</w:t>
      </w:r>
      <w:r>
        <w:rPr>
          <w:rFonts w:ascii="Times New Roman" w:eastAsiaTheme="minorEastAsia" w:hAnsi="Times New Roman" w:cs="Times New Roman"/>
          <w:iCs/>
          <w:sz w:val="24"/>
          <w:szCs w:val="24"/>
          <w:lang w:val="ro-RO"/>
        </w:rPr>
        <w:t xml:space="preserve"> şi </w:t>
      </w:r>
      <w:r w:rsidRPr="00AB1891">
        <w:rPr>
          <w:rFonts w:ascii="Times New Roman" w:eastAsiaTheme="minorEastAsia" w:hAnsi="Times New Roman" w:cs="Times New Roman"/>
          <w:i/>
          <w:iCs/>
          <w:sz w:val="24"/>
          <w:szCs w:val="24"/>
          <w:lang w:val="ro-RO"/>
        </w:rPr>
        <w:t>Quercus frainetto</w:t>
      </w:r>
      <w:r>
        <w:rPr>
          <w:rFonts w:ascii="Times New Roman" w:eastAsiaTheme="minorEastAsia" w:hAnsi="Times New Roman" w:cs="Times New Roman"/>
          <w:iCs/>
          <w:sz w:val="24"/>
          <w:szCs w:val="24"/>
          <w:lang w:val="ro-RO"/>
        </w:rPr>
        <w:t xml:space="preserve">, în covorul erbaceu predomină specii de </w:t>
      </w:r>
      <w:r w:rsidRPr="00AB1891">
        <w:rPr>
          <w:rFonts w:ascii="Times New Roman" w:eastAsiaTheme="minorEastAsia" w:hAnsi="Times New Roman" w:cs="Times New Roman"/>
          <w:i/>
          <w:iCs/>
          <w:sz w:val="24"/>
          <w:szCs w:val="24"/>
          <w:lang w:val="ro-RO"/>
        </w:rPr>
        <w:t>Juncus</w:t>
      </w:r>
      <w:r w:rsidRPr="00CC4833">
        <w:rPr>
          <w:rFonts w:ascii="Times New Roman" w:eastAsiaTheme="minorEastAsia" w:hAnsi="Times New Roman" w:cs="Times New Roman"/>
          <w:sz w:val="24"/>
          <w:szCs w:val="24"/>
          <w:lang w:val="ro-RO"/>
        </w:rPr>
        <w:t xml:space="preserve">, </w:t>
      </w:r>
      <w:r w:rsidRPr="00AB1891">
        <w:rPr>
          <w:rFonts w:ascii="Times New Roman" w:eastAsiaTheme="minorEastAsia" w:hAnsi="Times New Roman" w:cs="Times New Roman"/>
          <w:i/>
          <w:iCs/>
          <w:sz w:val="24"/>
          <w:szCs w:val="24"/>
          <w:lang w:val="ro-RO"/>
        </w:rPr>
        <w:t>Agrostis</w:t>
      </w:r>
      <w:r>
        <w:rPr>
          <w:rFonts w:ascii="Times New Roman" w:eastAsiaTheme="minorEastAsia" w:hAnsi="Times New Roman" w:cs="Times New Roman"/>
          <w:iCs/>
          <w:sz w:val="24"/>
          <w:szCs w:val="24"/>
          <w:lang w:val="ro-RO"/>
        </w:rPr>
        <w:t xml:space="preserve">, uneori </w:t>
      </w:r>
      <w:r w:rsidRPr="00AB1891">
        <w:rPr>
          <w:rFonts w:ascii="Times New Roman" w:eastAsiaTheme="minorEastAsia" w:hAnsi="Times New Roman" w:cs="Times New Roman"/>
          <w:i/>
          <w:iCs/>
          <w:sz w:val="24"/>
          <w:szCs w:val="24"/>
          <w:lang w:val="ro-RO"/>
        </w:rPr>
        <w:t>Carex</w:t>
      </w:r>
      <w:r>
        <w:rPr>
          <w:rFonts w:ascii="Times New Roman" w:eastAsiaTheme="minorEastAsia" w:hAnsi="Times New Roman" w:cs="Times New Roman"/>
          <w:iCs/>
          <w:sz w:val="24"/>
          <w:szCs w:val="24"/>
          <w:lang w:val="ro-RO"/>
        </w:rPr>
        <w:t xml:space="preserve">. </w:t>
      </w:r>
      <w:r w:rsidR="00B12E2A">
        <w:rPr>
          <w:rFonts w:ascii="Times New Roman" w:eastAsiaTheme="minorEastAsia" w:hAnsi="Times New Roman" w:cs="Times New Roman"/>
          <w:iCs/>
          <w:sz w:val="24"/>
          <w:szCs w:val="24"/>
          <w:lang w:val="ro-RO"/>
        </w:rPr>
        <w:t>Î</w:t>
      </w:r>
      <w:r>
        <w:rPr>
          <w:rFonts w:ascii="Times New Roman" w:eastAsiaTheme="minorEastAsia" w:hAnsi="Times New Roman" w:cs="Times New Roman"/>
          <w:iCs/>
          <w:sz w:val="24"/>
          <w:szCs w:val="24"/>
          <w:lang w:val="ro-RO"/>
        </w:rPr>
        <w:t>n zonele foarte umede</w:t>
      </w:r>
      <w:r w:rsidR="00B12E2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în componenţa vegetaţiei erbacee predomină: </w:t>
      </w:r>
      <w:r w:rsidRPr="00AB1891">
        <w:rPr>
          <w:rFonts w:ascii="Times New Roman" w:eastAsiaTheme="minorEastAsia" w:hAnsi="Times New Roman" w:cs="Times New Roman"/>
          <w:i/>
          <w:iCs/>
          <w:sz w:val="24"/>
          <w:szCs w:val="24"/>
          <w:lang w:val="ro-RO"/>
        </w:rPr>
        <w:t xml:space="preserve">Gypsophila muralis, Linderniapixidaria, Gratiola officinalis, </w:t>
      </w:r>
      <w:r w:rsidR="007B4C3C" w:rsidRPr="00AB1891">
        <w:rPr>
          <w:rFonts w:ascii="Times New Roman" w:eastAsiaTheme="minorEastAsia" w:hAnsi="Times New Roman" w:cs="Times New Roman"/>
          <w:i/>
          <w:iCs/>
          <w:sz w:val="24"/>
          <w:szCs w:val="24"/>
          <w:lang w:val="ro-RO"/>
        </w:rPr>
        <w:t xml:space="preserve">Peplis portula, Gnaphalium uliaginosum </w:t>
      </w:r>
      <w:r w:rsidR="007B4C3C">
        <w:rPr>
          <w:rFonts w:ascii="Times New Roman" w:eastAsiaTheme="minorEastAsia" w:hAnsi="Times New Roman" w:cs="Times New Roman"/>
          <w:iCs/>
          <w:sz w:val="24"/>
          <w:szCs w:val="24"/>
          <w:lang w:val="ro-RO"/>
        </w:rPr>
        <w:t>etc. Materialul parental este variat ca origine, multe s-au format pe argile deluvio-proluviale, pietrişuri şi nisipuri stratificate torenţial, depozite argiloase, depozite aluviale sau depozite deluvio-proluviale.</w:t>
      </w:r>
    </w:p>
    <w:p w14:paraId="1184B8B8" w14:textId="77777777" w:rsidR="00554FAC" w:rsidRDefault="00554FAC" w:rsidP="00FA60BC">
      <w:pPr>
        <w:spacing w:after="0" w:line="360" w:lineRule="auto"/>
        <w:ind w:firstLine="708"/>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Procese pedogenetice</w:t>
      </w:r>
    </w:p>
    <w:p w14:paraId="2BAF20DE" w14:textId="7EE1C1C5" w:rsidR="00554FAC" w:rsidRPr="008F49F2" w:rsidRDefault="00554FAC" w:rsidP="00554FAC">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Acumularea şi stagnarea prelungită a apelor provenite din precipitaţii, deasupra şi la nivelul orizontului Bv</w:t>
      </w:r>
      <w:r w:rsidR="00B12E2A">
        <w:rPr>
          <w:rStyle w:val="Bodytext285pt"/>
          <w:rFonts w:eastAsia="Century Schoolbook"/>
          <w:iCs/>
          <w:sz w:val="24"/>
          <w:szCs w:val="24"/>
        </w:rPr>
        <w:t>,</w:t>
      </w:r>
      <w:r>
        <w:rPr>
          <w:rStyle w:val="Bodytext285pt"/>
          <w:rFonts w:eastAsia="Century Schoolbook"/>
          <w:iCs/>
          <w:sz w:val="24"/>
          <w:szCs w:val="24"/>
        </w:rPr>
        <w:t xml:space="preserve"> a favorizat declanşarea unor procese specifice, în condiţii de supraumezire excesivă (condiţii de anaerobioză) microflora solului este predominant alcătuită din microorganisme reducătoare care reduc compuşii oxidaţi ai fierului şi manganului, formând bicarbonat feros şi manganos. Orizontul Ao se află sub incidenţa unei alternanţe variabile a condiţiilor de aerobioză cu cele de anaerobioză (determinate de acumulările şi stagnările fluctuante ale apei pluviale);</w:t>
      </w:r>
      <w:r w:rsidRPr="008B4288">
        <w:rPr>
          <w:rStyle w:val="Bodytext285pt"/>
          <w:rFonts w:eastAsia="Century Schoolbook"/>
          <w:iCs/>
          <w:sz w:val="24"/>
          <w:szCs w:val="24"/>
        </w:rPr>
        <w:t xml:space="preserve"> </w:t>
      </w:r>
      <w:r>
        <w:rPr>
          <w:rStyle w:val="Bodytext285pt"/>
          <w:rFonts w:eastAsia="Century Schoolbook"/>
          <w:iCs/>
          <w:sz w:val="24"/>
          <w:szCs w:val="24"/>
        </w:rPr>
        <w:t>în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precipită ca oxizi ferici şi manganici, depuşi sub formă de pete brune, brun-gălbui</w:t>
      </w:r>
      <w:r w:rsidR="00B12E2A">
        <w:rPr>
          <w:rStyle w:val="Bodytext285pt"/>
          <w:rFonts w:eastAsia="Century Schoolbook"/>
          <w:iCs/>
          <w:sz w:val="24"/>
          <w:szCs w:val="24"/>
        </w:rPr>
        <w:t xml:space="preserve"> ori</w:t>
      </w:r>
      <w:r>
        <w:rPr>
          <w:rStyle w:val="Bodytext285pt"/>
          <w:rFonts w:eastAsia="Century Schoolbook"/>
          <w:iCs/>
          <w:sz w:val="24"/>
          <w:szCs w:val="24"/>
        </w:rPr>
        <w:t xml:space="preserve"> brun-roşcat</w:t>
      </w:r>
      <w:r w:rsidR="00B12E2A">
        <w:rPr>
          <w:rStyle w:val="Bodytext285pt"/>
          <w:rFonts w:eastAsia="Century Schoolbook"/>
          <w:iCs/>
          <w:sz w:val="24"/>
          <w:szCs w:val="24"/>
        </w:rPr>
        <w:t>e</w:t>
      </w:r>
      <w:r>
        <w:rPr>
          <w:rStyle w:val="Bodytext285pt"/>
          <w:rFonts w:eastAsia="Century Schoolbook"/>
          <w:iCs/>
          <w:sz w:val="24"/>
          <w:szCs w:val="24"/>
        </w:rPr>
        <w:t xml:space="preserve"> sau formează bobovine, frecvent la baza orizontului. În partea inferioară a orizontului Ao, în orizontul AB şi în Bv (frecvent numai în partea superioară a orizontului)</w:t>
      </w:r>
      <w:r w:rsidR="00B12E2A">
        <w:rPr>
          <w:rStyle w:val="Bodytext285pt"/>
          <w:rFonts w:eastAsia="Century Schoolbook"/>
          <w:iCs/>
          <w:sz w:val="24"/>
          <w:szCs w:val="24"/>
        </w:rPr>
        <w:t>,</w:t>
      </w:r>
      <w:r>
        <w:rPr>
          <w:rStyle w:val="Bodytext285pt"/>
          <w:rFonts w:eastAsia="Century Schoolbook"/>
          <w:iCs/>
          <w:sz w:val="24"/>
          <w:szCs w:val="24"/>
        </w:rPr>
        <w:t xml:space="preserve"> se manifestă mai intens procesele de formare a mineralelor secundare de tipul ferosilicaţilor cu fier feros</w:t>
      </w:r>
      <w:r w:rsidR="00B12E2A">
        <w:rPr>
          <w:rStyle w:val="Bodytext285pt"/>
          <w:rFonts w:eastAsia="Century Schoolbook"/>
          <w:iCs/>
          <w:sz w:val="24"/>
          <w:szCs w:val="24"/>
        </w:rPr>
        <w:t>,</w:t>
      </w:r>
      <w:r>
        <w:rPr>
          <w:rStyle w:val="Bodytext285pt"/>
          <w:rFonts w:eastAsia="Century Schoolbook"/>
          <w:iCs/>
          <w:sz w:val="24"/>
          <w:szCs w:val="24"/>
        </w:rPr>
        <w:t xml:space="preserve"> care imprimă culori verzui sau albăstrui </w:t>
      </w:r>
      <w:r>
        <w:rPr>
          <w:rStyle w:val="Bodytext285pt"/>
          <w:rFonts w:eastAsia="Century Schoolbook"/>
          <w:iCs/>
          <w:sz w:val="24"/>
          <w:szCs w:val="24"/>
        </w:rPr>
        <w:lastRenderedPageBreak/>
        <w:t>(procesele de reducere) materialului de sol. 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 xml:space="preserve">sunt vizibile începând cu baza orizontului Ao. Eutricambosolul stagnic prezintă </w:t>
      </w:r>
      <w:r w:rsidRPr="008F49F2">
        <w:rPr>
          <w:rStyle w:val="Bodytext285pt"/>
          <w:rFonts w:eastAsia="Century Schoolbook"/>
          <w:sz w:val="24"/>
          <w:szCs w:val="24"/>
        </w:rPr>
        <w:t>orizont stagnogleic (W) începând în 50 – 100 cm sau orizont stagnogleizat (w) începând în 0 – 100 cm.</w:t>
      </w:r>
    </w:p>
    <w:p w14:paraId="788CBD10" w14:textId="77777777" w:rsidR="00554FAC" w:rsidRPr="00554FAC" w:rsidRDefault="00554FAC" w:rsidP="00FA60BC">
      <w:pPr>
        <w:spacing w:after="0" w:line="360" w:lineRule="auto"/>
        <w:ind w:firstLine="708"/>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Alcătuirea profilului</w:t>
      </w:r>
    </w:p>
    <w:p w14:paraId="4A3DF58A" w14:textId="77777777" w:rsidR="00FA7A5A" w:rsidRDefault="00FA7A5A" w:rsidP="00425118">
      <w:pPr>
        <w:spacing w:after="0" w:line="360" w:lineRule="auto"/>
        <w:ind w:firstLine="720"/>
        <w:rPr>
          <w:rFonts w:ascii="Times New Roman" w:eastAsiaTheme="minorEastAsia" w:hAnsi="Times New Roman" w:cs="Times New Roman"/>
          <w:iCs/>
          <w:sz w:val="24"/>
          <w:szCs w:val="24"/>
          <w:lang w:val="ro-RO"/>
        </w:rPr>
      </w:pPr>
      <w:r w:rsidRPr="00425118">
        <w:rPr>
          <w:rFonts w:ascii="Times New Roman" w:eastAsiaTheme="minorEastAsia" w:hAnsi="Times New Roman" w:cs="Times New Roman"/>
          <w:iCs/>
          <w:sz w:val="24"/>
          <w:szCs w:val="24"/>
          <w:lang w:val="ro-RO"/>
        </w:rPr>
        <w:t>Eutricambosolul stagnic</w:t>
      </w:r>
      <w:r>
        <w:rPr>
          <w:rFonts w:ascii="Times New Roman" w:eastAsiaTheme="minorEastAsia" w:hAnsi="Times New Roman" w:cs="Times New Roman"/>
          <w:b/>
          <w:iCs/>
          <w:sz w:val="24"/>
          <w:szCs w:val="24"/>
          <w:lang w:val="ro-RO"/>
        </w:rPr>
        <w:t xml:space="preserve"> </w:t>
      </w:r>
      <w:r>
        <w:rPr>
          <w:rFonts w:ascii="Times New Roman" w:eastAsiaTheme="minorEastAsia" w:hAnsi="Times New Roman" w:cs="Times New Roman"/>
          <w:iCs/>
          <w:sz w:val="24"/>
          <w:szCs w:val="24"/>
          <w:lang w:val="ro-RO"/>
        </w:rPr>
        <w:t>poate prezenta următoarele succesiuni de orizonturi:</w:t>
      </w:r>
    </w:p>
    <w:p w14:paraId="46018A2C" w14:textId="77777777" w:rsidR="00FA7A5A" w:rsidRDefault="00FA7A5A" w:rsidP="005909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41E880F" w14:textId="77777777" w:rsidR="00FA7A5A" w:rsidRDefault="00FA7A5A" w:rsidP="005909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62568BA0" w14:textId="77777777" w:rsidR="00FA7A5A" w:rsidRDefault="00FA7A5A" w:rsidP="005909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14:paraId="2D3773B6" w14:textId="35D3A997" w:rsidR="008651E3" w:rsidRDefault="008651E3"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15 – 45 cm grosime, brun</w:t>
      </w:r>
      <w:r w:rsidR="00B12E2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cenuşiu închis, brun sau brun închis (10YR 4</w:t>
      </w:r>
      <w:r w:rsidR="00FE70F8">
        <w:rPr>
          <w:rFonts w:ascii="Times New Roman" w:eastAsiaTheme="minorEastAsia" w:hAnsi="Times New Roman" w:cs="Times New Roman"/>
          <w:iCs/>
          <w:sz w:val="24"/>
          <w:szCs w:val="24"/>
          <w:lang w:val="ro-RO"/>
        </w:rPr>
        <w:t>-5</w:t>
      </w:r>
      <w:r>
        <w:rPr>
          <w:rFonts w:ascii="Times New Roman" w:eastAsiaTheme="minorEastAsia" w:hAnsi="Times New Roman" w:cs="Times New Roman"/>
          <w:iCs/>
          <w:sz w:val="24"/>
          <w:szCs w:val="24"/>
          <w:lang w:val="ro-RO"/>
        </w:rPr>
        <w:t>/2-3), structură glomerulară sau grăunţoasă, medie sau mare bine definită, separaţii ferimanganice punctiforme şi mici bobovine spre baza orizontului, frecvente rădăcini fine de ierburi, trecere treptată.</w:t>
      </w:r>
      <w:r w:rsidR="00595D2F">
        <w:rPr>
          <w:rFonts w:ascii="Times New Roman" w:eastAsiaTheme="minorEastAsia" w:hAnsi="Times New Roman" w:cs="Times New Roman"/>
          <w:iCs/>
          <w:sz w:val="24"/>
          <w:szCs w:val="24"/>
          <w:lang w:val="ro-RO"/>
        </w:rPr>
        <w:t xml:space="preserve"> Baza orizontului prezintă pete frecvente cenuşii verzui (5GY6/1) şi brune gălbui în stare umedă (10YR5/6)</w:t>
      </w:r>
      <w:r w:rsidR="00B12E2A">
        <w:rPr>
          <w:rFonts w:ascii="Times New Roman" w:eastAsiaTheme="minorEastAsia" w:hAnsi="Times New Roman" w:cs="Times New Roman"/>
          <w:iCs/>
          <w:sz w:val="24"/>
          <w:szCs w:val="24"/>
          <w:lang w:val="ro-RO"/>
        </w:rPr>
        <w:t>,</w:t>
      </w:r>
      <w:r w:rsidR="00595D2F">
        <w:rPr>
          <w:rFonts w:ascii="Times New Roman" w:eastAsiaTheme="minorEastAsia" w:hAnsi="Times New Roman" w:cs="Times New Roman"/>
          <w:iCs/>
          <w:sz w:val="24"/>
          <w:szCs w:val="24"/>
          <w:lang w:val="ro-RO"/>
        </w:rPr>
        <w:t xml:space="preserve"> datorate pseudogleizării.</w:t>
      </w:r>
    </w:p>
    <w:p w14:paraId="435EC6E3" w14:textId="2785A7AF" w:rsidR="006024CB" w:rsidRDefault="006024CB"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AB</w:t>
      </w:r>
      <w:r w:rsidR="008651E3">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008651E3">
        <w:rPr>
          <w:rFonts w:ascii="Times New Roman" w:eastAsiaTheme="minorEastAsia" w:hAnsi="Times New Roman" w:cs="Times New Roman"/>
          <w:b/>
          <w:i/>
          <w:iCs/>
          <w:sz w:val="24"/>
          <w:szCs w:val="24"/>
          <w:lang w:val="ro-RO"/>
        </w:rPr>
        <w:t xml:space="preserve"> </w:t>
      </w:r>
      <w:r w:rsidR="008651E3">
        <w:rPr>
          <w:rFonts w:ascii="Times New Roman" w:eastAsiaTheme="minorEastAsia" w:hAnsi="Times New Roman" w:cs="Times New Roman"/>
          <w:iCs/>
          <w:sz w:val="24"/>
          <w:szCs w:val="24"/>
          <w:lang w:val="ro-RO"/>
        </w:rPr>
        <w:t>10 – 33 cm grosime, brun</w:t>
      </w:r>
      <w:r w:rsidR="00B12E2A">
        <w:rPr>
          <w:rFonts w:ascii="Times New Roman" w:eastAsiaTheme="minorEastAsia" w:hAnsi="Times New Roman" w:cs="Times New Roman"/>
          <w:iCs/>
          <w:sz w:val="24"/>
          <w:szCs w:val="24"/>
          <w:lang w:val="ro-RO"/>
        </w:rPr>
        <w:t>–</w:t>
      </w:r>
      <w:r w:rsidR="008651E3">
        <w:rPr>
          <w:rFonts w:ascii="Times New Roman" w:eastAsiaTheme="minorEastAsia" w:hAnsi="Times New Roman" w:cs="Times New Roman"/>
          <w:iCs/>
          <w:sz w:val="24"/>
          <w:szCs w:val="24"/>
          <w:lang w:val="ro-RO"/>
        </w:rPr>
        <w:t>brun</w:t>
      </w:r>
      <w:r w:rsidR="00B12E2A">
        <w:rPr>
          <w:rFonts w:ascii="Times New Roman" w:eastAsiaTheme="minorEastAsia" w:hAnsi="Times New Roman" w:cs="Times New Roman"/>
          <w:iCs/>
          <w:sz w:val="24"/>
          <w:szCs w:val="24"/>
          <w:lang w:val="ro-RO"/>
        </w:rPr>
        <w:t>-</w:t>
      </w:r>
      <w:r w:rsidR="008651E3">
        <w:rPr>
          <w:rFonts w:ascii="Times New Roman" w:eastAsiaTheme="minorEastAsia" w:hAnsi="Times New Roman" w:cs="Times New Roman"/>
          <w:iCs/>
          <w:sz w:val="24"/>
          <w:szCs w:val="24"/>
          <w:lang w:val="ro-RO"/>
        </w:rPr>
        <w:t>gălbui sau brun închis (10YR4</w:t>
      </w:r>
      <w:r w:rsidR="00FE70F8">
        <w:rPr>
          <w:rFonts w:ascii="Times New Roman" w:eastAsiaTheme="minorEastAsia" w:hAnsi="Times New Roman" w:cs="Times New Roman"/>
          <w:iCs/>
          <w:sz w:val="24"/>
          <w:szCs w:val="24"/>
          <w:lang w:val="ro-RO"/>
        </w:rPr>
        <w:t>-5</w:t>
      </w:r>
      <w:r w:rsidR="008651E3">
        <w:rPr>
          <w:rFonts w:ascii="Times New Roman" w:eastAsiaTheme="minorEastAsia" w:hAnsi="Times New Roman" w:cs="Times New Roman"/>
          <w:iCs/>
          <w:sz w:val="24"/>
          <w:szCs w:val="24"/>
          <w:lang w:val="ro-RO"/>
        </w:rPr>
        <w:t>/3-4), pete difuze brune cenuşii</w:t>
      </w:r>
      <w:r w:rsidR="00595D2F">
        <w:rPr>
          <w:rFonts w:ascii="Times New Roman" w:eastAsiaTheme="minorEastAsia" w:hAnsi="Times New Roman" w:cs="Times New Roman"/>
          <w:iCs/>
          <w:sz w:val="24"/>
          <w:szCs w:val="24"/>
          <w:lang w:val="ro-RO"/>
        </w:rPr>
        <w:t>-verzui (5GY6/1)</w:t>
      </w:r>
      <w:r w:rsidR="008651E3">
        <w:rPr>
          <w:rFonts w:ascii="Times New Roman" w:eastAsiaTheme="minorEastAsia" w:hAnsi="Times New Roman" w:cs="Times New Roman"/>
          <w:iCs/>
          <w:sz w:val="24"/>
          <w:szCs w:val="24"/>
          <w:lang w:val="ro-RO"/>
        </w:rPr>
        <w:t xml:space="preserve"> sau brun-gălbui închise</w:t>
      </w:r>
      <w:r w:rsidR="008E0264">
        <w:rPr>
          <w:rFonts w:ascii="Times New Roman" w:eastAsiaTheme="minorEastAsia" w:hAnsi="Times New Roman" w:cs="Times New Roman"/>
          <w:iCs/>
          <w:sz w:val="24"/>
          <w:szCs w:val="24"/>
          <w:lang w:val="ro-RO"/>
        </w:rPr>
        <w:t xml:space="preserve"> (10YR6/1)</w:t>
      </w:r>
      <w:r w:rsidR="008651E3">
        <w:rPr>
          <w:rFonts w:ascii="Times New Roman" w:eastAsiaTheme="minorEastAsia" w:hAnsi="Times New Roman" w:cs="Times New Roman"/>
          <w:iCs/>
          <w:sz w:val="24"/>
          <w:szCs w:val="24"/>
          <w:lang w:val="ro-RO"/>
        </w:rPr>
        <w:t xml:space="preserve"> de diferite dimensiuni</w:t>
      </w:r>
      <w:r w:rsidR="00B12E2A">
        <w:rPr>
          <w:rFonts w:ascii="Times New Roman" w:eastAsiaTheme="minorEastAsia" w:hAnsi="Times New Roman" w:cs="Times New Roman"/>
          <w:iCs/>
          <w:sz w:val="24"/>
          <w:szCs w:val="24"/>
          <w:lang w:val="ro-RO"/>
        </w:rPr>
        <w:t>,</w:t>
      </w:r>
      <w:r w:rsidR="008651E3">
        <w:rPr>
          <w:rFonts w:ascii="Times New Roman" w:eastAsiaTheme="minorEastAsia" w:hAnsi="Times New Roman" w:cs="Times New Roman"/>
          <w:iCs/>
          <w:sz w:val="24"/>
          <w:szCs w:val="24"/>
          <w:lang w:val="ro-RO"/>
        </w:rPr>
        <w:t xml:space="preserve"> datorate pseudogleizării</w:t>
      </w:r>
      <w:r w:rsidR="00B12E2A">
        <w:rPr>
          <w:rFonts w:ascii="Times New Roman" w:eastAsiaTheme="minorEastAsia" w:hAnsi="Times New Roman" w:cs="Times New Roman"/>
          <w:iCs/>
          <w:sz w:val="24"/>
          <w:szCs w:val="24"/>
          <w:lang w:val="ro-RO"/>
        </w:rPr>
        <w:t>,</w:t>
      </w:r>
      <w:r w:rsidR="008651E3">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structură grăunţoasă mică şi mare bine definită, separaţiuni ferimanganice, trecere tr</w:t>
      </w:r>
      <w:r w:rsidR="00B12E2A">
        <w:rPr>
          <w:rFonts w:ascii="Times New Roman" w:eastAsiaTheme="minorEastAsia" w:hAnsi="Times New Roman" w:cs="Times New Roman"/>
          <w:iCs/>
          <w:sz w:val="24"/>
          <w:szCs w:val="24"/>
          <w:lang w:val="ro-RO"/>
        </w:rPr>
        <w:t>e</w:t>
      </w:r>
      <w:r>
        <w:rPr>
          <w:rFonts w:ascii="Times New Roman" w:eastAsiaTheme="minorEastAsia" w:hAnsi="Times New Roman" w:cs="Times New Roman"/>
          <w:iCs/>
          <w:sz w:val="24"/>
          <w:szCs w:val="24"/>
          <w:lang w:val="ro-RO"/>
        </w:rPr>
        <w:t>ptată.</w:t>
      </w:r>
    </w:p>
    <w:p w14:paraId="2600CE07" w14:textId="3F43D15A" w:rsidR="008651E3" w:rsidRPr="008651E3" w:rsidRDefault="006024CB" w:rsidP="00FA60B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Bvw </w:t>
      </w:r>
      <m:oMath>
        <m:r>
          <m:rPr>
            <m:sty m:val="bi"/>
          </m:rPr>
          <w:rPr>
            <w:rFonts w:ascii="Cambria Math" w:eastAsiaTheme="minorEastAsia" w:hAnsi="Cambria Math" w:cs="Times New Roman"/>
            <w:sz w:val="24"/>
            <w:szCs w:val="24"/>
            <w:lang w:val="ro-RO"/>
          </w:rPr>
          <m:t>→</m:t>
        </m:r>
      </m:oMath>
      <w:r w:rsidR="008651E3">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de la 30 la peste 120 cm grosime, brun</w:t>
      </w:r>
      <w:r w:rsidR="00B12E2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brun-gălbui închis sau </w:t>
      </w:r>
      <w:r w:rsidR="001A171C">
        <w:rPr>
          <w:rFonts w:ascii="Times New Roman" w:eastAsiaTheme="minorEastAsia" w:hAnsi="Times New Roman" w:cs="Times New Roman"/>
          <w:iCs/>
          <w:sz w:val="24"/>
          <w:szCs w:val="24"/>
          <w:lang w:val="ro-RO"/>
        </w:rPr>
        <w:t>brun-cenuşiu închis</w:t>
      </w:r>
      <w:r w:rsidR="008054AE">
        <w:rPr>
          <w:rFonts w:ascii="Times New Roman" w:eastAsiaTheme="minorEastAsia" w:hAnsi="Times New Roman" w:cs="Times New Roman"/>
          <w:iCs/>
          <w:sz w:val="24"/>
          <w:szCs w:val="24"/>
          <w:lang w:val="ro-RO"/>
        </w:rPr>
        <w:t xml:space="preserve"> </w:t>
      </w:r>
      <w:r w:rsidR="004214E7">
        <w:rPr>
          <w:rFonts w:ascii="Times New Roman" w:eastAsiaTheme="minorEastAsia" w:hAnsi="Times New Roman" w:cs="Times New Roman"/>
          <w:iCs/>
          <w:sz w:val="24"/>
          <w:szCs w:val="24"/>
          <w:lang w:val="ro-RO"/>
        </w:rPr>
        <w:t>(10YR4/</w:t>
      </w:r>
      <w:r w:rsidR="001A171C">
        <w:rPr>
          <w:rFonts w:ascii="Times New Roman" w:eastAsiaTheme="minorEastAsia" w:hAnsi="Times New Roman" w:cs="Times New Roman"/>
          <w:iCs/>
          <w:sz w:val="24"/>
          <w:szCs w:val="24"/>
          <w:lang w:val="ro-RO"/>
        </w:rPr>
        <w:t>3</w:t>
      </w:r>
      <w:r w:rsidR="004214E7">
        <w:rPr>
          <w:rFonts w:ascii="Times New Roman" w:eastAsiaTheme="minorEastAsia" w:hAnsi="Times New Roman" w:cs="Times New Roman"/>
          <w:iCs/>
          <w:sz w:val="24"/>
          <w:szCs w:val="24"/>
          <w:lang w:val="ro-RO"/>
        </w:rPr>
        <w:t>-4</w:t>
      </w:r>
      <w:r>
        <w:rPr>
          <w:rFonts w:ascii="Times New Roman" w:eastAsiaTheme="minorEastAsia" w:hAnsi="Times New Roman" w:cs="Times New Roman"/>
          <w:iCs/>
          <w:sz w:val="24"/>
          <w:szCs w:val="24"/>
          <w:lang w:val="ro-RO"/>
        </w:rPr>
        <w:t>), pete brune-gălbui</w:t>
      </w:r>
      <w:r w:rsidR="008E0264">
        <w:rPr>
          <w:rFonts w:ascii="Times New Roman" w:eastAsiaTheme="minorEastAsia" w:hAnsi="Times New Roman" w:cs="Times New Roman"/>
          <w:iCs/>
          <w:sz w:val="24"/>
          <w:szCs w:val="24"/>
          <w:lang w:val="ro-RO"/>
        </w:rPr>
        <w:t xml:space="preserve"> (10YR6/1), </w:t>
      </w:r>
      <w:r>
        <w:rPr>
          <w:rFonts w:ascii="Times New Roman" w:eastAsiaTheme="minorEastAsia" w:hAnsi="Times New Roman" w:cs="Times New Roman"/>
          <w:iCs/>
          <w:sz w:val="24"/>
          <w:szCs w:val="24"/>
          <w:lang w:val="ro-RO"/>
        </w:rPr>
        <w:t>cenuşii</w:t>
      </w:r>
      <w:r w:rsidR="008E0264">
        <w:rPr>
          <w:rFonts w:ascii="Times New Roman" w:eastAsiaTheme="minorEastAsia" w:hAnsi="Times New Roman" w:cs="Times New Roman"/>
          <w:iCs/>
          <w:sz w:val="24"/>
          <w:szCs w:val="24"/>
          <w:lang w:val="ro-RO"/>
        </w:rPr>
        <w:t>-verzui (5Y5/1 – 5GY51) sau brune (7,5YR5/6)</w:t>
      </w:r>
      <w:r>
        <w:rPr>
          <w:rFonts w:ascii="Times New Roman" w:eastAsiaTheme="minorEastAsia" w:hAnsi="Times New Roman" w:cs="Times New Roman"/>
          <w:iCs/>
          <w:sz w:val="24"/>
          <w:szCs w:val="24"/>
          <w:lang w:val="ro-RO"/>
        </w:rPr>
        <w:t xml:space="preserve"> de diferite dimensiuni</w:t>
      </w:r>
      <w:r w:rsidR="00B12E2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datorate</w:t>
      </w:r>
      <w:r w:rsidR="0097244C">
        <w:rPr>
          <w:rFonts w:ascii="Times New Roman" w:eastAsiaTheme="minorEastAsia" w:hAnsi="Times New Roman" w:cs="Times New Roman"/>
          <w:iCs/>
          <w:sz w:val="24"/>
          <w:szCs w:val="24"/>
          <w:lang w:val="ro-RO"/>
        </w:rPr>
        <w:t xml:space="preserve"> pseudogleizării</w:t>
      </w:r>
      <w:r>
        <w:rPr>
          <w:rFonts w:ascii="Times New Roman" w:eastAsiaTheme="minorEastAsia" w:hAnsi="Times New Roman" w:cs="Times New Roman"/>
          <w:iCs/>
          <w:sz w:val="24"/>
          <w:szCs w:val="24"/>
          <w:lang w:val="ro-RO"/>
        </w:rPr>
        <w:t>, tendinţă de formare de agregate prismatice, separaţii ferimanganice, rădăcini rare.</w:t>
      </w:r>
    </w:p>
    <w:p w14:paraId="07ECBB09" w14:textId="27C34AE1" w:rsidR="00683F6D" w:rsidRPr="007931BB" w:rsidRDefault="006024CB"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lastRenderedPageBreak/>
        <w:t xml:space="preserve">Orizontul 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apare la adâncimi foarte variate</w:t>
      </w:r>
      <w:r w:rsidR="00B12E2A">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de la 60 la peste 150 cm, prezintă separaţii sub formă de vinişoare, eflorescenţe sau concreţiuni dure</w:t>
      </w:r>
      <w:r w:rsidR="00425118">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orizontul C</w:t>
      </w:r>
      <w:r w:rsidR="0097244C">
        <w:rPr>
          <w:rFonts w:ascii="Times New Roman" w:eastAsiaTheme="minorEastAsia" w:hAnsi="Times New Roman" w:cs="Times New Roman"/>
          <w:iCs/>
          <w:sz w:val="24"/>
          <w:szCs w:val="24"/>
          <w:lang w:val="ro-RO"/>
        </w:rPr>
        <w:t>Ca</w:t>
      </w:r>
      <w:r>
        <w:rPr>
          <w:rFonts w:ascii="Times New Roman" w:eastAsiaTheme="minorEastAsia" w:hAnsi="Times New Roman" w:cs="Times New Roman"/>
          <w:iCs/>
          <w:sz w:val="24"/>
          <w:szCs w:val="24"/>
          <w:lang w:val="ro-RO"/>
        </w:rPr>
        <w:t xml:space="preserve"> poate lipsi în cazul în care materialul parental al solului este lipsit de carbonaţi</w:t>
      </w:r>
      <w:r w:rsidR="008D3F3B">
        <w:rPr>
          <w:rFonts w:ascii="Times New Roman" w:eastAsiaTheme="minorEastAsia" w:hAnsi="Times New Roman" w:cs="Times New Roman"/>
          <w:iCs/>
          <w:sz w:val="24"/>
          <w:szCs w:val="24"/>
          <w:lang w:val="ro-RO"/>
        </w:rPr>
        <w:t>, în acest caz sub orizontul Bv se formează orizontul C.</w:t>
      </w:r>
    </w:p>
    <w:p w14:paraId="1FD00F9B" w14:textId="77777777" w:rsidR="008D3F3B" w:rsidRDefault="008D3F3B"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Proprietăţi</w:t>
      </w:r>
      <w:r w:rsidR="00441A33">
        <w:rPr>
          <w:rFonts w:ascii="Times New Roman" w:eastAsiaTheme="minorEastAsia" w:hAnsi="Times New Roman" w:cs="Times New Roman"/>
          <w:b/>
          <w:iCs/>
          <w:sz w:val="24"/>
          <w:szCs w:val="24"/>
          <w:lang w:val="ro-RO"/>
        </w:rPr>
        <w:t xml:space="preserve"> fizico-chimice</w:t>
      </w:r>
    </w:p>
    <w:p w14:paraId="0BF35DCA" w14:textId="3E1D02DB" w:rsidR="000A6E64" w:rsidRPr="007931BB" w:rsidRDefault="008D3F3B" w:rsidP="007931BB">
      <w:pPr>
        <w:pBdr>
          <w:bottom w:val="single" w:sz="6" w:space="1" w:color="auto"/>
        </w:pBdr>
        <w:spacing w:after="0" w:line="360" w:lineRule="auto"/>
        <w:ind w:firstLine="720"/>
        <w:jc w:val="both"/>
        <w:rPr>
          <w:rFonts w:ascii="Times New Roman" w:eastAsiaTheme="minorEastAsia" w:hAnsi="Times New Roman" w:cs="Times New Roman"/>
          <w:iCs/>
          <w:sz w:val="24"/>
          <w:szCs w:val="24"/>
          <w:lang w:val="ro-RO"/>
        </w:rPr>
      </w:pPr>
      <w:r w:rsidRPr="008D3F3B">
        <w:rPr>
          <w:rFonts w:ascii="Times New Roman" w:eastAsiaTheme="minorEastAsia" w:hAnsi="Times New Roman" w:cs="Times New Roman"/>
          <w:iCs/>
          <w:sz w:val="24"/>
          <w:szCs w:val="24"/>
          <w:lang w:val="ro-RO"/>
        </w:rPr>
        <w:t>Conţin peste 30 – 60%</w:t>
      </w:r>
      <w:r>
        <w:rPr>
          <w:rFonts w:ascii="Times New Roman" w:eastAsiaTheme="minorEastAsia" w:hAnsi="Times New Roman" w:cs="Times New Roman"/>
          <w:iCs/>
          <w:sz w:val="24"/>
          <w:szCs w:val="24"/>
          <w:lang w:val="ro-RO"/>
        </w:rPr>
        <w:t xml:space="preserve"> argilă în orizontul Ao, nu prezintă diferenţiere texturală pe profil, indicele </w:t>
      </w:r>
      <w:r w:rsidRPr="00AB1891">
        <w:rPr>
          <w:rFonts w:ascii="Times New Roman" w:eastAsiaTheme="minorEastAsia" w:hAnsi="Times New Roman" w:cs="Times New Roman"/>
          <w:iCs/>
          <w:sz w:val="24"/>
          <w:szCs w:val="24"/>
          <w:lang w:val="ro-RO"/>
        </w:rPr>
        <w:t xml:space="preserve">de </w:t>
      </w:r>
      <w:r>
        <w:rPr>
          <w:rFonts w:ascii="Times New Roman" w:eastAsiaTheme="minorEastAsia" w:hAnsi="Times New Roman" w:cs="Times New Roman"/>
          <w:iCs/>
          <w:sz w:val="24"/>
          <w:szCs w:val="24"/>
          <w:lang w:val="ro-RO"/>
        </w:rPr>
        <w:t>diferenţiere texturală atingând valori de 1 – 1,2 şi cazuri foarte rare poate ajunge la 1,4, dar numai în c</w:t>
      </w:r>
      <w:r w:rsidR="00B12E2A">
        <w:rPr>
          <w:rFonts w:ascii="Times New Roman" w:eastAsiaTheme="minorEastAsia" w:hAnsi="Times New Roman" w:cs="Times New Roman"/>
          <w:iCs/>
          <w:sz w:val="24"/>
          <w:szCs w:val="24"/>
          <w:lang w:val="ro-RO"/>
        </w:rPr>
        <w:t>a</w:t>
      </w:r>
      <w:r>
        <w:rPr>
          <w:rFonts w:ascii="Times New Roman" w:eastAsiaTheme="minorEastAsia" w:hAnsi="Times New Roman" w:cs="Times New Roman"/>
          <w:iCs/>
          <w:sz w:val="24"/>
          <w:szCs w:val="24"/>
          <w:lang w:val="ro-RO"/>
        </w:rPr>
        <w:t>zul depozitelor stratificate pe care s-a format şi evoluat solul. Conţinutul în humus este moderat, 5 – 8%</w:t>
      </w:r>
      <w:r w:rsidR="00B12E2A">
        <w:rPr>
          <w:rFonts w:ascii="Times New Roman" w:eastAsiaTheme="minorEastAsia" w:hAnsi="Times New Roman" w:cs="Times New Roman"/>
          <w:iCs/>
          <w:sz w:val="24"/>
          <w:szCs w:val="24"/>
          <w:lang w:val="ro-RO"/>
        </w:rPr>
        <w:t>;</w:t>
      </w:r>
      <w:r w:rsidR="009D244C">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în c</w:t>
      </w:r>
      <w:r w:rsidR="009D244C">
        <w:rPr>
          <w:rFonts w:ascii="Times New Roman" w:eastAsiaTheme="minorEastAsia" w:hAnsi="Times New Roman" w:cs="Times New Roman"/>
          <w:iCs/>
          <w:sz w:val="24"/>
          <w:szCs w:val="24"/>
          <w:lang w:val="ro-RO"/>
        </w:rPr>
        <w:t>a</w:t>
      </w:r>
      <w:r>
        <w:rPr>
          <w:rFonts w:ascii="Times New Roman" w:eastAsiaTheme="minorEastAsia" w:hAnsi="Times New Roman" w:cs="Times New Roman"/>
          <w:iCs/>
          <w:sz w:val="24"/>
          <w:szCs w:val="24"/>
          <w:lang w:val="ro-RO"/>
        </w:rPr>
        <w:t>zul solurilor cultivate scade la 2 – 4%</w:t>
      </w:r>
      <w:r w:rsidR="009D244C">
        <w:rPr>
          <w:rFonts w:ascii="Times New Roman" w:eastAsiaTheme="minorEastAsia" w:hAnsi="Times New Roman" w:cs="Times New Roman"/>
          <w:iCs/>
          <w:sz w:val="24"/>
          <w:szCs w:val="24"/>
          <w:lang w:val="ro-RO"/>
        </w:rPr>
        <w:t>. Procentul de humus se menţine până la 1% până la adâncimi de 40 – 50 cm, uneori până la 60 – 70 cm. Materia organică este intim amestecată cu partea minerală a solului, raportul dintre acizii huminici şi acizii fulvici este în medie de 0,9.</w:t>
      </w:r>
      <w:r w:rsidR="009D244C" w:rsidRPr="009D244C">
        <w:rPr>
          <w:rFonts w:ascii="Times New Roman" w:eastAsiaTheme="minorEastAsia" w:hAnsi="Times New Roman" w:cs="Times New Roman"/>
          <w:iCs/>
          <w:sz w:val="24"/>
          <w:szCs w:val="24"/>
          <w:lang w:val="ro-RO"/>
        </w:rPr>
        <w:t xml:space="preserve"> </w:t>
      </w:r>
      <w:r w:rsidR="009D244C">
        <w:rPr>
          <w:rFonts w:ascii="Times New Roman" w:eastAsiaTheme="minorEastAsia" w:hAnsi="Times New Roman" w:cs="Times New Roman"/>
          <w:iCs/>
          <w:sz w:val="24"/>
          <w:szCs w:val="24"/>
          <w:lang w:val="ro-RO"/>
        </w:rPr>
        <w:t>Dintre acizii huminici predomină cei liberi</w:t>
      </w:r>
      <w:r w:rsidR="00382F6C">
        <w:rPr>
          <w:rFonts w:ascii="Times New Roman" w:eastAsiaTheme="minorEastAsia" w:hAnsi="Times New Roman" w:cs="Times New Roman"/>
          <w:iCs/>
          <w:sz w:val="24"/>
          <w:szCs w:val="24"/>
          <w:lang w:val="ro-RO"/>
        </w:rPr>
        <w:t>,</w:t>
      </w:r>
      <w:r w:rsidR="009D244C">
        <w:rPr>
          <w:rFonts w:ascii="Times New Roman" w:eastAsiaTheme="minorEastAsia" w:hAnsi="Times New Roman" w:cs="Times New Roman"/>
          <w:iCs/>
          <w:sz w:val="24"/>
          <w:szCs w:val="24"/>
          <w:lang w:val="ro-RO"/>
        </w:rPr>
        <w:t xml:space="preserve"> </w:t>
      </w:r>
      <w:r w:rsidR="00382F6C">
        <w:rPr>
          <w:rFonts w:ascii="Times New Roman" w:eastAsiaTheme="minorEastAsia" w:hAnsi="Times New Roman" w:cs="Times New Roman"/>
          <w:iCs/>
          <w:sz w:val="24"/>
          <w:szCs w:val="24"/>
          <w:lang w:val="ro-RO"/>
        </w:rPr>
        <w:t>în comparație cu</w:t>
      </w:r>
      <w:r w:rsidR="009D244C">
        <w:rPr>
          <w:rFonts w:ascii="Times New Roman" w:eastAsiaTheme="minorEastAsia" w:hAnsi="Times New Roman" w:cs="Times New Roman"/>
          <w:iCs/>
          <w:sz w:val="24"/>
          <w:szCs w:val="24"/>
          <w:lang w:val="ro-RO"/>
        </w:rPr>
        <w:t xml:space="preserve"> cei neutralizaţi de baze. Conţin azot total =,11 – 0,27, raportul C:N fiind de 10,5 – 14, mai mic la solurile luate în cultură. Capacitatea de schim</w:t>
      </w:r>
      <w:r w:rsidR="00382F6C">
        <w:rPr>
          <w:rFonts w:ascii="Times New Roman" w:eastAsiaTheme="minorEastAsia" w:hAnsi="Times New Roman" w:cs="Times New Roman"/>
          <w:iCs/>
          <w:sz w:val="24"/>
          <w:szCs w:val="24"/>
          <w:lang w:val="ro-RO"/>
        </w:rPr>
        <w:t>b</w:t>
      </w:r>
      <w:r w:rsidR="009D244C">
        <w:rPr>
          <w:rFonts w:ascii="Times New Roman" w:eastAsiaTheme="minorEastAsia" w:hAnsi="Times New Roman" w:cs="Times New Roman"/>
          <w:iCs/>
          <w:sz w:val="24"/>
          <w:szCs w:val="24"/>
          <w:lang w:val="ro-RO"/>
        </w:rPr>
        <w:t xml:space="preserve"> cationic are valori moderate (25 – 46me%100g sol), dintre cationii schimbabili </w:t>
      </w:r>
      <w:r w:rsidR="007F1537">
        <w:rPr>
          <w:rFonts w:ascii="Times New Roman" w:eastAsiaTheme="minorEastAsia" w:hAnsi="Times New Roman" w:cs="Times New Roman"/>
          <w:iCs/>
          <w:sz w:val="24"/>
          <w:szCs w:val="24"/>
          <w:lang w:val="ro-RO"/>
        </w:rPr>
        <w:t>predomină Ca</w:t>
      </w:r>
      <w:r w:rsidR="007F1537">
        <w:rPr>
          <w:rFonts w:ascii="Times New Roman" w:eastAsiaTheme="minorEastAsia" w:hAnsi="Times New Roman" w:cs="Times New Roman"/>
          <w:iCs/>
          <w:sz w:val="24"/>
          <w:szCs w:val="24"/>
          <w:vertAlign w:val="superscript"/>
          <w:lang w:val="ro-RO"/>
        </w:rPr>
        <w:t>2</w:t>
      </w:r>
      <w:r w:rsidR="007F1537" w:rsidRPr="00382F6C">
        <w:rPr>
          <w:rFonts w:ascii="Times New Roman" w:eastAsiaTheme="minorEastAsia" w:hAnsi="Times New Roman" w:cs="Times New Roman"/>
          <w:iCs/>
          <w:sz w:val="24"/>
          <w:szCs w:val="24"/>
          <w:vertAlign w:val="superscript"/>
          <w:lang w:val="ro-RO"/>
        </w:rPr>
        <w:t>+</w:t>
      </w:r>
      <w:r w:rsidR="007F1537" w:rsidRPr="00382F6C">
        <w:rPr>
          <w:rFonts w:ascii="Times New Roman" w:eastAsiaTheme="minorEastAsia" w:hAnsi="Times New Roman" w:cs="Times New Roman"/>
          <w:iCs/>
          <w:sz w:val="24"/>
          <w:szCs w:val="24"/>
          <w:lang w:val="ro-RO"/>
        </w:rPr>
        <w:t xml:space="preserve"> (50 – 80%) urmat de Mg</w:t>
      </w:r>
      <w:r w:rsidR="007F1537" w:rsidRPr="00382F6C">
        <w:rPr>
          <w:rFonts w:ascii="Times New Roman" w:eastAsiaTheme="minorEastAsia" w:hAnsi="Times New Roman" w:cs="Times New Roman"/>
          <w:iCs/>
          <w:sz w:val="24"/>
          <w:szCs w:val="24"/>
          <w:vertAlign w:val="superscript"/>
          <w:lang w:val="ro-RO"/>
        </w:rPr>
        <w:t xml:space="preserve">2+ </w:t>
      </w:r>
      <w:r w:rsidR="007F1537" w:rsidRPr="00382F6C">
        <w:rPr>
          <w:rFonts w:ascii="Times New Roman" w:eastAsiaTheme="minorEastAsia" w:hAnsi="Times New Roman" w:cs="Times New Roman"/>
          <w:iCs/>
          <w:sz w:val="24"/>
          <w:szCs w:val="24"/>
          <w:lang w:val="ro-RO"/>
        </w:rPr>
        <w:t>(10 - 25%). Gradul de satura</w:t>
      </w:r>
      <w:r w:rsidR="00382F6C">
        <w:rPr>
          <w:rFonts w:ascii="Times New Roman" w:eastAsiaTheme="minorEastAsia" w:hAnsi="Times New Roman" w:cs="Times New Roman"/>
          <w:iCs/>
          <w:sz w:val="24"/>
          <w:szCs w:val="24"/>
          <w:lang w:val="ro-RO"/>
        </w:rPr>
        <w:t>ț</w:t>
      </w:r>
      <w:r w:rsidR="007F1537" w:rsidRPr="00382F6C">
        <w:rPr>
          <w:rFonts w:ascii="Times New Roman" w:eastAsiaTheme="minorEastAsia" w:hAnsi="Times New Roman" w:cs="Times New Roman"/>
          <w:iCs/>
          <w:sz w:val="24"/>
          <w:szCs w:val="24"/>
          <w:lang w:val="ro-RO"/>
        </w:rPr>
        <w:t xml:space="preserve">ie </w:t>
      </w:r>
      <w:r w:rsidR="00382F6C">
        <w:rPr>
          <w:rFonts w:ascii="Times New Roman" w:eastAsiaTheme="minorEastAsia" w:hAnsi="Times New Roman" w:cs="Times New Roman"/>
          <w:iCs/>
          <w:sz w:val="24"/>
          <w:szCs w:val="24"/>
          <w:lang w:val="ro-RO"/>
        </w:rPr>
        <w:t>î</w:t>
      </w:r>
      <w:r w:rsidR="007F1537" w:rsidRPr="00382F6C">
        <w:rPr>
          <w:rFonts w:ascii="Times New Roman" w:eastAsiaTheme="minorEastAsia" w:hAnsi="Times New Roman" w:cs="Times New Roman"/>
          <w:iCs/>
          <w:sz w:val="24"/>
          <w:szCs w:val="24"/>
          <w:lang w:val="ro-RO"/>
        </w:rPr>
        <w:t>n ba</w:t>
      </w:r>
      <w:r w:rsidR="00382F6C">
        <w:rPr>
          <w:rFonts w:ascii="Times New Roman" w:eastAsiaTheme="minorEastAsia" w:hAnsi="Times New Roman" w:cs="Times New Roman"/>
          <w:iCs/>
          <w:sz w:val="24"/>
          <w:szCs w:val="24"/>
          <w:lang w:val="ro-RO"/>
        </w:rPr>
        <w:t>z</w:t>
      </w:r>
      <w:r w:rsidR="007F1537" w:rsidRPr="00382F6C">
        <w:rPr>
          <w:rFonts w:ascii="Times New Roman" w:eastAsiaTheme="minorEastAsia" w:hAnsi="Times New Roman" w:cs="Times New Roman"/>
          <w:iCs/>
          <w:sz w:val="24"/>
          <w:szCs w:val="24"/>
          <w:lang w:val="ro-RO"/>
        </w:rPr>
        <w:t xml:space="preserve">e nu scade sub 75 </w:t>
      </w:r>
      <w:r w:rsidR="007F1537">
        <w:rPr>
          <w:rFonts w:ascii="Times New Roman" w:eastAsiaTheme="minorEastAsia" w:hAnsi="Times New Roman" w:cs="Times New Roman"/>
          <w:iCs/>
          <w:sz w:val="24"/>
          <w:szCs w:val="24"/>
          <w:lang w:val="ro-RO"/>
        </w:rPr>
        <w:t>– 80%</w:t>
      </w:r>
      <w:r w:rsidR="00382F6C">
        <w:rPr>
          <w:rFonts w:ascii="Times New Roman" w:eastAsiaTheme="minorEastAsia" w:hAnsi="Times New Roman" w:cs="Times New Roman"/>
          <w:iCs/>
          <w:sz w:val="24"/>
          <w:szCs w:val="24"/>
          <w:lang w:val="ro-RO"/>
        </w:rPr>
        <w:t>,</w:t>
      </w:r>
      <w:r w:rsidR="007F1537">
        <w:rPr>
          <w:rFonts w:ascii="Times New Roman" w:eastAsiaTheme="minorEastAsia" w:hAnsi="Times New Roman" w:cs="Times New Roman"/>
          <w:iCs/>
          <w:sz w:val="24"/>
          <w:szCs w:val="24"/>
          <w:lang w:val="ro-RO"/>
        </w:rPr>
        <w:t xml:space="preserve"> iar pH-ul sub 5,8 – 7.</w:t>
      </w:r>
    </w:p>
    <w:p w14:paraId="1261D5DE" w14:textId="77777777" w:rsidR="000A6E64" w:rsidRDefault="00515C9B" w:rsidP="00FA60BC">
      <w:pPr>
        <w:pBdr>
          <w:bottom w:val="single" w:sz="6" w:space="1" w:color="auto"/>
        </w:pBdr>
        <w:spacing w:after="0" w:line="360" w:lineRule="auto"/>
        <w:ind w:firstLine="720"/>
        <w:rPr>
          <w:rFonts w:ascii="Times New Roman" w:eastAsiaTheme="minorEastAsia" w:hAnsi="Times New Roman" w:cs="Times New Roman"/>
          <w:b/>
          <w:iCs/>
          <w:sz w:val="24"/>
          <w:szCs w:val="24"/>
          <w:lang w:val="ro-RO"/>
        </w:rPr>
      </w:pPr>
      <w:r w:rsidRPr="00515C9B">
        <w:rPr>
          <w:rFonts w:ascii="Times New Roman" w:eastAsiaTheme="minorEastAsia" w:hAnsi="Times New Roman" w:cs="Times New Roman"/>
          <w:b/>
          <w:iCs/>
          <w:sz w:val="24"/>
          <w:szCs w:val="24"/>
          <w:lang w:val="ro-RO"/>
        </w:rPr>
        <w:t>F</w:t>
      </w:r>
      <w:r w:rsidR="00441A33">
        <w:rPr>
          <w:rFonts w:ascii="Times New Roman" w:eastAsiaTheme="minorEastAsia" w:hAnsi="Times New Roman" w:cs="Times New Roman"/>
          <w:b/>
          <w:iCs/>
          <w:sz w:val="24"/>
          <w:szCs w:val="24"/>
          <w:lang w:val="ro-RO"/>
        </w:rPr>
        <w:t>olosinţă şi fertilitate</w:t>
      </w:r>
    </w:p>
    <w:p w14:paraId="4E566410" w14:textId="56AA8118" w:rsidR="007C6801" w:rsidRDefault="00515C9B" w:rsidP="00425118">
      <w:pPr>
        <w:pBdr>
          <w:bottom w:val="single" w:sz="6" w:space="1" w:color="auto"/>
        </w:pBdr>
        <w:spacing w:after="0" w:line="360" w:lineRule="auto"/>
        <w:ind w:firstLine="720"/>
        <w:jc w:val="both"/>
        <w:rPr>
          <w:rFonts w:ascii="Times New Roman" w:eastAsiaTheme="minorEastAsia" w:hAnsi="Times New Roman" w:cs="Times New Roman"/>
          <w:iCs/>
          <w:sz w:val="24"/>
          <w:szCs w:val="24"/>
          <w:lang w:val="ro-RO"/>
        </w:rPr>
      </w:pPr>
      <w:r w:rsidRPr="00515C9B">
        <w:rPr>
          <w:rFonts w:ascii="Times New Roman" w:eastAsiaTheme="minorEastAsia" w:hAnsi="Times New Roman" w:cs="Times New Roman"/>
          <w:iCs/>
          <w:sz w:val="24"/>
          <w:szCs w:val="24"/>
          <w:lang w:val="ro-RO"/>
        </w:rPr>
        <w:t>Fertilitatea naturală a acestor soluri este mică</w:t>
      </w:r>
      <w:r w:rsidRPr="00CC4833">
        <w:rPr>
          <w:rFonts w:ascii="Times New Roman" w:eastAsiaTheme="minorEastAsia" w:hAnsi="Times New Roman" w:cs="Times New Roman"/>
          <w:bCs/>
          <w:iCs/>
          <w:sz w:val="24"/>
          <w:szCs w:val="24"/>
          <w:lang w:val="ro-RO"/>
        </w:rPr>
        <w:t>,</w:t>
      </w:r>
      <w:r>
        <w:rPr>
          <w:rFonts w:ascii="Times New Roman" w:eastAsiaTheme="minorEastAsia" w:hAnsi="Times New Roman" w:cs="Times New Roman"/>
          <w:b/>
          <w:iCs/>
          <w:sz w:val="24"/>
          <w:szCs w:val="24"/>
          <w:lang w:val="ro-RO"/>
        </w:rPr>
        <w:t xml:space="preserve"> </w:t>
      </w:r>
      <w:r w:rsidRPr="00BE1056">
        <w:rPr>
          <w:rFonts w:ascii="Times New Roman" w:eastAsiaTheme="minorEastAsia" w:hAnsi="Times New Roman" w:cs="Times New Roman"/>
          <w:iCs/>
          <w:sz w:val="24"/>
          <w:szCs w:val="24"/>
          <w:lang w:val="ro-RO"/>
        </w:rPr>
        <w:t>la aceasta contribuie atât regimul aerohidric al solului, nefavorabil dezvoltării plantelor cultivate şi unei activităţi microbiologice normale</w:t>
      </w:r>
      <w:r w:rsidR="00382F6C">
        <w:rPr>
          <w:rFonts w:ascii="Times New Roman" w:eastAsiaTheme="minorEastAsia" w:hAnsi="Times New Roman" w:cs="Times New Roman"/>
          <w:iCs/>
          <w:sz w:val="24"/>
          <w:szCs w:val="24"/>
          <w:lang w:val="ro-RO"/>
        </w:rPr>
        <w:t>,</w:t>
      </w:r>
      <w:r w:rsidRPr="00BE1056">
        <w:rPr>
          <w:rFonts w:ascii="Times New Roman" w:eastAsiaTheme="minorEastAsia" w:hAnsi="Times New Roman" w:cs="Times New Roman"/>
          <w:iCs/>
          <w:sz w:val="24"/>
          <w:szCs w:val="24"/>
          <w:lang w:val="ro-RO"/>
        </w:rPr>
        <w:t xml:space="preserve"> cât şi conţinutul mic în substanţe nutritive (azot ş</w:t>
      </w:r>
      <w:r w:rsidR="00BE1056">
        <w:rPr>
          <w:rFonts w:ascii="Times New Roman" w:eastAsiaTheme="minorEastAsia" w:hAnsi="Times New Roman" w:cs="Times New Roman"/>
          <w:iCs/>
          <w:sz w:val="24"/>
          <w:szCs w:val="24"/>
          <w:lang w:val="ro-RO"/>
        </w:rPr>
        <w:t>i fosfor). Pe aceste soluri</w:t>
      </w:r>
      <w:r w:rsidR="00382F6C">
        <w:rPr>
          <w:rFonts w:ascii="Times New Roman" w:eastAsiaTheme="minorEastAsia" w:hAnsi="Times New Roman" w:cs="Times New Roman"/>
          <w:iCs/>
          <w:sz w:val="24"/>
          <w:szCs w:val="24"/>
          <w:lang w:val="ro-RO"/>
        </w:rPr>
        <w:t>,</w:t>
      </w:r>
      <w:r w:rsidRPr="00BE1056">
        <w:rPr>
          <w:rFonts w:ascii="Times New Roman" w:eastAsiaTheme="minorEastAsia" w:hAnsi="Times New Roman" w:cs="Times New Roman"/>
          <w:iCs/>
          <w:sz w:val="24"/>
          <w:szCs w:val="24"/>
          <w:lang w:val="ro-RO"/>
        </w:rPr>
        <w:t xml:space="preserve"> în perioada de primăvară se acumulează un surpl</w:t>
      </w:r>
      <w:r w:rsidR="00BE1056">
        <w:rPr>
          <w:rFonts w:ascii="Times New Roman" w:eastAsiaTheme="minorEastAsia" w:hAnsi="Times New Roman" w:cs="Times New Roman"/>
          <w:iCs/>
          <w:sz w:val="24"/>
          <w:szCs w:val="24"/>
          <w:lang w:val="ro-RO"/>
        </w:rPr>
        <w:t xml:space="preserve">us de umiditate care este </w:t>
      </w:r>
      <w:r w:rsidR="00BE1056">
        <w:rPr>
          <w:rFonts w:ascii="Times New Roman" w:eastAsiaTheme="minorEastAsia" w:hAnsi="Times New Roman" w:cs="Times New Roman"/>
          <w:iCs/>
          <w:sz w:val="24"/>
          <w:szCs w:val="24"/>
          <w:lang w:val="ro-RO"/>
        </w:rPr>
        <w:lastRenderedPageBreak/>
        <w:t>nefavorabil</w:t>
      </w:r>
      <w:r w:rsidR="008054AE">
        <w:rPr>
          <w:rFonts w:ascii="Times New Roman" w:eastAsiaTheme="minorEastAsia" w:hAnsi="Times New Roman" w:cs="Times New Roman"/>
          <w:iCs/>
          <w:sz w:val="24"/>
          <w:szCs w:val="24"/>
          <w:lang w:val="ro-RO"/>
        </w:rPr>
        <w:t xml:space="preserve"> </w:t>
      </w:r>
      <w:r w:rsidR="00BE1056">
        <w:rPr>
          <w:rFonts w:ascii="Times New Roman" w:eastAsiaTheme="minorEastAsia" w:hAnsi="Times New Roman" w:cs="Times New Roman"/>
          <w:iCs/>
          <w:sz w:val="24"/>
          <w:szCs w:val="24"/>
          <w:lang w:val="ro-RO"/>
        </w:rPr>
        <w:t>germinaţiei</w:t>
      </w:r>
      <w:r w:rsidRPr="00BE1056">
        <w:rPr>
          <w:rFonts w:ascii="Times New Roman" w:eastAsiaTheme="minorEastAsia" w:hAnsi="Times New Roman" w:cs="Times New Roman"/>
          <w:iCs/>
          <w:sz w:val="24"/>
          <w:szCs w:val="24"/>
          <w:lang w:val="ro-RO"/>
        </w:rPr>
        <w:t xml:space="preserve"> plantelor</w:t>
      </w:r>
      <w:r w:rsidR="00382F6C">
        <w:rPr>
          <w:rFonts w:ascii="Times New Roman" w:eastAsiaTheme="minorEastAsia" w:hAnsi="Times New Roman" w:cs="Times New Roman"/>
          <w:iCs/>
          <w:sz w:val="24"/>
          <w:szCs w:val="24"/>
          <w:lang w:val="ro-RO"/>
        </w:rPr>
        <w:t>;</w:t>
      </w:r>
      <w:r w:rsidR="00BE1056" w:rsidRPr="00BE1056">
        <w:rPr>
          <w:rFonts w:ascii="Times New Roman" w:eastAsiaTheme="minorEastAsia" w:hAnsi="Times New Roman" w:cs="Times New Roman"/>
          <w:iCs/>
          <w:sz w:val="24"/>
          <w:szCs w:val="24"/>
          <w:lang w:val="ro-RO"/>
        </w:rPr>
        <w:t xml:space="preserve"> vara,</w:t>
      </w:r>
      <w:r w:rsidR="00BE1056">
        <w:rPr>
          <w:rFonts w:ascii="Times New Roman" w:eastAsiaTheme="minorEastAsia" w:hAnsi="Times New Roman" w:cs="Times New Roman"/>
          <w:iCs/>
          <w:sz w:val="24"/>
          <w:szCs w:val="24"/>
          <w:lang w:val="ro-RO"/>
        </w:rPr>
        <w:t xml:space="preserve"> în perioada de vegetaţie, plantele resimt o lipsă de apă datorită uscării accentuate a orizonturilor superioare ale solului. Pentru utilizarea cu succes în agricultură, aceste soluri necesită în primul rând măsuri de eliminare a surplusului de apă care apare în perioada de primăvară. Îndepărtarea parţială a apelor de suprafaţă şi favorizarea pătrunderii lor în sol se poate realiza</w:t>
      </w:r>
      <w:r w:rsidR="00382F6C">
        <w:rPr>
          <w:rFonts w:ascii="Times New Roman" w:eastAsiaTheme="minorEastAsia" w:hAnsi="Times New Roman" w:cs="Times New Roman"/>
          <w:iCs/>
          <w:sz w:val="24"/>
          <w:szCs w:val="24"/>
          <w:lang w:val="ro-RO"/>
        </w:rPr>
        <w:t>,</w:t>
      </w:r>
      <w:r w:rsidR="00BE1056">
        <w:rPr>
          <w:rFonts w:ascii="Times New Roman" w:eastAsiaTheme="minorEastAsia" w:hAnsi="Times New Roman" w:cs="Times New Roman"/>
          <w:iCs/>
          <w:sz w:val="24"/>
          <w:szCs w:val="24"/>
          <w:lang w:val="ro-RO"/>
        </w:rPr>
        <w:t xml:space="preserve"> în mod obişnuit</w:t>
      </w:r>
      <w:r w:rsidR="00382F6C">
        <w:rPr>
          <w:rFonts w:ascii="Times New Roman" w:eastAsiaTheme="minorEastAsia" w:hAnsi="Times New Roman" w:cs="Times New Roman"/>
          <w:iCs/>
          <w:sz w:val="24"/>
          <w:szCs w:val="24"/>
          <w:lang w:val="ro-RO"/>
        </w:rPr>
        <w:t>,</w:t>
      </w:r>
      <w:r w:rsidR="00BE1056">
        <w:rPr>
          <w:rFonts w:ascii="Times New Roman" w:eastAsiaTheme="minorEastAsia" w:hAnsi="Times New Roman" w:cs="Times New Roman"/>
          <w:iCs/>
          <w:sz w:val="24"/>
          <w:szCs w:val="24"/>
          <w:lang w:val="ro-RO"/>
        </w:rPr>
        <w:t xml:space="preserve"> prin măsuri agroameliorative: arături în spinări, arături ad</w:t>
      </w:r>
      <w:r w:rsidR="00231D1E">
        <w:rPr>
          <w:rFonts w:ascii="Times New Roman" w:eastAsiaTheme="minorEastAsia" w:hAnsi="Times New Roman" w:cs="Times New Roman"/>
          <w:iCs/>
          <w:sz w:val="24"/>
          <w:szCs w:val="24"/>
          <w:lang w:val="ro-RO"/>
        </w:rPr>
        <w:t>ânci, subsolaje etc. Ridicarea fertilităţii acestor soluri reclamă întotdeauna aplicarea îngrăşămintelor organice şi minerale (în special cele cu azot şi fosfor). Ameliorate</w:t>
      </w:r>
      <w:r w:rsidR="00382F6C">
        <w:rPr>
          <w:rFonts w:ascii="Times New Roman" w:eastAsiaTheme="minorEastAsia" w:hAnsi="Times New Roman" w:cs="Times New Roman"/>
          <w:iCs/>
          <w:sz w:val="24"/>
          <w:szCs w:val="24"/>
          <w:lang w:val="ro-RO"/>
        </w:rPr>
        <w:t>,</w:t>
      </w:r>
      <w:r w:rsidR="00231D1E">
        <w:rPr>
          <w:rFonts w:ascii="Times New Roman" w:eastAsiaTheme="minorEastAsia" w:hAnsi="Times New Roman" w:cs="Times New Roman"/>
          <w:iCs/>
          <w:sz w:val="24"/>
          <w:szCs w:val="24"/>
          <w:lang w:val="ro-RO"/>
        </w:rPr>
        <w:t xml:space="preserve"> pot fi</w:t>
      </w:r>
      <w:r w:rsidR="008054AE">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utilizate pentru cultura plantelor de câmp (porumb, grâu, orz, ovăz, floarea</w:t>
      </w:r>
      <w:r w:rsidR="00382F6C">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soarelui). O parte dintre </w:t>
      </w:r>
      <w:r w:rsidR="00231D1E">
        <w:rPr>
          <w:rFonts w:ascii="Times New Roman" w:eastAsiaTheme="minorEastAsia" w:hAnsi="Times New Roman" w:cs="Times New Roman"/>
          <w:iCs/>
          <w:sz w:val="24"/>
          <w:szCs w:val="24"/>
          <w:lang w:val="ro-RO"/>
        </w:rPr>
        <w:t>acestea au folosinţă silvică sau sunt ocupate de</w:t>
      </w:r>
      <w:r>
        <w:rPr>
          <w:rFonts w:ascii="Times New Roman" w:eastAsiaTheme="minorEastAsia" w:hAnsi="Times New Roman" w:cs="Times New Roman"/>
          <w:iCs/>
          <w:sz w:val="24"/>
          <w:szCs w:val="24"/>
          <w:lang w:val="ro-RO"/>
        </w:rPr>
        <w:t xml:space="preserve"> păşuni şi fâneţe naturale</w:t>
      </w:r>
      <w:r w:rsidR="00231D1E">
        <w:rPr>
          <w:rFonts w:ascii="Times New Roman" w:eastAsiaTheme="minorEastAsia" w:hAnsi="Times New Roman" w:cs="Times New Roman"/>
          <w:iCs/>
          <w:sz w:val="24"/>
          <w:szCs w:val="24"/>
          <w:lang w:val="ro-RO"/>
        </w:rPr>
        <w:t xml:space="preserve"> de slabă calitate, în compoziţia floristică a acestora predominând plante fără valoare furajeră.</w:t>
      </w:r>
    </w:p>
    <w:p w14:paraId="63499F6A" w14:textId="77777777" w:rsidR="00441A33" w:rsidRPr="000A6E64" w:rsidRDefault="00441A33" w:rsidP="000A6E64">
      <w:pPr>
        <w:pBdr>
          <w:bottom w:val="single" w:sz="6" w:space="1" w:color="auto"/>
        </w:pBdr>
        <w:spacing w:after="0" w:line="360" w:lineRule="auto"/>
        <w:rPr>
          <w:rFonts w:ascii="Times New Roman" w:eastAsiaTheme="minorEastAsia" w:hAnsi="Times New Roman" w:cs="Times New Roman"/>
          <w:b/>
          <w:iCs/>
          <w:sz w:val="24"/>
          <w:szCs w:val="24"/>
          <w:lang w:val="ro-RO"/>
        </w:rPr>
      </w:pPr>
    </w:p>
    <w:p w14:paraId="1A758B0A" w14:textId="77777777" w:rsidR="000A6E64" w:rsidRDefault="000A6E64" w:rsidP="0047057B">
      <w:pPr>
        <w:spacing w:after="0" w:line="360" w:lineRule="auto"/>
        <w:jc w:val="center"/>
        <w:rPr>
          <w:rFonts w:ascii="Times New Roman" w:eastAsiaTheme="minorEastAsia" w:hAnsi="Times New Roman" w:cs="Times New Roman"/>
          <w:b/>
          <w:i/>
          <w:iCs/>
          <w:sz w:val="28"/>
          <w:szCs w:val="28"/>
          <w:lang w:val="ro-RO"/>
        </w:rPr>
      </w:pPr>
    </w:p>
    <w:p w14:paraId="2A63B6D5" w14:textId="77777777" w:rsidR="000A6E64" w:rsidRDefault="000A6E64" w:rsidP="0047057B">
      <w:pPr>
        <w:spacing w:after="0" w:line="360" w:lineRule="auto"/>
        <w:jc w:val="center"/>
        <w:rPr>
          <w:rFonts w:ascii="Times New Roman" w:eastAsiaTheme="minorEastAsia" w:hAnsi="Times New Roman" w:cs="Times New Roman"/>
          <w:b/>
          <w:i/>
          <w:iCs/>
          <w:sz w:val="28"/>
          <w:szCs w:val="28"/>
          <w:lang w:val="ro-RO"/>
        </w:rPr>
      </w:pPr>
    </w:p>
    <w:p w14:paraId="4E69C5B2" w14:textId="77777777" w:rsidR="007C6801" w:rsidRPr="0047057B" w:rsidRDefault="007C6801" w:rsidP="0047057B">
      <w:pPr>
        <w:spacing w:after="0" w:line="360" w:lineRule="auto"/>
        <w:jc w:val="center"/>
        <w:rPr>
          <w:rFonts w:ascii="Times New Roman" w:eastAsiaTheme="minorEastAsia" w:hAnsi="Times New Roman" w:cs="Times New Roman"/>
          <w:b/>
          <w:i/>
          <w:iCs/>
          <w:sz w:val="28"/>
          <w:szCs w:val="28"/>
          <w:lang w:val="ro-RO"/>
        </w:rPr>
      </w:pPr>
      <w:r w:rsidRPr="0047057B">
        <w:rPr>
          <w:rFonts w:ascii="Times New Roman" w:eastAsiaTheme="minorEastAsia" w:hAnsi="Times New Roman" w:cs="Times New Roman"/>
          <w:b/>
          <w:i/>
          <w:iCs/>
          <w:sz w:val="28"/>
          <w:szCs w:val="28"/>
          <w:lang w:val="ro-RO"/>
        </w:rPr>
        <w:t>Eutricamdosolurile gleice, endogleice şi batigleice</w:t>
      </w:r>
    </w:p>
    <w:p w14:paraId="4AD21FF8" w14:textId="77777777" w:rsidR="007C6801" w:rsidRPr="00382F6C" w:rsidRDefault="007C6801" w:rsidP="007C6801">
      <w:pPr>
        <w:contextualSpacing/>
        <w:jc w:val="both"/>
        <w:rPr>
          <w:rFonts w:ascii="Times New Roman" w:hAnsi="Times New Roman" w:cs="Times New Roman"/>
          <w:b/>
          <w:i/>
          <w:color w:val="000000"/>
          <w:sz w:val="24"/>
          <w:szCs w:val="24"/>
        </w:rPr>
      </w:pPr>
    </w:p>
    <w:p w14:paraId="7A2152EB" w14:textId="77777777" w:rsidR="00425118" w:rsidRDefault="00425118" w:rsidP="007B4C3C">
      <w:pPr>
        <w:spacing w:after="0" w:line="360" w:lineRule="auto"/>
        <w:rPr>
          <w:rFonts w:ascii="Times New Roman" w:eastAsiaTheme="minorEastAsia" w:hAnsi="Times New Roman" w:cs="Times New Roman"/>
          <w:b/>
          <w:iCs/>
          <w:sz w:val="24"/>
          <w:szCs w:val="24"/>
          <w:lang w:val="ro-RO"/>
        </w:rPr>
      </w:pPr>
    </w:p>
    <w:p w14:paraId="6B76FBCD" w14:textId="77777777" w:rsidR="007B4C3C" w:rsidRDefault="0047238A" w:rsidP="00FA60BC">
      <w:pPr>
        <w:spacing w:after="0" w:line="360" w:lineRule="auto"/>
        <w:ind w:firstLine="72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Răspândire</w:t>
      </w:r>
    </w:p>
    <w:p w14:paraId="4EA6E02E" w14:textId="0C9FB893" w:rsidR="00683F6D" w:rsidRPr="007931BB" w:rsidRDefault="0047238A" w:rsidP="007931BB">
      <w:pPr>
        <w:spacing w:after="0" w:line="360" w:lineRule="auto"/>
        <w:ind w:firstLine="720"/>
        <w:jc w:val="both"/>
        <w:rPr>
          <w:rStyle w:val="BodytextBold"/>
          <w:rFonts w:eastAsiaTheme="minorEastAsia"/>
          <w:bCs w:val="0"/>
          <w:iCs/>
          <w:color w:val="auto"/>
          <w:sz w:val="24"/>
          <w:szCs w:val="24"/>
          <w:lang w:val="ro-RO"/>
        </w:rPr>
      </w:pPr>
      <w:r w:rsidRPr="007B4C3C">
        <w:rPr>
          <w:rStyle w:val="Bodytext285pt"/>
          <w:rFonts w:eastAsia="Century Schoolbook"/>
          <w:bCs/>
          <w:iCs/>
          <w:sz w:val="24"/>
          <w:szCs w:val="24"/>
        </w:rPr>
        <w:t>În arealul de răspândire a eutricambosolurilor</w:t>
      </w:r>
      <w:r w:rsidR="00382F6C">
        <w:rPr>
          <w:rStyle w:val="Bodytext285pt"/>
          <w:rFonts w:eastAsia="Century Schoolbook"/>
          <w:bCs/>
          <w:iCs/>
          <w:sz w:val="24"/>
          <w:szCs w:val="24"/>
        </w:rPr>
        <w:t>,</w:t>
      </w:r>
      <w:r w:rsidRPr="007B4C3C">
        <w:rPr>
          <w:rStyle w:val="Bodytext285pt"/>
          <w:rFonts w:eastAsia="Century Schoolbook"/>
          <w:bCs/>
          <w:iCs/>
          <w:sz w:val="24"/>
          <w:szCs w:val="24"/>
        </w:rPr>
        <w:t xml:space="preserve"> </w:t>
      </w:r>
      <w:r w:rsidR="0097244C">
        <w:rPr>
          <w:rStyle w:val="Bodytext285pt"/>
          <w:rFonts w:eastAsia="Century Schoolbook"/>
          <w:bCs/>
          <w:iCs/>
          <w:sz w:val="24"/>
          <w:szCs w:val="24"/>
        </w:rPr>
        <w:t>eutricambosol</w:t>
      </w:r>
      <w:r w:rsidR="00231D1E">
        <w:rPr>
          <w:rStyle w:val="Bodytext285pt"/>
          <w:rFonts w:eastAsia="Century Schoolbook"/>
          <w:bCs/>
          <w:iCs/>
          <w:sz w:val="24"/>
          <w:szCs w:val="24"/>
        </w:rPr>
        <w:t>urile afectate de diferite form</w:t>
      </w:r>
      <w:r w:rsidR="0097244C">
        <w:rPr>
          <w:rStyle w:val="Bodytext285pt"/>
          <w:rFonts w:eastAsia="Century Schoolbook"/>
          <w:bCs/>
          <w:iCs/>
          <w:sz w:val="24"/>
          <w:szCs w:val="24"/>
        </w:rPr>
        <w:t xml:space="preserve">e de gleizare </w:t>
      </w:r>
      <w:r w:rsidRPr="007B4C3C">
        <w:rPr>
          <w:rStyle w:val="Bodytext285pt"/>
          <w:rFonts w:eastAsia="Century Schoolbook"/>
          <w:bCs/>
          <w:iCs/>
          <w:sz w:val="24"/>
          <w:szCs w:val="24"/>
        </w:rPr>
        <w:t xml:space="preserve">ocupă suprafeţe de teren mai joase, </w:t>
      </w:r>
      <w:r w:rsidRPr="007B4C3C">
        <w:rPr>
          <w:rStyle w:val="Bodytext285pt"/>
          <w:rFonts w:eastAsia="Century Schoolbook"/>
          <w:iCs/>
          <w:sz w:val="24"/>
          <w:szCs w:val="24"/>
        </w:rPr>
        <w:t>cu apa freatică situată la adâncimi cuprinse între 2 – 3,5 m şi care înregistrează fluctuaţii apreciabile în cursul anului</w:t>
      </w:r>
      <w:r w:rsidR="00382F6C">
        <w:rPr>
          <w:rStyle w:val="Bodytext285pt"/>
          <w:rFonts w:eastAsia="Century Schoolbook"/>
          <w:iCs/>
          <w:sz w:val="24"/>
          <w:szCs w:val="24"/>
        </w:rPr>
        <w:t>;</w:t>
      </w:r>
      <w:r w:rsidRPr="007B4C3C">
        <w:rPr>
          <w:rStyle w:val="Bodytext285pt"/>
          <w:rFonts w:eastAsia="Century Schoolbook"/>
          <w:iCs/>
          <w:sz w:val="24"/>
          <w:szCs w:val="24"/>
        </w:rPr>
        <w:t xml:space="preserve"> primăvara</w:t>
      </w:r>
      <w:r w:rsidR="00382F6C">
        <w:rPr>
          <w:rStyle w:val="Bodytext285pt"/>
          <w:rFonts w:eastAsia="Century Schoolbook"/>
          <w:iCs/>
          <w:sz w:val="24"/>
          <w:szCs w:val="24"/>
        </w:rPr>
        <w:t>,</w:t>
      </w:r>
      <w:r w:rsidRPr="007B4C3C">
        <w:rPr>
          <w:rStyle w:val="Bodytext285pt"/>
          <w:rFonts w:eastAsia="Century Schoolbook"/>
          <w:iCs/>
          <w:sz w:val="24"/>
          <w:szCs w:val="24"/>
        </w:rPr>
        <w:t xml:space="preserve"> apa freatică poate urca până aproape de suprafaţă</w:t>
      </w:r>
      <w:r>
        <w:rPr>
          <w:rStyle w:val="Bodytext285pt"/>
          <w:rFonts w:eastAsia="Century Schoolbook"/>
          <w:iCs/>
          <w:sz w:val="24"/>
          <w:szCs w:val="24"/>
        </w:rPr>
        <w:t>.</w:t>
      </w:r>
    </w:p>
    <w:p w14:paraId="72F33686" w14:textId="77777777" w:rsidR="00744BD8" w:rsidRPr="00382F6C" w:rsidRDefault="00744BD8" w:rsidP="00FA60BC">
      <w:pPr>
        <w:spacing w:after="0" w:line="360" w:lineRule="auto"/>
        <w:ind w:firstLine="708"/>
        <w:jc w:val="both"/>
        <w:rPr>
          <w:rStyle w:val="BodytextBold"/>
          <w:sz w:val="24"/>
          <w:szCs w:val="24"/>
          <w:lang w:val="ro-RO"/>
        </w:rPr>
      </w:pPr>
      <w:r w:rsidRPr="00382F6C">
        <w:rPr>
          <w:rStyle w:val="BodytextBold"/>
          <w:sz w:val="24"/>
          <w:szCs w:val="24"/>
          <w:lang w:val="ro-RO"/>
        </w:rPr>
        <w:t>Condiţii naturale de formare</w:t>
      </w:r>
    </w:p>
    <w:p w14:paraId="777FAF82" w14:textId="77777777" w:rsidR="00683F6D" w:rsidRPr="0049452A" w:rsidRDefault="00744BD8" w:rsidP="007931BB">
      <w:pPr>
        <w:spacing w:after="0" w:line="360" w:lineRule="auto"/>
        <w:ind w:firstLine="708"/>
        <w:jc w:val="both"/>
        <w:rPr>
          <w:rFonts w:ascii="Times New Roman" w:hAnsi="Times New Roman" w:cs="Times New Roman"/>
          <w:bCs/>
          <w:color w:val="000000"/>
          <w:sz w:val="24"/>
          <w:szCs w:val="24"/>
        </w:rPr>
      </w:pPr>
      <w:r w:rsidRPr="00382F6C">
        <w:rPr>
          <w:rStyle w:val="BodytextBold"/>
          <w:b w:val="0"/>
          <w:sz w:val="24"/>
          <w:szCs w:val="24"/>
          <w:lang w:val="ro-RO"/>
        </w:rPr>
        <w:lastRenderedPageBreak/>
        <w:t xml:space="preserve">Regimul climatic în condiţiile căruia s-au format este asemănător </w:t>
      </w:r>
      <w:r w:rsidR="006C43B2" w:rsidRPr="00382F6C">
        <w:rPr>
          <w:rStyle w:val="BodytextBold"/>
          <w:b w:val="0"/>
          <w:sz w:val="24"/>
          <w:szCs w:val="24"/>
          <w:lang w:val="ro-RO"/>
        </w:rPr>
        <w:t>Eutricambosolurilor tipice</w:t>
      </w:r>
      <w:r w:rsidRPr="00382F6C">
        <w:rPr>
          <w:rStyle w:val="BodytextBold"/>
          <w:b w:val="0"/>
          <w:sz w:val="24"/>
          <w:szCs w:val="24"/>
          <w:lang w:val="ro-RO"/>
        </w:rPr>
        <w:t xml:space="preserve">tipice. Ocupă suprafeţele cele mai slab drenate, cu ape freatice aflate la adâncimi mai mici de 3 m din zona forestieră a ţării: părţile joase ale luncilor neinundabile şi terasele inferioare, depresiuni, câmpii joase. Vegetaţia naturală este alcătuită din asociaţii de </w:t>
      </w:r>
      <w:r w:rsidRPr="00382F6C">
        <w:rPr>
          <w:rStyle w:val="BodytextBold"/>
          <w:b w:val="0"/>
          <w:i/>
          <w:sz w:val="24"/>
          <w:szCs w:val="24"/>
          <w:lang w:val="ro-RO"/>
        </w:rPr>
        <w:t>Poa pratensis</w:t>
      </w:r>
      <w:r w:rsidRPr="00382F6C">
        <w:rPr>
          <w:rStyle w:val="BodytextBold"/>
          <w:b w:val="0"/>
          <w:sz w:val="24"/>
          <w:szCs w:val="24"/>
          <w:lang w:val="ro-RO"/>
        </w:rPr>
        <w:t xml:space="preserve">, </w:t>
      </w:r>
      <w:r w:rsidRPr="00382F6C">
        <w:rPr>
          <w:rStyle w:val="BodytextBold"/>
          <w:b w:val="0"/>
          <w:i/>
          <w:sz w:val="24"/>
          <w:szCs w:val="24"/>
          <w:lang w:val="ro-RO"/>
        </w:rPr>
        <w:t>Alopecurus pratensis</w:t>
      </w:r>
      <w:r w:rsidRPr="00382F6C">
        <w:rPr>
          <w:rStyle w:val="BodytextBold"/>
          <w:b w:val="0"/>
          <w:sz w:val="24"/>
          <w:szCs w:val="24"/>
          <w:lang w:val="ro-RO"/>
        </w:rPr>
        <w:t xml:space="preserve"> şi </w:t>
      </w:r>
      <w:r w:rsidRPr="00382F6C">
        <w:rPr>
          <w:rStyle w:val="BodytextBold"/>
          <w:b w:val="0"/>
          <w:i/>
          <w:sz w:val="24"/>
          <w:szCs w:val="24"/>
          <w:lang w:val="ro-RO"/>
        </w:rPr>
        <w:t>Agrostis tenuis</w:t>
      </w:r>
      <w:r w:rsidRPr="00382F6C">
        <w:rPr>
          <w:rStyle w:val="BodytextBold"/>
          <w:b w:val="0"/>
          <w:sz w:val="24"/>
          <w:szCs w:val="24"/>
          <w:lang w:val="ro-RO"/>
        </w:rPr>
        <w:t xml:space="preserve">, la care se adaugă specii de </w:t>
      </w:r>
      <w:r w:rsidRPr="00382F6C">
        <w:rPr>
          <w:rStyle w:val="BodytextBold"/>
          <w:b w:val="0"/>
          <w:i/>
          <w:sz w:val="24"/>
          <w:szCs w:val="24"/>
          <w:lang w:val="ro-RO"/>
        </w:rPr>
        <w:t>Juncus</w:t>
      </w:r>
      <w:r w:rsidRPr="00382F6C">
        <w:rPr>
          <w:rStyle w:val="BodytextBold"/>
          <w:b w:val="0"/>
          <w:sz w:val="24"/>
          <w:szCs w:val="24"/>
          <w:lang w:val="ro-RO"/>
        </w:rPr>
        <w:t xml:space="preserve"> şi </w:t>
      </w:r>
      <w:r w:rsidRPr="00382F6C">
        <w:rPr>
          <w:rStyle w:val="BodytextBold"/>
          <w:b w:val="0"/>
          <w:i/>
          <w:sz w:val="24"/>
          <w:szCs w:val="24"/>
          <w:lang w:val="ro-RO"/>
        </w:rPr>
        <w:t>Carex</w:t>
      </w:r>
      <w:r w:rsidRPr="00382F6C">
        <w:rPr>
          <w:rStyle w:val="BodytextBold"/>
          <w:b w:val="0"/>
          <w:sz w:val="24"/>
          <w:szCs w:val="24"/>
          <w:lang w:val="ro-RO"/>
        </w:rPr>
        <w:t xml:space="preserve"> (vegetaţie specifică pentru </w:t>
      </w:r>
      <w:r w:rsidR="006C43B2" w:rsidRPr="00382F6C">
        <w:rPr>
          <w:rStyle w:val="BodytextBold"/>
          <w:b w:val="0"/>
          <w:sz w:val="24"/>
          <w:szCs w:val="24"/>
          <w:lang w:val="ro-RO"/>
        </w:rPr>
        <w:t xml:space="preserve">eutricambosolurile </w:t>
      </w:r>
      <w:r w:rsidR="00077B70" w:rsidRPr="00382F6C">
        <w:rPr>
          <w:rStyle w:val="BodytextBold"/>
          <w:b w:val="0"/>
          <w:sz w:val="24"/>
          <w:szCs w:val="24"/>
          <w:lang w:val="ro-RO"/>
        </w:rPr>
        <w:t>gleice şi batigleice).</w:t>
      </w:r>
      <w:r w:rsidR="00425118" w:rsidRPr="00382F6C">
        <w:rPr>
          <w:rStyle w:val="BodytextBold"/>
          <w:b w:val="0"/>
          <w:sz w:val="24"/>
          <w:szCs w:val="24"/>
          <w:lang w:val="ro-RO"/>
        </w:rPr>
        <w:t xml:space="preserve"> </w:t>
      </w:r>
      <w:r w:rsidR="006C43B2" w:rsidRPr="00382F6C">
        <w:rPr>
          <w:rStyle w:val="BodytextBold"/>
          <w:b w:val="0"/>
          <w:sz w:val="24"/>
          <w:szCs w:val="24"/>
          <w:lang w:val="ro-RO"/>
        </w:rPr>
        <w:t>Pe eutricambosolurile</w:t>
      </w:r>
      <w:r w:rsidRPr="00382F6C">
        <w:rPr>
          <w:rStyle w:val="BodytextBold"/>
          <w:b w:val="0"/>
          <w:sz w:val="24"/>
          <w:szCs w:val="24"/>
          <w:lang w:val="ro-RO"/>
        </w:rPr>
        <w:t xml:space="preserve"> endogleice predomină asociaţiile de </w:t>
      </w:r>
      <w:r w:rsidRPr="00382F6C">
        <w:rPr>
          <w:rStyle w:val="BodytextBold"/>
          <w:b w:val="0"/>
          <w:i/>
          <w:sz w:val="24"/>
          <w:szCs w:val="24"/>
          <w:lang w:val="ro-RO"/>
        </w:rPr>
        <w:t>Trifolium repens, Trifolium fragiferum</w:t>
      </w:r>
      <w:r w:rsidRPr="00382F6C">
        <w:rPr>
          <w:rStyle w:val="BodytextBold"/>
          <w:b w:val="0"/>
          <w:sz w:val="24"/>
          <w:szCs w:val="24"/>
          <w:lang w:val="ro-RO"/>
        </w:rPr>
        <w:t xml:space="preserve"> şi </w:t>
      </w:r>
      <w:r w:rsidRPr="00382F6C">
        <w:rPr>
          <w:rStyle w:val="BodytextBold"/>
          <w:b w:val="0"/>
          <w:i/>
          <w:sz w:val="24"/>
          <w:szCs w:val="24"/>
          <w:lang w:val="ro-RO"/>
        </w:rPr>
        <w:t>Agrostis canina, Poa pratensis, Holcus lanatus</w:t>
      </w:r>
      <w:r w:rsidRPr="00382F6C">
        <w:rPr>
          <w:rStyle w:val="BodytextBold"/>
          <w:b w:val="0"/>
          <w:sz w:val="24"/>
          <w:szCs w:val="24"/>
          <w:lang w:val="ro-RO"/>
        </w:rPr>
        <w:t xml:space="preserve">. Unele dintre aceste soluri apar şi sub păduri de </w:t>
      </w:r>
      <w:r w:rsidR="006C43B2" w:rsidRPr="00441A33">
        <w:rPr>
          <w:rStyle w:val="BodyTextChar4"/>
          <w:rFonts w:ascii="Times New Roman" w:eastAsiaTheme="minorEastAsia" w:hAnsi="Times New Roman"/>
          <w:i/>
          <w:sz w:val="24"/>
          <w:szCs w:val="24"/>
          <w:lang w:val="ro-RO"/>
        </w:rPr>
        <w:t>Quercus petraea</w:t>
      </w:r>
      <w:r w:rsidR="006C43B2" w:rsidRPr="007B4C3C">
        <w:rPr>
          <w:rStyle w:val="BodyTextChar4"/>
          <w:rFonts w:ascii="Times New Roman" w:eastAsiaTheme="minorEastAsia" w:hAnsi="Times New Roman"/>
          <w:sz w:val="24"/>
          <w:szCs w:val="24"/>
          <w:lang w:val="ro-RO"/>
        </w:rPr>
        <w:t xml:space="preserve">, </w:t>
      </w:r>
      <w:r w:rsidR="006C43B2" w:rsidRPr="00441A33">
        <w:rPr>
          <w:rStyle w:val="BodyTextChar4"/>
          <w:rFonts w:ascii="Times New Roman" w:eastAsiaTheme="minorEastAsia" w:hAnsi="Times New Roman"/>
          <w:i/>
          <w:sz w:val="24"/>
          <w:szCs w:val="24"/>
          <w:lang w:val="ro-RO"/>
        </w:rPr>
        <w:t>Quercus robur</w:t>
      </w:r>
      <w:r w:rsidRPr="0049452A">
        <w:rPr>
          <w:rStyle w:val="BodytextBold"/>
          <w:b w:val="0"/>
          <w:i/>
          <w:sz w:val="24"/>
          <w:szCs w:val="24"/>
          <w:lang w:val="ro-RO"/>
        </w:rPr>
        <w:t>,</w:t>
      </w:r>
      <w:r w:rsidR="006C43B2" w:rsidRPr="00441A33">
        <w:rPr>
          <w:rStyle w:val="BodyTextChar4"/>
          <w:rFonts w:ascii="Times New Roman" w:eastAsiaTheme="minorEastAsia" w:hAnsi="Times New Roman"/>
          <w:i/>
          <w:sz w:val="24"/>
          <w:szCs w:val="24"/>
          <w:lang w:val="ro-RO"/>
        </w:rPr>
        <w:t xml:space="preserve"> Quercus cerris</w:t>
      </w:r>
      <w:r w:rsidR="006C43B2" w:rsidRPr="007B4C3C">
        <w:rPr>
          <w:rStyle w:val="BodyTextChar4"/>
          <w:rFonts w:ascii="Times New Roman" w:eastAsiaTheme="minorEastAsia" w:hAnsi="Times New Roman"/>
          <w:sz w:val="24"/>
          <w:szCs w:val="24"/>
          <w:lang w:val="ro-RO"/>
        </w:rPr>
        <w:t xml:space="preserve"> şi </w:t>
      </w:r>
      <w:r w:rsidR="006C43B2" w:rsidRPr="00441A33">
        <w:rPr>
          <w:rStyle w:val="BodyTextChar4"/>
          <w:rFonts w:ascii="Times New Roman" w:eastAsiaTheme="minorEastAsia" w:hAnsi="Times New Roman"/>
          <w:i/>
          <w:sz w:val="24"/>
          <w:szCs w:val="24"/>
          <w:lang w:val="ro-RO"/>
        </w:rPr>
        <w:t>Quercus frainetto</w:t>
      </w:r>
      <w:r w:rsidRPr="0049452A">
        <w:rPr>
          <w:rStyle w:val="BodytextBold"/>
          <w:b w:val="0"/>
          <w:sz w:val="24"/>
          <w:szCs w:val="24"/>
          <w:lang w:val="ro-RO"/>
        </w:rPr>
        <w:t xml:space="preserve">. În covorul erbaceu al pădurilor predomină </w:t>
      </w:r>
      <w:r w:rsidRPr="0049452A">
        <w:rPr>
          <w:rStyle w:val="BodytextBold"/>
          <w:b w:val="0"/>
          <w:i/>
          <w:sz w:val="24"/>
          <w:szCs w:val="24"/>
          <w:lang w:val="ro-RO"/>
        </w:rPr>
        <w:t>Anemone nemorosa, Viola silvestris, Geum urbanum</w:t>
      </w:r>
      <w:r w:rsidRPr="0049452A">
        <w:rPr>
          <w:rStyle w:val="BodytextBold"/>
          <w:b w:val="0"/>
          <w:sz w:val="24"/>
          <w:szCs w:val="24"/>
          <w:lang w:val="ro-RO"/>
        </w:rPr>
        <w:t xml:space="preserve"> etc. Apele freatice sunt</w:t>
      </w:r>
      <w:r w:rsidR="0049452A">
        <w:rPr>
          <w:rStyle w:val="BodytextBold"/>
          <w:b w:val="0"/>
          <w:sz w:val="24"/>
          <w:szCs w:val="24"/>
          <w:lang w:val="ro-RO"/>
        </w:rPr>
        <w:t>,</w:t>
      </w:r>
      <w:r w:rsidRPr="0049452A">
        <w:rPr>
          <w:rStyle w:val="BodytextBold"/>
          <w:b w:val="0"/>
          <w:sz w:val="24"/>
          <w:szCs w:val="24"/>
          <w:lang w:val="ro-RO"/>
        </w:rPr>
        <w:t xml:space="preserve"> de obicei</w:t>
      </w:r>
      <w:r w:rsidR="0049452A">
        <w:rPr>
          <w:rStyle w:val="BodytextBold"/>
          <w:b w:val="0"/>
          <w:sz w:val="24"/>
          <w:szCs w:val="24"/>
          <w:lang w:val="ro-RO"/>
        </w:rPr>
        <w:t>,</w:t>
      </w:r>
      <w:r w:rsidRPr="0049452A">
        <w:rPr>
          <w:rStyle w:val="BodytextBold"/>
          <w:b w:val="0"/>
          <w:sz w:val="24"/>
          <w:szCs w:val="24"/>
          <w:lang w:val="ro-RO"/>
        </w:rPr>
        <w:t xml:space="preserve"> slab mineralizate, cu un conţinut mai mic de 0,5 g/l săruri solubile. </w:t>
      </w:r>
      <w:r w:rsidRPr="0049452A">
        <w:rPr>
          <w:rStyle w:val="BodytextBold"/>
          <w:b w:val="0"/>
          <w:sz w:val="24"/>
          <w:szCs w:val="24"/>
        </w:rPr>
        <w:t>Materialele parentale sunt variate textural, de la luturi nisipoase la argile, adesea conţin intercalaţii subţiri de nisip sau pietriş.</w:t>
      </w:r>
    </w:p>
    <w:p w14:paraId="787CFFBD" w14:textId="77777777" w:rsidR="007C6801" w:rsidRPr="007B4C3C" w:rsidRDefault="00744BD8" w:rsidP="007B4C3C">
      <w:pPr>
        <w:spacing w:after="0" w:line="360" w:lineRule="auto"/>
        <w:rPr>
          <w:rFonts w:ascii="Times New Roman" w:eastAsiaTheme="minorEastAsia" w:hAnsi="Times New Roman" w:cs="Times New Roman"/>
          <w:b/>
          <w:iCs/>
          <w:sz w:val="24"/>
          <w:szCs w:val="24"/>
          <w:lang w:val="ro-RO"/>
        </w:rPr>
      </w:pPr>
      <w:r w:rsidRPr="007B4C3C">
        <w:rPr>
          <w:rFonts w:ascii="Times New Roman" w:eastAsiaTheme="minorEastAsia" w:hAnsi="Times New Roman" w:cs="Times New Roman"/>
          <w:b/>
          <w:iCs/>
          <w:sz w:val="24"/>
          <w:szCs w:val="24"/>
          <w:lang w:val="ro-RO"/>
        </w:rPr>
        <w:t xml:space="preserve"> </w:t>
      </w:r>
      <w:r w:rsidR="00FA60BC">
        <w:rPr>
          <w:rFonts w:ascii="Times New Roman" w:eastAsiaTheme="minorEastAsia" w:hAnsi="Times New Roman" w:cs="Times New Roman"/>
          <w:b/>
          <w:iCs/>
          <w:sz w:val="24"/>
          <w:szCs w:val="24"/>
          <w:lang w:val="ro-RO"/>
        </w:rPr>
        <w:tab/>
      </w:r>
      <w:r w:rsidRPr="007B4C3C">
        <w:rPr>
          <w:rFonts w:ascii="Times New Roman" w:eastAsiaTheme="minorEastAsia" w:hAnsi="Times New Roman" w:cs="Times New Roman"/>
          <w:b/>
          <w:iCs/>
          <w:sz w:val="24"/>
          <w:szCs w:val="24"/>
          <w:lang w:val="ro-RO"/>
        </w:rPr>
        <w:t>Procese pedogenetice</w:t>
      </w:r>
    </w:p>
    <w:p w14:paraId="6E6BFD0E" w14:textId="47E81878" w:rsidR="00AF5C60" w:rsidRPr="007B4C3C" w:rsidRDefault="0047238A" w:rsidP="007B4C3C">
      <w:pPr>
        <w:spacing w:line="360" w:lineRule="auto"/>
        <w:ind w:firstLine="360"/>
        <w:jc w:val="both"/>
        <w:rPr>
          <w:rFonts w:ascii="Times New Roman" w:eastAsia="Century Schoolbook" w:hAnsi="Times New Roman" w:cs="Times New Roman"/>
          <w:bCs/>
          <w:iCs/>
          <w:color w:val="000000"/>
          <w:sz w:val="24"/>
          <w:szCs w:val="24"/>
          <w:shd w:val="clear" w:color="auto" w:fill="FFFFFF"/>
          <w:lang w:val="ro-RO" w:eastAsia="ro-RO" w:bidi="ro-RO"/>
        </w:rPr>
      </w:pPr>
      <w:r>
        <w:rPr>
          <w:rStyle w:val="Bodytext285pt"/>
          <w:rFonts w:eastAsia="Century Schoolbook"/>
          <w:bCs/>
          <w:iCs/>
          <w:sz w:val="24"/>
          <w:szCs w:val="24"/>
        </w:rPr>
        <w:t>Formarea acestor soluri este strâns legată de prezenţa</w:t>
      </w:r>
      <w:r w:rsidR="00AF5C60" w:rsidRPr="007B4C3C">
        <w:rPr>
          <w:rStyle w:val="Bodytext285pt"/>
          <w:rFonts w:eastAsia="Century Schoolbook"/>
          <w:iCs/>
          <w:sz w:val="24"/>
          <w:szCs w:val="24"/>
        </w:rPr>
        <w:t xml:space="preserve"> ap</w:t>
      </w:r>
      <w:r>
        <w:rPr>
          <w:rStyle w:val="Bodytext285pt"/>
          <w:rFonts w:eastAsia="Century Schoolbook"/>
          <w:iCs/>
          <w:sz w:val="24"/>
          <w:szCs w:val="24"/>
        </w:rPr>
        <w:t>ei freatice</w:t>
      </w:r>
      <w:r w:rsidR="0049452A">
        <w:rPr>
          <w:rStyle w:val="Bodytext285pt"/>
          <w:rFonts w:eastAsia="Century Schoolbook"/>
          <w:iCs/>
          <w:sz w:val="24"/>
          <w:szCs w:val="24"/>
        </w:rPr>
        <w:t>,</w:t>
      </w:r>
      <w:r w:rsidR="00744BD8" w:rsidRPr="007B4C3C">
        <w:rPr>
          <w:rStyle w:val="Bodytext285pt"/>
          <w:rFonts w:eastAsia="Century Schoolbook"/>
          <w:iCs/>
          <w:sz w:val="24"/>
          <w:szCs w:val="24"/>
        </w:rPr>
        <w:t xml:space="preserve"> situată</w:t>
      </w:r>
      <w:r w:rsidR="00AF5C60" w:rsidRPr="007B4C3C">
        <w:rPr>
          <w:rStyle w:val="Bodytext285pt"/>
          <w:rFonts w:eastAsia="Century Schoolbook"/>
          <w:iCs/>
          <w:sz w:val="24"/>
          <w:szCs w:val="24"/>
        </w:rPr>
        <w:t xml:space="preserve"> la adâncimi cuprinse între 2 – 3,5 m şi</w:t>
      </w:r>
      <w:r w:rsidR="00744BD8" w:rsidRPr="007B4C3C">
        <w:rPr>
          <w:rStyle w:val="Bodytext285pt"/>
          <w:rFonts w:eastAsia="Century Schoolbook"/>
          <w:iCs/>
          <w:sz w:val="24"/>
          <w:szCs w:val="24"/>
        </w:rPr>
        <w:t xml:space="preserve"> care</w:t>
      </w:r>
      <w:r w:rsidR="00AF5C60" w:rsidRPr="007B4C3C">
        <w:rPr>
          <w:rStyle w:val="Bodytext285pt"/>
          <w:rFonts w:eastAsia="Century Schoolbook"/>
          <w:iCs/>
          <w:sz w:val="24"/>
          <w:szCs w:val="24"/>
        </w:rPr>
        <w:t xml:space="preserve"> înregistrează fluctuaţii apreciabile în cursul anului</w:t>
      </w:r>
      <w:r w:rsidR="0049452A">
        <w:rPr>
          <w:rStyle w:val="Bodytext285pt"/>
          <w:rFonts w:eastAsia="Century Schoolbook"/>
          <w:iCs/>
          <w:sz w:val="24"/>
          <w:szCs w:val="24"/>
        </w:rPr>
        <w:t>;</w:t>
      </w:r>
      <w:r w:rsidR="00AF5C60" w:rsidRPr="007B4C3C">
        <w:rPr>
          <w:rStyle w:val="Bodytext285pt"/>
          <w:rFonts w:eastAsia="Century Schoolbook"/>
          <w:iCs/>
          <w:sz w:val="24"/>
          <w:szCs w:val="24"/>
        </w:rPr>
        <w:t xml:space="preserve"> primăvara apa freatică poate urca până aproape de suprafaţă. Mineralizarea apei freatice este, în general, slabă sau moderată, compoziţia chimică a acesteia este variată, ea depinzând de natura rocilor din substrat, de caracterul condiţiilor bioclimatice şi de viteza de circulaţie a apei freatice. </w:t>
      </w:r>
      <w:r w:rsidR="0049452A">
        <w:rPr>
          <w:rStyle w:val="Bodytext285pt"/>
          <w:rFonts w:eastAsia="Century Schoolbook"/>
          <w:iCs/>
          <w:sz w:val="24"/>
          <w:szCs w:val="24"/>
        </w:rPr>
        <w:t>Î</w:t>
      </w:r>
      <w:r w:rsidR="00AF5C60" w:rsidRPr="007B4C3C">
        <w:rPr>
          <w:rStyle w:val="Bodytext285pt"/>
          <w:rFonts w:eastAsia="Century Schoolbook"/>
          <w:iCs/>
          <w:sz w:val="24"/>
          <w:szCs w:val="24"/>
        </w:rPr>
        <w:t xml:space="preserve">n cazul </w:t>
      </w:r>
      <w:r w:rsidR="00744BD8" w:rsidRPr="0049452A">
        <w:rPr>
          <w:rFonts w:ascii="Times New Roman" w:hAnsi="Times New Roman" w:cs="Times New Roman"/>
          <w:bCs/>
          <w:iCs/>
          <w:sz w:val="24"/>
          <w:szCs w:val="24"/>
          <w:lang w:val="ro-RO"/>
        </w:rPr>
        <w:t xml:space="preserve">eutricambosolului </w:t>
      </w:r>
      <w:r w:rsidR="00AF5C60" w:rsidRPr="0049452A">
        <w:rPr>
          <w:rFonts w:ascii="Times New Roman" w:hAnsi="Times New Roman" w:cs="Times New Roman"/>
          <w:bCs/>
          <w:iCs/>
          <w:sz w:val="24"/>
          <w:szCs w:val="24"/>
          <w:lang w:val="ro-RO"/>
        </w:rPr>
        <w:t>amfigleic</w:t>
      </w:r>
      <w:r w:rsidR="0049452A">
        <w:rPr>
          <w:rFonts w:ascii="Times New Roman" w:hAnsi="Times New Roman" w:cs="Times New Roman"/>
          <w:bCs/>
          <w:iCs/>
          <w:sz w:val="24"/>
          <w:szCs w:val="24"/>
          <w:lang w:val="ro-RO"/>
        </w:rPr>
        <w:t>,</w:t>
      </w:r>
      <w:r w:rsidR="00AF5C60" w:rsidRPr="0049452A">
        <w:rPr>
          <w:rFonts w:ascii="Times New Roman" w:hAnsi="Times New Roman" w:cs="Times New Roman"/>
          <w:bCs/>
          <w:iCs/>
          <w:sz w:val="24"/>
          <w:szCs w:val="24"/>
          <w:lang w:val="ro-RO"/>
        </w:rPr>
        <w:t xml:space="preserve"> în perioadele umede ale anului apare</w:t>
      </w:r>
      <w:r w:rsidR="0049452A">
        <w:rPr>
          <w:rFonts w:ascii="Times New Roman" w:hAnsi="Times New Roman" w:cs="Times New Roman"/>
          <w:bCs/>
          <w:iCs/>
          <w:sz w:val="24"/>
          <w:szCs w:val="24"/>
          <w:lang w:val="ro-RO"/>
        </w:rPr>
        <w:t>,</w:t>
      </w:r>
      <w:r w:rsidR="00AF5C60" w:rsidRPr="0049452A">
        <w:rPr>
          <w:rFonts w:ascii="Times New Roman" w:hAnsi="Times New Roman" w:cs="Times New Roman"/>
          <w:bCs/>
          <w:iCs/>
          <w:sz w:val="24"/>
          <w:szCs w:val="24"/>
          <w:lang w:val="ro-RO"/>
        </w:rPr>
        <w:t xml:space="preserve"> în partea superioară a</w:t>
      </w:r>
      <w:r w:rsidR="007B4C3C" w:rsidRPr="0049452A">
        <w:rPr>
          <w:rFonts w:ascii="Times New Roman" w:hAnsi="Times New Roman" w:cs="Times New Roman"/>
          <w:bCs/>
          <w:iCs/>
          <w:sz w:val="24"/>
          <w:szCs w:val="24"/>
          <w:lang w:val="ro-RO"/>
        </w:rPr>
        <w:t xml:space="preserve"> solului</w:t>
      </w:r>
      <w:r w:rsidR="0049452A">
        <w:rPr>
          <w:rFonts w:ascii="Times New Roman" w:hAnsi="Times New Roman" w:cs="Times New Roman"/>
          <w:bCs/>
          <w:iCs/>
          <w:sz w:val="24"/>
          <w:szCs w:val="24"/>
          <w:lang w:val="ro-RO"/>
        </w:rPr>
        <w:t>,</w:t>
      </w:r>
      <w:r w:rsidR="007B4C3C" w:rsidRPr="0049452A">
        <w:rPr>
          <w:rFonts w:ascii="Times New Roman" w:hAnsi="Times New Roman" w:cs="Times New Roman"/>
          <w:bCs/>
          <w:iCs/>
          <w:sz w:val="24"/>
          <w:szCs w:val="24"/>
          <w:lang w:val="ro-RO"/>
        </w:rPr>
        <w:t xml:space="preserve"> deasupra orizontului Bv</w:t>
      </w:r>
      <w:r w:rsidR="0049452A">
        <w:rPr>
          <w:rFonts w:ascii="Times New Roman" w:hAnsi="Times New Roman" w:cs="Times New Roman"/>
          <w:bCs/>
          <w:iCs/>
          <w:sz w:val="24"/>
          <w:szCs w:val="24"/>
          <w:lang w:val="ro-RO"/>
        </w:rPr>
        <w:t>,</w:t>
      </w:r>
      <w:r w:rsidR="00AF5C60" w:rsidRPr="0049452A">
        <w:rPr>
          <w:rFonts w:ascii="Times New Roman" w:hAnsi="Times New Roman" w:cs="Times New Roman"/>
          <w:bCs/>
          <w:iCs/>
          <w:sz w:val="24"/>
          <w:szCs w:val="24"/>
          <w:lang w:val="ro-RO"/>
        </w:rPr>
        <w:t xml:space="preserve"> o pânză temporară de apă stagnant</w:t>
      </w:r>
      <w:r w:rsidR="00744BD8" w:rsidRPr="0049452A">
        <w:rPr>
          <w:rFonts w:ascii="Times New Roman" w:hAnsi="Times New Roman" w:cs="Times New Roman"/>
          <w:bCs/>
          <w:iCs/>
          <w:sz w:val="24"/>
          <w:szCs w:val="24"/>
          <w:lang w:val="ro-RO"/>
        </w:rPr>
        <w:t>ă</w:t>
      </w:r>
      <w:r w:rsidR="00AF5C60" w:rsidRPr="0049452A">
        <w:rPr>
          <w:rFonts w:ascii="Times New Roman" w:hAnsi="Times New Roman" w:cs="Times New Roman"/>
          <w:bCs/>
          <w:iCs/>
          <w:sz w:val="24"/>
          <w:szCs w:val="24"/>
          <w:lang w:val="ro-RO"/>
        </w:rPr>
        <w:t>, solul înregistrând un exces de apă atât de suprafaţă</w:t>
      </w:r>
      <w:r w:rsidR="0049452A">
        <w:rPr>
          <w:rFonts w:ascii="Times New Roman" w:hAnsi="Times New Roman" w:cs="Times New Roman"/>
          <w:bCs/>
          <w:iCs/>
          <w:sz w:val="24"/>
          <w:szCs w:val="24"/>
          <w:lang w:val="ro-RO"/>
        </w:rPr>
        <w:t>,</w:t>
      </w:r>
      <w:r w:rsidR="00AF5C60" w:rsidRPr="0049452A">
        <w:rPr>
          <w:rFonts w:ascii="Times New Roman" w:hAnsi="Times New Roman" w:cs="Times New Roman"/>
          <w:bCs/>
          <w:iCs/>
          <w:sz w:val="24"/>
          <w:szCs w:val="24"/>
          <w:lang w:val="ro-RO"/>
        </w:rPr>
        <w:t xml:space="preserve"> cât şi de adâncime. </w:t>
      </w:r>
      <w:r w:rsidR="00AF5C60" w:rsidRPr="0049452A">
        <w:rPr>
          <w:rFonts w:ascii="Times New Roman" w:hAnsi="Times New Roman" w:cs="Times New Roman"/>
          <w:bCs/>
          <w:iCs/>
          <w:sz w:val="24"/>
          <w:szCs w:val="24"/>
        </w:rPr>
        <w:lastRenderedPageBreak/>
        <w:t>Morfologic, aceste subunităţi de soluri se caracterizează prin prezenţa orizontului de glei tipic la nivelul mediu al stratului acvifer freatic. Supraumezirea înregistrată în profilul de sol cre</w:t>
      </w:r>
      <w:r w:rsidR="00A61CA3">
        <w:rPr>
          <w:rFonts w:ascii="Times New Roman" w:hAnsi="Times New Roman" w:cs="Times New Roman"/>
          <w:bCs/>
          <w:iCs/>
          <w:sz w:val="24"/>
          <w:szCs w:val="24"/>
        </w:rPr>
        <w:t>e</w:t>
      </w:r>
      <w:r w:rsidR="00AF5C60" w:rsidRPr="0049452A">
        <w:rPr>
          <w:rFonts w:ascii="Times New Roman" w:hAnsi="Times New Roman" w:cs="Times New Roman"/>
          <w:bCs/>
          <w:iCs/>
          <w:sz w:val="24"/>
          <w:szCs w:val="24"/>
        </w:rPr>
        <w:t>ază condiţii de reducere, de către microorganism</w:t>
      </w:r>
      <w:r w:rsidR="00744BD8" w:rsidRPr="0049452A">
        <w:rPr>
          <w:rFonts w:ascii="Times New Roman" w:hAnsi="Times New Roman" w:cs="Times New Roman"/>
          <w:bCs/>
          <w:iCs/>
          <w:sz w:val="24"/>
          <w:szCs w:val="24"/>
        </w:rPr>
        <w:t>e</w:t>
      </w:r>
      <w:r w:rsidR="00AF5C60" w:rsidRPr="0049452A">
        <w:rPr>
          <w:rFonts w:ascii="Times New Roman" w:hAnsi="Times New Roman" w:cs="Times New Roman"/>
          <w:bCs/>
          <w:iCs/>
          <w:sz w:val="24"/>
          <w:szCs w:val="24"/>
        </w:rPr>
        <w:t>, a compuşilor oxidaţi ai fierului şi manganului, formându-se bicarbonatul feros şi manganos. În pa</w:t>
      </w:r>
      <w:r w:rsidR="00744BD8" w:rsidRPr="0049452A">
        <w:rPr>
          <w:rFonts w:ascii="Times New Roman" w:hAnsi="Times New Roman" w:cs="Times New Roman"/>
          <w:bCs/>
          <w:iCs/>
          <w:sz w:val="24"/>
          <w:szCs w:val="24"/>
        </w:rPr>
        <w:t>rtea superioară a orizontului Bv</w:t>
      </w:r>
      <w:r w:rsidR="00AF5C60" w:rsidRPr="0049452A">
        <w:rPr>
          <w:rFonts w:ascii="Times New Roman" w:hAnsi="Times New Roman" w:cs="Times New Roman"/>
          <w:bCs/>
          <w:iCs/>
          <w:sz w:val="24"/>
          <w:szCs w:val="24"/>
        </w:rPr>
        <w:t xml:space="preserve"> şi la baza orizontului AB, unde excesul de umezeală este numai periodic, aceşti compuşi sunt oxidaţi în contact cu aerul atmosferic ce pătrunde în sol şi are loc precipitarea lor ca hidroxizi ferici şi manganici ce se depun sub formă de pete brune, brune-gălbui, brune-roşcate sau dau naştere bobovinelor.</w:t>
      </w:r>
    </w:p>
    <w:p w14:paraId="3FD7E49E" w14:textId="41B5D4EE" w:rsidR="00AF5C60" w:rsidRPr="00EF087C" w:rsidRDefault="008054AE" w:rsidP="00425118">
      <w:pPr>
        <w:spacing w:line="360" w:lineRule="auto"/>
        <w:ind w:firstLine="360"/>
        <w:jc w:val="both"/>
        <w:rPr>
          <w:rFonts w:ascii="Times New Roman" w:hAnsi="Times New Roman" w:cs="Times New Roman"/>
          <w:bCs/>
          <w:iCs/>
          <w:sz w:val="24"/>
          <w:szCs w:val="24"/>
          <w:lang w:val="ro-RO"/>
        </w:rPr>
      </w:pPr>
      <w:r>
        <w:rPr>
          <w:rStyle w:val="BodytextBold"/>
          <w:rFonts w:eastAsiaTheme="minorEastAsia"/>
          <w:b w:val="0"/>
          <w:sz w:val="24"/>
          <w:szCs w:val="24"/>
          <w:lang w:val="ro-RO"/>
        </w:rPr>
        <w:t xml:space="preserve"> </w:t>
      </w:r>
      <w:r w:rsidR="00AF5C60" w:rsidRPr="007B4C3C">
        <w:rPr>
          <w:rStyle w:val="BodytextBold"/>
          <w:rFonts w:eastAsiaTheme="minorEastAsia"/>
          <w:b w:val="0"/>
          <w:sz w:val="24"/>
          <w:szCs w:val="24"/>
          <w:lang w:val="ro-RO"/>
        </w:rPr>
        <w:t>Fluctuaţiil</w:t>
      </w:r>
      <w:r w:rsidR="00057611">
        <w:rPr>
          <w:rStyle w:val="BodytextBold"/>
          <w:rFonts w:eastAsiaTheme="minorEastAsia"/>
          <w:b w:val="0"/>
          <w:sz w:val="24"/>
          <w:szCs w:val="24"/>
          <w:lang w:val="ro-RO"/>
        </w:rPr>
        <w:t>e</w:t>
      </w:r>
      <w:r w:rsidR="00AF5C60" w:rsidRPr="007B4C3C">
        <w:rPr>
          <w:rStyle w:val="BodytextBold"/>
          <w:rFonts w:eastAsiaTheme="minorEastAsia"/>
          <w:b w:val="0"/>
          <w:sz w:val="24"/>
          <w:szCs w:val="24"/>
          <w:lang w:val="ro-RO"/>
        </w:rPr>
        <w:t xml:space="preserve"> sezoniere înregistrate de nivelul freatic în profilul solului cr</w:t>
      </w:r>
      <w:r w:rsidR="00EF087C">
        <w:rPr>
          <w:rStyle w:val="BodytextBold"/>
          <w:rFonts w:eastAsiaTheme="minorEastAsia"/>
          <w:b w:val="0"/>
          <w:sz w:val="24"/>
          <w:szCs w:val="24"/>
          <w:lang w:val="ro-RO"/>
        </w:rPr>
        <w:t>e</w:t>
      </w:r>
      <w:r w:rsidR="00AF5C60" w:rsidRPr="007B4C3C">
        <w:rPr>
          <w:rStyle w:val="BodytextBold"/>
          <w:rFonts w:eastAsiaTheme="minorEastAsia"/>
          <w:b w:val="0"/>
          <w:sz w:val="24"/>
          <w:szCs w:val="24"/>
          <w:lang w:val="ro-RO"/>
        </w:rPr>
        <w:t>ează</w:t>
      </w:r>
      <w:r w:rsidR="00EF087C">
        <w:rPr>
          <w:rStyle w:val="BodytextBold"/>
          <w:rFonts w:eastAsiaTheme="minorEastAsia"/>
          <w:b w:val="0"/>
          <w:sz w:val="24"/>
          <w:szCs w:val="24"/>
          <w:lang w:val="ro-RO"/>
        </w:rPr>
        <w:t>,</w:t>
      </w:r>
      <w:r w:rsidR="00AF5C60" w:rsidRPr="007B4C3C">
        <w:rPr>
          <w:rStyle w:val="BodytextBold"/>
          <w:rFonts w:eastAsiaTheme="minorEastAsia"/>
          <w:b w:val="0"/>
          <w:sz w:val="24"/>
          <w:szCs w:val="24"/>
          <w:lang w:val="ro-RO"/>
        </w:rPr>
        <w:t xml:space="preserve"> alternativ</w:t>
      </w:r>
      <w:r w:rsidR="00EF087C">
        <w:rPr>
          <w:rStyle w:val="BodytextBold"/>
          <w:rFonts w:eastAsiaTheme="minorEastAsia"/>
          <w:b w:val="0"/>
          <w:sz w:val="24"/>
          <w:szCs w:val="24"/>
          <w:lang w:val="ro-RO"/>
        </w:rPr>
        <w:t>,</w:t>
      </w:r>
      <w:r w:rsidR="00AF5C60" w:rsidRPr="007B4C3C">
        <w:rPr>
          <w:rStyle w:val="BodytextBold"/>
          <w:rFonts w:eastAsiaTheme="minorEastAsia"/>
          <w:b w:val="0"/>
          <w:sz w:val="24"/>
          <w:szCs w:val="24"/>
          <w:lang w:val="ro-RO"/>
        </w:rPr>
        <w:t xml:space="preserve"> condiţii aerobe şi anaerobe în partea inferioară. În condiţii anaerobe (supraumezire accentuată)</w:t>
      </w:r>
      <w:r w:rsidR="00057611">
        <w:rPr>
          <w:rStyle w:val="BodytextBold"/>
          <w:rFonts w:eastAsiaTheme="minorEastAsia"/>
          <w:b w:val="0"/>
          <w:sz w:val="24"/>
          <w:szCs w:val="24"/>
          <w:lang w:val="ro-RO"/>
        </w:rPr>
        <w:t>,</w:t>
      </w:r>
      <w:r w:rsidR="00AF5C60" w:rsidRPr="007B4C3C">
        <w:rPr>
          <w:rStyle w:val="BodytextBold"/>
          <w:rFonts w:eastAsiaTheme="minorEastAsia"/>
          <w:b w:val="0"/>
          <w:sz w:val="24"/>
          <w:szCs w:val="24"/>
          <w:lang w:val="ro-RO"/>
        </w:rPr>
        <w:t xml:space="preserve"> fierul şi manganul care se găsesc în sol sub formă de ioni feroşi şi manganoşi bivalenţi trec (prin hidroliză şi carbonatare) sub formă de bicarbonaţi feroşi şi manganoşi stabili şi se menţin ca atare, imprimând materialului de sol culori specifice, total sau în pete:</w:t>
      </w:r>
      <w:r w:rsidR="00AF5C60" w:rsidRPr="007B4C3C">
        <w:rPr>
          <w:rFonts w:ascii="Times New Roman" w:hAnsi="Times New Roman" w:cs="Times New Roman"/>
          <w:sz w:val="24"/>
          <w:szCs w:val="24"/>
          <w:lang w:val="ro-RO"/>
        </w:rPr>
        <w:t xml:space="preserve"> verzui - 10GY, albăstrui - 10BG, cenuşiu-verzui - 5GY5/1, 6/1. În condiţii de oxidare (aerobe)</w:t>
      </w:r>
      <w:r w:rsidR="00EF087C">
        <w:rPr>
          <w:rFonts w:ascii="Times New Roman" w:hAnsi="Times New Roman" w:cs="Times New Roman"/>
          <w:sz w:val="24"/>
          <w:szCs w:val="24"/>
          <w:lang w:val="ro-RO"/>
        </w:rPr>
        <w:t>,</w:t>
      </w:r>
      <w:r w:rsidR="00AF5C60" w:rsidRPr="00EF087C">
        <w:rPr>
          <w:rFonts w:ascii="Times New Roman" w:hAnsi="Times New Roman" w:cs="Times New Roman"/>
          <w:bCs/>
          <w:iCs/>
          <w:sz w:val="24"/>
          <w:szCs w:val="24"/>
          <w:lang w:val="ro-RO"/>
        </w:rPr>
        <w:t xml:space="preserve"> din bicarbonaţii formaţi se separă hidroxizii de fier şi mangan,</w:t>
      </w:r>
      <w:r w:rsidR="00A16245" w:rsidRPr="00EF087C">
        <w:rPr>
          <w:rFonts w:ascii="Times New Roman" w:hAnsi="Times New Roman" w:cs="Times New Roman"/>
          <w:bCs/>
          <w:iCs/>
          <w:sz w:val="24"/>
          <w:szCs w:val="24"/>
          <w:lang w:val="ro-RO"/>
        </w:rPr>
        <w:t xml:space="preserve"> </w:t>
      </w:r>
      <w:r w:rsidR="00AF5C60" w:rsidRPr="00EF087C">
        <w:rPr>
          <w:rFonts w:ascii="Times New Roman" w:hAnsi="Times New Roman" w:cs="Times New Roman"/>
          <w:bCs/>
          <w:iCs/>
          <w:sz w:val="24"/>
          <w:szCs w:val="24"/>
          <w:lang w:val="ro-RO"/>
        </w:rPr>
        <w:t>are loc precipitarea lor ca hidroxizi ferici şi manganici ce se depun sub formă de pete brune, brune-gălbui, brune-roşcate</w:t>
      </w:r>
      <w:r w:rsidR="00AF5C60" w:rsidRPr="007B4C3C">
        <w:rPr>
          <w:rFonts w:ascii="Times New Roman" w:hAnsi="Times New Roman" w:cs="Times New Roman"/>
          <w:sz w:val="24"/>
          <w:szCs w:val="24"/>
          <w:lang w:val="ro-RO"/>
        </w:rPr>
        <w:t xml:space="preserve"> (brun</w:t>
      </w:r>
      <w:r w:rsidR="00EF087C">
        <w:rPr>
          <w:rFonts w:ascii="Times New Roman" w:hAnsi="Times New Roman" w:cs="Times New Roman"/>
          <w:sz w:val="24"/>
          <w:szCs w:val="24"/>
          <w:lang w:val="ro-RO"/>
        </w:rPr>
        <w:t>-</w:t>
      </w:r>
      <w:r w:rsidR="00AF5C60" w:rsidRPr="007B4C3C">
        <w:rPr>
          <w:rFonts w:ascii="Times New Roman" w:hAnsi="Times New Roman" w:cs="Times New Roman"/>
          <w:sz w:val="24"/>
          <w:szCs w:val="24"/>
          <w:lang w:val="ro-RO"/>
        </w:rPr>
        <w:t>gălbui - 10YR4/4-</w:t>
      </w:r>
      <w:r>
        <w:rPr>
          <w:rFonts w:ascii="Times New Roman" w:hAnsi="Times New Roman" w:cs="Times New Roman"/>
          <w:sz w:val="24"/>
          <w:szCs w:val="24"/>
          <w:lang w:val="ro-RO"/>
        </w:rPr>
        <w:t xml:space="preserve"> </w:t>
      </w:r>
      <w:r w:rsidR="00AF5C60" w:rsidRPr="007B4C3C">
        <w:rPr>
          <w:rFonts w:ascii="Times New Roman" w:hAnsi="Times New Roman" w:cs="Times New Roman"/>
          <w:sz w:val="24"/>
          <w:szCs w:val="24"/>
          <w:lang w:val="ro-RO"/>
        </w:rPr>
        <w:t>5/8, brun</w:t>
      </w:r>
      <w:r w:rsidR="00EF087C">
        <w:rPr>
          <w:rFonts w:ascii="Times New Roman" w:hAnsi="Times New Roman" w:cs="Times New Roman"/>
          <w:sz w:val="24"/>
          <w:szCs w:val="24"/>
          <w:lang w:val="ro-RO"/>
        </w:rPr>
        <w:t>-</w:t>
      </w:r>
      <w:r w:rsidR="00AF5C60" w:rsidRPr="007B4C3C">
        <w:rPr>
          <w:rFonts w:ascii="Times New Roman" w:hAnsi="Times New Roman" w:cs="Times New Roman"/>
          <w:sz w:val="24"/>
          <w:szCs w:val="24"/>
          <w:lang w:val="ro-RO"/>
        </w:rPr>
        <w:t>roşcate -</w:t>
      </w:r>
      <w:r>
        <w:rPr>
          <w:rFonts w:ascii="Times New Roman" w:hAnsi="Times New Roman" w:cs="Times New Roman"/>
          <w:sz w:val="24"/>
          <w:szCs w:val="24"/>
          <w:lang w:val="ro-RO"/>
        </w:rPr>
        <w:t xml:space="preserve"> </w:t>
      </w:r>
      <w:r w:rsidR="00AF5C60" w:rsidRPr="007B4C3C">
        <w:rPr>
          <w:rFonts w:ascii="Times New Roman" w:hAnsi="Times New Roman" w:cs="Times New Roman"/>
          <w:sz w:val="24"/>
          <w:szCs w:val="24"/>
          <w:lang w:val="ro-RO"/>
        </w:rPr>
        <w:t>7,5YR7/2, 5YR4/4)</w:t>
      </w:r>
      <w:r w:rsidR="00AF5C60" w:rsidRPr="00EF087C">
        <w:rPr>
          <w:rFonts w:ascii="Times New Roman" w:hAnsi="Times New Roman" w:cs="Times New Roman"/>
          <w:bCs/>
          <w:iCs/>
          <w:sz w:val="24"/>
          <w:szCs w:val="24"/>
          <w:lang w:val="ro-RO"/>
        </w:rPr>
        <w:t xml:space="preserve"> sau dau naştere bobovinelor.</w:t>
      </w:r>
    </w:p>
    <w:p w14:paraId="586A55D7" w14:textId="0C79FE2B" w:rsidR="00AF5C60" w:rsidRDefault="00744BD8" w:rsidP="003973B6">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Eutricambosolurile</w:t>
      </w:r>
      <w:r w:rsidR="00AF5C60">
        <w:rPr>
          <w:rFonts w:ascii="Times New Roman" w:hAnsi="Times New Roman" w:cs="Times New Roman"/>
          <w:sz w:val="24"/>
          <w:szCs w:val="24"/>
          <w:lang w:val="ro-RO"/>
        </w:rPr>
        <w:t xml:space="preserve"> afectate de procesele de gleizare, spre deosebire de </w:t>
      </w:r>
      <w:r>
        <w:rPr>
          <w:rFonts w:ascii="Times New Roman" w:hAnsi="Times New Roman" w:cs="Times New Roman"/>
          <w:sz w:val="24"/>
          <w:szCs w:val="24"/>
          <w:lang w:val="ro-RO"/>
        </w:rPr>
        <w:t xml:space="preserve">eutricambosolurile </w:t>
      </w:r>
      <w:r w:rsidR="00AF5C60">
        <w:rPr>
          <w:rFonts w:ascii="Times New Roman" w:hAnsi="Times New Roman" w:cs="Times New Roman"/>
          <w:sz w:val="24"/>
          <w:szCs w:val="24"/>
          <w:lang w:val="ro-RO"/>
        </w:rPr>
        <w:t>tipice</w:t>
      </w:r>
      <w:r w:rsidR="00C6288C">
        <w:rPr>
          <w:rFonts w:ascii="Times New Roman" w:hAnsi="Times New Roman" w:cs="Times New Roman"/>
          <w:sz w:val="24"/>
          <w:szCs w:val="24"/>
          <w:lang w:val="ro-RO"/>
        </w:rPr>
        <w:t>,</w:t>
      </w:r>
      <w:r w:rsidR="00AF5C60">
        <w:rPr>
          <w:rFonts w:ascii="Times New Roman" w:hAnsi="Times New Roman" w:cs="Times New Roman"/>
          <w:sz w:val="24"/>
          <w:szCs w:val="24"/>
          <w:lang w:val="ro-RO"/>
        </w:rPr>
        <w:t xml:space="preserve"> prezintă o serie de diferenţieri morfologice rezultate ale evoluţiei sub incidenţa unui surplus de umiditate de natură freatică:</w:t>
      </w:r>
      <w:r w:rsidR="003973B6">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 xml:space="preserve">culori mai închise la nivelul orizontului Ao </w:t>
      </w:r>
      <w:r w:rsidR="00AF5C60" w:rsidRPr="003973B6">
        <w:rPr>
          <w:rFonts w:ascii="Times New Roman" w:hAnsi="Times New Roman" w:cs="Times New Roman"/>
          <w:sz w:val="24"/>
          <w:szCs w:val="24"/>
          <w:lang w:val="ro-RO"/>
        </w:rPr>
        <w:lastRenderedPageBreak/>
        <w:t xml:space="preserve">datorate unei </w:t>
      </w:r>
      <w:r w:rsidR="003973B6">
        <w:rPr>
          <w:rFonts w:ascii="Times New Roman" w:hAnsi="Times New Roman" w:cs="Times New Roman"/>
          <w:sz w:val="24"/>
          <w:szCs w:val="24"/>
          <w:lang w:val="ro-RO"/>
        </w:rPr>
        <w:t>bioacumulări mai intense</w:t>
      </w:r>
      <w:r w:rsidR="00AF5C60">
        <w:rPr>
          <w:rFonts w:ascii="Times New Roman" w:hAnsi="Times New Roman" w:cs="Times New Roman"/>
          <w:sz w:val="24"/>
          <w:szCs w:val="24"/>
          <w:lang w:val="ro-RO"/>
        </w:rPr>
        <w:t>;</w:t>
      </w:r>
      <w:r w:rsidR="003973B6">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colorit brun-cenuşiu foarte închis sau brun cenuşiu în orizontul de tranziţi</w:t>
      </w:r>
      <w:r w:rsidRPr="003973B6">
        <w:rPr>
          <w:rFonts w:ascii="Times New Roman" w:hAnsi="Times New Roman" w:cs="Times New Roman"/>
          <w:sz w:val="24"/>
          <w:szCs w:val="24"/>
          <w:lang w:val="ro-RO"/>
        </w:rPr>
        <w:t>e Bv</w:t>
      </w:r>
      <w:r w:rsidR="00AF5C60" w:rsidRPr="003973B6">
        <w:rPr>
          <w:rFonts w:ascii="Times New Roman" w:hAnsi="Times New Roman" w:cs="Times New Roman"/>
          <w:sz w:val="24"/>
          <w:szCs w:val="24"/>
          <w:lang w:val="ro-RO"/>
        </w:rPr>
        <w:t>Gox</w:t>
      </w:r>
      <w:r w:rsidR="00AF5C60" w:rsidRPr="003973B6">
        <w:rPr>
          <w:rFonts w:ascii="Times New Roman" w:hAnsi="Times New Roman" w:cs="Times New Roman"/>
          <w:sz w:val="24"/>
          <w:szCs w:val="24"/>
          <w:vertAlign w:val="subscript"/>
          <w:lang w:val="ro-RO"/>
        </w:rPr>
        <w:t>1</w:t>
      </w:r>
      <w:r w:rsidR="00C6288C">
        <w:rPr>
          <w:rFonts w:ascii="Times New Roman" w:hAnsi="Times New Roman" w:cs="Times New Roman"/>
          <w:sz w:val="24"/>
          <w:szCs w:val="24"/>
          <w:lang w:val="ro-RO"/>
        </w:rPr>
        <w:t>,</w:t>
      </w:r>
      <w:r w:rsidR="00AF5C60" w:rsidRPr="003973B6">
        <w:rPr>
          <w:rFonts w:ascii="Times New Roman" w:hAnsi="Times New Roman" w:cs="Times New Roman"/>
          <w:sz w:val="24"/>
          <w:szCs w:val="24"/>
          <w:vertAlign w:val="subscript"/>
          <w:lang w:val="ro-RO"/>
        </w:rPr>
        <w:t xml:space="preserve"> </w:t>
      </w:r>
      <w:r w:rsidR="00AF5C60" w:rsidRPr="003973B6">
        <w:rPr>
          <w:rFonts w:ascii="Times New Roman" w:hAnsi="Times New Roman" w:cs="Times New Roman"/>
          <w:sz w:val="24"/>
          <w:szCs w:val="24"/>
          <w:lang w:val="ro-RO"/>
        </w:rPr>
        <w:t>cu pete datorate proceselor de oxidare şi reducere (fiind în funcţie de adâncimea şi fluctuaţia nivelului freatic) şi aspect marmo</w:t>
      </w:r>
      <w:r w:rsidRPr="003973B6">
        <w:rPr>
          <w:rFonts w:ascii="Times New Roman" w:hAnsi="Times New Roman" w:cs="Times New Roman"/>
          <w:sz w:val="24"/>
          <w:szCs w:val="24"/>
          <w:lang w:val="ro-RO"/>
        </w:rPr>
        <w:t>rat la nivelul suborizontului Bv</w:t>
      </w:r>
      <w:r w:rsidR="00AF5C60" w:rsidRPr="003973B6">
        <w:rPr>
          <w:rFonts w:ascii="Times New Roman" w:hAnsi="Times New Roman" w:cs="Times New Roman"/>
          <w:sz w:val="24"/>
          <w:szCs w:val="24"/>
          <w:lang w:val="ro-RO"/>
        </w:rPr>
        <w:t>Gox</w:t>
      </w:r>
      <w:r w:rsidR="00AF5C60" w:rsidRPr="003973B6">
        <w:rPr>
          <w:rFonts w:ascii="Times New Roman" w:hAnsi="Times New Roman" w:cs="Times New Roman"/>
          <w:sz w:val="24"/>
          <w:szCs w:val="24"/>
          <w:vertAlign w:val="subscript"/>
          <w:lang w:val="ro-RO"/>
        </w:rPr>
        <w:t>2</w:t>
      </w:r>
      <w:r w:rsidR="00AF5C60" w:rsidRPr="003973B6">
        <w:rPr>
          <w:rFonts w:ascii="Times New Roman" w:hAnsi="Times New Roman" w:cs="Times New Roman"/>
          <w:sz w:val="24"/>
          <w:szCs w:val="24"/>
          <w:lang w:val="ro-RO"/>
        </w:rPr>
        <w:t xml:space="preserve"> în c</w:t>
      </w:r>
      <w:r w:rsidR="00C6288C">
        <w:rPr>
          <w:rFonts w:ascii="Times New Roman" w:hAnsi="Times New Roman" w:cs="Times New Roman"/>
          <w:sz w:val="24"/>
          <w:szCs w:val="24"/>
          <w:lang w:val="ro-RO"/>
        </w:rPr>
        <w:t>u</w:t>
      </w:r>
      <w:r w:rsidR="00AF5C60" w:rsidRPr="003973B6">
        <w:rPr>
          <w:rFonts w:ascii="Times New Roman" w:hAnsi="Times New Roman" w:cs="Times New Roman"/>
          <w:sz w:val="24"/>
          <w:szCs w:val="24"/>
          <w:lang w:val="ro-RO"/>
        </w:rPr>
        <w:t>lori de oxidare-reducere, pete verzui - 10GY, albăstrui - 10BG, cenuşiu-verzui - 5GY5/1, 6/1, brun</w:t>
      </w:r>
      <w:r w:rsidR="00C6288C">
        <w:rPr>
          <w:rFonts w:ascii="Times New Roman" w:hAnsi="Times New Roman" w:cs="Times New Roman"/>
          <w:sz w:val="24"/>
          <w:szCs w:val="24"/>
          <w:lang w:val="ro-RO"/>
        </w:rPr>
        <w:t>-</w:t>
      </w:r>
      <w:r w:rsidR="00AF5C60" w:rsidRPr="003973B6">
        <w:rPr>
          <w:rFonts w:ascii="Times New Roman" w:hAnsi="Times New Roman" w:cs="Times New Roman"/>
          <w:sz w:val="24"/>
          <w:szCs w:val="24"/>
          <w:lang w:val="ro-RO"/>
        </w:rPr>
        <w:t>gălbui - 10YR4/4-</w:t>
      </w:r>
      <w:r w:rsidR="008054AE">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5/8, brun</w:t>
      </w:r>
      <w:r w:rsidR="00C6288C">
        <w:rPr>
          <w:rFonts w:ascii="Times New Roman" w:hAnsi="Times New Roman" w:cs="Times New Roman"/>
          <w:sz w:val="24"/>
          <w:szCs w:val="24"/>
          <w:lang w:val="ro-RO"/>
        </w:rPr>
        <w:t>-</w:t>
      </w:r>
      <w:r w:rsidR="00AF5C60" w:rsidRPr="003973B6">
        <w:rPr>
          <w:rFonts w:ascii="Times New Roman" w:hAnsi="Times New Roman" w:cs="Times New Roman"/>
          <w:sz w:val="24"/>
          <w:szCs w:val="24"/>
          <w:lang w:val="ro-RO"/>
        </w:rPr>
        <w:t>roşcate -</w:t>
      </w:r>
      <w:r w:rsidR="008054AE">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7,5YR7/2, 5YR4/4);</w:t>
      </w:r>
      <w:r w:rsidR="003973B6">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trecerile între orizonturi sunt mai puţin clare şi înregistrate pe grosimi mai mari;</w:t>
      </w:r>
      <w:r w:rsidR="003973B6">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 xml:space="preserve">în partea inferioară a </w:t>
      </w:r>
      <w:r w:rsidRPr="003973B6">
        <w:rPr>
          <w:rFonts w:ascii="Times New Roman" w:hAnsi="Times New Roman" w:cs="Times New Roman"/>
          <w:sz w:val="24"/>
          <w:szCs w:val="24"/>
          <w:lang w:val="ro-RO"/>
        </w:rPr>
        <w:t>orizontului Bv</w:t>
      </w:r>
      <w:r w:rsidR="00AF5C60" w:rsidRPr="003973B6">
        <w:rPr>
          <w:rFonts w:ascii="Times New Roman" w:hAnsi="Times New Roman" w:cs="Times New Roman"/>
          <w:sz w:val="24"/>
          <w:szCs w:val="24"/>
          <w:lang w:val="ro-RO"/>
        </w:rPr>
        <w:t xml:space="preserve"> apar eflorescenţe de CaCO</w:t>
      </w:r>
      <w:r w:rsidR="00AF5C60" w:rsidRPr="003973B6">
        <w:rPr>
          <w:rFonts w:ascii="Times New Roman" w:hAnsi="Times New Roman" w:cs="Times New Roman"/>
          <w:sz w:val="24"/>
          <w:szCs w:val="24"/>
          <w:vertAlign w:val="subscript"/>
          <w:lang w:val="ro-RO"/>
        </w:rPr>
        <w:t>3</w:t>
      </w:r>
      <w:r w:rsidR="003973B6">
        <w:rPr>
          <w:rFonts w:ascii="Times New Roman" w:hAnsi="Times New Roman" w:cs="Times New Roman"/>
          <w:sz w:val="24"/>
          <w:szCs w:val="24"/>
          <w:lang w:val="ro-RO"/>
        </w:rPr>
        <w:t>,</w:t>
      </w:r>
      <w:r w:rsidR="00AF5C60" w:rsidRPr="003973B6">
        <w:rPr>
          <w:rFonts w:ascii="Times New Roman" w:hAnsi="Times New Roman" w:cs="Times New Roman"/>
          <w:sz w:val="24"/>
          <w:szCs w:val="24"/>
          <w:lang w:val="ro-RO"/>
        </w:rPr>
        <w:t xml:space="preserve"> frecvent în aceleşi condiţii bioclimatice şi de material parental cu </w:t>
      </w:r>
      <w:r w:rsidR="0033656C" w:rsidRPr="003973B6">
        <w:rPr>
          <w:rFonts w:ascii="Times New Roman" w:hAnsi="Times New Roman" w:cs="Times New Roman"/>
          <w:sz w:val="24"/>
          <w:szCs w:val="24"/>
          <w:lang w:val="ro-RO"/>
        </w:rPr>
        <w:t xml:space="preserve">eutricambosolurile </w:t>
      </w:r>
      <w:r w:rsidR="00AF5C60" w:rsidRPr="003973B6">
        <w:rPr>
          <w:rFonts w:ascii="Times New Roman" w:hAnsi="Times New Roman" w:cs="Times New Roman"/>
          <w:sz w:val="24"/>
          <w:szCs w:val="24"/>
          <w:lang w:val="ro-RO"/>
        </w:rPr>
        <w:t>tipice;</w:t>
      </w:r>
      <w:r w:rsidR="003973B6">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la nivelul</w:t>
      </w:r>
      <w:r w:rsidR="008054AE">
        <w:rPr>
          <w:rFonts w:ascii="Times New Roman" w:hAnsi="Times New Roman" w:cs="Times New Roman"/>
          <w:sz w:val="24"/>
          <w:szCs w:val="24"/>
          <w:lang w:val="ro-RO"/>
        </w:rPr>
        <w:t xml:space="preserve"> </w:t>
      </w:r>
      <w:r w:rsidR="00AF5C60" w:rsidRPr="003973B6">
        <w:rPr>
          <w:rFonts w:ascii="Times New Roman" w:hAnsi="Times New Roman" w:cs="Times New Roman"/>
          <w:sz w:val="24"/>
          <w:szCs w:val="24"/>
          <w:lang w:val="ro-RO"/>
        </w:rPr>
        <w:t>orizontului C</w:t>
      </w:r>
      <w:r w:rsidR="00C6288C">
        <w:rPr>
          <w:rFonts w:ascii="Times New Roman" w:hAnsi="Times New Roman" w:cs="Times New Roman"/>
          <w:sz w:val="24"/>
          <w:szCs w:val="24"/>
          <w:lang w:val="ro-RO"/>
        </w:rPr>
        <w:t>,</w:t>
      </w:r>
      <w:r w:rsidR="00AF5C60" w:rsidRPr="003973B6">
        <w:rPr>
          <w:rFonts w:ascii="Times New Roman" w:hAnsi="Times New Roman" w:cs="Times New Roman"/>
          <w:sz w:val="24"/>
          <w:szCs w:val="24"/>
          <w:lang w:val="ro-RO"/>
        </w:rPr>
        <w:t xml:space="preserve"> frecvent se înregistrează acumulări de CaCO</w:t>
      </w:r>
      <w:r w:rsidR="00AF5C60" w:rsidRPr="003973B6">
        <w:rPr>
          <w:rFonts w:ascii="Times New Roman" w:hAnsi="Times New Roman" w:cs="Times New Roman"/>
          <w:sz w:val="24"/>
          <w:szCs w:val="24"/>
          <w:vertAlign w:val="subscript"/>
          <w:lang w:val="ro-RO"/>
        </w:rPr>
        <w:t>3</w:t>
      </w:r>
      <w:r w:rsidR="00425118">
        <w:rPr>
          <w:rFonts w:ascii="Times New Roman" w:hAnsi="Times New Roman" w:cs="Times New Roman"/>
          <w:sz w:val="24"/>
          <w:szCs w:val="24"/>
          <w:vertAlign w:val="subscript"/>
          <w:lang w:val="ro-RO"/>
        </w:rPr>
        <w:t>.</w:t>
      </w:r>
    </w:p>
    <w:p w14:paraId="026C0E26" w14:textId="77777777" w:rsidR="00425118" w:rsidRPr="003973B6" w:rsidRDefault="00425118" w:rsidP="00B937BF">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Procese intense de gleizare sunt pu</w:t>
      </w:r>
      <w:r w:rsidR="00B937BF">
        <w:rPr>
          <w:rFonts w:ascii="Times New Roman" w:hAnsi="Times New Roman" w:cs="Times New Roman"/>
          <w:sz w:val="24"/>
          <w:szCs w:val="24"/>
          <w:lang w:val="ro-RO"/>
        </w:rPr>
        <w:t>se în evidenţă la subtipurile: e</w:t>
      </w:r>
      <w:r>
        <w:rPr>
          <w:rFonts w:ascii="Times New Roman" w:hAnsi="Times New Roman" w:cs="Times New Roman"/>
          <w:sz w:val="24"/>
          <w:szCs w:val="24"/>
          <w:lang w:val="ro-RO"/>
        </w:rPr>
        <w:t>utricambosol</w:t>
      </w:r>
      <w:r w:rsidR="00B937BF">
        <w:rPr>
          <w:rFonts w:ascii="Times New Roman" w:hAnsi="Times New Roman" w:cs="Times New Roman"/>
          <w:sz w:val="24"/>
          <w:szCs w:val="24"/>
          <w:lang w:val="ro-RO"/>
        </w:rPr>
        <w:t>ul gleic, eutricambosolul endogleic şi batigleic:</w:t>
      </w:r>
    </w:p>
    <w:p w14:paraId="066770A5" w14:textId="77777777" w:rsidR="0047057B" w:rsidRPr="00C6288C" w:rsidRDefault="0047057B" w:rsidP="004C26D8">
      <w:pPr>
        <w:spacing w:line="360" w:lineRule="auto"/>
        <w:ind w:left="360"/>
        <w:jc w:val="both"/>
        <w:rPr>
          <w:rFonts w:ascii="Times New Roman" w:hAnsi="Times New Roman" w:cs="Times New Roman"/>
          <w:b/>
          <w:i/>
          <w:color w:val="000000"/>
          <w:sz w:val="24"/>
          <w:szCs w:val="24"/>
          <w:lang w:val="ro-RO"/>
        </w:rPr>
      </w:pPr>
      <w:r w:rsidRPr="00C6288C">
        <w:rPr>
          <w:rFonts w:ascii="Times New Roman" w:hAnsi="Times New Roman" w:cs="Times New Roman"/>
          <w:b/>
          <w:i/>
          <w:color w:val="000000"/>
          <w:sz w:val="24"/>
          <w:szCs w:val="24"/>
          <w:lang w:val="ro-RO"/>
        </w:rPr>
        <w:t>Eutricambosol gleic – ECgc</w:t>
      </w:r>
    </w:p>
    <w:p w14:paraId="49591D32" w14:textId="3F186999" w:rsidR="0047057B" w:rsidRPr="00C6288C" w:rsidRDefault="0047057B" w:rsidP="00425118">
      <w:pPr>
        <w:spacing w:line="360" w:lineRule="auto"/>
        <w:ind w:firstLine="360"/>
        <w:jc w:val="both"/>
        <w:rPr>
          <w:rFonts w:ascii="Times New Roman" w:hAnsi="Times New Roman" w:cs="Times New Roman"/>
          <w:b/>
          <w:i/>
          <w:color w:val="000000"/>
          <w:sz w:val="24"/>
          <w:szCs w:val="24"/>
          <w:lang w:val="ro-RO"/>
        </w:rPr>
      </w:pPr>
      <w:r w:rsidRPr="00C6288C">
        <w:rPr>
          <w:rFonts w:ascii="Times New Roman" w:hAnsi="Times New Roman" w:cs="Times New Roman"/>
          <w:i/>
          <w:sz w:val="24"/>
          <w:szCs w:val="24"/>
          <w:lang w:val="ro-RO"/>
        </w:rPr>
        <w:t xml:space="preserve">Sunt soluri cu orizont Ao şi orizont subiacent B cambic (Bv) având un grad de saturaţie în baze mai mare de 53% (V% </w:t>
      </w:r>
      <m:oMath>
        <m:r>
          <w:rPr>
            <w:rFonts w:ascii="Cambria Math" w:hAnsi="Cambria Math" w:cs="Times New Roman"/>
            <w:sz w:val="24"/>
            <w:szCs w:val="24"/>
            <w:lang w:val="ro-RO"/>
          </w:rPr>
          <m:t>&gt;</m:t>
        </m:r>
      </m:oMath>
      <w:r w:rsidRPr="00C6288C">
        <w:rPr>
          <w:rFonts w:ascii="Times New Roman" w:hAnsi="Times New Roman" w:cs="Times New Roman"/>
          <w:i/>
          <w:sz w:val="24"/>
          <w:szCs w:val="24"/>
          <w:lang w:val="ro-RO"/>
        </w:rPr>
        <w:t>53), având culori cu valori şi crome peste 3,5 la materialul în stare umedă începând din partea superioară a orizontului (culori în nuanţe de 10YR)</w:t>
      </w:r>
      <w:r w:rsidRPr="0047057B">
        <w:rPr>
          <w:rFonts w:ascii="Times New Roman" w:eastAsia="Century Schoolbook" w:hAnsi="Times New Roman" w:cs="Times New Roman"/>
          <w:i/>
          <w:color w:val="000000"/>
          <w:sz w:val="24"/>
          <w:szCs w:val="24"/>
          <w:shd w:val="clear" w:color="auto" w:fill="FFFFFF"/>
          <w:lang w:val="ro-RO" w:eastAsia="ro-RO" w:bidi="ro-RO"/>
        </w:rPr>
        <w:t xml:space="preserve"> şi orizont </w:t>
      </w:r>
      <w:r w:rsidRPr="0047057B">
        <w:rPr>
          <w:rFonts w:ascii="Times New Roman" w:eastAsia="Century Schoolbook" w:hAnsi="Times New Roman" w:cs="Times New Roman"/>
          <w:b/>
          <w:bCs/>
          <w:i/>
          <w:color w:val="000000"/>
          <w:sz w:val="24"/>
          <w:szCs w:val="24"/>
          <w:shd w:val="clear" w:color="auto" w:fill="FFFFFF"/>
          <w:lang w:val="ro-RO" w:eastAsia="ro-RO" w:bidi="ro-RO"/>
        </w:rPr>
        <w:t>Gr</w:t>
      </w:r>
      <w:r w:rsidRPr="0047057B">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intervalul 50 – 125 cm</w:t>
      </w:r>
      <w:r w:rsidR="00C6288C">
        <w:rPr>
          <w:rFonts w:ascii="Times New Roman" w:eastAsia="Century Schoolbook" w:hAnsi="Times New Roman" w:cs="Times New Roman"/>
          <w:i/>
          <w:color w:val="000000"/>
          <w:sz w:val="24"/>
          <w:szCs w:val="24"/>
          <w:shd w:val="clear" w:color="auto" w:fill="FFFFFF"/>
          <w:lang w:val="ro-RO" w:eastAsia="ro-RO" w:bidi="ro-RO"/>
        </w:rPr>
        <w:t>.</w:t>
      </w:r>
    </w:p>
    <w:p w14:paraId="7AC1DAEC" w14:textId="77777777" w:rsidR="0047057B" w:rsidRPr="0047057B" w:rsidRDefault="0047057B" w:rsidP="004C26D8">
      <w:pPr>
        <w:spacing w:after="0" w:line="360" w:lineRule="auto"/>
        <w:jc w:val="center"/>
        <w:rPr>
          <w:rFonts w:ascii="Times New Roman" w:hAnsi="Times New Roman" w:cs="Times New Roman"/>
          <w:b/>
          <w:bCs/>
          <w:sz w:val="24"/>
          <w:szCs w:val="24"/>
          <w:lang w:val="ro-RO"/>
        </w:rPr>
      </w:pPr>
      <w:r w:rsidRPr="0047057B">
        <w:rPr>
          <w:rFonts w:ascii="Times New Roman" w:eastAsiaTheme="minorEastAsia" w:hAnsi="Times New Roman" w:cs="Times New Roman"/>
          <w:i/>
          <w:iCs/>
          <w:sz w:val="24"/>
          <w:szCs w:val="24"/>
          <w:lang w:val="ro-RO"/>
        </w:rPr>
        <w:t>Succesiune de orizonturi:</w:t>
      </w:r>
    </w:p>
    <w:p w14:paraId="79F8837F" w14:textId="77777777" w:rsidR="0047057B" w:rsidRPr="0047057B" w:rsidRDefault="0047057B" w:rsidP="0047057B">
      <w:pPr>
        <w:spacing w:after="0" w:line="360" w:lineRule="auto"/>
        <w:jc w:val="center"/>
        <w:rPr>
          <w:rFonts w:ascii="Times New Roman" w:eastAsiaTheme="minorEastAsia" w:hAnsi="Times New Roman" w:cs="Times New Roman"/>
          <w:b/>
          <w:i/>
          <w:iCs/>
          <w:sz w:val="24"/>
          <w:szCs w:val="24"/>
          <w:lang w:val="ro-RO"/>
        </w:rPr>
      </w:pPr>
      <w:r w:rsidRPr="0047057B">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CGr</w:t>
      </w:r>
    </w:p>
    <w:p w14:paraId="4DD99167" w14:textId="77777777" w:rsidR="0047057B" w:rsidRPr="00C6288C" w:rsidRDefault="0047057B" w:rsidP="0047057B">
      <w:pPr>
        <w:ind w:left="360"/>
        <w:jc w:val="both"/>
        <w:rPr>
          <w:rFonts w:ascii="Times New Roman" w:hAnsi="Times New Roman" w:cs="Times New Roman"/>
          <w:b/>
          <w:i/>
          <w:color w:val="000000"/>
          <w:sz w:val="24"/>
          <w:szCs w:val="24"/>
          <w:lang w:val="ro-RO"/>
        </w:rPr>
      </w:pPr>
      <w:r w:rsidRPr="00C6288C">
        <w:rPr>
          <w:rFonts w:ascii="Times New Roman" w:hAnsi="Times New Roman" w:cs="Times New Roman"/>
          <w:b/>
          <w:i/>
          <w:color w:val="000000"/>
          <w:sz w:val="24"/>
          <w:szCs w:val="24"/>
          <w:lang w:val="ro-RO"/>
        </w:rPr>
        <w:t>Eutricambosol endogleic – ECng</w:t>
      </w:r>
    </w:p>
    <w:p w14:paraId="2EABF669" w14:textId="77777777" w:rsidR="0047057B" w:rsidRPr="0047057B" w:rsidRDefault="0047057B" w:rsidP="00425118">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C6288C">
        <w:rPr>
          <w:rFonts w:ascii="Times New Roman" w:hAnsi="Times New Roman" w:cs="Times New Roman"/>
          <w:i/>
          <w:sz w:val="24"/>
          <w:szCs w:val="24"/>
          <w:lang w:val="ro-RO"/>
        </w:rPr>
        <w:t xml:space="preserve">Sunt soluri cu orizont Ao şi orizont subiacent B cambic (Bv) având un grad de saturaţie în baze mai mare de 53% (V% </w:t>
      </w:r>
      <m:oMath>
        <m:r>
          <w:rPr>
            <w:rFonts w:ascii="Cambria Math" w:hAnsi="Cambria Math" w:cs="Times New Roman"/>
            <w:sz w:val="24"/>
            <w:szCs w:val="24"/>
            <w:lang w:val="ro-RO"/>
          </w:rPr>
          <m:t>&gt;</m:t>
        </m:r>
      </m:oMath>
      <w:r w:rsidRPr="00C6288C">
        <w:rPr>
          <w:rFonts w:ascii="Times New Roman" w:hAnsi="Times New Roman" w:cs="Times New Roman"/>
          <w:i/>
          <w:sz w:val="24"/>
          <w:szCs w:val="24"/>
          <w:lang w:val="ro-RO"/>
        </w:rPr>
        <w:t xml:space="preserve">53), având culori cu valori şi crome peste 3,5 la materialul în stare umedă, începând din </w:t>
      </w:r>
      <w:r w:rsidRPr="00C6288C">
        <w:rPr>
          <w:rFonts w:ascii="Times New Roman" w:hAnsi="Times New Roman" w:cs="Times New Roman"/>
          <w:i/>
          <w:sz w:val="24"/>
          <w:szCs w:val="24"/>
          <w:lang w:val="ro-RO"/>
        </w:rPr>
        <w:lastRenderedPageBreak/>
        <w:t xml:space="preserve">partea superioară a orizontului (culori în nuanţe de 10YR) şi orizont </w:t>
      </w:r>
      <w:r w:rsidRPr="0047057B">
        <w:rPr>
          <w:rFonts w:ascii="Times New Roman" w:eastAsia="Century Schoolbook" w:hAnsi="Times New Roman" w:cs="Times New Roman"/>
          <w:b/>
          <w:bCs/>
          <w:i/>
          <w:color w:val="000000"/>
          <w:sz w:val="24"/>
          <w:szCs w:val="24"/>
          <w:shd w:val="clear" w:color="auto" w:fill="FFFFFF"/>
          <w:lang w:val="ro-RO" w:eastAsia="ro-RO" w:bidi="ro-RO"/>
        </w:rPr>
        <w:t>Gr</w:t>
      </w:r>
      <w:r w:rsidRPr="0047057B">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p>
    <w:p w14:paraId="1618D365" w14:textId="77777777" w:rsidR="0047057B" w:rsidRPr="0047057B" w:rsidRDefault="0047057B" w:rsidP="0047057B">
      <w:pPr>
        <w:spacing w:after="0" w:line="360" w:lineRule="auto"/>
        <w:jc w:val="center"/>
        <w:rPr>
          <w:rFonts w:ascii="Times New Roman" w:hAnsi="Times New Roman" w:cs="Times New Roman"/>
          <w:b/>
          <w:bCs/>
          <w:sz w:val="24"/>
          <w:szCs w:val="24"/>
          <w:lang w:val="ro-RO"/>
        </w:rPr>
      </w:pPr>
      <w:r w:rsidRPr="0047057B">
        <w:rPr>
          <w:rFonts w:ascii="Times New Roman" w:eastAsiaTheme="minorEastAsia" w:hAnsi="Times New Roman" w:cs="Times New Roman"/>
          <w:i/>
          <w:iCs/>
          <w:sz w:val="24"/>
          <w:szCs w:val="24"/>
          <w:lang w:val="ro-RO"/>
        </w:rPr>
        <w:t>Succesiune de orizonturi:</w:t>
      </w:r>
    </w:p>
    <w:p w14:paraId="5172747A" w14:textId="77777777" w:rsidR="0047057B" w:rsidRPr="0047057B" w:rsidRDefault="0047057B" w:rsidP="0047057B">
      <w:pPr>
        <w:spacing w:after="0" w:line="360" w:lineRule="auto"/>
        <w:jc w:val="center"/>
        <w:rPr>
          <w:rFonts w:ascii="Times New Roman" w:eastAsiaTheme="minorEastAsia" w:hAnsi="Times New Roman" w:cs="Times New Roman"/>
          <w:b/>
          <w:i/>
          <w:iCs/>
          <w:sz w:val="24"/>
          <w:szCs w:val="24"/>
          <w:lang w:val="ro-RO"/>
        </w:rPr>
      </w:pPr>
      <w:r w:rsidRPr="0047057B">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CGr</w:t>
      </w:r>
    </w:p>
    <w:p w14:paraId="2EEB3B4C" w14:textId="77777777" w:rsidR="0047057B" w:rsidRPr="007931BB" w:rsidRDefault="0047057B" w:rsidP="007931BB">
      <w:pPr>
        <w:spacing w:after="0" w:line="360" w:lineRule="auto"/>
        <w:jc w:val="center"/>
        <w:rPr>
          <w:rFonts w:ascii="Times New Roman" w:eastAsiaTheme="minorEastAsia" w:hAnsi="Times New Roman" w:cs="Times New Roman"/>
          <w:b/>
          <w:i/>
          <w:iCs/>
          <w:sz w:val="24"/>
          <w:szCs w:val="24"/>
          <w:lang w:val="ro-RO"/>
        </w:rPr>
      </w:pPr>
      <w:r w:rsidRPr="0047057B">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47057B">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47057B">
        <w:rPr>
          <w:rFonts w:ascii="Times New Roman" w:eastAsiaTheme="minorEastAsia" w:hAnsi="Times New Roman" w:cs="Times New Roman"/>
          <w:b/>
          <w:i/>
          <w:iCs/>
          <w:sz w:val="24"/>
          <w:szCs w:val="24"/>
          <w:lang w:val="ro-RO"/>
        </w:rPr>
        <w:t xml:space="preserve"> CGr</w:t>
      </w:r>
    </w:p>
    <w:p w14:paraId="114E9752" w14:textId="77777777" w:rsidR="004D75F2" w:rsidRPr="00B937BF" w:rsidRDefault="00B937BF" w:rsidP="007931BB">
      <w:pPr>
        <w:spacing w:line="360" w:lineRule="auto"/>
        <w:ind w:firstLine="708"/>
        <w:contextualSpacing/>
        <w:jc w:val="both"/>
        <w:rPr>
          <w:rStyle w:val="BodyTextChar4"/>
          <w:rFonts w:ascii="Times New Roman" w:hAnsi="Times New Roman"/>
          <w:sz w:val="24"/>
          <w:szCs w:val="24"/>
        </w:rPr>
      </w:pPr>
      <w:r w:rsidRPr="00B937BF">
        <w:rPr>
          <w:rStyle w:val="BodyTextChar4"/>
          <w:rFonts w:ascii="Times New Roman" w:hAnsi="Times New Roman"/>
          <w:sz w:val="24"/>
          <w:szCs w:val="24"/>
        </w:rPr>
        <w:t>Descrierea orizonturilor</w:t>
      </w:r>
      <w:r>
        <w:rPr>
          <w:rStyle w:val="BodyTextChar4"/>
          <w:rFonts w:ascii="Times New Roman" w:hAnsi="Times New Roman"/>
          <w:sz w:val="24"/>
          <w:szCs w:val="24"/>
        </w:rPr>
        <w:t>:</w:t>
      </w:r>
    </w:p>
    <w:p w14:paraId="0F0FEDEC" w14:textId="319E3D06" w:rsidR="004D75F2" w:rsidRPr="00C833AE" w:rsidRDefault="004D75F2" w:rsidP="007931BB">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w:t>
      </w:r>
      <w:r w:rsidR="00C6288C">
        <w:rPr>
          <w:rFonts w:ascii="Times New Roman" w:hAnsi="Times New Roman" w:cs="Times New Roman"/>
          <w:sz w:val="24"/>
          <w:szCs w:val="24"/>
          <w:lang w:val="ro-RO"/>
        </w:rPr>
        <w:t>–</w:t>
      </w:r>
      <w:r>
        <w:rPr>
          <w:rFonts w:ascii="Times New Roman" w:hAnsi="Times New Roman" w:cs="Times New Roman"/>
          <w:sz w:val="24"/>
          <w:szCs w:val="24"/>
          <w:lang w:val="ro-RO"/>
        </w:rPr>
        <w:t xml:space="preserve"> 30 cm grosime, lutos, brun-c</w:t>
      </w:r>
      <w:r w:rsidR="0047057B">
        <w:rPr>
          <w:rFonts w:ascii="Times New Roman" w:hAnsi="Times New Roman" w:cs="Times New Roman"/>
          <w:sz w:val="24"/>
          <w:szCs w:val="24"/>
          <w:lang w:val="ro-RO"/>
        </w:rPr>
        <w:t>enuşiu deschis, cenuşiu (10YR</w:t>
      </w:r>
      <w:r>
        <w:rPr>
          <w:rFonts w:ascii="Times New Roman" w:hAnsi="Times New Roman" w:cs="Times New Roman"/>
          <w:sz w:val="24"/>
          <w:szCs w:val="24"/>
          <w:lang w:val="ro-RO"/>
        </w:rPr>
        <w:t>5/2, 4/2, 5/3) în stare umedă</w:t>
      </w:r>
      <w:r w:rsidRPr="00C833AE">
        <w:rPr>
          <w:rFonts w:ascii="Times New Roman" w:hAnsi="Times New Roman" w:cs="Times New Roman"/>
          <w:sz w:val="24"/>
          <w:szCs w:val="24"/>
        </w:rPr>
        <w:t xml:space="preserve"> </w:t>
      </w:r>
      <w:r>
        <w:rPr>
          <w:rFonts w:ascii="Times New Roman" w:hAnsi="Times New Roman" w:cs="Times New Roman"/>
          <w:sz w:val="24"/>
          <w:szCs w:val="24"/>
          <w:lang w:val="ro-RO"/>
        </w:rPr>
        <w:t>în partea superioară a orizontului şi</w:t>
      </w:r>
      <w:r>
        <w:rPr>
          <w:rFonts w:ascii="Times New Roman" w:hAnsi="Times New Roman" w:cs="Times New Roman"/>
          <w:sz w:val="24"/>
          <w:szCs w:val="24"/>
        </w:rPr>
        <w:t xml:space="preserve"> brun</w:t>
      </w:r>
      <w:r w:rsidR="00C6288C">
        <w:rPr>
          <w:rFonts w:ascii="Times New Roman" w:hAnsi="Times New Roman" w:cs="Times New Roman"/>
          <w:sz w:val="24"/>
          <w:szCs w:val="24"/>
        </w:rPr>
        <w:t>-</w:t>
      </w:r>
      <w:r>
        <w:rPr>
          <w:rFonts w:ascii="Times New Roman" w:hAnsi="Times New Roman" w:cs="Times New Roman"/>
          <w:sz w:val="24"/>
          <w:szCs w:val="24"/>
        </w:rPr>
        <w:t>cenuşiu, cenuşiu</w:t>
      </w:r>
      <w:r w:rsidR="00C6288C">
        <w:rPr>
          <w:rFonts w:ascii="Times New Roman" w:hAnsi="Times New Roman" w:cs="Times New Roman"/>
          <w:sz w:val="24"/>
          <w:szCs w:val="24"/>
        </w:rPr>
        <w:t>-</w:t>
      </w:r>
      <w:r>
        <w:rPr>
          <w:rFonts w:ascii="Times New Roman" w:hAnsi="Times New Roman" w:cs="Times New Roman"/>
          <w:sz w:val="24"/>
          <w:szCs w:val="24"/>
        </w:rPr>
        <w:t>bruniu</w:t>
      </w:r>
      <w:r w:rsidR="008054AE">
        <w:rPr>
          <w:rFonts w:ascii="Times New Roman" w:hAnsi="Times New Roman" w:cs="Times New Roman"/>
          <w:sz w:val="24"/>
          <w:szCs w:val="24"/>
        </w:rPr>
        <w:t xml:space="preserve"> </w:t>
      </w:r>
      <w:r>
        <w:rPr>
          <w:rFonts w:ascii="Times New Roman" w:hAnsi="Times New Roman" w:cs="Times New Roman"/>
          <w:sz w:val="24"/>
          <w:szCs w:val="24"/>
        </w:rPr>
        <w:t xml:space="preserve">(10YR4-6/2-4) </w:t>
      </w:r>
      <w:r>
        <w:rPr>
          <w:rFonts w:ascii="Times New Roman" w:hAnsi="Times New Roman" w:cs="Times New Roman"/>
          <w:sz w:val="24"/>
          <w:szCs w:val="24"/>
          <w:lang w:val="ro-RO"/>
        </w:rPr>
        <w:t>în partea inferioară</w:t>
      </w:r>
      <w:r>
        <w:rPr>
          <w:rFonts w:ascii="Times New Roman" w:hAnsi="Times New Roman" w:cs="Times New Roman"/>
          <w:sz w:val="24"/>
          <w:szCs w:val="24"/>
        </w:rPr>
        <w:t>, lutos sau luto-argilos,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14:paraId="712734FF" w14:textId="6EAD1B06" w:rsidR="004D75F2" w:rsidRPr="00C6288C" w:rsidRDefault="004D75F2" w:rsidP="007931BB">
      <w:pPr>
        <w:spacing w:line="360" w:lineRule="auto"/>
        <w:ind w:firstLine="708"/>
        <w:jc w:val="both"/>
        <w:rPr>
          <w:rFonts w:ascii="Times New Roman" w:hAnsi="Times New Roman" w:cs="Times New Roman"/>
          <w:sz w:val="24"/>
          <w:szCs w:val="24"/>
          <w:lang w:val="ro-RO"/>
        </w:rPr>
      </w:pPr>
      <w:r w:rsidRPr="00C6288C">
        <w:rPr>
          <w:rFonts w:ascii="Times New Roman" w:hAnsi="Times New Roman" w:cs="Times New Roman"/>
          <w:b/>
          <w:bCs/>
          <w:i/>
          <w:sz w:val="24"/>
          <w:szCs w:val="24"/>
          <w:lang w:val="ro-RO"/>
        </w:rPr>
        <w:t>Orizontul AB</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15 – 20 </w:t>
      </w:r>
      <w:r>
        <w:rPr>
          <w:rFonts w:ascii="Times New Roman" w:hAnsi="Times New Roman" w:cs="Times New Roman"/>
          <w:sz w:val="24"/>
          <w:szCs w:val="24"/>
          <w:lang w:val="ro-RO"/>
        </w:rPr>
        <w:t>grosime</w:t>
      </w:r>
      <w:r w:rsidRPr="00C6288C">
        <w:rPr>
          <w:rFonts w:ascii="Times New Roman" w:hAnsi="Times New Roman" w:cs="Times New Roman"/>
          <w:sz w:val="24"/>
          <w:szCs w:val="24"/>
          <w:lang w:val="ro-RO"/>
        </w:rPr>
        <w:t>, lutos sau luto</w:t>
      </w:r>
      <w:r>
        <w:rPr>
          <w:rFonts w:ascii="Times New Roman" w:hAnsi="Times New Roman" w:cs="Times New Roman"/>
          <w:sz w:val="24"/>
          <w:szCs w:val="24"/>
          <w:lang w:val="ro-RO"/>
        </w:rPr>
        <w:t>-argilos,</w:t>
      </w:r>
      <w:r w:rsidRPr="00C6288C">
        <w:rPr>
          <w:rFonts w:ascii="Times New Roman" w:hAnsi="Times New Roman" w:cs="Times New Roman"/>
          <w:sz w:val="24"/>
          <w:szCs w:val="24"/>
          <w:lang w:val="ro-RO"/>
        </w:rPr>
        <w:t xml:space="preserve"> brun</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brun</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c</w:t>
      </w:r>
      <w:r w:rsidR="00FE70F8" w:rsidRPr="00C6288C">
        <w:rPr>
          <w:rFonts w:ascii="Times New Roman" w:hAnsi="Times New Roman" w:cs="Times New Roman"/>
          <w:sz w:val="24"/>
          <w:szCs w:val="24"/>
          <w:lang w:val="ro-RO"/>
        </w:rPr>
        <w:t>enuşiu, cenuşiu</w:t>
      </w:r>
      <w:r w:rsidR="00C6288C">
        <w:rPr>
          <w:rFonts w:ascii="Times New Roman" w:hAnsi="Times New Roman" w:cs="Times New Roman"/>
          <w:sz w:val="24"/>
          <w:szCs w:val="24"/>
          <w:lang w:val="ro-RO"/>
        </w:rPr>
        <w:t>-</w:t>
      </w:r>
      <w:r w:rsidR="00FE70F8" w:rsidRPr="00C6288C">
        <w:rPr>
          <w:rFonts w:ascii="Times New Roman" w:hAnsi="Times New Roman" w:cs="Times New Roman"/>
          <w:sz w:val="24"/>
          <w:szCs w:val="24"/>
          <w:lang w:val="ro-RO"/>
        </w:rPr>
        <w:t>bruniu</w:t>
      </w:r>
      <w:r w:rsidR="008054AE">
        <w:rPr>
          <w:rFonts w:ascii="Times New Roman" w:hAnsi="Times New Roman" w:cs="Times New Roman"/>
          <w:sz w:val="24"/>
          <w:szCs w:val="24"/>
          <w:lang w:val="ro-RO"/>
        </w:rPr>
        <w:t xml:space="preserve"> </w:t>
      </w:r>
      <w:r w:rsidR="00FE70F8" w:rsidRPr="00C6288C">
        <w:rPr>
          <w:rFonts w:ascii="Times New Roman" w:hAnsi="Times New Roman" w:cs="Times New Roman"/>
          <w:sz w:val="24"/>
          <w:szCs w:val="24"/>
          <w:lang w:val="ro-RO"/>
        </w:rPr>
        <w:t>(10YR4-5</w:t>
      </w:r>
      <w:r w:rsidRPr="00C6288C">
        <w:rPr>
          <w:rFonts w:ascii="Times New Roman" w:hAnsi="Times New Roman" w:cs="Times New Roman"/>
          <w:sz w:val="24"/>
          <w:szCs w:val="24"/>
          <w:lang w:val="ro-RO"/>
        </w:rPr>
        <w:t>/2-4) în stare umedă, lutos sau luto-argilos, poliedric subangular, baza orizontului prezintă pete difuze</w:t>
      </w:r>
      <w:r w:rsidRPr="005618DB">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de gleizare cenuşiu-oliv (5Y6/2)</w:t>
      </w:r>
      <w:r w:rsidR="00C6288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în alternanţă cu pete brun-roşietice sau brun</w:t>
      </w:r>
      <w:r w:rsidR="00C6288C">
        <w:rPr>
          <w:rFonts w:ascii="Times New Roman" w:hAnsi="Times New Roman" w:cs="Times New Roman"/>
          <w:bCs/>
          <w:sz w:val="24"/>
          <w:szCs w:val="24"/>
          <w:lang w:val="ro-RO"/>
        </w:rPr>
        <w:t>-</w:t>
      </w:r>
      <w:r>
        <w:rPr>
          <w:rFonts w:ascii="Times New Roman" w:hAnsi="Times New Roman" w:cs="Times New Roman"/>
          <w:bCs/>
          <w:sz w:val="24"/>
          <w:szCs w:val="24"/>
          <w:lang w:val="ro-RO"/>
        </w:rPr>
        <w:t>ruginii (5YR3/3 umed)</w:t>
      </w:r>
      <w:r w:rsidRPr="00C6288C">
        <w:rPr>
          <w:rFonts w:ascii="Times New Roman" w:hAnsi="Times New Roman" w:cs="Times New Roman"/>
          <w:sz w:val="24"/>
          <w:szCs w:val="24"/>
          <w:lang w:val="ro-RO"/>
        </w:rPr>
        <w:t>, separaţii ferimanganice punctiforme şi bobovine mici.</w:t>
      </w:r>
    </w:p>
    <w:p w14:paraId="082918AB" w14:textId="794B31F6" w:rsidR="004D75F2" w:rsidRPr="00C6288C" w:rsidRDefault="00FE70F8" w:rsidP="004D75F2">
      <w:pPr>
        <w:spacing w:line="360" w:lineRule="auto"/>
        <w:ind w:firstLine="708"/>
        <w:jc w:val="both"/>
        <w:rPr>
          <w:rFonts w:ascii="Times New Roman" w:hAnsi="Times New Roman" w:cs="Times New Roman"/>
          <w:sz w:val="24"/>
          <w:szCs w:val="24"/>
          <w:lang w:val="ro-RO"/>
        </w:rPr>
      </w:pPr>
      <w:r w:rsidRPr="00C6288C">
        <w:rPr>
          <w:rFonts w:ascii="Times New Roman" w:hAnsi="Times New Roman" w:cs="Times New Roman"/>
          <w:b/>
          <w:bCs/>
          <w:i/>
          <w:sz w:val="24"/>
          <w:szCs w:val="24"/>
          <w:lang w:val="ro-RO"/>
        </w:rPr>
        <w:t>Orizontul Bv</w:t>
      </w:r>
      <w:r w:rsidR="004D75F2" w:rsidRPr="00C6288C">
        <w:rPr>
          <w:rFonts w:ascii="Times New Roman" w:hAnsi="Times New Roman" w:cs="Times New Roman"/>
          <w:b/>
          <w:bCs/>
          <w:i/>
          <w:sz w:val="24"/>
          <w:szCs w:val="24"/>
          <w:vertAlign w:val="subscript"/>
          <w:lang w:val="ro-RO"/>
        </w:rPr>
        <w:t>1</w:t>
      </w:r>
      <w:r w:rsidR="004D75F2" w:rsidRPr="00C6288C">
        <w:rPr>
          <w:rFonts w:ascii="Times New Roman" w:hAnsi="Times New Roman" w:cs="Times New Roman"/>
          <w:b/>
          <w:bCs/>
          <w:i/>
          <w:sz w:val="24"/>
          <w:szCs w:val="24"/>
          <w:lang w:val="ro-RO"/>
        </w:rPr>
        <w:t>G</w:t>
      </w:r>
      <w:r w:rsidR="004D75F2"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4D75F2" w:rsidRPr="00C6288C">
        <w:rPr>
          <w:rFonts w:ascii="Times New Roman" w:hAnsi="Times New Roman" w:cs="Times New Roman"/>
          <w:sz w:val="24"/>
          <w:szCs w:val="24"/>
          <w:lang w:val="ro-RO"/>
        </w:rPr>
        <w:t xml:space="preserve"> 20 </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 xml:space="preserve"> 25 cm grosime, lutos sau luto</w:t>
      </w:r>
      <w:r w:rsidR="004D75F2">
        <w:rPr>
          <w:rFonts w:ascii="Times New Roman" w:hAnsi="Times New Roman" w:cs="Times New Roman"/>
          <w:sz w:val="24"/>
          <w:szCs w:val="24"/>
          <w:lang w:val="ro-RO"/>
        </w:rPr>
        <w:t>-argilos,</w:t>
      </w:r>
      <w:r w:rsidR="004D75F2" w:rsidRPr="00C6288C">
        <w:rPr>
          <w:rFonts w:ascii="Times New Roman" w:hAnsi="Times New Roman" w:cs="Times New Roman"/>
          <w:sz w:val="24"/>
          <w:szCs w:val="24"/>
          <w:lang w:val="ro-RO"/>
        </w:rPr>
        <w:t xml:space="preserve"> brun-gălbui, brun</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brun-gălbui închis, brun</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cenuşiu închis (10YR4-5/2-4, 10YR5/4-8), aspect marmorat în culori de oxidare şi reducere</w:t>
      </w:r>
      <w:r w:rsidR="004D75F2" w:rsidRPr="007E1B1A">
        <w:rPr>
          <w:rFonts w:ascii="Times New Roman" w:hAnsi="Times New Roman" w:cs="Times New Roman"/>
          <w:bCs/>
          <w:sz w:val="24"/>
          <w:szCs w:val="24"/>
          <w:lang w:val="ro-RO"/>
        </w:rPr>
        <w:t xml:space="preserve"> </w:t>
      </w:r>
      <w:r w:rsidR="004D75F2">
        <w:rPr>
          <w:rFonts w:ascii="Times New Roman" w:hAnsi="Times New Roman" w:cs="Times New Roman"/>
          <w:bCs/>
          <w:sz w:val="24"/>
          <w:szCs w:val="24"/>
          <w:lang w:val="ro-RO"/>
        </w:rPr>
        <w:t>cenuşiu-oliv (5Y6/2) în alternanţă cu pete brun-roşietice sau brun</w:t>
      </w:r>
      <w:r w:rsidR="00C6288C">
        <w:rPr>
          <w:rFonts w:ascii="Times New Roman" w:hAnsi="Times New Roman" w:cs="Times New Roman"/>
          <w:bCs/>
          <w:sz w:val="24"/>
          <w:szCs w:val="24"/>
          <w:lang w:val="ro-RO"/>
        </w:rPr>
        <w:t>-</w:t>
      </w:r>
      <w:r w:rsidR="004D75F2">
        <w:rPr>
          <w:rFonts w:ascii="Times New Roman" w:hAnsi="Times New Roman" w:cs="Times New Roman"/>
          <w:bCs/>
          <w:sz w:val="24"/>
          <w:szCs w:val="24"/>
          <w:lang w:val="ro-RO"/>
        </w:rPr>
        <w:t>ruginii (5YR3/3 umed)</w:t>
      </w:r>
      <w:r w:rsidR="004D75F2" w:rsidRPr="00C6288C">
        <w:rPr>
          <w:rFonts w:ascii="Times New Roman" w:hAnsi="Times New Roman" w:cs="Times New Roman"/>
          <w:sz w:val="24"/>
          <w:szCs w:val="24"/>
          <w:lang w:val="ro-RO"/>
        </w:rPr>
        <w:t xml:space="preserve">, separaţii ferimanganice punctiforme şi bobovine mici, </w:t>
      </w:r>
      <w:r w:rsidR="004D75F2">
        <w:rPr>
          <w:rFonts w:ascii="Times New Roman" w:hAnsi="Times New Roman" w:cs="Times New Roman"/>
          <w:bCs/>
          <w:sz w:val="24"/>
          <w:szCs w:val="24"/>
          <w:lang w:val="ro-RO"/>
        </w:rPr>
        <w:t>columnoid-prismatică sau prismatică</w:t>
      </w:r>
      <w:r w:rsidR="00C6288C">
        <w:rPr>
          <w:rFonts w:ascii="Times New Roman" w:hAnsi="Times New Roman" w:cs="Times New Roman"/>
          <w:bCs/>
          <w:sz w:val="24"/>
          <w:szCs w:val="24"/>
          <w:lang w:val="ro-RO"/>
        </w:rPr>
        <w:t>.</w:t>
      </w:r>
    </w:p>
    <w:p w14:paraId="2BA41FAE" w14:textId="70C21CDA" w:rsidR="004D75F2" w:rsidRPr="001C25D5" w:rsidRDefault="00FE70F8" w:rsidP="004D75F2">
      <w:pPr>
        <w:spacing w:line="360" w:lineRule="auto"/>
        <w:ind w:firstLine="708"/>
        <w:jc w:val="both"/>
        <w:rPr>
          <w:rFonts w:ascii="Times New Roman" w:hAnsi="Times New Roman" w:cs="Times New Roman"/>
          <w:bCs/>
          <w:sz w:val="24"/>
          <w:szCs w:val="24"/>
          <w:lang w:val="ro-RO"/>
        </w:rPr>
      </w:pPr>
      <w:r w:rsidRPr="00C6288C">
        <w:rPr>
          <w:rFonts w:ascii="Times New Roman" w:hAnsi="Times New Roman" w:cs="Times New Roman"/>
          <w:b/>
          <w:bCs/>
          <w:i/>
          <w:sz w:val="24"/>
          <w:szCs w:val="24"/>
          <w:lang w:val="ro-RO"/>
        </w:rPr>
        <w:t>Orizontul Bv</w:t>
      </w:r>
      <w:r w:rsidR="004D75F2" w:rsidRPr="00C6288C">
        <w:rPr>
          <w:rFonts w:ascii="Times New Roman" w:hAnsi="Times New Roman" w:cs="Times New Roman"/>
          <w:b/>
          <w:bCs/>
          <w:i/>
          <w:sz w:val="24"/>
          <w:szCs w:val="24"/>
          <w:vertAlign w:val="subscript"/>
          <w:lang w:val="ro-RO"/>
        </w:rPr>
        <w:t>2</w:t>
      </w:r>
      <w:r w:rsidR="004D75F2" w:rsidRPr="00C6288C">
        <w:rPr>
          <w:rFonts w:ascii="Times New Roman" w:hAnsi="Times New Roman" w:cs="Times New Roman"/>
          <w:b/>
          <w:bCs/>
          <w:i/>
          <w:sz w:val="24"/>
          <w:szCs w:val="24"/>
          <w:lang w:val="ro-RO"/>
        </w:rPr>
        <w:t>G</w:t>
      </w:r>
      <w:r w:rsidR="004D75F2"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4D75F2" w:rsidRPr="00C6288C">
        <w:rPr>
          <w:rFonts w:ascii="Times New Roman" w:hAnsi="Times New Roman" w:cs="Times New Roman"/>
          <w:sz w:val="24"/>
          <w:szCs w:val="24"/>
          <w:lang w:val="ro-RO"/>
        </w:rPr>
        <w:t xml:space="preserve"> 25 </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 xml:space="preserve"> 30 cm grosime, lutos sau luto</w:t>
      </w:r>
      <w:r w:rsidR="004D75F2">
        <w:rPr>
          <w:rFonts w:ascii="Times New Roman" w:hAnsi="Times New Roman" w:cs="Times New Roman"/>
          <w:sz w:val="24"/>
          <w:szCs w:val="24"/>
          <w:lang w:val="ro-RO"/>
        </w:rPr>
        <w:t>-argilos,</w:t>
      </w:r>
      <w:r w:rsidR="004D75F2" w:rsidRPr="007E1B1A">
        <w:rPr>
          <w:rFonts w:ascii="Times New Roman" w:hAnsi="Times New Roman" w:cs="Times New Roman"/>
          <w:bCs/>
          <w:sz w:val="24"/>
          <w:szCs w:val="24"/>
          <w:lang w:val="ro-RO"/>
        </w:rPr>
        <w:t xml:space="preserve"> </w:t>
      </w:r>
      <w:r w:rsidR="004D75F2">
        <w:rPr>
          <w:rFonts w:ascii="Times New Roman" w:hAnsi="Times New Roman" w:cs="Times New Roman"/>
          <w:bCs/>
          <w:sz w:val="24"/>
          <w:szCs w:val="24"/>
          <w:lang w:val="ro-RO"/>
        </w:rPr>
        <w:t xml:space="preserve">structură poliedrică mare şi mijlocie sau prismatică, </w:t>
      </w:r>
      <w:r w:rsidR="004D75F2">
        <w:rPr>
          <w:rFonts w:ascii="Times New Roman" w:hAnsi="Times New Roman" w:cs="Times New Roman"/>
          <w:sz w:val="24"/>
          <w:szCs w:val="24"/>
          <w:lang w:val="ro-RO"/>
        </w:rPr>
        <w:t>cenuşiu</w:t>
      </w:r>
      <w:r w:rsidR="00C6288C">
        <w:rPr>
          <w:rFonts w:ascii="Times New Roman" w:hAnsi="Times New Roman" w:cs="Times New Roman"/>
          <w:sz w:val="24"/>
          <w:szCs w:val="24"/>
          <w:lang w:val="ro-RO"/>
        </w:rPr>
        <w:t>-</w:t>
      </w:r>
      <w:r w:rsidR="004D75F2">
        <w:rPr>
          <w:rFonts w:ascii="Times New Roman" w:hAnsi="Times New Roman" w:cs="Times New Roman"/>
          <w:sz w:val="24"/>
          <w:szCs w:val="24"/>
          <w:lang w:val="ro-RO"/>
        </w:rPr>
        <w:t xml:space="preserve">închis, </w:t>
      </w:r>
      <w:r w:rsidR="004D75F2">
        <w:rPr>
          <w:rFonts w:ascii="Times New Roman" w:hAnsi="Times New Roman" w:cs="Times New Roman"/>
          <w:bCs/>
          <w:sz w:val="24"/>
          <w:szCs w:val="24"/>
          <w:lang w:val="ro-RO"/>
        </w:rPr>
        <w:t>brun</w:t>
      </w:r>
      <w:r w:rsidR="00C6288C">
        <w:rPr>
          <w:rFonts w:ascii="Times New Roman" w:hAnsi="Times New Roman" w:cs="Times New Roman"/>
          <w:bCs/>
          <w:sz w:val="24"/>
          <w:szCs w:val="24"/>
          <w:lang w:val="ro-RO"/>
        </w:rPr>
        <w:t>-</w:t>
      </w:r>
      <w:r w:rsidR="004D75F2">
        <w:rPr>
          <w:rFonts w:ascii="Times New Roman" w:hAnsi="Times New Roman" w:cs="Times New Roman"/>
          <w:bCs/>
          <w:sz w:val="24"/>
          <w:szCs w:val="24"/>
          <w:lang w:val="ro-RO"/>
        </w:rPr>
        <w:lastRenderedPageBreak/>
        <w:t xml:space="preserve">cenuşiu, </w:t>
      </w:r>
      <w:r w:rsidR="004D75F2">
        <w:rPr>
          <w:rFonts w:ascii="Times New Roman" w:hAnsi="Times New Roman" w:cs="Times New Roman"/>
          <w:sz w:val="24"/>
          <w:szCs w:val="24"/>
          <w:lang w:val="ro-RO"/>
        </w:rPr>
        <w:t xml:space="preserve">sau cenuşiu deschis (N4-6, 5Y5-6/1, </w:t>
      </w:r>
      <w:r w:rsidR="004D75F2">
        <w:rPr>
          <w:rFonts w:ascii="Times New Roman" w:hAnsi="Times New Roman" w:cs="Times New Roman"/>
          <w:bCs/>
          <w:sz w:val="24"/>
          <w:szCs w:val="24"/>
          <w:lang w:val="ro-RO"/>
        </w:rPr>
        <w:t>10YR5/3, 5/4 umed</w:t>
      </w:r>
      <w:r w:rsidR="004D75F2">
        <w:rPr>
          <w:rFonts w:ascii="Times New Roman" w:hAnsi="Times New Roman" w:cs="Times New Roman"/>
          <w:sz w:val="24"/>
          <w:szCs w:val="24"/>
          <w:lang w:val="ro-RO"/>
        </w:rPr>
        <w:t>), aspect marmorat cu pete de oxidare şi reducere, pete verzui - 10GY, albăstrui - 10BG, cenuşiu</w:t>
      </w:r>
      <w:r w:rsidR="00C6288C">
        <w:rPr>
          <w:rFonts w:ascii="Times New Roman" w:hAnsi="Times New Roman" w:cs="Times New Roman"/>
          <w:sz w:val="24"/>
          <w:szCs w:val="24"/>
          <w:lang w:val="ro-RO"/>
        </w:rPr>
        <w:t>–</w:t>
      </w:r>
      <w:r w:rsidR="004D75F2">
        <w:rPr>
          <w:rFonts w:ascii="Times New Roman" w:hAnsi="Times New Roman" w:cs="Times New Roman"/>
          <w:sz w:val="24"/>
          <w:szCs w:val="24"/>
          <w:lang w:val="ro-RO"/>
        </w:rPr>
        <w:t>cenuşiu-verzui 5Y4-5/1-5GY4-5/1, 5Y6/1-5GY6/1, brun</w:t>
      </w:r>
      <w:r w:rsidR="00C6288C">
        <w:rPr>
          <w:rFonts w:ascii="Times New Roman" w:hAnsi="Times New Roman" w:cs="Times New Roman"/>
          <w:sz w:val="24"/>
          <w:szCs w:val="24"/>
          <w:lang w:val="ro-RO"/>
        </w:rPr>
        <w:t>-</w:t>
      </w:r>
      <w:r w:rsidR="004D75F2">
        <w:rPr>
          <w:rFonts w:ascii="Times New Roman" w:hAnsi="Times New Roman" w:cs="Times New Roman"/>
          <w:sz w:val="24"/>
          <w:szCs w:val="24"/>
          <w:lang w:val="ro-RO"/>
        </w:rPr>
        <w:t xml:space="preserve">gălbui </w:t>
      </w:r>
      <w:r w:rsidR="00C6288C">
        <w:rPr>
          <w:rFonts w:ascii="Times New Roman" w:hAnsi="Times New Roman" w:cs="Times New Roman"/>
          <w:sz w:val="24"/>
          <w:szCs w:val="24"/>
          <w:lang w:val="ro-RO"/>
        </w:rPr>
        <w:t>–</w:t>
      </w:r>
      <w:r w:rsidR="004D75F2">
        <w:rPr>
          <w:rFonts w:ascii="Times New Roman" w:hAnsi="Times New Roman" w:cs="Times New Roman"/>
          <w:sz w:val="24"/>
          <w:szCs w:val="24"/>
          <w:lang w:val="ro-RO"/>
        </w:rPr>
        <w:t xml:space="preserve"> 10YR4/4-5/8, 10YR6/6, brune – 7,5YR 4/4, brun</w:t>
      </w:r>
      <w:r w:rsidR="00C6288C">
        <w:rPr>
          <w:rFonts w:ascii="Times New Roman" w:hAnsi="Times New Roman" w:cs="Times New Roman"/>
          <w:sz w:val="24"/>
          <w:szCs w:val="24"/>
          <w:lang w:val="ro-RO"/>
        </w:rPr>
        <w:t>-</w:t>
      </w:r>
      <w:r w:rsidR="004D75F2">
        <w:rPr>
          <w:rFonts w:ascii="Times New Roman" w:hAnsi="Times New Roman" w:cs="Times New Roman"/>
          <w:sz w:val="24"/>
          <w:szCs w:val="24"/>
          <w:lang w:val="ro-RO"/>
        </w:rPr>
        <w:t xml:space="preserve">roşcate </w:t>
      </w:r>
      <w:r w:rsidR="00C6288C">
        <w:rPr>
          <w:rFonts w:ascii="Times New Roman" w:hAnsi="Times New Roman" w:cs="Times New Roman"/>
          <w:sz w:val="24"/>
          <w:szCs w:val="24"/>
          <w:lang w:val="ro-RO"/>
        </w:rPr>
        <w:t>–</w:t>
      </w:r>
      <w:r w:rsidR="004D75F2">
        <w:rPr>
          <w:rFonts w:ascii="Times New Roman" w:hAnsi="Times New Roman" w:cs="Times New Roman"/>
          <w:sz w:val="24"/>
          <w:szCs w:val="24"/>
          <w:lang w:val="ro-RO"/>
        </w:rPr>
        <w:t xml:space="preserve"> 7,5YR7/2, 5YR4/3-4 în stare umedă (</w:t>
      </w:r>
      <w:r w:rsidR="004D75F2" w:rsidRPr="0031048E">
        <w:rPr>
          <w:rFonts w:ascii="Times New Roman" w:hAnsi="Times New Roman" w:cs="Times New Roman"/>
          <w:sz w:val="24"/>
          <w:szCs w:val="24"/>
          <w:lang w:val="ro-RO"/>
        </w:rPr>
        <w:t>în funcţie de adâncimea şi fluctuaţia nivelului freatic</w:t>
      </w:r>
      <w:r w:rsidR="004D75F2">
        <w:rPr>
          <w:rFonts w:ascii="Times New Roman" w:hAnsi="Times New Roman" w:cs="Times New Roman"/>
          <w:sz w:val="24"/>
          <w:szCs w:val="24"/>
          <w:lang w:val="ro-RO"/>
        </w:rPr>
        <w:t>), pot fi prezente acumulări de carbonaţi.</w:t>
      </w:r>
    </w:p>
    <w:p w14:paraId="52601B98" w14:textId="79F03AD7" w:rsidR="004D75F2" w:rsidRPr="005A6E59" w:rsidRDefault="004D75F2" w:rsidP="004D75F2">
      <w:pPr>
        <w:spacing w:after="0" w:line="360" w:lineRule="auto"/>
        <w:ind w:firstLine="708"/>
        <w:jc w:val="both"/>
        <w:rPr>
          <w:rFonts w:ascii="Times New Roman" w:eastAsiaTheme="minorEastAsia" w:hAnsi="Times New Roman" w:cs="Times New Roman"/>
          <w:bCs/>
          <w:sz w:val="24"/>
          <w:szCs w:val="24"/>
          <w:lang w:val="ro-RO"/>
        </w:rPr>
      </w:pPr>
      <w:r w:rsidRPr="00C6288C">
        <w:rPr>
          <w:rFonts w:ascii="Times New Roman" w:hAnsi="Times New Roman" w:cs="Times New Roman"/>
          <w:b/>
          <w:bCs/>
          <w:i/>
          <w:sz w:val="24"/>
          <w:szCs w:val="24"/>
          <w:lang w:val="ro-RO"/>
        </w:rPr>
        <w:t>Orizontul Gr</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50 şi 125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brun</w:t>
      </w:r>
      <w:r w:rsidR="00C6288C">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w:t>
      </w:r>
      <w:r w:rsidR="00C6288C">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roşcat (</w:t>
      </w:r>
      <w:r>
        <w:rPr>
          <w:rFonts w:ascii="Times New Roman" w:hAnsi="Times New Roman" w:cs="Times New Roman"/>
          <w:sz w:val="24"/>
          <w:szCs w:val="24"/>
          <w:lang w:val="ro-RO"/>
        </w:rPr>
        <w:t xml:space="preserve">7,5YR7/2, 5YR4/3-4) în </w:t>
      </w:r>
      <w:r w:rsidRPr="005A6E59">
        <w:rPr>
          <w:rFonts w:ascii="Times New Roman" w:hAnsi="Times New Roman" w:cs="Times New Roman"/>
          <w:sz w:val="24"/>
          <w:szCs w:val="24"/>
          <w:lang w:val="ro-RO"/>
        </w:rPr>
        <w:t>stare umedă</w:t>
      </w:r>
      <w:r w:rsidRPr="005A6E59">
        <w:rPr>
          <w:rFonts w:ascii="Times New Roman" w:eastAsiaTheme="minorEastAsia" w:hAnsi="Times New Roman" w:cs="Times New Roman"/>
          <w:sz w:val="24"/>
          <w:szCs w:val="24"/>
          <w:lang w:val="ro-RO"/>
        </w:rPr>
        <w:t xml:space="preserve">, compact, masiv, foarte umed, </w:t>
      </w:r>
      <w:r w:rsidRPr="005A6E59">
        <w:rPr>
          <w:rFonts w:ascii="Times New Roman" w:eastAsiaTheme="minorEastAsia" w:hAnsi="Times New Roman" w:cs="Times New Roman"/>
          <w:bCs/>
          <w:sz w:val="24"/>
          <w:szCs w:val="24"/>
          <w:lang w:val="ro-RO"/>
        </w:rPr>
        <w:t>frecvent acumulare de carbonaţi.</w:t>
      </w:r>
    </w:p>
    <w:p w14:paraId="4C0F77B3" w14:textId="77777777" w:rsidR="004D75F2" w:rsidRPr="00C6288C" w:rsidRDefault="004D75F2" w:rsidP="0097244C">
      <w:pPr>
        <w:contextualSpacing/>
        <w:jc w:val="both"/>
        <w:rPr>
          <w:rStyle w:val="BodyTextChar4"/>
          <w:rFonts w:ascii="Times New Roman" w:hAnsi="Times New Roman"/>
          <w:b/>
          <w:sz w:val="24"/>
          <w:szCs w:val="24"/>
          <w:lang w:val="ro-RO"/>
        </w:rPr>
      </w:pPr>
    </w:p>
    <w:p w14:paraId="086FF3EF" w14:textId="77777777" w:rsidR="0097244C" w:rsidRPr="00C6288C" w:rsidRDefault="0097244C" w:rsidP="00FA60BC">
      <w:pPr>
        <w:ind w:firstLine="708"/>
        <w:contextualSpacing/>
        <w:jc w:val="both"/>
        <w:rPr>
          <w:rFonts w:ascii="Times New Roman" w:hAnsi="Times New Roman" w:cs="Times New Roman"/>
          <w:b/>
          <w:i/>
          <w:color w:val="000000"/>
          <w:sz w:val="24"/>
          <w:szCs w:val="24"/>
          <w:lang w:val="ro-RO"/>
        </w:rPr>
      </w:pPr>
      <w:r w:rsidRPr="00C6288C">
        <w:rPr>
          <w:rFonts w:ascii="Times New Roman" w:hAnsi="Times New Roman" w:cs="Times New Roman"/>
          <w:b/>
          <w:i/>
          <w:color w:val="000000"/>
          <w:sz w:val="24"/>
          <w:szCs w:val="24"/>
          <w:lang w:val="ro-RO"/>
        </w:rPr>
        <w:t>Eutricambosol batigleic – ECdg</w:t>
      </w:r>
    </w:p>
    <w:p w14:paraId="49EDCC80" w14:textId="77777777" w:rsidR="0097244C" w:rsidRPr="00C6288C" w:rsidRDefault="0097244C" w:rsidP="0097244C">
      <w:pPr>
        <w:contextualSpacing/>
        <w:jc w:val="both"/>
        <w:rPr>
          <w:rFonts w:ascii="Times New Roman" w:hAnsi="Times New Roman" w:cs="Times New Roman"/>
          <w:b/>
          <w:i/>
          <w:color w:val="000000"/>
          <w:sz w:val="24"/>
          <w:szCs w:val="24"/>
          <w:lang w:val="ro-RO"/>
        </w:rPr>
      </w:pPr>
    </w:p>
    <w:p w14:paraId="42CB1893" w14:textId="77777777" w:rsidR="0097244C" w:rsidRPr="00374CE5" w:rsidRDefault="0097244C" w:rsidP="00B937BF">
      <w:pPr>
        <w:spacing w:after="0" w:line="360" w:lineRule="auto"/>
        <w:ind w:firstLine="720"/>
        <w:jc w:val="both"/>
        <w:rPr>
          <w:rFonts w:ascii="Times New Roman" w:eastAsiaTheme="minorEastAsia" w:hAnsi="Times New Roman" w:cs="Times New Roman"/>
          <w:b/>
          <w:i/>
          <w:iCs/>
          <w:sz w:val="24"/>
          <w:szCs w:val="24"/>
          <w:lang w:val="ro-RO"/>
        </w:rPr>
      </w:pPr>
      <w:r w:rsidRPr="00C6288C">
        <w:rPr>
          <w:rFonts w:ascii="Times New Roman" w:hAnsi="Times New Roman" w:cs="Times New Roman"/>
          <w:i/>
          <w:sz w:val="24"/>
          <w:szCs w:val="24"/>
          <w:lang w:val="ro-RO"/>
        </w:rPr>
        <w:t xml:space="preserve">Sunt soluri cu orizont Ao şi orizont subiacent B cambic (Bv) având un grad de saturaţie în baze mai mare de 53% (V% </w:t>
      </w:r>
      <m:oMath>
        <m:r>
          <w:rPr>
            <w:rFonts w:ascii="Cambria Math" w:hAnsi="Cambria Math" w:cs="Times New Roman"/>
            <w:sz w:val="24"/>
            <w:szCs w:val="24"/>
            <w:lang w:val="ro-RO"/>
          </w:rPr>
          <m:t>&gt;</m:t>
        </m:r>
      </m:oMath>
      <w:r w:rsidRPr="00C6288C">
        <w:rPr>
          <w:rFonts w:ascii="Times New Roman" w:hAnsi="Times New Roman" w:cs="Times New Roman"/>
          <w:i/>
          <w:sz w:val="24"/>
          <w:szCs w:val="24"/>
          <w:lang w:val="ro-RO"/>
        </w:rPr>
        <w:t xml:space="preserve">53), având culori cu valori şi crome peste 3,5 la materialul în stare umedă, începând din partea superioară a orizontului (culori în nuanţe de 10YR) şi </w:t>
      </w:r>
      <w:r w:rsidRPr="00374CE5">
        <w:rPr>
          <w:rFonts w:ascii="Times New Roman" w:eastAsia="Century Schoolbook" w:hAnsi="Times New Roman" w:cs="Times New Roman"/>
          <w:i/>
          <w:color w:val="000000"/>
          <w:sz w:val="24"/>
          <w:szCs w:val="24"/>
          <w:shd w:val="clear" w:color="auto" w:fill="FFFFFF"/>
          <w:lang w:val="ro-RO" w:eastAsia="ro-RO" w:bidi="ro-RO"/>
        </w:rPr>
        <w:t xml:space="preserve">orizont </w:t>
      </w:r>
      <w:r w:rsidRPr="00374CE5">
        <w:rPr>
          <w:rFonts w:ascii="Times New Roman" w:eastAsia="Century Schoolbook" w:hAnsi="Times New Roman" w:cs="Times New Roman"/>
          <w:b/>
          <w:bCs/>
          <w:i/>
          <w:color w:val="000000"/>
          <w:sz w:val="24"/>
          <w:szCs w:val="24"/>
          <w:shd w:val="clear" w:color="auto" w:fill="FFFFFF"/>
          <w:lang w:val="ro-RO" w:eastAsia="ro-RO" w:bidi="ro-RO"/>
        </w:rPr>
        <w:t>Gr</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p w14:paraId="047AA396" w14:textId="77777777" w:rsidR="0097244C" w:rsidRPr="00374CE5" w:rsidRDefault="0097244C" w:rsidP="0097244C">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6FE25F59" w14:textId="77777777" w:rsidR="0097244C" w:rsidRPr="00374CE5" w:rsidRDefault="0097244C" w:rsidP="0097244C">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CGr</w:t>
      </w:r>
    </w:p>
    <w:p w14:paraId="5A70B977" w14:textId="77777777" w:rsidR="0097244C" w:rsidRPr="00374CE5" w:rsidRDefault="0097244C" w:rsidP="0097244C">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Gr</w:t>
      </w:r>
    </w:p>
    <w:p w14:paraId="3187E5DE" w14:textId="77777777" w:rsidR="0097244C" w:rsidRDefault="0097244C" w:rsidP="0097244C">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CGr</w:t>
      </w:r>
    </w:p>
    <w:p w14:paraId="458A551B" w14:textId="14053538" w:rsidR="0097244C" w:rsidRPr="00C833AE" w:rsidRDefault="0097244C" w:rsidP="0097244C">
      <w:pPr>
        <w:spacing w:line="360" w:lineRule="auto"/>
        <w:ind w:firstLine="708"/>
        <w:jc w:val="both"/>
        <w:rPr>
          <w:rFonts w:ascii="Times New Roman" w:hAnsi="Times New Roman" w:cs="Times New Roman"/>
          <w:sz w:val="24"/>
          <w:szCs w:val="24"/>
          <w:lang w:val="ro-RO"/>
        </w:rPr>
      </w:pPr>
      <w:r w:rsidRPr="005A6E59">
        <w:rPr>
          <w:rFonts w:ascii="Times New Roman" w:hAnsi="Times New Roman" w:cs="Times New Roman"/>
          <w:b/>
          <w:bCs/>
          <w:i/>
          <w:sz w:val="24"/>
          <w:szCs w:val="24"/>
          <w:lang w:val="ro-RO"/>
        </w:rPr>
        <w:t>Orizontul Ao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w:t>
      </w:r>
      <w:r w:rsidR="00C6288C">
        <w:rPr>
          <w:rFonts w:ascii="Times New Roman" w:hAnsi="Times New Roman" w:cs="Times New Roman"/>
          <w:sz w:val="24"/>
          <w:szCs w:val="24"/>
          <w:lang w:val="ro-RO"/>
        </w:rPr>
        <w:t>–</w:t>
      </w:r>
      <w:r>
        <w:rPr>
          <w:rFonts w:ascii="Times New Roman" w:hAnsi="Times New Roman" w:cs="Times New Roman"/>
          <w:sz w:val="24"/>
          <w:szCs w:val="24"/>
          <w:lang w:val="ro-RO"/>
        </w:rPr>
        <w:t xml:space="preserve"> 30 cm grosime, lutos, brun</w:t>
      </w:r>
      <w:r w:rsidR="0047057B">
        <w:rPr>
          <w:rFonts w:ascii="Times New Roman" w:hAnsi="Times New Roman" w:cs="Times New Roman"/>
          <w:sz w:val="24"/>
          <w:szCs w:val="24"/>
          <w:lang w:val="ro-RO"/>
        </w:rPr>
        <w:t xml:space="preserve">-cenuşiu deschis, cenuşiu (10YR5/2, </w:t>
      </w:r>
      <w:r>
        <w:rPr>
          <w:rFonts w:ascii="Times New Roman" w:hAnsi="Times New Roman" w:cs="Times New Roman"/>
          <w:sz w:val="24"/>
          <w:szCs w:val="24"/>
          <w:lang w:val="ro-RO"/>
        </w:rPr>
        <w:t>4/2, 5/3) în stare umedă</w:t>
      </w:r>
      <w:r w:rsidRPr="00C6288C">
        <w:rPr>
          <w:rFonts w:ascii="Times New Roman" w:hAnsi="Times New Roman" w:cs="Times New Roman"/>
          <w:sz w:val="24"/>
          <w:szCs w:val="24"/>
          <w:lang w:val="ro-RO"/>
        </w:rPr>
        <w:t xml:space="preserve"> şi cenuşiu deschis s</w:t>
      </w:r>
      <w:r w:rsidR="004D75F2" w:rsidRPr="00C6288C">
        <w:rPr>
          <w:rFonts w:ascii="Times New Roman" w:hAnsi="Times New Roman" w:cs="Times New Roman"/>
          <w:sz w:val="24"/>
          <w:szCs w:val="24"/>
          <w:lang w:val="ro-RO"/>
        </w:rPr>
        <w:t>au cenuşiu</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bruniu deschis (10YR4</w:t>
      </w:r>
      <w:r w:rsidRPr="00C6288C">
        <w:rPr>
          <w:rFonts w:ascii="Times New Roman" w:hAnsi="Times New Roman" w:cs="Times New Roman"/>
          <w:sz w:val="24"/>
          <w:szCs w:val="24"/>
          <w:lang w:val="ro-RO"/>
        </w:rPr>
        <w:t>-5/2-3) în stare uscată</w:t>
      </w:r>
      <w:r>
        <w:rPr>
          <w:rFonts w:ascii="Times New Roman" w:hAnsi="Times New Roman" w:cs="Times New Roman"/>
          <w:sz w:val="24"/>
          <w:szCs w:val="24"/>
          <w:lang w:val="ro-RO"/>
        </w:rPr>
        <w:t xml:space="preserve"> în partea superioară </w:t>
      </w:r>
      <w:r>
        <w:rPr>
          <w:rFonts w:ascii="Times New Roman" w:hAnsi="Times New Roman" w:cs="Times New Roman"/>
          <w:sz w:val="24"/>
          <w:szCs w:val="24"/>
          <w:lang w:val="ro-RO"/>
        </w:rPr>
        <w:lastRenderedPageBreak/>
        <w:t xml:space="preserve">a orizontului şi </w:t>
      </w:r>
      <w:r w:rsidRPr="00C6288C">
        <w:rPr>
          <w:rFonts w:ascii="Times New Roman" w:hAnsi="Times New Roman" w:cs="Times New Roman"/>
          <w:sz w:val="24"/>
          <w:szCs w:val="24"/>
          <w:lang w:val="ro-RO"/>
        </w:rPr>
        <w:t>brun</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brun-gălbui, brun</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cenuşiu, cenuşiu</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bruniu</w:t>
      </w:r>
      <w:r w:rsidR="008054AE">
        <w:rPr>
          <w:rFonts w:ascii="Times New Roman" w:hAnsi="Times New Roman" w:cs="Times New Roman"/>
          <w:sz w:val="24"/>
          <w:szCs w:val="24"/>
          <w:lang w:val="ro-RO"/>
        </w:rPr>
        <w:t xml:space="preserve"> </w:t>
      </w:r>
      <w:r w:rsidRPr="00C6288C">
        <w:rPr>
          <w:rFonts w:ascii="Times New Roman" w:hAnsi="Times New Roman" w:cs="Times New Roman"/>
          <w:sz w:val="24"/>
          <w:szCs w:val="24"/>
          <w:lang w:val="ro-RO"/>
        </w:rPr>
        <w:t xml:space="preserve">(10YR4-6/2-4) </w:t>
      </w:r>
      <w:r>
        <w:rPr>
          <w:rFonts w:ascii="Times New Roman" w:hAnsi="Times New Roman" w:cs="Times New Roman"/>
          <w:sz w:val="24"/>
          <w:szCs w:val="24"/>
          <w:lang w:val="ro-RO"/>
        </w:rPr>
        <w:t>în partea inferioară</w:t>
      </w:r>
      <w:r w:rsidRPr="00C6288C">
        <w:rPr>
          <w:rFonts w:ascii="Times New Roman" w:hAnsi="Times New Roman" w:cs="Times New Roman"/>
          <w:sz w:val="24"/>
          <w:szCs w:val="24"/>
          <w:lang w:val="ro-RO"/>
        </w:rPr>
        <w:t>, lutos sau luto-argilos,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14:paraId="66EFD661" w14:textId="69EBD77B" w:rsidR="0097244C" w:rsidRPr="00C6288C" w:rsidRDefault="0097244C" w:rsidP="0097244C">
      <w:pPr>
        <w:spacing w:line="360" w:lineRule="auto"/>
        <w:ind w:firstLine="708"/>
        <w:jc w:val="both"/>
        <w:rPr>
          <w:rFonts w:ascii="Times New Roman" w:hAnsi="Times New Roman" w:cs="Times New Roman"/>
          <w:sz w:val="24"/>
          <w:szCs w:val="24"/>
          <w:lang w:val="ro-RO"/>
        </w:rPr>
      </w:pPr>
      <w:r w:rsidRPr="00C6288C">
        <w:rPr>
          <w:rFonts w:ascii="Times New Roman" w:hAnsi="Times New Roman" w:cs="Times New Roman"/>
          <w:b/>
          <w:bCs/>
          <w:i/>
          <w:sz w:val="24"/>
          <w:szCs w:val="24"/>
          <w:lang w:val="ro-RO"/>
        </w:rPr>
        <w:t>Orizontul AB</w:t>
      </w:r>
      <w:r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6288C">
        <w:rPr>
          <w:rFonts w:ascii="Times New Roman" w:hAnsi="Times New Roman" w:cs="Times New Roman"/>
          <w:sz w:val="24"/>
          <w:szCs w:val="24"/>
          <w:lang w:val="ro-RO"/>
        </w:rPr>
        <w:t xml:space="preserve"> 15 – 20 </w:t>
      </w:r>
      <w:r>
        <w:rPr>
          <w:rFonts w:ascii="Times New Roman" w:hAnsi="Times New Roman" w:cs="Times New Roman"/>
          <w:sz w:val="24"/>
          <w:szCs w:val="24"/>
          <w:lang w:val="ro-RO"/>
        </w:rPr>
        <w:t>grosime</w:t>
      </w:r>
      <w:r w:rsidRPr="00C6288C">
        <w:rPr>
          <w:rFonts w:ascii="Times New Roman" w:hAnsi="Times New Roman" w:cs="Times New Roman"/>
          <w:sz w:val="24"/>
          <w:szCs w:val="24"/>
          <w:lang w:val="ro-RO"/>
        </w:rPr>
        <w:t>, lutos sau luto</w:t>
      </w:r>
      <w:r>
        <w:rPr>
          <w:rFonts w:ascii="Times New Roman" w:hAnsi="Times New Roman" w:cs="Times New Roman"/>
          <w:sz w:val="24"/>
          <w:szCs w:val="24"/>
          <w:lang w:val="ro-RO"/>
        </w:rPr>
        <w:t>-argilos,</w:t>
      </w:r>
      <w:r w:rsidR="008054AE">
        <w:rPr>
          <w:rFonts w:ascii="Times New Roman" w:hAnsi="Times New Roman" w:cs="Times New Roman"/>
          <w:sz w:val="24"/>
          <w:szCs w:val="24"/>
          <w:lang w:val="ro-RO"/>
        </w:rPr>
        <w:t xml:space="preserve"> </w:t>
      </w:r>
      <w:r w:rsidRPr="00C6288C">
        <w:rPr>
          <w:rFonts w:ascii="Times New Roman" w:hAnsi="Times New Roman" w:cs="Times New Roman"/>
          <w:sz w:val="24"/>
          <w:szCs w:val="24"/>
          <w:lang w:val="ro-RO"/>
        </w:rPr>
        <w:t>brun</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c</w:t>
      </w:r>
      <w:r w:rsidR="004D75F2" w:rsidRPr="00C6288C">
        <w:rPr>
          <w:rFonts w:ascii="Times New Roman" w:hAnsi="Times New Roman" w:cs="Times New Roman"/>
          <w:sz w:val="24"/>
          <w:szCs w:val="24"/>
          <w:lang w:val="ro-RO"/>
        </w:rPr>
        <w:t>enuşiu, cenuşiu</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bruniu</w:t>
      </w:r>
      <w:r w:rsidR="008054AE">
        <w:rPr>
          <w:rFonts w:ascii="Times New Roman" w:hAnsi="Times New Roman" w:cs="Times New Roman"/>
          <w:sz w:val="24"/>
          <w:szCs w:val="24"/>
          <w:lang w:val="ro-RO"/>
        </w:rPr>
        <w:t xml:space="preserve"> </w:t>
      </w:r>
      <w:r w:rsidR="004D75F2" w:rsidRPr="00C6288C">
        <w:rPr>
          <w:rFonts w:ascii="Times New Roman" w:hAnsi="Times New Roman" w:cs="Times New Roman"/>
          <w:sz w:val="24"/>
          <w:szCs w:val="24"/>
          <w:lang w:val="ro-RO"/>
        </w:rPr>
        <w:t>(10YR4-5</w:t>
      </w:r>
      <w:r w:rsidRPr="00C6288C">
        <w:rPr>
          <w:rFonts w:ascii="Times New Roman" w:hAnsi="Times New Roman" w:cs="Times New Roman"/>
          <w:sz w:val="24"/>
          <w:szCs w:val="24"/>
          <w:lang w:val="ro-RO"/>
        </w:rPr>
        <w:t>/2-4) în stare umedă şi cenuşiu deschis sau cenuşiu</w:t>
      </w:r>
      <w:r w:rsidR="00C6288C">
        <w:rPr>
          <w:rFonts w:ascii="Times New Roman" w:hAnsi="Times New Roman" w:cs="Times New Roman"/>
          <w:sz w:val="24"/>
          <w:szCs w:val="24"/>
          <w:lang w:val="ro-RO"/>
        </w:rPr>
        <w:t>-</w:t>
      </w:r>
      <w:r w:rsidRPr="00C6288C">
        <w:rPr>
          <w:rFonts w:ascii="Times New Roman" w:hAnsi="Times New Roman" w:cs="Times New Roman"/>
          <w:sz w:val="24"/>
          <w:szCs w:val="24"/>
          <w:lang w:val="ro-RO"/>
        </w:rPr>
        <w:t>bruniu deschis (10YR7-5/2-3) în stare uscată, lutos sau luto-argilos, poliedric subangular.</w:t>
      </w:r>
    </w:p>
    <w:p w14:paraId="1A0044D2" w14:textId="66F862BF" w:rsidR="0097244C" w:rsidRPr="00AB33D3" w:rsidRDefault="00FE70F8" w:rsidP="0097244C">
      <w:pPr>
        <w:spacing w:after="0" w:line="360" w:lineRule="auto"/>
        <w:ind w:firstLine="708"/>
        <w:jc w:val="both"/>
        <w:rPr>
          <w:rStyle w:val="Bodytext285pt"/>
          <w:rFonts w:eastAsiaTheme="minorEastAsia"/>
          <w:sz w:val="24"/>
          <w:szCs w:val="24"/>
        </w:rPr>
      </w:pPr>
      <w:r w:rsidRPr="00C6288C">
        <w:rPr>
          <w:rFonts w:ascii="Times New Roman" w:hAnsi="Times New Roman" w:cs="Times New Roman"/>
          <w:b/>
          <w:bCs/>
          <w:i/>
          <w:sz w:val="24"/>
          <w:szCs w:val="24"/>
          <w:lang w:val="ro-RO"/>
        </w:rPr>
        <w:t>Orizontul Bv</w:t>
      </w:r>
      <w:r w:rsidR="0097244C" w:rsidRPr="00C6288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97244C" w:rsidRPr="00C6288C">
        <w:rPr>
          <w:rFonts w:ascii="Times New Roman" w:hAnsi="Times New Roman" w:cs="Times New Roman"/>
          <w:sz w:val="24"/>
          <w:szCs w:val="24"/>
          <w:lang w:val="ro-RO"/>
        </w:rPr>
        <w:t xml:space="preserve"> 60 </w:t>
      </w:r>
      <w:r w:rsidR="00C6288C">
        <w:rPr>
          <w:rFonts w:ascii="Times New Roman" w:hAnsi="Times New Roman" w:cs="Times New Roman"/>
          <w:sz w:val="24"/>
          <w:szCs w:val="24"/>
          <w:lang w:val="ro-RO"/>
        </w:rPr>
        <w:t>–</w:t>
      </w:r>
      <w:r w:rsidR="0097244C" w:rsidRPr="00C6288C">
        <w:rPr>
          <w:rFonts w:ascii="Times New Roman" w:hAnsi="Times New Roman" w:cs="Times New Roman"/>
          <w:sz w:val="24"/>
          <w:szCs w:val="24"/>
          <w:lang w:val="ro-RO"/>
        </w:rPr>
        <w:t xml:space="preserve"> 120 </w:t>
      </w:r>
      <w:r w:rsidR="00C6288C">
        <w:rPr>
          <w:rFonts w:ascii="Times New Roman" w:hAnsi="Times New Roman" w:cs="Times New Roman"/>
          <w:sz w:val="24"/>
          <w:szCs w:val="24"/>
          <w:lang w:val="ro-RO"/>
        </w:rPr>
        <w:t>–</w:t>
      </w:r>
      <w:r w:rsidR="0097244C" w:rsidRPr="00C6288C">
        <w:rPr>
          <w:rFonts w:ascii="Times New Roman" w:hAnsi="Times New Roman" w:cs="Times New Roman"/>
          <w:sz w:val="24"/>
          <w:szCs w:val="24"/>
          <w:lang w:val="ro-RO"/>
        </w:rPr>
        <w:t xml:space="preserve"> 150 cm, brun</w:t>
      </w:r>
      <w:r w:rsidR="00C6288C">
        <w:rPr>
          <w:rFonts w:ascii="Times New Roman" w:hAnsi="Times New Roman" w:cs="Times New Roman"/>
          <w:sz w:val="24"/>
          <w:szCs w:val="24"/>
          <w:lang w:val="ro-RO"/>
        </w:rPr>
        <w:t>–</w:t>
      </w:r>
      <w:r w:rsidR="0097244C" w:rsidRPr="00C6288C">
        <w:rPr>
          <w:rFonts w:ascii="Times New Roman" w:hAnsi="Times New Roman" w:cs="Times New Roman"/>
          <w:sz w:val="24"/>
          <w:szCs w:val="24"/>
          <w:lang w:val="ro-RO"/>
        </w:rPr>
        <w:t>brun-gălbui închis,</w:t>
      </w:r>
      <w:r w:rsidR="004D75F2" w:rsidRPr="00C6288C">
        <w:rPr>
          <w:rFonts w:ascii="Times New Roman" w:hAnsi="Times New Roman" w:cs="Times New Roman"/>
          <w:sz w:val="24"/>
          <w:szCs w:val="24"/>
          <w:lang w:val="ro-RO"/>
        </w:rPr>
        <w:t xml:space="preserve"> brun</w:t>
      </w:r>
      <w:r w:rsidR="00C6288C">
        <w:rPr>
          <w:rFonts w:ascii="Times New Roman" w:hAnsi="Times New Roman" w:cs="Times New Roman"/>
          <w:sz w:val="24"/>
          <w:szCs w:val="24"/>
          <w:lang w:val="ro-RO"/>
        </w:rPr>
        <w:t>-</w:t>
      </w:r>
      <w:r w:rsidR="004D75F2" w:rsidRPr="00C6288C">
        <w:rPr>
          <w:rFonts w:ascii="Times New Roman" w:hAnsi="Times New Roman" w:cs="Times New Roman"/>
          <w:sz w:val="24"/>
          <w:szCs w:val="24"/>
          <w:lang w:val="ro-RO"/>
        </w:rPr>
        <w:t>cenuşiu închis (10YR4-5/</w:t>
      </w:r>
      <w:r w:rsidR="0097244C" w:rsidRPr="00C6288C">
        <w:rPr>
          <w:rFonts w:ascii="Times New Roman" w:hAnsi="Times New Roman" w:cs="Times New Roman"/>
          <w:sz w:val="24"/>
          <w:szCs w:val="24"/>
          <w:lang w:val="ro-RO"/>
        </w:rPr>
        <w:t>4)</w:t>
      </w:r>
      <w:r w:rsidR="00C6288C">
        <w:rPr>
          <w:rFonts w:ascii="Times New Roman" w:hAnsi="Times New Roman" w:cs="Times New Roman"/>
          <w:sz w:val="24"/>
          <w:szCs w:val="24"/>
          <w:lang w:val="ro-RO"/>
        </w:rPr>
        <w:t>,</w:t>
      </w:r>
      <w:r w:rsidR="0097244C" w:rsidRPr="00C6288C">
        <w:rPr>
          <w:rFonts w:ascii="Times New Roman" w:hAnsi="Times New Roman" w:cs="Times New Roman"/>
          <w:sz w:val="24"/>
          <w:szCs w:val="24"/>
          <w:lang w:val="ro-RO"/>
        </w:rPr>
        <w:t xml:space="preserve"> luto-argilos, structură prismatică, poate prezenta pete difuze brune</w:t>
      </w:r>
      <w:r w:rsidR="00C6288C">
        <w:rPr>
          <w:rFonts w:ascii="Times New Roman" w:hAnsi="Times New Roman" w:cs="Times New Roman"/>
          <w:sz w:val="24"/>
          <w:szCs w:val="24"/>
          <w:lang w:val="ro-RO"/>
        </w:rPr>
        <w:t>-</w:t>
      </w:r>
      <w:r w:rsidR="0097244C" w:rsidRPr="00C6288C">
        <w:rPr>
          <w:rFonts w:ascii="Times New Roman" w:hAnsi="Times New Roman" w:cs="Times New Roman"/>
          <w:sz w:val="24"/>
          <w:szCs w:val="24"/>
          <w:lang w:val="ro-RO"/>
        </w:rPr>
        <w:t>cenuşii sau brune</w:t>
      </w:r>
      <w:r w:rsidR="00C6288C">
        <w:rPr>
          <w:rFonts w:ascii="Times New Roman" w:hAnsi="Times New Roman" w:cs="Times New Roman"/>
          <w:sz w:val="24"/>
          <w:szCs w:val="24"/>
          <w:lang w:val="ro-RO"/>
        </w:rPr>
        <w:t>-</w:t>
      </w:r>
      <w:r w:rsidR="0097244C" w:rsidRPr="00C6288C">
        <w:rPr>
          <w:rFonts w:ascii="Times New Roman" w:hAnsi="Times New Roman" w:cs="Times New Roman"/>
          <w:sz w:val="24"/>
          <w:szCs w:val="24"/>
          <w:lang w:val="ro-RO"/>
        </w:rPr>
        <w:t xml:space="preserve">gălbui închis de diferite dimensiuni şi separaţii ferimanganice. Baza orizontului </w:t>
      </w:r>
      <w:r w:rsidR="0097244C">
        <w:rPr>
          <w:rFonts w:ascii="Times New Roman" w:eastAsiaTheme="minorEastAsia" w:hAnsi="Times New Roman" w:cs="Times New Roman"/>
          <w:sz w:val="24"/>
          <w:szCs w:val="24"/>
          <w:lang w:val="ro-RO"/>
        </w:rPr>
        <w:t>este puternic afectat</w:t>
      </w:r>
      <w:r w:rsidR="00C6288C">
        <w:rPr>
          <w:rFonts w:ascii="Times New Roman" w:eastAsiaTheme="minorEastAsia" w:hAnsi="Times New Roman" w:cs="Times New Roman"/>
          <w:sz w:val="24"/>
          <w:szCs w:val="24"/>
          <w:lang w:val="ro-RO"/>
        </w:rPr>
        <w:t>ă</w:t>
      </w:r>
      <w:r w:rsidR="0097244C">
        <w:rPr>
          <w:rFonts w:ascii="Times New Roman" w:eastAsiaTheme="minorEastAsia" w:hAnsi="Times New Roman" w:cs="Times New Roman"/>
          <w:sz w:val="24"/>
          <w:szCs w:val="24"/>
          <w:lang w:val="ro-RO"/>
        </w:rPr>
        <w:t xml:space="preserve"> de gleizare,</w:t>
      </w:r>
      <w:r w:rsidR="0097244C" w:rsidRPr="00AB33D3">
        <w:rPr>
          <w:rFonts w:ascii="Times New Roman" w:eastAsiaTheme="minorEastAsia" w:hAnsi="Times New Roman" w:cs="Times New Roman"/>
          <w:sz w:val="24"/>
          <w:szCs w:val="24"/>
          <w:lang w:val="ro-RO"/>
        </w:rPr>
        <w:t xml:space="preserve"> </w:t>
      </w:r>
      <w:r w:rsidR="0097244C">
        <w:rPr>
          <w:rFonts w:ascii="Times New Roman" w:eastAsiaTheme="minorEastAsia" w:hAnsi="Times New Roman" w:cs="Times New Roman"/>
          <w:sz w:val="24"/>
          <w:szCs w:val="24"/>
          <w:lang w:val="ro-RO"/>
        </w:rPr>
        <w:t>are culoare cenuşie închisă în stare umedă (10YR4/1) şi cenuşiu în stare uscată (N5-6)</w:t>
      </w:r>
      <w:r w:rsidR="00C6288C">
        <w:rPr>
          <w:rFonts w:ascii="Times New Roman" w:eastAsiaTheme="minorEastAsia" w:hAnsi="Times New Roman" w:cs="Times New Roman"/>
          <w:sz w:val="24"/>
          <w:szCs w:val="24"/>
          <w:lang w:val="ro-RO"/>
        </w:rPr>
        <w:t>,</w:t>
      </w:r>
      <w:r w:rsidR="0097244C">
        <w:rPr>
          <w:rFonts w:ascii="Times New Roman" w:eastAsiaTheme="minorEastAsia" w:hAnsi="Times New Roman" w:cs="Times New Roman"/>
          <w:sz w:val="24"/>
          <w:szCs w:val="24"/>
          <w:lang w:val="ro-RO"/>
        </w:rPr>
        <w:t xml:space="preserve"> cu pete verzui, verzui-albăstrui sau albăstrui (10GY, 10BG) şi brun gălbui (10YR5/6), compact, separaţii ferimanganice şi bobovine numeroase, umed, trecere treptată.</w:t>
      </w:r>
      <w:r w:rsidR="0097244C">
        <w:rPr>
          <w:rStyle w:val="Bodytext285pt"/>
          <w:rFonts w:eastAsia="Century Schoolbook"/>
          <w:iCs/>
          <w:sz w:val="24"/>
          <w:szCs w:val="24"/>
        </w:rPr>
        <w:t xml:space="preserve"> Structură prismatică sau columnoid-prismatică moderat dezvoltată, mediu compact până la compact.</w:t>
      </w:r>
    </w:p>
    <w:p w14:paraId="175CF040" w14:textId="77777777" w:rsidR="00683F6D" w:rsidRPr="007931BB" w:rsidRDefault="0097244C" w:rsidP="007931BB">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(adâncimi cuprinse între 100 şi 200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frecvent acumulare de carbonaţi.</w:t>
      </w:r>
    </w:p>
    <w:p w14:paraId="6379976C" w14:textId="77777777" w:rsidR="0097244C" w:rsidRPr="00AB1891" w:rsidRDefault="00441A33" w:rsidP="00FA60BC">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Folosinţă şi f</w:t>
      </w:r>
      <w:r w:rsidR="00AB1891" w:rsidRPr="00AB1891">
        <w:rPr>
          <w:rFonts w:ascii="Times New Roman" w:eastAsiaTheme="minorEastAsia" w:hAnsi="Times New Roman" w:cs="Times New Roman"/>
          <w:b/>
          <w:bCs/>
          <w:sz w:val="24"/>
          <w:szCs w:val="24"/>
          <w:lang w:val="ro-RO"/>
        </w:rPr>
        <w:t>ertilitate</w:t>
      </w:r>
    </w:p>
    <w:p w14:paraId="4AB2F1B6" w14:textId="70B9CF70" w:rsidR="0097244C" w:rsidRPr="00D26A8A" w:rsidRDefault="0061375C" w:rsidP="00B937BF">
      <w:pPr>
        <w:spacing w:line="360" w:lineRule="auto"/>
        <w:ind w:firstLine="720"/>
        <w:contextualSpacing/>
        <w:jc w:val="both"/>
        <w:rPr>
          <w:rFonts w:ascii="Times New Roman" w:hAnsi="Times New Roman" w:cs="Times New Roman"/>
          <w:color w:val="000000"/>
          <w:sz w:val="24"/>
          <w:szCs w:val="24"/>
        </w:rPr>
      </w:pPr>
      <w:r w:rsidRPr="00D26A8A">
        <w:rPr>
          <w:rFonts w:ascii="Times New Roman" w:hAnsi="Times New Roman" w:cs="Times New Roman"/>
          <w:color w:val="000000"/>
          <w:sz w:val="24"/>
          <w:szCs w:val="24"/>
          <w:lang w:val="ro-RO"/>
        </w:rPr>
        <w:lastRenderedPageBreak/>
        <w:t>Regimul hidric defectuos al acestor soluri nu pe</w:t>
      </w:r>
      <w:r w:rsidR="00A16245" w:rsidRPr="00D26A8A">
        <w:rPr>
          <w:rFonts w:ascii="Times New Roman" w:hAnsi="Times New Roman" w:cs="Times New Roman"/>
          <w:color w:val="000000"/>
          <w:sz w:val="24"/>
          <w:szCs w:val="24"/>
          <w:lang w:val="ro-RO"/>
        </w:rPr>
        <w:t>rmite valorificarea potenţialul</w:t>
      </w:r>
      <w:r w:rsidRPr="00D26A8A">
        <w:rPr>
          <w:rFonts w:ascii="Times New Roman" w:hAnsi="Times New Roman" w:cs="Times New Roman"/>
          <w:color w:val="000000"/>
          <w:sz w:val="24"/>
          <w:szCs w:val="24"/>
          <w:lang w:val="ro-RO"/>
        </w:rPr>
        <w:t>ui de fertilitate, ele fiind folosite în mod obişnuit ca fâneţe naturale, de slabă calitate</w:t>
      </w:r>
      <w:r w:rsidR="002B2D20">
        <w:rPr>
          <w:rFonts w:ascii="Times New Roman" w:hAnsi="Times New Roman" w:cs="Times New Roman"/>
          <w:color w:val="000000"/>
          <w:sz w:val="24"/>
          <w:szCs w:val="24"/>
          <w:lang w:val="ro-RO"/>
        </w:rPr>
        <w:t>,</w:t>
      </w:r>
      <w:r w:rsidRPr="00D26A8A">
        <w:rPr>
          <w:rFonts w:ascii="Times New Roman" w:hAnsi="Times New Roman" w:cs="Times New Roman"/>
          <w:color w:val="000000"/>
          <w:sz w:val="24"/>
          <w:szCs w:val="24"/>
          <w:lang w:val="ro-RO"/>
        </w:rPr>
        <w:t xml:space="preserve"> în care predomină specii cu valoare furajeră scăzută.</w:t>
      </w:r>
      <w:r w:rsidR="00A16245" w:rsidRPr="00D26A8A">
        <w:rPr>
          <w:rFonts w:ascii="Times New Roman" w:hAnsi="Times New Roman" w:cs="Times New Roman"/>
          <w:color w:val="000000"/>
          <w:sz w:val="24"/>
          <w:szCs w:val="24"/>
          <w:lang w:val="ro-RO"/>
        </w:rPr>
        <w:t xml:space="preserve"> Ameliorare</w:t>
      </w:r>
      <w:r w:rsidR="002B2D20">
        <w:rPr>
          <w:rFonts w:ascii="Times New Roman" w:hAnsi="Times New Roman" w:cs="Times New Roman"/>
          <w:color w:val="000000"/>
          <w:sz w:val="24"/>
          <w:szCs w:val="24"/>
          <w:lang w:val="ro-RO"/>
        </w:rPr>
        <w:t>a</w:t>
      </w:r>
      <w:r w:rsidR="00A16245" w:rsidRPr="00D26A8A">
        <w:rPr>
          <w:rFonts w:ascii="Times New Roman" w:hAnsi="Times New Roman" w:cs="Times New Roman"/>
          <w:color w:val="000000"/>
          <w:sz w:val="24"/>
          <w:szCs w:val="24"/>
          <w:lang w:val="ro-RO"/>
        </w:rPr>
        <w:t xml:space="preserve"> acestor soluri se p</w:t>
      </w:r>
      <w:r w:rsidRPr="00D26A8A">
        <w:rPr>
          <w:rFonts w:ascii="Times New Roman" w:hAnsi="Times New Roman" w:cs="Times New Roman"/>
          <w:color w:val="000000"/>
          <w:sz w:val="24"/>
          <w:szCs w:val="24"/>
          <w:lang w:val="ro-RO"/>
        </w:rPr>
        <w:t>oate realiza prin: lucrări de desecar</w:t>
      </w:r>
      <w:r w:rsidR="00A16245" w:rsidRPr="00D26A8A">
        <w:rPr>
          <w:rFonts w:ascii="Times New Roman" w:hAnsi="Times New Roman" w:cs="Times New Roman"/>
          <w:color w:val="000000"/>
          <w:sz w:val="24"/>
          <w:szCs w:val="24"/>
          <w:lang w:val="ro-RO"/>
        </w:rPr>
        <w:t>e as</w:t>
      </w:r>
      <w:r w:rsidRPr="00D26A8A">
        <w:rPr>
          <w:rFonts w:ascii="Times New Roman" w:hAnsi="Times New Roman" w:cs="Times New Roman"/>
          <w:color w:val="000000"/>
          <w:sz w:val="24"/>
          <w:szCs w:val="24"/>
          <w:lang w:val="ro-RO"/>
        </w:rPr>
        <w:t>ociate cu lucrări de drenaj; ar</w:t>
      </w:r>
      <w:r>
        <w:rPr>
          <w:rFonts w:ascii="Times New Roman" w:hAnsi="Times New Roman" w:cs="Times New Roman"/>
          <w:color w:val="000000"/>
          <w:sz w:val="24"/>
          <w:szCs w:val="24"/>
          <w:lang w:val="ro-RO"/>
        </w:rPr>
        <w:t>ături adânci</w:t>
      </w:r>
      <w:r w:rsidRPr="00D26A8A">
        <w:rPr>
          <w:rFonts w:ascii="Times New Roman" w:hAnsi="Times New Roman" w:cs="Times New Roman"/>
          <w:color w:val="000000"/>
          <w:sz w:val="24"/>
          <w:szCs w:val="24"/>
          <w:lang w:val="ro-RO"/>
        </w:rPr>
        <w:t xml:space="preserve">; </w:t>
      </w:r>
      <w:r>
        <w:rPr>
          <w:rFonts w:ascii="Times New Roman" w:hAnsi="Times New Roman" w:cs="Times New Roman"/>
          <w:color w:val="000000"/>
          <w:sz w:val="24"/>
          <w:szCs w:val="24"/>
          <w:lang w:val="ro-RO"/>
        </w:rPr>
        <w:t>afânarea adâncă orientată pe liniile de drenuri</w:t>
      </w:r>
      <w:r w:rsidRPr="00D26A8A">
        <w:rPr>
          <w:rFonts w:ascii="Times New Roman" w:hAnsi="Times New Roman" w:cs="Times New Roman"/>
          <w:color w:val="000000"/>
          <w:sz w:val="24"/>
          <w:szCs w:val="24"/>
          <w:lang w:val="ro-RO"/>
        </w:rPr>
        <w:t>;</w:t>
      </w:r>
      <w:r>
        <w:rPr>
          <w:rFonts w:ascii="Times New Roman" w:hAnsi="Times New Roman" w:cs="Times New Roman"/>
          <w:color w:val="000000"/>
          <w:sz w:val="24"/>
          <w:szCs w:val="24"/>
          <w:lang w:val="ro-RO"/>
        </w:rPr>
        <w:t xml:space="preserve"> administrarea abendamentelor calcaroase pe </w:t>
      </w:r>
      <w:r w:rsidR="008C42B5">
        <w:rPr>
          <w:rFonts w:ascii="Times New Roman" w:hAnsi="Times New Roman" w:cs="Times New Roman"/>
          <w:color w:val="000000"/>
          <w:sz w:val="24"/>
          <w:szCs w:val="24"/>
          <w:lang w:val="ro-RO"/>
        </w:rPr>
        <w:t>eutricambosolurile moderat şi puternic acide</w:t>
      </w:r>
      <w:r w:rsidR="008C42B5" w:rsidRPr="00D26A8A">
        <w:rPr>
          <w:rFonts w:ascii="Times New Roman" w:hAnsi="Times New Roman" w:cs="Times New Roman"/>
          <w:color w:val="000000"/>
          <w:sz w:val="24"/>
          <w:szCs w:val="24"/>
          <w:lang w:val="ro-RO"/>
        </w:rPr>
        <w:t>; supra</w:t>
      </w:r>
      <w:r w:rsidR="00D26A8A">
        <w:rPr>
          <w:rFonts w:ascii="Times New Roman" w:hAnsi="Times New Roman" w:cs="Times New Roman"/>
          <w:color w:val="000000"/>
          <w:sz w:val="24"/>
          <w:szCs w:val="24"/>
          <w:lang w:val="ro-RO"/>
        </w:rPr>
        <w:t>î</w:t>
      </w:r>
      <w:r w:rsidR="008C42B5">
        <w:rPr>
          <w:rFonts w:ascii="Times New Roman" w:hAnsi="Times New Roman" w:cs="Times New Roman"/>
          <w:color w:val="000000"/>
          <w:sz w:val="24"/>
          <w:szCs w:val="24"/>
          <w:lang w:val="ro-RO"/>
        </w:rPr>
        <w:t>nsămânţări cu specii de plante valoroase. Este contraindicată cultura pomilor fructiferi şi a viţei</w:t>
      </w:r>
      <w:r w:rsidR="00D26A8A">
        <w:rPr>
          <w:rFonts w:ascii="Times New Roman" w:hAnsi="Times New Roman" w:cs="Times New Roman"/>
          <w:color w:val="000000"/>
          <w:sz w:val="24"/>
          <w:szCs w:val="24"/>
          <w:lang w:val="ro-RO"/>
        </w:rPr>
        <w:t>-</w:t>
      </w:r>
      <w:r w:rsidR="008C42B5">
        <w:rPr>
          <w:rFonts w:ascii="Times New Roman" w:hAnsi="Times New Roman" w:cs="Times New Roman"/>
          <w:color w:val="000000"/>
          <w:sz w:val="24"/>
          <w:szCs w:val="24"/>
          <w:lang w:val="ro-RO"/>
        </w:rPr>
        <w:t>de</w:t>
      </w:r>
      <w:r w:rsidR="00D26A8A">
        <w:rPr>
          <w:rFonts w:ascii="Times New Roman" w:hAnsi="Times New Roman" w:cs="Times New Roman"/>
          <w:color w:val="000000"/>
          <w:sz w:val="24"/>
          <w:szCs w:val="24"/>
          <w:lang w:val="ro-RO"/>
        </w:rPr>
        <w:t>-</w:t>
      </w:r>
      <w:r w:rsidR="008C42B5">
        <w:rPr>
          <w:rFonts w:ascii="Times New Roman" w:hAnsi="Times New Roman" w:cs="Times New Roman"/>
          <w:color w:val="000000"/>
          <w:sz w:val="24"/>
          <w:szCs w:val="24"/>
          <w:lang w:val="ro-RO"/>
        </w:rPr>
        <w:t>vie.</w:t>
      </w:r>
    </w:p>
    <w:p w14:paraId="4DEFA709" w14:textId="77777777" w:rsidR="002B4778" w:rsidRPr="00D26A8A" w:rsidRDefault="002B4778" w:rsidP="002B4778">
      <w:pPr>
        <w:ind w:left="1353"/>
        <w:contextualSpacing/>
        <w:jc w:val="both"/>
        <w:rPr>
          <w:rFonts w:ascii="Times New Roman" w:hAnsi="Times New Roman" w:cs="Times New Roman"/>
          <w:b/>
          <w:i/>
          <w:color w:val="000000"/>
          <w:sz w:val="24"/>
          <w:szCs w:val="24"/>
        </w:rPr>
      </w:pPr>
    </w:p>
    <w:p w14:paraId="7DE7EEE4" w14:textId="77777777" w:rsidR="00B937BF" w:rsidRPr="00D26A8A" w:rsidRDefault="00B937BF" w:rsidP="002B4778">
      <w:pPr>
        <w:contextualSpacing/>
        <w:jc w:val="center"/>
        <w:rPr>
          <w:rFonts w:ascii="Times New Roman" w:hAnsi="Times New Roman" w:cs="Times New Roman"/>
          <w:b/>
          <w:i/>
          <w:color w:val="000000"/>
          <w:sz w:val="24"/>
          <w:szCs w:val="24"/>
        </w:rPr>
      </w:pPr>
    </w:p>
    <w:p w14:paraId="45C48CE0" w14:textId="77777777" w:rsidR="00B937BF" w:rsidRPr="00D26A8A" w:rsidRDefault="00B937BF" w:rsidP="002B4778">
      <w:pPr>
        <w:contextualSpacing/>
        <w:jc w:val="center"/>
        <w:rPr>
          <w:rFonts w:ascii="Times New Roman" w:hAnsi="Times New Roman" w:cs="Times New Roman"/>
          <w:b/>
          <w:i/>
          <w:color w:val="000000"/>
          <w:sz w:val="24"/>
          <w:szCs w:val="24"/>
        </w:rPr>
      </w:pPr>
    </w:p>
    <w:p w14:paraId="205D4485" w14:textId="77777777" w:rsidR="00B937BF" w:rsidRPr="00D26A8A" w:rsidRDefault="00B937BF" w:rsidP="002B4778">
      <w:pPr>
        <w:contextualSpacing/>
        <w:jc w:val="center"/>
        <w:rPr>
          <w:rFonts w:ascii="Times New Roman" w:hAnsi="Times New Roman" w:cs="Times New Roman"/>
          <w:b/>
          <w:i/>
          <w:color w:val="000000"/>
          <w:sz w:val="24"/>
          <w:szCs w:val="24"/>
        </w:rPr>
      </w:pPr>
    </w:p>
    <w:p w14:paraId="351A5F4F" w14:textId="77777777" w:rsidR="002B4778" w:rsidRPr="00D26A8A" w:rsidRDefault="002B4778" w:rsidP="002B4778">
      <w:pPr>
        <w:contextualSpacing/>
        <w:jc w:val="center"/>
        <w:rPr>
          <w:rFonts w:ascii="Times New Roman" w:hAnsi="Times New Roman" w:cs="Times New Roman"/>
          <w:b/>
          <w:i/>
          <w:color w:val="000000"/>
          <w:sz w:val="24"/>
          <w:szCs w:val="24"/>
        </w:rPr>
      </w:pPr>
      <w:r w:rsidRPr="00D26A8A">
        <w:rPr>
          <w:rFonts w:ascii="Times New Roman" w:hAnsi="Times New Roman" w:cs="Times New Roman"/>
          <w:b/>
          <w:i/>
          <w:color w:val="000000"/>
          <w:sz w:val="24"/>
          <w:szCs w:val="24"/>
        </w:rPr>
        <w:t>Eutricambosol clinogleic – ECcl</w:t>
      </w:r>
    </w:p>
    <w:p w14:paraId="4FC72DFE" w14:textId="77777777" w:rsidR="00B937BF" w:rsidRPr="00D26A8A" w:rsidRDefault="00B937BF" w:rsidP="002B4778">
      <w:pPr>
        <w:spacing w:after="0" w:line="360" w:lineRule="auto"/>
        <w:jc w:val="both"/>
        <w:rPr>
          <w:rFonts w:ascii="Times New Roman" w:hAnsi="Times New Roman" w:cs="Times New Roman"/>
          <w:b/>
          <w:sz w:val="24"/>
          <w:szCs w:val="24"/>
        </w:rPr>
      </w:pPr>
    </w:p>
    <w:p w14:paraId="273C5060" w14:textId="77777777" w:rsidR="00B937BF" w:rsidRPr="00D26A8A" w:rsidRDefault="00B937BF" w:rsidP="002B4778">
      <w:pPr>
        <w:spacing w:after="0" w:line="360" w:lineRule="auto"/>
        <w:jc w:val="both"/>
        <w:rPr>
          <w:rFonts w:ascii="Times New Roman" w:hAnsi="Times New Roman" w:cs="Times New Roman"/>
          <w:b/>
          <w:sz w:val="24"/>
          <w:szCs w:val="24"/>
        </w:rPr>
      </w:pPr>
    </w:p>
    <w:p w14:paraId="4FE44A51" w14:textId="77777777" w:rsidR="002B4778" w:rsidRPr="00D26A8A" w:rsidRDefault="002B4778" w:rsidP="00FA60BC">
      <w:pPr>
        <w:spacing w:after="0" w:line="360" w:lineRule="auto"/>
        <w:ind w:firstLine="720"/>
        <w:jc w:val="both"/>
        <w:rPr>
          <w:rFonts w:ascii="Times New Roman" w:hAnsi="Times New Roman" w:cs="Times New Roman"/>
          <w:b/>
          <w:sz w:val="24"/>
          <w:szCs w:val="24"/>
        </w:rPr>
      </w:pPr>
      <w:r w:rsidRPr="00D26A8A">
        <w:rPr>
          <w:rFonts w:ascii="Times New Roman" w:hAnsi="Times New Roman" w:cs="Times New Roman"/>
          <w:b/>
          <w:sz w:val="24"/>
          <w:szCs w:val="24"/>
        </w:rPr>
        <w:t>Diagnostic</w:t>
      </w:r>
    </w:p>
    <w:p w14:paraId="0403DE4B" w14:textId="2357DE25" w:rsidR="00683F6D" w:rsidRDefault="002B4778" w:rsidP="007931BB">
      <w:pPr>
        <w:spacing w:after="0" w:line="360" w:lineRule="auto"/>
        <w:ind w:firstLine="720"/>
        <w:jc w:val="both"/>
        <w:rPr>
          <w:rFonts w:ascii="Times New Roman" w:eastAsia="Century Schoolbook" w:hAnsi="Times New Roman" w:cs="Times New Roman"/>
          <w:i/>
          <w:color w:val="000000"/>
          <w:sz w:val="24"/>
          <w:szCs w:val="24"/>
          <w:shd w:val="clear" w:color="auto" w:fill="FFFFFF"/>
          <w:lang w:val="ro-RO" w:eastAsia="ro-RO" w:bidi="ro-RO"/>
        </w:rPr>
      </w:pPr>
      <w:r w:rsidRPr="00D26A8A">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26A8A">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374CE5">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sidRPr="00D26A8A">
        <w:rPr>
          <w:rFonts w:ascii="Times New Roman" w:eastAsia="Century Schoolbook" w:hAnsi="Times New Roman" w:cs="Times New Roman"/>
          <w:i/>
          <w:color w:val="000000"/>
          <w:sz w:val="24"/>
          <w:szCs w:val="24"/>
          <w:shd w:val="clear" w:color="auto" w:fill="FFFFFF"/>
          <w:lang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p w14:paraId="2373A70F" w14:textId="77777777" w:rsidR="00441A33" w:rsidRPr="00441A33" w:rsidRDefault="00441A33" w:rsidP="00FA60BC">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Century Schoolbook" w:hAnsi="Times New Roman" w:cs="Times New Roman"/>
          <w:b/>
          <w:color w:val="000000"/>
          <w:sz w:val="24"/>
          <w:szCs w:val="24"/>
          <w:shd w:val="clear" w:color="auto" w:fill="FFFFFF"/>
          <w:lang w:val="ro-RO" w:eastAsia="ro-RO" w:bidi="ro-RO"/>
        </w:rPr>
        <w:t>Condiţii naturale de formare</w:t>
      </w:r>
    </w:p>
    <w:p w14:paraId="26DCACB0" w14:textId="7CF1FEFD" w:rsidR="00FA60BC" w:rsidRPr="009D72A1" w:rsidRDefault="002B4778" w:rsidP="007931BB">
      <w:pPr>
        <w:spacing w:line="360" w:lineRule="auto"/>
        <w:ind w:firstLine="720"/>
        <w:jc w:val="both"/>
        <w:rPr>
          <w:rFonts w:ascii="Times New Roman" w:hAnsi="Times New Roman" w:cs="Times New Roman"/>
          <w:sz w:val="24"/>
          <w:szCs w:val="24"/>
        </w:rPr>
      </w:pPr>
      <w:r w:rsidRPr="00D26A8A">
        <w:rPr>
          <w:rFonts w:ascii="Times New Roman" w:hAnsi="Times New Roman" w:cs="Times New Roman"/>
          <w:sz w:val="24"/>
          <w:szCs w:val="24"/>
          <w:lang w:val="ro-RO"/>
        </w:rPr>
        <w:t xml:space="preserve">Vegetaţia naturală este alcătuită din specii erbacee de fâneaţă sau fâneaţă umedă cu </w:t>
      </w:r>
      <w:r w:rsidRPr="00D26A8A">
        <w:rPr>
          <w:rFonts w:ascii="Times New Roman" w:hAnsi="Times New Roman" w:cs="Times New Roman"/>
          <w:i/>
          <w:iCs/>
          <w:sz w:val="24"/>
          <w:szCs w:val="24"/>
          <w:lang w:val="ro-RO"/>
        </w:rPr>
        <w:t>Poa pratensis, Alopecurus pratensis, Agrostis alba</w:t>
      </w:r>
      <w:r w:rsidR="009D72A1">
        <w:rPr>
          <w:rFonts w:ascii="Times New Roman" w:hAnsi="Times New Roman" w:cs="Times New Roman"/>
          <w:sz w:val="24"/>
          <w:szCs w:val="24"/>
          <w:lang w:val="ro-RO"/>
        </w:rPr>
        <w:t>,</w:t>
      </w:r>
      <w:r w:rsidRPr="00D26A8A">
        <w:rPr>
          <w:rFonts w:ascii="Times New Roman" w:hAnsi="Times New Roman" w:cs="Times New Roman"/>
          <w:sz w:val="24"/>
          <w:szCs w:val="24"/>
          <w:lang w:val="ro-RO"/>
        </w:rPr>
        <w:t xml:space="preserve"> dar </w:t>
      </w:r>
      <w:r w:rsidRPr="00D26A8A">
        <w:rPr>
          <w:rFonts w:ascii="Times New Roman" w:hAnsi="Times New Roman" w:cs="Times New Roman"/>
          <w:sz w:val="24"/>
          <w:szCs w:val="24"/>
          <w:lang w:val="ro-RO"/>
        </w:rPr>
        <w:lastRenderedPageBreak/>
        <w:t xml:space="preserve">şi specii hidrofile în care predomină </w:t>
      </w:r>
      <w:r w:rsidRPr="00D26A8A">
        <w:rPr>
          <w:rFonts w:ascii="Times New Roman" w:hAnsi="Times New Roman" w:cs="Times New Roman"/>
          <w:i/>
          <w:iCs/>
          <w:sz w:val="24"/>
          <w:szCs w:val="24"/>
          <w:lang w:val="ro-RO"/>
        </w:rPr>
        <w:t>Dechampsia caespitosa, Agrostis canina, Tripolium hybridum, Festuca pratensis, Phragmites communis, Typha latifolia</w:t>
      </w:r>
      <w:r w:rsidRPr="00D26A8A">
        <w:rPr>
          <w:rFonts w:ascii="Times New Roman" w:hAnsi="Times New Roman" w:cs="Times New Roman"/>
          <w:sz w:val="24"/>
          <w:szCs w:val="24"/>
          <w:lang w:val="ro-RO"/>
        </w:rPr>
        <w:t xml:space="preserve">, diferite specii de </w:t>
      </w:r>
      <w:r w:rsidRPr="00D26A8A">
        <w:rPr>
          <w:rFonts w:ascii="Times New Roman" w:hAnsi="Times New Roman" w:cs="Times New Roman"/>
          <w:i/>
          <w:iCs/>
          <w:sz w:val="24"/>
          <w:szCs w:val="24"/>
          <w:lang w:val="ro-RO"/>
        </w:rPr>
        <w:t>Carex şi Juncus</w:t>
      </w:r>
      <w:r w:rsidRPr="00D26A8A">
        <w:rPr>
          <w:rFonts w:ascii="Times New Roman" w:hAnsi="Times New Roman" w:cs="Times New Roman"/>
          <w:sz w:val="24"/>
          <w:szCs w:val="24"/>
          <w:lang w:val="ro-RO"/>
        </w:rPr>
        <w:t xml:space="preserve">. </w:t>
      </w:r>
      <w:r w:rsidRPr="009D72A1">
        <w:rPr>
          <w:rFonts w:ascii="Times New Roman" w:hAnsi="Times New Roman" w:cs="Times New Roman"/>
          <w:sz w:val="24"/>
          <w:szCs w:val="24"/>
        </w:rPr>
        <w:t>Unele dintre aceste soluri apar în arealul pădurilor de stejar (</w:t>
      </w:r>
      <w:r w:rsidRPr="009D72A1">
        <w:rPr>
          <w:rFonts w:ascii="Times New Roman" w:hAnsi="Times New Roman" w:cs="Times New Roman"/>
          <w:i/>
          <w:sz w:val="24"/>
          <w:szCs w:val="24"/>
        </w:rPr>
        <w:t>Quercus robur</w:t>
      </w:r>
      <w:r w:rsidRPr="009D72A1">
        <w:rPr>
          <w:rFonts w:ascii="Times New Roman" w:hAnsi="Times New Roman" w:cs="Times New Roman"/>
          <w:sz w:val="24"/>
          <w:szCs w:val="24"/>
        </w:rPr>
        <w:t>), având un bogat covor erbaceu, bine dezvoltat. Materialul parental este reprezentat de depozite luto-argiloase sau argiloase (uneori cu intercalaţii subţiri de nisip, chiar pietriş) de origine f</w:t>
      </w:r>
      <w:r w:rsidR="00C4019B" w:rsidRPr="009D72A1">
        <w:rPr>
          <w:rFonts w:ascii="Times New Roman" w:hAnsi="Times New Roman" w:cs="Times New Roman"/>
          <w:sz w:val="24"/>
          <w:szCs w:val="24"/>
        </w:rPr>
        <w:t>luviatilă sau fluvio-lacustră</w:t>
      </w:r>
      <w:r w:rsidR="007931BB" w:rsidRPr="009D72A1">
        <w:rPr>
          <w:rFonts w:ascii="Times New Roman" w:hAnsi="Times New Roman" w:cs="Times New Roman"/>
          <w:sz w:val="24"/>
          <w:szCs w:val="24"/>
        </w:rPr>
        <w:t>.</w:t>
      </w:r>
    </w:p>
    <w:p w14:paraId="7AD9A54A" w14:textId="77777777" w:rsidR="00FA60BC" w:rsidRPr="009D72A1" w:rsidRDefault="00441A33" w:rsidP="00FA60BC">
      <w:pPr>
        <w:spacing w:line="360" w:lineRule="auto"/>
        <w:ind w:firstLine="708"/>
        <w:jc w:val="both"/>
        <w:rPr>
          <w:rFonts w:ascii="Times New Roman" w:hAnsi="Times New Roman" w:cs="Times New Roman"/>
          <w:b/>
          <w:sz w:val="24"/>
          <w:szCs w:val="24"/>
        </w:rPr>
      </w:pPr>
      <w:r w:rsidRPr="009D72A1">
        <w:rPr>
          <w:rFonts w:ascii="Times New Roman" w:hAnsi="Times New Roman" w:cs="Times New Roman"/>
          <w:b/>
          <w:sz w:val="24"/>
          <w:szCs w:val="24"/>
        </w:rPr>
        <w:t>Procese pedogenetice</w:t>
      </w:r>
    </w:p>
    <w:p w14:paraId="0AA7016C" w14:textId="4FCFBA7C" w:rsidR="00EA3EC5" w:rsidRPr="00401B9D" w:rsidRDefault="00172F67" w:rsidP="00FA60BC">
      <w:pPr>
        <w:spacing w:line="360" w:lineRule="auto"/>
        <w:ind w:firstLine="708"/>
        <w:jc w:val="both"/>
        <w:rPr>
          <w:rStyle w:val="Bodytext285pt"/>
          <w:rFonts w:eastAsiaTheme="minorHAnsi"/>
          <w:b/>
          <w:color w:val="auto"/>
          <w:sz w:val="24"/>
          <w:szCs w:val="24"/>
          <w:shd w:val="clear" w:color="auto" w:fill="auto"/>
          <w:lang w:eastAsia="en-US" w:bidi="ar-SA"/>
        </w:rPr>
      </w:pPr>
      <w:r>
        <w:rPr>
          <w:rStyle w:val="Bodytext285pt"/>
          <w:rFonts w:eastAsia="Century Schoolbook"/>
          <w:iCs/>
          <w:sz w:val="24"/>
          <w:szCs w:val="24"/>
        </w:rPr>
        <w:t>Supraumezirea creează condiţii de reducere, de către microorganisme, a compuşilor oxidaţi ai fierului şi manganului, formându-se bicarbonat feros şi manganos. Partea superioară a profilului se află sub incidenţa unei alternanţe variabile a condiţiilor de anaerobioză cu cele de aerobioză (determinate de fluctuaţiile regimul</w:t>
      </w:r>
      <w:r w:rsidR="00EA3EC5">
        <w:rPr>
          <w:rStyle w:val="Bodytext285pt"/>
          <w:rFonts w:eastAsia="Century Schoolbook"/>
          <w:iCs/>
          <w:sz w:val="24"/>
          <w:szCs w:val="24"/>
        </w:rPr>
        <w:t>ui</w:t>
      </w:r>
      <w:r>
        <w:rPr>
          <w:rStyle w:val="Bodytext285pt"/>
          <w:rFonts w:eastAsia="Century Schoolbook"/>
          <w:iCs/>
          <w:sz w:val="24"/>
          <w:szCs w:val="24"/>
        </w:rPr>
        <w:t xml:space="preserve"> pluviometric), având loc formarea de compuşi oxidaţi în contact cu aerul atmosferic şi precipitarea lor ca oxizi ferici şi manganici care se depun sub formă de pete brune, brun</w:t>
      </w:r>
      <w:r w:rsidR="009D72A1">
        <w:rPr>
          <w:rStyle w:val="Bodytext285pt"/>
          <w:rFonts w:eastAsia="Century Schoolbook"/>
          <w:iCs/>
          <w:sz w:val="24"/>
          <w:szCs w:val="24"/>
        </w:rPr>
        <w:t>e</w:t>
      </w:r>
      <w:r>
        <w:rPr>
          <w:rStyle w:val="Bodytext285pt"/>
          <w:rFonts w:eastAsia="Century Schoolbook"/>
          <w:iCs/>
          <w:sz w:val="24"/>
          <w:szCs w:val="24"/>
        </w:rPr>
        <w:t>-gălbui, brun-ro</w:t>
      </w:r>
      <w:r w:rsidR="00B23B63">
        <w:rPr>
          <w:rStyle w:val="Bodytext285pt"/>
          <w:rFonts w:eastAsia="Century Schoolbook"/>
          <w:iCs/>
          <w:sz w:val="24"/>
          <w:szCs w:val="24"/>
        </w:rPr>
        <w:t>şcat</w:t>
      </w:r>
      <w:r w:rsidR="009D72A1">
        <w:rPr>
          <w:rStyle w:val="Bodytext285pt"/>
          <w:rFonts w:eastAsia="Century Schoolbook"/>
          <w:iCs/>
          <w:sz w:val="24"/>
          <w:szCs w:val="24"/>
        </w:rPr>
        <w:t>e</w:t>
      </w:r>
      <w:r w:rsidR="00B23B63">
        <w:rPr>
          <w:rStyle w:val="Bodytext285pt"/>
          <w:rFonts w:eastAsia="Century Schoolbook"/>
          <w:iCs/>
          <w:sz w:val="24"/>
          <w:szCs w:val="24"/>
        </w:rPr>
        <w:t xml:space="preserve"> sau formează bobovine</w:t>
      </w:r>
      <w:r w:rsidR="00EA3EC5">
        <w:rPr>
          <w:rFonts w:ascii="Times New Roman" w:hAnsi="Times New Roman" w:cs="Times New Roman"/>
          <w:sz w:val="24"/>
          <w:szCs w:val="24"/>
          <w:lang w:val="ro-RO"/>
        </w:rPr>
        <w:t xml:space="preserve"> începând cu baza orizontului Ao.</w:t>
      </w:r>
      <w:r w:rsidR="00B23B63">
        <w:rPr>
          <w:rFonts w:ascii="Times New Roman" w:hAnsi="Times New Roman" w:cs="Times New Roman"/>
          <w:sz w:val="24"/>
          <w:szCs w:val="24"/>
          <w:lang w:val="ro-RO"/>
        </w:rPr>
        <w:t xml:space="preserve"> </w:t>
      </w:r>
      <w:r w:rsidR="00EA3EC5" w:rsidRPr="009D72A1">
        <w:rPr>
          <w:rStyle w:val="BodytextBold"/>
          <w:b w:val="0"/>
          <w:sz w:val="24"/>
          <w:szCs w:val="24"/>
          <w:lang w:val="ro-RO"/>
        </w:rPr>
        <w:t>Procesele stagnice intense cauzate de acumularea şi stagnarea prelungită a apelor provenite din precipitaţii, ca urmare a drenajului intern şi extern slab (regim hidric stagnant) au loc la nivelul orizontului Bv</w:t>
      </w:r>
      <w:r w:rsidR="00A649FD" w:rsidRPr="009D72A1">
        <w:rPr>
          <w:rStyle w:val="BodytextBold"/>
          <w:b w:val="0"/>
          <w:sz w:val="24"/>
          <w:szCs w:val="24"/>
          <w:lang w:val="ro-RO"/>
        </w:rPr>
        <w:t xml:space="preserve">, unde se manifestă </w:t>
      </w:r>
      <w:r w:rsidR="00A649FD">
        <w:rPr>
          <w:rStyle w:val="Bodytext285pt"/>
          <w:rFonts w:eastAsia="Century Schoolbook"/>
          <w:iCs/>
          <w:sz w:val="24"/>
          <w:szCs w:val="24"/>
        </w:rPr>
        <w:t>procesele de formare de minerale secundare de tipul ferosilicaţilor cu fier feros</w:t>
      </w:r>
      <w:r w:rsidR="00401B9D">
        <w:rPr>
          <w:rStyle w:val="Bodytext285pt"/>
          <w:rFonts w:eastAsia="Century Schoolbook"/>
          <w:iCs/>
          <w:sz w:val="24"/>
          <w:szCs w:val="24"/>
        </w:rPr>
        <w:t>,</w:t>
      </w:r>
      <w:r w:rsidR="00A649FD">
        <w:rPr>
          <w:rStyle w:val="Bodytext285pt"/>
          <w:rFonts w:eastAsia="Century Schoolbook"/>
          <w:iCs/>
          <w:sz w:val="24"/>
          <w:szCs w:val="24"/>
        </w:rPr>
        <w:t xml:space="preserve"> care imprimă culori verzui sau albăstrui (procesele de reducere)</w:t>
      </w:r>
      <w:r w:rsidR="00401B9D">
        <w:rPr>
          <w:rStyle w:val="Bodytext285pt"/>
          <w:rFonts w:eastAsia="Century Schoolbook"/>
          <w:iCs/>
          <w:sz w:val="24"/>
          <w:szCs w:val="24"/>
        </w:rPr>
        <w:t>.</w:t>
      </w:r>
    </w:p>
    <w:p w14:paraId="43EE3153" w14:textId="7C5147B3" w:rsidR="00FA60BC" w:rsidRPr="007931BB" w:rsidRDefault="00A649FD" w:rsidP="007931BB">
      <w:pPr>
        <w:spacing w:line="360" w:lineRule="auto"/>
        <w:ind w:firstLine="708"/>
        <w:jc w:val="both"/>
        <w:rPr>
          <w:rFonts w:ascii="Times New Roman" w:eastAsiaTheme="minorEastAsia" w:hAnsi="Times New Roman" w:cs="Times New Roman"/>
          <w:sz w:val="24"/>
          <w:szCs w:val="24"/>
          <w:lang w:val="ro-RO"/>
        </w:rPr>
      </w:pPr>
      <w:r>
        <w:rPr>
          <w:rStyle w:val="Bodytext285pt"/>
          <w:rFonts w:eastAsia="Century Schoolbook"/>
          <w:iCs/>
          <w:sz w:val="24"/>
          <w:szCs w:val="24"/>
        </w:rPr>
        <w:t>Începând cu baza orizontului Bt</w:t>
      </w:r>
      <w:r w:rsidR="00401B9D">
        <w:rPr>
          <w:rStyle w:val="Bodytext285pt"/>
          <w:rFonts w:eastAsia="Century Schoolbook"/>
          <w:iCs/>
          <w:sz w:val="24"/>
          <w:szCs w:val="24"/>
        </w:rPr>
        <w:t>,</w:t>
      </w:r>
      <w:r>
        <w:rPr>
          <w:rStyle w:val="Bodytext285pt"/>
          <w:rFonts w:eastAsia="Century Schoolbook"/>
          <w:iCs/>
          <w:sz w:val="24"/>
          <w:szCs w:val="24"/>
        </w:rPr>
        <w:t xml:space="preserve"> formarea mineralelor secundare de tipul ferosilicaţilor cu fier feros </w:t>
      </w:r>
      <w:r w:rsidR="0050696C">
        <w:rPr>
          <w:rStyle w:val="Bodytext285pt"/>
          <w:rFonts w:eastAsia="Century Schoolbook"/>
          <w:iCs/>
          <w:sz w:val="24"/>
          <w:szCs w:val="24"/>
        </w:rPr>
        <w:t>sunt</w:t>
      </w:r>
      <w:r>
        <w:rPr>
          <w:rStyle w:val="Bodytext285pt"/>
          <w:rFonts w:eastAsia="Century Schoolbook"/>
          <w:iCs/>
          <w:sz w:val="24"/>
          <w:szCs w:val="24"/>
        </w:rPr>
        <w:t xml:space="preserve"> </w:t>
      </w:r>
      <w:r w:rsidR="0050696C">
        <w:rPr>
          <w:rStyle w:val="Bodytext285pt"/>
          <w:rFonts w:eastAsia="Century Schoolbook"/>
          <w:iCs/>
          <w:sz w:val="24"/>
          <w:szCs w:val="24"/>
        </w:rPr>
        <w:t>determinate de fluctuaţiile sezoniere ale apei freatice în profil</w:t>
      </w:r>
      <w:r w:rsidR="00AA4B76">
        <w:rPr>
          <w:rStyle w:val="Bodytext285pt"/>
          <w:rFonts w:eastAsia="Century Schoolbook"/>
          <w:iCs/>
          <w:sz w:val="24"/>
          <w:szCs w:val="24"/>
        </w:rPr>
        <w:t>,</w:t>
      </w:r>
      <w:r w:rsidR="0050696C" w:rsidRPr="0050696C">
        <w:rPr>
          <w:rFonts w:ascii="Times New Roman" w:hAnsi="Times New Roman" w:cs="Times New Roman"/>
          <w:sz w:val="24"/>
          <w:szCs w:val="24"/>
          <w:lang w:val="ro-RO"/>
        </w:rPr>
        <w:t xml:space="preserve"> </w:t>
      </w:r>
      <w:r w:rsidR="0050696C">
        <w:rPr>
          <w:rFonts w:ascii="Times New Roman" w:hAnsi="Times New Roman" w:cs="Times New Roman"/>
          <w:sz w:val="24"/>
          <w:szCs w:val="24"/>
          <w:lang w:val="ro-RO"/>
        </w:rPr>
        <w:t xml:space="preserve">care au imprimat materialului de sol o culoare verzuie sau albăstruie care se accentuează treptat spre baza </w:t>
      </w:r>
      <w:r w:rsidR="0050696C">
        <w:rPr>
          <w:rFonts w:ascii="Times New Roman" w:hAnsi="Times New Roman" w:cs="Times New Roman"/>
          <w:sz w:val="24"/>
          <w:szCs w:val="24"/>
          <w:lang w:val="ro-RO"/>
        </w:rPr>
        <w:lastRenderedPageBreak/>
        <w:t>profilului</w:t>
      </w:r>
      <w:r w:rsidR="00AA4B76">
        <w:rPr>
          <w:rFonts w:ascii="Times New Roman" w:hAnsi="Times New Roman" w:cs="Times New Roman"/>
          <w:sz w:val="24"/>
          <w:szCs w:val="24"/>
          <w:lang w:val="ro-RO"/>
        </w:rPr>
        <w:t>,</w:t>
      </w:r>
      <w:r w:rsidR="0050696C">
        <w:rPr>
          <w:rFonts w:ascii="Times New Roman" w:hAnsi="Times New Roman" w:cs="Times New Roman"/>
          <w:sz w:val="24"/>
          <w:szCs w:val="24"/>
          <w:lang w:val="ro-RO"/>
        </w:rPr>
        <w:t xml:space="preserve"> unde se formează orizontul de glei </w:t>
      </w:r>
      <w:r w:rsidR="0050696C">
        <w:rPr>
          <w:rStyle w:val="Bodytext285pt"/>
          <w:rFonts w:eastAsia="Century Schoolbook"/>
          <w:iCs/>
          <w:sz w:val="24"/>
          <w:szCs w:val="24"/>
        </w:rPr>
        <w:t>a cărui limită este situată</w:t>
      </w:r>
      <w:r w:rsidR="008054AE">
        <w:rPr>
          <w:rStyle w:val="Bodytext285pt"/>
          <w:rFonts w:eastAsia="Century Schoolbook"/>
          <w:iCs/>
          <w:sz w:val="24"/>
          <w:szCs w:val="24"/>
        </w:rPr>
        <w:t xml:space="preserve"> </w:t>
      </w:r>
      <w:r w:rsidR="0050696C" w:rsidRPr="0061317E">
        <w:rPr>
          <w:rFonts w:ascii="Times New Roman" w:eastAsiaTheme="minorEastAsia" w:hAnsi="Times New Roman" w:cs="Times New Roman"/>
          <w:sz w:val="24"/>
          <w:szCs w:val="24"/>
          <w:lang w:val="ro-RO"/>
        </w:rPr>
        <w:t>între 50 ş</w:t>
      </w:r>
      <w:r w:rsidR="0050696C">
        <w:rPr>
          <w:rFonts w:ascii="Times New Roman" w:eastAsiaTheme="minorEastAsia" w:hAnsi="Times New Roman" w:cs="Times New Roman"/>
          <w:sz w:val="24"/>
          <w:szCs w:val="24"/>
          <w:lang w:val="ro-RO"/>
        </w:rPr>
        <w:t>i 200 cm adâncime ai profilului.</w:t>
      </w:r>
    </w:p>
    <w:p w14:paraId="23E7139F" w14:textId="77777777" w:rsidR="006D73C0" w:rsidRPr="00401B9D" w:rsidRDefault="006D73C0" w:rsidP="006D73C0">
      <w:pPr>
        <w:spacing w:line="360" w:lineRule="auto"/>
        <w:ind w:firstLine="708"/>
        <w:jc w:val="both"/>
        <w:rPr>
          <w:rStyle w:val="Bodytext285pt"/>
          <w:rFonts w:eastAsiaTheme="minorHAnsi"/>
          <w:b/>
          <w:bCs/>
          <w:sz w:val="24"/>
          <w:szCs w:val="24"/>
          <w:shd w:val="clear" w:color="auto" w:fill="auto"/>
          <w:lang w:eastAsia="en-US"/>
        </w:rPr>
      </w:pPr>
      <w:r w:rsidRPr="00C35D1B">
        <w:rPr>
          <w:rFonts w:ascii="Times New Roman" w:hAnsi="Times New Roman" w:cs="Times New Roman"/>
          <w:b/>
          <w:bCs/>
          <w:sz w:val="24"/>
          <w:szCs w:val="24"/>
          <w:lang w:val="ro-RO"/>
        </w:rPr>
        <w:t>Alcătuirea profilului</w:t>
      </w:r>
    </w:p>
    <w:p w14:paraId="72E885C3" w14:textId="77777777" w:rsidR="006D73C0" w:rsidRDefault="006D73C0" w:rsidP="006D73C0">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Faeoziomul cambic clinogleic prezintă următoarea succesiune de orizonturi:</w:t>
      </w:r>
    </w:p>
    <w:p w14:paraId="5D608339" w14:textId="77777777" w:rsidR="006D73C0" w:rsidRPr="00374CE5" w:rsidRDefault="006D73C0" w:rsidP="006D73C0">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w:p>
    <w:p w14:paraId="5A97056F" w14:textId="77777777" w:rsidR="006D73C0" w:rsidRPr="00374CE5" w:rsidRDefault="006D73C0" w:rsidP="006D73C0">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w:p>
    <w:p w14:paraId="6EB86A75" w14:textId="77777777" w:rsidR="006D73C0" w:rsidRPr="00374CE5" w:rsidRDefault="006D73C0" w:rsidP="006D73C0">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CGo</w:t>
      </w:r>
    </w:p>
    <w:p w14:paraId="33D9035D" w14:textId="77777777" w:rsidR="006D73C0" w:rsidRPr="00374CE5" w:rsidRDefault="006D73C0" w:rsidP="006D73C0">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sidRPr="00374CE5">
        <w:rPr>
          <w:rFonts w:ascii="Times New Roman" w:eastAsiaTheme="minorEastAsia" w:hAnsi="Times New Roman" w:cs="Times New Roman"/>
          <w:b/>
          <w:i/>
          <w:iCs/>
          <w:sz w:val="24"/>
          <w:szCs w:val="24"/>
          <w:lang w:val="ro-RO"/>
        </w:rPr>
        <w:t xml:space="preserve"> CGo</w:t>
      </w:r>
    </w:p>
    <w:p w14:paraId="2762E02D" w14:textId="77777777" w:rsidR="006D73C0" w:rsidRDefault="006D73C0" w:rsidP="006D73C0">
      <w:pPr>
        <w:spacing w:line="360" w:lineRule="auto"/>
        <w:ind w:firstLine="708"/>
        <w:jc w:val="both"/>
        <w:rPr>
          <w:rStyle w:val="Bodytext285pt"/>
          <w:rFonts w:eastAsia="Century Schoolbook"/>
          <w:iCs/>
          <w:sz w:val="24"/>
          <w:szCs w:val="24"/>
        </w:rPr>
      </w:pPr>
    </w:p>
    <w:p w14:paraId="173EEC93" w14:textId="0A11718D" w:rsidR="006D73C0" w:rsidRDefault="006D73C0" w:rsidP="00B937BF">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lang w:val="ro-RO"/>
        </w:rPr>
        <w:t>Orizontul A0</w:t>
      </w:r>
      <w:r w:rsidRPr="009B2E6C">
        <w:rPr>
          <w:rFonts w:ascii="Times New Roman" w:hAnsi="Times New Roman" w:cs="Times New Roman"/>
          <w:b/>
          <w:bCs/>
          <w:i/>
          <w:iCs/>
          <w:sz w:val="24"/>
          <w:szCs w:val="24"/>
          <w:lang w:val="ro-RO"/>
        </w:rPr>
        <w:t>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Style w:val="Bodytext285pt"/>
          <w:rFonts w:eastAsia="Century Schoolbook"/>
          <w:iCs/>
          <w:sz w:val="24"/>
          <w:szCs w:val="24"/>
        </w:rPr>
        <w:t xml:space="preserve"> 35 – 50 cm grosime, argilos sau luto-argilos, brun închis până la negru în stare umedă sau brun</w:t>
      </w:r>
      <w:r w:rsidR="00AA4B76">
        <w:rPr>
          <w:rStyle w:val="Bodytext285pt"/>
          <w:rFonts w:eastAsia="Century Schoolbook"/>
          <w:iCs/>
          <w:sz w:val="24"/>
          <w:szCs w:val="24"/>
        </w:rPr>
        <w:t>-</w:t>
      </w:r>
      <w:r>
        <w:rPr>
          <w:rStyle w:val="Bodytext285pt"/>
          <w:rFonts w:eastAsia="Century Schoolbook"/>
          <w:iCs/>
          <w:sz w:val="24"/>
          <w:szCs w:val="24"/>
        </w:rPr>
        <w:t>cenuşiu închis în stare uscată (10YR3/2,3 10YR</w:t>
      </w:r>
      <w:r w:rsidR="006558F8">
        <w:rPr>
          <w:rStyle w:val="Bodytext285pt"/>
          <w:rFonts w:eastAsia="Century Schoolbook"/>
          <w:iCs/>
          <w:sz w:val="24"/>
          <w:szCs w:val="24"/>
        </w:rPr>
        <w:t>4/2, 5/3</w:t>
      </w:r>
      <w:r>
        <w:rPr>
          <w:rStyle w:val="Bodytext285pt"/>
          <w:rFonts w:eastAsia="Century Schoolbook"/>
          <w:iCs/>
          <w:sz w:val="24"/>
          <w:szCs w:val="24"/>
        </w:rPr>
        <w:t>), structur</w:t>
      </w:r>
      <w:r w:rsidR="006558F8">
        <w:rPr>
          <w:rStyle w:val="Bodytext285pt"/>
          <w:rFonts w:eastAsia="Century Schoolbook"/>
          <w:iCs/>
          <w:sz w:val="24"/>
          <w:szCs w:val="24"/>
        </w:rPr>
        <w:t xml:space="preserve">ă grăunţoasă medie şi mică </w:t>
      </w:r>
      <w:r>
        <w:rPr>
          <w:rStyle w:val="Bodytext285pt"/>
          <w:rFonts w:eastAsia="Century Schoolbook"/>
          <w:iCs/>
          <w:sz w:val="24"/>
          <w:szCs w:val="24"/>
        </w:rPr>
        <w:t xml:space="preserve">dezvoltată, afânat, poros, lipsit de carbonaţi. </w:t>
      </w:r>
      <w:r w:rsidR="006558F8">
        <w:rPr>
          <w:rStyle w:val="Bodytext285pt"/>
          <w:rFonts w:eastAsia="Century Schoolbook"/>
          <w:iCs/>
          <w:sz w:val="24"/>
          <w:szCs w:val="24"/>
        </w:rPr>
        <w:t>În partea inferioară a orizontului se constată o pseudogleizare accentuată (pete cenuşii-verzui – 5Y5/1-5GY6/1, pete brun</w:t>
      </w:r>
      <w:r w:rsidR="00AA4B76">
        <w:rPr>
          <w:rStyle w:val="Bodytext285pt"/>
          <w:rFonts w:eastAsia="Century Schoolbook"/>
          <w:iCs/>
          <w:sz w:val="24"/>
          <w:szCs w:val="24"/>
        </w:rPr>
        <w:t>-</w:t>
      </w:r>
      <w:r w:rsidR="006558F8">
        <w:rPr>
          <w:rStyle w:val="Bodytext285pt"/>
          <w:rFonts w:eastAsia="Century Schoolbook"/>
          <w:iCs/>
          <w:sz w:val="24"/>
          <w:szCs w:val="24"/>
        </w:rPr>
        <w:t xml:space="preserve">roşcate – 7,5YR7/2 şi 5YR4/4), în unele cazuri </w:t>
      </w:r>
      <w:r w:rsidR="00AA4B76">
        <w:rPr>
          <w:rStyle w:val="Bodytext285pt"/>
          <w:rFonts w:eastAsia="Century Schoolbook"/>
          <w:iCs/>
          <w:sz w:val="24"/>
          <w:szCs w:val="24"/>
        </w:rPr>
        <w:t>c</w:t>
      </w:r>
      <w:r>
        <w:rPr>
          <w:rStyle w:val="Bodytext285pt"/>
          <w:rFonts w:eastAsia="Century Schoolbook"/>
          <w:iCs/>
          <w:sz w:val="24"/>
          <w:szCs w:val="24"/>
        </w:rPr>
        <w:t>ulorile datorate pseudogleizării (pete cenuşii-verzui – 5Y5/1-5GY6/1, pete brun</w:t>
      </w:r>
      <w:r w:rsidR="00AA4B76">
        <w:rPr>
          <w:rStyle w:val="Bodytext285pt"/>
          <w:rFonts w:eastAsia="Century Schoolbook"/>
          <w:iCs/>
          <w:sz w:val="24"/>
          <w:szCs w:val="24"/>
        </w:rPr>
        <w:t>-</w:t>
      </w:r>
      <w:r>
        <w:rPr>
          <w:rStyle w:val="Bodytext285pt"/>
          <w:rFonts w:eastAsia="Century Schoolbook"/>
          <w:iCs/>
          <w:sz w:val="24"/>
          <w:szCs w:val="24"/>
        </w:rPr>
        <w:t xml:space="preserve">roşcate – 7,5YR7/2 şi 5YR4/4) sunt mascate de culoarea </w:t>
      </w:r>
      <w:r w:rsidR="006558F8">
        <w:rPr>
          <w:rStyle w:val="Bodytext285pt"/>
          <w:rFonts w:eastAsia="Century Schoolbook"/>
          <w:iCs/>
          <w:sz w:val="24"/>
          <w:szCs w:val="24"/>
        </w:rPr>
        <w:t xml:space="preserve">mai </w:t>
      </w:r>
      <w:r>
        <w:rPr>
          <w:rStyle w:val="Bodytext285pt"/>
          <w:rFonts w:eastAsia="Century Schoolbook"/>
          <w:iCs/>
          <w:sz w:val="24"/>
          <w:szCs w:val="24"/>
        </w:rPr>
        <w:t>închisă a orizontului.</w:t>
      </w:r>
    </w:p>
    <w:p w14:paraId="64068F27" w14:textId="769D4FEF" w:rsidR="006D73C0" w:rsidRDefault="006D73C0" w:rsidP="006D73C0">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AA4B76">
        <w:rPr>
          <w:rFonts w:ascii="Times New Roman" w:hAnsi="Times New Roman" w:cs="Times New Roman"/>
          <w:sz w:val="24"/>
          <w:szCs w:val="24"/>
          <w:lang w:val="ro-RO"/>
        </w:rPr>
        <w:t xml:space="preserve">15 </w:t>
      </w:r>
      <w:r w:rsidR="000D4999">
        <w:rPr>
          <w:rFonts w:ascii="Times New Roman" w:hAnsi="Times New Roman" w:cs="Times New Roman"/>
          <w:sz w:val="24"/>
          <w:szCs w:val="24"/>
          <w:lang w:val="ro-RO"/>
        </w:rPr>
        <w:t>–</w:t>
      </w:r>
      <w:r w:rsidRPr="00AA4B76">
        <w:rPr>
          <w:rFonts w:ascii="Times New Roman" w:hAnsi="Times New Roman" w:cs="Times New Roman"/>
          <w:sz w:val="24"/>
          <w:szCs w:val="24"/>
          <w:lang w:val="ro-RO"/>
        </w:rPr>
        <w:t xml:space="preserve"> 25 cm, </w:t>
      </w:r>
      <w:r>
        <w:rPr>
          <w:rStyle w:val="Bodytext285pt"/>
          <w:rFonts w:eastAsia="Century Schoolbook"/>
          <w:iCs/>
          <w:sz w:val="24"/>
          <w:szCs w:val="24"/>
        </w:rPr>
        <w:t>argilos sau luto-argilos</w:t>
      </w:r>
      <w:r w:rsidRPr="00AA4B76">
        <w:rPr>
          <w:rFonts w:ascii="Times New Roman" w:hAnsi="Times New Roman" w:cs="Times New Roman"/>
          <w:sz w:val="24"/>
          <w:szCs w:val="24"/>
          <w:lang w:val="ro-RO"/>
        </w:rPr>
        <w:t xml:space="preserve">, </w:t>
      </w:r>
      <w:r w:rsidR="006558F8" w:rsidRPr="00AA4B76">
        <w:rPr>
          <w:rFonts w:ascii="Times New Roman" w:hAnsi="Times New Roman" w:cs="Times New Roman"/>
          <w:sz w:val="24"/>
          <w:szCs w:val="24"/>
          <w:lang w:val="ro-RO"/>
        </w:rPr>
        <w:t>brun</w:t>
      </w:r>
      <w:r w:rsidR="008054AE">
        <w:rPr>
          <w:rFonts w:ascii="Times New Roman" w:hAnsi="Times New Roman" w:cs="Times New Roman"/>
          <w:sz w:val="24"/>
          <w:szCs w:val="24"/>
          <w:lang w:val="ro-RO"/>
        </w:rPr>
        <w:t xml:space="preserve"> </w:t>
      </w:r>
      <w:r w:rsidR="006558F8" w:rsidRPr="00AA4B76">
        <w:rPr>
          <w:rFonts w:ascii="Times New Roman" w:hAnsi="Times New Roman" w:cs="Times New Roman"/>
          <w:sz w:val="24"/>
          <w:szCs w:val="24"/>
          <w:lang w:val="ro-RO"/>
        </w:rPr>
        <w:t>închis (10YR3</w:t>
      </w:r>
      <w:r w:rsidRPr="00AA4B76">
        <w:rPr>
          <w:rFonts w:ascii="Times New Roman" w:hAnsi="Times New Roman" w:cs="Times New Roman"/>
          <w:sz w:val="24"/>
          <w:szCs w:val="24"/>
          <w:lang w:val="ro-RO"/>
        </w:rPr>
        <w:t>/2</w:t>
      </w:r>
      <w:r w:rsidR="00404AF6" w:rsidRPr="00AA4B76">
        <w:rPr>
          <w:rFonts w:ascii="Times New Roman" w:hAnsi="Times New Roman" w:cs="Times New Roman"/>
          <w:sz w:val="24"/>
          <w:szCs w:val="24"/>
          <w:lang w:val="ro-RO"/>
        </w:rPr>
        <w:t>,3-</w:t>
      </w:r>
      <w:r w:rsidR="00404AF6">
        <w:rPr>
          <w:rStyle w:val="Bodytext285pt"/>
          <w:rFonts w:eastAsia="Century Schoolbook"/>
          <w:iCs/>
          <w:sz w:val="24"/>
          <w:szCs w:val="24"/>
        </w:rPr>
        <w:t>10YR4/3</w:t>
      </w:r>
      <w:r w:rsidRPr="00AA4B76">
        <w:rPr>
          <w:rFonts w:ascii="Times New Roman" w:hAnsi="Times New Roman" w:cs="Times New Roman"/>
          <w:sz w:val="24"/>
          <w:szCs w:val="24"/>
          <w:lang w:val="ro-RO"/>
        </w:rPr>
        <w:t xml:space="preserve">) </w:t>
      </w:r>
      <w:r w:rsidR="00404AF6" w:rsidRPr="00AA4B76">
        <w:rPr>
          <w:rFonts w:ascii="Times New Roman" w:hAnsi="Times New Roman" w:cs="Times New Roman"/>
          <w:sz w:val="24"/>
          <w:szCs w:val="24"/>
          <w:lang w:val="ro-RO"/>
        </w:rPr>
        <w:t>sau</w:t>
      </w:r>
      <w:r w:rsidR="00EA3EC5" w:rsidRPr="00AA4B76">
        <w:rPr>
          <w:rFonts w:ascii="Times New Roman" w:hAnsi="Times New Roman" w:cs="Times New Roman"/>
          <w:sz w:val="24"/>
          <w:szCs w:val="24"/>
          <w:lang w:val="ro-RO"/>
        </w:rPr>
        <w:t xml:space="preserve"> </w:t>
      </w:r>
      <w:r>
        <w:rPr>
          <w:rStyle w:val="Bodytext285pt"/>
          <w:rFonts w:eastAsia="Century Schoolbook"/>
          <w:iCs/>
          <w:sz w:val="24"/>
          <w:szCs w:val="24"/>
        </w:rPr>
        <w:t xml:space="preserve">brun-cenuşiu </w:t>
      </w:r>
      <w:r w:rsidR="006558F8" w:rsidRPr="00AA4B76">
        <w:rPr>
          <w:rFonts w:ascii="Times New Roman" w:hAnsi="Times New Roman" w:cs="Times New Roman"/>
          <w:sz w:val="24"/>
          <w:szCs w:val="24"/>
          <w:lang w:val="ro-RO"/>
        </w:rPr>
        <w:t xml:space="preserve">în stare umedă </w:t>
      </w:r>
      <w:r>
        <w:rPr>
          <w:rStyle w:val="Bodytext285pt"/>
          <w:rFonts w:eastAsia="Century Schoolbook"/>
          <w:iCs/>
          <w:sz w:val="24"/>
          <w:szCs w:val="24"/>
        </w:rPr>
        <w:t xml:space="preserve">(glomerular sau grăunţos mic şi mediu, pelicule organominerale la suprafaţa agregatelor, slab compact, </w:t>
      </w:r>
      <w:r>
        <w:rPr>
          <w:rFonts w:ascii="Times New Roman" w:hAnsi="Times New Roman" w:cs="Times New Roman"/>
          <w:sz w:val="24"/>
          <w:szCs w:val="24"/>
          <w:lang w:val="ro-RO"/>
        </w:rPr>
        <w:t>activitate microbiologică, numeroase formaţiuni de natu</w:t>
      </w:r>
      <w:r w:rsidR="00404AF6">
        <w:rPr>
          <w:rFonts w:ascii="Times New Roman" w:hAnsi="Times New Roman" w:cs="Times New Roman"/>
          <w:sz w:val="24"/>
          <w:szCs w:val="24"/>
          <w:lang w:val="ro-RO"/>
        </w:rPr>
        <w:t>ră biogenă,</w:t>
      </w:r>
      <w:r w:rsidR="00404AF6" w:rsidRPr="00AA4B76">
        <w:rPr>
          <w:rFonts w:ascii="Times New Roman" w:hAnsi="Times New Roman" w:cs="Times New Roman"/>
          <w:sz w:val="24"/>
          <w:szCs w:val="24"/>
          <w:lang w:val="ro-RO"/>
        </w:rPr>
        <w:t xml:space="preserve"> pete mici frecvente brune – 7,5YR4/4</w:t>
      </w:r>
      <w:r w:rsidR="000D4999">
        <w:rPr>
          <w:rFonts w:ascii="Times New Roman" w:hAnsi="Times New Roman" w:cs="Times New Roman"/>
          <w:sz w:val="24"/>
          <w:szCs w:val="24"/>
          <w:lang w:val="ro-RO"/>
        </w:rPr>
        <w:t xml:space="preserve"> </w:t>
      </w:r>
      <w:r w:rsidR="000D4999" w:rsidRPr="000D4999">
        <w:rPr>
          <w:rFonts w:ascii="Times New Roman" w:hAnsi="Times New Roman" w:cs="Times New Roman"/>
          <w:sz w:val="24"/>
          <w:szCs w:val="24"/>
          <w:lang w:val="ro-RO"/>
        </w:rPr>
        <w:t>–</w:t>
      </w:r>
      <w:r w:rsidR="00404AF6" w:rsidRPr="00AA4B76">
        <w:rPr>
          <w:rFonts w:ascii="Times New Roman" w:hAnsi="Times New Roman" w:cs="Times New Roman"/>
          <w:sz w:val="24"/>
          <w:szCs w:val="24"/>
          <w:lang w:val="ro-RO"/>
        </w:rPr>
        <w:t xml:space="preserve"> sau </w:t>
      </w:r>
      <w:r w:rsidR="00404AF6" w:rsidRPr="00AA4B76">
        <w:rPr>
          <w:rFonts w:ascii="Times New Roman" w:hAnsi="Times New Roman" w:cs="Times New Roman"/>
          <w:sz w:val="24"/>
          <w:szCs w:val="24"/>
          <w:lang w:val="ro-RO"/>
        </w:rPr>
        <w:lastRenderedPageBreak/>
        <w:t>cu pete brune şi brun</w:t>
      </w:r>
      <w:r w:rsidR="000D4999">
        <w:rPr>
          <w:rFonts w:ascii="Times New Roman" w:hAnsi="Times New Roman" w:cs="Times New Roman"/>
          <w:sz w:val="24"/>
          <w:szCs w:val="24"/>
          <w:lang w:val="ro-RO"/>
        </w:rPr>
        <w:t>-</w:t>
      </w:r>
      <w:r w:rsidR="00404AF6" w:rsidRPr="00AA4B76">
        <w:rPr>
          <w:rFonts w:ascii="Times New Roman" w:hAnsi="Times New Roman" w:cs="Times New Roman"/>
          <w:sz w:val="24"/>
          <w:szCs w:val="24"/>
          <w:lang w:val="ro-RO"/>
        </w:rPr>
        <w:t>roşcat</w:t>
      </w:r>
      <w:r w:rsidR="000D4999">
        <w:rPr>
          <w:rFonts w:ascii="Times New Roman" w:hAnsi="Times New Roman" w:cs="Times New Roman"/>
          <w:sz w:val="24"/>
          <w:szCs w:val="24"/>
          <w:lang w:val="ro-RO"/>
        </w:rPr>
        <w:t>e</w:t>
      </w:r>
      <w:r w:rsidR="00404AF6" w:rsidRPr="00AA4B76">
        <w:rPr>
          <w:rFonts w:ascii="Times New Roman" w:hAnsi="Times New Roman" w:cs="Times New Roman"/>
          <w:sz w:val="24"/>
          <w:szCs w:val="24"/>
          <w:lang w:val="ro-RO"/>
        </w:rPr>
        <w:t xml:space="preserve"> – 7,5YR7/2 şi 5YR4/4)</w:t>
      </w:r>
      <w:r w:rsidR="000D4999">
        <w:rPr>
          <w:rFonts w:ascii="Times New Roman" w:hAnsi="Times New Roman" w:cs="Times New Roman"/>
          <w:sz w:val="24"/>
          <w:szCs w:val="24"/>
          <w:lang w:val="ro-RO"/>
        </w:rPr>
        <w:t>,</w:t>
      </w:r>
      <w:r w:rsidR="00404AF6" w:rsidRPr="00AA4B76">
        <w:rPr>
          <w:rFonts w:ascii="Times New Roman" w:hAnsi="Times New Roman" w:cs="Times New Roman"/>
          <w:sz w:val="24"/>
          <w:szCs w:val="24"/>
          <w:lang w:val="ro-RO"/>
        </w:rPr>
        <w:t xml:space="preserve"> mai evidente în stare uscată în partea inferioară a orizontului</w:t>
      </w:r>
      <w:r w:rsidR="000D4999">
        <w:rPr>
          <w:rFonts w:ascii="Times New Roman" w:hAnsi="Times New Roman" w:cs="Times New Roman"/>
          <w:sz w:val="24"/>
          <w:szCs w:val="24"/>
          <w:lang w:val="ro-RO"/>
        </w:rPr>
        <w:t>.</w:t>
      </w:r>
    </w:p>
    <w:p w14:paraId="6AAEBD82" w14:textId="0B6D34F7" w:rsidR="006D73C0" w:rsidRPr="000D4999" w:rsidRDefault="006D73C0" w:rsidP="006D73C0">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Bv</w:t>
      </w:r>
      <w:r w:rsidRPr="009B2E6C">
        <w:rPr>
          <w:rFonts w:ascii="Times New Roman" w:hAnsi="Times New Roman" w:cs="Times New Roman"/>
          <w:b/>
          <w:bCs/>
          <w:i/>
          <w:iCs/>
          <w:sz w:val="24"/>
          <w:szCs w:val="24"/>
          <w:vertAlign w:val="subscript"/>
          <w:lang w:val="ro-RO"/>
        </w:rPr>
        <w:t>1</w:t>
      </w:r>
      <w:r w:rsidRPr="009B2E6C">
        <w:rPr>
          <w:rFonts w:ascii="Times New Roman" w:hAnsi="Times New Roman" w:cs="Times New Roman"/>
          <w:b/>
          <w:bCs/>
          <w:i/>
          <w:iCs/>
          <w:sz w:val="24"/>
          <w:szCs w:val="24"/>
          <w:lang w:val="ro-RO"/>
        </w:rPr>
        <w:t>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25 cm, </w:t>
      </w:r>
      <w:r>
        <w:rPr>
          <w:rStyle w:val="Bodytext285pt"/>
          <w:rFonts w:eastAsia="Century Schoolbook"/>
          <w:iCs/>
          <w:sz w:val="24"/>
          <w:szCs w:val="24"/>
        </w:rPr>
        <w:t xml:space="preserve">argilos sau luto-argilos, </w:t>
      </w:r>
      <w:r w:rsidRPr="000D4999">
        <w:rPr>
          <w:rFonts w:ascii="Times New Roman" w:hAnsi="Times New Roman" w:cs="Times New Roman"/>
          <w:sz w:val="24"/>
          <w:szCs w:val="24"/>
          <w:lang w:val="ro-RO"/>
        </w:rPr>
        <w:t>primii 10 – 15 cm prezintă culoare brun-cenuşi</w:t>
      </w:r>
      <w:r w:rsidR="000D4999">
        <w:rPr>
          <w:rFonts w:ascii="Times New Roman" w:hAnsi="Times New Roman" w:cs="Times New Roman"/>
          <w:sz w:val="24"/>
          <w:szCs w:val="24"/>
          <w:lang w:val="ro-RO"/>
        </w:rPr>
        <w:t>e</w:t>
      </w:r>
      <w:r w:rsidRPr="000D4999">
        <w:rPr>
          <w:rFonts w:ascii="Times New Roman" w:hAnsi="Times New Roman" w:cs="Times New Roman"/>
          <w:sz w:val="24"/>
          <w:szCs w:val="24"/>
          <w:lang w:val="ro-RO"/>
        </w:rPr>
        <w:t xml:space="preserve"> până la brun închis (10YR</w:t>
      </w:r>
      <w:r w:rsidR="00404AF6" w:rsidRPr="000D4999">
        <w:rPr>
          <w:rFonts w:ascii="Times New Roman" w:hAnsi="Times New Roman" w:cs="Times New Roman"/>
          <w:sz w:val="24"/>
          <w:szCs w:val="24"/>
          <w:lang w:val="ro-RO"/>
        </w:rPr>
        <w:t>4/4</w:t>
      </w:r>
      <w:r w:rsidRPr="000D4999">
        <w:rPr>
          <w:rFonts w:ascii="Times New Roman" w:hAnsi="Times New Roman" w:cs="Times New Roman"/>
          <w:sz w:val="24"/>
          <w:szCs w:val="24"/>
          <w:lang w:val="ro-RO"/>
        </w:rPr>
        <w:t>-3) în stare umedă. Culorile de oxido-reducere sunt puţin evidente în stare umedă (pete difuze cenuşiu-verzui – 5GY6/1, cu pete mici frecvente brune – 7,5YR4/4</w:t>
      </w:r>
      <w:r w:rsidR="000D4999">
        <w:rPr>
          <w:rFonts w:ascii="Times New Roman" w:hAnsi="Times New Roman" w:cs="Times New Roman"/>
          <w:sz w:val="24"/>
          <w:szCs w:val="24"/>
          <w:lang w:val="ro-RO"/>
        </w:rPr>
        <w:t xml:space="preserve"> </w:t>
      </w:r>
      <w:r w:rsidR="000D4999" w:rsidRPr="000D4999">
        <w:rPr>
          <w:rFonts w:ascii="Times New Roman" w:hAnsi="Times New Roman" w:cs="Times New Roman"/>
          <w:sz w:val="24"/>
          <w:szCs w:val="24"/>
          <w:lang w:val="ro-RO"/>
        </w:rPr>
        <w:t>–</w:t>
      </w:r>
      <w:r w:rsidRPr="000D4999">
        <w:rPr>
          <w:rFonts w:ascii="Times New Roman" w:hAnsi="Times New Roman" w:cs="Times New Roman"/>
          <w:sz w:val="24"/>
          <w:szCs w:val="24"/>
          <w:lang w:val="ro-RO"/>
        </w:rPr>
        <w:t xml:space="preserve"> sau cu pete brune şi brun</w:t>
      </w:r>
      <w:r w:rsidR="000D4999">
        <w:rPr>
          <w:rFonts w:ascii="Times New Roman" w:hAnsi="Times New Roman" w:cs="Times New Roman"/>
          <w:sz w:val="24"/>
          <w:szCs w:val="24"/>
          <w:lang w:val="ro-RO"/>
        </w:rPr>
        <w:t>-</w:t>
      </w:r>
      <w:r w:rsidRPr="000D4999">
        <w:rPr>
          <w:rFonts w:ascii="Times New Roman" w:hAnsi="Times New Roman" w:cs="Times New Roman"/>
          <w:sz w:val="24"/>
          <w:szCs w:val="24"/>
          <w:lang w:val="ro-RO"/>
        </w:rPr>
        <w:t>roşcat</w:t>
      </w:r>
      <w:r w:rsidR="000D4999">
        <w:rPr>
          <w:rFonts w:ascii="Times New Roman" w:hAnsi="Times New Roman" w:cs="Times New Roman"/>
          <w:sz w:val="24"/>
          <w:szCs w:val="24"/>
          <w:lang w:val="ro-RO"/>
        </w:rPr>
        <w:t>e</w:t>
      </w:r>
      <w:r w:rsidRPr="000D4999">
        <w:rPr>
          <w:rFonts w:ascii="Times New Roman" w:hAnsi="Times New Roman" w:cs="Times New Roman"/>
          <w:sz w:val="24"/>
          <w:szCs w:val="24"/>
          <w:lang w:val="ro-RO"/>
        </w:rPr>
        <w:t xml:space="preserve"> – 7,5YR7/2 şi 5YR4/4) şi mai evidente în stare uscată. Structura este poliedrică sau columnoid-prismatică dezvoltată.</w:t>
      </w:r>
    </w:p>
    <w:p w14:paraId="4CA9051C" w14:textId="66C9C5CD" w:rsidR="006D73C0" w:rsidRPr="00134159" w:rsidRDefault="006D73C0" w:rsidP="006D73C0">
      <w:pPr>
        <w:spacing w:after="0" w:line="360" w:lineRule="auto"/>
        <w:ind w:firstLine="708"/>
        <w:jc w:val="both"/>
        <w:rPr>
          <w:rFonts w:ascii="Times New Roman" w:eastAsiaTheme="minorEastAsia" w:hAnsi="Times New Roman" w:cs="Times New Roman"/>
          <w:sz w:val="24"/>
          <w:szCs w:val="24"/>
          <w:lang w:val="ro-RO"/>
        </w:rPr>
      </w:pPr>
      <w:r w:rsidRPr="000D4999">
        <w:rPr>
          <w:rFonts w:ascii="Times New Roman" w:hAnsi="Times New Roman" w:cs="Times New Roman"/>
          <w:b/>
          <w:bCs/>
          <w:i/>
          <w:iCs/>
          <w:sz w:val="24"/>
          <w:szCs w:val="24"/>
          <w:lang w:val="ro-RO"/>
        </w:rPr>
        <w:t>Orizontul Bv</w:t>
      </w:r>
      <w:r w:rsidRPr="000D4999">
        <w:rPr>
          <w:rFonts w:ascii="Times New Roman" w:hAnsi="Times New Roman" w:cs="Times New Roman"/>
          <w:b/>
          <w:bCs/>
          <w:i/>
          <w:iCs/>
          <w:sz w:val="24"/>
          <w:szCs w:val="24"/>
          <w:vertAlign w:val="subscript"/>
          <w:lang w:val="ro-RO"/>
        </w:rPr>
        <w:t>2</w:t>
      </w:r>
      <w:r w:rsidRPr="000D4999">
        <w:rPr>
          <w:rFonts w:ascii="Times New Roman" w:hAnsi="Times New Roman" w:cs="Times New Roman"/>
          <w:b/>
          <w:bCs/>
          <w:i/>
          <w:iCs/>
          <w:sz w:val="24"/>
          <w:szCs w:val="24"/>
          <w:lang w:val="ro-RO"/>
        </w:rPr>
        <w:t>Go</w:t>
      </w:r>
      <w:r w:rsidRPr="000D4999">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20</w:t>
      </w:r>
      <w:r w:rsidRPr="00C8610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C86101">
        <w:rPr>
          <w:rFonts w:ascii="Times New Roman" w:hAnsi="Times New Roman" w:cs="Times New Roman"/>
          <w:sz w:val="24"/>
          <w:szCs w:val="24"/>
          <w:lang w:val="ro-RO"/>
        </w:rPr>
        <w:t xml:space="preserve"> 25</w:t>
      </w:r>
      <w:r>
        <w:rPr>
          <w:rFonts w:ascii="Times New Roman" w:hAnsi="Times New Roman" w:cs="Times New Roman"/>
          <w:sz w:val="24"/>
          <w:szCs w:val="24"/>
          <w:lang w:val="ro-RO"/>
        </w:rPr>
        <w:t xml:space="preserve"> cm, </w:t>
      </w:r>
      <w:r>
        <w:rPr>
          <w:rStyle w:val="Bodytext285pt"/>
          <w:rFonts w:eastAsia="Century Schoolbook"/>
          <w:iCs/>
          <w:sz w:val="24"/>
          <w:szCs w:val="24"/>
        </w:rPr>
        <w:t xml:space="preserve">argilos sau luto-argilos, </w:t>
      </w:r>
      <w:r>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w:t>
      </w:r>
      <w:r w:rsidR="00DC587A">
        <w:rPr>
          <w:rFonts w:ascii="Times New Roman" w:eastAsiaTheme="minorEastAsia" w:hAnsi="Times New Roman" w:cs="Times New Roman"/>
          <w:sz w:val="24"/>
          <w:szCs w:val="24"/>
          <w:lang w:val="ro-RO"/>
        </w:rPr>
        <w:t>e-</w:t>
      </w:r>
      <w:r>
        <w:rPr>
          <w:rFonts w:ascii="Times New Roman" w:eastAsiaTheme="minorEastAsia" w:hAnsi="Times New Roman" w:cs="Times New Roman"/>
          <w:sz w:val="24"/>
          <w:szCs w:val="24"/>
          <w:lang w:val="ro-RO"/>
        </w:rPr>
        <w:t>gălbui (10YR5/6), compact, separaţii ferimanganice şi bobovine numeroase, umed.</w:t>
      </w:r>
      <w:r>
        <w:rPr>
          <w:rStyle w:val="Bodytext285pt"/>
          <w:rFonts w:eastAsia="Century Schoolbook"/>
          <w:iCs/>
          <w:sz w:val="24"/>
          <w:szCs w:val="24"/>
        </w:rPr>
        <w:t xml:space="preserve"> Structură prismatică sau columnoid-prismatică moderat dezvoltată, mediu compact până la compact. Partea inferioară poate fi mai puternic afectată de gleizare, având culoare cenuşiu-verzuie (5Y5/1–5GY5/1), cu pete mici difuze, frecvente</w:t>
      </w:r>
      <w:r w:rsidR="00DC587A">
        <w:rPr>
          <w:rStyle w:val="Bodytext285pt"/>
          <w:rFonts w:eastAsia="Century Schoolbook"/>
          <w:iCs/>
          <w:sz w:val="24"/>
          <w:szCs w:val="24"/>
        </w:rPr>
        <w:t>,</w:t>
      </w:r>
      <w:r>
        <w:rPr>
          <w:rStyle w:val="Bodytext285pt"/>
          <w:rFonts w:eastAsia="Century Schoolbook"/>
          <w:iCs/>
          <w:sz w:val="24"/>
          <w:szCs w:val="24"/>
        </w:rPr>
        <w:t xml:space="preserve"> de culoare brună şi brun</w:t>
      </w:r>
      <w:r w:rsidR="00DC587A">
        <w:rPr>
          <w:rStyle w:val="Bodytext285pt"/>
          <w:rFonts w:eastAsia="Century Schoolbook"/>
          <w:iCs/>
          <w:sz w:val="24"/>
          <w:szCs w:val="24"/>
        </w:rPr>
        <w:t>-</w:t>
      </w:r>
      <w:r>
        <w:rPr>
          <w:rStyle w:val="Bodytext285pt"/>
          <w:rFonts w:eastAsia="Century Schoolbook"/>
          <w:iCs/>
          <w:sz w:val="24"/>
          <w:szCs w:val="24"/>
        </w:rPr>
        <w:t>roşcată</w:t>
      </w:r>
      <w:r w:rsidR="00DC587A">
        <w:rPr>
          <w:rStyle w:val="Bodytext285pt"/>
          <w:rFonts w:eastAsia="Century Schoolbook"/>
          <w:iCs/>
          <w:sz w:val="24"/>
          <w:szCs w:val="24"/>
        </w:rPr>
        <w:t xml:space="preserve"> </w:t>
      </w:r>
      <w:r>
        <w:rPr>
          <w:rStyle w:val="Bodytext285pt"/>
          <w:rFonts w:eastAsia="Century Schoolbook"/>
          <w:iCs/>
          <w:sz w:val="24"/>
          <w:szCs w:val="24"/>
        </w:rPr>
        <w:t xml:space="preserve">(7,5Y7/2, 7,5Y5/6, </w:t>
      </w:r>
      <w:r w:rsidRPr="00DC587A">
        <w:rPr>
          <w:rFonts w:ascii="Times New Roman" w:hAnsi="Times New Roman" w:cs="Times New Roman"/>
          <w:sz w:val="24"/>
          <w:szCs w:val="24"/>
          <w:lang w:val="ro-RO"/>
        </w:rPr>
        <w:t>5YR4/4) şi cenuşiu</w:t>
      </w:r>
      <w:r w:rsidR="00DC587A">
        <w:rPr>
          <w:rFonts w:ascii="Times New Roman" w:hAnsi="Times New Roman" w:cs="Times New Roman"/>
          <w:sz w:val="24"/>
          <w:szCs w:val="24"/>
          <w:lang w:val="ro-RO"/>
        </w:rPr>
        <w:t>–</w:t>
      </w:r>
      <w:r w:rsidRPr="00DC587A">
        <w:rPr>
          <w:rFonts w:ascii="Times New Roman" w:hAnsi="Times New Roman" w:cs="Times New Roman"/>
          <w:sz w:val="24"/>
          <w:szCs w:val="24"/>
          <w:lang w:val="ro-RO"/>
        </w:rPr>
        <w:t>cenuşiu</w:t>
      </w:r>
      <w:r w:rsidR="00DC587A">
        <w:rPr>
          <w:rFonts w:ascii="Times New Roman" w:hAnsi="Times New Roman" w:cs="Times New Roman"/>
          <w:sz w:val="24"/>
          <w:szCs w:val="24"/>
          <w:lang w:val="ro-RO"/>
        </w:rPr>
        <w:t>-</w:t>
      </w:r>
      <w:r w:rsidRPr="00DC587A">
        <w:rPr>
          <w:rFonts w:ascii="Times New Roman" w:hAnsi="Times New Roman" w:cs="Times New Roman"/>
          <w:sz w:val="24"/>
          <w:szCs w:val="24"/>
          <w:lang w:val="ro-RO"/>
        </w:rPr>
        <w:t>verzuie (5Y6/1–5GY6/1) cu pete brune (7,5YR4/4)</w:t>
      </w:r>
      <w:r w:rsidR="00404AF6" w:rsidRPr="00DC587A">
        <w:rPr>
          <w:rFonts w:ascii="Times New Roman" w:hAnsi="Times New Roman" w:cs="Times New Roman"/>
          <w:sz w:val="24"/>
          <w:szCs w:val="24"/>
          <w:lang w:val="ro-RO"/>
        </w:rPr>
        <w:t xml:space="preserve"> la uscare;</w:t>
      </w:r>
      <w:r w:rsidRPr="00DC587A">
        <w:rPr>
          <w:rFonts w:ascii="Times New Roman" w:hAnsi="Times New Roman" w:cs="Times New Roman"/>
          <w:sz w:val="24"/>
          <w:szCs w:val="24"/>
          <w:lang w:val="ro-RO"/>
        </w:rPr>
        <w:t xml:space="preserve"> plastic şi adeziv în stare umedă, extrem de crăpat prin uscare, astructurat sau columnoid-prismatic, bobovine frecvente, trecere treptată.</w:t>
      </w:r>
    </w:p>
    <w:p w14:paraId="0B35D7B2" w14:textId="17DFE0F4" w:rsidR="006D73C0" w:rsidRDefault="006D73C0" w:rsidP="006D73C0">
      <w:pPr>
        <w:spacing w:line="360" w:lineRule="auto"/>
        <w:ind w:firstLine="708"/>
        <w:jc w:val="both"/>
        <w:rPr>
          <w:rFonts w:ascii="Times New Roman" w:eastAsiaTheme="minorEastAsia" w:hAnsi="Times New Roman" w:cs="Times New Roman"/>
          <w:bCs/>
          <w:sz w:val="24"/>
          <w:szCs w:val="24"/>
          <w:lang w:val="ro-RO"/>
        </w:rPr>
      </w:pPr>
      <w:r w:rsidRPr="00DC587A">
        <w:rPr>
          <w:rFonts w:ascii="Times New Roman" w:hAnsi="Times New Roman" w:cs="Times New Roman"/>
          <w:b/>
          <w:bCs/>
          <w:i/>
          <w:iCs/>
          <w:sz w:val="24"/>
          <w:szCs w:val="24"/>
          <w:lang w:val="ro-RO"/>
        </w:rPr>
        <w:t>Orizontul BCGo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xml:space="preserve">15 – 20 cm, frecvent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cenuşiu închis sau cenuşiu deschis (N4-6 sau 5Y5-6/1), aspect mozaicat, cenuşiu cu pete verzui-albăstrui </w:t>
      </w:r>
      <w:r>
        <w:rPr>
          <w:rFonts w:ascii="Times New Roman" w:eastAsiaTheme="minorEastAsia" w:hAnsi="Times New Roman" w:cs="Times New Roman"/>
          <w:bCs/>
          <w:sz w:val="24"/>
          <w:szCs w:val="24"/>
          <w:lang w:val="ro-RO"/>
        </w:rPr>
        <w:t>(10GY, 10BG)</w:t>
      </w:r>
      <w:r>
        <w:rPr>
          <w:rFonts w:ascii="Times New Roman" w:eastAsiaTheme="minorEastAsia" w:hAnsi="Times New Roman" w:cs="Times New Roman"/>
          <w:sz w:val="24"/>
          <w:szCs w:val="24"/>
          <w:lang w:val="ro-RO"/>
        </w:rPr>
        <w:t xml:space="preserve"> şi brun</w:t>
      </w:r>
      <w:r w:rsidR="00DC587A">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 xml:space="preserve">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w:t>
      </w:r>
    </w:p>
    <w:p w14:paraId="2BA076F2" w14:textId="734A03AA" w:rsidR="006D73C0" w:rsidRDefault="006D73C0" w:rsidP="006D73C0">
      <w:pPr>
        <w:spacing w:line="360" w:lineRule="auto"/>
        <w:ind w:firstLine="708"/>
        <w:jc w:val="both"/>
        <w:rPr>
          <w:rFonts w:ascii="Times New Roman" w:eastAsiaTheme="minorEastAsia" w:hAnsi="Times New Roman" w:cs="Times New Roman"/>
          <w:bCs/>
          <w:sz w:val="24"/>
          <w:szCs w:val="24"/>
          <w:lang w:val="ro-RO"/>
        </w:rPr>
      </w:pPr>
      <w:r w:rsidRPr="009B2E6C">
        <w:rPr>
          <w:rFonts w:ascii="Times New Roman" w:eastAsiaTheme="minorEastAsia" w:hAnsi="Times New Roman" w:cs="Times New Roman"/>
          <w:b/>
          <w:i/>
          <w:iCs/>
          <w:sz w:val="24"/>
          <w:szCs w:val="24"/>
          <w:lang w:val="ro-RO"/>
        </w:rPr>
        <w:lastRenderedPageBreak/>
        <w:t>Orizontul CGo</w:t>
      </w:r>
      <w:r>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sz w:val="24"/>
          <w:szCs w:val="24"/>
          <w:lang w:val="ro-RO"/>
        </w:rPr>
        <w:t xml:space="preserve"> sub 120 cm adâncime, aspect marmorat, cenuşiu</w:t>
      </w:r>
      <w:r w:rsidR="00DC587A">
        <w:rPr>
          <w:rFonts w:ascii="Times New Roman" w:eastAsiaTheme="minorEastAsia" w:hAnsi="Times New Roman" w:cs="Times New Roman"/>
          <w:bCs/>
          <w:sz w:val="24"/>
          <w:szCs w:val="24"/>
          <w:lang w:val="ro-RO"/>
        </w:rPr>
        <w:t>–</w:t>
      </w:r>
      <w:r>
        <w:rPr>
          <w:rFonts w:ascii="Times New Roman" w:eastAsiaTheme="minorEastAsia" w:hAnsi="Times New Roman" w:cs="Times New Roman"/>
          <w:bCs/>
          <w:sz w:val="24"/>
          <w:szCs w:val="24"/>
          <w:lang w:val="ro-RO"/>
        </w:rPr>
        <w:t>cenuşiu-verzui (5Y6/1–5GY6/1), brun</w:t>
      </w:r>
      <w:r w:rsidR="00DC587A">
        <w:rPr>
          <w:rFonts w:ascii="Times New Roman" w:eastAsiaTheme="minorEastAsia" w:hAnsi="Times New Roman" w:cs="Times New Roman"/>
          <w:bCs/>
          <w:sz w:val="24"/>
          <w:szCs w:val="24"/>
          <w:lang w:val="ro-RO"/>
        </w:rPr>
        <w:t>-</w:t>
      </w:r>
      <w:r>
        <w:rPr>
          <w:rFonts w:ascii="Times New Roman" w:eastAsiaTheme="minorEastAsia" w:hAnsi="Times New Roman" w:cs="Times New Roman"/>
          <w:bCs/>
          <w:sz w:val="24"/>
          <w:szCs w:val="24"/>
          <w:lang w:val="ro-RO"/>
        </w:rPr>
        <w:t>oliv deschis (2,5Y5/4) sau brun (7,5YR5/6) în stare umedă, astructurat, compact-moderat compact, bobovine frecvente, pete ferimanganice rare.</w:t>
      </w:r>
    </w:p>
    <w:p w14:paraId="45FFECFE" w14:textId="77777777" w:rsidR="00172F67" w:rsidRPr="00DC587A" w:rsidRDefault="006A243D" w:rsidP="00FA60BC">
      <w:pPr>
        <w:ind w:firstLine="708"/>
        <w:contextualSpacing/>
        <w:rPr>
          <w:rFonts w:ascii="Times New Roman" w:hAnsi="Times New Roman" w:cs="Times New Roman"/>
          <w:b/>
          <w:color w:val="000000"/>
          <w:sz w:val="24"/>
          <w:szCs w:val="24"/>
          <w:lang w:val="ro-RO"/>
        </w:rPr>
      </w:pPr>
      <w:r w:rsidRPr="00DC587A">
        <w:rPr>
          <w:rFonts w:ascii="Times New Roman" w:hAnsi="Times New Roman" w:cs="Times New Roman"/>
          <w:b/>
          <w:color w:val="000000"/>
          <w:sz w:val="24"/>
          <w:szCs w:val="24"/>
          <w:lang w:val="ro-RO"/>
        </w:rPr>
        <w:t>F</w:t>
      </w:r>
      <w:r w:rsidR="00441A33" w:rsidRPr="00DC587A">
        <w:rPr>
          <w:rFonts w:ascii="Times New Roman" w:hAnsi="Times New Roman" w:cs="Times New Roman"/>
          <w:b/>
          <w:color w:val="000000"/>
          <w:sz w:val="24"/>
          <w:szCs w:val="24"/>
          <w:lang w:val="ro-RO"/>
        </w:rPr>
        <w:t>olosinţă şi f</w:t>
      </w:r>
      <w:r w:rsidRPr="00DC587A">
        <w:rPr>
          <w:rFonts w:ascii="Times New Roman" w:hAnsi="Times New Roman" w:cs="Times New Roman"/>
          <w:b/>
          <w:color w:val="000000"/>
          <w:sz w:val="24"/>
          <w:szCs w:val="24"/>
          <w:lang w:val="ro-RO"/>
        </w:rPr>
        <w:t>ertilitate</w:t>
      </w:r>
    </w:p>
    <w:p w14:paraId="0633A644" w14:textId="7D529903" w:rsidR="00172F67" w:rsidRPr="00DC587A" w:rsidRDefault="006A243D" w:rsidP="00B937BF">
      <w:pPr>
        <w:spacing w:line="360" w:lineRule="auto"/>
        <w:ind w:firstLine="720"/>
        <w:contextualSpacing/>
        <w:jc w:val="both"/>
        <w:rPr>
          <w:rFonts w:ascii="Times New Roman" w:hAnsi="Times New Roman" w:cs="Times New Roman"/>
          <w:color w:val="000000"/>
          <w:sz w:val="24"/>
          <w:szCs w:val="24"/>
        </w:rPr>
      </w:pPr>
      <w:r w:rsidRPr="00DC587A">
        <w:rPr>
          <w:rFonts w:ascii="Times New Roman" w:hAnsi="Times New Roman" w:cs="Times New Roman"/>
          <w:color w:val="000000"/>
          <w:sz w:val="24"/>
          <w:szCs w:val="24"/>
          <w:lang w:val="ro-RO"/>
        </w:rPr>
        <w:t xml:space="preserve">Existenţa unui regim aerohidric defectuos are consecinţe </w:t>
      </w:r>
      <w:r w:rsidR="00DC587A">
        <w:rPr>
          <w:rFonts w:ascii="Times New Roman" w:hAnsi="Times New Roman" w:cs="Times New Roman"/>
          <w:color w:val="000000"/>
          <w:sz w:val="24"/>
          <w:szCs w:val="24"/>
          <w:lang w:val="ro-RO"/>
        </w:rPr>
        <w:t>n</w:t>
      </w:r>
      <w:r w:rsidRPr="00DC587A">
        <w:rPr>
          <w:rFonts w:ascii="Times New Roman" w:hAnsi="Times New Roman" w:cs="Times New Roman"/>
          <w:color w:val="000000"/>
          <w:sz w:val="24"/>
          <w:szCs w:val="24"/>
          <w:lang w:val="ro-RO"/>
        </w:rPr>
        <w:t>egative asupra plantelor de cultură: încă din primele faze ale germinaţiei sunt resimţite efectele negative</w:t>
      </w:r>
      <w:r w:rsidR="00F82D9D" w:rsidRPr="00DC587A">
        <w:rPr>
          <w:rFonts w:ascii="Times New Roman" w:hAnsi="Times New Roman" w:cs="Times New Roman"/>
          <w:color w:val="000000"/>
          <w:sz w:val="24"/>
          <w:szCs w:val="24"/>
          <w:lang w:val="ro-RO"/>
        </w:rPr>
        <w:t xml:space="preserve"> ale condiţiilor de anaerobioză, rădăcinile au o creştere slabă şi o înrădăcinare superficială, în plant</w:t>
      </w:r>
      <w:r w:rsidR="00DC587A">
        <w:rPr>
          <w:rFonts w:ascii="Times New Roman" w:hAnsi="Times New Roman" w:cs="Times New Roman"/>
          <w:color w:val="000000"/>
          <w:sz w:val="24"/>
          <w:szCs w:val="24"/>
          <w:lang w:val="ro-RO"/>
        </w:rPr>
        <w:t>ă</w:t>
      </w:r>
      <w:r w:rsidR="00F82D9D" w:rsidRPr="00DC587A">
        <w:rPr>
          <w:rFonts w:ascii="Times New Roman" w:hAnsi="Times New Roman" w:cs="Times New Roman"/>
          <w:color w:val="000000"/>
          <w:sz w:val="24"/>
          <w:szCs w:val="24"/>
          <w:lang w:val="ro-RO"/>
        </w:rPr>
        <w:t xml:space="preserve"> se acumulează produşi toxici. </w:t>
      </w:r>
      <w:r w:rsidR="00F82D9D" w:rsidRPr="00DC587A">
        <w:rPr>
          <w:rFonts w:ascii="Times New Roman" w:hAnsi="Times New Roman" w:cs="Times New Roman"/>
          <w:color w:val="000000"/>
          <w:sz w:val="24"/>
          <w:szCs w:val="24"/>
        </w:rPr>
        <w:t>Aceste dereglări duc la diminuarea capacităţii de adsorbţie a apei cu elemente nutritive, la debilitatea plantelor şi scăderea producţiei.</w:t>
      </w:r>
    </w:p>
    <w:p w14:paraId="067E37F4" w14:textId="77777777" w:rsidR="00F82D9D" w:rsidRDefault="00F82D9D" w:rsidP="00B937BF">
      <w:pPr>
        <w:spacing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Ameliorarea acestor soluri se poate efectua prin:</w:t>
      </w:r>
    </w:p>
    <w:p w14:paraId="3335366D" w14:textId="64C50751" w:rsidR="00F82D9D" w:rsidRPr="00DC587A" w:rsidRDefault="001F07B2" w:rsidP="00B937BF">
      <w:pPr>
        <w:pStyle w:val="ListParagraph"/>
        <w:numPr>
          <w:ilvl w:val="0"/>
          <w:numId w:val="13"/>
        </w:numPr>
        <w:spacing w:line="360" w:lineRule="auto"/>
        <w:jc w:val="both"/>
        <w:rPr>
          <w:rFonts w:ascii="Times New Roman" w:hAnsi="Times New Roman" w:cs="Times New Roman"/>
          <w:color w:val="000000"/>
          <w:sz w:val="24"/>
          <w:szCs w:val="24"/>
        </w:rPr>
      </w:pPr>
      <w:r w:rsidRPr="00DC587A">
        <w:rPr>
          <w:rFonts w:ascii="Times New Roman" w:hAnsi="Times New Roman" w:cs="Times New Roman"/>
          <w:color w:val="000000"/>
          <w:sz w:val="24"/>
          <w:szCs w:val="24"/>
        </w:rPr>
        <w:t>l</w:t>
      </w:r>
      <w:r w:rsidR="00F82D9D" w:rsidRPr="00DC587A">
        <w:rPr>
          <w:rFonts w:ascii="Times New Roman" w:hAnsi="Times New Roman" w:cs="Times New Roman"/>
          <w:color w:val="000000"/>
          <w:sz w:val="24"/>
          <w:szCs w:val="24"/>
        </w:rPr>
        <w:t>ucrări de desecare asociate cu lucrări de drenaj subteran,</w:t>
      </w:r>
    </w:p>
    <w:p w14:paraId="1B75C293" w14:textId="75B698BF" w:rsidR="00F82D9D" w:rsidRDefault="001F07B2" w:rsidP="00B937BF">
      <w:pPr>
        <w:pStyle w:val="ListParagraph"/>
        <w:numPr>
          <w:ilvl w:val="0"/>
          <w:numId w:val="1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F82D9D">
        <w:rPr>
          <w:rFonts w:ascii="Times New Roman" w:hAnsi="Times New Roman" w:cs="Times New Roman"/>
          <w:color w:val="000000"/>
          <w:sz w:val="24"/>
          <w:szCs w:val="24"/>
        </w:rPr>
        <w:t>rături ad</w:t>
      </w:r>
      <w:r w:rsidR="00DC587A">
        <w:rPr>
          <w:rFonts w:ascii="Times New Roman" w:hAnsi="Times New Roman" w:cs="Times New Roman"/>
          <w:color w:val="000000"/>
          <w:sz w:val="24"/>
          <w:szCs w:val="24"/>
        </w:rPr>
        <w:t>â</w:t>
      </w:r>
      <w:r w:rsidR="00F82D9D">
        <w:rPr>
          <w:rFonts w:ascii="Times New Roman" w:hAnsi="Times New Roman" w:cs="Times New Roman"/>
          <w:color w:val="000000"/>
          <w:sz w:val="24"/>
          <w:szCs w:val="24"/>
        </w:rPr>
        <w:t>nci,</w:t>
      </w:r>
    </w:p>
    <w:p w14:paraId="0FB6461D" w14:textId="790ECDEC" w:rsidR="00F82D9D" w:rsidRPr="00DC587A" w:rsidRDefault="001F07B2" w:rsidP="00B937BF">
      <w:pPr>
        <w:pStyle w:val="ListParagraph"/>
        <w:numPr>
          <w:ilvl w:val="0"/>
          <w:numId w:val="13"/>
        </w:numPr>
        <w:spacing w:line="360" w:lineRule="auto"/>
        <w:jc w:val="both"/>
        <w:rPr>
          <w:rFonts w:ascii="Times New Roman" w:hAnsi="Times New Roman" w:cs="Times New Roman"/>
          <w:color w:val="000000"/>
          <w:sz w:val="24"/>
          <w:szCs w:val="24"/>
        </w:rPr>
      </w:pPr>
      <w:r w:rsidRPr="00DC587A">
        <w:rPr>
          <w:rFonts w:ascii="Times New Roman" w:hAnsi="Times New Roman" w:cs="Times New Roman"/>
          <w:color w:val="000000"/>
          <w:sz w:val="24"/>
          <w:szCs w:val="24"/>
        </w:rPr>
        <w:t>a</w:t>
      </w:r>
      <w:r w:rsidR="00F82D9D" w:rsidRPr="00DC587A">
        <w:rPr>
          <w:rFonts w:ascii="Times New Roman" w:hAnsi="Times New Roman" w:cs="Times New Roman"/>
          <w:color w:val="000000"/>
          <w:sz w:val="24"/>
          <w:szCs w:val="24"/>
        </w:rPr>
        <w:t>fânarea adâncă</w:t>
      </w:r>
      <w:r w:rsidR="00DC587A">
        <w:rPr>
          <w:rFonts w:ascii="Times New Roman" w:hAnsi="Times New Roman" w:cs="Times New Roman"/>
          <w:color w:val="000000"/>
          <w:sz w:val="24"/>
          <w:szCs w:val="24"/>
          <w:lang w:val="fr-FR"/>
        </w:rPr>
        <w:t>,</w:t>
      </w:r>
      <w:r w:rsidR="00F82D9D" w:rsidRPr="00DC587A">
        <w:rPr>
          <w:rFonts w:ascii="Times New Roman" w:hAnsi="Times New Roman" w:cs="Times New Roman"/>
          <w:color w:val="000000"/>
          <w:sz w:val="24"/>
          <w:szCs w:val="24"/>
        </w:rPr>
        <w:t xml:space="preserve"> orientat</w:t>
      </w:r>
      <w:r w:rsidR="00DC587A">
        <w:rPr>
          <w:rFonts w:ascii="Times New Roman" w:hAnsi="Times New Roman" w:cs="Times New Roman"/>
          <w:color w:val="000000"/>
          <w:sz w:val="24"/>
          <w:szCs w:val="24"/>
          <w:lang w:val="fr-FR"/>
        </w:rPr>
        <w:t>ă</w:t>
      </w:r>
      <w:r w:rsidR="00F82D9D" w:rsidRPr="00DC587A">
        <w:rPr>
          <w:rFonts w:ascii="Times New Roman" w:hAnsi="Times New Roman" w:cs="Times New Roman"/>
          <w:color w:val="000000"/>
          <w:sz w:val="24"/>
          <w:szCs w:val="24"/>
        </w:rPr>
        <w:t xml:space="preserve"> perpendicular pe liniile de drenaj</w:t>
      </w:r>
      <w:r w:rsidR="00DC587A" w:rsidRPr="00DC587A">
        <w:rPr>
          <w:rFonts w:ascii="Times New Roman" w:hAnsi="Times New Roman" w:cs="Times New Roman"/>
          <w:color w:val="000000"/>
          <w:sz w:val="24"/>
          <w:szCs w:val="24"/>
        </w:rPr>
        <w:t>,</w:t>
      </w:r>
    </w:p>
    <w:p w14:paraId="5EAC8FAA" w14:textId="77777777" w:rsidR="00F82D9D" w:rsidRDefault="001F07B2" w:rsidP="00B937BF">
      <w:pPr>
        <w:pStyle w:val="ListParagraph"/>
        <w:numPr>
          <w:ilvl w:val="0"/>
          <w:numId w:val="1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F82D9D">
        <w:rPr>
          <w:rFonts w:ascii="Times New Roman" w:hAnsi="Times New Roman" w:cs="Times New Roman"/>
          <w:color w:val="000000"/>
          <w:sz w:val="24"/>
          <w:szCs w:val="24"/>
        </w:rPr>
        <w:t>dministrarea îngrăşămintelor organice şi minerale</w:t>
      </w:r>
      <w:r w:rsidR="00DC587A">
        <w:rPr>
          <w:rFonts w:ascii="Times New Roman" w:hAnsi="Times New Roman" w:cs="Times New Roman"/>
          <w:color w:val="000000"/>
          <w:sz w:val="24"/>
          <w:szCs w:val="24"/>
        </w:rPr>
        <w:t>.</w:t>
      </w:r>
    </w:p>
    <w:p w14:paraId="1D105164" w14:textId="12D9B15B" w:rsidR="00F82D9D" w:rsidRPr="00CC4833" w:rsidRDefault="00F82D9D" w:rsidP="00B937BF">
      <w:pPr>
        <w:spacing w:line="360" w:lineRule="auto"/>
        <w:ind w:left="360"/>
        <w:jc w:val="both"/>
        <w:rPr>
          <w:rFonts w:ascii="Times New Roman" w:hAnsi="Times New Roman" w:cs="Times New Roman"/>
          <w:color w:val="000000"/>
          <w:sz w:val="24"/>
          <w:szCs w:val="24"/>
          <w:lang w:val="fr-FR"/>
        </w:rPr>
      </w:pPr>
      <w:r>
        <w:rPr>
          <w:rFonts w:ascii="Times New Roman" w:hAnsi="Times New Roman" w:cs="Times New Roman"/>
          <w:color w:val="000000"/>
          <w:sz w:val="24"/>
          <w:szCs w:val="24"/>
        </w:rPr>
        <w:t xml:space="preserve">Ameliorate, pot fi </w:t>
      </w:r>
      <w:r w:rsidR="001F07B2">
        <w:rPr>
          <w:rFonts w:ascii="Times New Roman" w:hAnsi="Times New Roman" w:cs="Times New Roman"/>
          <w:color w:val="000000"/>
          <w:sz w:val="24"/>
          <w:szCs w:val="24"/>
        </w:rPr>
        <w:t>introduse</w:t>
      </w:r>
      <w:r>
        <w:rPr>
          <w:rFonts w:ascii="Times New Roman" w:hAnsi="Times New Roman" w:cs="Times New Roman"/>
          <w:color w:val="000000"/>
          <w:sz w:val="24"/>
          <w:szCs w:val="24"/>
        </w:rPr>
        <w:t xml:space="preserve"> în circuitul agricol prin cultivarea lor cu cultur</w:t>
      </w:r>
      <w:r w:rsidR="00DC587A">
        <w:rPr>
          <w:rFonts w:ascii="Times New Roman" w:hAnsi="Times New Roman" w:cs="Times New Roman"/>
          <w:color w:val="000000"/>
          <w:sz w:val="24"/>
          <w:szCs w:val="24"/>
        </w:rPr>
        <w:t>i</w:t>
      </w:r>
      <w:r>
        <w:rPr>
          <w:rFonts w:ascii="Times New Roman" w:hAnsi="Times New Roman" w:cs="Times New Roman"/>
          <w:color w:val="000000"/>
          <w:sz w:val="24"/>
          <w:szCs w:val="24"/>
        </w:rPr>
        <w:t xml:space="preserve"> agricole care prezintă o înrădăcinare superficială (cereal</w:t>
      </w:r>
      <w:r w:rsidR="001F07B2">
        <w:rPr>
          <w:rFonts w:ascii="Times New Roman" w:hAnsi="Times New Roman" w:cs="Times New Roman"/>
          <w:color w:val="000000"/>
          <w:sz w:val="24"/>
          <w:szCs w:val="24"/>
        </w:rPr>
        <w:t>e</w:t>
      </w:r>
      <w:r>
        <w:rPr>
          <w:rFonts w:ascii="Times New Roman" w:hAnsi="Times New Roman" w:cs="Times New Roman"/>
          <w:color w:val="000000"/>
          <w:sz w:val="24"/>
          <w:szCs w:val="24"/>
        </w:rPr>
        <w:t xml:space="preserve"> păioase). </w:t>
      </w:r>
      <w:r w:rsidRPr="00CC4833">
        <w:rPr>
          <w:rFonts w:ascii="Times New Roman" w:hAnsi="Times New Roman" w:cs="Times New Roman"/>
          <w:color w:val="000000"/>
          <w:sz w:val="24"/>
          <w:szCs w:val="24"/>
          <w:lang w:val="fr-FR"/>
        </w:rPr>
        <w:t>Sunt contraindicate culturilor de viţă-de</w:t>
      </w:r>
      <w:r w:rsidR="00DC587A" w:rsidRPr="00CC4833">
        <w:rPr>
          <w:rFonts w:ascii="Times New Roman" w:hAnsi="Times New Roman" w:cs="Times New Roman"/>
          <w:color w:val="000000"/>
          <w:sz w:val="24"/>
          <w:szCs w:val="24"/>
          <w:lang w:val="fr-FR"/>
        </w:rPr>
        <w:t>-</w:t>
      </w:r>
      <w:r w:rsidRPr="00CC4833">
        <w:rPr>
          <w:rFonts w:ascii="Times New Roman" w:hAnsi="Times New Roman" w:cs="Times New Roman"/>
          <w:color w:val="000000"/>
          <w:sz w:val="24"/>
          <w:szCs w:val="24"/>
          <w:lang w:val="fr-FR"/>
        </w:rPr>
        <w:t>vie şi pomilor fructiferi.</w:t>
      </w:r>
    </w:p>
    <w:p w14:paraId="160F1AA2" w14:textId="77777777" w:rsidR="00676A3B" w:rsidRPr="00CC4833" w:rsidRDefault="00676A3B" w:rsidP="00E748DE">
      <w:pPr>
        <w:contextualSpacing/>
        <w:jc w:val="center"/>
        <w:rPr>
          <w:rFonts w:ascii="Times New Roman" w:hAnsi="Times New Roman" w:cs="Times New Roman"/>
          <w:b/>
          <w:i/>
          <w:color w:val="000000"/>
          <w:sz w:val="28"/>
          <w:szCs w:val="28"/>
          <w:lang w:val="fr-FR"/>
        </w:rPr>
      </w:pPr>
    </w:p>
    <w:p w14:paraId="5C7D8042" w14:textId="77777777" w:rsidR="00676A3B" w:rsidRPr="00CC4833" w:rsidRDefault="00676A3B" w:rsidP="00E748DE">
      <w:pPr>
        <w:contextualSpacing/>
        <w:jc w:val="center"/>
        <w:rPr>
          <w:rFonts w:ascii="Times New Roman" w:hAnsi="Times New Roman" w:cs="Times New Roman"/>
          <w:b/>
          <w:i/>
          <w:color w:val="000000"/>
          <w:sz w:val="28"/>
          <w:szCs w:val="28"/>
          <w:lang w:val="fr-FR"/>
        </w:rPr>
      </w:pPr>
    </w:p>
    <w:p w14:paraId="11C1E588" w14:textId="77777777" w:rsidR="008C3556" w:rsidRDefault="008C3556" w:rsidP="00E748DE">
      <w:pPr>
        <w:contextualSpacing/>
        <w:jc w:val="center"/>
        <w:rPr>
          <w:rFonts w:ascii="Times New Roman" w:hAnsi="Times New Roman" w:cs="Times New Roman"/>
          <w:b/>
          <w:i/>
          <w:color w:val="000000"/>
          <w:sz w:val="28"/>
          <w:szCs w:val="28"/>
        </w:rPr>
      </w:pPr>
    </w:p>
    <w:p w14:paraId="568F4BCD" w14:textId="77777777" w:rsidR="008C3556" w:rsidRDefault="008C3556" w:rsidP="00E748DE">
      <w:pPr>
        <w:contextualSpacing/>
        <w:jc w:val="center"/>
        <w:rPr>
          <w:rFonts w:ascii="Times New Roman" w:hAnsi="Times New Roman" w:cs="Times New Roman"/>
          <w:b/>
          <w:i/>
          <w:color w:val="000000"/>
          <w:sz w:val="28"/>
          <w:szCs w:val="28"/>
        </w:rPr>
      </w:pPr>
    </w:p>
    <w:p w14:paraId="525BD68E" w14:textId="77777777" w:rsidR="008C3556" w:rsidRDefault="008C3556" w:rsidP="00E748DE">
      <w:pPr>
        <w:contextualSpacing/>
        <w:jc w:val="center"/>
        <w:rPr>
          <w:rFonts w:ascii="Times New Roman" w:hAnsi="Times New Roman" w:cs="Times New Roman"/>
          <w:b/>
          <w:i/>
          <w:color w:val="000000"/>
          <w:sz w:val="28"/>
          <w:szCs w:val="28"/>
        </w:rPr>
      </w:pPr>
    </w:p>
    <w:p w14:paraId="55AE41C9" w14:textId="77777777" w:rsidR="00E748DE" w:rsidRPr="00DC587A" w:rsidRDefault="00E748DE" w:rsidP="00E748DE">
      <w:pPr>
        <w:contextualSpacing/>
        <w:jc w:val="center"/>
        <w:rPr>
          <w:rFonts w:ascii="Times New Roman" w:hAnsi="Times New Roman" w:cs="Times New Roman"/>
          <w:b/>
          <w:i/>
          <w:color w:val="000000"/>
          <w:sz w:val="28"/>
          <w:szCs w:val="28"/>
        </w:rPr>
      </w:pPr>
      <w:r w:rsidRPr="00DC587A">
        <w:rPr>
          <w:rFonts w:ascii="Times New Roman" w:hAnsi="Times New Roman" w:cs="Times New Roman"/>
          <w:b/>
          <w:i/>
          <w:color w:val="000000"/>
          <w:sz w:val="28"/>
          <w:szCs w:val="28"/>
        </w:rPr>
        <w:lastRenderedPageBreak/>
        <w:t xml:space="preserve">Eutricambosol </w:t>
      </w:r>
      <w:r w:rsidRPr="008C42B5">
        <w:rPr>
          <w:rFonts w:ascii="Times New Roman" w:hAnsi="Times New Roman" w:cs="Times New Roman"/>
          <w:b/>
          <w:i/>
          <w:color w:val="000000"/>
          <w:sz w:val="28"/>
          <w:szCs w:val="28"/>
          <w:lang w:val="ro-RO"/>
        </w:rPr>
        <w:t>molic</w:t>
      </w:r>
      <w:r w:rsidRPr="00DC587A">
        <w:rPr>
          <w:rFonts w:ascii="Times New Roman" w:hAnsi="Times New Roman" w:cs="Times New Roman"/>
          <w:b/>
          <w:i/>
          <w:color w:val="000000"/>
          <w:sz w:val="28"/>
          <w:szCs w:val="28"/>
        </w:rPr>
        <w:t xml:space="preserve"> – ECmo</w:t>
      </w:r>
    </w:p>
    <w:p w14:paraId="191EA5BF" w14:textId="77777777" w:rsidR="00290E7C" w:rsidRPr="00DC587A" w:rsidRDefault="00290E7C" w:rsidP="00290E7C">
      <w:pPr>
        <w:contextualSpacing/>
        <w:rPr>
          <w:rFonts w:ascii="Times New Roman" w:hAnsi="Times New Roman" w:cs="Times New Roman"/>
          <w:b/>
          <w:i/>
          <w:color w:val="000000"/>
          <w:sz w:val="28"/>
          <w:szCs w:val="28"/>
        </w:rPr>
      </w:pPr>
    </w:p>
    <w:p w14:paraId="47C94F2D" w14:textId="77777777" w:rsidR="00290E7C" w:rsidRPr="00DC587A" w:rsidRDefault="00290E7C" w:rsidP="00290E7C">
      <w:pPr>
        <w:contextualSpacing/>
        <w:rPr>
          <w:rFonts w:ascii="Times New Roman" w:hAnsi="Times New Roman" w:cs="Times New Roman"/>
          <w:b/>
          <w:i/>
          <w:color w:val="000000"/>
          <w:sz w:val="28"/>
          <w:szCs w:val="28"/>
        </w:rPr>
      </w:pPr>
    </w:p>
    <w:p w14:paraId="10EF536F" w14:textId="77777777" w:rsidR="00290E7C" w:rsidRPr="00DC587A" w:rsidRDefault="00290E7C" w:rsidP="001166D6">
      <w:pPr>
        <w:ind w:firstLine="720"/>
        <w:contextualSpacing/>
        <w:rPr>
          <w:rFonts w:ascii="Times New Roman" w:hAnsi="Times New Roman" w:cs="Times New Roman"/>
          <w:b/>
          <w:color w:val="000000"/>
          <w:sz w:val="24"/>
          <w:szCs w:val="24"/>
        </w:rPr>
      </w:pPr>
      <w:r w:rsidRPr="00DC587A">
        <w:rPr>
          <w:rFonts w:ascii="Times New Roman" w:hAnsi="Times New Roman" w:cs="Times New Roman"/>
          <w:b/>
          <w:color w:val="000000"/>
          <w:sz w:val="24"/>
          <w:szCs w:val="24"/>
        </w:rPr>
        <w:t>Diagnostic</w:t>
      </w:r>
    </w:p>
    <w:p w14:paraId="486073E2" w14:textId="77777777" w:rsidR="00FA60BC" w:rsidRPr="007931BB" w:rsidRDefault="00E748DE" w:rsidP="007931BB">
      <w:pPr>
        <w:spacing w:after="0" w:line="360" w:lineRule="auto"/>
        <w:ind w:firstLine="720"/>
        <w:jc w:val="both"/>
        <w:rPr>
          <w:rFonts w:ascii="Times New Roman" w:eastAsiaTheme="minorEastAsia" w:hAnsi="Times New Roman" w:cs="Times New Roman"/>
          <w:b/>
          <w:i/>
          <w:iCs/>
          <w:sz w:val="24"/>
          <w:szCs w:val="24"/>
          <w:lang w:val="ro-RO"/>
        </w:rPr>
      </w:pPr>
      <w:r w:rsidRPr="00DC587A">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DC587A">
        <w:rPr>
          <w:rFonts w:ascii="Times New Roman" w:hAnsi="Times New Roman" w:cs="Times New Roman"/>
          <w:i/>
          <w:sz w:val="24"/>
          <w:szCs w:val="24"/>
        </w:rPr>
        <w:t>53), având culori cu valori şi crome peste 3,5 la materialul în stare umedă, începând din partea superioară a orizontului (culori în nuanţe de 10YR).</w:t>
      </w:r>
    </w:p>
    <w:p w14:paraId="374A8589" w14:textId="77777777" w:rsidR="00290E7C" w:rsidRDefault="00290E7C" w:rsidP="001166D6">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Răspândire</w:t>
      </w:r>
    </w:p>
    <w:p w14:paraId="40F1A9D8" w14:textId="74DC4F3F" w:rsidR="00FA60BC" w:rsidRDefault="00290E7C" w:rsidP="007931BB">
      <w:pPr>
        <w:spacing w:after="0" w:line="360" w:lineRule="auto"/>
        <w:ind w:firstLine="720"/>
        <w:jc w:val="both"/>
        <w:rPr>
          <w:rStyle w:val="BodyTextChar4"/>
          <w:rFonts w:ascii="Times New Roman" w:eastAsiaTheme="minorEastAsia" w:hAnsi="Times New Roman"/>
          <w:sz w:val="24"/>
          <w:szCs w:val="24"/>
          <w:lang w:val="ro-RO"/>
        </w:rPr>
      </w:pPr>
      <w:r>
        <w:rPr>
          <w:rFonts w:ascii="Times New Roman" w:eastAsiaTheme="minorEastAsia" w:hAnsi="Times New Roman" w:cs="Times New Roman"/>
          <w:iCs/>
          <w:sz w:val="24"/>
          <w:szCs w:val="24"/>
          <w:lang w:val="ro-RO"/>
        </w:rPr>
        <w:t>Sunt soluri care apar în zone piemontane</w:t>
      </w:r>
      <w:r w:rsidR="00DC587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dar şi în regiuni mai coborâte</w:t>
      </w:r>
      <w:r w:rsidR="00DC587A">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cum este cazul eutricambosolurilor molice din Piemontul Getic şi de la est de râul Olt. Apar pe suprafeţe piemontane relativ joase, cu apa freatică în general la adâncimi mai mari de 5 m. </w:t>
      </w:r>
      <w:r w:rsidR="00FD7BE1">
        <w:rPr>
          <w:rFonts w:ascii="Times New Roman" w:eastAsiaTheme="minorEastAsia" w:hAnsi="Times New Roman" w:cs="Times New Roman"/>
          <w:iCs/>
          <w:sz w:val="24"/>
          <w:szCs w:val="24"/>
          <w:lang w:val="ro-RO"/>
        </w:rPr>
        <w:t>Drenajul i</w:t>
      </w:r>
      <w:r w:rsidR="00B23971">
        <w:rPr>
          <w:rFonts w:ascii="Times New Roman" w:eastAsiaTheme="minorEastAsia" w:hAnsi="Times New Roman" w:cs="Times New Roman"/>
          <w:iCs/>
          <w:sz w:val="24"/>
          <w:szCs w:val="24"/>
          <w:lang w:val="ro-RO"/>
        </w:rPr>
        <w:t>ntern este imperfect</w:t>
      </w:r>
      <w:r w:rsidR="00DC587A">
        <w:rPr>
          <w:rFonts w:ascii="Times New Roman" w:eastAsiaTheme="minorEastAsia" w:hAnsi="Times New Roman" w:cs="Times New Roman"/>
          <w:iCs/>
          <w:sz w:val="24"/>
          <w:szCs w:val="24"/>
          <w:lang w:val="ro-RO"/>
        </w:rPr>
        <w:t>,</w:t>
      </w:r>
      <w:r w:rsidR="00B23971">
        <w:rPr>
          <w:rFonts w:ascii="Times New Roman" w:eastAsiaTheme="minorEastAsia" w:hAnsi="Times New Roman" w:cs="Times New Roman"/>
          <w:iCs/>
          <w:sz w:val="24"/>
          <w:szCs w:val="24"/>
          <w:lang w:val="ro-RO"/>
        </w:rPr>
        <w:t xml:space="preserve"> datorită </w:t>
      </w:r>
      <w:r w:rsidR="00FD7BE1">
        <w:rPr>
          <w:rFonts w:ascii="Times New Roman" w:eastAsiaTheme="minorEastAsia" w:hAnsi="Times New Roman" w:cs="Times New Roman"/>
          <w:iCs/>
          <w:sz w:val="24"/>
          <w:szCs w:val="24"/>
          <w:lang w:val="ro-RO"/>
        </w:rPr>
        <w:t xml:space="preserve">permeabilităţii reduse a solului şi a materialului de solificare, preponderent alcătuit din argile fluvio-lacustre cu diferite conţinuturi în carbonaţi, uneori cu incluziuni de pietriş cuarţos rulat, fracţia fină fiind </w:t>
      </w:r>
      <w:r w:rsidR="00FE3741">
        <w:rPr>
          <w:rFonts w:ascii="Times New Roman" w:eastAsiaTheme="minorEastAsia" w:hAnsi="Times New Roman" w:cs="Times New Roman"/>
          <w:iCs/>
          <w:sz w:val="24"/>
          <w:szCs w:val="24"/>
          <w:lang w:val="ro-RO"/>
        </w:rPr>
        <w:t>reprezentată predominant</w:t>
      </w:r>
      <w:r w:rsidR="00DC587A">
        <w:rPr>
          <w:rFonts w:ascii="Times New Roman" w:eastAsiaTheme="minorEastAsia" w:hAnsi="Times New Roman" w:cs="Times New Roman"/>
          <w:iCs/>
          <w:sz w:val="24"/>
          <w:szCs w:val="24"/>
          <w:lang w:val="ro-RO"/>
        </w:rPr>
        <w:t>,</w:t>
      </w:r>
      <w:r w:rsidR="00FD7BE1">
        <w:rPr>
          <w:rFonts w:ascii="Times New Roman" w:eastAsiaTheme="minorEastAsia" w:hAnsi="Times New Roman" w:cs="Times New Roman"/>
          <w:iCs/>
          <w:sz w:val="24"/>
          <w:szCs w:val="24"/>
          <w:lang w:val="ro-RO"/>
        </w:rPr>
        <w:t xml:space="preserve"> în multe cazuri</w:t>
      </w:r>
      <w:r w:rsidR="00DC587A">
        <w:rPr>
          <w:rFonts w:ascii="Times New Roman" w:eastAsiaTheme="minorEastAsia" w:hAnsi="Times New Roman" w:cs="Times New Roman"/>
          <w:iCs/>
          <w:sz w:val="24"/>
          <w:szCs w:val="24"/>
          <w:lang w:val="ro-RO"/>
        </w:rPr>
        <w:t>,</w:t>
      </w:r>
      <w:r w:rsidR="00FE3741">
        <w:rPr>
          <w:rFonts w:ascii="Times New Roman" w:eastAsiaTheme="minorEastAsia" w:hAnsi="Times New Roman" w:cs="Times New Roman"/>
          <w:iCs/>
          <w:sz w:val="24"/>
          <w:szCs w:val="24"/>
          <w:lang w:val="ro-RO"/>
        </w:rPr>
        <w:t xml:space="preserve"> de</w:t>
      </w:r>
      <w:r w:rsidR="00FD7BE1">
        <w:rPr>
          <w:rFonts w:ascii="Times New Roman" w:eastAsiaTheme="minorEastAsia" w:hAnsi="Times New Roman" w:cs="Times New Roman"/>
          <w:iCs/>
          <w:sz w:val="24"/>
          <w:szCs w:val="24"/>
          <w:lang w:val="ro-RO"/>
        </w:rPr>
        <w:t xml:space="preserve"> argila go</w:t>
      </w:r>
      <w:r w:rsidR="00DC587A">
        <w:rPr>
          <w:rFonts w:ascii="Times New Roman" w:eastAsiaTheme="minorEastAsia" w:hAnsi="Times New Roman" w:cs="Times New Roman"/>
          <w:iCs/>
          <w:sz w:val="24"/>
          <w:szCs w:val="24"/>
          <w:lang w:val="ro-RO"/>
        </w:rPr>
        <w:t>n</w:t>
      </w:r>
      <w:r w:rsidR="00FD7BE1">
        <w:rPr>
          <w:rFonts w:ascii="Times New Roman" w:eastAsiaTheme="minorEastAsia" w:hAnsi="Times New Roman" w:cs="Times New Roman"/>
          <w:iCs/>
          <w:sz w:val="24"/>
          <w:szCs w:val="24"/>
          <w:lang w:val="ro-RO"/>
        </w:rPr>
        <w:t xml:space="preserve">flantă (eutricambosolul molic vertic). Vegetaţia </w:t>
      </w:r>
      <w:r w:rsidR="00FE3741">
        <w:rPr>
          <w:rFonts w:ascii="Times New Roman" w:eastAsiaTheme="minorEastAsia" w:hAnsi="Times New Roman" w:cs="Times New Roman"/>
          <w:iCs/>
          <w:sz w:val="24"/>
          <w:szCs w:val="24"/>
          <w:lang w:val="ro-RO"/>
        </w:rPr>
        <w:t xml:space="preserve">naturală, constituită din păduri de </w:t>
      </w:r>
      <w:r w:rsidR="00FE3741" w:rsidRPr="00441A33">
        <w:rPr>
          <w:rFonts w:ascii="Times New Roman" w:eastAsiaTheme="minorEastAsia" w:hAnsi="Times New Roman" w:cs="Times New Roman"/>
          <w:i/>
          <w:iCs/>
          <w:sz w:val="24"/>
          <w:szCs w:val="24"/>
          <w:lang w:val="ro-RO"/>
        </w:rPr>
        <w:t>Qercus frainetto</w:t>
      </w:r>
      <w:r w:rsidR="00FE3741">
        <w:rPr>
          <w:rFonts w:ascii="Times New Roman" w:eastAsiaTheme="minorEastAsia" w:hAnsi="Times New Roman" w:cs="Times New Roman"/>
          <w:iCs/>
          <w:sz w:val="24"/>
          <w:szCs w:val="24"/>
          <w:lang w:val="ro-RO"/>
        </w:rPr>
        <w:t xml:space="preserve"> şi </w:t>
      </w:r>
      <w:r w:rsidR="00FE3741" w:rsidRPr="00441A33">
        <w:rPr>
          <w:rFonts w:ascii="Times New Roman" w:eastAsiaTheme="minorEastAsia" w:hAnsi="Times New Roman" w:cs="Times New Roman"/>
          <w:i/>
          <w:iCs/>
          <w:sz w:val="24"/>
          <w:szCs w:val="24"/>
          <w:lang w:val="ro-RO"/>
        </w:rPr>
        <w:t>Quercus cerris</w:t>
      </w:r>
      <w:r w:rsidR="009E5B3E">
        <w:rPr>
          <w:rFonts w:ascii="Times New Roman" w:eastAsiaTheme="minorEastAsia" w:hAnsi="Times New Roman" w:cs="Times New Roman"/>
          <w:sz w:val="24"/>
          <w:szCs w:val="24"/>
          <w:lang w:val="ro-RO"/>
        </w:rPr>
        <w:t>,</w:t>
      </w:r>
      <w:r w:rsidR="00FE3741">
        <w:rPr>
          <w:rFonts w:ascii="Times New Roman" w:eastAsiaTheme="minorEastAsia" w:hAnsi="Times New Roman" w:cs="Times New Roman"/>
          <w:iCs/>
          <w:sz w:val="24"/>
          <w:szCs w:val="24"/>
          <w:lang w:val="ro-RO"/>
        </w:rPr>
        <w:t xml:space="preserve"> a fost înlocuită de culturile agricole</w:t>
      </w:r>
      <w:r w:rsidR="009E5B3E">
        <w:rPr>
          <w:rFonts w:ascii="Times New Roman" w:eastAsiaTheme="minorEastAsia" w:hAnsi="Times New Roman" w:cs="Times New Roman"/>
          <w:iCs/>
          <w:sz w:val="24"/>
          <w:szCs w:val="24"/>
          <w:lang w:val="ro-RO"/>
        </w:rPr>
        <w:t>;</w:t>
      </w:r>
      <w:r w:rsidR="00FE3741">
        <w:rPr>
          <w:rFonts w:ascii="Times New Roman" w:eastAsiaTheme="minorEastAsia" w:hAnsi="Times New Roman" w:cs="Times New Roman"/>
          <w:iCs/>
          <w:sz w:val="24"/>
          <w:szCs w:val="24"/>
          <w:lang w:val="ro-RO"/>
        </w:rPr>
        <w:t xml:space="preserve"> foarte rar se mai întâlnesc pâlcuri naturale de păduri sau pajişti secundare pe locul acestor păduri, pajiştile fiind înlocuite cu păşuni.</w:t>
      </w:r>
      <w:r w:rsidR="00AC7EB5" w:rsidRPr="00AC7EB5">
        <w:rPr>
          <w:rStyle w:val="BodyTextChar4"/>
          <w:rFonts w:ascii="Times New Roman" w:eastAsiaTheme="minorEastAsia" w:hAnsi="Times New Roman"/>
          <w:sz w:val="24"/>
          <w:szCs w:val="24"/>
          <w:lang w:val="ro-RO"/>
        </w:rPr>
        <w:t xml:space="preserve"> </w:t>
      </w:r>
      <w:r w:rsidR="00AC7EB5">
        <w:rPr>
          <w:rStyle w:val="BodyTextChar4"/>
          <w:rFonts w:ascii="Times New Roman" w:eastAsiaTheme="minorEastAsia" w:hAnsi="Times New Roman"/>
          <w:sz w:val="24"/>
          <w:szCs w:val="24"/>
          <w:lang w:val="ro-RO"/>
        </w:rPr>
        <w:t>Condiţiile climatice se caracteriz</w:t>
      </w:r>
      <w:r w:rsidR="009E5B3E">
        <w:rPr>
          <w:rStyle w:val="BodyTextChar4"/>
          <w:rFonts w:ascii="Times New Roman" w:eastAsiaTheme="minorEastAsia" w:hAnsi="Times New Roman"/>
          <w:sz w:val="24"/>
          <w:szCs w:val="24"/>
          <w:lang w:val="ro-RO"/>
        </w:rPr>
        <w:t>e</w:t>
      </w:r>
      <w:r w:rsidR="00AC7EB5">
        <w:rPr>
          <w:rStyle w:val="BodyTextChar4"/>
          <w:rFonts w:ascii="Times New Roman" w:eastAsiaTheme="minorEastAsia" w:hAnsi="Times New Roman"/>
          <w:sz w:val="24"/>
          <w:szCs w:val="24"/>
          <w:lang w:val="ro-RO"/>
        </w:rPr>
        <w:t>a</w:t>
      </w:r>
      <w:r w:rsidR="009E5B3E">
        <w:rPr>
          <w:rStyle w:val="BodyTextChar4"/>
          <w:rFonts w:ascii="Times New Roman" w:eastAsiaTheme="minorEastAsia" w:hAnsi="Times New Roman"/>
          <w:sz w:val="24"/>
          <w:szCs w:val="24"/>
          <w:lang w:val="ro-RO"/>
        </w:rPr>
        <w:t>z</w:t>
      </w:r>
      <w:r w:rsidR="00AC7EB5">
        <w:rPr>
          <w:rStyle w:val="BodyTextChar4"/>
          <w:rFonts w:ascii="Times New Roman" w:eastAsiaTheme="minorEastAsia" w:hAnsi="Times New Roman"/>
          <w:sz w:val="24"/>
          <w:szCs w:val="24"/>
          <w:lang w:val="ro-RO"/>
        </w:rPr>
        <w:t>ă prin temperaturi mai ridicate şi precipitaţii mai scăzute</w:t>
      </w:r>
      <w:r w:rsidR="009E5B3E">
        <w:rPr>
          <w:rStyle w:val="BodyTextChar4"/>
          <w:rFonts w:ascii="Times New Roman" w:eastAsiaTheme="minorEastAsia" w:hAnsi="Times New Roman"/>
          <w:sz w:val="24"/>
          <w:szCs w:val="24"/>
          <w:lang w:val="ro-RO"/>
        </w:rPr>
        <w:t>,</w:t>
      </w:r>
      <w:r w:rsidR="00AC7EB5">
        <w:rPr>
          <w:rStyle w:val="BodyTextChar4"/>
          <w:rFonts w:ascii="Times New Roman" w:eastAsiaTheme="minorEastAsia" w:hAnsi="Times New Roman"/>
          <w:sz w:val="24"/>
          <w:szCs w:val="24"/>
          <w:lang w:val="ro-RO"/>
        </w:rPr>
        <w:t xml:space="preserve"> respectiv 10,2....10,4</w:t>
      </w:r>
      <m:oMath>
        <m:r>
          <w:rPr>
            <w:rStyle w:val="BodyTextChar4"/>
            <w:rFonts w:ascii="Cambria Math" w:eastAsiaTheme="minorEastAsia" w:hAnsi="Cambria Math"/>
            <w:sz w:val="24"/>
            <w:szCs w:val="24"/>
            <w:lang w:val="ro-RO"/>
          </w:rPr>
          <m:t>℃</m:t>
        </m:r>
      </m:oMath>
      <w:r w:rsidR="00AC7EB5">
        <w:rPr>
          <w:rStyle w:val="BodyTextChar4"/>
          <w:rFonts w:ascii="Times New Roman" w:eastAsiaTheme="minorEastAsia" w:hAnsi="Times New Roman"/>
          <w:sz w:val="24"/>
          <w:szCs w:val="24"/>
          <w:lang w:val="ro-RO"/>
        </w:rPr>
        <w:t xml:space="preserve"> şi 580 – 620 mm, indicele de ariditate având valori de 26 – 30, cu o medie de 28, indicând limita inferioară a zonei forestiere.</w:t>
      </w:r>
    </w:p>
    <w:p w14:paraId="120D8B7A" w14:textId="77777777" w:rsidR="0027004C" w:rsidRPr="0027004C" w:rsidRDefault="0027004C" w:rsidP="001166D6">
      <w:pPr>
        <w:spacing w:after="0" w:line="360" w:lineRule="auto"/>
        <w:ind w:firstLine="720"/>
        <w:jc w:val="both"/>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Procese pedogenetice</w:t>
      </w:r>
    </w:p>
    <w:p w14:paraId="2CAC9027" w14:textId="42D915EE" w:rsidR="00FA60BC" w:rsidRPr="007931BB" w:rsidRDefault="005F1BA3" w:rsidP="007931BB">
      <w:pPr>
        <w:spacing w:after="0" w:line="360" w:lineRule="auto"/>
        <w:ind w:firstLine="720"/>
        <w:jc w:val="both"/>
        <w:rPr>
          <w:rStyle w:val="BodyTextChar4"/>
          <w:rFonts w:ascii="Times New Roman" w:hAnsi="Times New Roman"/>
          <w:color w:val="auto"/>
          <w:sz w:val="24"/>
          <w:szCs w:val="24"/>
          <w:lang w:val="ro-RO"/>
        </w:rPr>
      </w:pPr>
      <w:r>
        <w:rPr>
          <w:rFonts w:ascii="Times New Roman" w:hAnsi="Times New Roman" w:cs="Times New Roman"/>
          <w:sz w:val="24"/>
          <w:szCs w:val="24"/>
          <w:lang w:val="ro-RO"/>
        </w:rPr>
        <w:t xml:space="preserve">Esenţa procesului de solificare a acestor subtipuri este bioacumularea mai intensă, care a avut ca rezultat formarea la suprafaţa </w:t>
      </w:r>
      <w:r>
        <w:rPr>
          <w:rFonts w:ascii="Times New Roman" w:hAnsi="Times New Roman" w:cs="Times New Roman"/>
          <w:sz w:val="24"/>
          <w:szCs w:val="24"/>
          <w:lang w:val="ro-RO"/>
        </w:rPr>
        <w:lastRenderedPageBreak/>
        <w:t>profilului de sol a unui orizont Am. Transformarea resturilor organice provenite de la vegetaţia predominant ierboasă a avut loc sub influenţa predominantă a bacteriilor, în condiţiile unui mediu neutru-slab acid, rezultând cantităţi apreciabile de humus de tip mull calcic. Formându-se pe materiale şi roci care conţin</w:t>
      </w:r>
      <w:r w:rsidR="006A60FC">
        <w:rPr>
          <w:rFonts w:ascii="Times New Roman" w:hAnsi="Times New Roman" w:cs="Times New Roman"/>
          <w:sz w:val="24"/>
          <w:szCs w:val="24"/>
          <w:lang w:val="ro-RO"/>
        </w:rPr>
        <w:t xml:space="preserve"> mai mult sau mai puţin</w:t>
      </w:r>
      <w:r>
        <w:rPr>
          <w:rFonts w:ascii="Times New Roman" w:hAnsi="Times New Roman" w:cs="Times New Roman"/>
          <w:sz w:val="24"/>
          <w:szCs w:val="24"/>
          <w:lang w:val="ro-RO"/>
        </w:rPr>
        <w:t xml:space="preserve"> carbonat de calciu şi în zone climatice cu regim pluviometric mai scăzut, procesele de levigare</w:t>
      </w:r>
      <w:r w:rsidR="006A60FC">
        <w:rPr>
          <w:rFonts w:ascii="Times New Roman" w:hAnsi="Times New Roman" w:cs="Times New Roman"/>
          <w:sz w:val="24"/>
          <w:szCs w:val="24"/>
          <w:lang w:val="ro-RO"/>
        </w:rPr>
        <w:t xml:space="preserve"> sunt slabe.</w:t>
      </w:r>
    </w:p>
    <w:p w14:paraId="7322F0EC" w14:textId="77777777" w:rsidR="00AC7EB5" w:rsidRDefault="00AC7EB5" w:rsidP="001166D6">
      <w:pPr>
        <w:spacing w:after="0" w:line="360" w:lineRule="auto"/>
        <w:ind w:firstLine="720"/>
        <w:jc w:val="both"/>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Alcătuirea profilului</w:t>
      </w:r>
    </w:p>
    <w:p w14:paraId="1E8175E3" w14:textId="77777777" w:rsidR="00AC7EB5" w:rsidRPr="00AC7EB5" w:rsidRDefault="00AC7EB5" w:rsidP="001166D6">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Eutricambosolurile molice prezintă următoarea succesiune de orizonturi:</w:t>
      </w:r>
    </w:p>
    <w:p w14:paraId="67944B85" w14:textId="5D213261" w:rsidR="00AC7EB5" w:rsidRDefault="001166D6" w:rsidP="001166D6">
      <w:p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00AC7EB5" w:rsidRPr="00374CE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AC7EB5"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AC7EB5"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00AC7EB5" w:rsidRPr="00374CE5">
        <w:rPr>
          <w:rFonts w:ascii="Times New Roman" w:eastAsiaTheme="minorEastAsia" w:hAnsi="Times New Roman" w:cs="Times New Roman"/>
          <w:b/>
          <w:i/>
          <w:iCs/>
          <w:sz w:val="24"/>
          <w:szCs w:val="24"/>
          <w:lang w:val="ro-RO"/>
        </w:rPr>
        <w:t xml:space="preserve"> C</w:t>
      </w:r>
    </w:p>
    <w:p w14:paraId="3F222726" w14:textId="18297057" w:rsidR="001A171C" w:rsidRDefault="005E3D3F" w:rsidP="001166D6">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20 – 40 cm grosime, negru sau cenuşiu fo</w:t>
      </w:r>
      <w:r w:rsidR="005519CD">
        <w:rPr>
          <w:rFonts w:ascii="Times New Roman" w:eastAsiaTheme="minorEastAsia" w:hAnsi="Times New Roman" w:cs="Times New Roman"/>
          <w:iCs/>
          <w:sz w:val="24"/>
          <w:szCs w:val="24"/>
          <w:lang w:val="ro-RO"/>
        </w:rPr>
        <w:t>a</w:t>
      </w:r>
      <w:r>
        <w:rPr>
          <w:rFonts w:ascii="Times New Roman" w:eastAsiaTheme="minorEastAsia" w:hAnsi="Times New Roman" w:cs="Times New Roman"/>
          <w:iCs/>
          <w:sz w:val="24"/>
          <w:szCs w:val="24"/>
          <w:lang w:val="ro-RO"/>
        </w:rPr>
        <w:t>rte închis (10YR 3-2/1,2), glomerular sau grăunţos, textură mijlocie sau mijlocie fină, rădăcini dese provenite de la vegetaţia ierboasă.</w:t>
      </w:r>
    </w:p>
    <w:p w14:paraId="1C44C3FC" w14:textId="77777777" w:rsidR="005E3D3F" w:rsidRDefault="005E3D3F" w:rsidP="001166D6">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25 cm grosime, culoare asemănătoare orizontului Am, mai compact şi mai grosier structurat, sunt observabile pete de culoare gălbuie.</w:t>
      </w:r>
    </w:p>
    <w:p w14:paraId="151F5299" w14:textId="1D9690F3" w:rsidR="005E3D3F" w:rsidRDefault="005E3D3F" w:rsidP="001166D6">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w:t>
      </w:r>
      <w:r w:rsidR="00ED49ED">
        <w:rPr>
          <w:rFonts w:ascii="Times New Roman" w:eastAsiaTheme="minorEastAsia" w:hAnsi="Times New Roman" w:cs="Times New Roman"/>
          <w:iCs/>
          <w:sz w:val="24"/>
          <w:szCs w:val="24"/>
          <w:lang w:val="ro-RO"/>
        </w:rPr>
        <w:t>începe frecvent de la ad</w:t>
      </w:r>
      <w:r w:rsidR="005519CD">
        <w:rPr>
          <w:rFonts w:ascii="Times New Roman" w:eastAsiaTheme="minorEastAsia" w:hAnsi="Times New Roman" w:cs="Times New Roman"/>
          <w:iCs/>
          <w:sz w:val="24"/>
          <w:szCs w:val="24"/>
          <w:lang w:val="ro-RO"/>
        </w:rPr>
        <w:t>â</w:t>
      </w:r>
      <w:r w:rsidR="00ED49ED">
        <w:rPr>
          <w:rFonts w:ascii="Times New Roman" w:eastAsiaTheme="minorEastAsia" w:hAnsi="Times New Roman" w:cs="Times New Roman"/>
          <w:iCs/>
          <w:sz w:val="24"/>
          <w:szCs w:val="24"/>
          <w:lang w:val="ro-RO"/>
        </w:rPr>
        <w:t>ncimea de 50 – 60 cm, depăşind frecvent grosimea de 100 cm, cenuşiu închis cu brun</w:t>
      </w:r>
      <w:r w:rsidR="0032652D">
        <w:rPr>
          <w:rFonts w:ascii="Times New Roman" w:eastAsiaTheme="minorEastAsia" w:hAnsi="Times New Roman" w:cs="Times New Roman"/>
          <w:iCs/>
          <w:sz w:val="24"/>
          <w:szCs w:val="24"/>
          <w:lang w:val="ro-RO"/>
        </w:rPr>
        <w:t>-</w:t>
      </w:r>
      <w:r w:rsidR="00ED49ED">
        <w:rPr>
          <w:rFonts w:ascii="Times New Roman" w:eastAsiaTheme="minorEastAsia" w:hAnsi="Times New Roman" w:cs="Times New Roman"/>
          <w:iCs/>
          <w:sz w:val="24"/>
          <w:szCs w:val="24"/>
          <w:lang w:val="ro-RO"/>
        </w:rPr>
        <w:t>cenuşiu în partea superioară (10YR 4/1 – 3/3) şi brun</w:t>
      </w:r>
      <w:r w:rsidR="003A246D">
        <w:rPr>
          <w:rFonts w:ascii="Times New Roman" w:eastAsiaTheme="minorEastAsia" w:hAnsi="Times New Roman" w:cs="Times New Roman"/>
          <w:iCs/>
          <w:sz w:val="24"/>
          <w:szCs w:val="24"/>
          <w:lang w:val="ro-RO"/>
        </w:rPr>
        <w:t>, brun-</w:t>
      </w:r>
      <w:r w:rsidR="00ED49ED">
        <w:rPr>
          <w:rFonts w:ascii="Times New Roman" w:eastAsiaTheme="minorEastAsia" w:hAnsi="Times New Roman" w:cs="Times New Roman"/>
          <w:iCs/>
          <w:sz w:val="24"/>
          <w:szCs w:val="24"/>
          <w:lang w:val="ro-RO"/>
        </w:rPr>
        <w:t>gălbui închis sau brun</w:t>
      </w:r>
      <w:r w:rsidR="0032652D">
        <w:rPr>
          <w:rFonts w:ascii="Times New Roman" w:eastAsiaTheme="minorEastAsia" w:hAnsi="Times New Roman" w:cs="Times New Roman"/>
          <w:iCs/>
          <w:sz w:val="24"/>
          <w:szCs w:val="24"/>
          <w:lang w:val="ro-RO"/>
        </w:rPr>
        <w:t>-</w:t>
      </w:r>
      <w:r w:rsidR="00ED49ED">
        <w:rPr>
          <w:rFonts w:ascii="Times New Roman" w:eastAsiaTheme="minorEastAsia" w:hAnsi="Times New Roman" w:cs="Times New Roman"/>
          <w:iCs/>
          <w:sz w:val="24"/>
          <w:szCs w:val="24"/>
          <w:lang w:val="ro-RO"/>
        </w:rPr>
        <w:t xml:space="preserve">gălbui în partea inferioară (10YR 3/4, </w:t>
      </w:r>
      <w:r w:rsidR="003A246D">
        <w:rPr>
          <w:rFonts w:ascii="Times New Roman" w:eastAsiaTheme="minorEastAsia" w:hAnsi="Times New Roman" w:cs="Times New Roman"/>
          <w:iCs/>
          <w:sz w:val="24"/>
          <w:szCs w:val="24"/>
          <w:lang w:val="ro-RO"/>
        </w:rPr>
        <w:t xml:space="preserve">4/3, </w:t>
      </w:r>
      <w:r w:rsidR="00ED49ED">
        <w:rPr>
          <w:rFonts w:ascii="Times New Roman" w:eastAsiaTheme="minorEastAsia" w:hAnsi="Times New Roman" w:cs="Times New Roman"/>
          <w:iCs/>
          <w:sz w:val="24"/>
          <w:szCs w:val="24"/>
          <w:lang w:val="ro-RO"/>
        </w:rPr>
        <w:t>4/4), structurat în agregate mari</w:t>
      </w:r>
      <w:r w:rsidR="0032652D">
        <w:rPr>
          <w:rFonts w:ascii="Times New Roman" w:eastAsiaTheme="minorEastAsia" w:hAnsi="Times New Roman" w:cs="Times New Roman"/>
          <w:iCs/>
          <w:sz w:val="24"/>
          <w:szCs w:val="24"/>
          <w:lang w:val="ro-RO"/>
        </w:rPr>
        <w:t>,</w:t>
      </w:r>
      <w:r w:rsidR="00ED49ED">
        <w:rPr>
          <w:rFonts w:ascii="Times New Roman" w:eastAsiaTheme="minorEastAsia" w:hAnsi="Times New Roman" w:cs="Times New Roman"/>
          <w:iCs/>
          <w:sz w:val="24"/>
          <w:szCs w:val="24"/>
          <w:lang w:val="ro-RO"/>
        </w:rPr>
        <w:t xml:space="preserve"> cu muchii şi unghiuri, compact, cunţin</w:t>
      </w:r>
      <w:r w:rsidR="00B23971">
        <w:rPr>
          <w:rFonts w:ascii="Times New Roman" w:eastAsiaTheme="minorEastAsia" w:hAnsi="Times New Roman" w:cs="Times New Roman"/>
          <w:iCs/>
          <w:sz w:val="24"/>
          <w:szCs w:val="24"/>
          <w:lang w:val="ro-RO"/>
        </w:rPr>
        <w:t>ut mai ridicat în argilă decât î</w:t>
      </w:r>
      <w:r w:rsidR="00ED49ED">
        <w:rPr>
          <w:rFonts w:ascii="Times New Roman" w:eastAsiaTheme="minorEastAsia" w:hAnsi="Times New Roman" w:cs="Times New Roman"/>
          <w:iCs/>
          <w:sz w:val="24"/>
          <w:szCs w:val="24"/>
          <w:lang w:val="ro-RO"/>
        </w:rPr>
        <w:t xml:space="preserve">n Am, frecvent apar </w:t>
      </w:r>
      <w:r w:rsidR="003A246D">
        <w:rPr>
          <w:rFonts w:ascii="Times New Roman" w:eastAsiaTheme="minorEastAsia" w:hAnsi="Times New Roman" w:cs="Times New Roman"/>
          <w:iCs/>
          <w:sz w:val="24"/>
          <w:szCs w:val="24"/>
          <w:lang w:val="ro-RO"/>
        </w:rPr>
        <w:t>semnele unei pseudogleizări mascate de culoare mai închisă a orizontului</w:t>
      </w:r>
      <w:r w:rsidR="00B23971">
        <w:rPr>
          <w:rFonts w:ascii="Times New Roman" w:eastAsiaTheme="minorEastAsia" w:hAnsi="Times New Roman" w:cs="Times New Roman"/>
          <w:iCs/>
          <w:sz w:val="24"/>
          <w:szCs w:val="24"/>
          <w:lang w:val="ro-RO"/>
        </w:rPr>
        <w:t>,</w:t>
      </w:r>
      <w:r w:rsidR="003A246D">
        <w:rPr>
          <w:rFonts w:ascii="Times New Roman" w:eastAsiaTheme="minorEastAsia" w:hAnsi="Times New Roman" w:cs="Times New Roman"/>
          <w:iCs/>
          <w:sz w:val="24"/>
          <w:szCs w:val="24"/>
          <w:lang w:val="ro-RO"/>
        </w:rPr>
        <w:t xml:space="preserve"> datorate slabei permeabilităţi. La subtipul vertic apar feţele de alunecare</w:t>
      </w:r>
      <w:r w:rsidR="00B23971">
        <w:rPr>
          <w:rFonts w:ascii="Times New Roman" w:eastAsiaTheme="minorEastAsia" w:hAnsi="Times New Roman" w:cs="Times New Roman"/>
          <w:iCs/>
          <w:sz w:val="24"/>
          <w:szCs w:val="24"/>
          <w:lang w:val="ro-RO"/>
        </w:rPr>
        <w:t xml:space="preserve"> (eutricambosolul molic vertic).</w:t>
      </w:r>
    </w:p>
    <w:p w14:paraId="6DB065F6" w14:textId="1A6BD010" w:rsidR="003A246D" w:rsidRDefault="003A246D" w:rsidP="001166D6">
      <w:pPr>
        <w:spacing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lastRenderedPageBreak/>
        <w:t xml:space="preserve">Orizontul 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apare</w:t>
      </w:r>
      <w:r w:rsidR="0032652D">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de regulă</w:t>
      </w:r>
      <w:r w:rsidR="0032652D">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la adâncimi mai mari de 100 cm, culoare brună sau brun</w:t>
      </w:r>
      <w:r w:rsidR="0032652D">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gălbuie (10YR 4/3-4), conţine carbonaţi, în multe cazuri sunt vizibile pete roşcate sau ruginii</w:t>
      </w:r>
      <w:r w:rsidR="0032652D">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datorate unei pseudogleizări slabe.</w:t>
      </w:r>
    </w:p>
    <w:p w14:paraId="234478EB" w14:textId="77777777" w:rsidR="003A246D" w:rsidRDefault="0027004C" w:rsidP="001166D6">
      <w:pPr>
        <w:spacing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Proprietăţi fizico-chimice</w:t>
      </w:r>
    </w:p>
    <w:p w14:paraId="14DF8E3D" w14:textId="07922413" w:rsidR="003A246D" w:rsidRPr="0050702D" w:rsidRDefault="003A246D" w:rsidP="00B937BF">
      <w:pPr>
        <w:spacing w:line="360" w:lineRule="auto"/>
        <w:ind w:firstLine="720"/>
        <w:jc w:val="both"/>
        <w:rPr>
          <w:rStyle w:val="BodyTextChar4"/>
          <w:rFonts w:ascii="Times New Roman" w:hAnsi="Times New Roman"/>
          <w:sz w:val="24"/>
          <w:szCs w:val="24"/>
          <w:lang w:val="ro-RO"/>
        </w:rPr>
      </w:pPr>
      <w:r w:rsidRPr="003A246D">
        <w:rPr>
          <w:rFonts w:ascii="Times New Roman" w:eastAsiaTheme="minorEastAsia" w:hAnsi="Times New Roman" w:cs="Times New Roman"/>
          <w:iCs/>
          <w:sz w:val="24"/>
          <w:szCs w:val="24"/>
          <w:lang w:val="ro-RO"/>
        </w:rPr>
        <w:t>Sunt soluri nediferenţiate textural, indicele de diferenţiere texturală avân</w:t>
      </w:r>
      <w:r w:rsidR="005F1BA3">
        <w:rPr>
          <w:rFonts w:ascii="Times New Roman" w:eastAsiaTheme="minorEastAsia" w:hAnsi="Times New Roman" w:cs="Times New Roman"/>
          <w:iCs/>
          <w:sz w:val="24"/>
          <w:szCs w:val="24"/>
          <w:lang w:val="ro-RO"/>
        </w:rPr>
        <w:t>d</w:t>
      </w:r>
      <w:r w:rsidRPr="003A246D">
        <w:rPr>
          <w:rFonts w:ascii="Times New Roman" w:eastAsiaTheme="minorEastAsia" w:hAnsi="Times New Roman" w:cs="Times New Roman"/>
          <w:iCs/>
          <w:sz w:val="24"/>
          <w:szCs w:val="24"/>
          <w:lang w:val="ro-RO"/>
        </w:rPr>
        <w:t xml:space="preserve"> valori de 1,2</w:t>
      </w:r>
      <w:r>
        <w:rPr>
          <w:rFonts w:ascii="Times New Roman" w:eastAsiaTheme="minorEastAsia" w:hAnsi="Times New Roman" w:cs="Times New Roman"/>
          <w:iCs/>
          <w:sz w:val="24"/>
          <w:szCs w:val="24"/>
          <w:lang w:val="ro-RO"/>
        </w:rPr>
        <w:t>. Cantitatea de ar</w:t>
      </w:r>
      <w:r w:rsidR="00132199">
        <w:rPr>
          <w:rFonts w:ascii="Times New Roman" w:eastAsiaTheme="minorEastAsia" w:hAnsi="Times New Roman" w:cs="Times New Roman"/>
          <w:iCs/>
          <w:sz w:val="24"/>
          <w:szCs w:val="24"/>
          <w:lang w:val="ro-RO"/>
        </w:rPr>
        <w:t>g</w:t>
      </w:r>
      <w:r>
        <w:rPr>
          <w:rFonts w:ascii="Times New Roman" w:eastAsiaTheme="minorEastAsia" w:hAnsi="Times New Roman" w:cs="Times New Roman"/>
          <w:iCs/>
          <w:sz w:val="24"/>
          <w:szCs w:val="24"/>
          <w:lang w:val="ro-RO"/>
        </w:rPr>
        <w:t xml:space="preserve">ilă variază în profil de la 42% </w:t>
      </w:r>
      <w:r w:rsidR="00132199">
        <w:rPr>
          <w:rFonts w:ascii="Times New Roman" w:eastAsiaTheme="minorEastAsia" w:hAnsi="Times New Roman" w:cs="Times New Roman"/>
          <w:iCs/>
          <w:sz w:val="24"/>
          <w:szCs w:val="24"/>
          <w:lang w:val="ro-RO"/>
        </w:rPr>
        <w:t>î</w:t>
      </w:r>
      <w:r>
        <w:rPr>
          <w:rFonts w:ascii="Times New Roman" w:eastAsiaTheme="minorEastAsia" w:hAnsi="Times New Roman" w:cs="Times New Roman"/>
          <w:iCs/>
          <w:sz w:val="24"/>
          <w:szCs w:val="24"/>
          <w:lang w:val="ro-RO"/>
        </w:rPr>
        <w:t xml:space="preserve">n Am la </w:t>
      </w:r>
      <w:r w:rsidR="00BF1B7C">
        <w:rPr>
          <w:rFonts w:ascii="Times New Roman" w:eastAsiaTheme="minorEastAsia" w:hAnsi="Times New Roman" w:cs="Times New Roman"/>
          <w:iCs/>
          <w:sz w:val="24"/>
          <w:szCs w:val="24"/>
          <w:lang w:val="ro-RO"/>
        </w:rPr>
        <w:t>55% în Bv. Conţin humus între 2,6 şi 4,5% în Am, în AB între 2 şi 2,6%, în prima jumătate a orizontului Bv ajunge la 1,4 – 2%, la ad</w:t>
      </w:r>
      <w:r w:rsidR="00132199">
        <w:rPr>
          <w:rFonts w:ascii="Times New Roman" w:eastAsiaTheme="minorEastAsia" w:hAnsi="Times New Roman" w:cs="Times New Roman"/>
          <w:iCs/>
          <w:sz w:val="24"/>
          <w:szCs w:val="24"/>
          <w:lang w:val="ro-RO"/>
        </w:rPr>
        <w:t>â</w:t>
      </w:r>
      <w:r w:rsidR="00BF1B7C">
        <w:rPr>
          <w:rFonts w:ascii="Times New Roman" w:eastAsiaTheme="minorEastAsia" w:hAnsi="Times New Roman" w:cs="Times New Roman"/>
          <w:iCs/>
          <w:sz w:val="24"/>
          <w:szCs w:val="24"/>
          <w:lang w:val="ro-RO"/>
        </w:rPr>
        <w:t xml:space="preserve">ncimea de 100 cm fiind de 1 </w:t>
      </w:r>
      <w:r w:rsidR="00132199">
        <w:rPr>
          <w:rFonts w:ascii="Times New Roman" w:eastAsiaTheme="minorEastAsia" w:hAnsi="Times New Roman" w:cs="Times New Roman"/>
          <w:iCs/>
          <w:sz w:val="24"/>
          <w:szCs w:val="24"/>
          <w:lang w:val="ro-RO"/>
        </w:rPr>
        <w:t xml:space="preserve">– </w:t>
      </w:r>
      <w:r w:rsidR="00BF1B7C">
        <w:rPr>
          <w:rFonts w:ascii="Times New Roman" w:eastAsiaTheme="minorEastAsia" w:hAnsi="Times New Roman" w:cs="Times New Roman"/>
          <w:iCs/>
          <w:sz w:val="24"/>
          <w:szCs w:val="24"/>
          <w:lang w:val="ro-RO"/>
        </w:rPr>
        <w:t xml:space="preserve">1,6%. În componenţa humusului se constată predominanţa acizilor huminici faţă de acizii fulvici în orizontul Am. </w:t>
      </w:r>
      <w:r w:rsidR="0050702D">
        <w:rPr>
          <w:rFonts w:ascii="Times New Roman" w:eastAsiaTheme="minorEastAsia" w:hAnsi="Times New Roman" w:cs="Times New Roman"/>
          <w:iCs/>
          <w:sz w:val="24"/>
          <w:szCs w:val="24"/>
          <w:lang w:val="ro-RO"/>
        </w:rPr>
        <w:t>Conţinutul în azot este de 0,13 – 0,14, r</w:t>
      </w:r>
      <w:r w:rsidR="00BF1B7C">
        <w:rPr>
          <w:rFonts w:ascii="Times New Roman" w:eastAsiaTheme="minorEastAsia" w:hAnsi="Times New Roman" w:cs="Times New Roman"/>
          <w:iCs/>
          <w:sz w:val="24"/>
          <w:szCs w:val="24"/>
          <w:lang w:val="ro-RO"/>
        </w:rPr>
        <w:t>aportul C:N este constant</w:t>
      </w:r>
      <w:r w:rsidR="00132199">
        <w:rPr>
          <w:rFonts w:ascii="Times New Roman" w:eastAsiaTheme="minorEastAsia" w:hAnsi="Times New Roman" w:cs="Times New Roman"/>
          <w:iCs/>
          <w:sz w:val="24"/>
          <w:szCs w:val="24"/>
          <w:lang w:val="ro-RO"/>
        </w:rPr>
        <w:t>,</w:t>
      </w:r>
      <w:r w:rsidR="00BF1B7C">
        <w:rPr>
          <w:rFonts w:ascii="Times New Roman" w:eastAsiaTheme="minorEastAsia" w:hAnsi="Times New Roman" w:cs="Times New Roman"/>
          <w:iCs/>
          <w:sz w:val="24"/>
          <w:szCs w:val="24"/>
          <w:lang w:val="ro-RO"/>
        </w:rPr>
        <w:t xml:space="preserve"> fiind de 11 – 16, pH-ul indică o reacţie de la slab acidă p</w:t>
      </w:r>
      <w:r w:rsidR="00132199">
        <w:rPr>
          <w:rFonts w:ascii="Times New Roman" w:eastAsiaTheme="minorEastAsia" w:hAnsi="Times New Roman" w:cs="Times New Roman"/>
          <w:iCs/>
          <w:sz w:val="24"/>
          <w:szCs w:val="24"/>
          <w:lang w:val="ro-RO"/>
        </w:rPr>
        <w:t>â</w:t>
      </w:r>
      <w:r w:rsidR="00BF1B7C">
        <w:rPr>
          <w:rFonts w:ascii="Times New Roman" w:eastAsiaTheme="minorEastAsia" w:hAnsi="Times New Roman" w:cs="Times New Roman"/>
          <w:iCs/>
          <w:sz w:val="24"/>
          <w:szCs w:val="24"/>
          <w:lang w:val="ro-RO"/>
        </w:rPr>
        <w:t>nă la neutră: în Am 5,9 –</w:t>
      </w:r>
      <w:r w:rsidR="0050702D">
        <w:rPr>
          <w:rFonts w:ascii="Times New Roman" w:eastAsiaTheme="minorEastAsia" w:hAnsi="Times New Roman" w:cs="Times New Roman"/>
          <w:iCs/>
          <w:sz w:val="24"/>
          <w:szCs w:val="24"/>
          <w:lang w:val="ro-RO"/>
        </w:rPr>
        <w:t xml:space="preserve"> 6</w:t>
      </w:r>
      <w:r w:rsidR="00BF1B7C">
        <w:rPr>
          <w:rFonts w:ascii="Times New Roman" w:eastAsiaTheme="minorEastAsia" w:hAnsi="Times New Roman" w:cs="Times New Roman"/>
          <w:iCs/>
          <w:sz w:val="24"/>
          <w:szCs w:val="24"/>
          <w:lang w:val="ro-RO"/>
        </w:rPr>
        <w:t>,</w:t>
      </w:r>
      <w:r w:rsidR="0050702D">
        <w:rPr>
          <w:rFonts w:ascii="Times New Roman" w:eastAsiaTheme="minorEastAsia" w:hAnsi="Times New Roman" w:cs="Times New Roman"/>
          <w:iCs/>
          <w:sz w:val="24"/>
          <w:szCs w:val="24"/>
          <w:lang w:val="ro-RO"/>
        </w:rPr>
        <w:t>5</w:t>
      </w:r>
      <w:r w:rsidR="0050702D" w:rsidRPr="00132199">
        <w:rPr>
          <w:rFonts w:ascii="Times New Roman" w:eastAsiaTheme="minorEastAsia" w:hAnsi="Times New Roman" w:cs="Times New Roman"/>
          <w:iCs/>
          <w:sz w:val="24"/>
          <w:szCs w:val="24"/>
          <w:lang w:val="ro-RO"/>
        </w:rPr>
        <w:t>;</w:t>
      </w:r>
      <w:r w:rsidR="00BF1B7C">
        <w:rPr>
          <w:rFonts w:ascii="Times New Roman" w:eastAsiaTheme="minorEastAsia" w:hAnsi="Times New Roman" w:cs="Times New Roman"/>
          <w:iCs/>
          <w:sz w:val="24"/>
          <w:szCs w:val="24"/>
          <w:lang w:val="ro-RO"/>
        </w:rPr>
        <w:t xml:space="preserve"> </w:t>
      </w:r>
      <w:r w:rsidR="0050702D">
        <w:rPr>
          <w:rFonts w:ascii="Times New Roman" w:eastAsiaTheme="minorEastAsia" w:hAnsi="Times New Roman" w:cs="Times New Roman"/>
          <w:iCs/>
          <w:sz w:val="24"/>
          <w:szCs w:val="24"/>
          <w:lang w:val="ro-RO"/>
        </w:rPr>
        <w:t xml:space="preserve">în Bv </w:t>
      </w:r>
      <w:r w:rsidR="00BF1B7C">
        <w:rPr>
          <w:rFonts w:ascii="Times New Roman" w:eastAsiaTheme="minorEastAsia" w:hAnsi="Times New Roman" w:cs="Times New Roman"/>
          <w:iCs/>
          <w:sz w:val="24"/>
          <w:szCs w:val="24"/>
          <w:lang w:val="ro-RO"/>
        </w:rPr>
        <w:t>6,4 – 7,</w:t>
      </w:r>
      <w:r w:rsidR="0050702D">
        <w:rPr>
          <w:rFonts w:ascii="Times New Roman" w:eastAsiaTheme="minorEastAsia" w:hAnsi="Times New Roman" w:cs="Times New Roman"/>
          <w:iCs/>
          <w:sz w:val="24"/>
          <w:szCs w:val="24"/>
          <w:lang w:val="ro-RO"/>
        </w:rPr>
        <w:t>5 şi</w:t>
      </w:r>
      <w:r w:rsidR="00BF1B7C">
        <w:rPr>
          <w:rFonts w:ascii="Times New Roman" w:eastAsiaTheme="minorEastAsia" w:hAnsi="Times New Roman" w:cs="Times New Roman"/>
          <w:iCs/>
          <w:sz w:val="24"/>
          <w:szCs w:val="24"/>
          <w:lang w:val="ro-RO"/>
        </w:rPr>
        <w:t xml:space="preserve"> 8 – 8,5 în </w:t>
      </w:r>
      <w:r w:rsidR="0050702D">
        <w:rPr>
          <w:rFonts w:ascii="Times New Roman" w:eastAsiaTheme="minorEastAsia" w:hAnsi="Times New Roman" w:cs="Times New Roman"/>
          <w:iCs/>
          <w:sz w:val="24"/>
          <w:szCs w:val="24"/>
          <w:lang w:val="ro-RO"/>
        </w:rPr>
        <w:t xml:space="preserve">BC şi C. Gradul de saturaţie în baze creşte odată cu adâncimea (75 – 85% în Am). Capacitatea de schimb cationic este de 30 </w:t>
      </w:r>
      <w:r w:rsidR="00262981">
        <w:rPr>
          <w:rFonts w:ascii="Times New Roman" w:eastAsiaTheme="minorEastAsia" w:hAnsi="Times New Roman" w:cs="Times New Roman"/>
          <w:iCs/>
          <w:sz w:val="24"/>
          <w:szCs w:val="24"/>
          <w:lang w:val="ro-RO"/>
        </w:rPr>
        <w:t>–</w:t>
      </w:r>
      <w:r w:rsidR="0050702D">
        <w:rPr>
          <w:rFonts w:ascii="Times New Roman" w:eastAsiaTheme="minorEastAsia" w:hAnsi="Times New Roman" w:cs="Times New Roman"/>
          <w:iCs/>
          <w:sz w:val="24"/>
          <w:szCs w:val="24"/>
          <w:lang w:val="ro-RO"/>
        </w:rPr>
        <w:t xml:space="preserve"> 40 me/100g sol în Am şi de 40 – 47 me/100g sol în Bv</w:t>
      </w:r>
      <w:r w:rsidR="0050702D" w:rsidRPr="00262981">
        <w:rPr>
          <w:rFonts w:ascii="Times New Roman" w:eastAsiaTheme="minorEastAsia" w:hAnsi="Times New Roman" w:cs="Times New Roman"/>
          <w:iCs/>
          <w:sz w:val="24"/>
          <w:szCs w:val="24"/>
        </w:rPr>
        <w:t>;</w:t>
      </w:r>
      <w:r w:rsidR="0050702D">
        <w:rPr>
          <w:rFonts w:ascii="Times New Roman" w:eastAsiaTheme="minorEastAsia" w:hAnsi="Times New Roman" w:cs="Times New Roman"/>
          <w:iCs/>
          <w:sz w:val="24"/>
          <w:szCs w:val="24"/>
          <w:lang w:val="ro-RO"/>
        </w:rPr>
        <w:t xml:space="preserve"> predomină ionii de Ca</w:t>
      </w:r>
      <w:r w:rsidR="0050702D">
        <w:rPr>
          <w:rFonts w:ascii="Times New Roman" w:eastAsiaTheme="minorEastAsia" w:hAnsi="Times New Roman" w:cs="Times New Roman"/>
          <w:iCs/>
          <w:sz w:val="24"/>
          <w:szCs w:val="24"/>
          <w:vertAlign w:val="superscript"/>
          <w:lang w:val="ro-RO"/>
        </w:rPr>
        <w:t>2</w:t>
      </w:r>
      <w:r w:rsidR="0050702D" w:rsidRPr="00262981">
        <w:rPr>
          <w:rFonts w:ascii="Times New Roman" w:eastAsiaTheme="minorEastAsia" w:hAnsi="Times New Roman" w:cs="Times New Roman"/>
          <w:iCs/>
          <w:sz w:val="24"/>
          <w:szCs w:val="24"/>
          <w:vertAlign w:val="superscript"/>
        </w:rPr>
        <w:t>+</w:t>
      </w:r>
      <w:r w:rsidR="0050702D" w:rsidRPr="00262981">
        <w:rPr>
          <w:rFonts w:ascii="Times New Roman" w:eastAsiaTheme="minorEastAsia" w:hAnsi="Times New Roman" w:cs="Times New Roman"/>
          <w:iCs/>
          <w:sz w:val="24"/>
          <w:szCs w:val="24"/>
        </w:rPr>
        <w:t xml:space="preserve"> </w:t>
      </w:r>
      <w:r w:rsidR="0050702D">
        <w:rPr>
          <w:rFonts w:ascii="Times New Roman" w:eastAsiaTheme="minorEastAsia" w:hAnsi="Times New Roman" w:cs="Times New Roman"/>
          <w:iCs/>
          <w:sz w:val="24"/>
          <w:szCs w:val="24"/>
          <w:lang w:val="ro-RO"/>
        </w:rPr>
        <w:t>(52 – 65% din T) urmat de Mg</w:t>
      </w:r>
      <w:r w:rsidR="0050702D" w:rsidRPr="00262981">
        <w:rPr>
          <w:rFonts w:ascii="Times New Roman" w:eastAsiaTheme="minorEastAsia" w:hAnsi="Times New Roman" w:cs="Times New Roman"/>
          <w:iCs/>
          <w:sz w:val="24"/>
          <w:szCs w:val="24"/>
          <w:vertAlign w:val="superscript"/>
        </w:rPr>
        <w:t>2+</w:t>
      </w:r>
      <w:r w:rsidR="0050702D" w:rsidRPr="00262981">
        <w:rPr>
          <w:rFonts w:ascii="Times New Roman" w:eastAsiaTheme="minorEastAsia" w:hAnsi="Times New Roman" w:cs="Times New Roman"/>
          <w:iCs/>
          <w:sz w:val="24"/>
          <w:szCs w:val="24"/>
        </w:rPr>
        <w:t xml:space="preserve"> </w:t>
      </w:r>
      <w:r w:rsidR="0050702D">
        <w:rPr>
          <w:rFonts w:ascii="Times New Roman" w:eastAsiaTheme="minorEastAsia" w:hAnsi="Times New Roman" w:cs="Times New Roman"/>
          <w:iCs/>
          <w:sz w:val="24"/>
          <w:szCs w:val="24"/>
          <w:lang w:val="ro-RO"/>
        </w:rPr>
        <w:t>(17 – 30%).</w:t>
      </w:r>
    </w:p>
    <w:p w14:paraId="5F607CD8" w14:textId="77777777" w:rsidR="00290E7C" w:rsidRPr="00F415CC" w:rsidRDefault="004E74C6" w:rsidP="001166D6">
      <w:pPr>
        <w:spacing w:line="360" w:lineRule="auto"/>
        <w:ind w:firstLine="720"/>
        <w:rPr>
          <w:rStyle w:val="BodyTextChar4"/>
          <w:rFonts w:ascii="Times New Roman" w:hAnsi="Times New Roman"/>
          <w:b/>
          <w:sz w:val="24"/>
          <w:szCs w:val="24"/>
        </w:rPr>
      </w:pPr>
      <w:r w:rsidRPr="00F415CC">
        <w:rPr>
          <w:rStyle w:val="BodyTextChar4"/>
          <w:rFonts w:ascii="Times New Roman" w:hAnsi="Times New Roman"/>
          <w:b/>
          <w:sz w:val="24"/>
          <w:szCs w:val="24"/>
        </w:rPr>
        <w:t>F</w:t>
      </w:r>
      <w:r w:rsidR="0027004C" w:rsidRPr="00F415CC">
        <w:rPr>
          <w:rStyle w:val="BodyTextChar4"/>
          <w:rFonts w:ascii="Times New Roman" w:hAnsi="Times New Roman"/>
          <w:b/>
          <w:sz w:val="24"/>
          <w:szCs w:val="24"/>
        </w:rPr>
        <w:t>olosinţă şi f</w:t>
      </w:r>
      <w:r w:rsidRPr="00F415CC">
        <w:rPr>
          <w:rStyle w:val="BodyTextChar4"/>
          <w:rFonts w:ascii="Times New Roman" w:hAnsi="Times New Roman"/>
          <w:b/>
          <w:sz w:val="24"/>
          <w:szCs w:val="24"/>
        </w:rPr>
        <w:t>ertilitate</w:t>
      </w:r>
    </w:p>
    <w:p w14:paraId="13A25DA3" w14:textId="0C7EAD1F" w:rsidR="004E74C6" w:rsidRPr="00F415CC" w:rsidRDefault="004E74C6" w:rsidP="00B937BF">
      <w:pPr>
        <w:spacing w:line="360" w:lineRule="auto"/>
        <w:ind w:firstLine="720"/>
        <w:jc w:val="both"/>
        <w:rPr>
          <w:rStyle w:val="BodyTextChar4"/>
          <w:rFonts w:ascii="Times New Roman" w:hAnsi="Times New Roman"/>
          <w:sz w:val="24"/>
          <w:szCs w:val="24"/>
        </w:rPr>
      </w:pPr>
      <w:r w:rsidRPr="00F415CC">
        <w:rPr>
          <w:rStyle w:val="BodyTextChar4"/>
          <w:rFonts w:ascii="Times New Roman" w:hAnsi="Times New Roman"/>
          <w:sz w:val="24"/>
          <w:szCs w:val="24"/>
        </w:rPr>
        <w:t>Potenţialul de fertilitate al eutricambosolurilor molice este mai ridicat decât al celorlalte subtipuri. Prezintă eficacitate ridicată aplicarea îngrăşămintelor cu fosfor</w:t>
      </w:r>
      <w:r w:rsidR="00B23971" w:rsidRPr="00F415CC">
        <w:rPr>
          <w:rStyle w:val="BodyTextChar4"/>
          <w:rFonts w:ascii="Times New Roman" w:hAnsi="Times New Roman"/>
          <w:sz w:val="24"/>
          <w:szCs w:val="24"/>
        </w:rPr>
        <w:t xml:space="preserve"> şi a gunoiului de grajd. Pentru ameliorarea însuşirilor fizice se recomandă arături ad</w:t>
      </w:r>
      <w:r w:rsidR="00F415CC">
        <w:rPr>
          <w:rStyle w:val="BodyTextChar4"/>
          <w:rFonts w:ascii="Times New Roman" w:hAnsi="Times New Roman"/>
          <w:sz w:val="24"/>
          <w:szCs w:val="24"/>
        </w:rPr>
        <w:t>â</w:t>
      </w:r>
      <w:r w:rsidR="00B23971" w:rsidRPr="00F415CC">
        <w:rPr>
          <w:rStyle w:val="BodyTextChar4"/>
          <w:rFonts w:ascii="Times New Roman" w:hAnsi="Times New Roman"/>
          <w:sz w:val="24"/>
          <w:szCs w:val="24"/>
        </w:rPr>
        <w:t>nci de vară şi încorporarea de îngrăşăminte organice semidescompuse</w:t>
      </w:r>
      <w:r w:rsidR="00F415CC">
        <w:rPr>
          <w:rStyle w:val="BodyTextChar4"/>
          <w:rFonts w:ascii="Times New Roman" w:hAnsi="Times New Roman"/>
          <w:sz w:val="24"/>
          <w:szCs w:val="24"/>
        </w:rPr>
        <w:t>,</w:t>
      </w:r>
      <w:r w:rsidR="00B23971" w:rsidRPr="00F415CC">
        <w:rPr>
          <w:rStyle w:val="BodyTextChar4"/>
          <w:rFonts w:ascii="Times New Roman" w:hAnsi="Times New Roman"/>
          <w:sz w:val="24"/>
          <w:szCs w:val="24"/>
        </w:rPr>
        <w:t xml:space="preserve"> în scopul afânării solului şi îmbunătăţirii activităţii microbiologice.</w:t>
      </w:r>
    </w:p>
    <w:p w14:paraId="56EEF0A8" w14:textId="77777777" w:rsidR="003B2974" w:rsidRPr="00F415CC" w:rsidRDefault="003B2974" w:rsidP="003B2974">
      <w:pPr>
        <w:contextualSpacing/>
        <w:jc w:val="center"/>
        <w:rPr>
          <w:rFonts w:ascii="Times New Roman" w:hAnsi="Times New Roman" w:cs="Times New Roman"/>
          <w:b/>
          <w:i/>
          <w:color w:val="000000"/>
          <w:sz w:val="28"/>
          <w:szCs w:val="28"/>
        </w:rPr>
      </w:pPr>
    </w:p>
    <w:p w14:paraId="279350F2" w14:textId="77777777" w:rsidR="00B937BF" w:rsidRPr="00F415CC" w:rsidRDefault="00B937BF" w:rsidP="003B2974">
      <w:pPr>
        <w:contextualSpacing/>
        <w:jc w:val="center"/>
        <w:rPr>
          <w:rFonts w:ascii="Times New Roman" w:hAnsi="Times New Roman" w:cs="Times New Roman"/>
          <w:b/>
          <w:i/>
          <w:color w:val="000000"/>
          <w:sz w:val="28"/>
          <w:szCs w:val="28"/>
        </w:rPr>
      </w:pPr>
    </w:p>
    <w:p w14:paraId="59952DAD" w14:textId="77777777" w:rsidR="003B2974" w:rsidRPr="00F415CC" w:rsidRDefault="003B2974" w:rsidP="003B2974">
      <w:pPr>
        <w:contextualSpacing/>
        <w:jc w:val="center"/>
        <w:rPr>
          <w:rFonts w:ascii="Times New Roman" w:hAnsi="Times New Roman" w:cs="Times New Roman"/>
          <w:b/>
          <w:i/>
          <w:color w:val="000000"/>
          <w:sz w:val="28"/>
          <w:szCs w:val="28"/>
        </w:rPr>
      </w:pPr>
      <w:r w:rsidRPr="00F415CC">
        <w:rPr>
          <w:rFonts w:ascii="Times New Roman" w:hAnsi="Times New Roman" w:cs="Times New Roman"/>
          <w:b/>
          <w:i/>
          <w:color w:val="000000"/>
          <w:sz w:val="28"/>
          <w:szCs w:val="28"/>
        </w:rPr>
        <w:t>Eutricambosol litic – ECli</w:t>
      </w:r>
    </w:p>
    <w:p w14:paraId="4B0636EA" w14:textId="77777777" w:rsidR="003B2974" w:rsidRPr="00F415CC" w:rsidRDefault="003B2974" w:rsidP="003B2974">
      <w:pPr>
        <w:spacing w:after="0" w:line="360" w:lineRule="auto"/>
        <w:jc w:val="both"/>
        <w:rPr>
          <w:rFonts w:ascii="Times New Roman" w:hAnsi="Times New Roman" w:cs="Times New Roman"/>
          <w:i/>
          <w:sz w:val="24"/>
          <w:szCs w:val="24"/>
        </w:rPr>
      </w:pPr>
    </w:p>
    <w:p w14:paraId="48758C85" w14:textId="77777777" w:rsidR="003B2974" w:rsidRPr="00F415CC" w:rsidRDefault="00B937BF" w:rsidP="001166D6">
      <w:pPr>
        <w:spacing w:after="0" w:line="360" w:lineRule="auto"/>
        <w:ind w:firstLine="720"/>
        <w:jc w:val="both"/>
        <w:rPr>
          <w:rFonts w:ascii="Times New Roman" w:hAnsi="Times New Roman" w:cs="Times New Roman"/>
          <w:b/>
          <w:sz w:val="24"/>
          <w:szCs w:val="24"/>
        </w:rPr>
      </w:pPr>
      <w:r w:rsidRPr="00F415CC">
        <w:rPr>
          <w:rFonts w:ascii="Times New Roman" w:hAnsi="Times New Roman" w:cs="Times New Roman"/>
          <w:b/>
          <w:sz w:val="24"/>
          <w:szCs w:val="24"/>
        </w:rPr>
        <w:t>Diagnostic</w:t>
      </w:r>
    </w:p>
    <w:p w14:paraId="609C982A" w14:textId="72C424EC" w:rsidR="003B2974" w:rsidRPr="00374CE5" w:rsidRDefault="003B2974" w:rsidP="00B937BF">
      <w:pPr>
        <w:spacing w:after="0" w:line="360" w:lineRule="auto"/>
        <w:ind w:firstLine="720"/>
        <w:jc w:val="both"/>
        <w:rPr>
          <w:rFonts w:ascii="Times New Roman" w:eastAsiaTheme="minorEastAsia" w:hAnsi="Times New Roman" w:cs="Times New Roman"/>
          <w:b/>
          <w:i/>
          <w:iCs/>
          <w:sz w:val="24"/>
          <w:szCs w:val="24"/>
          <w:lang w:val="ro-RO"/>
        </w:rPr>
      </w:pPr>
      <w:r w:rsidRPr="00F415C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F415CC">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74CE5">
        <w:rPr>
          <w:rFonts w:ascii="Times New Roman" w:eastAsia="Century Schoolbook" w:hAnsi="Times New Roman" w:cs="Times New Roman"/>
          <w:i/>
          <w:color w:val="000000"/>
          <w:sz w:val="24"/>
          <w:szCs w:val="24"/>
          <w:shd w:val="clear" w:color="auto" w:fill="FFFFFF"/>
          <w:lang w:val="ro-RO" w:eastAsia="ro-RO" w:bidi="ro-RO"/>
        </w:rPr>
        <w:t xml:space="preserve"> Roca compactă/continuă (Rn) sau roca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374CE5">
        <w:rPr>
          <w:rFonts w:ascii="Times New Roman" w:eastAsia="Century Schoolbook" w:hAnsi="Times New Roman" w:cs="Times New Roman"/>
          <w:i/>
          <w:color w:val="000000"/>
          <w:sz w:val="24"/>
          <w:szCs w:val="24"/>
          <w:shd w:val="clear" w:color="auto" w:fill="FFFFFF"/>
          <w:lang w:val="ro-RO" w:eastAsia="ro-RO" w:bidi="ro-RO"/>
        </w:rPr>
        <w:t xml:space="preserve"> încep în intervalul 25 – 50 cm.</w:t>
      </w:r>
    </w:p>
    <w:p w14:paraId="728678E4" w14:textId="77777777" w:rsidR="003B2974" w:rsidRPr="00374CE5" w:rsidRDefault="003B2974" w:rsidP="003B2974">
      <w:pPr>
        <w:spacing w:after="0" w:line="360" w:lineRule="auto"/>
        <w:jc w:val="center"/>
        <w:rPr>
          <w:rFonts w:ascii="Times New Roman" w:hAnsi="Times New Roman" w:cs="Times New Roman"/>
          <w:b/>
          <w:bCs/>
          <w:sz w:val="24"/>
          <w:szCs w:val="24"/>
          <w:lang w:val="ro-RO"/>
        </w:rPr>
      </w:pPr>
      <w:r w:rsidRPr="00374CE5">
        <w:rPr>
          <w:rFonts w:ascii="Times New Roman" w:eastAsiaTheme="minorEastAsia" w:hAnsi="Times New Roman" w:cs="Times New Roman"/>
          <w:i/>
          <w:iCs/>
          <w:sz w:val="24"/>
          <w:szCs w:val="24"/>
          <w:lang w:val="ro-RO"/>
        </w:rPr>
        <w:t>Succesiune de orizonturi:</w:t>
      </w:r>
    </w:p>
    <w:p w14:paraId="2BD8C9C7" w14:textId="77777777" w:rsidR="007552E7" w:rsidRDefault="003B2974" w:rsidP="00B937BF">
      <w:pPr>
        <w:spacing w:after="0" w:line="360" w:lineRule="auto"/>
        <w:jc w:val="center"/>
        <w:rPr>
          <w:rFonts w:ascii="Times New Roman" w:eastAsiaTheme="minorEastAsia" w:hAnsi="Times New Roman" w:cs="Times New Roman"/>
          <w:b/>
          <w:i/>
          <w:iCs/>
          <w:sz w:val="24"/>
          <w:szCs w:val="24"/>
          <w:lang w:val="ro-RO"/>
        </w:rPr>
      </w:pPr>
      <w:r w:rsidRPr="00374CE5">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374CE5">
        <w:rPr>
          <w:rFonts w:ascii="Times New Roman" w:eastAsiaTheme="minorEastAsia" w:hAnsi="Times New Roman" w:cs="Times New Roman"/>
          <w:b/>
          <w:i/>
          <w:iCs/>
          <w:sz w:val="24"/>
          <w:szCs w:val="24"/>
          <w:lang w:val="ro-RO"/>
        </w:rPr>
        <w:t xml:space="preserve"> R</w:t>
      </w:r>
    </w:p>
    <w:p w14:paraId="36C19004" w14:textId="77777777" w:rsidR="007552E7" w:rsidRPr="00F415CC" w:rsidRDefault="007552E7" w:rsidP="001166D6">
      <w:pPr>
        <w:spacing w:line="360" w:lineRule="auto"/>
        <w:ind w:firstLine="720"/>
        <w:rPr>
          <w:rFonts w:ascii="Times New Roman" w:hAnsi="Times New Roman" w:cs="Times New Roman"/>
          <w:b/>
          <w:sz w:val="24"/>
          <w:szCs w:val="24"/>
        </w:rPr>
      </w:pPr>
      <w:r w:rsidRPr="00F415CC">
        <w:rPr>
          <w:rFonts w:ascii="Times New Roman" w:hAnsi="Times New Roman" w:cs="Times New Roman"/>
          <w:b/>
          <w:sz w:val="24"/>
          <w:szCs w:val="24"/>
        </w:rPr>
        <w:t>Răspândire</w:t>
      </w:r>
    </w:p>
    <w:p w14:paraId="3ABEB030" w14:textId="77777777" w:rsidR="0027004C" w:rsidRPr="00F415CC" w:rsidRDefault="007552E7" w:rsidP="00B937BF">
      <w:pPr>
        <w:spacing w:line="360" w:lineRule="auto"/>
        <w:ind w:firstLine="720"/>
        <w:jc w:val="both"/>
        <w:rPr>
          <w:rFonts w:ascii="Times New Roman" w:hAnsi="Times New Roman" w:cs="Times New Roman"/>
          <w:sz w:val="24"/>
          <w:szCs w:val="24"/>
        </w:rPr>
      </w:pPr>
      <w:r w:rsidRPr="00F415CC">
        <w:rPr>
          <w:rFonts w:ascii="Times New Roman" w:hAnsi="Times New Roman" w:cs="Times New Roman"/>
          <w:sz w:val="24"/>
          <w:szCs w:val="24"/>
        </w:rPr>
        <w:t>Eutritricambosolurile litice se întâlnesc în regiuni cu relief accidentat, în care apar rocile consolidate compacte, ocupând suprafeţe la limita superioară de extindere a arealului geografic al eutricambosolurilor.</w:t>
      </w:r>
    </w:p>
    <w:p w14:paraId="4079E6E5" w14:textId="77777777" w:rsidR="0027004C" w:rsidRPr="00F415CC" w:rsidRDefault="0027004C" w:rsidP="001166D6">
      <w:pPr>
        <w:spacing w:line="360" w:lineRule="auto"/>
        <w:ind w:firstLine="720"/>
        <w:jc w:val="both"/>
        <w:rPr>
          <w:rFonts w:ascii="Times New Roman" w:hAnsi="Times New Roman" w:cs="Times New Roman"/>
          <w:b/>
          <w:sz w:val="24"/>
          <w:szCs w:val="24"/>
        </w:rPr>
      </w:pPr>
      <w:r w:rsidRPr="00F415CC">
        <w:rPr>
          <w:rFonts w:ascii="Times New Roman" w:hAnsi="Times New Roman" w:cs="Times New Roman"/>
          <w:b/>
          <w:sz w:val="24"/>
          <w:szCs w:val="24"/>
        </w:rPr>
        <w:t>Condiţii natural</w:t>
      </w:r>
      <w:r w:rsidR="00B937BF" w:rsidRPr="00F415CC">
        <w:rPr>
          <w:rFonts w:ascii="Times New Roman" w:hAnsi="Times New Roman" w:cs="Times New Roman"/>
          <w:b/>
          <w:sz w:val="24"/>
          <w:szCs w:val="24"/>
        </w:rPr>
        <w:t>e</w:t>
      </w:r>
      <w:r w:rsidRPr="00F415CC">
        <w:rPr>
          <w:rFonts w:ascii="Times New Roman" w:hAnsi="Times New Roman" w:cs="Times New Roman"/>
          <w:b/>
          <w:sz w:val="24"/>
          <w:szCs w:val="24"/>
        </w:rPr>
        <w:t xml:space="preserve"> de formare</w:t>
      </w:r>
    </w:p>
    <w:p w14:paraId="1F9BC7A5" w14:textId="117A82F2" w:rsidR="007552E7" w:rsidRDefault="007552E7" w:rsidP="00CC4833">
      <w:pPr>
        <w:spacing w:line="360" w:lineRule="auto"/>
        <w:ind w:firstLine="709"/>
        <w:jc w:val="both"/>
        <w:rPr>
          <w:rStyle w:val="BodyTextChar4"/>
          <w:rFonts w:ascii="Times New Roman" w:eastAsiaTheme="minorEastAsia" w:hAnsi="Times New Roman"/>
          <w:sz w:val="24"/>
          <w:szCs w:val="24"/>
          <w:lang w:val="ro-RO"/>
        </w:rPr>
      </w:pPr>
      <w:r w:rsidRPr="00F415CC">
        <w:rPr>
          <w:rFonts w:ascii="Times New Roman" w:hAnsi="Times New Roman" w:cs="Times New Roman"/>
          <w:sz w:val="24"/>
          <w:szCs w:val="24"/>
        </w:rPr>
        <w:t>În zonele de formare</w:t>
      </w:r>
      <w:r w:rsidR="00F415CC">
        <w:rPr>
          <w:rFonts w:ascii="Times New Roman" w:hAnsi="Times New Roman" w:cs="Times New Roman"/>
          <w:sz w:val="24"/>
          <w:szCs w:val="24"/>
        </w:rPr>
        <w:t>,</w:t>
      </w:r>
      <w:r w:rsidRPr="00F415CC">
        <w:rPr>
          <w:rFonts w:ascii="Times New Roman" w:hAnsi="Times New Roman" w:cs="Times New Roman"/>
          <w:sz w:val="24"/>
          <w:szCs w:val="24"/>
        </w:rPr>
        <w:t xml:space="preserve"> </w:t>
      </w:r>
      <w:r>
        <w:rPr>
          <w:rStyle w:val="BodyTextChar4"/>
          <w:rFonts w:ascii="Times New Roman" w:hAnsi="Times New Roman"/>
          <w:sz w:val="24"/>
          <w:szCs w:val="24"/>
          <w:lang w:val="ro-RO"/>
        </w:rPr>
        <w:t>media anuală a precipitaţiilor oscilează între 900 şi 1000 mm iar temperatura medie anuală poate avea valori sub 7</w:t>
      </w:r>
      <m:oMath>
        <m:r>
          <w:rPr>
            <w:rStyle w:val="BodyTextChar4"/>
            <w:rFonts w:ascii="Cambria Math" w:hAnsi="Cambria Math"/>
            <w:sz w:val="24"/>
            <w:szCs w:val="24"/>
            <w:lang w:val="ro-RO"/>
          </w:rPr>
          <m:t>- 7,5 ℃</m:t>
        </m:r>
      </m:oMath>
      <w:r>
        <w:rPr>
          <w:rStyle w:val="BodyTextChar4"/>
          <w:rFonts w:ascii="Times New Roman" w:eastAsiaTheme="minorEastAsia" w:hAnsi="Times New Roman"/>
          <w:sz w:val="24"/>
          <w:szCs w:val="24"/>
          <w:lang w:val="ro-RO"/>
        </w:rPr>
        <w:t>.</w:t>
      </w:r>
      <w:r w:rsidR="00C4019B">
        <w:rPr>
          <w:rStyle w:val="BodyTextChar4"/>
          <w:rFonts w:ascii="Times New Roman" w:eastAsiaTheme="minorEastAsia" w:hAnsi="Times New Roman"/>
          <w:sz w:val="24"/>
          <w:szCs w:val="24"/>
          <w:lang w:val="ro-RO"/>
        </w:rPr>
        <w:t xml:space="preserve"> S-au format sub o vegetaţie reprezentată de păduri de </w:t>
      </w:r>
      <w:r w:rsidR="00C4019B" w:rsidRPr="0027004C">
        <w:rPr>
          <w:rStyle w:val="BodyTextChar4"/>
          <w:rFonts w:ascii="Times New Roman" w:eastAsiaTheme="minorEastAsia" w:hAnsi="Times New Roman"/>
          <w:i/>
          <w:sz w:val="24"/>
          <w:szCs w:val="24"/>
          <w:lang w:val="ro-RO"/>
        </w:rPr>
        <w:t>Fagus silvatica</w:t>
      </w:r>
      <w:r w:rsidR="00C4019B">
        <w:rPr>
          <w:rStyle w:val="BodyTextChar4"/>
          <w:rFonts w:ascii="Times New Roman" w:eastAsiaTheme="minorEastAsia" w:hAnsi="Times New Roman"/>
          <w:sz w:val="24"/>
          <w:szCs w:val="24"/>
          <w:lang w:val="ro-RO"/>
        </w:rPr>
        <w:t>, pure sau în amestec cu răşinoase, sau sub o vegetaţie de pajişte în care</w:t>
      </w:r>
      <w:r w:rsidR="00F27236">
        <w:rPr>
          <w:rStyle w:val="BodyTextChar4"/>
          <w:rFonts w:ascii="Times New Roman" w:eastAsiaTheme="minorEastAsia" w:hAnsi="Times New Roman"/>
          <w:sz w:val="24"/>
          <w:szCs w:val="24"/>
          <w:lang w:val="ro-RO"/>
        </w:rPr>
        <w:t xml:space="preserve"> apar şi plante acidofile.</w:t>
      </w:r>
    </w:p>
    <w:p w14:paraId="3646C05C" w14:textId="21DA6EAC" w:rsidR="00F27236" w:rsidRPr="00F415CC" w:rsidRDefault="00C4019B" w:rsidP="00B937BF">
      <w:pPr>
        <w:spacing w:line="360" w:lineRule="auto"/>
        <w:ind w:firstLine="720"/>
        <w:jc w:val="both"/>
        <w:rPr>
          <w:rFonts w:ascii="Times New Roman" w:hAnsi="Times New Roman" w:cs="Times New Roman"/>
          <w:b/>
          <w:sz w:val="24"/>
          <w:szCs w:val="24"/>
          <w:lang w:val="ro-RO" w:bidi="ro-RO"/>
        </w:rPr>
      </w:pPr>
      <w:r>
        <w:rPr>
          <w:rStyle w:val="BodyTextChar4"/>
          <w:rFonts w:ascii="Times New Roman" w:eastAsiaTheme="minorEastAsia" w:hAnsi="Times New Roman"/>
          <w:sz w:val="24"/>
          <w:szCs w:val="24"/>
          <w:lang w:val="ro-RO"/>
        </w:rPr>
        <w:lastRenderedPageBreak/>
        <w:t>Depozitele de solificare sunt variate ca origine, compoziţie mineralogică, textură, vârstă, materialul parental al acestor soluri este bogat în elemente bazice, conţinutul în CaCO</w:t>
      </w:r>
      <w:r>
        <w:rPr>
          <w:rStyle w:val="BodyTextChar4"/>
          <w:rFonts w:ascii="Times New Roman" w:eastAsiaTheme="minorEastAsia" w:hAnsi="Times New Roman"/>
          <w:sz w:val="24"/>
          <w:szCs w:val="24"/>
          <w:vertAlign w:val="subscript"/>
          <w:lang w:val="ro-RO"/>
        </w:rPr>
        <w:t>3</w:t>
      </w:r>
      <w:r>
        <w:rPr>
          <w:rStyle w:val="BodyTextChar4"/>
          <w:rFonts w:ascii="Times New Roman" w:eastAsiaTheme="minorEastAsia" w:hAnsi="Times New Roman"/>
          <w:sz w:val="24"/>
          <w:szCs w:val="24"/>
          <w:lang w:val="ro-RO"/>
        </w:rPr>
        <w:t xml:space="preserve"> putând ajunge la 23 – 35%</w:t>
      </w:r>
      <w:r w:rsidR="00F27236" w:rsidRPr="00CC4833">
        <w:rPr>
          <w:rFonts w:ascii="Times New Roman" w:hAnsi="Times New Roman" w:cs="Times New Roman"/>
          <w:sz w:val="24"/>
          <w:szCs w:val="24"/>
          <w:lang w:val="ro-RO"/>
        </w:rPr>
        <w:t>).</w:t>
      </w:r>
      <w:r w:rsidR="00F415CC">
        <w:rPr>
          <w:rFonts w:ascii="Times New Roman" w:hAnsi="Times New Roman" w:cs="Times New Roman"/>
          <w:i/>
          <w:sz w:val="24"/>
          <w:szCs w:val="24"/>
          <w:lang w:val="ro-RO"/>
        </w:rPr>
        <w:t xml:space="preserve"> </w:t>
      </w:r>
      <w:r w:rsidR="00F27236" w:rsidRPr="00F415CC">
        <w:rPr>
          <w:rFonts w:ascii="Times New Roman" w:hAnsi="Times New Roman" w:cs="Times New Roman"/>
          <w:sz w:val="24"/>
          <w:szCs w:val="24"/>
          <w:lang w:val="ro-RO" w:bidi="ro-RO"/>
        </w:rPr>
        <w:t>Unele au evoluat</w:t>
      </w:r>
      <w:r w:rsidR="007E4E84" w:rsidRPr="00F415CC">
        <w:rPr>
          <w:rFonts w:ascii="Times New Roman" w:hAnsi="Times New Roman" w:cs="Times New Roman"/>
          <w:sz w:val="24"/>
          <w:szCs w:val="24"/>
          <w:lang w:val="ro-RO" w:bidi="ro-RO"/>
        </w:rPr>
        <w:t xml:space="preserve"> (eutricambosolul litic andic)</w:t>
      </w:r>
      <w:r w:rsidR="00F27236" w:rsidRPr="00F415CC">
        <w:rPr>
          <w:rFonts w:ascii="Times New Roman" w:hAnsi="Times New Roman" w:cs="Times New Roman"/>
          <w:sz w:val="24"/>
          <w:szCs w:val="24"/>
          <w:lang w:val="ro-RO" w:bidi="ro-RO"/>
        </w:rPr>
        <w:t xml:space="preserve"> </w:t>
      </w:r>
      <w:r w:rsidR="007E4E84" w:rsidRPr="00F415CC">
        <w:rPr>
          <w:rFonts w:ascii="Times New Roman" w:hAnsi="Times New Roman" w:cs="Times New Roman"/>
          <w:sz w:val="24"/>
          <w:szCs w:val="24"/>
          <w:lang w:val="ro-RO" w:bidi="ro-RO"/>
        </w:rPr>
        <w:t xml:space="preserve">pe </w:t>
      </w:r>
      <w:r w:rsidR="00F27236" w:rsidRPr="00F415CC">
        <w:rPr>
          <w:rFonts w:ascii="Times New Roman" w:hAnsi="Times New Roman" w:cs="Times New Roman"/>
          <w:sz w:val="24"/>
          <w:szCs w:val="24"/>
          <w:lang w:val="ro-RO" w:bidi="ro-RO"/>
        </w:rPr>
        <w:t>depozite piroclastice amorfe</w:t>
      </w:r>
      <w:r w:rsidR="007E4E84" w:rsidRPr="00F415CC">
        <w:rPr>
          <w:rFonts w:ascii="Times New Roman" w:hAnsi="Times New Roman" w:cs="Times New Roman"/>
          <w:sz w:val="24"/>
          <w:szCs w:val="24"/>
          <w:lang w:val="ro-RO" w:bidi="ro-RO"/>
        </w:rPr>
        <w:t>, conţinând compuşi ca: allofane, imogolit, ferihidrit, complecşi alumino-humici (formaţi în urma</w:t>
      </w:r>
      <w:r w:rsidR="007E4E84" w:rsidRPr="00F415CC">
        <w:rPr>
          <w:rFonts w:ascii="Times New Roman" w:hAnsi="Times New Roman" w:cs="Times New Roman"/>
          <w:i/>
          <w:sz w:val="24"/>
          <w:szCs w:val="24"/>
          <w:lang w:val="ro-RO" w:bidi="ro-RO"/>
        </w:rPr>
        <w:t xml:space="preserve"> </w:t>
      </w:r>
      <w:r w:rsidR="007E4E84" w:rsidRPr="00F415CC">
        <w:rPr>
          <w:rFonts w:ascii="Times New Roman" w:hAnsi="Times New Roman" w:cs="Times New Roman"/>
          <w:sz w:val="24"/>
          <w:szCs w:val="24"/>
          <w:lang w:val="ro-RO" w:bidi="ro-RO"/>
        </w:rPr>
        <w:t>alterări</w:t>
      </w:r>
      <w:r w:rsidR="00F415CC">
        <w:rPr>
          <w:rFonts w:ascii="Times New Roman" w:hAnsi="Times New Roman" w:cs="Times New Roman"/>
          <w:sz w:val="24"/>
          <w:szCs w:val="24"/>
          <w:lang w:val="ro-RO" w:bidi="ro-RO"/>
        </w:rPr>
        <w:t>i</w:t>
      </w:r>
      <w:r w:rsidR="007E4E84" w:rsidRPr="00F415CC">
        <w:rPr>
          <w:rFonts w:ascii="Times New Roman" w:hAnsi="Times New Roman" w:cs="Times New Roman"/>
          <w:sz w:val="24"/>
          <w:szCs w:val="24"/>
          <w:lang w:val="ro-RO" w:bidi="ro-RO"/>
        </w:rPr>
        <w:t xml:space="preserve"> moderate a acestor depozite)</w:t>
      </w:r>
      <w:r w:rsidR="00F415CC">
        <w:rPr>
          <w:rFonts w:ascii="Times New Roman" w:hAnsi="Times New Roman" w:cs="Times New Roman"/>
          <w:sz w:val="24"/>
          <w:szCs w:val="24"/>
          <w:lang w:val="ro-RO" w:bidi="ro-RO"/>
        </w:rPr>
        <w:t>.</w:t>
      </w:r>
    </w:p>
    <w:p w14:paraId="534E64D5" w14:textId="77777777" w:rsidR="001166D6" w:rsidRPr="007931BB" w:rsidRDefault="00F27236" w:rsidP="007931BB">
      <w:pPr>
        <w:spacing w:line="360" w:lineRule="auto"/>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 xml:space="preserve">Pot fi considerate prima treaptă de evoluţie a eutricambosolurilor. </w:t>
      </w:r>
    </w:p>
    <w:p w14:paraId="017F304D" w14:textId="77777777" w:rsidR="0027004C" w:rsidRPr="0027004C" w:rsidRDefault="0027004C" w:rsidP="001166D6">
      <w:pPr>
        <w:spacing w:line="360" w:lineRule="auto"/>
        <w:ind w:firstLine="720"/>
        <w:rPr>
          <w:rStyle w:val="BodyTextChar4"/>
          <w:rFonts w:ascii="Times New Roman" w:eastAsiaTheme="minorEastAsia" w:hAnsi="Times New Roman"/>
          <w:b/>
          <w:sz w:val="24"/>
          <w:szCs w:val="24"/>
          <w:lang w:val="ro-RO"/>
        </w:rPr>
      </w:pPr>
      <w:r w:rsidRPr="0027004C">
        <w:rPr>
          <w:rStyle w:val="BodyTextChar4"/>
          <w:rFonts w:ascii="Times New Roman" w:eastAsiaTheme="minorEastAsia" w:hAnsi="Times New Roman"/>
          <w:b/>
          <w:sz w:val="24"/>
          <w:szCs w:val="24"/>
          <w:lang w:val="ro-RO"/>
        </w:rPr>
        <w:t>Alcătuirea profilului, proprietăţi fizico-chimice</w:t>
      </w:r>
    </w:p>
    <w:p w14:paraId="076CA330" w14:textId="53D4702F" w:rsidR="00F27236" w:rsidRPr="00CA7B76" w:rsidRDefault="00F27236" w:rsidP="00B937BF">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Instal</w:t>
      </w:r>
      <w:r w:rsidR="00F415CC">
        <w:rPr>
          <w:rStyle w:val="BodyTextChar4"/>
          <w:rFonts w:ascii="Times New Roman" w:eastAsiaTheme="minorEastAsia" w:hAnsi="Times New Roman"/>
          <w:sz w:val="24"/>
          <w:szCs w:val="24"/>
          <w:lang w:val="ro-RO"/>
        </w:rPr>
        <w:t>a</w:t>
      </w:r>
      <w:r>
        <w:rPr>
          <w:rStyle w:val="BodyTextChar4"/>
          <w:rFonts w:ascii="Times New Roman" w:eastAsiaTheme="minorEastAsia" w:hAnsi="Times New Roman"/>
          <w:sz w:val="24"/>
          <w:szCs w:val="24"/>
          <w:lang w:val="ro-RO"/>
        </w:rPr>
        <w:t>rea vegetaţiei superioare, paralel cu dezagregarea şi alterarea substratului</w:t>
      </w:r>
      <w:r w:rsidR="00F415CC">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au determinat formarea unui profil </w:t>
      </w:r>
      <w:r w:rsidR="007E4E84">
        <w:rPr>
          <w:rStyle w:val="BodyTextChar4"/>
          <w:rFonts w:ascii="Times New Roman" w:eastAsiaTheme="minorEastAsia" w:hAnsi="Times New Roman"/>
          <w:sz w:val="24"/>
          <w:szCs w:val="24"/>
          <w:lang w:val="ro-RO"/>
        </w:rPr>
        <w:t xml:space="preserve">scurt </w:t>
      </w:r>
      <w:r>
        <w:rPr>
          <w:rStyle w:val="BodyTextChar4"/>
          <w:rFonts w:ascii="Times New Roman" w:eastAsiaTheme="minorEastAsia" w:hAnsi="Times New Roman"/>
          <w:sz w:val="24"/>
          <w:szCs w:val="24"/>
          <w:lang w:val="ro-RO"/>
        </w:rPr>
        <w:t xml:space="preserve">de tip Ao – Bv – </w:t>
      </w:r>
      <w:r w:rsidR="007E4E84">
        <w:rPr>
          <w:rStyle w:val="BodyTextChar4"/>
          <w:rFonts w:ascii="Times New Roman" w:eastAsiaTheme="minorEastAsia" w:hAnsi="Times New Roman"/>
          <w:sz w:val="24"/>
          <w:szCs w:val="24"/>
          <w:lang w:val="ro-RO"/>
        </w:rPr>
        <w:t xml:space="preserve">R. Orizontul Ao are 15 – 35 cm, conţine o cantitate relativ mare de materie organică </w:t>
      </w:r>
      <w:r w:rsidR="00E16F62">
        <w:rPr>
          <w:rStyle w:val="BodyTextChar4"/>
          <w:rFonts w:ascii="Times New Roman" w:eastAsiaTheme="minorEastAsia" w:hAnsi="Times New Roman"/>
          <w:sz w:val="24"/>
          <w:szCs w:val="24"/>
          <w:lang w:val="ro-RO"/>
        </w:rPr>
        <w:t>(</w:t>
      </w:r>
      <w:r w:rsidR="00E16F62" w:rsidRPr="00F415CC">
        <w:rPr>
          <w:rFonts w:ascii="Times New Roman" w:hAnsi="Times New Roman" w:cs="Times New Roman"/>
          <w:sz w:val="24"/>
          <w:szCs w:val="24"/>
          <w:lang w:val="ro-RO" w:bidi="ro-RO"/>
        </w:rPr>
        <w:t xml:space="preserve">carbon organic </w:t>
      </w:r>
      <m:oMath>
        <m:r>
          <m:rPr>
            <m:sty m:val="p"/>
          </m:rPr>
          <w:rPr>
            <w:rFonts w:ascii="Cambria Math" w:hAnsi="Cambria Math" w:cs="Times New Roman"/>
            <w:sz w:val="24"/>
            <w:szCs w:val="24"/>
            <w:lang w:val="ro-RO" w:bidi="ro-RO"/>
          </w:rPr>
          <m:t>&lt;</m:t>
        </m:r>
      </m:oMath>
      <w:r w:rsidR="00E16F62" w:rsidRPr="00F415CC">
        <w:rPr>
          <w:rFonts w:ascii="Times New Roman" w:eastAsiaTheme="minorEastAsia" w:hAnsi="Times New Roman" w:cs="Times New Roman"/>
          <w:sz w:val="24"/>
          <w:szCs w:val="24"/>
          <w:lang w:val="ro-RO" w:bidi="ro-RO"/>
        </w:rPr>
        <w:t xml:space="preserve">25%, Da </w:t>
      </w:r>
      <m:oMath>
        <m:r>
          <m:rPr>
            <m:sty m:val="p"/>
          </m:rPr>
          <w:rPr>
            <w:rFonts w:ascii="Cambria Math" w:eastAsiaTheme="minorEastAsia" w:hAnsi="Cambria Math" w:cs="Times New Roman"/>
            <w:sz w:val="24"/>
            <w:szCs w:val="24"/>
            <w:lang w:val="ro-RO" w:bidi="ro-RO"/>
          </w:rPr>
          <m:t>&lt;</m:t>
        </m:r>
      </m:oMath>
      <w:r w:rsidR="00E16F62" w:rsidRPr="00F415CC">
        <w:rPr>
          <w:rFonts w:ascii="Times New Roman" w:eastAsiaTheme="minorEastAsia" w:hAnsi="Times New Roman" w:cs="Times New Roman"/>
          <w:sz w:val="24"/>
          <w:szCs w:val="24"/>
          <w:lang w:val="ro-RO" w:bidi="ro-RO"/>
        </w:rPr>
        <w:t>0,9g/cm</w:t>
      </w:r>
      <w:r w:rsidR="00E16F62" w:rsidRPr="00F415CC">
        <w:rPr>
          <w:rFonts w:ascii="Times New Roman" w:eastAsiaTheme="minorEastAsia" w:hAnsi="Times New Roman" w:cs="Times New Roman"/>
          <w:sz w:val="24"/>
          <w:szCs w:val="24"/>
          <w:vertAlign w:val="superscript"/>
          <w:lang w:val="ro-RO" w:bidi="ro-RO"/>
        </w:rPr>
        <w:t>3</w:t>
      </w:r>
      <w:r w:rsidR="00E16F62" w:rsidRPr="00F415CC">
        <w:rPr>
          <w:rFonts w:ascii="Times New Roman" w:eastAsiaTheme="minorEastAsia" w:hAnsi="Times New Roman" w:cs="Times New Roman"/>
          <w:sz w:val="24"/>
          <w:szCs w:val="24"/>
          <w:lang w:val="ro-RO" w:bidi="ro-RO"/>
        </w:rPr>
        <w:t>), conţin</w:t>
      </w:r>
      <w:r w:rsidR="00F415CC">
        <w:rPr>
          <w:rFonts w:ascii="Times New Roman" w:eastAsiaTheme="minorEastAsia" w:hAnsi="Times New Roman" w:cs="Times New Roman"/>
          <w:sz w:val="24"/>
          <w:szCs w:val="24"/>
          <w:lang w:val="ro-RO" w:bidi="ro-RO"/>
        </w:rPr>
        <w:t>e</w:t>
      </w:r>
      <w:r w:rsidR="00E16F62" w:rsidRPr="00F415CC">
        <w:rPr>
          <w:rFonts w:ascii="Times New Roman" w:eastAsiaTheme="minorEastAsia" w:hAnsi="Times New Roman" w:cs="Times New Roman"/>
          <w:sz w:val="24"/>
          <w:szCs w:val="24"/>
          <w:lang w:val="ro-RO" w:bidi="ro-RO"/>
        </w:rPr>
        <w:t xml:space="preserve"> humus 4 – 4,5%</w:t>
      </w:r>
      <w:r w:rsidR="00F415CC">
        <w:rPr>
          <w:rFonts w:ascii="Times New Roman" w:eastAsiaTheme="minorEastAsia" w:hAnsi="Times New Roman" w:cs="Times New Roman"/>
          <w:sz w:val="24"/>
          <w:szCs w:val="24"/>
          <w:lang w:val="ro-RO" w:bidi="ro-RO"/>
        </w:rPr>
        <w:t>,</w:t>
      </w:r>
      <w:r w:rsidR="00E16F62" w:rsidRPr="00F415CC">
        <w:rPr>
          <w:rFonts w:ascii="Times New Roman" w:eastAsiaTheme="minorEastAsia" w:hAnsi="Times New Roman" w:cs="Times New Roman"/>
          <w:sz w:val="24"/>
          <w:szCs w:val="24"/>
          <w:lang w:val="ro-RO" w:bidi="ro-RO"/>
        </w:rPr>
        <w:t xml:space="preserve"> raportul C:N fiind de 11,5 – 12, ph = 6,2 – 6,3. </w:t>
      </w:r>
      <w:r w:rsidR="00E16F62" w:rsidRPr="00F415CC">
        <w:rPr>
          <w:rFonts w:ascii="Times New Roman" w:eastAsiaTheme="minorEastAsia" w:hAnsi="Times New Roman" w:cs="Times New Roman"/>
          <w:sz w:val="24"/>
          <w:szCs w:val="24"/>
          <w:lang w:bidi="ro-RO"/>
        </w:rPr>
        <w:t>Procentul de argil</w:t>
      </w:r>
      <w:r w:rsidR="00E16F62">
        <w:rPr>
          <w:rFonts w:ascii="Times New Roman" w:eastAsiaTheme="minorEastAsia" w:hAnsi="Times New Roman" w:cs="Times New Roman"/>
          <w:sz w:val="24"/>
          <w:szCs w:val="24"/>
          <w:lang w:val="ro-RO" w:bidi="ro-RO"/>
        </w:rPr>
        <w:t>ă este de 19 – 21</w:t>
      </w:r>
      <w:r w:rsidR="00CA7B76">
        <w:rPr>
          <w:rFonts w:ascii="Times New Roman" w:eastAsiaTheme="minorEastAsia" w:hAnsi="Times New Roman" w:cs="Times New Roman"/>
          <w:sz w:val="24"/>
          <w:szCs w:val="24"/>
          <w:lang w:val="ro-RO" w:bidi="ro-RO"/>
        </w:rPr>
        <w:t>%</w:t>
      </w:r>
      <w:r w:rsidR="00E16F62">
        <w:rPr>
          <w:rFonts w:ascii="Times New Roman" w:eastAsiaTheme="minorEastAsia" w:hAnsi="Times New Roman" w:cs="Times New Roman"/>
          <w:sz w:val="24"/>
          <w:szCs w:val="24"/>
          <w:lang w:val="ro-RO" w:bidi="ro-RO"/>
        </w:rPr>
        <w:t xml:space="preserve"> în Ao</w:t>
      </w:r>
      <w:r w:rsidR="00CA7B76">
        <w:rPr>
          <w:rFonts w:ascii="Times New Roman" w:eastAsiaTheme="minorEastAsia" w:hAnsi="Times New Roman" w:cs="Times New Roman"/>
          <w:sz w:val="24"/>
          <w:szCs w:val="24"/>
          <w:lang w:val="ro-RO" w:bidi="ro-RO"/>
        </w:rPr>
        <w:t>,</w:t>
      </w:r>
      <w:r w:rsidR="00E16F62">
        <w:rPr>
          <w:rFonts w:ascii="Times New Roman" w:eastAsiaTheme="minorEastAsia" w:hAnsi="Times New Roman" w:cs="Times New Roman"/>
          <w:sz w:val="24"/>
          <w:szCs w:val="24"/>
          <w:lang w:val="ro-RO" w:bidi="ro-RO"/>
        </w:rPr>
        <w:t xml:space="preserve"> putând ajunge la peste 25 în Bv. </w:t>
      </w:r>
      <w:r w:rsidR="00CA7B76">
        <w:rPr>
          <w:rFonts w:ascii="Times New Roman" w:eastAsiaTheme="minorEastAsia" w:hAnsi="Times New Roman" w:cs="Times New Roman"/>
          <w:sz w:val="24"/>
          <w:szCs w:val="24"/>
          <w:lang w:val="ro-RO" w:bidi="ro-RO"/>
        </w:rPr>
        <w:t>Începând cu baza orizontului Bv</w:t>
      </w:r>
      <w:r w:rsidR="00F415CC">
        <w:rPr>
          <w:rFonts w:ascii="Times New Roman" w:eastAsiaTheme="minorEastAsia" w:hAnsi="Times New Roman" w:cs="Times New Roman"/>
          <w:sz w:val="24"/>
          <w:szCs w:val="24"/>
          <w:lang w:val="ro-RO" w:bidi="ro-RO"/>
        </w:rPr>
        <w:t>,</w:t>
      </w:r>
      <w:r w:rsidR="00CA7B76">
        <w:rPr>
          <w:rFonts w:ascii="Times New Roman" w:eastAsiaTheme="minorEastAsia" w:hAnsi="Times New Roman" w:cs="Times New Roman"/>
          <w:sz w:val="24"/>
          <w:szCs w:val="24"/>
          <w:lang w:val="ro-RO" w:bidi="ro-RO"/>
        </w:rPr>
        <w:t xml:space="preserve"> solul prezintă </w:t>
      </w:r>
      <w:r>
        <w:rPr>
          <w:rStyle w:val="BodyTextChar4"/>
          <w:rFonts w:ascii="Times New Roman" w:hAnsi="Times New Roman"/>
          <w:sz w:val="24"/>
          <w:szCs w:val="24"/>
          <w:lang w:val="ro-RO"/>
        </w:rPr>
        <w:t>un caracter scheletic, conţinutul în schelet fiind cu atât mai mare cu cât relieful este mai accidentat, prezenţa scheletului</w:t>
      </w:r>
      <w:r w:rsidR="00F415CC">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care prin alterare eliberează continuu cationi bazici, asigură menţinerea solului</w:t>
      </w:r>
      <w:r w:rsidR="00CA7B76">
        <w:rPr>
          <w:rStyle w:val="BodyTextChar4"/>
          <w:rFonts w:ascii="Times New Roman" w:hAnsi="Times New Roman"/>
          <w:sz w:val="24"/>
          <w:szCs w:val="24"/>
          <w:lang w:val="ro-RO"/>
        </w:rPr>
        <w:t xml:space="preserve"> atare</w:t>
      </w:r>
      <w:r>
        <w:rPr>
          <w:rStyle w:val="BodyTextChar4"/>
          <w:rFonts w:ascii="Times New Roman" w:hAnsi="Times New Roman"/>
          <w:sz w:val="24"/>
          <w:szCs w:val="24"/>
          <w:lang w:val="ro-RO"/>
        </w:rPr>
        <w:t xml:space="preserve"> şi î</w:t>
      </w:r>
      <w:r w:rsidR="00CA7B76">
        <w:rPr>
          <w:rStyle w:val="BodyTextChar4"/>
          <w:rFonts w:ascii="Times New Roman" w:hAnsi="Times New Roman"/>
          <w:sz w:val="24"/>
          <w:szCs w:val="24"/>
          <w:lang w:val="ro-RO"/>
        </w:rPr>
        <w:t>mpiedică eluvierea şi acidifierea.</w:t>
      </w:r>
    </w:p>
    <w:p w14:paraId="6DBD182A" w14:textId="77777777" w:rsidR="00290E7C" w:rsidRPr="00F415CC" w:rsidRDefault="00290E7C" w:rsidP="005909C8">
      <w:pPr>
        <w:spacing w:line="360" w:lineRule="auto"/>
        <w:jc w:val="center"/>
        <w:rPr>
          <w:rStyle w:val="BodyTextChar4"/>
          <w:rFonts w:ascii="Times New Roman" w:hAnsi="Times New Roman"/>
          <w:b/>
          <w:i/>
          <w:sz w:val="28"/>
          <w:szCs w:val="28"/>
          <w:lang w:val="ro-RO"/>
        </w:rPr>
      </w:pPr>
    </w:p>
    <w:p w14:paraId="0A5503A7" w14:textId="77777777" w:rsidR="00B937BF" w:rsidRPr="00F415CC" w:rsidRDefault="00B937BF" w:rsidP="00B23971">
      <w:pPr>
        <w:spacing w:line="360" w:lineRule="auto"/>
        <w:jc w:val="center"/>
        <w:rPr>
          <w:rStyle w:val="BodyTextChar4"/>
          <w:rFonts w:ascii="Times New Roman" w:hAnsi="Times New Roman"/>
          <w:b/>
          <w:i/>
          <w:sz w:val="28"/>
          <w:szCs w:val="28"/>
          <w:lang w:val="ro-RO"/>
        </w:rPr>
      </w:pPr>
    </w:p>
    <w:p w14:paraId="7A79C740" w14:textId="77777777" w:rsidR="00AF4A09" w:rsidRPr="00F415CC" w:rsidRDefault="00AF4A09" w:rsidP="00B23971">
      <w:pPr>
        <w:spacing w:line="360" w:lineRule="auto"/>
        <w:jc w:val="center"/>
        <w:rPr>
          <w:rStyle w:val="BodyTextChar4"/>
          <w:rFonts w:ascii="Times New Roman" w:hAnsi="Times New Roman"/>
          <w:b/>
          <w:i/>
          <w:sz w:val="28"/>
          <w:szCs w:val="28"/>
          <w:lang w:val="ro-RO"/>
        </w:rPr>
      </w:pPr>
      <w:r w:rsidRPr="00F415CC">
        <w:rPr>
          <w:rStyle w:val="BodyTextChar4"/>
          <w:rFonts w:ascii="Times New Roman" w:hAnsi="Times New Roman"/>
          <w:b/>
          <w:i/>
          <w:sz w:val="28"/>
          <w:szCs w:val="28"/>
          <w:lang w:val="ro-RO"/>
        </w:rPr>
        <w:t>Eutricambosol rodic – ECro</w:t>
      </w:r>
    </w:p>
    <w:p w14:paraId="2CDDDB30" w14:textId="77777777" w:rsidR="003B2974" w:rsidRPr="00F415CC" w:rsidRDefault="003B2974" w:rsidP="005909C8">
      <w:pPr>
        <w:spacing w:line="360" w:lineRule="auto"/>
        <w:rPr>
          <w:rFonts w:ascii="Times New Roman" w:hAnsi="Times New Roman" w:cs="Times New Roman"/>
          <w:b/>
          <w:sz w:val="24"/>
          <w:szCs w:val="24"/>
          <w:lang w:val="ro-RO"/>
        </w:rPr>
      </w:pPr>
    </w:p>
    <w:p w14:paraId="562E7A82" w14:textId="77777777" w:rsidR="003A6F7D" w:rsidRPr="00F415CC" w:rsidRDefault="00AF4A09" w:rsidP="001166D6">
      <w:pPr>
        <w:spacing w:line="360" w:lineRule="auto"/>
        <w:ind w:firstLine="720"/>
        <w:rPr>
          <w:rFonts w:ascii="Times New Roman" w:hAnsi="Times New Roman" w:cs="Times New Roman"/>
          <w:b/>
          <w:sz w:val="24"/>
          <w:szCs w:val="24"/>
          <w:lang w:val="ro-RO"/>
        </w:rPr>
      </w:pPr>
      <w:r w:rsidRPr="00F415CC">
        <w:rPr>
          <w:rFonts w:ascii="Times New Roman" w:hAnsi="Times New Roman" w:cs="Times New Roman"/>
          <w:b/>
          <w:sz w:val="24"/>
          <w:szCs w:val="24"/>
          <w:lang w:val="ro-RO"/>
        </w:rPr>
        <w:t>Diagnostic</w:t>
      </w:r>
    </w:p>
    <w:p w14:paraId="501E9E4C" w14:textId="1FA650B2" w:rsidR="001166D6" w:rsidRDefault="00AF4A09" w:rsidP="007931BB">
      <w:pPr>
        <w:spacing w:after="0" w:line="360" w:lineRule="auto"/>
        <w:ind w:firstLine="720"/>
        <w:jc w:val="both"/>
        <w:rPr>
          <w:rFonts w:ascii="Times New Roman" w:hAnsi="Times New Roman" w:cs="Times New Roman"/>
          <w:i/>
          <w:sz w:val="24"/>
          <w:szCs w:val="24"/>
          <w:lang w:val="ro-RO"/>
        </w:rPr>
      </w:pPr>
      <w:r w:rsidRPr="00F415CC">
        <w:rPr>
          <w:rFonts w:ascii="Times New Roman" w:hAnsi="Times New Roman" w:cs="Times New Roman"/>
          <w:i/>
          <w:sz w:val="24"/>
          <w:szCs w:val="24"/>
          <w:lang w:val="ro-RO"/>
        </w:rPr>
        <w:t xml:space="preserve">Sunt soluri cu orizont Ao şi orizont subiacent B cambic (Bv) având un grad de saturaţie în baze mai mare de 53% (V% </w:t>
      </w:r>
      <m:oMath>
        <m:r>
          <w:rPr>
            <w:rFonts w:ascii="Cambria Math" w:hAnsi="Cambria Math" w:cs="Times New Roman"/>
            <w:sz w:val="24"/>
            <w:szCs w:val="24"/>
            <w:lang w:val="ro-RO"/>
          </w:rPr>
          <m:t>&gt;</m:t>
        </m:r>
      </m:oMath>
      <w:r w:rsidRPr="00F415CC">
        <w:rPr>
          <w:rFonts w:ascii="Times New Roman" w:hAnsi="Times New Roman" w:cs="Times New Roman"/>
          <w:i/>
          <w:sz w:val="24"/>
          <w:szCs w:val="24"/>
          <w:lang w:val="ro-RO"/>
        </w:rPr>
        <w:t xml:space="preserve">53) </w:t>
      </w:r>
      <w:r w:rsidR="00481D37" w:rsidRPr="00F415CC">
        <w:rPr>
          <w:rFonts w:ascii="Times New Roman" w:hAnsi="Times New Roman" w:cs="Times New Roman"/>
          <w:i/>
          <w:sz w:val="24"/>
          <w:szCs w:val="24"/>
          <w:lang w:val="ro-RO"/>
        </w:rPr>
        <w:t>şi în partea inferioară</w:t>
      </w:r>
      <w:r w:rsidR="00F415CC">
        <w:rPr>
          <w:rFonts w:ascii="Times New Roman" w:hAnsi="Times New Roman" w:cs="Times New Roman"/>
          <w:i/>
          <w:sz w:val="24"/>
          <w:szCs w:val="24"/>
          <w:lang w:val="ro-RO"/>
        </w:rPr>
        <w:t>,</w:t>
      </w:r>
      <w:r w:rsidR="00481D37" w:rsidRPr="00F415CC">
        <w:rPr>
          <w:rFonts w:ascii="Times New Roman" w:hAnsi="Times New Roman" w:cs="Times New Roman"/>
          <w:i/>
          <w:sz w:val="24"/>
          <w:szCs w:val="24"/>
          <w:lang w:val="ro-RO"/>
        </w:rPr>
        <w:t xml:space="preserve"> precum şi cel puţin în pete (în propo</w:t>
      </w:r>
      <w:r w:rsidR="00F415CC">
        <w:rPr>
          <w:rFonts w:ascii="Times New Roman" w:hAnsi="Times New Roman" w:cs="Times New Roman"/>
          <w:i/>
          <w:sz w:val="24"/>
          <w:szCs w:val="24"/>
          <w:lang w:val="ro-RO"/>
        </w:rPr>
        <w:t>r</w:t>
      </w:r>
      <w:r w:rsidR="00481D37" w:rsidRPr="00F415CC">
        <w:rPr>
          <w:rFonts w:ascii="Times New Roman" w:hAnsi="Times New Roman" w:cs="Times New Roman"/>
          <w:i/>
          <w:sz w:val="24"/>
          <w:szCs w:val="24"/>
          <w:lang w:val="ro-RO"/>
        </w:rPr>
        <w:t xml:space="preserve">ţie de peste 50%) în partea superioară, </w:t>
      </w:r>
      <w:r w:rsidRPr="00F415CC">
        <w:rPr>
          <w:rFonts w:ascii="Times New Roman" w:hAnsi="Times New Roman" w:cs="Times New Roman"/>
          <w:i/>
          <w:sz w:val="24"/>
          <w:szCs w:val="24"/>
          <w:lang w:val="ro-RO"/>
        </w:rPr>
        <w:t xml:space="preserve">având culori în </w:t>
      </w:r>
      <w:r w:rsidR="00481D37" w:rsidRPr="00F415CC">
        <w:rPr>
          <w:rFonts w:ascii="Times New Roman" w:hAnsi="Times New Roman" w:cs="Times New Roman"/>
          <w:i/>
          <w:sz w:val="24"/>
          <w:szCs w:val="24"/>
          <w:lang w:val="ro-RO"/>
        </w:rPr>
        <w:t xml:space="preserve">nuanţe de </w:t>
      </w:r>
      <w:r w:rsidRPr="00F415CC">
        <w:rPr>
          <w:rFonts w:ascii="Times New Roman" w:hAnsi="Times New Roman" w:cs="Times New Roman"/>
          <w:i/>
          <w:sz w:val="24"/>
          <w:szCs w:val="24"/>
          <w:lang w:val="ro-RO"/>
        </w:rPr>
        <w:t>5YR</w:t>
      </w:r>
      <w:r w:rsidR="00481D37" w:rsidRPr="00F415CC">
        <w:rPr>
          <w:rFonts w:ascii="Times New Roman" w:hAnsi="Times New Roman" w:cs="Times New Roman"/>
          <w:i/>
          <w:sz w:val="24"/>
          <w:szCs w:val="24"/>
          <w:lang w:val="ro-RO"/>
        </w:rPr>
        <w:t xml:space="preserve"> şi mai roşii</w:t>
      </w:r>
      <w:r w:rsidR="00F415CC">
        <w:rPr>
          <w:rFonts w:ascii="Times New Roman" w:hAnsi="Times New Roman" w:cs="Times New Roman"/>
          <w:i/>
          <w:sz w:val="24"/>
          <w:szCs w:val="24"/>
          <w:lang w:val="ro-RO"/>
        </w:rPr>
        <w:t>,</w:t>
      </w:r>
      <w:r w:rsidRPr="00F415CC">
        <w:rPr>
          <w:rFonts w:ascii="Times New Roman" w:hAnsi="Times New Roman" w:cs="Times New Roman"/>
          <w:i/>
          <w:sz w:val="24"/>
          <w:szCs w:val="24"/>
          <w:lang w:val="ro-RO"/>
        </w:rPr>
        <w:t xml:space="preserve"> cu valori şi crome </w:t>
      </w:r>
      <m:oMath>
        <m:r>
          <w:rPr>
            <w:rFonts w:ascii="Cambria Math" w:hAnsi="Cambria Math" w:cs="Times New Roman"/>
            <w:sz w:val="24"/>
            <w:szCs w:val="24"/>
            <w:lang w:val="ro-RO"/>
          </w:rPr>
          <m:t>≥</m:t>
        </m:r>
      </m:oMath>
      <w:r w:rsidRPr="00F415CC">
        <w:rPr>
          <w:rFonts w:ascii="Times New Roman" w:hAnsi="Times New Roman" w:cs="Times New Roman"/>
          <w:i/>
          <w:sz w:val="24"/>
          <w:szCs w:val="24"/>
          <w:lang w:val="ro-RO"/>
        </w:rPr>
        <w:t xml:space="preserve"> 3,5 la materialul în stare umedă pe fe</w:t>
      </w:r>
      <w:r>
        <w:rPr>
          <w:rFonts w:ascii="Times New Roman" w:hAnsi="Times New Roman" w:cs="Times New Roman"/>
          <w:i/>
          <w:sz w:val="24"/>
          <w:szCs w:val="24"/>
          <w:lang w:val="ro-RO"/>
        </w:rPr>
        <w:t>ţe şi în interiorul agregatelor structurale</w:t>
      </w:r>
      <w:r w:rsidR="00481D37" w:rsidRPr="00F415CC">
        <w:rPr>
          <w:rFonts w:ascii="Times New Roman" w:hAnsi="Times New Roman" w:cs="Times New Roman"/>
          <w:i/>
          <w:sz w:val="24"/>
          <w:szCs w:val="24"/>
          <w:lang w:val="ro-RO"/>
        </w:rPr>
        <w:t>, material parental provenit din alterarea calcarelor şi/</w:t>
      </w:r>
      <w:r w:rsidR="00481D37">
        <w:rPr>
          <w:rFonts w:ascii="Times New Roman" w:hAnsi="Times New Roman" w:cs="Times New Roman"/>
          <w:i/>
          <w:sz w:val="24"/>
          <w:szCs w:val="24"/>
          <w:lang w:val="ro-RO"/>
        </w:rPr>
        <w:t>bauxitelor</w:t>
      </w:r>
      <w:r w:rsidR="00810D9A">
        <w:rPr>
          <w:rFonts w:ascii="Times New Roman" w:hAnsi="Times New Roman" w:cs="Times New Roman"/>
          <w:i/>
          <w:sz w:val="24"/>
          <w:szCs w:val="24"/>
          <w:lang w:val="ro-RO"/>
        </w:rPr>
        <w:t>.</w:t>
      </w:r>
    </w:p>
    <w:p w14:paraId="41ABB7FB" w14:textId="77777777" w:rsidR="00481D37" w:rsidRPr="00481D37" w:rsidRDefault="00481D37" w:rsidP="001166D6">
      <w:pPr>
        <w:spacing w:after="0" w:line="360" w:lineRule="auto"/>
        <w:ind w:firstLine="720"/>
        <w:jc w:val="both"/>
        <w:rPr>
          <w:rFonts w:ascii="Times New Roman" w:eastAsiaTheme="minorEastAsia" w:hAnsi="Times New Roman" w:cs="Times New Roman"/>
          <w:b/>
          <w:iCs/>
          <w:sz w:val="24"/>
          <w:szCs w:val="24"/>
          <w:lang w:val="ro-RO"/>
        </w:rPr>
      </w:pPr>
      <w:r w:rsidRPr="00481D37">
        <w:rPr>
          <w:rFonts w:ascii="Times New Roman" w:hAnsi="Times New Roman" w:cs="Times New Roman"/>
          <w:b/>
          <w:sz w:val="24"/>
          <w:szCs w:val="24"/>
          <w:lang w:val="ro-RO"/>
        </w:rPr>
        <w:t>Răspândire</w:t>
      </w:r>
    </w:p>
    <w:p w14:paraId="73BDE103" w14:textId="77777777" w:rsidR="00AF4A09" w:rsidRPr="00F415CC" w:rsidRDefault="00810D9A" w:rsidP="00B937BF">
      <w:pPr>
        <w:spacing w:line="360" w:lineRule="auto"/>
        <w:ind w:firstLine="720"/>
        <w:jc w:val="both"/>
        <w:rPr>
          <w:rFonts w:ascii="Times New Roman" w:hAnsi="Times New Roman" w:cs="Times New Roman"/>
          <w:sz w:val="24"/>
          <w:szCs w:val="24"/>
          <w:lang w:val="ro-RO"/>
        </w:rPr>
      </w:pPr>
      <w:r w:rsidRPr="00F415CC">
        <w:rPr>
          <w:rFonts w:ascii="Times New Roman" w:hAnsi="Times New Roman" w:cs="Times New Roman"/>
          <w:sz w:val="24"/>
          <w:szCs w:val="24"/>
          <w:lang w:val="ro-RO"/>
        </w:rPr>
        <w:t>Suprafeţe însemnate se întâlnesc în partea sudică a Munţilor Codru Moma, pe versantul Nordic al Munţilor Pădurea Craiului, la est de Munţii Meze</w:t>
      </w:r>
      <w:r w:rsidR="00B937BF" w:rsidRPr="00F415CC">
        <w:rPr>
          <w:rFonts w:ascii="Times New Roman" w:hAnsi="Times New Roman" w:cs="Times New Roman"/>
          <w:sz w:val="24"/>
          <w:szCs w:val="24"/>
          <w:lang w:val="ro-RO"/>
        </w:rPr>
        <w:t>şului, în Munţii Poiana Ruscă, î</w:t>
      </w:r>
      <w:r w:rsidRPr="00F415CC">
        <w:rPr>
          <w:rFonts w:ascii="Times New Roman" w:hAnsi="Times New Roman" w:cs="Times New Roman"/>
          <w:sz w:val="24"/>
          <w:szCs w:val="24"/>
          <w:lang w:val="ro-RO"/>
        </w:rPr>
        <w:t>n Munţii Banatului, în Podişul Mehedinţi etc.</w:t>
      </w:r>
    </w:p>
    <w:p w14:paraId="566E1F35" w14:textId="77777777" w:rsidR="001166D6" w:rsidRDefault="00810D9A" w:rsidP="001166D6">
      <w:pPr>
        <w:spacing w:line="360" w:lineRule="auto"/>
        <w:ind w:firstLine="720"/>
        <w:jc w:val="both"/>
        <w:rPr>
          <w:rStyle w:val="Bodytext29pt"/>
          <w:rFonts w:eastAsia="Century Schoolbook"/>
          <w:b/>
          <w:bCs/>
          <w:iCs/>
          <w:sz w:val="24"/>
          <w:szCs w:val="24"/>
        </w:rPr>
      </w:pPr>
      <w:r>
        <w:rPr>
          <w:rStyle w:val="Bodytext29pt"/>
          <w:rFonts w:eastAsia="Century Schoolbook"/>
          <w:b/>
          <w:bCs/>
          <w:iCs/>
          <w:sz w:val="24"/>
          <w:szCs w:val="24"/>
        </w:rPr>
        <w:t>Condiţii naturale de formare</w:t>
      </w:r>
    </w:p>
    <w:p w14:paraId="59B01C7A" w14:textId="4A728C03" w:rsidR="00810D9A" w:rsidRPr="001166D6" w:rsidRDefault="00732BEB" w:rsidP="001166D6">
      <w:pPr>
        <w:spacing w:line="360" w:lineRule="auto"/>
        <w:ind w:firstLine="720"/>
        <w:jc w:val="both"/>
        <w:rPr>
          <w:rStyle w:val="Bodytext29pt"/>
          <w:rFonts w:eastAsia="Century Schoolbook"/>
          <w:b/>
          <w:bCs/>
          <w:iCs/>
          <w:sz w:val="24"/>
          <w:szCs w:val="24"/>
        </w:rPr>
      </w:pPr>
      <w:r>
        <w:rPr>
          <w:rStyle w:val="Bodytext29pt"/>
          <w:rFonts w:eastAsia="Century Schoolbook"/>
          <w:bCs/>
          <w:iCs/>
          <w:sz w:val="24"/>
          <w:szCs w:val="24"/>
        </w:rPr>
        <w:t>Cl</w:t>
      </w:r>
      <w:r w:rsidR="00810D9A">
        <w:rPr>
          <w:rStyle w:val="Bodytext29pt"/>
          <w:rFonts w:eastAsia="Century Schoolbook"/>
          <w:bCs/>
          <w:iCs/>
          <w:sz w:val="24"/>
          <w:szCs w:val="24"/>
        </w:rPr>
        <w:t>imatul actual din arealul eutricambo</w:t>
      </w:r>
      <w:r>
        <w:rPr>
          <w:rStyle w:val="Bodytext29pt"/>
          <w:rFonts w:eastAsia="Century Schoolbook"/>
          <w:bCs/>
          <w:iCs/>
          <w:sz w:val="24"/>
          <w:szCs w:val="24"/>
        </w:rPr>
        <w:t>solurilor rodice este umed, cu media anuală a precipitaţiilor de peste 700 mm, a temperaturilor în jur de 9</w:t>
      </w:r>
      <m:oMath>
        <m:r>
          <w:rPr>
            <w:rStyle w:val="Bodytext29pt"/>
            <w:rFonts w:ascii="Cambria Math" w:eastAsia="Century Schoolbook" w:hAnsi="Cambria Math"/>
            <w:sz w:val="24"/>
            <w:szCs w:val="24"/>
          </w:rPr>
          <m:t>℃</m:t>
        </m:r>
      </m:oMath>
      <w:r>
        <w:rPr>
          <w:rStyle w:val="Bodytext29pt"/>
          <w:rFonts w:eastAsia="Century Schoolbook"/>
          <w:bCs/>
          <w:iCs/>
          <w:sz w:val="24"/>
          <w:szCs w:val="24"/>
        </w:rPr>
        <w:t>, climatul prezintă o slabă nuanţă mediteraneană. Aceste soluri par să se fi format sub o climă mai caldă</w:t>
      </w:r>
      <w:r w:rsidR="00683F6D">
        <w:rPr>
          <w:rStyle w:val="Bodytext29pt"/>
          <w:rFonts w:eastAsia="Century Schoolbook"/>
          <w:bCs/>
          <w:iCs/>
          <w:sz w:val="24"/>
          <w:szCs w:val="24"/>
        </w:rPr>
        <w:t>,</w:t>
      </w:r>
      <w:r>
        <w:rPr>
          <w:rStyle w:val="Bodytext29pt"/>
          <w:rFonts w:eastAsia="Century Schoolbook"/>
          <w:bCs/>
          <w:iCs/>
          <w:sz w:val="24"/>
          <w:szCs w:val="24"/>
        </w:rPr>
        <w:t xml:space="preserve"> în epoci geologice mai vechi, când procesul de rubefiere a fost posibil. Clima actuală permite doar păstrarea culorii roşii iniţiale a acestor soluri (sau a materialului rezultat din alterarea rocilor), în anumite condiţii de relief. Vegetaţia naturală este reprezentată de păduri de </w:t>
      </w:r>
      <w:r w:rsidRPr="0027004C">
        <w:rPr>
          <w:rStyle w:val="Bodytext29pt"/>
          <w:rFonts w:eastAsia="Century Schoolbook"/>
          <w:bCs/>
          <w:i/>
          <w:iCs/>
          <w:sz w:val="24"/>
          <w:szCs w:val="24"/>
        </w:rPr>
        <w:t>Quercus cerris</w:t>
      </w:r>
      <w:r>
        <w:rPr>
          <w:rStyle w:val="Bodytext29pt"/>
          <w:rFonts w:eastAsia="Century Schoolbook"/>
          <w:bCs/>
          <w:iCs/>
          <w:sz w:val="24"/>
          <w:szCs w:val="24"/>
        </w:rPr>
        <w:t xml:space="preserve"> şi </w:t>
      </w:r>
      <w:r w:rsidRPr="0027004C">
        <w:rPr>
          <w:rStyle w:val="Bodytext29pt"/>
          <w:rFonts w:eastAsia="Century Schoolbook"/>
          <w:bCs/>
          <w:i/>
          <w:iCs/>
          <w:sz w:val="24"/>
          <w:szCs w:val="24"/>
        </w:rPr>
        <w:t>Quercus frainetto</w:t>
      </w:r>
      <w:r w:rsidR="00D267DA">
        <w:rPr>
          <w:rStyle w:val="Bodytext29pt"/>
          <w:rFonts w:eastAsia="Century Schoolbook"/>
          <w:bCs/>
          <w:iCs/>
          <w:sz w:val="24"/>
          <w:szCs w:val="24"/>
        </w:rPr>
        <w:t>, în amestec cu Fagus silvatica, uneori pădurile fiind înlocuit</w:t>
      </w:r>
      <w:r w:rsidR="008D36AA">
        <w:rPr>
          <w:rStyle w:val="Bodytext29pt"/>
          <w:rFonts w:eastAsia="Century Schoolbook"/>
          <w:bCs/>
          <w:iCs/>
          <w:sz w:val="24"/>
          <w:szCs w:val="24"/>
        </w:rPr>
        <w:t>e</w:t>
      </w:r>
      <w:r w:rsidR="00D267DA">
        <w:rPr>
          <w:rStyle w:val="Bodytext29pt"/>
          <w:rFonts w:eastAsia="Century Schoolbook"/>
          <w:bCs/>
          <w:iCs/>
          <w:sz w:val="24"/>
          <w:szCs w:val="24"/>
        </w:rPr>
        <w:t xml:space="preserve"> de pajişti. Ocupă altitudini de peste 600 – 800 m, fragmentarea reliefului este moderată, </w:t>
      </w:r>
      <w:r w:rsidR="00D267DA">
        <w:rPr>
          <w:rStyle w:val="Bodytext29pt"/>
          <w:rFonts w:eastAsia="Century Schoolbook"/>
          <w:bCs/>
          <w:iCs/>
          <w:sz w:val="24"/>
          <w:szCs w:val="24"/>
        </w:rPr>
        <w:lastRenderedPageBreak/>
        <w:t>apar foarte frecvent depresiuni adânci</w:t>
      </w:r>
      <w:r w:rsidR="008D36AA">
        <w:rPr>
          <w:rStyle w:val="Bodytext29pt"/>
          <w:rFonts w:eastAsia="Century Schoolbook"/>
          <w:bCs/>
          <w:iCs/>
          <w:sz w:val="24"/>
          <w:szCs w:val="24"/>
        </w:rPr>
        <w:t>,</w:t>
      </w:r>
      <w:r w:rsidR="00D267DA">
        <w:rPr>
          <w:rStyle w:val="Bodytext29pt"/>
          <w:rFonts w:eastAsia="Century Schoolbook"/>
          <w:bCs/>
          <w:iCs/>
          <w:sz w:val="24"/>
          <w:szCs w:val="24"/>
        </w:rPr>
        <w:t xml:space="preserve"> cu aspect circular (doline), văile</w:t>
      </w:r>
      <w:r w:rsidR="008D36AA">
        <w:rPr>
          <w:rStyle w:val="Bodytext29pt"/>
          <w:rFonts w:eastAsia="Century Schoolbook"/>
          <w:bCs/>
          <w:iCs/>
          <w:sz w:val="24"/>
          <w:szCs w:val="24"/>
        </w:rPr>
        <w:t>,</w:t>
      </w:r>
      <w:r w:rsidR="00D267DA">
        <w:rPr>
          <w:rStyle w:val="Bodytext29pt"/>
          <w:rFonts w:eastAsia="Century Schoolbook"/>
          <w:bCs/>
          <w:iCs/>
          <w:sz w:val="24"/>
          <w:szCs w:val="24"/>
        </w:rPr>
        <w:t xml:space="preserve"> în general</w:t>
      </w:r>
      <w:r w:rsidR="008D36AA">
        <w:rPr>
          <w:rStyle w:val="Bodytext29pt"/>
          <w:rFonts w:eastAsia="Century Schoolbook"/>
          <w:bCs/>
          <w:iCs/>
          <w:sz w:val="24"/>
          <w:szCs w:val="24"/>
        </w:rPr>
        <w:t>,</w:t>
      </w:r>
      <w:r w:rsidR="00D267DA">
        <w:rPr>
          <w:rStyle w:val="Bodytext29pt"/>
          <w:rFonts w:eastAsia="Century Schoolbook"/>
          <w:bCs/>
          <w:iCs/>
          <w:sz w:val="24"/>
          <w:szCs w:val="24"/>
        </w:rPr>
        <w:t xml:space="preserve"> sunt rare, adâncite, înguste şi au versanţi puternic înclinaţi. Materialul parental este reprezentat de calcare compacte, tufuri vulcanice bogate în elemente bazice</w:t>
      </w:r>
      <w:r w:rsidR="00406044">
        <w:rPr>
          <w:rStyle w:val="Bodytext29pt"/>
          <w:rFonts w:eastAsia="Century Schoolbook"/>
          <w:bCs/>
          <w:iCs/>
          <w:sz w:val="24"/>
          <w:szCs w:val="24"/>
        </w:rPr>
        <w:t>, depozite coluviale bogate în hidroxizi de fier</w:t>
      </w:r>
      <w:r w:rsidR="008D36AA">
        <w:rPr>
          <w:rStyle w:val="Bodytext29pt"/>
          <w:rFonts w:eastAsia="Century Schoolbook"/>
          <w:bCs/>
          <w:iCs/>
          <w:sz w:val="24"/>
          <w:szCs w:val="24"/>
        </w:rPr>
        <w:t>,</w:t>
      </w:r>
      <w:r w:rsidR="00406044">
        <w:rPr>
          <w:rStyle w:val="Bodytext29pt"/>
          <w:rFonts w:eastAsia="Century Schoolbook"/>
          <w:bCs/>
          <w:iCs/>
          <w:sz w:val="24"/>
          <w:szCs w:val="24"/>
        </w:rPr>
        <w:t xml:space="preserve"> puşi în libertate prin alterarea calcarelor calcarelor mezozoice, bauxite.</w:t>
      </w:r>
    </w:p>
    <w:p w14:paraId="5441678F" w14:textId="77777777" w:rsidR="00406044" w:rsidRDefault="00406044" w:rsidP="001166D6">
      <w:pPr>
        <w:spacing w:line="360" w:lineRule="auto"/>
        <w:ind w:firstLine="72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Procese pedogenetice</w:t>
      </w:r>
    </w:p>
    <w:p w14:paraId="6C2EC0B9" w14:textId="63A70C77" w:rsidR="00406044" w:rsidRDefault="00406044" w:rsidP="005909C8">
      <w:pPr>
        <w:spacing w:line="360" w:lineRule="auto"/>
        <w:ind w:firstLine="720"/>
        <w:jc w:val="both"/>
        <w:rPr>
          <w:rStyle w:val="Bodytext29pt"/>
          <w:rFonts w:eastAsia="Century Schoolbook"/>
          <w:bCs/>
          <w:iCs/>
          <w:sz w:val="24"/>
          <w:szCs w:val="24"/>
        </w:rPr>
      </w:pPr>
      <w:r w:rsidRPr="00406044">
        <w:rPr>
          <w:rFonts w:ascii="Times New Roman" w:hAnsi="Times New Roman" w:cs="Times New Roman"/>
          <w:bCs/>
          <w:sz w:val="24"/>
          <w:szCs w:val="24"/>
          <w:lang w:val="ro-RO"/>
        </w:rPr>
        <w:t>Aceste soluri</w:t>
      </w:r>
      <w:r>
        <w:rPr>
          <w:rFonts w:ascii="Times New Roman" w:hAnsi="Times New Roman" w:cs="Times New Roman"/>
          <w:bCs/>
          <w:sz w:val="24"/>
          <w:szCs w:val="24"/>
          <w:lang w:val="ro-RO"/>
        </w:rPr>
        <w:t xml:space="preserve"> s-au format pe produse de alterare (acumulate rezidual) ale calcarelor compacte, </w:t>
      </w:r>
      <w:r>
        <w:rPr>
          <w:rStyle w:val="Bodytext29pt"/>
          <w:rFonts w:eastAsia="Century Schoolbook"/>
          <w:bCs/>
          <w:iCs/>
          <w:sz w:val="24"/>
          <w:szCs w:val="24"/>
        </w:rPr>
        <w:t>tufurilor vulcanice bogate în elemente bazice etc. Culoarea roşie, caracteristică acestor soluri, este dată d</w:t>
      </w:r>
      <w:r w:rsidR="00783B52">
        <w:rPr>
          <w:rStyle w:val="Bodytext29pt"/>
          <w:rFonts w:eastAsia="Century Schoolbook"/>
          <w:bCs/>
          <w:iCs/>
          <w:sz w:val="24"/>
          <w:szCs w:val="24"/>
        </w:rPr>
        <w:t>e</w:t>
      </w:r>
      <w:r>
        <w:rPr>
          <w:rStyle w:val="Bodytext29pt"/>
          <w:rFonts w:eastAsia="Century Schoolbook"/>
          <w:bCs/>
          <w:iCs/>
          <w:sz w:val="24"/>
          <w:szCs w:val="24"/>
        </w:rPr>
        <w:t xml:space="preserve"> conţinutul ridicat în oxizi de fier slab hidrataţi ai materialului parental. Aceşti oxizi preexistenţi în rocă sau formaţi în cursul procesului de alterare a rocii se acumulează în materialul final din care bazele sunt levigate. Astfel, pe calcare compacte care conţin compuşi cu fier</w:t>
      </w:r>
      <w:r w:rsidR="00E101C6">
        <w:rPr>
          <w:rStyle w:val="Bodytext29pt"/>
          <w:rFonts w:eastAsia="Century Schoolbook"/>
          <w:bCs/>
          <w:iCs/>
          <w:sz w:val="24"/>
          <w:szCs w:val="24"/>
        </w:rPr>
        <w:t xml:space="preserve"> se formează o scoarţă roşie de alterare, la început de dimensiuni reduse. Cu timpul, acest material roşu, în general argilos, poate forma depozite groase chiar ,,in situu</w:t>
      </w:r>
      <w:r w:rsidR="00E101C6" w:rsidRPr="00783B52">
        <w:rPr>
          <w:rStyle w:val="Bodytext29pt"/>
          <w:rFonts w:eastAsia="Century Schoolbook"/>
          <w:bCs/>
          <w:iCs/>
          <w:sz w:val="24"/>
          <w:szCs w:val="24"/>
        </w:rPr>
        <w:t>”</w:t>
      </w:r>
      <w:r w:rsidR="00E101C6">
        <w:rPr>
          <w:rStyle w:val="Bodytext29pt"/>
          <w:rFonts w:eastAsia="Century Schoolbook"/>
          <w:bCs/>
          <w:iCs/>
          <w:sz w:val="24"/>
          <w:szCs w:val="24"/>
        </w:rPr>
        <w:t>, în</w:t>
      </w:r>
      <w:r w:rsidR="00026E86">
        <w:rPr>
          <w:rStyle w:val="Bodytext29pt"/>
          <w:rFonts w:eastAsia="Century Schoolbook"/>
          <w:bCs/>
          <w:iCs/>
          <w:sz w:val="24"/>
          <w:szCs w:val="24"/>
        </w:rPr>
        <w:t xml:space="preserve"> cazul suprafeţelor orizontale ş</w:t>
      </w:r>
      <w:r w:rsidR="00E101C6">
        <w:rPr>
          <w:rStyle w:val="Bodytext29pt"/>
          <w:rFonts w:eastAsia="Century Schoolbook"/>
          <w:bCs/>
          <w:iCs/>
          <w:sz w:val="24"/>
          <w:szCs w:val="24"/>
        </w:rPr>
        <w:t>i al pantelor uşor înclinate, sau este transportat de apele de şiroire şi depus în locurile depresionare sau la baza pantelor în sectoarele cu relief accidentat. Eutricambosolurile rodice di</w:t>
      </w:r>
      <w:r w:rsidR="00026E86">
        <w:rPr>
          <w:rStyle w:val="Bodytext29pt"/>
          <w:rFonts w:eastAsia="Century Schoolbook"/>
          <w:bCs/>
          <w:iCs/>
          <w:sz w:val="24"/>
          <w:szCs w:val="24"/>
        </w:rPr>
        <w:t>n</w:t>
      </w:r>
      <w:r w:rsidR="00E101C6">
        <w:rPr>
          <w:rStyle w:val="Bodytext29pt"/>
          <w:rFonts w:eastAsia="Century Schoolbook"/>
          <w:bCs/>
          <w:iCs/>
          <w:sz w:val="24"/>
          <w:szCs w:val="24"/>
        </w:rPr>
        <w:t xml:space="preserve"> partea de nord</w:t>
      </w:r>
      <w:r w:rsidR="00783B52">
        <w:rPr>
          <w:rStyle w:val="Bodytext29pt"/>
          <w:rFonts w:eastAsia="Century Schoolbook"/>
          <w:bCs/>
          <w:iCs/>
          <w:sz w:val="24"/>
          <w:szCs w:val="24"/>
        </w:rPr>
        <w:t>-</w:t>
      </w:r>
      <w:r w:rsidR="00E101C6">
        <w:rPr>
          <w:rStyle w:val="Bodytext29pt"/>
          <w:rFonts w:eastAsia="Century Schoolbook"/>
          <w:bCs/>
          <w:iCs/>
          <w:sz w:val="24"/>
          <w:szCs w:val="24"/>
        </w:rPr>
        <w:t>vest a Olteniei s-au format pe depozite coluviale bogate în hidroxizi de fier puşi în libertate prin alterarea calcarelor mezozoice depuse în imediata apropiere a unor roci eruptive cu biotit sau metamorfice cu amfiboli, unele având un important rol în furnizarea unui material de alterare feruginos, înglobat în cantităţi reduse de calcare</w:t>
      </w:r>
      <w:r w:rsidR="00026E86">
        <w:rPr>
          <w:rStyle w:val="Bodytext29pt"/>
          <w:rFonts w:eastAsia="Century Schoolbook"/>
          <w:bCs/>
          <w:iCs/>
          <w:sz w:val="24"/>
          <w:szCs w:val="24"/>
        </w:rPr>
        <w:t xml:space="preserve">. Prin solubilizarea carbonaţilor se acumulează rezidual material feruginos de textură argiloasă şi culoare roşie. Acest material este antrenat de pe versanţii puternic înclinaţi, unde rămâne la zi calcarul </w:t>
      </w:r>
      <w:r w:rsidR="00026E86">
        <w:rPr>
          <w:rStyle w:val="Bodytext29pt"/>
          <w:rFonts w:eastAsia="Century Schoolbook"/>
          <w:bCs/>
          <w:iCs/>
          <w:sz w:val="24"/>
          <w:szCs w:val="24"/>
        </w:rPr>
        <w:lastRenderedPageBreak/>
        <w:t>în curs de alterare şi se acumulează la baza versanţilor, în adânciturile de pe versanţi sau în zonele cu inclinare mai mică, unde</w:t>
      </w:r>
      <w:r w:rsidR="00783B52">
        <w:rPr>
          <w:rStyle w:val="Bodytext29pt"/>
          <w:rFonts w:eastAsia="Century Schoolbook"/>
          <w:bCs/>
          <w:iCs/>
          <w:sz w:val="24"/>
          <w:szCs w:val="24"/>
        </w:rPr>
        <w:t>,</w:t>
      </w:r>
      <w:r w:rsidR="00026E86">
        <w:rPr>
          <w:rStyle w:val="Bodytext29pt"/>
          <w:rFonts w:eastAsia="Century Schoolbook"/>
          <w:bCs/>
          <w:iCs/>
          <w:sz w:val="24"/>
          <w:szCs w:val="24"/>
        </w:rPr>
        <w:t xml:space="preserve"> de</w:t>
      </w:r>
      <w:r w:rsidR="00783B52">
        <w:rPr>
          <w:rStyle w:val="Bodytext29pt"/>
          <w:rFonts w:eastAsia="Century Schoolbook"/>
          <w:bCs/>
          <w:iCs/>
          <w:sz w:val="24"/>
          <w:szCs w:val="24"/>
        </w:rPr>
        <w:t xml:space="preserve"> </w:t>
      </w:r>
      <w:r w:rsidR="00026E86">
        <w:rPr>
          <w:rStyle w:val="Bodytext29pt"/>
          <w:rFonts w:eastAsia="Century Schoolbook"/>
          <w:bCs/>
          <w:iCs/>
          <w:sz w:val="24"/>
          <w:szCs w:val="24"/>
        </w:rPr>
        <w:t>altfel</w:t>
      </w:r>
      <w:r w:rsidR="00783B52">
        <w:rPr>
          <w:rStyle w:val="Bodytext29pt"/>
          <w:rFonts w:eastAsia="Century Schoolbook"/>
          <w:bCs/>
          <w:iCs/>
          <w:sz w:val="24"/>
          <w:szCs w:val="24"/>
        </w:rPr>
        <w:t>,</w:t>
      </w:r>
      <w:r w:rsidR="00026E86">
        <w:rPr>
          <w:rStyle w:val="Bodytext29pt"/>
          <w:rFonts w:eastAsia="Century Schoolbook"/>
          <w:bCs/>
          <w:iCs/>
          <w:sz w:val="24"/>
          <w:szCs w:val="24"/>
        </w:rPr>
        <w:t xml:space="preserve"> se şi întâlnesc aceste soluri.</w:t>
      </w:r>
    </w:p>
    <w:p w14:paraId="58A46900" w14:textId="1A9617BC" w:rsidR="00B30861" w:rsidRDefault="00B30861" w:rsidP="005909C8">
      <w:pPr>
        <w:spacing w:line="360" w:lineRule="auto"/>
        <w:ind w:firstLine="720"/>
        <w:jc w:val="both"/>
        <w:rPr>
          <w:rStyle w:val="Bodytext29pt"/>
          <w:rFonts w:eastAsia="Century Schoolbook"/>
          <w:bCs/>
          <w:iCs/>
          <w:sz w:val="24"/>
          <w:szCs w:val="24"/>
        </w:rPr>
      </w:pPr>
      <w:r>
        <w:rPr>
          <w:rStyle w:val="Bodytext29pt"/>
          <w:rFonts w:eastAsia="Century Schoolbook"/>
          <w:bCs/>
          <w:iCs/>
          <w:sz w:val="24"/>
          <w:szCs w:val="24"/>
        </w:rPr>
        <w:t>În centrul dolinelor şi spre baza versanţilor, profilul poate depăşi 2 m adâncime</w:t>
      </w:r>
      <w:r w:rsidR="008706E4">
        <w:rPr>
          <w:rStyle w:val="Bodytext29pt"/>
          <w:rFonts w:eastAsia="Century Schoolbook"/>
          <w:bCs/>
          <w:iCs/>
          <w:sz w:val="24"/>
          <w:szCs w:val="24"/>
        </w:rPr>
        <w:t>, pe culmile înguste şi pe ve</w:t>
      </w:r>
      <w:r w:rsidR="006520F3">
        <w:rPr>
          <w:rStyle w:val="Bodytext29pt"/>
          <w:rFonts w:eastAsia="Century Schoolbook"/>
          <w:bCs/>
          <w:iCs/>
          <w:sz w:val="24"/>
          <w:szCs w:val="24"/>
        </w:rPr>
        <w:t>rsanţii cu înclinări accentuate, solul este subţire (40 – 60 cm sau mai puţin), uneori apar blocuri de calcar la zi (</w:t>
      </w:r>
      <w:r w:rsidR="006520F3" w:rsidRPr="006520F3">
        <w:rPr>
          <w:rStyle w:val="Bodytext29pt"/>
          <w:rFonts w:eastAsia="Century Schoolbook"/>
          <w:bCs/>
          <w:i/>
          <w:iCs/>
          <w:sz w:val="24"/>
          <w:szCs w:val="24"/>
        </w:rPr>
        <w:t>Eutricambosolul rodic litic</w:t>
      </w:r>
      <w:r w:rsidR="006520F3">
        <w:rPr>
          <w:rStyle w:val="Bodytext29pt"/>
          <w:rFonts w:eastAsia="Century Schoolbook"/>
          <w:bCs/>
          <w:iCs/>
          <w:sz w:val="24"/>
          <w:szCs w:val="24"/>
        </w:rPr>
        <w:t>).</w:t>
      </w:r>
    </w:p>
    <w:p w14:paraId="365CFF24" w14:textId="64B96F87" w:rsidR="00026E86" w:rsidRDefault="00026E86" w:rsidP="005909C8">
      <w:pPr>
        <w:spacing w:line="360" w:lineRule="auto"/>
        <w:ind w:firstLine="708"/>
        <w:jc w:val="both"/>
        <w:rPr>
          <w:rStyle w:val="Bodytext29pt"/>
          <w:rFonts w:eastAsia="Century Schoolbook"/>
          <w:bCs/>
          <w:iCs/>
          <w:sz w:val="24"/>
          <w:szCs w:val="24"/>
        </w:rPr>
      </w:pPr>
      <w:r>
        <w:rPr>
          <w:rStyle w:val="Bodytext29pt"/>
          <w:rFonts w:eastAsia="Century Schoolbook"/>
          <w:bCs/>
          <w:iCs/>
          <w:sz w:val="24"/>
          <w:szCs w:val="24"/>
        </w:rPr>
        <w:t>Problema condiţiilor climatice care favorizează formarea acestor depozite roşii, respectiv a eutricambosolurilor rodice</w:t>
      </w:r>
      <w:r w:rsidR="00783B52">
        <w:rPr>
          <w:rStyle w:val="Bodytext29pt"/>
          <w:rFonts w:eastAsia="Century Schoolbook"/>
          <w:bCs/>
          <w:iCs/>
          <w:sz w:val="24"/>
          <w:szCs w:val="24"/>
        </w:rPr>
        <w:t>,</w:t>
      </w:r>
      <w:r>
        <w:rPr>
          <w:rStyle w:val="Bodytext29pt"/>
          <w:rFonts w:eastAsia="Century Schoolbook"/>
          <w:bCs/>
          <w:iCs/>
          <w:sz w:val="24"/>
          <w:szCs w:val="24"/>
        </w:rPr>
        <w:t xml:space="preserve"> a fost pe deplin discutată, astăzi se consideră că aceste soluri </w:t>
      </w:r>
      <w:r w:rsidR="00887C12">
        <w:rPr>
          <w:rStyle w:val="Bodytext29pt"/>
          <w:rFonts w:eastAsia="Century Schoolbook"/>
          <w:bCs/>
          <w:iCs/>
          <w:sz w:val="24"/>
          <w:szCs w:val="24"/>
        </w:rPr>
        <w:t xml:space="preserve">sunt </w:t>
      </w:r>
      <w:r w:rsidR="00887C12">
        <w:rPr>
          <w:rStyle w:val="Bodytext29pt"/>
          <w:rFonts w:eastAsia="Century Schoolbook"/>
          <w:bCs/>
          <w:i/>
          <w:iCs/>
          <w:sz w:val="24"/>
          <w:szCs w:val="24"/>
        </w:rPr>
        <w:t>soluri relicte</w:t>
      </w:r>
      <w:r w:rsidR="00887C12">
        <w:rPr>
          <w:rStyle w:val="Bodytext29pt"/>
          <w:rFonts w:eastAsia="Century Schoolbook"/>
          <w:bCs/>
          <w:iCs/>
          <w:sz w:val="24"/>
          <w:szCs w:val="24"/>
        </w:rPr>
        <w:t>, formate într-o perioadă geologică veche, cu condiţii climatice calde şi umede, asemănătoare celor actuale de la tropice. Formarea acestor soluri este strâns legată de calcare sau alte roci bogate în baze ce conţin oxizi de fier slab hidrataţi, care (prin mecanismul de alterare) dau depozite reziduale roşii. Se subliniază faptul că aceste soluri necesită condiţii de climat cald, mediteranean sau cu nuanţă mediteraneană</w:t>
      </w:r>
      <w:r w:rsidR="00450D2E">
        <w:rPr>
          <w:rStyle w:val="Bodytext29pt"/>
          <w:rFonts w:eastAsia="Century Schoolbook"/>
          <w:bCs/>
          <w:iCs/>
          <w:sz w:val="24"/>
          <w:szCs w:val="24"/>
        </w:rPr>
        <w:t>,</w:t>
      </w:r>
      <w:r w:rsidR="00887C12">
        <w:rPr>
          <w:rStyle w:val="Bodytext29pt"/>
          <w:rFonts w:eastAsia="Century Schoolbook"/>
          <w:bCs/>
          <w:iCs/>
          <w:sz w:val="24"/>
          <w:szCs w:val="24"/>
        </w:rPr>
        <w:t xml:space="preserve"> care favorizează formarea sau menţinerea oxizilor ferici slab </w:t>
      </w:r>
      <w:r w:rsidR="009D0E72">
        <w:rPr>
          <w:rStyle w:val="Bodytext29pt"/>
          <w:rFonts w:eastAsia="Century Schoolbook"/>
          <w:bCs/>
          <w:iCs/>
          <w:sz w:val="24"/>
          <w:szCs w:val="24"/>
        </w:rPr>
        <w:t>hidrataţi.</w:t>
      </w:r>
    </w:p>
    <w:p w14:paraId="28B4CF43" w14:textId="77777777" w:rsidR="009D0E72" w:rsidRPr="009D0E72" w:rsidRDefault="009D0E72" w:rsidP="005909C8">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Procesul definitoriu în formarea acestor soluri îl constituie </w:t>
      </w:r>
      <w:r>
        <w:rPr>
          <w:rStyle w:val="Bodytext285pt"/>
          <w:rFonts w:eastAsia="Century Schoolbook"/>
          <w:i/>
          <w:iCs/>
          <w:sz w:val="24"/>
          <w:szCs w:val="24"/>
        </w:rPr>
        <w:t>procesul de rubefiere</w:t>
      </w:r>
      <w:r>
        <w:rPr>
          <w:rStyle w:val="Bodytext285pt"/>
          <w:rFonts w:eastAsia="Century Schoolbook"/>
          <w:iCs/>
          <w:sz w:val="24"/>
          <w:szCs w:val="24"/>
        </w:rPr>
        <w:t>, astfel, fierul eliberat odată cu argila</w:t>
      </w:r>
      <w:r w:rsidR="00450D2E">
        <w:rPr>
          <w:rStyle w:val="Bodytext285pt"/>
          <w:rFonts w:eastAsia="Century Schoolbook"/>
          <w:iCs/>
          <w:sz w:val="24"/>
          <w:szCs w:val="24"/>
        </w:rPr>
        <w:t>,</w:t>
      </w:r>
      <w:r>
        <w:rPr>
          <w:rStyle w:val="Bodytext285pt"/>
          <w:rFonts w:eastAsia="Century Schoolbook"/>
          <w:iCs/>
          <w:sz w:val="24"/>
          <w:szCs w:val="24"/>
        </w:rPr>
        <w:t xml:space="preserve"> ca urmare a alterării calcarelor şi</w:t>
      </w:r>
      <w:r w:rsidRPr="00450D2E">
        <w:rPr>
          <w:rStyle w:val="Bodytext285pt"/>
          <w:rFonts w:eastAsia="Century Schoolbook"/>
          <w:iCs/>
          <w:sz w:val="24"/>
          <w:szCs w:val="24"/>
        </w:rPr>
        <w:t>/</w:t>
      </w:r>
      <w:r>
        <w:rPr>
          <w:rStyle w:val="Bodytext285pt"/>
          <w:rFonts w:eastAsia="Century Schoolbook"/>
          <w:iCs/>
          <w:sz w:val="24"/>
          <w:szCs w:val="24"/>
        </w:rPr>
        <w:t>sau a bauxitelor, a suferit intense procese de oxidare care au imprimat solului</w:t>
      </w:r>
      <w:r w:rsidR="00450D2E">
        <w:rPr>
          <w:rStyle w:val="Bodytext285pt"/>
          <w:rFonts w:eastAsia="Century Schoolbook"/>
          <w:iCs/>
          <w:sz w:val="24"/>
          <w:szCs w:val="24"/>
        </w:rPr>
        <w:t>,</w:t>
      </w:r>
      <w:r>
        <w:rPr>
          <w:rStyle w:val="Bodytext285pt"/>
          <w:rFonts w:eastAsia="Century Schoolbook"/>
          <w:iCs/>
          <w:sz w:val="24"/>
          <w:szCs w:val="24"/>
        </w:rPr>
        <w:t xml:space="preserve"> şi în primul rând orizontului B</w:t>
      </w:r>
      <w:r w:rsidR="00450D2E">
        <w:rPr>
          <w:rStyle w:val="Bodytext285pt"/>
          <w:rFonts w:eastAsia="Century Schoolbook"/>
          <w:iCs/>
          <w:sz w:val="24"/>
          <w:szCs w:val="24"/>
        </w:rPr>
        <w:t>,</w:t>
      </w:r>
      <w:r w:rsidR="00A542FC">
        <w:rPr>
          <w:rStyle w:val="Bodytext285pt"/>
          <w:rFonts w:eastAsia="Century Schoolbook"/>
          <w:iCs/>
          <w:sz w:val="24"/>
          <w:szCs w:val="24"/>
        </w:rPr>
        <w:t xml:space="preserve"> culori </w:t>
      </w:r>
      <w:r w:rsidR="00A542FC" w:rsidRPr="00450D2E">
        <w:rPr>
          <w:rFonts w:ascii="Times New Roman" w:hAnsi="Times New Roman" w:cs="Times New Roman"/>
          <w:i/>
          <w:sz w:val="24"/>
          <w:szCs w:val="24"/>
          <w:lang w:val="ro-RO"/>
        </w:rPr>
        <w:t>în nuanţe de 5YR şi mai roşii</w:t>
      </w:r>
      <w:r w:rsidR="00450D2E">
        <w:rPr>
          <w:rFonts w:ascii="Times New Roman" w:hAnsi="Times New Roman" w:cs="Times New Roman"/>
          <w:i/>
          <w:sz w:val="24"/>
          <w:szCs w:val="24"/>
          <w:lang w:val="ro-RO"/>
        </w:rPr>
        <w:t>,</w:t>
      </w:r>
      <w:r w:rsidR="00A542FC" w:rsidRPr="00450D2E">
        <w:rPr>
          <w:rFonts w:ascii="Times New Roman" w:hAnsi="Times New Roman" w:cs="Times New Roman"/>
          <w:i/>
          <w:sz w:val="24"/>
          <w:szCs w:val="24"/>
          <w:lang w:val="ro-RO"/>
        </w:rPr>
        <w:t xml:space="preserve"> cu valori şi crome </w:t>
      </w:r>
      <m:oMath>
        <m:r>
          <w:rPr>
            <w:rFonts w:ascii="Cambria Math" w:hAnsi="Cambria Math" w:cs="Times New Roman"/>
            <w:sz w:val="24"/>
            <w:szCs w:val="24"/>
            <w:lang w:val="ro-RO"/>
          </w:rPr>
          <m:t>≥</m:t>
        </m:r>
      </m:oMath>
      <w:r w:rsidR="00A542FC" w:rsidRPr="00450D2E">
        <w:rPr>
          <w:rFonts w:ascii="Times New Roman" w:hAnsi="Times New Roman" w:cs="Times New Roman"/>
          <w:i/>
          <w:sz w:val="24"/>
          <w:szCs w:val="24"/>
          <w:lang w:val="ro-RO"/>
        </w:rPr>
        <w:t xml:space="preserve"> 3,5.</w:t>
      </w:r>
    </w:p>
    <w:p w14:paraId="3B80063F" w14:textId="77777777" w:rsidR="00A542FC" w:rsidRDefault="00A542FC" w:rsidP="00FA60BC">
      <w:pPr>
        <w:spacing w:line="360" w:lineRule="auto"/>
        <w:ind w:firstLine="708"/>
        <w:jc w:val="both"/>
        <w:rPr>
          <w:rStyle w:val="Bodytext285pt"/>
          <w:rFonts w:eastAsia="Century Schoolbook"/>
          <w:b/>
          <w:bCs/>
          <w:iCs/>
          <w:sz w:val="24"/>
          <w:szCs w:val="24"/>
        </w:rPr>
      </w:pPr>
      <w:r w:rsidRPr="00AD6C9D">
        <w:rPr>
          <w:rStyle w:val="Bodytext285pt"/>
          <w:rFonts w:eastAsia="Century Schoolbook"/>
          <w:b/>
          <w:bCs/>
          <w:iCs/>
          <w:sz w:val="24"/>
          <w:szCs w:val="24"/>
        </w:rPr>
        <w:t>Alcătuirea profilului</w:t>
      </w:r>
    </w:p>
    <w:p w14:paraId="397C6E9C" w14:textId="77777777" w:rsidR="00A542FC" w:rsidRDefault="00A542FC" w:rsidP="005909C8">
      <w:pPr>
        <w:spacing w:line="360" w:lineRule="auto"/>
        <w:ind w:firstLine="708"/>
        <w:jc w:val="both"/>
        <w:rPr>
          <w:rStyle w:val="Bodytext285pt"/>
          <w:rFonts w:eastAsia="Century Schoolbook"/>
          <w:iCs/>
          <w:sz w:val="24"/>
          <w:szCs w:val="24"/>
        </w:rPr>
      </w:pPr>
      <w:r w:rsidRPr="00AD6C9D">
        <w:rPr>
          <w:rStyle w:val="Bodytext285pt"/>
          <w:rFonts w:eastAsia="Century Schoolbook"/>
          <w:iCs/>
          <w:sz w:val="24"/>
          <w:szCs w:val="24"/>
        </w:rPr>
        <w:t xml:space="preserve">Subtipul </w:t>
      </w:r>
      <w:r>
        <w:rPr>
          <w:rStyle w:val="Bodytext285pt"/>
          <w:rFonts w:eastAsia="Century Schoolbook"/>
          <w:iCs/>
          <w:sz w:val="24"/>
          <w:szCs w:val="24"/>
        </w:rPr>
        <w:t xml:space="preserve">eutricambosol rodic </w:t>
      </w:r>
      <w:r w:rsidRPr="00AD6C9D">
        <w:rPr>
          <w:rStyle w:val="Bodytext285pt"/>
          <w:rFonts w:eastAsia="Century Schoolbook"/>
          <w:iCs/>
          <w:sz w:val="24"/>
          <w:szCs w:val="24"/>
        </w:rPr>
        <w:t>prezintă următoarea succesiune de orizonturi:</w:t>
      </w:r>
    </w:p>
    <w:p w14:paraId="75AC3AB3" w14:textId="77777777" w:rsidR="00A542FC" w:rsidRDefault="00A542FC" w:rsidP="005909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R</w:t>
      </w:r>
    </w:p>
    <w:p w14:paraId="6B54D1AC" w14:textId="38F87538" w:rsidR="00A542FC" w:rsidRDefault="00A542FC" w:rsidP="001166D6">
      <w:pPr>
        <w:spacing w:after="0" w:line="360" w:lineRule="auto"/>
        <w:ind w:firstLine="720"/>
        <w:jc w:val="both"/>
        <w:rPr>
          <w:rFonts w:ascii="Times New Roman" w:eastAsiaTheme="minorEastAsia" w:hAnsi="Times New Roman" w:cs="Times New Roman"/>
          <w:iCs/>
          <w:sz w:val="24"/>
          <w:szCs w:val="24"/>
          <w:lang w:val="ro-RO"/>
        </w:rPr>
      </w:pPr>
      <w:r w:rsidRPr="00A542FC">
        <w:rPr>
          <w:rFonts w:ascii="Times New Roman" w:eastAsiaTheme="minorEastAsia" w:hAnsi="Times New Roman" w:cs="Times New Roman"/>
          <w:b/>
          <w:i/>
          <w:iCs/>
          <w:sz w:val="24"/>
          <w:szCs w:val="24"/>
          <w:lang w:val="ro-RO"/>
        </w:rPr>
        <w:t>Orizontul Ao</w:t>
      </w:r>
      <m:oMath>
        <m:r>
          <m:rPr>
            <m:sty m:val="bi"/>
          </m:rPr>
          <w:rPr>
            <w:rFonts w:ascii="Cambria Math" w:eastAsiaTheme="minorEastAsia" w:hAnsi="Cambria Math" w:cs="Times New Roman"/>
            <w:sz w:val="24"/>
            <w:szCs w:val="24"/>
            <w:lang w:val="ro-RO"/>
          </w:rPr>
          <m:t xml:space="preserve"> </m:t>
        </m:r>
        <m:r>
          <w:rPr>
            <w:rFonts w:ascii="Cambria Math" w:eastAsiaTheme="minorEastAsia" w:hAnsi="Cambria Math" w:cs="Times New Roman"/>
            <w:sz w:val="24"/>
            <w:szCs w:val="24"/>
            <w:lang w:val="ro-RO"/>
          </w:rPr>
          <m:t xml:space="preserve">→ </m:t>
        </m:r>
      </m:oMath>
      <w:r w:rsidRPr="00A542FC">
        <w:rPr>
          <w:rFonts w:ascii="Times New Roman" w:eastAsiaTheme="minorEastAsia" w:hAnsi="Times New Roman" w:cs="Times New Roman"/>
          <w:iCs/>
          <w:sz w:val="24"/>
          <w:szCs w:val="24"/>
          <w:lang w:val="ro-RO"/>
        </w:rPr>
        <w:t>20 – 30 cm</w:t>
      </w:r>
      <w:r>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Cs/>
          <w:sz w:val="24"/>
          <w:szCs w:val="24"/>
          <w:lang w:val="ro-RO"/>
        </w:rPr>
        <w:t>grosime, lut argilos, brun-roşcat închis sau brun</w:t>
      </w:r>
      <w:r w:rsidR="00450D2E">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roşcat (5YR 3-4</w:t>
      </w:r>
      <w:r w:rsidRPr="00450D2E">
        <w:rPr>
          <w:rFonts w:ascii="Times New Roman" w:eastAsiaTheme="minorEastAsia" w:hAnsi="Times New Roman" w:cs="Times New Roman"/>
          <w:iCs/>
          <w:sz w:val="24"/>
          <w:szCs w:val="24"/>
          <w:lang w:val="ro-RO"/>
        </w:rPr>
        <w:t>/3-4)</w:t>
      </w:r>
      <w:r>
        <w:rPr>
          <w:rFonts w:ascii="Times New Roman" w:eastAsiaTheme="minorEastAsia" w:hAnsi="Times New Roman" w:cs="Times New Roman"/>
          <w:iCs/>
          <w:sz w:val="24"/>
          <w:szCs w:val="24"/>
          <w:lang w:val="ro-RO"/>
        </w:rPr>
        <w:t xml:space="preserve"> în stare umedă, structură grăunţoasă moderat-puternic dezvoltată, slab compact-afânat, trecere treptată.</w:t>
      </w:r>
    </w:p>
    <w:p w14:paraId="2FFC9C03" w14:textId="77777777" w:rsidR="00295475" w:rsidRDefault="00A542FC" w:rsidP="001166D6">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AB</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iCs/>
          <w:sz w:val="24"/>
          <w:szCs w:val="24"/>
          <w:lang w:val="ro-RO"/>
        </w:rPr>
        <w:t xml:space="preserve"> 10 </w:t>
      </w:r>
      <w:r w:rsidR="00295475">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w:t>
      </w:r>
      <w:r w:rsidR="00295475">
        <w:rPr>
          <w:rFonts w:ascii="Times New Roman" w:eastAsiaTheme="minorEastAsia" w:hAnsi="Times New Roman" w:cs="Times New Roman"/>
          <w:iCs/>
          <w:sz w:val="24"/>
          <w:szCs w:val="24"/>
          <w:lang w:val="ro-RO"/>
        </w:rPr>
        <w:t>12 cm, argilă, brun-roşcat închis sau brun roşcat (5YR 3-4</w:t>
      </w:r>
      <w:r w:rsidR="00295475" w:rsidRPr="00450D2E">
        <w:rPr>
          <w:rFonts w:ascii="Times New Roman" w:eastAsiaTheme="minorEastAsia" w:hAnsi="Times New Roman" w:cs="Times New Roman"/>
          <w:iCs/>
          <w:sz w:val="24"/>
          <w:szCs w:val="24"/>
          <w:lang w:val="ro-RO"/>
        </w:rPr>
        <w:t>/3-4)</w:t>
      </w:r>
      <w:r w:rsidR="00295475">
        <w:rPr>
          <w:rFonts w:ascii="Times New Roman" w:eastAsiaTheme="minorEastAsia" w:hAnsi="Times New Roman" w:cs="Times New Roman"/>
          <w:iCs/>
          <w:sz w:val="24"/>
          <w:szCs w:val="24"/>
          <w:lang w:val="ro-RO"/>
        </w:rPr>
        <w:t xml:space="preserve"> în stare umedă, separaţii ferimanganice negre rare, nuciform sau prismatic columnoid mic, moderat slab compact-afânat, trecere treptată.</w:t>
      </w:r>
    </w:p>
    <w:p w14:paraId="08F9E18E" w14:textId="0E2397DC" w:rsidR="00A542FC" w:rsidRDefault="000A6E64" w:rsidP="001166D6">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Bv</w:t>
      </w:r>
      <w:r w:rsidR="00295475">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295475">
        <w:rPr>
          <w:rFonts w:ascii="Times New Roman" w:eastAsiaTheme="minorEastAsia" w:hAnsi="Times New Roman" w:cs="Times New Roman"/>
          <w:b/>
          <w:i/>
          <w:iCs/>
          <w:sz w:val="24"/>
          <w:szCs w:val="24"/>
          <w:lang w:val="ro-RO"/>
        </w:rPr>
        <w:t xml:space="preserve"> </w:t>
      </w:r>
      <w:r w:rsidR="00295475">
        <w:rPr>
          <w:rFonts w:ascii="Times New Roman" w:eastAsiaTheme="minorEastAsia" w:hAnsi="Times New Roman" w:cs="Times New Roman"/>
          <w:iCs/>
          <w:sz w:val="24"/>
          <w:szCs w:val="24"/>
          <w:lang w:val="ro-RO"/>
        </w:rPr>
        <w:t>60 – 150 cm grosime, argilă, roşu închis până la roşu (2,5YR 3-3,5</w:t>
      </w:r>
      <w:r w:rsidR="00295475" w:rsidRPr="00450D2E">
        <w:rPr>
          <w:rFonts w:ascii="Times New Roman" w:eastAsiaTheme="minorEastAsia" w:hAnsi="Times New Roman" w:cs="Times New Roman"/>
          <w:iCs/>
          <w:sz w:val="24"/>
          <w:szCs w:val="24"/>
          <w:lang w:val="ro-RO"/>
        </w:rPr>
        <w:t>/</w:t>
      </w:r>
      <w:r w:rsidR="00295475">
        <w:rPr>
          <w:rFonts w:ascii="Times New Roman" w:eastAsiaTheme="minorEastAsia" w:hAnsi="Times New Roman" w:cs="Times New Roman"/>
          <w:iCs/>
          <w:sz w:val="24"/>
          <w:szCs w:val="24"/>
          <w:lang w:val="ro-RO"/>
        </w:rPr>
        <w:t>6), pete ferimanganice negre mici şi bobovine, structură prismatic columnoidă, slab dezvoltată</w:t>
      </w:r>
      <w:r w:rsidR="00450D2E">
        <w:rPr>
          <w:rFonts w:ascii="Times New Roman" w:eastAsiaTheme="minorEastAsia" w:hAnsi="Times New Roman" w:cs="Times New Roman"/>
          <w:iCs/>
          <w:sz w:val="24"/>
          <w:szCs w:val="24"/>
          <w:lang w:val="ro-RO"/>
        </w:rPr>
        <w:t>,</w:t>
      </w:r>
      <w:r w:rsidR="00295475">
        <w:rPr>
          <w:rFonts w:ascii="Times New Roman" w:eastAsiaTheme="minorEastAsia" w:hAnsi="Times New Roman" w:cs="Times New Roman"/>
          <w:iCs/>
          <w:sz w:val="24"/>
          <w:szCs w:val="24"/>
          <w:lang w:val="ro-RO"/>
        </w:rPr>
        <w:t xml:space="preserve"> care în presare se desface în agre</w:t>
      </w:r>
      <w:r w:rsidR="00450D2E">
        <w:rPr>
          <w:rFonts w:ascii="Times New Roman" w:eastAsiaTheme="minorEastAsia" w:hAnsi="Times New Roman" w:cs="Times New Roman"/>
          <w:iCs/>
          <w:sz w:val="24"/>
          <w:szCs w:val="24"/>
          <w:lang w:val="ro-RO"/>
        </w:rPr>
        <w:t>g</w:t>
      </w:r>
      <w:r w:rsidR="00295475">
        <w:rPr>
          <w:rFonts w:ascii="Times New Roman" w:eastAsiaTheme="minorEastAsia" w:hAnsi="Times New Roman" w:cs="Times New Roman"/>
          <w:iCs/>
          <w:sz w:val="24"/>
          <w:szCs w:val="24"/>
          <w:lang w:val="ro-RO"/>
        </w:rPr>
        <w:t>ate mici colţurate</w:t>
      </w:r>
      <w:r w:rsidR="00450D2E">
        <w:rPr>
          <w:rFonts w:ascii="Times New Roman" w:eastAsiaTheme="minorEastAsia" w:hAnsi="Times New Roman" w:cs="Times New Roman"/>
          <w:iCs/>
          <w:sz w:val="24"/>
          <w:szCs w:val="24"/>
          <w:lang w:val="ro-RO"/>
        </w:rPr>
        <w:t>;</w:t>
      </w:r>
      <w:r w:rsidR="00295475">
        <w:rPr>
          <w:rFonts w:ascii="Times New Roman" w:eastAsiaTheme="minorEastAsia" w:hAnsi="Times New Roman" w:cs="Times New Roman"/>
          <w:iCs/>
          <w:sz w:val="24"/>
          <w:szCs w:val="24"/>
          <w:lang w:val="ro-RO"/>
        </w:rPr>
        <w:t xml:space="preserve"> agregatele structurale prezintă pelicule bine dezvoltate de argilă</w:t>
      </w:r>
      <w:r w:rsidR="00450D2E">
        <w:rPr>
          <w:rFonts w:ascii="Times New Roman" w:eastAsiaTheme="minorEastAsia" w:hAnsi="Times New Roman" w:cs="Times New Roman"/>
          <w:iCs/>
          <w:sz w:val="24"/>
          <w:szCs w:val="24"/>
          <w:lang w:val="ro-RO"/>
        </w:rPr>
        <w:t>,</w:t>
      </w:r>
      <w:r w:rsidR="00295475">
        <w:rPr>
          <w:rFonts w:ascii="Times New Roman" w:eastAsiaTheme="minorEastAsia" w:hAnsi="Times New Roman" w:cs="Times New Roman"/>
          <w:iCs/>
          <w:sz w:val="24"/>
          <w:szCs w:val="24"/>
          <w:lang w:val="ro-RO"/>
        </w:rPr>
        <w:t xml:space="preserve"> ce conferă acestora un aspect ,,</w:t>
      </w:r>
      <w:r w:rsidR="00295475">
        <w:rPr>
          <w:rFonts w:ascii="Times New Roman" w:eastAsiaTheme="minorEastAsia" w:hAnsi="Times New Roman" w:cs="Times New Roman"/>
          <w:i/>
          <w:iCs/>
          <w:sz w:val="24"/>
          <w:szCs w:val="24"/>
          <w:lang w:val="ro-RO"/>
        </w:rPr>
        <w:t>cerat</w:t>
      </w:r>
      <w:r w:rsidR="00295475" w:rsidRPr="00450D2E">
        <w:rPr>
          <w:rFonts w:ascii="Times New Roman" w:eastAsiaTheme="minorEastAsia" w:hAnsi="Times New Roman" w:cs="Times New Roman"/>
          <w:iCs/>
          <w:sz w:val="24"/>
          <w:szCs w:val="24"/>
          <w:lang w:val="ro-RO"/>
        </w:rPr>
        <w:t>”</w:t>
      </w:r>
      <w:r w:rsidR="00295475">
        <w:rPr>
          <w:rFonts w:ascii="Times New Roman" w:eastAsiaTheme="minorEastAsia" w:hAnsi="Times New Roman" w:cs="Times New Roman"/>
          <w:iCs/>
          <w:sz w:val="24"/>
          <w:szCs w:val="24"/>
          <w:lang w:val="ro-RO"/>
        </w:rPr>
        <w:t>, compact, foarte adeziv, face efervescenţă cu HCl exclusiv</w:t>
      </w:r>
      <w:r w:rsidR="00450D2E">
        <w:rPr>
          <w:rFonts w:ascii="Times New Roman" w:eastAsiaTheme="minorEastAsia" w:hAnsi="Times New Roman" w:cs="Times New Roman"/>
          <w:iCs/>
          <w:sz w:val="24"/>
          <w:szCs w:val="24"/>
          <w:lang w:val="ro-RO"/>
        </w:rPr>
        <w:t xml:space="preserve"> și</w:t>
      </w:r>
      <w:r w:rsidR="00295475">
        <w:rPr>
          <w:rFonts w:ascii="Times New Roman" w:eastAsiaTheme="minorEastAsia" w:hAnsi="Times New Roman" w:cs="Times New Roman"/>
          <w:iCs/>
          <w:sz w:val="24"/>
          <w:szCs w:val="24"/>
          <w:lang w:val="ro-RO"/>
        </w:rPr>
        <w:t xml:space="preserve"> numai în apropierea imediată a fragmentelor de calcar</w:t>
      </w:r>
      <w:r w:rsidR="00F5338F">
        <w:rPr>
          <w:rFonts w:ascii="Times New Roman" w:eastAsiaTheme="minorEastAsia" w:hAnsi="Times New Roman" w:cs="Times New Roman"/>
          <w:iCs/>
          <w:sz w:val="24"/>
          <w:szCs w:val="24"/>
          <w:lang w:val="ro-RO"/>
        </w:rPr>
        <w:t>, trecere ondulată.</w:t>
      </w:r>
    </w:p>
    <w:p w14:paraId="754EBC7B" w14:textId="0685971C" w:rsidR="005909C8" w:rsidRPr="007931BB" w:rsidRDefault="00F5338F" w:rsidP="007931BB">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R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începe la adâncimi cuprinse între 80 şi 150 cm, uneori chiar mai mult, </w:t>
      </w:r>
      <w:r w:rsidR="00B30861">
        <w:rPr>
          <w:rFonts w:ascii="Times New Roman" w:eastAsiaTheme="minorEastAsia" w:hAnsi="Times New Roman" w:cs="Times New Roman"/>
          <w:iCs/>
          <w:sz w:val="24"/>
          <w:szCs w:val="24"/>
          <w:lang w:val="ro-RO"/>
        </w:rPr>
        <w:t>calcar cenuşiu sub formă de blocuri masive, puternic rotunjite în partea superioară şi acoperite de un strat subţire</w:t>
      </w:r>
      <w:r w:rsidR="00450D2E">
        <w:rPr>
          <w:rFonts w:ascii="Times New Roman" w:eastAsiaTheme="minorEastAsia" w:hAnsi="Times New Roman" w:cs="Times New Roman"/>
          <w:iCs/>
          <w:sz w:val="24"/>
          <w:szCs w:val="24"/>
          <w:lang w:val="ro-RO"/>
        </w:rPr>
        <w:t>,</w:t>
      </w:r>
      <w:r w:rsidR="00B30861">
        <w:rPr>
          <w:rFonts w:ascii="Times New Roman" w:eastAsiaTheme="minorEastAsia" w:hAnsi="Times New Roman" w:cs="Times New Roman"/>
          <w:iCs/>
          <w:sz w:val="24"/>
          <w:szCs w:val="24"/>
          <w:lang w:val="ro-RO"/>
        </w:rPr>
        <w:t xml:space="preserve"> friabil</w:t>
      </w:r>
      <w:r w:rsidR="00450D2E">
        <w:rPr>
          <w:rFonts w:ascii="Times New Roman" w:eastAsiaTheme="minorEastAsia" w:hAnsi="Times New Roman" w:cs="Times New Roman"/>
          <w:iCs/>
          <w:sz w:val="24"/>
          <w:szCs w:val="24"/>
          <w:lang w:val="ro-RO"/>
        </w:rPr>
        <w:t>,</w:t>
      </w:r>
      <w:r w:rsidR="00B30861">
        <w:rPr>
          <w:rFonts w:ascii="Times New Roman" w:eastAsiaTheme="minorEastAsia" w:hAnsi="Times New Roman" w:cs="Times New Roman"/>
          <w:iCs/>
          <w:sz w:val="24"/>
          <w:szCs w:val="24"/>
          <w:lang w:val="ro-RO"/>
        </w:rPr>
        <w:t xml:space="preserve"> de carbonat de calciu, spaţii verticale umplute cu material argilos roşu</w:t>
      </w:r>
      <w:r w:rsidR="00450D2E">
        <w:rPr>
          <w:rFonts w:ascii="Times New Roman" w:eastAsiaTheme="minorEastAsia" w:hAnsi="Times New Roman" w:cs="Times New Roman"/>
          <w:iCs/>
          <w:sz w:val="24"/>
          <w:szCs w:val="24"/>
          <w:lang w:val="ro-RO"/>
        </w:rPr>
        <w:t>.</w:t>
      </w:r>
    </w:p>
    <w:p w14:paraId="68A1A7DA" w14:textId="77777777" w:rsidR="006520F3" w:rsidRPr="00450D2E" w:rsidRDefault="006520F3" w:rsidP="00FA60BC">
      <w:pPr>
        <w:pStyle w:val="Bodytext41"/>
        <w:shd w:val="clear" w:color="auto" w:fill="auto"/>
        <w:spacing w:line="360" w:lineRule="auto"/>
        <w:ind w:firstLine="720"/>
        <w:jc w:val="both"/>
        <w:rPr>
          <w:bCs w:val="0"/>
          <w:sz w:val="24"/>
          <w:szCs w:val="24"/>
        </w:rPr>
      </w:pPr>
      <w:r w:rsidRPr="00450D2E">
        <w:rPr>
          <w:bCs w:val="0"/>
          <w:sz w:val="24"/>
          <w:szCs w:val="24"/>
        </w:rPr>
        <w:t>Proprietăţi</w:t>
      </w:r>
      <w:r w:rsidR="0027004C" w:rsidRPr="00450D2E">
        <w:rPr>
          <w:bCs w:val="0"/>
          <w:sz w:val="24"/>
          <w:szCs w:val="24"/>
        </w:rPr>
        <w:t xml:space="preserve"> fizico-chimice</w:t>
      </w:r>
    </w:p>
    <w:p w14:paraId="1CB14910" w14:textId="4E02CBE3" w:rsidR="00FA60BC" w:rsidRPr="007931BB" w:rsidRDefault="006520F3" w:rsidP="007931BB">
      <w:pPr>
        <w:pStyle w:val="Bodytext41"/>
        <w:shd w:val="clear" w:color="auto" w:fill="auto"/>
        <w:spacing w:line="360" w:lineRule="auto"/>
        <w:ind w:firstLine="720"/>
        <w:jc w:val="both"/>
        <w:rPr>
          <w:b w:val="0"/>
          <w:bCs w:val="0"/>
          <w:sz w:val="24"/>
          <w:szCs w:val="24"/>
          <w:lang w:val="ro-RO"/>
        </w:rPr>
      </w:pPr>
      <w:r w:rsidRPr="00450D2E">
        <w:rPr>
          <w:b w:val="0"/>
          <w:bCs w:val="0"/>
          <w:sz w:val="24"/>
          <w:szCs w:val="24"/>
        </w:rPr>
        <w:t>Aceste soluri conţin între 4 şi 9% humus şi au o reacţie de la slab acidă la neutră. Gradul de saturaţie în baze este în general peste 60 – 70%</w:t>
      </w:r>
      <w:r w:rsidR="00C04186" w:rsidRPr="00450D2E">
        <w:rPr>
          <w:b w:val="0"/>
          <w:bCs w:val="0"/>
          <w:sz w:val="24"/>
          <w:szCs w:val="24"/>
        </w:rPr>
        <w:t xml:space="preserve">, </w:t>
      </w:r>
      <w:r w:rsidR="007B30DD" w:rsidRPr="00450D2E">
        <w:rPr>
          <w:b w:val="0"/>
          <w:bCs w:val="0"/>
          <w:sz w:val="24"/>
          <w:szCs w:val="24"/>
        </w:rPr>
        <w:t>în comple</w:t>
      </w:r>
      <w:r w:rsidR="00450D2E" w:rsidRPr="00450D2E">
        <w:rPr>
          <w:b w:val="0"/>
          <w:bCs w:val="0"/>
          <w:sz w:val="24"/>
          <w:szCs w:val="24"/>
        </w:rPr>
        <w:t>xu</w:t>
      </w:r>
      <w:r w:rsidR="00450D2E">
        <w:rPr>
          <w:b w:val="0"/>
          <w:bCs w:val="0"/>
          <w:sz w:val="24"/>
          <w:szCs w:val="24"/>
          <w:lang w:val="fr-FR"/>
        </w:rPr>
        <w:t>l</w:t>
      </w:r>
      <w:r w:rsidR="007B30DD" w:rsidRPr="00450D2E">
        <w:rPr>
          <w:b w:val="0"/>
          <w:bCs w:val="0"/>
          <w:sz w:val="24"/>
          <w:szCs w:val="24"/>
        </w:rPr>
        <w:t xml:space="preserve"> adsorbtiv al solului </w:t>
      </w:r>
      <w:r w:rsidR="00C04186" w:rsidRPr="00450D2E">
        <w:rPr>
          <w:b w:val="0"/>
          <w:bCs w:val="0"/>
          <w:sz w:val="24"/>
          <w:szCs w:val="24"/>
        </w:rPr>
        <w:t>dintre cationi predomină Ca</w:t>
      </w:r>
      <w:r w:rsidR="00C04186" w:rsidRPr="00450D2E">
        <w:rPr>
          <w:b w:val="0"/>
          <w:bCs w:val="0"/>
          <w:sz w:val="24"/>
          <w:szCs w:val="24"/>
          <w:vertAlign w:val="superscript"/>
        </w:rPr>
        <w:t>2+</w:t>
      </w:r>
      <w:r w:rsidR="00C04186">
        <w:rPr>
          <w:b w:val="0"/>
          <w:bCs w:val="0"/>
          <w:sz w:val="24"/>
          <w:szCs w:val="24"/>
          <w:lang w:val="ro-RO"/>
        </w:rPr>
        <w:t>.</w:t>
      </w:r>
    </w:p>
    <w:p w14:paraId="584CAFBF" w14:textId="77777777" w:rsidR="00C04186" w:rsidRPr="00450D2E" w:rsidRDefault="00C04186" w:rsidP="00FA60BC">
      <w:pPr>
        <w:pStyle w:val="Bodytext41"/>
        <w:shd w:val="clear" w:color="auto" w:fill="auto"/>
        <w:spacing w:line="360" w:lineRule="auto"/>
        <w:ind w:firstLine="720"/>
        <w:jc w:val="both"/>
        <w:rPr>
          <w:bCs w:val="0"/>
          <w:sz w:val="24"/>
          <w:szCs w:val="24"/>
          <w:lang w:val="ro-RO"/>
        </w:rPr>
      </w:pPr>
      <w:r w:rsidRPr="00450D2E">
        <w:rPr>
          <w:bCs w:val="0"/>
          <w:sz w:val="24"/>
          <w:szCs w:val="24"/>
          <w:lang w:val="ro-RO"/>
        </w:rPr>
        <w:t>Folosinţă şi fertilitate</w:t>
      </w:r>
    </w:p>
    <w:p w14:paraId="10FF106D" w14:textId="0245AD43" w:rsidR="00C04186" w:rsidRPr="00450D2E" w:rsidRDefault="00C04186" w:rsidP="00683F6D">
      <w:pPr>
        <w:pStyle w:val="Bodytext41"/>
        <w:shd w:val="clear" w:color="auto" w:fill="auto"/>
        <w:spacing w:line="360" w:lineRule="auto"/>
        <w:ind w:firstLine="720"/>
        <w:jc w:val="both"/>
        <w:rPr>
          <w:b w:val="0"/>
          <w:bCs w:val="0"/>
          <w:sz w:val="24"/>
          <w:szCs w:val="24"/>
        </w:rPr>
      </w:pPr>
      <w:r w:rsidRPr="00450D2E">
        <w:rPr>
          <w:b w:val="0"/>
          <w:bCs w:val="0"/>
          <w:sz w:val="24"/>
          <w:szCs w:val="24"/>
          <w:lang w:val="ro-RO"/>
        </w:rPr>
        <w:t xml:space="preserve">Fertilitatea acestor soluri este relativ bună. Când sunt luate în cultură sunt necesare măsuri de prevenire a eroziunii, puternic favorizată </w:t>
      </w:r>
      <w:r w:rsidRPr="00450D2E">
        <w:rPr>
          <w:b w:val="0"/>
          <w:bCs w:val="0"/>
          <w:sz w:val="24"/>
          <w:szCs w:val="24"/>
          <w:lang w:val="ro-RO"/>
        </w:rPr>
        <w:lastRenderedPageBreak/>
        <w:t>de caracterul accidentat al reliefului</w:t>
      </w:r>
      <w:r w:rsidR="00AE650C" w:rsidRPr="00450D2E">
        <w:rPr>
          <w:b w:val="0"/>
          <w:bCs w:val="0"/>
          <w:sz w:val="24"/>
          <w:szCs w:val="24"/>
          <w:lang w:val="ro-RO"/>
        </w:rPr>
        <w:t xml:space="preserve">. </w:t>
      </w:r>
      <w:r w:rsidR="00AE650C" w:rsidRPr="00450D2E">
        <w:rPr>
          <w:b w:val="0"/>
          <w:bCs w:val="0"/>
          <w:sz w:val="24"/>
          <w:szCs w:val="24"/>
        </w:rPr>
        <w:t>Aplicarea îngrăşămintelor organice şi minerale complexe asigură sporuri de recoltă. Există</w:t>
      </w:r>
      <w:r w:rsidR="00450D2E">
        <w:rPr>
          <w:b w:val="0"/>
          <w:bCs w:val="0"/>
          <w:sz w:val="24"/>
          <w:szCs w:val="24"/>
        </w:rPr>
        <w:t>,</w:t>
      </w:r>
      <w:r w:rsidR="00AE650C" w:rsidRPr="00450D2E">
        <w:rPr>
          <w:b w:val="0"/>
          <w:bCs w:val="0"/>
          <w:sz w:val="24"/>
          <w:szCs w:val="24"/>
        </w:rPr>
        <w:t xml:space="preserve"> însă</w:t>
      </w:r>
      <w:r w:rsidR="00450D2E">
        <w:rPr>
          <w:b w:val="0"/>
          <w:bCs w:val="0"/>
          <w:sz w:val="24"/>
          <w:szCs w:val="24"/>
        </w:rPr>
        <w:t>,</w:t>
      </w:r>
      <w:r w:rsidR="00AE650C" w:rsidRPr="00450D2E">
        <w:rPr>
          <w:b w:val="0"/>
          <w:bCs w:val="0"/>
          <w:sz w:val="24"/>
          <w:szCs w:val="24"/>
        </w:rPr>
        <w:t xml:space="preserve"> pericolul unei retrogradări rapide a </w:t>
      </w:r>
      <w:r w:rsidR="00450D2E">
        <w:rPr>
          <w:b w:val="0"/>
          <w:bCs w:val="0"/>
          <w:sz w:val="24"/>
          <w:szCs w:val="24"/>
        </w:rPr>
        <w:t>î</w:t>
      </w:r>
      <w:r w:rsidR="00AE650C" w:rsidRPr="00450D2E">
        <w:rPr>
          <w:b w:val="0"/>
          <w:bCs w:val="0"/>
          <w:sz w:val="24"/>
          <w:szCs w:val="24"/>
        </w:rPr>
        <w:t>ngră</w:t>
      </w:r>
      <w:r w:rsidR="00450D2E">
        <w:rPr>
          <w:b w:val="0"/>
          <w:bCs w:val="0"/>
          <w:sz w:val="24"/>
          <w:szCs w:val="24"/>
        </w:rPr>
        <w:t>ș</w:t>
      </w:r>
      <w:r w:rsidR="00AE650C" w:rsidRPr="00450D2E">
        <w:rPr>
          <w:b w:val="0"/>
          <w:bCs w:val="0"/>
          <w:sz w:val="24"/>
          <w:szCs w:val="24"/>
        </w:rPr>
        <w:t xml:space="preserve">ămintelor fosfatice, datorită conţinutului mare în oxizi de fier, de aceea aceste îngrăşăminte trebuie </w:t>
      </w:r>
      <w:r w:rsidR="00EE6FDC" w:rsidRPr="00450D2E">
        <w:rPr>
          <w:b w:val="0"/>
          <w:bCs w:val="0"/>
          <w:sz w:val="24"/>
          <w:szCs w:val="24"/>
        </w:rPr>
        <w:t>a</w:t>
      </w:r>
      <w:r w:rsidR="00AE650C" w:rsidRPr="00450D2E">
        <w:rPr>
          <w:b w:val="0"/>
          <w:bCs w:val="0"/>
          <w:sz w:val="24"/>
          <w:szCs w:val="24"/>
        </w:rPr>
        <w:t xml:space="preserve">plicate în stare </w:t>
      </w:r>
      <w:r w:rsidR="00EE6FDC" w:rsidRPr="00450D2E">
        <w:rPr>
          <w:b w:val="0"/>
          <w:bCs w:val="0"/>
          <w:sz w:val="24"/>
          <w:szCs w:val="24"/>
        </w:rPr>
        <w:t>granulată</w:t>
      </w:r>
      <w:r w:rsidR="00AE650C" w:rsidRPr="00450D2E">
        <w:rPr>
          <w:b w:val="0"/>
          <w:bCs w:val="0"/>
          <w:sz w:val="24"/>
          <w:szCs w:val="24"/>
        </w:rPr>
        <w:t xml:space="preserve"> sau împreună cu cele organice.</w:t>
      </w:r>
    </w:p>
    <w:p w14:paraId="2425D780" w14:textId="46149192" w:rsidR="00C04186" w:rsidRPr="00450D2E" w:rsidRDefault="00C04186" w:rsidP="00683F6D">
      <w:pPr>
        <w:pStyle w:val="Bodytext41"/>
        <w:shd w:val="clear" w:color="auto" w:fill="auto"/>
        <w:spacing w:line="360" w:lineRule="auto"/>
        <w:ind w:firstLine="720"/>
        <w:jc w:val="both"/>
        <w:rPr>
          <w:b w:val="0"/>
          <w:bCs w:val="0"/>
          <w:sz w:val="24"/>
          <w:szCs w:val="24"/>
        </w:rPr>
      </w:pPr>
      <w:r w:rsidRPr="00450D2E">
        <w:rPr>
          <w:b w:val="0"/>
          <w:bCs w:val="0"/>
          <w:sz w:val="24"/>
          <w:szCs w:val="24"/>
        </w:rPr>
        <w:t>O mare parte dintre aceste soluri sunt ocupate cu păduri de stejar, fag sau pajişti.</w:t>
      </w:r>
    </w:p>
    <w:p w14:paraId="5AC9224A" w14:textId="77777777" w:rsidR="00E43BA3" w:rsidRDefault="00E43BA3" w:rsidP="000A6E64">
      <w:pPr>
        <w:spacing w:after="0" w:line="360" w:lineRule="auto"/>
        <w:jc w:val="both"/>
        <w:rPr>
          <w:rFonts w:ascii="Times New Roman" w:eastAsiaTheme="minorEastAsia" w:hAnsi="Times New Roman" w:cs="Times New Roman"/>
          <w:b/>
          <w:iCs/>
          <w:sz w:val="24"/>
          <w:szCs w:val="24"/>
          <w:lang w:val="ro-RO"/>
        </w:rPr>
      </w:pPr>
    </w:p>
    <w:p w14:paraId="71355416" w14:textId="77777777" w:rsidR="00E43BA3" w:rsidRDefault="00E43BA3" w:rsidP="000A6E64">
      <w:pPr>
        <w:spacing w:after="0" w:line="360" w:lineRule="auto"/>
        <w:jc w:val="both"/>
        <w:rPr>
          <w:rFonts w:ascii="Times New Roman" w:eastAsiaTheme="minorEastAsia" w:hAnsi="Times New Roman" w:cs="Times New Roman"/>
          <w:b/>
          <w:iCs/>
          <w:sz w:val="24"/>
          <w:szCs w:val="24"/>
          <w:lang w:val="ro-RO"/>
        </w:rPr>
      </w:pPr>
    </w:p>
    <w:p w14:paraId="25E7BCB7" w14:textId="77777777" w:rsidR="000A6E64" w:rsidRPr="00450D2E" w:rsidRDefault="000A6E64" w:rsidP="00FA60BC">
      <w:pPr>
        <w:spacing w:after="0" w:line="360" w:lineRule="auto"/>
        <w:ind w:firstLine="708"/>
        <w:jc w:val="both"/>
        <w:rPr>
          <w:rFonts w:ascii="Times New Roman" w:hAnsi="Times New Roman" w:cs="Times New Roman"/>
          <w:sz w:val="24"/>
          <w:szCs w:val="24"/>
        </w:rPr>
      </w:pPr>
      <w:r w:rsidRPr="000E3B90">
        <w:rPr>
          <w:rFonts w:ascii="Times New Roman" w:eastAsiaTheme="minorEastAsia" w:hAnsi="Times New Roman" w:cs="Times New Roman"/>
          <w:b/>
          <w:iCs/>
          <w:sz w:val="24"/>
          <w:szCs w:val="24"/>
          <w:lang w:val="ro-RO"/>
        </w:rPr>
        <w:t xml:space="preserve">Corelarea </w:t>
      </w:r>
      <w:r w:rsidRPr="00450D2E">
        <w:rPr>
          <w:rFonts w:ascii="Times New Roman" w:hAnsi="Times New Roman" w:cs="Times New Roman"/>
          <w:b/>
          <w:sz w:val="24"/>
          <w:szCs w:val="24"/>
        </w:rPr>
        <w:t xml:space="preserve">subunităţilor taxonomice de nivel superior ale tipului de sol EUTRICAMBOSOL </w:t>
      </w:r>
      <w:r w:rsidRPr="00450D2E">
        <w:rPr>
          <w:rFonts w:ascii="Times New Roman" w:hAnsi="Times New Roman" w:cs="Times New Roman"/>
          <w:sz w:val="24"/>
          <w:szCs w:val="24"/>
        </w:rPr>
        <w:t>(</w:t>
      </w:r>
      <w:r w:rsidRPr="00450D2E">
        <w:rPr>
          <w:rFonts w:ascii="Times New Roman" w:hAnsi="Times New Roman" w:cs="Times New Roman"/>
          <w:b/>
          <w:bCs/>
          <w:color w:val="000000"/>
          <w:sz w:val="24"/>
          <w:szCs w:val="24"/>
        </w:rPr>
        <w:t>SRCS – 1980, SRTS – 2003, SRTS – 2012, SRTS – 2012+)</w:t>
      </w:r>
    </w:p>
    <w:p w14:paraId="463F8189" w14:textId="77777777" w:rsidR="000A6E64" w:rsidRPr="00450D2E" w:rsidRDefault="000A6E64" w:rsidP="000A6E64">
      <w:pPr>
        <w:spacing w:after="0" w:line="360" w:lineRule="auto"/>
        <w:jc w:val="both"/>
        <w:rPr>
          <w:rFonts w:ascii="Times New Roman" w:hAnsi="Times New Roman" w:cs="Times New Roman"/>
          <w:b/>
          <w:sz w:val="24"/>
          <w:szCs w:val="24"/>
        </w:rPr>
      </w:pPr>
    </w:p>
    <w:p w14:paraId="0D59426F" w14:textId="77777777" w:rsidR="000A6E64" w:rsidRPr="000E3B90" w:rsidRDefault="000A6E64" w:rsidP="000A6E64">
      <w:pPr>
        <w:spacing w:after="0" w:line="360" w:lineRule="auto"/>
        <w:jc w:val="center"/>
        <w:rPr>
          <w:rFonts w:ascii="Times New Roman" w:eastAsiaTheme="minorEastAsia" w:hAnsi="Times New Roman" w:cs="Times New Roman"/>
          <w:b/>
          <w:i/>
          <w:iCs/>
          <w:sz w:val="24"/>
          <w:szCs w:val="24"/>
          <w:lang w:val="ro-RO"/>
        </w:rPr>
      </w:pPr>
    </w:p>
    <w:p w14:paraId="345651C0" w14:textId="77777777" w:rsidR="000A6E64" w:rsidRPr="00450D2E" w:rsidRDefault="000A6E64" w:rsidP="000A6E64">
      <w:pPr>
        <w:spacing w:after="0" w:line="360" w:lineRule="auto"/>
        <w:ind w:firstLine="708"/>
        <w:jc w:val="both"/>
        <w:rPr>
          <w:rFonts w:ascii="Times New Roman" w:eastAsiaTheme="minorEastAsia" w:hAnsi="Times New Roman" w:cs="Times New Roman"/>
          <w:b/>
          <w:bCs/>
          <w:sz w:val="24"/>
          <w:szCs w:val="24"/>
        </w:rPr>
      </w:pPr>
      <w:r w:rsidRPr="000E3B90">
        <w:rPr>
          <w:rFonts w:ascii="Times New Roman" w:eastAsiaTheme="minorEastAsia" w:hAnsi="Times New Roman" w:cs="Times New Roman"/>
          <w:bCs/>
          <w:sz w:val="24"/>
          <w:szCs w:val="24"/>
          <w:lang w:val="ro-RO"/>
        </w:rPr>
        <w:t>Corelarea eutricambosolurilor la nivel de tip de sol, cu tipurile de soluri din sistemele taxonomice:</w:t>
      </w:r>
      <w:r w:rsidRPr="00450D2E">
        <w:rPr>
          <w:rFonts w:ascii="Times New Roman" w:hAnsi="Times New Roman" w:cs="Times New Roman"/>
          <w:b/>
          <w:bCs/>
          <w:color w:val="000000"/>
          <w:sz w:val="24"/>
          <w:szCs w:val="24"/>
        </w:rPr>
        <w:t xml:space="preserve"> </w:t>
      </w:r>
      <w:r w:rsidRPr="00450D2E">
        <w:rPr>
          <w:rFonts w:ascii="Times New Roman" w:hAnsi="Times New Roman" w:cs="Times New Roman"/>
          <w:bCs/>
          <w:color w:val="000000"/>
          <w:sz w:val="24"/>
          <w:szCs w:val="24"/>
        </w:rPr>
        <w:t>SRCS – 1980, SRTS – 2003, SRTS – 2012, SRTS – 201</w:t>
      </w:r>
      <w:r w:rsidR="001166D6" w:rsidRPr="00450D2E">
        <w:rPr>
          <w:rFonts w:ascii="Times New Roman" w:hAnsi="Times New Roman" w:cs="Times New Roman"/>
          <w:bCs/>
          <w:color w:val="000000"/>
          <w:sz w:val="24"/>
          <w:szCs w:val="24"/>
        </w:rPr>
        <w:t xml:space="preserve">2+, este prezentată în </w:t>
      </w:r>
      <w:r w:rsidR="001166D6" w:rsidRPr="00450D2E">
        <w:rPr>
          <w:rFonts w:ascii="Times New Roman" w:hAnsi="Times New Roman" w:cs="Times New Roman"/>
          <w:b/>
          <w:bCs/>
          <w:color w:val="000000"/>
          <w:sz w:val="24"/>
          <w:szCs w:val="24"/>
        </w:rPr>
        <w:t>Tabelul 6</w:t>
      </w:r>
      <w:r w:rsidRPr="00450D2E">
        <w:rPr>
          <w:rFonts w:ascii="Times New Roman" w:hAnsi="Times New Roman" w:cs="Times New Roman"/>
          <w:b/>
          <w:bCs/>
          <w:color w:val="000000"/>
          <w:sz w:val="24"/>
          <w:szCs w:val="24"/>
        </w:rPr>
        <w:t>.</w:t>
      </w:r>
    </w:p>
    <w:p w14:paraId="6E8AF9C8" w14:textId="77777777" w:rsidR="000A6E64" w:rsidRPr="00450D2E" w:rsidRDefault="000A6E64" w:rsidP="000A6E64">
      <w:pPr>
        <w:spacing w:after="0" w:line="360" w:lineRule="auto"/>
        <w:jc w:val="both"/>
        <w:rPr>
          <w:rFonts w:ascii="Times New Roman" w:eastAsiaTheme="minorEastAsia" w:hAnsi="Times New Roman" w:cs="Times New Roman"/>
          <w:b/>
          <w:bCs/>
          <w:sz w:val="24"/>
          <w:szCs w:val="24"/>
        </w:rPr>
      </w:pPr>
    </w:p>
    <w:p w14:paraId="649D4EFC" w14:textId="1E216AA8" w:rsidR="000A6E64" w:rsidRPr="000E3B90" w:rsidRDefault="001166D6" w:rsidP="00CC4833">
      <w:pPr>
        <w:spacing w:line="240" w:lineRule="auto"/>
        <w:jc w:val="both"/>
        <w:rPr>
          <w:rFonts w:ascii="Times New Roman" w:hAnsi="Times New Roman" w:cs="Times New Roman"/>
          <w:b/>
          <w:bCs/>
          <w:sz w:val="24"/>
          <w:szCs w:val="24"/>
          <w:lang w:val="ro-RO"/>
        </w:rPr>
      </w:pPr>
      <w:r w:rsidRPr="001166D6">
        <w:rPr>
          <w:rFonts w:ascii="Times New Roman" w:hAnsi="Times New Roman" w:cs="Times New Roman"/>
          <w:b/>
          <w:bCs/>
          <w:sz w:val="24"/>
          <w:szCs w:val="24"/>
          <w:lang w:val="ro-RO"/>
        </w:rPr>
        <w:t>Tabel 6</w:t>
      </w:r>
      <w:r w:rsidR="000A6E64" w:rsidRPr="000E3B90">
        <w:rPr>
          <w:rFonts w:ascii="Times New Roman" w:hAnsi="Times New Roman" w:cs="Times New Roman"/>
          <w:bCs/>
          <w:sz w:val="24"/>
          <w:szCs w:val="24"/>
          <w:lang w:val="ro-RO"/>
        </w:rPr>
        <w:t>.</w:t>
      </w:r>
      <w:r w:rsidR="000A6E64" w:rsidRPr="000E3B90">
        <w:rPr>
          <w:rFonts w:ascii="Times New Roman" w:hAnsi="Times New Roman" w:cs="Times New Roman"/>
          <w:b/>
          <w:bCs/>
          <w:sz w:val="24"/>
          <w:szCs w:val="24"/>
          <w:lang w:val="ro-RO"/>
        </w:rPr>
        <w:t xml:space="preserve"> </w:t>
      </w:r>
      <w:r w:rsidR="000A6E64" w:rsidRPr="000E3B90">
        <w:rPr>
          <w:rFonts w:ascii="Times New Roman" w:eastAsiaTheme="minorEastAsia" w:hAnsi="Times New Roman" w:cs="Times New Roman"/>
          <w:bCs/>
          <w:sz w:val="24"/>
          <w:szCs w:val="24"/>
          <w:lang w:val="ro-RO"/>
        </w:rPr>
        <w:t>Corelarea eutricambosolurilor la nivel de tip de sol cu tipurile de soluri din sistemele taxonomice:</w:t>
      </w:r>
      <w:r w:rsidR="000A6E64" w:rsidRPr="00647C71">
        <w:rPr>
          <w:rFonts w:ascii="Times New Roman" w:hAnsi="Times New Roman" w:cs="Times New Roman"/>
          <w:b/>
          <w:bCs/>
          <w:color w:val="000000"/>
          <w:sz w:val="24"/>
          <w:szCs w:val="24"/>
        </w:rPr>
        <w:t xml:space="preserve"> </w:t>
      </w:r>
      <w:r w:rsidR="000A6E64" w:rsidRPr="00647C71">
        <w:rPr>
          <w:rFonts w:ascii="Times New Roman" w:hAnsi="Times New Roman" w:cs="Times New Roman"/>
          <w:bCs/>
          <w:color w:val="000000"/>
          <w:sz w:val="24"/>
          <w:szCs w:val="24"/>
        </w:rPr>
        <w:t>SRCS – 1980, SRTS – 2003, SRTS – 2012, SRTS – 2012+</w:t>
      </w:r>
      <w:r w:rsidR="00647C71">
        <w:rPr>
          <w:rFonts w:ascii="Times New Roman" w:hAnsi="Times New Roman" w:cs="Times New Roman"/>
          <w:bCs/>
          <w:color w:val="000000"/>
          <w:sz w:val="24"/>
          <w:szCs w:val="24"/>
          <w:lang w:val="fr-FR"/>
        </w:rPr>
        <w:t xml:space="preserve"> </w:t>
      </w:r>
      <w:r w:rsidR="000A6E64" w:rsidRPr="00647C71">
        <w:rPr>
          <w:rFonts w:ascii="Times New Roman" w:hAnsi="Times New Roman" w:cs="Times New Roman"/>
          <w:bCs/>
          <w:color w:val="000000"/>
          <w:sz w:val="24"/>
          <w:szCs w:val="24"/>
        </w:rPr>
        <w:t>(după SRTS-2012+)</w:t>
      </w:r>
    </w:p>
    <w:tbl>
      <w:tblPr>
        <w:tblStyle w:val="TableGrid4"/>
        <w:tblW w:w="0" w:type="auto"/>
        <w:tblLook w:val="04A0" w:firstRow="1" w:lastRow="0" w:firstColumn="1" w:lastColumn="0" w:noHBand="0" w:noVBand="1"/>
      </w:tblPr>
      <w:tblGrid>
        <w:gridCol w:w="1756"/>
        <w:gridCol w:w="1853"/>
        <w:gridCol w:w="1853"/>
        <w:gridCol w:w="1853"/>
      </w:tblGrid>
      <w:tr w:rsidR="000A6E64" w:rsidRPr="000E3B90" w14:paraId="595FAF86" w14:textId="77777777" w:rsidTr="00055C74">
        <w:tc>
          <w:tcPr>
            <w:tcW w:w="9242" w:type="dxa"/>
            <w:gridSpan w:val="4"/>
          </w:tcPr>
          <w:p w14:paraId="01EC17F4" w14:textId="77777777" w:rsidR="000A6E64" w:rsidRPr="000E3B90" w:rsidRDefault="000A6E64" w:rsidP="00055C74">
            <w:pPr>
              <w:jc w:val="center"/>
              <w:rPr>
                <w:rFonts w:ascii="Times New Roman" w:hAnsi="Times New Roman" w:cs="Times New Roman"/>
                <w:bCs/>
                <w:sz w:val="24"/>
                <w:szCs w:val="24"/>
                <w:lang w:val="ro-RO"/>
              </w:rPr>
            </w:pPr>
            <w:r w:rsidRPr="000E3B90">
              <w:rPr>
                <w:rFonts w:ascii="Times New Roman" w:hAnsi="Times New Roman" w:cs="Times New Roman"/>
                <w:bCs/>
                <w:sz w:val="24"/>
                <w:szCs w:val="24"/>
                <w:lang w:val="ro-RO"/>
              </w:rPr>
              <w:t>SISTEME DE TAXONOMIE (România)</w:t>
            </w:r>
          </w:p>
        </w:tc>
      </w:tr>
      <w:tr w:rsidR="000A6E64" w:rsidRPr="000E3B90" w14:paraId="7C1FB689" w14:textId="77777777" w:rsidTr="00055C74">
        <w:tc>
          <w:tcPr>
            <w:tcW w:w="2310" w:type="dxa"/>
          </w:tcPr>
          <w:p w14:paraId="46DD9740"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SRCS – 1980</w:t>
            </w:r>
          </w:p>
        </w:tc>
        <w:tc>
          <w:tcPr>
            <w:tcW w:w="2310" w:type="dxa"/>
          </w:tcPr>
          <w:p w14:paraId="3E004E7D"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SRTS – 2003</w:t>
            </w:r>
          </w:p>
        </w:tc>
        <w:tc>
          <w:tcPr>
            <w:tcW w:w="2311" w:type="dxa"/>
          </w:tcPr>
          <w:p w14:paraId="2CCFDBE4"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SRTS – 2012</w:t>
            </w:r>
          </w:p>
        </w:tc>
        <w:tc>
          <w:tcPr>
            <w:tcW w:w="2311" w:type="dxa"/>
          </w:tcPr>
          <w:p w14:paraId="3D33826F"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SRCS – 2012+</w:t>
            </w:r>
          </w:p>
        </w:tc>
      </w:tr>
      <w:tr w:rsidR="000A6E64" w:rsidRPr="000E3B90" w14:paraId="16EDA762" w14:textId="77777777" w:rsidTr="00055C74">
        <w:tc>
          <w:tcPr>
            <w:tcW w:w="9242" w:type="dxa"/>
            <w:gridSpan w:val="4"/>
          </w:tcPr>
          <w:p w14:paraId="67AA9A48"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Tipuri de sol</w:t>
            </w:r>
          </w:p>
        </w:tc>
      </w:tr>
      <w:tr w:rsidR="000A6E64" w:rsidRPr="000E3B90" w14:paraId="70CDC9D4" w14:textId="77777777" w:rsidTr="00055C74">
        <w:trPr>
          <w:trHeight w:val="1104"/>
        </w:trPr>
        <w:tc>
          <w:tcPr>
            <w:tcW w:w="2310" w:type="dxa"/>
          </w:tcPr>
          <w:p w14:paraId="363B0B4E" w14:textId="77777777" w:rsidR="000A6E64" w:rsidRPr="000E3B90" w:rsidRDefault="000A6E64" w:rsidP="00055C74">
            <w:pPr>
              <w:jc w:val="both"/>
              <w:rPr>
                <w:rFonts w:ascii="Times New Roman" w:hAnsi="Times New Roman" w:cs="Times New Roman"/>
                <w:bCs/>
                <w:sz w:val="24"/>
                <w:szCs w:val="24"/>
                <w:lang w:val="ro-RO"/>
              </w:rPr>
            </w:pPr>
          </w:p>
          <w:p w14:paraId="122D8BBA"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 xml:space="preserve">Sol brun </w:t>
            </w:r>
          </w:p>
          <w:p w14:paraId="7856109F"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eumezobazic</w:t>
            </w:r>
          </w:p>
        </w:tc>
        <w:tc>
          <w:tcPr>
            <w:tcW w:w="2310" w:type="dxa"/>
          </w:tcPr>
          <w:p w14:paraId="18C88A7E" w14:textId="77777777" w:rsidR="000A6E64" w:rsidRPr="000E3B90" w:rsidRDefault="000A6E64" w:rsidP="00055C74">
            <w:pPr>
              <w:jc w:val="both"/>
              <w:rPr>
                <w:rFonts w:ascii="Times New Roman" w:hAnsi="Times New Roman" w:cs="Times New Roman"/>
                <w:bCs/>
                <w:sz w:val="24"/>
                <w:szCs w:val="24"/>
                <w:lang w:val="ro-RO"/>
              </w:rPr>
            </w:pPr>
          </w:p>
          <w:p w14:paraId="6075B872"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Eutricambosol</w:t>
            </w:r>
          </w:p>
        </w:tc>
        <w:tc>
          <w:tcPr>
            <w:tcW w:w="2311" w:type="dxa"/>
          </w:tcPr>
          <w:p w14:paraId="1F31E1DB" w14:textId="77777777" w:rsidR="000A6E64" w:rsidRPr="000E3B90" w:rsidRDefault="000A6E64" w:rsidP="00055C74">
            <w:pPr>
              <w:jc w:val="both"/>
              <w:rPr>
                <w:rFonts w:ascii="Times New Roman" w:hAnsi="Times New Roman" w:cs="Times New Roman"/>
                <w:bCs/>
                <w:sz w:val="24"/>
                <w:szCs w:val="24"/>
                <w:lang w:val="ro-RO"/>
              </w:rPr>
            </w:pPr>
          </w:p>
          <w:p w14:paraId="57B24C60"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Eutricambosol</w:t>
            </w:r>
          </w:p>
        </w:tc>
        <w:tc>
          <w:tcPr>
            <w:tcW w:w="2311" w:type="dxa"/>
          </w:tcPr>
          <w:p w14:paraId="6E28D318" w14:textId="77777777" w:rsidR="000A6E64" w:rsidRPr="000E3B90" w:rsidRDefault="000A6E64" w:rsidP="00055C74">
            <w:pPr>
              <w:jc w:val="both"/>
              <w:rPr>
                <w:rFonts w:ascii="Times New Roman" w:hAnsi="Times New Roman" w:cs="Times New Roman"/>
                <w:bCs/>
                <w:sz w:val="24"/>
                <w:szCs w:val="24"/>
                <w:lang w:val="ro-RO"/>
              </w:rPr>
            </w:pPr>
          </w:p>
          <w:p w14:paraId="2F371FDA"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Eutricmbosol</w:t>
            </w:r>
          </w:p>
        </w:tc>
      </w:tr>
      <w:tr w:rsidR="000A6E64" w:rsidRPr="000E3B90" w14:paraId="65F13D28" w14:textId="77777777" w:rsidTr="00055C74">
        <w:trPr>
          <w:trHeight w:val="1104"/>
        </w:trPr>
        <w:tc>
          <w:tcPr>
            <w:tcW w:w="2310" w:type="dxa"/>
          </w:tcPr>
          <w:p w14:paraId="21C4CFD7" w14:textId="77777777" w:rsidR="000A6E64" w:rsidRPr="000E3B90" w:rsidRDefault="000A6E64" w:rsidP="00055C74">
            <w:pPr>
              <w:jc w:val="both"/>
              <w:rPr>
                <w:rFonts w:ascii="Times New Roman" w:hAnsi="Times New Roman" w:cs="Times New Roman"/>
                <w:bCs/>
                <w:sz w:val="24"/>
                <w:szCs w:val="24"/>
                <w:lang w:val="ro-RO"/>
              </w:rPr>
            </w:pPr>
          </w:p>
          <w:p w14:paraId="16662E78"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Sol roşu</w:t>
            </w:r>
          </w:p>
        </w:tc>
        <w:tc>
          <w:tcPr>
            <w:tcW w:w="2310" w:type="dxa"/>
          </w:tcPr>
          <w:p w14:paraId="69117062" w14:textId="77777777" w:rsidR="000A6E64" w:rsidRPr="000E3B90" w:rsidRDefault="000A6E64" w:rsidP="00055C74">
            <w:pPr>
              <w:jc w:val="both"/>
              <w:rPr>
                <w:rFonts w:ascii="Times New Roman" w:hAnsi="Times New Roman" w:cs="Times New Roman"/>
                <w:bCs/>
                <w:sz w:val="24"/>
                <w:szCs w:val="24"/>
                <w:lang w:val="ro-RO"/>
              </w:rPr>
            </w:pPr>
          </w:p>
          <w:p w14:paraId="5D1141AE"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Eutricambosol rodic</w:t>
            </w:r>
          </w:p>
          <w:p w14:paraId="7A11A77E" w14:textId="77777777" w:rsidR="000A6E64" w:rsidRPr="000E3B90" w:rsidRDefault="000A6E64" w:rsidP="00055C74">
            <w:pPr>
              <w:jc w:val="both"/>
              <w:rPr>
                <w:rFonts w:ascii="Times New Roman" w:hAnsi="Times New Roman" w:cs="Times New Roman"/>
                <w:bCs/>
                <w:sz w:val="24"/>
                <w:szCs w:val="24"/>
              </w:rPr>
            </w:pPr>
            <w:r w:rsidRPr="000E3B90">
              <w:rPr>
                <w:rFonts w:ascii="Times New Roman" w:hAnsi="Times New Roman" w:cs="Times New Roman"/>
                <w:bCs/>
                <w:sz w:val="24"/>
                <w:szCs w:val="24"/>
                <w:lang w:val="ro-RO"/>
              </w:rPr>
              <w:t>negleic</w:t>
            </w:r>
          </w:p>
        </w:tc>
        <w:tc>
          <w:tcPr>
            <w:tcW w:w="2311" w:type="dxa"/>
          </w:tcPr>
          <w:p w14:paraId="12539393" w14:textId="77777777" w:rsidR="000A6E64" w:rsidRPr="000E3B90" w:rsidRDefault="000A6E64" w:rsidP="00055C74">
            <w:pPr>
              <w:jc w:val="both"/>
              <w:rPr>
                <w:rFonts w:ascii="Times New Roman" w:hAnsi="Times New Roman" w:cs="Times New Roman"/>
                <w:bCs/>
                <w:sz w:val="24"/>
                <w:szCs w:val="24"/>
                <w:lang w:val="ro-RO"/>
              </w:rPr>
            </w:pPr>
          </w:p>
          <w:p w14:paraId="2B511930"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Eutricambosol rodic</w:t>
            </w:r>
          </w:p>
          <w:p w14:paraId="61401569"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negleic</w:t>
            </w:r>
          </w:p>
        </w:tc>
        <w:tc>
          <w:tcPr>
            <w:tcW w:w="2311" w:type="dxa"/>
          </w:tcPr>
          <w:p w14:paraId="72824837" w14:textId="77777777" w:rsidR="000A6E64" w:rsidRPr="000E3B90" w:rsidRDefault="000A6E64" w:rsidP="00055C74">
            <w:pPr>
              <w:jc w:val="both"/>
              <w:rPr>
                <w:rFonts w:ascii="Times New Roman" w:hAnsi="Times New Roman" w:cs="Times New Roman"/>
                <w:bCs/>
                <w:sz w:val="24"/>
                <w:szCs w:val="24"/>
                <w:lang w:val="ro-RO"/>
              </w:rPr>
            </w:pPr>
          </w:p>
          <w:p w14:paraId="0B19557A"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Eutricambosol rodic</w:t>
            </w:r>
          </w:p>
          <w:p w14:paraId="65F0E795" w14:textId="77777777" w:rsidR="000A6E64" w:rsidRPr="000E3B90" w:rsidRDefault="000A6E64" w:rsidP="00055C74">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negleic</w:t>
            </w:r>
          </w:p>
        </w:tc>
      </w:tr>
    </w:tbl>
    <w:p w14:paraId="72C4154C" w14:textId="77777777" w:rsidR="000A6E64" w:rsidRPr="000E3B90" w:rsidRDefault="000A6E64" w:rsidP="000A6E64">
      <w:pPr>
        <w:spacing w:after="0" w:line="360" w:lineRule="auto"/>
        <w:rPr>
          <w:rFonts w:ascii="Times New Roman" w:hAnsi="Times New Roman" w:cs="Times New Roman"/>
          <w:b/>
          <w:sz w:val="24"/>
          <w:szCs w:val="24"/>
        </w:rPr>
      </w:pPr>
    </w:p>
    <w:p w14:paraId="677208C8" w14:textId="77777777" w:rsidR="000A6E64" w:rsidRPr="00647C71" w:rsidRDefault="000A6E64" w:rsidP="000A6E64">
      <w:pPr>
        <w:spacing w:after="0" w:line="360" w:lineRule="auto"/>
        <w:ind w:firstLine="700"/>
        <w:jc w:val="both"/>
        <w:rPr>
          <w:rFonts w:ascii="Times New Roman" w:eastAsiaTheme="minorEastAsia" w:hAnsi="Times New Roman" w:cs="Times New Roman"/>
          <w:bCs/>
          <w:i/>
          <w:color w:val="000000"/>
          <w:sz w:val="24"/>
          <w:szCs w:val="24"/>
        </w:rPr>
      </w:pPr>
      <w:r w:rsidRPr="000E3B90">
        <w:rPr>
          <w:rFonts w:ascii="Times New Roman" w:eastAsiaTheme="minorEastAsia" w:hAnsi="Times New Roman" w:cs="Times New Roman"/>
          <w:bCs/>
          <w:sz w:val="24"/>
          <w:szCs w:val="24"/>
          <w:lang w:val="ro-RO"/>
        </w:rPr>
        <w:t>Corelarea eutricambosolurilor solurilor la nivel de subtip cu subtipurile de soluri din sistemele taxonomice</w:t>
      </w:r>
      <w:r w:rsidRPr="00CC4833">
        <w:rPr>
          <w:rFonts w:ascii="Times New Roman" w:eastAsiaTheme="minorEastAsia" w:hAnsi="Times New Roman" w:cs="Times New Roman"/>
          <w:sz w:val="24"/>
          <w:szCs w:val="24"/>
          <w:lang w:val="ro-RO"/>
        </w:rPr>
        <w:t>:</w:t>
      </w:r>
      <w:r w:rsidRPr="000E3B90">
        <w:rPr>
          <w:rFonts w:ascii="Times New Roman" w:eastAsiaTheme="minorEastAsia" w:hAnsi="Times New Roman" w:cs="Times New Roman"/>
          <w:b/>
          <w:bCs/>
          <w:i/>
          <w:sz w:val="24"/>
          <w:szCs w:val="24"/>
          <w:lang w:val="ro-RO"/>
        </w:rPr>
        <w:t xml:space="preserve"> </w:t>
      </w:r>
      <w:r w:rsidRPr="00647C71">
        <w:rPr>
          <w:rFonts w:ascii="Times New Roman" w:hAnsi="Times New Roman" w:cs="Times New Roman"/>
          <w:bCs/>
          <w:color w:val="000000"/>
          <w:sz w:val="24"/>
          <w:szCs w:val="24"/>
        </w:rPr>
        <w:t>SRCS – 1980, SRTS – 2003, SRTS – 2012, SRTS – 2012+</w:t>
      </w:r>
      <w:r w:rsidRPr="00647C71">
        <w:rPr>
          <w:rFonts w:ascii="Times New Roman" w:eastAsiaTheme="minorEastAsia" w:hAnsi="Times New Roman" w:cs="Times New Roman"/>
          <w:b/>
          <w:bCs/>
          <w:i/>
          <w:sz w:val="24"/>
          <w:szCs w:val="24"/>
        </w:rPr>
        <w:t xml:space="preserve"> </w:t>
      </w:r>
      <w:r w:rsidR="001166D6" w:rsidRPr="00647C71">
        <w:rPr>
          <w:rFonts w:ascii="Times New Roman" w:hAnsi="Times New Roman" w:cs="Times New Roman"/>
          <w:bCs/>
          <w:color w:val="000000"/>
          <w:sz w:val="24"/>
          <w:szCs w:val="24"/>
        </w:rPr>
        <w:t xml:space="preserve">este prezentată în </w:t>
      </w:r>
      <w:r w:rsidR="001166D6" w:rsidRPr="00647C71">
        <w:rPr>
          <w:rFonts w:ascii="Times New Roman" w:hAnsi="Times New Roman" w:cs="Times New Roman"/>
          <w:b/>
          <w:bCs/>
          <w:color w:val="000000"/>
          <w:sz w:val="24"/>
          <w:szCs w:val="24"/>
        </w:rPr>
        <w:t>Tabelul 7</w:t>
      </w:r>
      <w:r w:rsidRPr="000E3B90">
        <w:rPr>
          <w:b/>
          <w:lang w:val="ro-RO"/>
        </w:rPr>
        <w:t xml:space="preserve"> </w:t>
      </w:r>
      <w:r w:rsidRPr="00647C71">
        <w:rPr>
          <w:rFonts w:ascii="Times New Roman" w:hAnsi="Times New Roman" w:cs="Times New Roman"/>
          <w:bCs/>
          <w:color w:val="000000"/>
          <w:sz w:val="24"/>
          <w:szCs w:val="24"/>
        </w:rPr>
        <w:t>(după SRTS-2012+).</w:t>
      </w:r>
    </w:p>
    <w:p w14:paraId="1CC7CA62" w14:textId="77777777" w:rsidR="000A6E64" w:rsidRPr="00647C71" w:rsidRDefault="000A6E64" w:rsidP="000A6E64">
      <w:pPr>
        <w:spacing w:after="0" w:line="360" w:lineRule="auto"/>
        <w:ind w:firstLine="700"/>
        <w:jc w:val="both"/>
        <w:rPr>
          <w:rFonts w:ascii="Times New Roman" w:hAnsi="Times New Roman" w:cs="Times New Roman"/>
          <w:color w:val="000000"/>
          <w:sz w:val="24"/>
          <w:szCs w:val="24"/>
        </w:rPr>
      </w:pPr>
    </w:p>
    <w:p w14:paraId="37ABD064" w14:textId="77777777" w:rsidR="000A6E64" w:rsidRPr="00647C71" w:rsidRDefault="001166D6" w:rsidP="00CC4833">
      <w:pPr>
        <w:spacing w:after="0" w:line="240" w:lineRule="auto"/>
        <w:ind w:right="20"/>
        <w:jc w:val="both"/>
        <w:rPr>
          <w:rFonts w:ascii="Times New Roman" w:eastAsia="Arial Unicode MS" w:hAnsi="Times New Roman" w:cs="Times New Roman"/>
          <w:color w:val="000000"/>
          <w:sz w:val="24"/>
          <w:szCs w:val="24"/>
        </w:rPr>
      </w:pPr>
      <w:r w:rsidRPr="00647C71">
        <w:rPr>
          <w:rFonts w:ascii="Times New Roman" w:eastAsia="Arial Unicode MS" w:hAnsi="Times New Roman" w:cs="Times New Roman"/>
          <w:b/>
          <w:bCs/>
          <w:color w:val="000000"/>
          <w:sz w:val="24"/>
          <w:szCs w:val="24"/>
        </w:rPr>
        <w:t>Tabel 7</w:t>
      </w:r>
      <w:r w:rsidR="000A6E64" w:rsidRPr="00CC4833">
        <w:rPr>
          <w:rFonts w:ascii="Times New Roman" w:eastAsia="Arial Unicode MS" w:hAnsi="Times New Roman" w:cs="Times New Roman"/>
          <w:b/>
          <w:iCs/>
          <w:color w:val="000000"/>
          <w:sz w:val="24"/>
          <w:szCs w:val="24"/>
        </w:rPr>
        <w:t>.</w:t>
      </w:r>
      <w:r w:rsidR="000A6E64" w:rsidRPr="00647C71">
        <w:rPr>
          <w:rFonts w:ascii="Times New Roman" w:eastAsia="Arial Unicode MS" w:hAnsi="Times New Roman" w:cs="Times New Roman"/>
          <w:bCs/>
          <w:color w:val="000000"/>
          <w:sz w:val="24"/>
          <w:szCs w:val="24"/>
        </w:rPr>
        <w:t xml:space="preserve"> </w:t>
      </w:r>
      <w:r w:rsidR="000A6E64" w:rsidRPr="000E3B90">
        <w:rPr>
          <w:rFonts w:ascii="Times New Roman" w:eastAsiaTheme="minorEastAsia" w:hAnsi="Times New Roman" w:cs="Times New Roman"/>
          <w:bCs/>
          <w:sz w:val="24"/>
          <w:szCs w:val="24"/>
          <w:lang w:val="ro-RO"/>
        </w:rPr>
        <w:t>Corelarea eutricambosolurilor solurilor la nivel de subtip cu subtipurile de soluri din sistemele taxonomice</w:t>
      </w:r>
      <w:r w:rsidR="000A6E64" w:rsidRPr="000E3B90">
        <w:rPr>
          <w:rFonts w:ascii="Times New Roman" w:eastAsiaTheme="minorEastAsia" w:hAnsi="Times New Roman" w:cs="Times New Roman"/>
          <w:b/>
          <w:bCs/>
          <w:sz w:val="24"/>
          <w:szCs w:val="24"/>
          <w:lang w:val="ro-RO"/>
        </w:rPr>
        <w:t xml:space="preserve">: </w:t>
      </w:r>
      <w:r w:rsidR="000A6E64" w:rsidRPr="00647C71">
        <w:rPr>
          <w:rFonts w:ascii="Times New Roman" w:eastAsia="Arial Unicode MS" w:hAnsi="Times New Roman" w:cs="Times New Roman"/>
          <w:bCs/>
          <w:color w:val="000000"/>
          <w:sz w:val="24"/>
          <w:szCs w:val="24"/>
        </w:rPr>
        <w:t>SRCS – 1980, SRTS – 2003, SRTS – 2012, SRTS – 2012+ (după SRTS-2012+)</w:t>
      </w:r>
    </w:p>
    <w:tbl>
      <w:tblPr>
        <w:tblStyle w:val="TableGrid1"/>
        <w:tblW w:w="7215" w:type="dxa"/>
        <w:tblInd w:w="120" w:type="dxa"/>
        <w:tblLayout w:type="fixed"/>
        <w:tblLook w:val="04A0" w:firstRow="1" w:lastRow="0" w:firstColumn="1" w:lastColumn="0" w:noHBand="0" w:noVBand="1"/>
      </w:tblPr>
      <w:tblGrid>
        <w:gridCol w:w="1548"/>
        <w:gridCol w:w="1842"/>
        <w:gridCol w:w="1843"/>
        <w:gridCol w:w="1982"/>
      </w:tblGrid>
      <w:tr w:rsidR="000A6E64" w:rsidRPr="000E3B90" w14:paraId="48058F8B" w14:textId="77777777" w:rsidTr="00055C74">
        <w:tc>
          <w:tcPr>
            <w:tcW w:w="1548" w:type="dxa"/>
            <w:tcBorders>
              <w:top w:val="single" w:sz="4" w:space="0" w:color="auto"/>
              <w:left w:val="single" w:sz="4" w:space="0" w:color="auto"/>
              <w:bottom w:val="single" w:sz="4" w:space="0" w:color="auto"/>
              <w:right w:val="single" w:sz="4" w:space="0" w:color="auto"/>
            </w:tcBorders>
            <w:hideMark/>
          </w:tcPr>
          <w:p w14:paraId="55666E69" w14:textId="77777777" w:rsidR="000A6E64" w:rsidRPr="00644B82" w:rsidRDefault="000A6E64" w:rsidP="00055C74">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SRCS - 1980</w:t>
            </w:r>
          </w:p>
        </w:tc>
        <w:tc>
          <w:tcPr>
            <w:tcW w:w="1842" w:type="dxa"/>
            <w:tcBorders>
              <w:top w:val="single" w:sz="4" w:space="0" w:color="auto"/>
              <w:left w:val="single" w:sz="4" w:space="0" w:color="auto"/>
              <w:bottom w:val="single" w:sz="4" w:space="0" w:color="auto"/>
              <w:right w:val="single" w:sz="4" w:space="0" w:color="auto"/>
            </w:tcBorders>
            <w:hideMark/>
          </w:tcPr>
          <w:p w14:paraId="55A68311" w14:textId="77777777" w:rsidR="000A6E64" w:rsidRPr="00644B82" w:rsidRDefault="000A6E64" w:rsidP="00055C74">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SRTS-2003</w:t>
            </w:r>
          </w:p>
        </w:tc>
        <w:tc>
          <w:tcPr>
            <w:tcW w:w="1843" w:type="dxa"/>
            <w:tcBorders>
              <w:top w:val="single" w:sz="4" w:space="0" w:color="auto"/>
              <w:left w:val="single" w:sz="4" w:space="0" w:color="auto"/>
              <w:bottom w:val="single" w:sz="4" w:space="0" w:color="auto"/>
              <w:right w:val="single" w:sz="4" w:space="0" w:color="auto"/>
            </w:tcBorders>
            <w:hideMark/>
          </w:tcPr>
          <w:p w14:paraId="6FFF039B" w14:textId="77777777" w:rsidR="000A6E64" w:rsidRPr="00644B82" w:rsidRDefault="000A6E64" w:rsidP="00055C74">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SRTS-2012/ SRTS-2012+</w:t>
            </w:r>
          </w:p>
        </w:tc>
        <w:tc>
          <w:tcPr>
            <w:tcW w:w="1982" w:type="dxa"/>
            <w:tcBorders>
              <w:top w:val="single" w:sz="4" w:space="0" w:color="auto"/>
              <w:left w:val="single" w:sz="4" w:space="0" w:color="auto"/>
              <w:bottom w:val="single" w:sz="4" w:space="0" w:color="auto"/>
              <w:right w:val="single" w:sz="4" w:space="0" w:color="auto"/>
            </w:tcBorders>
            <w:hideMark/>
          </w:tcPr>
          <w:p w14:paraId="253A48BF" w14:textId="77777777" w:rsidR="000A6E64" w:rsidRPr="00644B82" w:rsidRDefault="000A6E64" w:rsidP="00055C74">
            <w:pPr>
              <w:ind w:right="20"/>
              <w:jc w:val="both"/>
              <w:rPr>
                <w:rFonts w:ascii="Times New Roman" w:eastAsia="Arial Unicode MS" w:hAnsi="Times New Roman" w:cs="Times New Roman"/>
                <w:color w:val="000000"/>
                <w:sz w:val="20"/>
                <w:szCs w:val="20"/>
                <w:lang w:val="ro-RO"/>
              </w:rPr>
            </w:pPr>
            <w:r w:rsidRPr="00644B82">
              <w:rPr>
                <w:rFonts w:ascii="Times New Roman" w:eastAsia="Arial Unicode MS" w:hAnsi="Times New Roman" w:cs="Times New Roman"/>
                <w:bCs/>
                <w:color w:val="000000"/>
                <w:sz w:val="20"/>
                <w:szCs w:val="20"/>
              </w:rPr>
              <w:t>Observaţii</w:t>
            </w:r>
          </w:p>
        </w:tc>
      </w:tr>
      <w:tr w:rsidR="000A6E64" w:rsidRPr="000E3B90" w14:paraId="1724419E" w14:textId="77777777" w:rsidTr="00055C74">
        <w:tc>
          <w:tcPr>
            <w:tcW w:w="1548" w:type="dxa"/>
            <w:tcBorders>
              <w:top w:val="single" w:sz="4" w:space="0" w:color="auto"/>
              <w:left w:val="single" w:sz="4" w:space="0" w:color="auto"/>
              <w:bottom w:val="single" w:sz="4" w:space="0" w:color="auto"/>
              <w:right w:val="single" w:sz="4" w:space="0" w:color="auto"/>
            </w:tcBorders>
            <w:hideMark/>
          </w:tcPr>
          <w:p w14:paraId="18609E4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hideMark/>
          </w:tcPr>
          <w:p w14:paraId="4DA4573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w:t>
            </w:r>
          </w:p>
          <w:p w14:paraId="34B2C1E2" w14:textId="77777777" w:rsidR="000A6E64" w:rsidRPr="000E3B90" w:rsidRDefault="000A6E64" w:rsidP="00055C74">
            <w:pPr>
              <w:ind w:right="20"/>
              <w:jc w:val="center"/>
              <w:rPr>
                <w:rFonts w:ascii="Times New Roman" w:eastAsia="Arial Unicode MS" w:hAnsi="Times New Roman" w:cs="Times New Roman"/>
                <w:bCs/>
                <w:sz w:val="24"/>
                <w:szCs w:val="24"/>
                <w:lang w:val="ro-RO"/>
              </w:rPr>
            </w:pPr>
            <w:r w:rsidRPr="000E3B90">
              <w:rPr>
                <w:rFonts w:ascii="Times New Roman" w:eastAsia="Arial Unicode MS" w:hAnsi="Times New Roman" w:cs="Times New Roman"/>
                <w:bCs/>
                <w:sz w:val="24"/>
                <w:szCs w:val="24"/>
                <w:lang w:val="ro-RO"/>
              </w:rPr>
              <w:t>Eutricambosol*</w:t>
            </w:r>
          </w:p>
          <w:p w14:paraId="48C4B9F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3E1F21C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w:t>
            </w:r>
          </w:p>
          <w:p w14:paraId="4B5FC27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sz w:val="24"/>
                <w:szCs w:val="24"/>
                <w:lang w:val="ro-RO"/>
              </w:rPr>
              <w:t>Eutricambosol*</w:t>
            </w:r>
          </w:p>
        </w:tc>
        <w:tc>
          <w:tcPr>
            <w:tcW w:w="1982" w:type="dxa"/>
            <w:tcBorders>
              <w:top w:val="single" w:sz="4" w:space="0" w:color="auto"/>
              <w:left w:val="single" w:sz="4" w:space="0" w:color="auto"/>
              <w:bottom w:val="single" w:sz="4" w:space="0" w:color="auto"/>
              <w:right w:val="single" w:sz="4" w:space="0" w:color="auto"/>
            </w:tcBorders>
            <w:hideMark/>
          </w:tcPr>
          <w:p w14:paraId="33B3E35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Toate diferitele subtipuri posibile</w:t>
            </w:r>
          </w:p>
        </w:tc>
      </w:tr>
      <w:tr w:rsidR="000A6E64" w:rsidRPr="001224C8" w14:paraId="61E49368" w14:textId="77777777" w:rsidTr="00055C74">
        <w:tc>
          <w:tcPr>
            <w:tcW w:w="1548" w:type="dxa"/>
            <w:tcBorders>
              <w:top w:val="single" w:sz="4" w:space="0" w:color="auto"/>
              <w:left w:val="single" w:sz="4" w:space="0" w:color="auto"/>
              <w:bottom w:val="single" w:sz="4" w:space="0" w:color="auto"/>
              <w:right w:val="single" w:sz="4" w:space="0" w:color="auto"/>
            </w:tcBorders>
          </w:tcPr>
          <w:p w14:paraId="64F5FDC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w:t>
            </w:r>
          </w:p>
          <w:p w14:paraId="4C166C2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Soluri brune eumezobazice*</w:t>
            </w:r>
          </w:p>
        </w:tc>
        <w:tc>
          <w:tcPr>
            <w:tcW w:w="1842" w:type="dxa"/>
            <w:tcBorders>
              <w:top w:val="single" w:sz="4" w:space="0" w:color="auto"/>
              <w:left w:val="single" w:sz="4" w:space="0" w:color="auto"/>
              <w:bottom w:val="single" w:sz="4" w:space="0" w:color="auto"/>
              <w:right w:val="single" w:sz="4" w:space="0" w:color="auto"/>
            </w:tcBorders>
          </w:tcPr>
          <w:p w14:paraId="1340D7DC" w14:textId="77777777" w:rsidR="000A6E64" w:rsidRPr="000E3B90" w:rsidRDefault="000A6E64" w:rsidP="00055C74">
            <w:pPr>
              <w:ind w:right="20"/>
              <w:jc w:val="center"/>
              <w:rPr>
                <w:rFonts w:ascii="Times New Roman" w:eastAsia="Arial Unicode MS" w:hAnsi="Times New Roman" w:cs="Times New Roman"/>
                <w:bCs/>
                <w:sz w:val="24"/>
                <w:szCs w:val="24"/>
                <w:lang w:val="ro-RO"/>
              </w:rPr>
            </w:pPr>
            <w:r w:rsidRPr="000E3B90">
              <w:rPr>
                <w:rFonts w:ascii="Times New Roman" w:eastAsia="Arial Unicode MS" w:hAnsi="Times New Roman" w:cs="Times New Roman"/>
                <w:bCs/>
                <w:sz w:val="24"/>
                <w:szCs w:val="24"/>
                <w:lang w:val="ro-RO"/>
              </w:rPr>
              <w:t>EC*-ro-gc</w:t>
            </w:r>
          </w:p>
          <w:p w14:paraId="39A5E0C6" w14:textId="77777777" w:rsidR="000A6E64" w:rsidRPr="000E3B90" w:rsidRDefault="000A6E64" w:rsidP="00055C74">
            <w:pPr>
              <w:ind w:right="20"/>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Eutricambosol*</w:t>
            </w:r>
          </w:p>
          <w:p w14:paraId="2BACDB35" w14:textId="77777777" w:rsidR="000A6E64" w:rsidRPr="000E3B90" w:rsidRDefault="000A6E64" w:rsidP="00055C74">
            <w:pPr>
              <w:ind w:right="20"/>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nerodic, negleic</w:t>
            </w:r>
          </w:p>
          <w:p w14:paraId="21623A7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506A12F7" w14:textId="77777777" w:rsidR="000A6E64" w:rsidRPr="000E3B90" w:rsidRDefault="000A6E64" w:rsidP="00055C74">
            <w:pPr>
              <w:ind w:right="20"/>
              <w:jc w:val="center"/>
              <w:rPr>
                <w:rFonts w:ascii="Times New Roman" w:eastAsia="Arial Unicode MS" w:hAnsi="Times New Roman" w:cs="Times New Roman"/>
                <w:bCs/>
                <w:sz w:val="24"/>
                <w:szCs w:val="24"/>
                <w:lang w:val="ro-RO"/>
              </w:rPr>
            </w:pPr>
            <w:r w:rsidRPr="000E3B90">
              <w:rPr>
                <w:rFonts w:ascii="Times New Roman" w:eastAsia="Arial Unicode MS" w:hAnsi="Times New Roman" w:cs="Times New Roman"/>
                <w:bCs/>
                <w:sz w:val="24"/>
                <w:szCs w:val="24"/>
                <w:lang w:val="ro-RO"/>
              </w:rPr>
              <w:t>EC*-ro-gc</w:t>
            </w:r>
          </w:p>
          <w:p w14:paraId="106673DC" w14:textId="77777777" w:rsidR="000A6E64" w:rsidRPr="000E3B90" w:rsidRDefault="000A6E64" w:rsidP="00055C74">
            <w:pPr>
              <w:ind w:right="20"/>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Eutricambosol*</w:t>
            </w:r>
          </w:p>
          <w:p w14:paraId="45778880" w14:textId="77777777" w:rsidR="000A6E64" w:rsidRPr="000E3B90" w:rsidRDefault="000A6E64" w:rsidP="00055C74">
            <w:pPr>
              <w:ind w:right="20"/>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nerodic, negleic</w:t>
            </w:r>
          </w:p>
          <w:p w14:paraId="15BC7E9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7B50B2B4" w14:textId="1F25E2C8" w:rsidR="000A6E64" w:rsidRPr="000E3B90" w:rsidRDefault="000A6E64" w:rsidP="00055C74">
            <w:pPr>
              <w:ind w:right="20"/>
              <w:jc w:val="center"/>
              <w:rPr>
                <w:rFonts w:ascii="Times New Roman" w:eastAsia="Arial Unicode MS" w:hAnsi="Times New Roman" w:cs="Times New Roman"/>
                <w:bCs/>
                <w:color w:val="000000"/>
                <w:sz w:val="20"/>
                <w:szCs w:val="20"/>
                <w:lang w:val="ro-RO"/>
              </w:rPr>
            </w:pPr>
            <w:r w:rsidRPr="00647C71">
              <w:rPr>
                <w:rFonts w:ascii="Times New Roman" w:eastAsia="Arial Unicode MS" w:hAnsi="Times New Roman" w:cs="Times New Roman"/>
                <w:bCs/>
                <w:color w:val="000000"/>
                <w:sz w:val="20"/>
                <w:szCs w:val="20"/>
              </w:rPr>
              <w:t>Toate diferitele subtipuri posibile de BM, respectiv de EC, except</w:t>
            </w:r>
            <w:r w:rsidRPr="000E3B90">
              <w:rPr>
                <w:rFonts w:ascii="Times New Roman" w:eastAsia="Arial Unicode MS" w:hAnsi="Times New Roman" w:cs="Times New Roman"/>
                <w:bCs/>
                <w:color w:val="000000"/>
                <w:sz w:val="20"/>
                <w:szCs w:val="20"/>
                <w:lang w:val="ro-RO"/>
              </w:rPr>
              <w:t>ând cele</w:t>
            </w:r>
            <w:ins w:id="1" w:author="Catalina Dogot" w:date="2019-06-25T18:00:00Z">
              <w:r w:rsidR="00647C71">
                <w:rPr>
                  <w:rFonts w:ascii="Times New Roman" w:eastAsia="Arial Unicode MS" w:hAnsi="Times New Roman" w:cs="Times New Roman"/>
                  <w:bCs/>
                  <w:color w:val="000000"/>
                  <w:sz w:val="20"/>
                  <w:szCs w:val="20"/>
                  <w:lang w:val="ro-RO"/>
                </w:rPr>
                <w:t xml:space="preserve"> ???</w:t>
              </w:r>
            </w:ins>
            <w:r w:rsidRPr="000E3B90">
              <w:rPr>
                <w:rFonts w:ascii="Times New Roman" w:eastAsia="Arial Unicode MS" w:hAnsi="Times New Roman" w:cs="Times New Roman"/>
                <w:bCs/>
                <w:color w:val="000000"/>
                <w:sz w:val="20"/>
                <w:szCs w:val="20"/>
                <w:lang w:val="ro-RO"/>
              </w:rPr>
              <w:t xml:space="preserve"> şi cele gleice, </w:t>
            </w:r>
            <w:r w:rsidR="00647C71">
              <w:rPr>
                <w:rFonts w:ascii="Times New Roman" w:eastAsia="Arial Unicode MS" w:hAnsi="Times New Roman" w:cs="Times New Roman"/>
                <w:bCs/>
                <w:color w:val="000000"/>
                <w:sz w:val="20"/>
                <w:szCs w:val="20"/>
                <w:lang w:val="ro-RO"/>
              </w:rPr>
              <w:t>î</w:t>
            </w:r>
            <w:r w:rsidRPr="000E3B90">
              <w:rPr>
                <w:rFonts w:ascii="Times New Roman" w:eastAsia="Arial Unicode MS" w:hAnsi="Times New Roman" w:cs="Times New Roman"/>
                <w:bCs/>
                <w:color w:val="000000"/>
                <w:sz w:val="20"/>
                <w:szCs w:val="20"/>
                <w:lang w:val="ro-RO"/>
              </w:rPr>
              <w:t xml:space="preserve">n SRTS </w:t>
            </w:r>
          </w:p>
        </w:tc>
      </w:tr>
      <w:tr w:rsidR="000A6E64" w:rsidRPr="00647C71" w14:paraId="65974112" w14:textId="77777777" w:rsidTr="00055C74">
        <w:tc>
          <w:tcPr>
            <w:tcW w:w="1548" w:type="dxa"/>
            <w:tcBorders>
              <w:top w:val="single" w:sz="4" w:space="0" w:color="auto"/>
              <w:left w:val="single" w:sz="4" w:space="0" w:color="auto"/>
              <w:bottom w:val="single" w:sz="4" w:space="0" w:color="auto"/>
              <w:right w:val="single" w:sz="4" w:space="0" w:color="auto"/>
            </w:tcBorders>
          </w:tcPr>
          <w:p w14:paraId="18F7EBE7" w14:textId="77777777" w:rsidR="000A6E64" w:rsidRPr="00CC4833" w:rsidRDefault="000A6E64" w:rsidP="00055C74">
            <w:pPr>
              <w:spacing w:after="200" w:line="276" w:lineRule="auto"/>
              <w:ind w:right="20"/>
              <w:jc w:val="center"/>
              <w:rPr>
                <w:rFonts w:ascii="Times New Roman" w:eastAsia="Arial Unicode MS" w:hAnsi="Times New Roman" w:cs="Times New Roman"/>
                <w:bCs/>
                <w:color w:val="000000"/>
                <w:sz w:val="20"/>
                <w:szCs w:val="20"/>
                <w:lang w:val="fr-FR"/>
              </w:rPr>
            </w:pPr>
            <w:r w:rsidRPr="00CC4833">
              <w:rPr>
                <w:rFonts w:ascii="Times New Roman" w:eastAsia="Arial Unicode MS" w:hAnsi="Times New Roman" w:cs="Times New Roman"/>
                <w:bCs/>
                <w:color w:val="000000"/>
                <w:sz w:val="20"/>
                <w:szCs w:val="20"/>
                <w:lang w:val="fr-FR"/>
              </w:rPr>
              <w:t>BMti</w:t>
            </w:r>
          </w:p>
          <w:p w14:paraId="7A21BEB4" w14:textId="77777777" w:rsidR="000A6E64" w:rsidRPr="00CC4833" w:rsidRDefault="000A6E64" w:rsidP="00055C74">
            <w:pPr>
              <w:spacing w:after="200" w:line="276" w:lineRule="auto"/>
              <w:ind w:right="20"/>
              <w:jc w:val="center"/>
              <w:rPr>
                <w:rFonts w:ascii="Times New Roman" w:eastAsia="Arial Unicode MS" w:hAnsi="Times New Roman" w:cs="Times New Roman"/>
                <w:bCs/>
                <w:color w:val="000000"/>
                <w:sz w:val="20"/>
                <w:szCs w:val="20"/>
                <w:lang w:val="fr-FR"/>
              </w:rPr>
            </w:pPr>
            <w:r w:rsidRPr="00CC4833">
              <w:rPr>
                <w:rFonts w:ascii="Times New Roman" w:eastAsia="Arial Unicode MS" w:hAnsi="Times New Roman" w:cs="Times New Roman"/>
                <w:bCs/>
                <w:color w:val="000000"/>
                <w:sz w:val="20"/>
                <w:szCs w:val="20"/>
                <w:lang w:val="fr-FR"/>
              </w:rPr>
              <w:t>Soluri brune eumezobazice tipice</w:t>
            </w:r>
          </w:p>
        </w:tc>
        <w:tc>
          <w:tcPr>
            <w:tcW w:w="1842" w:type="dxa"/>
            <w:tcBorders>
              <w:top w:val="single" w:sz="4" w:space="0" w:color="auto"/>
              <w:left w:val="single" w:sz="4" w:space="0" w:color="auto"/>
              <w:bottom w:val="single" w:sz="4" w:space="0" w:color="auto"/>
              <w:right w:val="single" w:sz="4" w:space="0" w:color="auto"/>
            </w:tcBorders>
          </w:tcPr>
          <w:p w14:paraId="7B9DEBA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ECti</w:t>
            </w:r>
          </w:p>
          <w:p w14:paraId="74669E5D" w14:textId="77777777" w:rsidR="000A6E64" w:rsidRPr="000E3B90" w:rsidRDefault="000A6E64" w:rsidP="00055C74">
            <w:pPr>
              <w:ind w:right="20"/>
              <w:jc w:val="center"/>
              <w:rPr>
                <w:rFonts w:ascii="Times New Roman" w:eastAsia="Arial Unicode MS" w:hAnsi="Times New Roman" w:cs="Times New Roman"/>
                <w:bCs/>
                <w:sz w:val="24"/>
                <w:szCs w:val="24"/>
                <w:lang w:val="ro-RO"/>
              </w:rPr>
            </w:pPr>
            <w:r w:rsidRPr="000E3B90">
              <w:rPr>
                <w:rFonts w:ascii="Times New Roman" w:eastAsia="Arial Unicode MS" w:hAnsi="Times New Roman" w:cs="Times New Roman"/>
                <w:bCs/>
                <w:color w:val="000000"/>
                <w:sz w:val="20"/>
                <w:szCs w:val="20"/>
              </w:rPr>
              <w:t>Eutricambosol tipic</w:t>
            </w:r>
          </w:p>
        </w:tc>
        <w:tc>
          <w:tcPr>
            <w:tcW w:w="1843" w:type="dxa"/>
            <w:tcBorders>
              <w:top w:val="single" w:sz="4" w:space="0" w:color="auto"/>
              <w:left w:val="single" w:sz="4" w:space="0" w:color="auto"/>
              <w:bottom w:val="single" w:sz="4" w:space="0" w:color="auto"/>
              <w:right w:val="single" w:sz="4" w:space="0" w:color="auto"/>
            </w:tcBorders>
          </w:tcPr>
          <w:p w14:paraId="1FD64C4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ECti</w:t>
            </w:r>
          </w:p>
          <w:p w14:paraId="7B37ED77" w14:textId="77777777" w:rsidR="000A6E64" w:rsidRPr="000E3B90" w:rsidRDefault="000A6E64" w:rsidP="00055C74">
            <w:pPr>
              <w:ind w:right="20"/>
              <w:jc w:val="center"/>
              <w:rPr>
                <w:rFonts w:ascii="Times New Roman" w:eastAsia="Arial Unicode MS" w:hAnsi="Times New Roman" w:cs="Times New Roman"/>
                <w:bCs/>
                <w:sz w:val="24"/>
                <w:szCs w:val="24"/>
                <w:lang w:val="ro-RO"/>
              </w:rPr>
            </w:pPr>
            <w:r w:rsidRPr="000E3B90">
              <w:rPr>
                <w:rFonts w:ascii="Times New Roman" w:eastAsia="Arial Unicode MS" w:hAnsi="Times New Roman" w:cs="Times New Roman"/>
                <w:bCs/>
                <w:color w:val="000000"/>
                <w:sz w:val="20"/>
                <w:szCs w:val="20"/>
              </w:rPr>
              <w:t>Eutricambosol tipic</w:t>
            </w:r>
          </w:p>
        </w:tc>
        <w:tc>
          <w:tcPr>
            <w:tcW w:w="1982" w:type="dxa"/>
            <w:tcBorders>
              <w:top w:val="single" w:sz="4" w:space="0" w:color="auto"/>
              <w:left w:val="single" w:sz="4" w:space="0" w:color="auto"/>
              <w:bottom w:val="single" w:sz="4" w:space="0" w:color="auto"/>
              <w:right w:val="single" w:sz="4" w:space="0" w:color="auto"/>
            </w:tcBorders>
          </w:tcPr>
          <w:p w14:paraId="2B9DF39B" w14:textId="77777777" w:rsidR="000A6E64" w:rsidRPr="00647C71" w:rsidRDefault="000A6E64" w:rsidP="00055C74">
            <w:pPr>
              <w:ind w:right="20"/>
              <w:jc w:val="center"/>
              <w:rPr>
                <w:rFonts w:ascii="Times New Roman" w:eastAsia="Arial Unicode MS" w:hAnsi="Times New Roman" w:cs="Times New Roman"/>
                <w:bCs/>
                <w:color w:val="000000"/>
                <w:sz w:val="20"/>
                <w:szCs w:val="20"/>
                <w:lang w:val="ro-RO"/>
              </w:rPr>
            </w:pPr>
            <w:r w:rsidRPr="00647C71">
              <w:rPr>
                <w:rFonts w:ascii="Times New Roman" w:eastAsia="Arial Unicode MS" w:hAnsi="Times New Roman" w:cs="Times New Roman"/>
                <w:bCs/>
                <w:color w:val="000000"/>
                <w:sz w:val="20"/>
                <w:szCs w:val="20"/>
                <w:lang w:val="ro-RO"/>
              </w:rPr>
              <w:t xml:space="preserve">BMti (SRCS)=ECti@ECrk@ECqq, CEti *SRTS(2003) include EClu/si, BMti (SRCS) </w:t>
            </w:r>
            <w:r w:rsidRPr="000E3B90">
              <w:rPr>
                <w:rFonts w:ascii="Times New Roman" w:eastAsia="Arial Unicode MS" w:hAnsi="Times New Roman" w:cs="Times New Roman"/>
                <w:bCs/>
                <w:color w:val="000000"/>
                <w:sz w:val="20"/>
                <w:szCs w:val="20"/>
                <w:lang w:val="ro-RO"/>
              </w:rPr>
              <w:t>şi Ecti (SRTS-2012</w:t>
            </w:r>
            <w:r w:rsidRPr="00647C71">
              <w:rPr>
                <w:rFonts w:ascii="Times New Roman" w:eastAsia="Arial Unicode MS" w:hAnsi="Times New Roman" w:cs="Times New Roman"/>
                <w:bCs/>
                <w:color w:val="000000"/>
                <w:sz w:val="20"/>
                <w:szCs w:val="20"/>
                <w:lang w:val="ro-RO"/>
              </w:rPr>
              <w:t>/2012+) includ şi ECaa/si/pm</w:t>
            </w:r>
          </w:p>
        </w:tc>
      </w:tr>
      <w:tr w:rsidR="000A6E64" w:rsidRPr="000E3B90" w14:paraId="69BD7279" w14:textId="77777777" w:rsidTr="00055C74">
        <w:tc>
          <w:tcPr>
            <w:tcW w:w="1548" w:type="dxa"/>
            <w:tcBorders>
              <w:top w:val="single" w:sz="4" w:space="0" w:color="auto"/>
              <w:left w:val="single" w:sz="4" w:space="0" w:color="auto"/>
              <w:bottom w:val="single" w:sz="4" w:space="0" w:color="auto"/>
              <w:right w:val="single" w:sz="4" w:space="0" w:color="auto"/>
            </w:tcBorders>
          </w:tcPr>
          <w:p w14:paraId="76A83F7B"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2F9839C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ECal</w:t>
            </w:r>
          </w:p>
          <w:p w14:paraId="7DECACD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Eutricambosol aluvic</w:t>
            </w:r>
          </w:p>
        </w:tc>
        <w:tc>
          <w:tcPr>
            <w:tcW w:w="1843" w:type="dxa"/>
            <w:tcBorders>
              <w:top w:val="single" w:sz="4" w:space="0" w:color="auto"/>
              <w:left w:val="single" w:sz="4" w:space="0" w:color="auto"/>
              <w:bottom w:val="single" w:sz="4" w:space="0" w:color="auto"/>
              <w:right w:val="single" w:sz="4" w:space="0" w:color="auto"/>
            </w:tcBorders>
          </w:tcPr>
          <w:p w14:paraId="7BB01E2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ECal</w:t>
            </w:r>
          </w:p>
          <w:p w14:paraId="2E82B5A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Eutricambosol aluvic</w:t>
            </w:r>
          </w:p>
        </w:tc>
        <w:tc>
          <w:tcPr>
            <w:tcW w:w="1982" w:type="dxa"/>
            <w:tcBorders>
              <w:top w:val="single" w:sz="4" w:space="0" w:color="auto"/>
              <w:left w:val="single" w:sz="4" w:space="0" w:color="auto"/>
              <w:bottom w:val="single" w:sz="4" w:space="0" w:color="auto"/>
              <w:right w:val="single" w:sz="4" w:space="0" w:color="auto"/>
            </w:tcBorders>
          </w:tcPr>
          <w:p w14:paraId="677EE97B"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0AD00787" w14:textId="77777777" w:rsidR="000A6E64" w:rsidRPr="000E3B90" w:rsidRDefault="000A6E64" w:rsidP="00055C74">
            <w:pPr>
              <w:ind w:right="20"/>
              <w:jc w:val="center"/>
              <w:rPr>
                <w:rFonts w:ascii="Times New Roman" w:eastAsia="Arial Unicode MS" w:hAnsi="Times New Roman" w:cs="Times New Roman"/>
                <w:b/>
                <w:bCs/>
                <w:color w:val="000000"/>
                <w:sz w:val="20"/>
                <w:szCs w:val="20"/>
                <w:lang w:val="ro-RO"/>
              </w:rPr>
            </w:pPr>
            <w:r w:rsidRPr="000E3B90">
              <w:rPr>
                <w:rFonts w:ascii="Times New Roman" w:eastAsia="Arial Unicode MS" w:hAnsi="Times New Roman" w:cs="Times New Roman"/>
                <w:b/>
                <w:bCs/>
                <w:color w:val="000000"/>
                <w:sz w:val="20"/>
                <w:szCs w:val="20"/>
              </w:rPr>
              <w:t>-</w:t>
            </w:r>
          </w:p>
        </w:tc>
      </w:tr>
      <w:tr w:rsidR="000A6E64" w:rsidRPr="000E3B90" w14:paraId="34DD0813" w14:textId="77777777" w:rsidTr="00055C74">
        <w:tc>
          <w:tcPr>
            <w:tcW w:w="1548" w:type="dxa"/>
            <w:tcBorders>
              <w:top w:val="single" w:sz="4" w:space="0" w:color="auto"/>
              <w:left w:val="single" w:sz="4" w:space="0" w:color="auto"/>
              <w:bottom w:val="single" w:sz="4" w:space="0" w:color="auto"/>
              <w:right w:val="single" w:sz="4" w:space="0" w:color="auto"/>
            </w:tcBorders>
          </w:tcPr>
          <w:p w14:paraId="23DD812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BMan</w:t>
            </w:r>
          </w:p>
          <w:p w14:paraId="03B0459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Sol brun eumezobazic andic</w:t>
            </w:r>
          </w:p>
        </w:tc>
        <w:tc>
          <w:tcPr>
            <w:tcW w:w="1842" w:type="dxa"/>
            <w:tcBorders>
              <w:top w:val="single" w:sz="4" w:space="0" w:color="auto"/>
              <w:left w:val="single" w:sz="4" w:space="0" w:color="auto"/>
              <w:bottom w:val="single" w:sz="4" w:space="0" w:color="auto"/>
              <w:right w:val="single" w:sz="4" w:space="0" w:color="auto"/>
            </w:tcBorders>
          </w:tcPr>
          <w:p w14:paraId="1C6A102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ECan Eutricambosol andic</w:t>
            </w:r>
          </w:p>
        </w:tc>
        <w:tc>
          <w:tcPr>
            <w:tcW w:w="1843" w:type="dxa"/>
            <w:tcBorders>
              <w:top w:val="single" w:sz="4" w:space="0" w:color="auto"/>
              <w:left w:val="single" w:sz="4" w:space="0" w:color="auto"/>
              <w:bottom w:val="single" w:sz="4" w:space="0" w:color="auto"/>
              <w:right w:val="single" w:sz="4" w:space="0" w:color="auto"/>
            </w:tcBorders>
          </w:tcPr>
          <w:p w14:paraId="2BF9F29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ECan Eutricambosol andic</w:t>
            </w:r>
          </w:p>
        </w:tc>
        <w:tc>
          <w:tcPr>
            <w:tcW w:w="1982" w:type="dxa"/>
            <w:tcBorders>
              <w:top w:val="single" w:sz="4" w:space="0" w:color="auto"/>
              <w:left w:val="single" w:sz="4" w:space="0" w:color="auto"/>
              <w:bottom w:val="single" w:sz="4" w:space="0" w:color="auto"/>
              <w:right w:val="single" w:sz="4" w:space="0" w:color="auto"/>
            </w:tcBorders>
          </w:tcPr>
          <w:p w14:paraId="2EDC8FEE"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5E8A67B7"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7EB9B18A"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6B5C836E" w14:textId="77777777" w:rsidTr="00055C74">
        <w:tc>
          <w:tcPr>
            <w:tcW w:w="1548" w:type="dxa"/>
            <w:tcBorders>
              <w:top w:val="single" w:sz="4" w:space="0" w:color="auto"/>
              <w:left w:val="single" w:sz="4" w:space="0" w:color="auto"/>
              <w:bottom w:val="single" w:sz="4" w:space="0" w:color="auto"/>
              <w:right w:val="single" w:sz="4" w:space="0" w:color="auto"/>
            </w:tcBorders>
          </w:tcPr>
          <w:p w14:paraId="1E8B8E0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BMan.ls</w:t>
            </w:r>
          </w:p>
          <w:p w14:paraId="6AD392A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Sol brun eumezobazic andic litic</w:t>
            </w:r>
          </w:p>
        </w:tc>
        <w:tc>
          <w:tcPr>
            <w:tcW w:w="1842" w:type="dxa"/>
            <w:tcBorders>
              <w:top w:val="single" w:sz="4" w:space="0" w:color="auto"/>
              <w:left w:val="single" w:sz="4" w:space="0" w:color="auto"/>
              <w:bottom w:val="single" w:sz="4" w:space="0" w:color="auto"/>
              <w:right w:val="single" w:sz="4" w:space="0" w:color="auto"/>
            </w:tcBorders>
          </w:tcPr>
          <w:p w14:paraId="51AF00A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ECan.li Eutricambosol andic litic</w:t>
            </w:r>
          </w:p>
        </w:tc>
        <w:tc>
          <w:tcPr>
            <w:tcW w:w="1843" w:type="dxa"/>
            <w:tcBorders>
              <w:top w:val="single" w:sz="4" w:space="0" w:color="auto"/>
              <w:left w:val="single" w:sz="4" w:space="0" w:color="auto"/>
              <w:bottom w:val="single" w:sz="4" w:space="0" w:color="auto"/>
              <w:right w:val="single" w:sz="4" w:space="0" w:color="auto"/>
            </w:tcBorders>
          </w:tcPr>
          <w:p w14:paraId="41B86EE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ECan.li Eutricambosol andic litic</w:t>
            </w:r>
          </w:p>
        </w:tc>
        <w:tc>
          <w:tcPr>
            <w:tcW w:w="1982" w:type="dxa"/>
            <w:tcBorders>
              <w:top w:val="single" w:sz="4" w:space="0" w:color="auto"/>
              <w:left w:val="single" w:sz="4" w:space="0" w:color="auto"/>
              <w:bottom w:val="single" w:sz="4" w:space="0" w:color="auto"/>
              <w:right w:val="single" w:sz="4" w:space="0" w:color="auto"/>
            </w:tcBorders>
          </w:tcPr>
          <w:p w14:paraId="5B83F0F4"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6FBFBAB2"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296A3ABF"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30C0E3D6" w14:textId="77777777" w:rsidTr="00055C74">
        <w:tc>
          <w:tcPr>
            <w:tcW w:w="1548" w:type="dxa"/>
            <w:tcBorders>
              <w:top w:val="single" w:sz="4" w:space="0" w:color="auto"/>
              <w:left w:val="single" w:sz="4" w:space="0" w:color="auto"/>
              <w:bottom w:val="single" w:sz="4" w:space="0" w:color="auto"/>
              <w:right w:val="single" w:sz="4" w:space="0" w:color="auto"/>
            </w:tcBorders>
          </w:tcPr>
          <w:p w14:paraId="572B0F31"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lastRenderedPageBreak/>
              <w:t>-</w:t>
            </w:r>
          </w:p>
        </w:tc>
        <w:tc>
          <w:tcPr>
            <w:tcW w:w="1842" w:type="dxa"/>
            <w:tcBorders>
              <w:top w:val="single" w:sz="4" w:space="0" w:color="auto"/>
              <w:left w:val="single" w:sz="4" w:space="0" w:color="auto"/>
              <w:bottom w:val="single" w:sz="4" w:space="0" w:color="auto"/>
              <w:right w:val="single" w:sz="4" w:space="0" w:color="auto"/>
            </w:tcBorders>
          </w:tcPr>
          <w:p w14:paraId="29F2AAE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ECpe Eutricambosol pelic</w:t>
            </w:r>
          </w:p>
        </w:tc>
        <w:tc>
          <w:tcPr>
            <w:tcW w:w="1843" w:type="dxa"/>
            <w:tcBorders>
              <w:top w:val="single" w:sz="4" w:space="0" w:color="auto"/>
              <w:left w:val="single" w:sz="4" w:space="0" w:color="auto"/>
              <w:bottom w:val="single" w:sz="4" w:space="0" w:color="auto"/>
              <w:right w:val="single" w:sz="4" w:space="0" w:color="auto"/>
            </w:tcBorders>
          </w:tcPr>
          <w:p w14:paraId="5D946E6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ECaa Eutricambosol argilic</w:t>
            </w:r>
          </w:p>
        </w:tc>
        <w:tc>
          <w:tcPr>
            <w:tcW w:w="1982" w:type="dxa"/>
            <w:tcBorders>
              <w:top w:val="single" w:sz="4" w:space="0" w:color="auto"/>
              <w:left w:val="single" w:sz="4" w:space="0" w:color="auto"/>
              <w:bottom w:val="single" w:sz="4" w:space="0" w:color="auto"/>
              <w:right w:val="single" w:sz="4" w:space="0" w:color="auto"/>
            </w:tcBorders>
          </w:tcPr>
          <w:p w14:paraId="225BA47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 xml:space="preserve">Calitativ reintrodus </w:t>
            </w:r>
            <w:r w:rsidRPr="000E3B90">
              <w:rPr>
                <w:rFonts w:ascii="Times New Roman" w:eastAsia="Arial Unicode MS" w:hAnsi="Times New Roman" w:cs="Times New Roman"/>
                <w:bCs/>
                <w:color w:val="000000"/>
                <w:sz w:val="20"/>
                <w:szCs w:val="20"/>
                <w:lang w:val="ro-RO"/>
              </w:rPr>
              <w:t>în SRTS</w:t>
            </w:r>
            <w:r w:rsidRPr="000E3B90">
              <w:rPr>
                <w:rFonts w:ascii="Times New Roman" w:eastAsia="Arial Unicode MS" w:hAnsi="Times New Roman" w:cs="Times New Roman"/>
                <w:bCs/>
                <w:color w:val="000000"/>
                <w:sz w:val="20"/>
                <w:szCs w:val="20"/>
              </w:rPr>
              <w:t>+</w:t>
            </w:r>
          </w:p>
        </w:tc>
      </w:tr>
      <w:tr w:rsidR="000A6E64" w:rsidRPr="000E3B90" w14:paraId="181DD119" w14:textId="77777777" w:rsidTr="00055C74">
        <w:tc>
          <w:tcPr>
            <w:tcW w:w="1548" w:type="dxa"/>
            <w:tcBorders>
              <w:top w:val="single" w:sz="4" w:space="0" w:color="auto"/>
              <w:left w:val="single" w:sz="4" w:space="0" w:color="auto"/>
              <w:bottom w:val="single" w:sz="4" w:space="0" w:color="auto"/>
              <w:right w:val="single" w:sz="4" w:space="0" w:color="auto"/>
            </w:tcBorders>
          </w:tcPr>
          <w:p w14:paraId="72F15F95"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0ECC4FA"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064D696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ECca Eutricambosol calcic</w:t>
            </w:r>
          </w:p>
        </w:tc>
        <w:tc>
          <w:tcPr>
            <w:tcW w:w="1982" w:type="dxa"/>
            <w:tcBorders>
              <w:top w:val="single" w:sz="4" w:space="0" w:color="auto"/>
              <w:left w:val="single" w:sz="4" w:space="0" w:color="auto"/>
              <w:bottom w:val="single" w:sz="4" w:space="0" w:color="auto"/>
              <w:right w:val="single" w:sz="4" w:space="0" w:color="auto"/>
            </w:tcBorders>
          </w:tcPr>
          <w:p w14:paraId="62D0C82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E9AEA5C"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1224C8" w14:paraId="3E640C4D" w14:textId="77777777" w:rsidTr="00055C74">
        <w:tc>
          <w:tcPr>
            <w:tcW w:w="1548" w:type="dxa"/>
            <w:tcBorders>
              <w:top w:val="single" w:sz="4" w:space="0" w:color="auto"/>
              <w:left w:val="single" w:sz="4" w:space="0" w:color="auto"/>
              <w:bottom w:val="single" w:sz="4" w:space="0" w:color="auto"/>
              <w:right w:val="single" w:sz="4" w:space="0" w:color="auto"/>
            </w:tcBorders>
          </w:tcPr>
          <w:p w14:paraId="4AEB615B"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302BF84"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B7A148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ECgc Eutricambosol gleic</w:t>
            </w:r>
          </w:p>
        </w:tc>
        <w:tc>
          <w:tcPr>
            <w:tcW w:w="1982" w:type="dxa"/>
            <w:tcBorders>
              <w:top w:val="single" w:sz="4" w:space="0" w:color="auto"/>
              <w:left w:val="single" w:sz="4" w:space="0" w:color="auto"/>
              <w:bottom w:val="single" w:sz="4" w:space="0" w:color="auto"/>
              <w:right w:val="single" w:sz="4" w:space="0" w:color="auto"/>
            </w:tcBorders>
          </w:tcPr>
          <w:p w14:paraId="75725642" w14:textId="77777777" w:rsidR="000A6E64" w:rsidRPr="000E3B90" w:rsidRDefault="000A6E64" w:rsidP="00055C74">
            <w:pPr>
              <w:ind w:right="20"/>
              <w:jc w:val="center"/>
              <w:rPr>
                <w:rFonts w:ascii="Times New Roman" w:eastAsia="Arial Unicode MS" w:hAnsi="Times New Roman" w:cs="Times New Roman"/>
                <w:bCs/>
                <w:color w:val="000000"/>
                <w:sz w:val="20"/>
                <w:szCs w:val="20"/>
                <w:lang w:val="ro-RO"/>
              </w:rPr>
            </w:pPr>
            <w:r w:rsidRPr="00647C71">
              <w:rPr>
                <w:rFonts w:ascii="Times New Roman" w:eastAsia="Arial Unicode MS" w:hAnsi="Times New Roman" w:cs="Times New Roman"/>
                <w:bCs/>
                <w:color w:val="000000"/>
                <w:sz w:val="20"/>
                <w:szCs w:val="20"/>
              </w:rPr>
              <w:t xml:space="preserve">Unele soluri Gleice cambice </w:t>
            </w:r>
            <w:r w:rsidRPr="000E3B90">
              <w:rPr>
                <w:rFonts w:ascii="Times New Roman" w:eastAsia="Arial Unicode MS" w:hAnsi="Times New Roman" w:cs="Times New Roman"/>
                <w:bCs/>
                <w:color w:val="000000"/>
                <w:sz w:val="20"/>
                <w:szCs w:val="20"/>
                <w:lang w:val="ro-RO"/>
              </w:rPr>
              <w:t>în SRCS</w:t>
            </w:r>
          </w:p>
        </w:tc>
      </w:tr>
      <w:tr w:rsidR="000A6E64" w:rsidRPr="00647C71" w14:paraId="0469E848" w14:textId="77777777" w:rsidTr="00055C74">
        <w:tc>
          <w:tcPr>
            <w:tcW w:w="1548" w:type="dxa"/>
            <w:tcBorders>
              <w:top w:val="single" w:sz="4" w:space="0" w:color="auto"/>
              <w:left w:val="single" w:sz="4" w:space="0" w:color="auto"/>
              <w:bottom w:val="single" w:sz="4" w:space="0" w:color="auto"/>
              <w:right w:val="single" w:sz="4" w:space="0" w:color="auto"/>
            </w:tcBorders>
          </w:tcPr>
          <w:p w14:paraId="1F38B639"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5DB370C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ECgc Eutricambosol gleic</w:t>
            </w:r>
          </w:p>
        </w:tc>
        <w:tc>
          <w:tcPr>
            <w:tcW w:w="1843" w:type="dxa"/>
            <w:tcBorders>
              <w:top w:val="single" w:sz="4" w:space="0" w:color="auto"/>
              <w:left w:val="single" w:sz="4" w:space="0" w:color="auto"/>
              <w:bottom w:val="single" w:sz="4" w:space="0" w:color="auto"/>
              <w:right w:val="single" w:sz="4" w:space="0" w:color="auto"/>
            </w:tcBorders>
          </w:tcPr>
          <w:p w14:paraId="47FAC52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ECng Eutricambosol endogleic</w:t>
            </w:r>
          </w:p>
        </w:tc>
        <w:tc>
          <w:tcPr>
            <w:tcW w:w="1982" w:type="dxa"/>
            <w:tcBorders>
              <w:top w:val="single" w:sz="4" w:space="0" w:color="auto"/>
              <w:left w:val="single" w:sz="4" w:space="0" w:color="auto"/>
              <w:bottom w:val="single" w:sz="4" w:space="0" w:color="auto"/>
              <w:right w:val="single" w:sz="4" w:space="0" w:color="auto"/>
            </w:tcBorders>
          </w:tcPr>
          <w:p w14:paraId="7A6B60B5"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r w:rsidRPr="00647C71">
              <w:rPr>
                <w:rFonts w:ascii="Times New Roman" w:eastAsia="Arial Unicode MS" w:hAnsi="Times New Roman" w:cs="Times New Roman"/>
                <w:bCs/>
                <w:color w:val="000000"/>
                <w:sz w:val="20"/>
                <w:szCs w:val="20"/>
              </w:rPr>
              <w:t xml:space="preserve">Unele soluri Gleice cambice </w:t>
            </w:r>
            <w:r w:rsidRPr="000E3B90">
              <w:rPr>
                <w:rFonts w:ascii="Times New Roman" w:eastAsia="Arial Unicode MS" w:hAnsi="Times New Roman" w:cs="Times New Roman"/>
                <w:bCs/>
                <w:color w:val="000000"/>
                <w:sz w:val="20"/>
                <w:szCs w:val="20"/>
                <w:lang w:val="ro-RO"/>
              </w:rPr>
              <w:t>în SRCS</w:t>
            </w:r>
          </w:p>
        </w:tc>
      </w:tr>
      <w:tr w:rsidR="000A6E64" w:rsidRPr="000E3B90" w14:paraId="51CEC9AD" w14:textId="77777777" w:rsidTr="00055C74">
        <w:tc>
          <w:tcPr>
            <w:tcW w:w="1548" w:type="dxa"/>
            <w:tcBorders>
              <w:top w:val="single" w:sz="4" w:space="0" w:color="auto"/>
              <w:left w:val="single" w:sz="4" w:space="0" w:color="auto"/>
              <w:bottom w:val="single" w:sz="4" w:space="0" w:color="auto"/>
              <w:right w:val="single" w:sz="4" w:space="0" w:color="auto"/>
            </w:tcBorders>
          </w:tcPr>
          <w:p w14:paraId="6E00D49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BMgz Sol brun eumezobazic gleizat</w:t>
            </w:r>
          </w:p>
        </w:tc>
        <w:tc>
          <w:tcPr>
            <w:tcW w:w="1842" w:type="dxa"/>
            <w:tcBorders>
              <w:top w:val="single" w:sz="4" w:space="0" w:color="auto"/>
              <w:left w:val="single" w:sz="4" w:space="0" w:color="auto"/>
              <w:bottom w:val="single" w:sz="4" w:space="0" w:color="auto"/>
              <w:right w:val="single" w:sz="4" w:space="0" w:color="auto"/>
            </w:tcBorders>
          </w:tcPr>
          <w:p w14:paraId="30E98FA9"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0B390D5B"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ECdg</w:t>
            </w:r>
            <w:r w:rsidRPr="000E3B90">
              <w:rPr>
                <w:rFonts w:ascii="Times New Roman" w:eastAsia="Arial Unicode MS" w:hAnsi="Times New Roman" w:cs="Times New Roman"/>
                <w:bCs/>
                <w:color w:val="000000"/>
                <w:sz w:val="20"/>
                <w:szCs w:val="20"/>
                <w:vertAlign w:val="superscript"/>
              </w:rPr>
              <w:t>A</w:t>
            </w:r>
            <w:r w:rsidRPr="000E3B90">
              <w:rPr>
                <w:rFonts w:ascii="Times New Roman" w:eastAsia="Arial Unicode MS" w:hAnsi="Times New Roman" w:cs="Times New Roman"/>
                <w:bCs/>
                <w:color w:val="000000"/>
                <w:sz w:val="20"/>
                <w:szCs w:val="20"/>
              </w:rPr>
              <w:t xml:space="preserve"> Eutricambosol batigleic</w:t>
            </w:r>
            <w:r w:rsidRPr="000E3B90">
              <w:rPr>
                <w:rFonts w:ascii="Times New Roman" w:eastAsia="Arial Unicode MS" w:hAnsi="Times New Roman" w:cs="Times New Roman"/>
                <w:bCs/>
                <w:color w:val="000000"/>
                <w:sz w:val="20"/>
                <w:szCs w:val="20"/>
                <w:vertAlign w:val="superscript"/>
              </w:rPr>
              <w:t>A</w:t>
            </w:r>
          </w:p>
        </w:tc>
        <w:tc>
          <w:tcPr>
            <w:tcW w:w="1982" w:type="dxa"/>
            <w:tcBorders>
              <w:top w:val="single" w:sz="4" w:space="0" w:color="auto"/>
              <w:left w:val="single" w:sz="4" w:space="0" w:color="auto"/>
              <w:bottom w:val="single" w:sz="4" w:space="0" w:color="auto"/>
              <w:right w:val="single" w:sz="4" w:space="0" w:color="auto"/>
            </w:tcBorders>
          </w:tcPr>
          <w:p w14:paraId="26C2101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DEEEB8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31BA2412" w14:textId="77777777" w:rsidTr="00055C74">
        <w:tc>
          <w:tcPr>
            <w:tcW w:w="1548" w:type="dxa"/>
            <w:tcBorders>
              <w:top w:val="single" w:sz="4" w:space="0" w:color="auto"/>
              <w:left w:val="single" w:sz="4" w:space="0" w:color="auto"/>
              <w:bottom w:val="single" w:sz="4" w:space="0" w:color="auto"/>
              <w:right w:val="single" w:sz="4" w:space="0" w:color="auto"/>
            </w:tcBorders>
          </w:tcPr>
          <w:p w14:paraId="051BC2B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BMgz.pg Sol brun eumezobazic gleizat pseudogleic - amfigleic</w:t>
            </w:r>
          </w:p>
        </w:tc>
        <w:tc>
          <w:tcPr>
            <w:tcW w:w="1842" w:type="dxa"/>
            <w:tcBorders>
              <w:top w:val="single" w:sz="4" w:space="0" w:color="auto"/>
              <w:left w:val="single" w:sz="4" w:space="0" w:color="auto"/>
              <w:bottom w:val="single" w:sz="4" w:space="0" w:color="auto"/>
              <w:right w:val="single" w:sz="4" w:space="0" w:color="auto"/>
            </w:tcBorders>
          </w:tcPr>
          <w:p w14:paraId="15090022"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556C72F"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ECag</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 amfigleic</w:t>
            </w:r>
            <w:r w:rsidRPr="000E3B90">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3D241DB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2D94751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35D6A2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ECag</w:t>
            </w:r>
            <w:r w:rsidRPr="000E3B90">
              <w:rPr>
                <w:rFonts w:ascii="Times New Roman" w:eastAsia="Arial Unicode MS" w:hAnsi="Times New Roman" w:cs="Times New Roman"/>
                <w:bCs/>
                <w:color w:val="000000"/>
                <w:sz w:val="20"/>
                <w:szCs w:val="20"/>
                <w:vertAlign w:val="superscript"/>
              </w:rPr>
              <w:t xml:space="preserve">’ </w:t>
            </w:r>
            <w:r w:rsidRPr="000E3B90">
              <w:rPr>
                <w:rFonts w:ascii="Times New Roman" w:eastAsia="Arial Unicode MS" w:hAnsi="Times New Roman" w:cs="Times New Roman"/>
                <w:bCs/>
                <w:color w:val="000000"/>
                <w:sz w:val="20"/>
                <w:szCs w:val="20"/>
              </w:rPr>
              <w:t>= ECdg</w:t>
            </w:r>
            <w:r w:rsidRPr="000E3B90">
              <w:rPr>
                <w:rFonts w:ascii="Times New Roman" w:eastAsia="Arial Unicode MS" w:hAnsi="Times New Roman" w:cs="Times New Roman"/>
                <w:bCs/>
                <w:color w:val="000000"/>
                <w:sz w:val="20"/>
                <w:szCs w:val="20"/>
                <w:vertAlign w:val="superscript"/>
              </w:rPr>
              <w:t>A</w:t>
            </w:r>
            <w:r w:rsidRPr="000E3B90">
              <w:rPr>
                <w:rFonts w:ascii="Times New Roman" w:eastAsia="Arial Unicode MS" w:hAnsi="Times New Roman" w:cs="Times New Roman"/>
                <w:bCs/>
                <w:color w:val="000000"/>
                <w:sz w:val="20"/>
                <w:szCs w:val="20"/>
              </w:rPr>
              <w:t>.pt</w:t>
            </w:r>
          </w:p>
          <w:p w14:paraId="21BED9E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r>
      <w:tr w:rsidR="000A6E64" w:rsidRPr="000E3B90" w14:paraId="28A88E14" w14:textId="77777777" w:rsidTr="00055C74">
        <w:tc>
          <w:tcPr>
            <w:tcW w:w="1548" w:type="dxa"/>
            <w:tcBorders>
              <w:top w:val="single" w:sz="4" w:space="0" w:color="auto"/>
              <w:left w:val="single" w:sz="4" w:space="0" w:color="auto"/>
              <w:bottom w:val="single" w:sz="4" w:space="0" w:color="auto"/>
              <w:right w:val="single" w:sz="4" w:space="0" w:color="auto"/>
            </w:tcBorders>
          </w:tcPr>
          <w:p w14:paraId="4D06A65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BMgz.pz Sol brun eumezobazic gleizat pseudogleizat - amfigleizat</w:t>
            </w:r>
          </w:p>
        </w:tc>
        <w:tc>
          <w:tcPr>
            <w:tcW w:w="1842" w:type="dxa"/>
            <w:tcBorders>
              <w:top w:val="single" w:sz="4" w:space="0" w:color="auto"/>
              <w:left w:val="single" w:sz="4" w:space="0" w:color="auto"/>
              <w:bottom w:val="single" w:sz="4" w:space="0" w:color="auto"/>
              <w:right w:val="single" w:sz="4" w:space="0" w:color="auto"/>
            </w:tcBorders>
          </w:tcPr>
          <w:p w14:paraId="13297091"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37D02D4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ECag</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 amfigleic</w:t>
            </w:r>
            <w:r w:rsidRPr="000E3B90">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486635B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427926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D28935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ECag</w:t>
            </w:r>
            <w:r w:rsidRPr="000E3B90">
              <w:rPr>
                <w:rFonts w:ascii="Times New Roman" w:eastAsia="Arial Unicode MS" w:hAnsi="Times New Roman" w:cs="Times New Roman"/>
                <w:bCs/>
                <w:color w:val="000000"/>
                <w:sz w:val="20"/>
                <w:szCs w:val="20"/>
                <w:vertAlign w:val="superscript"/>
              </w:rPr>
              <w:t xml:space="preserve">’ </w:t>
            </w:r>
            <w:r w:rsidRPr="000E3B90">
              <w:rPr>
                <w:rFonts w:ascii="Times New Roman" w:eastAsia="Arial Unicode MS" w:hAnsi="Times New Roman" w:cs="Times New Roman"/>
                <w:bCs/>
                <w:color w:val="000000"/>
                <w:sz w:val="20"/>
                <w:szCs w:val="20"/>
              </w:rPr>
              <w:t>= ECdg</w:t>
            </w:r>
            <w:r w:rsidRPr="000E3B90">
              <w:rPr>
                <w:rFonts w:ascii="Times New Roman" w:eastAsia="Arial Unicode MS" w:hAnsi="Times New Roman" w:cs="Times New Roman"/>
                <w:bCs/>
                <w:color w:val="000000"/>
                <w:sz w:val="20"/>
                <w:szCs w:val="20"/>
                <w:vertAlign w:val="superscript"/>
              </w:rPr>
              <w:t>A</w:t>
            </w:r>
            <w:r w:rsidRPr="000E3B90">
              <w:rPr>
                <w:rFonts w:ascii="Times New Roman" w:eastAsia="Arial Unicode MS" w:hAnsi="Times New Roman" w:cs="Times New Roman"/>
                <w:bCs/>
                <w:color w:val="000000"/>
                <w:sz w:val="20"/>
                <w:szCs w:val="20"/>
              </w:rPr>
              <w:t>.st</w:t>
            </w:r>
          </w:p>
        </w:tc>
      </w:tr>
      <w:tr w:rsidR="000A6E64" w:rsidRPr="000E3B90" w14:paraId="48DC4E13" w14:textId="77777777" w:rsidTr="00055C74">
        <w:tc>
          <w:tcPr>
            <w:tcW w:w="1548" w:type="dxa"/>
            <w:tcBorders>
              <w:top w:val="single" w:sz="4" w:space="0" w:color="auto"/>
              <w:left w:val="single" w:sz="4" w:space="0" w:color="auto"/>
              <w:bottom w:val="single" w:sz="4" w:space="0" w:color="auto"/>
              <w:right w:val="single" w:sz="4" w:space="0" w:color="auto"/>
            </w:tcBorders>
          </w:tcPr>
          <w:p w14:paraId="655F4E36"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14484942"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342F221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ECcl Eutricambosol clinogleic</w:t>
            </w:r>
          </w:p>
        </w:tc>
        <w:tc>
          <w:tcPr>
            <w:tcW w:w="1982" w:type="dxa"/>
            <w:tcBorders>
              <w:top w:val="single" w:sz="4" w:space="0" w:color="auto"/>
              <w:left w:val="single" w:sz="4" w:space="0" w:color="auto"/>
              <w:bottom w:val="single" w:sz="4" w:space="0" w:color="auto"/>
              <w:right w:val="single" w:sz="4" w:space="0" w:color="auto"/>
            </w:tcBorders>
          </w:tcPr>
          <w:p w14:paraId="0F3AF61E"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64008DC0"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p w14:paraId="044AE914"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tc>
      </w:tr>
      <w:tr w:rsidR="000A6E64" w:rsidRPr="000E3B90" w14:paraId="48E8E59E" w14:textId="77777777" w:rsidTr="00055C74">
        <w:tc>
          <w:tcPr>
            <w:tcW w:w="1548" w:type="dxa"/>
            <w:tcBorders>
              <w:top w:val="single" w:sz="4" w:space="0" w:color="auto"/>
              <w:left w:val="single" w:sz="4" w:space="0" w:color="auto"/>
              <w:bottom w:val="single" w:sz="4" w:space="0" w:color="auto"/>
              <w:right w:val="single" w:sz="4" w:space="0" w:color="auto"/>
            </w:tcBorders>
          </w:tcPr>
          <w:p w14:paraId="46AC1661"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52E35B2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772CF82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ECla Eutricambosol lamelar</w:t>
            </w:r>
          </w:p>
        </w:tc>
        <w:tc>
          <w:tcPr>
            <w:tcW w:w="1982" w:type="dxa"/>
            <w:tcBorders>
              <w:top w:val="single" w:sz="4" w:space="0" w:color="auto"/>
              <w:left w:val="single" w:sz="4" w:space="0" w:color="auto"/>
              <w:bottom w:val="single" w:sz="4" w:space="0" w:color="auto"/>
              <w:right w:val="single" w:sz="4" w:space="0" w:color="auto"/>
            </w:tcBorders>
          </w:tcPr>
          <w:p w14:paraId="1338DC3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07650120"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164FC505" w14:textId="77777777" w:rsidTr="00055C74">
        <w:tc>
          <w:tcPr>
            <w:tcW w:w="1548" w:type="dxa"/>
            <w:tcBorders>
              <w:top w:val="single" w:sz="4" w:space="0" w:color="auto"/>
              <w:left w:val="single" w:sz="4" w:space="0" w:color="auto"/>
              <w:bottom w:val="single" w:sz="4" w:space="0" w:color="auto"/>
              <w:right w:val="single" w:sz="4" w:space="0" w:color="auto"/>
            </w:tcBorders>
          </w:tcPr>
          <w:p w14:paraId="29BDB2B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BMls Sol brun eumezobazic litic</w:t>
            </w:r>
          </w:p>
        </w:tc>
        <w:tc>
          <w:tcPr>
            <w:tcW w:w="1842" w:type="dxa"/>
            <w:tcBorders>
              <w:top w:val="single" w:sz="4" w:space="0" w:color="auto"/>
              <w:left w:val="single" w:sz="4" w:space="0" w:color="auto"/>
              <w:bottom w:val="single" w:sz="4" w:space="0" w:color="auto"/>
              <w:right w:val="single" w:sz="4" w:space="0" w:color="auto"/>
            </w:tcBorders>
          </w:tcPr>
          <w:p w14:paraId="6D7D176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ECli Eutricambosol litic</w:t>
            </w:r>
          </w:p>
        </w:tc>
        <w:tc>
          <w:tcPr>
            <w:tcW w:w="1843" w:type="dxa"/>
            <w:tcBorders>
              <w:top w:val="single" w:sz="4" w:space="0" w:color="auto"/>
              <w:left w:val="single" w:sz="4" w:space="0" w:color="auto"/>
              <w:bottom w:val="single" w:sz="4" w:space="0" w:color="auto"/>
              <w:right w:val="single" w:sz="4" w:space="0" w:color="auto"/>
            </w:tcBorders>
          </w:tcPr>
          <w:p w14:paraId="72F7A1D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ECli Eutricambosol</w:t>
            </w:r>
          </w:p>
          <w:p w14:paraId="21094DD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litic</w:t>
            </w:r>
          </w:p>
        </w:tc>
        <w:tc>
          <w:tcPr>
            <w:tcW w:w="1982" w:type="dxa"/>
            <w:tcBorders>
              <w:top w:val="single" w:sz="4" w:space="0" w:color="auto"/>
              <w:left w:val="single" w:sz="4" w:space="0" w:color="auto"/>
              <w:bottom w:val="single" w:sz="4" w:space="0" w:color="auto"/>
              <w:right w:val="single" w:sz="4" w:space="0" w:color="auto"/>
            </w:tcBorders>
          </w:tcPr>
          <w:p w14:paraId="7CFCE223"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0C7C442A"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1647624C" w14:textId="77777777" w:rsidTr="00055C74">
        <w:tc>
          <w:tcPr>
            <w:tcW w:w="1548" w:type="dxa"/>
            <w:tcBorders>
              <w:top w:val="single" w:sz="4" w:space="0" w:color="auto"/>
              <w:left w:val="single" w:sz="4" w:space="0" w:color="auto"/>
              <w:bottom w:val="single" w:sz="4" w:space="0" w:color="auto"/>
              <w:right w:val="single" w:sz="4" w:space="0" w:color="auto"/>
            </w:tcBorders>
          </w:tcPr>
          <w:p w14:paraId="0D46086B"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52BD9BCE"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F0F0AB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EClu Eutricambosol lutic</w:t>
            </w:r>
          </w:p>
        </w:tc>
        <w:tc>
          <w:tcPr>
            <w:tcW w:w="1982" w:type="dxa"/>
            <w:tcBorders>
              <w:top w:val="single" w:sz="4" w:space="0" w:color="auto"/>
              <w:left w:val="single" w:sz="4" w:space="0" w:color="auto"/>
              <w:bottom w:val="single" w:sz="4" w:space="0" w:color="auto"/>
              <w:right w:val="single" w:sz="4" w:space="0" w:color="auto"/>
            </w:tcBorders>
          </w:tcPr>
          <w:p w14:paraId="0F1C243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45A64239"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0F07E90C" w14:textId="77777777" w:rsidTr="00055C74">
        <w:tc>
          <w:tcPr>
            <w:tcW w:w="1548" w:type="dxa"/>
            <w:tcBorders>
              <w:top w:val="single" w:sz="4" w:space="0" w:color="auto"/>
              <w:left w:val="single" w:sz="4" w:space="0" w:color="auto"/>
              <w:bottom w:val="single" w:sz="4" w:space="0" w:color="auto"/>
              <w:right w:val="single" w:sz="4" w:space="0" w:color="auto"/>
            </w:tcBorders>
          </w:tcPr>
          <w:p w14:paraId="4B92AC1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 Sol brun eumezobazic molic</w:t>
            </w:r>
          </w:p>
        </w:tc>
        <w:tc>
          <w:tcPr>
            <w:tcW w:w="1842" w:type="dxa"/>
            <w:tcBorders>
              <w:top w:val="single" w:sz="4" w:space="0" w:color="auto"/>
              <w:left w:val="single" w:sz="4" w:space="0" w:color="auto"/>
              <w:bottom w:val="single" w:sz="4" w:space="0" w:color="auto"/>
              <w:right w:val="single" w:sz="4" w:space="0" w:color="auto"/>
            </w:tcBorders>
          </w:tcPr>
          <w:p w14:paraId="54DFD35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 Eutricambosol molic</w:t>
            </w:r>
          </w:p>
        </w:tc>
        <w:tc>
          <w:tcPr>
            <w:tcW w:w="1843" w:type="dxa"/>
            <w:tcBorders>
              <w:top w:val="single" w:sz="4" w:space="0" w:color="auto"/>
              <w:left w:val="single" w:sz="4" w:space="0" w:color="auto"/>
              <w:bottom w:val="single" w:sz="4" w:space="0" w:color="auto"/>
              <w:right w:val="single" w:sz="4" w:space="0" w:color="auto"/>
            </w:tcBorders>
          </w:tcPr>
          <w:p w14:paraId="29BB1E7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 Eutricambosol</w:t>
            </w:r>
          </w:p>
          <w:p w14:paraId="0A8CE37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molic</w:t>
            </w:r>
          </w:p>
        </w:tc>
        <w:tc>
          <w:tcPr>
            <w:tcW w:w="1982" w:type="dxa"/>
            <w:tcBorders>
              <w:top w:val="single" w:sz="4" w:space="0" w:color="auto"/>
              <w:left w:val="single" w:sz="4" w:space="0" w:color="auto"/>
              <w:bottom w:val="single" w:sz="4" w:space="0" w:color="auto"/>
              <w:right w:val="single" w:sz="4" w:space="0" w:color="auto"/>
            </w:tcBorders>
          </w:tcPr>
          <w:p w14:paraId="59FE5DEF"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0E668BA5"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2E4A31A5" w14:textId="77777777" w:rsidTr="00055C74">
        <w:tc>
          <w:tcPr>
            <w:tcW w:w="1548" w:type="dxa"/>
            <w:tcBorders>
              <w:top w:val="single" w:sz="4" w:space="0" w:color="auto"/>
              <w:left w:val="single" w:sz="4" w:space="0" w:color="auto"/>
              <w:bottom w:val="single" w:sz="4" w:space="0" w:color="auto"/>
              <w:right w:val="single" w:sz="4" w:space="0" w:color="auto"/>
            </w:tcBorders>
          </w:tcPr>
          <w:p w14:paraId="3D843C5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BMmo.an Sol brun eumezobazic molic andic</w:t>
            </w:r>
          </w:p>
        </w:tc>
        <w:tc>
          <w:tcPr>
            <w:tcW w:w="1842" w:type="dxa"/>
            <w:tcBorders>
              <w:top w:val="single" w:sz="4" w:space="0" w:color="auto"/>
              <w:left w:val="single" w:sz="4" w:space="0" w:color="auto"/>
              <w:bottom w:val="single" w:sz="4" w:space="0" w:color="auto"/>
              <w:right w:val="single" w:sz="4" w:space="0" w:color="auto"/>
            </w:tcBorders>
          </w:tcPr>
          <w:p w14:paraId="150C8EC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ECmo.an Eutricambosol molic andic</w:t>
            </w:r>
          </w:p>
        </w:tc>
        <w:tc>
          <w:tcPr>
            <w:tcW w:w="1843" w:type="dxa"/>
            <w:tcBorders>
              <w:top w:val="single" w:sz="4" w:space="0" w:color="auto"/>
              <w:left w:val="single" w:sz="4" w:space="0" w:color="auto"/>
              <w:bottom w:val="single" w:sz="4" w:space="0" w:color="auto"/>
              <w:right w:val="single" w:sz="4" w:space="0" w:color="auto"/>
            </w:tcBorders>
          </w:tcPr>
          <w:p w14:paraId="1DCF589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ECmo.an Eutricambosol</w:t>
            </w:r>
          </w:p>
          <w:p w14:paraId="3685837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molic andic</w:t>
            </w:r>
          </w:p>
        </w:tc>
        <w:tc>
          <w:tcPr>
            <w:tcW w:w="1982" w:type="dxa"/>
            <w:tcBorders>
              <w:top w:val="single" w:sz="4" w:space="0" w:color="auto"/>
              <w:left w:val="single" w:sz="4" w:space="0" w:color="auto"/>
              <w:bottom w:val="single" w:sz="4" w:space="0" w:color="auto"/>
              <w:right w:val="single" w:sz="4" w:space="0" w:color="auto"/>
            </w:tcBorders>
          </w:tcPr>
          <w:p w14:paraId="3B10A546"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08A147BF"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265ACF32" w14:textId="77777777" w:rsidTr="00055C74">
        <w:tc>
          <w:tcPr>
            <w:tcW w:w="1548" w:type="dxa"/>
            <w:tcBorders>
              <w:top w:val="single" w:sz="4" w:space="0" w:color="auto"/>
              <w:left w:val="single" w:sz="4" w:space="0" w:color="auto"/>
              <w:bottom w:val="single" w:sz="4" w:space="0" w:color="auto"/>
              <w:right w:val="single" w:sz="4" w:space="0" w:color="auto"/>
            </w:tcBorders>
          </w:tcPr>
          <w:p w14:paraId="6F5F56D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BMmo.gz Sol brun eumezobazic molic gleizat</w:t>
            </w:r>
          </w:p>
        </w:tc>
        <w:tc>
          <w:tcPr>
            <w:tcW w:w="1842" w:type="dxa"/>
            <w:tcBorders>
              <w:top w:val="single" w:sz="4" w:space="0" w:color="auto"/>
              <w:left w:val="single" w:sz="4" w:space="0" w:color="auto"/>
              <w:bottom w:val="single" w:sz="4" w:space="0" w:color="auto"/>
              <w:right w:val="single" w:sz="4" w:space="0" w:color="auto"/>
            </w:tcBorders>
          </w:tcPr>
          <w:p w14:paraId="37925B8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04CE2E8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4DB946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6D94FC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ECmo.dg</w:t>
            </w:r>
            <w:r w:rsidRPr="000E3B90">
              <w:rPr>
                <w:rFonts w:ascii="Times New Roman" w:eastAsia="Arial Unicode MS" w:hAnsi="Times New Roman" w:cs="Times New Roman"/>
                <w:bCs/>
                <w:color w:val="000000"/>
                <w:sz w:val="20"/>
                <w:szCs w:val="20"/>
                <w:vertAlign w:val="superscript"/>
              </w:rPr>
              <w:t>A</w:t>
            </w:r>
            <w:r w:rsidRPr="000E3B90">
              <w:rPr>
                <w:rFonts w:ascii="Times New Roman" w:eastAsia="Arial Unicode MS" w:hAnsi="Times New Roman" w:cs="Times New Roman"/>
                <w:bCs/>
                <w:color w:val="000000"/>
                <w:sz w:val="20"/>
                <w:szCs w:val="20"/>
              </w:rPr>
              <w:t xml:space="preserve"> Eutricambosol</w:t>
            </w:r>
          </w:p>
          <w:p w14:paraId="79D6FBE1"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molic batigleic</w:t>
            </w:r>
            <w:r w:rsidRPr="000E3B90">
              <w:rPr>
                <w:rFonts w:ascii="Times New Roman" w:eastAsia="Arial Unicode MS" w:hAnsi="Times New Roman" w:cs="Times New Roman"/>
                <w:bCs/>
                <w:color w:val="000000"/>
                <w:sz w:val="20"/>
                <w:szCs w:val="20"/>
                <w:vertAlign w:val="superscript"/>
              </w:rPr>
              <w:t>A</w:t>
            </w:r>
          </w:p>
        </w:tc>
        <w:tc>
          <w:tcPr>
            <w:tcW w:w="1982" w:type="dxa"/>
            <w:tcBorders>
              <w:top w:val="single" w:sz="4" w:space="0" w:color="auto"/>
              <w:left w:val="single" w:sz="4" w:space="0" w:color="auto"/>
              <w:bottom w:val="single" w:sz="4" w:space="0" w:color="auto"/>
              <w:right w:val="single" w:sz="4" w:space="0" w:color="auto"/>
            </w:tcBorders>
          </w:tcPr>
          <w:p w14:paraId="4789DE79"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0F28ABFD"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r>
      <w:tr w:rsidR="000A6E64" w:rsidRPr="000E3B90" w14:paraId="68D57FD4" w14:textId="77777777" w:rsidTr="00055C74">
        <w:tc>
          <w:tcPr>
            <w:tcW w:w="1548" w:type="dxa"/>
            <w:tcBorders>
              <w:top w:val="single" w:sz="4" w:space="0" w:color="auto"/>
              <w:left w:val="single" w:sz="4" w:space="0" w:color="auto"/>
              <w:bottom w:val="single" w:sz="4" w:space="0" w:color="auto"/>
              <w:right w:val="single" w:sz="4" w:space="0" w:color="auto"/>
            </w:tcBorders>
          </w:tcPr>
          <w:p w14:paraId="04CB732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lastRenderedPageBreak/>
              <w:t>BMmo.rz Sol brun eumezobazic molic rendzinic</w:t>
            </w:r>
          </w:p>
        </w:tc>
        <w:tc>
          <w:tcPr>
            <w:tcW w:w="1842" w:type="dxa"/>
            <w:tcBorders>
              <w:top w:val="single" w:sz="4" w:space="0" w:color="auto"/>
              <w:left w:val="single" w:sz="4" w:space="0" w:color="auto"/>
              <w:bottom w:val="single" w:sz="4" w:space="0" w:color="auto"/>
              <w:right w:val="single" w:sz="4" w:space="0" w:color="auto"/>
            </w:tcBorders>
          </w:tcPr>
          <w:p w14:paraId="0C0E602A"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1E8BE46E"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77C71A2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ECmo.rz” Eutricambosol</w:t>
            </w:r>
          </w:p>
          <w:p w14:paraId="2C42AA2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molic rendzinic”</w:t>
            </w:r>
          </w:p>
        </w:tc>
        <w:tc>
          <w:tcPr>
            <w:tcW w:w="1982" w:type="dxa"/>
            <w:tcBorders>
              <w:top w:val="single" w:sz="4" w:space="0" w:color="auto"/>
              <w:left w:val="single" w:sz="4" w:space="0" w:color="auto"/>
              <w:bottom w:val="single" w:sz="4" w:space="0" w:color="auto"/>
              <w:right w:val="single" w:sz="4" w:space="0" w:color="auto"/>
            </w:tcBorders>
          </w:tcPr>
          <w:p w14:paraId="148744C3" w14:textId="77777777" w:rsidR="000A6E64" w:rsidRPr="000E3B90" w:rsidRDefault="000A6E64" w:rsidP="00055C74">
            <w:pPr>
              <w:ind w:right="20"/>
              <w:jc w:val="center"/>
              <w:rPr>
                <w:rFonts w:ascii="Times New Roman" w:eastAsia="Arial Unicode MS" w:hAnsi="Times New Roman" w:cs="Times New Roman"/>
                <w:bCs/>
                <w:color w:val="000000"/>
                <w:sz w:val="20"/>
                <w:szCs w:val="20"/>
                <w:lang w:val="ro-RO"/>
              </w:rPr>
            </w:pPr>
          </w:p>
          <w:p w14:paraId="24659A1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lang w:val="ro-RO"/>
              </w:rPr>
              <w:t>-</w:t>
            </w:r>
          </w:p>
        </w:tc>
      </w:tr>
      <w:tr w:rsidR="000A6E64" w:rsidRPr="000E3B90" w14:paraId="53E568C4" w14:textId="77777777" w:rsidTr="00055C74">
        <w:tc>
          <w:tcPr>
            <w:tcW w:w="1548" w:type="dxa"/>
            <w:tcBorders>
              <w:top w:val="single" w:sz="4" w:space="0" w:color="auto"/>
              <w:left w:val="single" w:sz="4" w:space="0" w:color="auto"/>
              <w:bottom w:val="single" w:sz="4" w:space="0" w:color="auto"/>
              <w:right w:val="single" w:sz="4" w:space="0" w:color="auto"/>
            </w:tcBorders>
          </w:tcPr>
          <w:p w14:paraId="6195E48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BMmo.pz Sol brun eumezobazic molic pseudorendzinic</w:t>
            </w:r>
          </w:p>
        </w:tc>
        <w:tc>
          <w:tcPr>
            <w:tcW w:w="1842" w:type="dxa"/>
            <w:tcBorders>
              <w:top w:val="single" w:sz="4" w:space="0" w:color="auto"/>
              <w:left w:val="single" w:sz="4" w:space="0" w:color="auto"/>
              <w:bottom w:val="single" w:sz="4" w:space="0" w:color="auto"/>
              <w:right w:val="single" w:sz="4" w:space="0" w:color="auto"/>
            </w:tcBorders>
          </w:tcPr>
          <w:p w14:paraId="4E6DA45A"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5F46F433"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0132AC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ECmo.pa” Eutricambosol</w:t>
            </w:r>
          </w:p>
          <w:p w14:paraId="3A5C335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molic pararendzinic”</w:t>
            </w:r>
          </w:p>
        </w:tc>
        <w:tc>
          <w:tcPr>
            <w:tcW w:w="1982" w:type="dxa"/>
            <w:tcBorders>
              <w:top w:val="single" w:sz="4" w:space="0" w:color="auto"/>
              <w:left w:val="single" w:sz="4" w:space="0" w:color="auto"/>
              <w:bottom w:val="single" w:sz="4" w:space="0" w:color="auto"/>
              <w:right w:val="single" w:sz="4" w:space="0" w:color="auto"/>
            </w:tcBorders>
          </w:tcPr>
          <w:p w14:paraId="7E2A426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6436E2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4BA78050" w14:textId="77777777" w:rsidTr="00055C74">
        <w:tc>
          <w:tcPr>
            <w:tcW w:w="1548" w:type="dxa"/>
            <w:tcBorders>
              <w:top w:val="single" w:sz="4" w:space="0" w:color="auto"/>
              <w:left w:val="single" w:sz="4" w:space="0" w:color="auto"/>
              <w:bottom w:val="single" w:sz="4" w:space="0" w:color="auto"/>
              <w:right w:val="single" w:sz="4" w:space="0" w:color="auto"/>
            </w:tcBorders>
          </w:tcPr>
          <w:p w14:paraId="22F1138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BMmo.sc Sol brun eumezobazic molic salinizat</w:t>
            </w:r>
          </w:p>
        </w:tc>
        <w:tc>
          <w:tcPr>
            <w:tcW w:w="1842" w:type="dxa"/>
            <w:tcBorders>
              <w:top w:val="single" w:sz="4" w:space="0" w:color="auto"/>
              <w:left w:val="single" w:sz="4" w:space="0" w:color="auto"/>
              <w:bottom w:val="single" w:sz="4" w:space="0" w:color="auto"/>
              <w:right w:val="single" w:sz="4" w:space="0" w:color="auto"/>
            </w:tcBorders>
          </w:tcPr>
          <w:p w14:paraId="1587D4BA"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16F8A882"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C653AE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ECmo.sc</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w:t>
            </w:r>
          </w:p>
          <w:p w14:paraId="329161D2"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Molic salinic</w:t>
            </w:r>
            <w:r w:rsidRPr="000E3B90">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0E628E1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5F1787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1A91A706" w14:textId="77777777" w:rsidTr="00055C74">
        <w:tc>
          <w:tcPr>
            <w:tcW w:w="1548" w:type="dxa"/>
            <w:tcBorders>
              <w:top w:val="single" w:sz="4" w:space="0" w:color="auto"/>
              <w:left w:val="single" w:sz="4" w:space="0" w:color="auto"/>
              <w:bottom w:val="single" w:sz="4" w:space="0" w:color="auto"/>
              <w:right w:val="single" w:sz="4" w:space="0" w:color="auto"/>
            </w:tcBorders>
          </w:tcPr>
          <w:p w14:paraId="73F26C7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BMmo.ac Sol brun eumezobazic molic alcalizat</w:t>
            </w:r>
          </w:p>
        </w:tc>
        <w:tc>
          <w:tcPr>
            <w:tcW w:w="1842" w:type="dxa"/>
            <w:tcBorders>
              <w:top w:val="single" w:sz="4" w:space="0" w:color="auto"/>
              <w:left w:val="single" w:sz="4" w:space="0" w:color="auto"/>
              <w:bottom w:val="single" w:sz="4" w:space="0" w:color="auto"/>
              <w:right w:val="single" w:sz="4" w:space="0" w:color="auto"/>
            </w:tcBorders>
          </w:tcPr>
          <w:p w14:paraId="3638885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p>
          <w:p w14:paraId="31D373E8" w14:textId="77777777" w:rsidR="000A6E64" w:rsidRPr="000E3B90" w:rsidRDefault="000A6E64" w:rsidP="00055C74">
            <w:pPr>
              <w:ind w:right="20"/>
              <w:jc w:val="center"/>
              <w:rPr>
                <w:rFonts w:ascii="Times New Roman" w:eastAsia="Arial Unicode MS" w:hAnsi="Times New Roman" w:cs="Times New Roman"/>
                <w:b/>
                <w:bCs/>
                <w:color w:val="000000"/>
                <w:sz w:val="20"/>
                <w:szCs w:val="20"/>
              </w:rPr>
            </w:pPr>
            <w:r w:rsidRPr="000E3B90">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812604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ECmo.ac</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w:t>
            </w:r>
          </w:p>
          <w:p w14:paraId="14035058"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Molic sodic</w:t>
            </w:r>
            <w:r w:rsidRPr="000E3B90">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5E2DF25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23B6100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632C4B12" w14:textId="77777777" w:rsidTr="00055C74">
        <w:tc>
          <w:tcPr>
            <w:tcW w:w="1548" w:type="dxa"/>
            <w:tcBorders>
              <w:top w:val="single" w:sz="4" w:space="0" w:color="auto"/>
              <w:left w:val="single" w:sz="4" w:space="0" w:color="auto"/>
              <w:bottom w:val="single" w:sz="4" w:space="0" w:color="auto"/>
              <w:right w:val="single" w:sz="4" w:space="0" w:color="auto"/>
            </w:tcBorders>
          </w:tcPr>
          <w:p w14:paraId="60C159C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BMmo.pz Sol brun eumezobazic molic pseudogleizat</w:t>
            </w:r>
          </w:p>
        </w:tc>
        <w:tc>
          <w:tcPr>
            <w:tcW w:w="1842" w:type="dxa"/>
            <w:tcBorders>
              <w:top w:val="single" w:sz="4" w:space="0" w:color="auto"/>
              <w:left w:val="single" w:sz="4" w:space="0" w:color="auto"/>
              <w:bottom w:val="single" w:sz="4" w:space="0" w:color="auto"/>
              <w:right w:val="single" w:sz="4" w:space="0" w:color="auto"/>
            </w:tcBorders>
          </w:tcPr>
          <w:p w14:paraId="749E4E3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82C21F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01F2C2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ECmo.st Eutricambosol</w:t>
            </w:r>
          </w:p>
          <w:p w14:paraId="56ED11D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Molic stagnic</w:t>
            </w:r>
          </w:p>
        </w:tc>
        <w:tc>
          <w:tcPr>
            <w:tcW w:w="1982" w:type="dxa"/>
            <w:tcBorders>
              <w:top w:val="single" w:sz="4" w:space="0" w:color="auto"/>
              <w:left w:val="single" w:sz="4" w:space="0" w:color="auto"/>
              <w:bottom w:val="single" w:sz="4" w:space="0" w:color="auto"/>
              <w:right w:val="single" w:sz="4" w:space="0" w:color="auto"/>
            </w:tcBorders>
          </w:tcPr>
          <w:p w14:paraId="5FD2E1E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831A24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26900674" w14:textId="77777777" w:rsidTr="00055C74">
        <w:tc>
          <w:tcPr>
            <w:tcW w:w="1548" w:type="dxa"/>
            <w:tcBorders>
              <w:top w:val="single" w:sz="4" w:space="0" w:color="auto"/>
              <w:left w:val="single" w:sz="4" w:space="0" w:color="auto"/>
              <w:bottom w:val="single" w:sz="4" w:space="0" w:color="auto"/>
              <w:right w:val="single" w:sz="4" w:space="0" w:color="auto"/>
            </w:tcBorders>
          </w:tcPr>
          <w:p w14:paraId="3548EF5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BMmo.vs Sol brun eumezobazic molic vertic</w:t>
            </w:r>
          </w:p>
        </w:tc>
        <w:tc>
          <w:tcPr>
            <w:tcW w:w="1842" w:type="dxa"/>
            <w:tcBorders>
              <w:top w:val="single" w:sz="4" w:space="0" w:color="auto"/>
              <w:left w:val="single" w:sz="4" w:space="0" w:color="auto"/>
              <w:bottom w:val="single" w:sz="4" w:space="0" w:color="auto"/>
              <w:right w:val="single" w:sz="4" w:space="0" w:color="auto"/>
            </w:tcBorders>
          </w:tcPr>
          <w:p w14:paraId="4A12DBD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5088648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B865DD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0CCA310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ECmo.vs Eutricambosol</w:t>
            </w:r>
          </w:p>
          <w:p w14:paraId="43C6ECE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molic vertic</w:t>
            </w:r>
          </w:p>
        </w:tc>
        <w:tc>
          <w:tcPr>
            <w:tcW w:w="1982" w:type="dxa"/>
            <w:tcBorders>
              <w:top w:val="single" w:sz="4" w:space="0" w:color="auto"/>
              <w:left w:val="single" w:sz="4" w:space="0" w:color="auto"/>
              <w:bottom w:val="single" w:sz="4" w:space="0" w:color="auto"/>
              <w:right w:val="single" w:sz="4" w:space="0" w:color="auto"/>
            </w:tcBorders>
          </w:tcPr>
          <w:p w14:paraId="417AFED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69B3F2E7" w14:textId="77777777" w:rsidTr="00055C74">
        <w:tc>
          <w:tcPr>
            <w:tcW w:w="1548" w:type="dxa"/>
            <w:tcBorders>
              <w:top w:val="single" w:sz="4" w:space="0" w:color="auto"/>
              <w:left w:val="single" w:sz="4" w:space="0" w:color="auto"/>
              <w:bottom w:val="single" w:sz="4" w:space="0" w:color="auto"/>
              <w:right w:val="single" w:sz="4" w:space="0" w:color="auto"/>
            </w:tcBorders>
          </w:tcPr>
          <w:p w14:paraId="7E54636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06759F3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ECps Eutricambosol</w:t>
            </w:r>
          </w:p>
          <w:p w14:paraId="696AABB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psamic</w:t>
            </w:r>
          </w:p>
        </w:tc>
        <w:tc>
          <w:tcPr>
            <w:tcW w:w="1843" w:type="dxa"/>
            <w:tcBorders>
              <w:top w:val="single" w:sz="4" w:space="0" w:color="auto"/>
              <w:left w:val="single" w:sz="4" w:space="0" w:color="auto"/>
              <w:bottom w:val="single" w:sz="4" w:space="0" w:color="auto"/>
              <w:right w:val="single" w:sz="4" w:space="0" w:color="auto"/>
            </w:tcBorders>
          </w:tcPr>
          <w:p w14:paraId="3C4A936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ECpm Eutricambosol</w:t>
            </w:r>
          </w:p>
          <w:p w14:paraId="14059CE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psamic</w:t>
            </w:r>
          </w:p>
        </w:tc>
        <w:tc>
          <w:tcPr>
            <w:tcW w:w="1982" w:type="dxa"/>
            <w:tcBorders>
              <w:top w:val="single" w:sz="4" w:space="0" w:color="auto"/>
              <w:left w:val="single" w:sz="4" w:space="0" w:color="auto"/>
              <w:bottom w:val="single" w:sz="4" w:space="0" w:color="auto"/>
              <w:right w:val="single" w:sz="4" w:space="0" w:color="auto"/>
            </w:tcBorders>
          </w:tcPr>
          <w:p w14:paraId="3662070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 xml:space="preserve">Calificativ reintrodus </w:t>
            </w:r>
            <w:r w:rsidRPr="000E3B90">
              <w:rPr>
                <w:rFonts w:ascii="Times New Roman" w:eastAsia="Arial Unicode MS" w:hAnsi="Times New Roman" w:cs="Times New Roman"/>
                <w:bCs/>
                <w:color w:val="000000"/>
                <w:sz w:val="20"/>
                <w:szCs w:val="20"/>
                <w:lang w:val="ro-RO"/>
              </w:rPr>
              <w:t>în SRTS</w:t>
            </w:r>
            <w:r w:rsidRPr="000E3B90">
              <w:rPr>
                <w:rFonts w:ascii="Times New Roman" w:eastAsia="Arial Unicode MS" w:hAnsi="Times New Roman" w:cs="Times New Roman"/>
                <w:bCs/>
                <w:color w:val="000000"/>
                <w:sz w:val="20"/>
                <w:szCs w:val="20"/>
              </w:rPr>
              <w:t>+</w:t>
            </w:r>
          </w:p>
        </w:tc>
      </w:tr>
      <w:tr w:rsidR="000A6E64" w:rsidRPr="000E3B90" w14:paraId="37F59F09" w14:textId="77777777" w:rsidTr="00055C74">
        <w:tc>
          <w:tcPr>
            <w:tcW w:w="1548" w:type="dxa"/>
            <w:tcBorders>
              <w:top w:val="single" w:sz="4" w:space="0" w:color="auto"/>
              <w:left w:val="single" w:sz="4" w:space="0" w:color="auto"/>
              <w:bottom w:val="single" w:sz="4" w:space="0" w:color="auto"/>
              <w:right w:val="single" w:sz="4" w:space="0" w:color="auto"/>
            </w:tcBorders>
          </w:tcPr>
          <w:p w14:paraId="377A6894"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r w:rsidRPr="00647C71">
              <w:rPr>
                <w:rFonts w:ascii="Times New Roman" w:eastAsia="Arial Unicode MS" w:hAnsi="Times New Roman" w:cs="Times New Roman"/>
                <w:bCs/>
                <w:color w:val="000000"/>
                <w:sz w:val="20"/>
                <w:szCs w:val="20"/>
              </w:rPr>
              <w:t>BMrz Sol brun eumezobazic rendzinic</w:t>
            </w:r>
          </w:p>
        </w:tc>
        <w:tc>
          <w:tcPr>
            <w:tcW w:w="1842" w:type="dxa"/>
            <w:tcBorders>
              <w:top w:val="single" w:sz="4" w:space="0" w:color="auto"/>
              <w:left w:val="single" w:sz="4" w:space="0" w:color="auto"/>
              <w:bottom w:val="single" w:sz="4" w:space="0" w:color="auto"/>
              <w:right w:val="single" w:sz="4" w:space="0" w:color="auto"/>
            </w:tcBorders>
          </w:tcPr>
          <w:p w14:paraId="6E0AB561"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p>
          <w:p w14:paraId="2BDD2C3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EF736D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ECrz” Eutricambosol rendzinic”</w:t>
            </w:r>
          </w:p>
          <w:p w14:paraId="4CFFBAA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09A8B61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285E824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CB7885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03DDC1B0" w14:textId="77777777" w:rsidTr="00055C74">
        <w:tc>
          <w:tcPr>
            <w:tcW w:w="1548" w:type="dxa"/>
            <w:tcBorders>
              <w:top w:val="single" w:sz="4" w:space="0" w:color="auto"/>
              <w:left w:val="single" w:sz="4" w:space="0" w:color="auto"/>
              <w:bottom w:val="single" w:sz="4" w:space="0" w:color="auto"/>
              <w:right w:val="single" w:sz="4" w:space="0" w:color="auto"/>
            </w:tcBorders>
          </w:tcPr>
          <w:p w14:paraId="64E2EFA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BMrz.ls Sol brun eumezobazic rendzinic litic</w:t>
            </w:r>
          </w:p>
        </w:tc>
        <w:tc>
          <w:tcPr>
            <w:tcW w:w="1842" w:type="dxa"/>
            <w:tcBorders>
              <w:top w:val="single" w:sz="4" w:space="0" w:color="auto"/>
              <w:left w:val="single" w:sz="4" w:space="0" w:color="auto"/>
              <w:bottom w:val="single" w:sz="4" w:space="0" w:color="auto"/>
              <w:right w:val="single" w:sz="4" w:space="0" w:color="auto"/>
            </w:tcBorders>
          </w:tcPr>
          <w:p w14:paraId="71112CF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AF6E24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C52F8C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ECrz”.li Eutricambosol rendzinic” litic</w:t>
            </w:r>
          </w:p>
          <w:p w14:paraId="061F05B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6F2A4CD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4D393E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5B9385C8" w14:textId="77777777" w:rsidTr="00055C74">
        <w:tc>
          <w:tcPr>
            <w:tcW w:w="1548" w:type="dxa"/>
            <w:tcBorders>
              <w:top w:val="single" w:sz="4" w:space="0" w:color="auto"/>
              <w:left w:val="single" w:sz="4" w:space="0" w:color="auto"/>
              <w:bottom w:val="single" w:sz="4" w:space="0" w:color="auto"/>
              <w:right w:val="single" w:sz="4" w:space="0" w:color="auto"/>
            </w:tcBorders>
          </w:tcPr>
          <w:p w14:paraId="6D5C3C5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BMpr Sol brun eumezobazic pseudorendzinic</w:t>
            </w:r>
          </w:p>
        </w:tc>
        <w:tc>
          <w:tcPr>
            <w:tcW w:w="1842" w:type="dxa"/>
            <w:tcBorders>
              <w:top w:val="single" w:sz="4" w:space="0" w:color="auto"/>
              <w:left w:val="single" w:sz="4" w:space="0" w:color="auto"/>
              <w:bottom w:val="single" w:sz="4" w:space="0" w:color="auto"/>
              <w:right w:val="single" w:sz="4" w:space="0" w:color="auto"/>
            </w:tcBorders>
          </w:tcPr>
          <w:p w14:paraId="06832F9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1C696C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6A93ADC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ECpa” Eutricambosol pararendzinic”</w:t>
            </w:r>
          </w:p>
          <w:p w14:paraId="3E7EA8C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1C1E7D7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58C0128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75E046E0" w14:textId="77777777" w:rsidTr="00055C74">
        <w:tc>
          <w:tcPr>
            <w:tcW w:w="1548" w:type="dxa"/>
            <w:tcBorders>
              <w:top w:val="single" w:sz="4" w:space="0" w:color="auto"/>
              <w:left w:val="single" w:sz="4" w:space="0" w:color="auto"/>
              <w:bottom w:val="single" w:sz="4" w:space="0" w:color="auto"/>
              <w:right w:val="single" w:sz="4" w:space="0" w:color="auto"/>
            </w:tcBorders>
          </w:tcPr>
          <w:p w14:paraId="4580211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BMpr.pz Sol brun eumezobazic pseudorendzinic pseudogleizat</w:t>
            </w:r>
          </w:p>
        </w:tc>
        <w:tc>
          <w:tcPr>
            <w:tcW w:w="1842" w:type="dxa"/>
            <w:tcBorders>
              <w:top w:val="single" w:sz="4" w:space="0" w:color="auto"/>
              <w:left w:val="single" w:sz="4" w:space="0" w:color="auto"/>
              <w:bottom w:val="single" w:sz="4" w:space="0" w:color="auto"/>
              <w:right w:val="single" w:sz="4" w:space="0" w:color="auto"/>
            </w:tcBorders>
          </w:tcPr>
          <w:p w14:paraId="5F8294F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2F98F21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98C1E9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F7E769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ECpa”st</w:t>
            </w:r>
          </w:p>
          <w:p w14:paraId="2197B89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Eutricambosol pararendzinic” stagnic</w:t>
            </w:r>
          </w:p>
          <w:p w14:paraId="5490AAB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4CF1AA4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6E1E85C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23FE827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4E42E3EF" w14:textId="77777777" w:rsidTr="00055C74">
        <w:tc>
          <w:tcPr>
            <w:tcW w:w="1548" w:type="dxa"/>
            <w:tcBorders>
              <w:top w:val="single" w:sz="4" w:space="0" w:color="auto"/>
              <w:left w:val="single" w:sz="4" w:space="0" w:color="auto"/>
              <w:bottom w:val="single" w:sz="4" w:space="0" w:color="auto"/>
              <w:right w:val="single" w:sz="4" w:space="0" w:color="auto"/>
            </w:tcBorders>
          </w:tcPr>
          <w:p w14:paraId="380C074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080B54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4B6D68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 xml:space="preserve">ECrk Eutricambosol </w:t>
            </w:r>
            <w:r w:rsidRPr="000E3B90">
              <w:rPr>
                <w:rFonts w:ascii="Times New Roman" w:eastAsia="Arial Unicode MS" w:hAnsi="Times New Roman" w:cs="Times New Roman"/>
                <w:bCs/>
                <w:color w:val="000000"/>
                <w:sz w:val="20"/>
                <w:szCs w:val="20"/>
              </w:rPr>
              <w:lastRenderedPageBreak/>
              <w:t>rendzicalcaric</w:t>
            </w:r>
          </w:p>
          <w:p w14:paraId="1551F22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03C3C9F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0926DB2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2B1136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lastRenderedPageBreak/>
              <w:t>-</w:t>
            </w:r>
          </w:p>
        </w:tc>
      </w:tr>
      <w:tr w:rsidR="000A6E64" w:rsidRPr="000E3B90" w14:paraId="07673118" w14:textId="77777777" w:rsidTr="00055C74">
        <w:tc>
          <w:tcPr>
            <w:tcW w:w="1548" w:type="dxa"/>
            <w:tcBorders>
              <w:top w:val="single" w:sz="4" w:space="0" w:color="auto"/>
              <w:left w:val="single" w:sz="4" w:space="0" w:color="auto"/>
              <w:bottom w:val="single" w:sz="4" w:space="0" w:color="auto"/>
              <w:right w:val="single" w:sz="4" w:space="0" w:color="auto"/>
            </w:tcBorders>
          </w:tcPr>
          <w:p w14:paraId="772F2F8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lastRenderedPageBreak/>
              <w:t>-</w:t>
            </w:r>
          </w:p>
        </w:tc>
        <w:tc>
          <w:tcPr>
            <w:tcW w:w="1842" w:type="dxa"/>
            <w:tcBorders>
              <w:top w:val="single" w:sz="4" w:space="0" w:color="auto"/>
              <w:left w:val="single" w:sz="4" w:space="0" w:color="auto"/>
              <w:bottom w:val="single" w:sz="4" w:space="0" w:color="auto"/>
              <w:right w:val="single" w:sz="4" w:space="0" w:color="auto"/>
            </w:tcBorders>
          </w:tcPr>
          <w:p w14:paraId="683F108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ECsc Eutricambosol salinic</w:t>
            </w:r>
          </w:p>
          <w:p w14:paraId="5669033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15AC894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ECsc Eutricambosol salinic</w:t>
            </w:r>
          </w:p>
          <w:p w14:paraId="171C3DA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3175A148" w14:textId="77777777" w:rsidR="000A6E64" w:rsidRPr="000E3B90" w:rsidRDefault="000A6E64" w:rsidP="00055C74">
            <w:pPr>
              <w:ind w:right="20"/>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 xml:space="preserve">                 </w:t>
            </w:r>
          </w:p>
          <w:p w14:paraId="08B925CB" w14:textId="77777777" w:rsidR="000A6E64" w:rsidRPr="000E3B90" w:rsidRDefault="000A6E64" w:rsidP="00055C74">
            <w:pPr>
              <w:ind w:right="20"/>
              <w:rPr>
                <w:rFonts w:ascii="Times New Roman" w:eastAsia="Arial Unicode MS" w:hAnsi="Times New Roman" w:cs="Times New Roman"/>
                <w:bCs/>
                <w:color w:val="000000"/>
                <w:sz w:val="20"/>
                <w:szCs w:val="20"/>
              </w:rPr>
            </w:pPr>
          </w:p>
          <w:p w14:paraId="41EBA008" w14:textId="77777777" w:rsidR="000A6E64" w:rsidRPr="000E3B90" w:rsidRDefault="000A6E64" w:rsidP="00055C74">
            <w:pPr>
              <w:ind w:right="20"/>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 xml:space="preserve">                 -</w:t>
            </w:r>
          </w:p>
        </w:tc>
      </w:tr>
      <w:tr w:rsidR="000A6E64" w:rsidRPr="000E3B90" w14:paraId="6563CF8E" w14:textId="77777777" w:rsidTr="00055C74">
        <w:tc>
          <w:tcPr>
            <w:tcW w:w="1548" w:type="dxa"/>
            <w:tcBorders>
              <w:top w:val="single" w:sz="4" w:space="0" w:color="auto"/>
              <w:left w:val="single" w:sz="4" w:space="0" w:color="auto"/>
              <w:bottom w:val="single" w:sz="4" w:space="0" w:color="auto"/>
              <w:right w:val="single" w:sz="4" w:space="0" w:color="auto"/>
            </w:tcBorders>
          </w:tcPr>
          <w:p w14:paraId="1CD3258F"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r w:rsidRPr="00647C71">
              <w:rPr>
                <w:rFonts w:ascii="Times New Roman" w:eastAsia="Arial Unicode MS" w:hAnsi="Times New Roman" w:cs="Times New Roman"/>
                <w:bCs/>
                <w:color w:val="000000"/>
                <w:sz w:val="20"/>
                <w:szCs w:val="20"/>
              </w:rPr>
              <w:t>BMsc Sol brun eumezobazic salinizat</w:t>
            </w:r>
          </w:p>
        </w:tc>
        <w:tc>
          <w:tcPr>
            <w:tcW w:w="1842" w:type="dxa"/>
            <w:tcBorders>
              <w:top w:val="single" w:sz="4" w:space="0" w:color="auto"/>
              <w:left w:val="single" w:sz="4" w:space="0" w:color="auto"/>
              <w:bottom w:val="single" w:sz="4" w:space="0" w:color="auto"/>
              <w:right w:val="single" w:sz="4" w:space="0" w:color="auto"/>
            </w:tcBorders>
          </w:tcPr>
          <w:p w14:paraId="6B54AF7F"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p>
          <w:p w14:paraId="2ADD7F1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0E617B30"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ECsc</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 salinic</w:t>
            </w:r>
            <w:r w:rsidRPr="000E3B90">
              <w:rPr>
                <w:rFonts w:ascii="Times New Roman" w:eastAsia="Arial Unicode MS" w:hAnsi="Times New Roman" w:cs="Times New Roman"/>
                <w:bCs/>
                <w:color w:val="000000"/>
                <w:sz w:val="20"/>
                <w:szCs w:val="20"/>
                <w:vertAlign w:val="superscript"/>
              </w:rPr>
              <w:t>’</w:t>
            </w:r>
          </w:p>
          <w:p w14:paraId="4CBF8E2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6BBCF3A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ADB980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002B7CF2" w14:textId="77777777" w:rsidTr="00055C74">
        <w:tc>
          <w:tcPr>
            <w:tcW w:w="1548" w:type="dxa"/>
            <w:tcBorders>
              <w:top w:val="single" w:sz="4" w:space="0" w:color="auto"/>
              <w:left w:val="single" w:sz="4" w:space="0" w:color="auto"/>
              <w:bottom w:val="single" w:sz="4" w:space="0" w:color="auto"/>
              <w:right w:val="single" w:sz="4" w:space="0" w:color="auto"/>
            </w:tcBorders>
          </w:tcPr>
          <w:p w14:paraId="411E6F5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BMsc.ac Sol brun eumezobazic salinizat alcalizat-</w:t>
            </w:r>
            <w:r w:rsidRPr="000E3B90">
              <w:rPr>
                <w:rFonts w:ascii="Times New Roman" w:eastAsia="Arial Unicode MS" w:hAnsi="Times New Roman" w:cs="Times New Roman"/>
                <w:bCs/>
                <w:color w:val="000000"/>
                <w:sz w:val="20"/>
                <w:szCs w:val="20"/>
                <w:lang w:val="ro-RO"/>
              </w:rPr>
              <w:t>sărăturat</w:t>
            </w:r>
          </w:p>
        </w:tc>
        <w:tc>
          <w:tcPr>
            <w:tcW w:w="1842" w:type="dxa"/>
            <w:tcBorders>
              <w:top w:val="single" w:sz="4" w:space="0" w:color="auto"/>
              <w:left w:val="single" w:sz="4" w:space="0" w:color="auto"/>
              <w:bottom w:val="single" w:sz="4" w:space="0" w:color="auto"/>
              <w:right w:val="single" w:sz="4" w:space="0" w:color="auto"/>
            </w:tcBorders>
          </w:tcPr>
          <w:p w14:paraId="47A19CD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E0ACE3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F95828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5BD1C2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02EDFD55"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ECss</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 salsodic</w:t>
            </w:r>
            <w:r w:rsidRPr="000E3B90">
              <w:rPr>
                <w:rFonts w:ascii="Times New Roman" w:eastAsia="Arial Unicode MS" w:hAnsi="Times New Roman" w:cs="Times New Roman"/>
                <w:bCs/>
                <w:color w:val="000000"/>
                <w:sz w:val="20"/>
                <w:szCs w:val="20"/>
                <w:vertAlign w:val="superscript"/>
              </w:rPr>
              <w:t>’</w:t>
            </w:r>
          </w:p>
          <w:p w14:paraId="7F1C4E5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7BF63CBE"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ECss</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ECsc</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ac</w:t>
            </w:r>
            <w:r w:rsidRPr="000E3B90">
              <w:rPr>
                <w:rFonts w:ascii="Times New Roman" w:eastAsia="Arial Unicode MS" w:hAnsi="Times New Roman" w:cs="Times New Roman"/>
                <w:bCs/>
                <w:color w:val="000000"/>
                <w:sz w:val="20"/>
                <w:szCs w:val="20"/>
                <w:vertAlign w:val="superscript"/>
              </w:rPr>
              <w:t>’</w:t>
            </w:r>
          </w:p>
          <w:p w14:paraId="30852D66" w14:textId="77777777" w:rsidR="000A6E64" w:rsidRPr="000E3B90" w:rsidRDefault="000A6E64" w:rsidP="00055C74">
            <w:pPr>
              <w:ind w:right="20"/>
              <w:jc w:val="center"/>
              <w:rPr>
                <w:rFonts w:ascii="Times New Roman" w:eastAsia="Arial Unicode MS" w:hAnsi="Times New Roman" w:cs="Times New Roman"/>
                <w:bCs/>
                <w:color w:val="000000"/>
                <w:sz w:val="20"/>
                <w:szCs w:val="20"/>
                <w:lang w:val="ro-RO"/>
              </w:rPr>
            </w:pPr>
            <w:r w:rsidRPr="000E3B90">
              <w:rPr>
                <w:rFonts w:ascii="Times New Roman" w:eastAsia="Arial Unicode MS" w:hAnsi="Times New Roman" w:cs="Times New Roman"/>
                <w:bCs/>
                <w:color w:val="000000"/>
                <w:sz w:val="20"/>
                <w:szCs w:val="20"/>
              </w:rPr>
              <w:t xml:space="preserve">Denumit </w:t>
            </w:r>
            <w:r w:rsidRPr="000E3B90">
              <w:rPr>
                <w:rFonts w:ascii="Times New Roman" w:eastAsia="Arial Unicode MS" w:hAnsi="Times New Roman" w:cs="Times New Roman"/>
                <w:bCs/>
                <w:color w:val="000000"/>
                <w:sz w:val="20"/>
                <w:szCs w:val="20"/>
                <w:lang w:val="ro-RO"/>
              </w:rPr>
              <w:t>şi ,,sărăturat</w:t>
            </w:r>
            <w:r w:rsidRPr="000E3B90">
              <w:rPr>
                <w:rFonts w:ascii="Times New Roman" w:eastAsia="Arial Unicode MS" w:hAnsi="Times New Roman" w:cs="Times New Roman"/>
                <w:bCs/>
                <w:color w:val="000000"/>
                <w:sz w:val="20"/>
                <w:szCs w:val="20"/>
              </w:rPr>
              <w:t xml:space="preserve">” </w:t>
            </w:r>
            <w:r w:rsidRPr="000E3B90">
              <w:rPr>
                <w:rFonts w:ascii="Times New Roman" w:eastAsia="Arial Unicode MS" w:hAnsi="Times New Roman" w:cs="Times New Roman"/>
                <w:bCs/>
                <w:color w:val="000000"/>
                <w:sz w:val="20"/>
                <w:szCs w:val="20"/>
                <w:lang w:val="ro-RO"/>
              </w:rPr>
              <w:t xml:space="preserve"> în SRCS</w:t>
            </w:r>
          </w:p>
        </w:tc>
      </w:tr>
      <w:tr w:rsidR="000A6E64" w:rsidRPr="000E3B90" w14:paraId="3A2AFA8C" w14:textId="77777777" w:rsidTr="00055C74">
        <w:tc>
          <w:tcPr>
            <w:tcW w:w="1548" w:type="dxa"/>
            <w:tcBorders>
              <w:top w:val="single" w:sz="4" w:space="0" w:color="auto"/>
              <w:left w:val="single" w:sz="4" w:space="0" w:color="auto"/>
              <w:bottom w:val="single" w:sz="4" w:space="0" w:color="auto"/>
              <w:right w:val="single" w:sz="4" w:space="0" w:color="auto"/>
            </w:tcBorders>
          </w:tcPr>
          <w:p w14:paraId="1F65100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0325AF2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7BD004C"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ECqq Eutricambosol scheletic</w:t>
            </w:r>
          </w:p>
          <w:p w14:paraId="08C145F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79A6FEB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686530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7D9C2066" w14:textId="77777777" w:rsidTr="00055C74">
        <w:tc>
          <w:tcPr>
            <w:tcW w:w="1548" w:type="dxa"/>
            <w:tcBorders>
              <w:top w:val="single" w:sz="4" w:space="0" w:color="auto"/>
              <w:left w:val="single" w:sz="4" w:space="0" w:color="auto"/>
              <w:bottom w:val="single" w:sz="4" w:space="0" w:color="auto"/>
              <w:right w:val="single" w:sz="4" w:space="0" w:color="auto"/>
            </w:tcBorders>
          </w:tcPr>
          <w:p w14:paraId="1DDA94A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658531D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ECqq Eutricambosol scheletic</w:t>
            </w:r>
          </w:p>
          <w:p w14:paraId="41D6E6C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C5FD43A"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EChq Eutricambosol hiperscheletic</w:t>
            </w:r>
          </w:p>
          <w:p w14:paraId="335DABE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2B98C06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1E1A9A3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45F72FCE" w14:textId="77777777" w:rsidTr="00055C74">
        <w:tc>
          <w:tcPr>
            <w:tcW w:w="1548" w:type="dxa"/>
            <w:tcBorders>
              <w:top w:val="single" w:sz="4" w:space="0" w:color="auto"/>
              <w:left w:val="single" w:sz="4" w:space="0" w:color="auto"/>
              <w:bottom w:val="single" w:sz="4" w:space="0" w:color="auto"/>
              <w:right w:val="single" w:sz="4" w:space="0" w:color="auto"/>
            </w:tcBorders>
          </w:tcPr>
          <w:p w14:paraId="6993EE2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6B23323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04B4E9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ECsi Eutricambosol silitic</w:t>
            </w:r>
          </w:p>
        </w:tc>
        <w:tc>
          <w:tcPr>
            <w:tcW w:w="1982" w:type="dxa"/>
            <w:tcBorders>
              <w:top w:val="single" w:sz="4" w:space="0" w:color="auto"/>
              <w:left w:val="single" w:sz="4" w:space="0" w:color="auto"/>
              <w:bottom w:val="single" w:sz="4" w:space="0" w:color="auto"/>
              <w:right w:val="single" w:sz="4" w:space="0" w:color="auto"/>
            </w:tcBorders>
          </w:tcPr>
          <w:p w14:paraId="2412B73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D0BBA4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00E73BFD" w14:textId="77777777" w:rsidTr="00055C74">
        <w:tc>
          <w:tcPr>
            <w:tcW w:w="1548" w:type="dxa"/>
            <w:tcBorders>
              <w:top w:val="single" w:sz="4" w:space="0" w:color="auto"/>
              <w:left w:val="single" w:sz="4" w:space="0" w:color="auto"/>
              <w:bottom w:val="single" w:sz="4" w:space="0" w:color="auto"/>
              <w:right w:val="single" w:sz="4" w:space="0" w:color="auto"/>
            </w:tcBorders>
          </w:tcPr>
          <w:p w14:paraId="36F1DA3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774D246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ECac Eutricambosol</w:t>
            </w:r>
          </w:p>
          <w:p w14:paraId="657B6F7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sodic</w:t>
            </w:r>
          </w:p>
          <w:p w14:paraId="4B71256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4EB4476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ECac Eutricambosol</w:t>
            </w:r>
          </w:p>
          <w:p w14:paraId="7523ADE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sodic</w:t>
            </w:r>
          </w:p>
        </w:tc>
        <w:tc>
          <w:tcPr>
            <w:tcW w:w="1982" w:type="dxa"/>
            <w:tcBorders>
              <w:top w:val="single" w:sz="4" w:space="0" w:color="auto"/>
              <w:left w:val="single" w:sz="4" w:space="0" w:color="auto"/>
              <w:bottom w:val="single" w:sz="4" w:space="0" w:color="auto"/>
              <w:right w:val="single" w:sz="4" w:space="0" w:color="auto"/>
            </w:tcBorders>
          </w:tcPr>
          <w:p w14:paraId="74D36A4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6DA2280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6B595DA5" w14:textId="77777777" w:rsidTr="00055C74">
        <w:tc>
          <w:tcPr>
            <w:tcW w:w="1548" w:type="dxa"/>
            <w:tcBorders>
              <w:top w:val="single" w:sz="4" w:space="0" w:color="auto"/>
              <w:left w:val="single" w:sz="4" w:space="0" w:color="auto"/>
              <w:bottom w:val="single" w:sz="4" w:space="0" w:color="auto"/>
              <w:right w:val="single" w:sz="4" w:space="0" w:color="auto"/>
            </w:tcBorders>
          </w:tcPr>
          <w:p w14:paraId="41F5147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BMac Sol brun eumezobazic alcalizat</w:t>
            </w:r>
          </w:p>
        </w:tc>
        <w:tc>
          <w:tcPr>
            <w:tcW w:w="1842" w:type="dxa"/>
            <w:tcBorders>
              <w:top w:val="single" w:sz="4" w:space="0" w:color="auto"/>
              <w:left w:val="single" w:sz="4" w:space="0" w:color="auto"/>
              <w:bottom w:val="single" w:sz="4" w:space="0" w:color="auto"/>
              <w:right w:val="single" w:sz="4" w:space="0" w:color="auto"/>
            </w:tcBorders>
          </w:tcPr>
          <w:p w14:paraId="721F75A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BF2154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12673C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ECac</w:t>
            </w:r>
            <w:r w:rsidRPr="000E3B90">
              <w:rPr>
                <w:rFonts w:ascii="Times New Roman" w:eastAsia="Arial Unicode MS" w:hAnsi="Times New Roman" w:cs="Times New Roman"/>
                <w:bCs/>
                <w:color w:val="000000"/>
                <w:sz w:val="20"/>
                <w:szCs w:val="20"/>
                <w:vertAlign w:val="superscript"/>
              </w:rPr>
              <w:t>’</w:t>
            </w:r>
            <w:r w:rsidRPr="000E3B90">
              <w:rPr>
                <w:rFonts w:ascii="Times New Roman" w:eastAsia="Arial Unicode MS" w:hAnsi="Times New Roman" w:cs="Times New Roman"/>
                <w:bCs/>
                <w:color w:val="000000"/>
                <w:sz w:val="20"/>
                <w:szCs w:val="20"/>
              </w:rPr>
              <w:t xml:space="preserve"> Eutricambosol</w:t>
            </w:r>
          </w:p>
          <w:p w14:paraId="4B352563"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sodic</w:t>
            </w:r>
            <w:r w:rsidRPr="000E3B90">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50E81D5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3BB167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5A36B846" w14:textId="77777777" w:rsidTr="00055C74">
        <w:tc>
          <w:tcPr>
            <w:tcW w:w="1548" w:type="dxa"/>
            <w:tcBorders>
              <w:top w:val="single" w:sz="4" w:space="0" w:color="auto"/>
              <w:left w:val="single" w:sz="4" w:space="0" w:color="auto"/>
              <w:bottom w:val="single" w:sz="4" w:space="0" w:color="auto"/>
              <w:right w:val="single" w:sz="4" w:space="0" w:color="auto"/>
            </w:tcBorders>
          </w:tcPr>
          <w:p w14:paraId="5E6A665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BMpz Sol brun eumezobazic pseudogleizat</w:t>
            </w:r>
          </w:p>
        </w:tc>
        <w:tc>
          <w:tcPr>
            <w:tcW w:w="1842" w:type="dxa"/>
            <w:tcBorders>
              <w:top w:val="single" w:sz="4" w:space="0" w:color="auto"/>
              <w:left w:val="single" w:sz="4" w:space="0" w:color="auto"/>
              <w:bottom w:val="single" w:sz="4" w:space="0" w:color="auto"/>
              <w:right w:val="single" w:sz="4" w:space="0" w:color="auto"/>
            </w:tcBorders>
          </w:tcPr>
          <w:p w14:paraId="32E625D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ECst Eutricambosol stagnic</w:t>
            </w:r>
          </w:p>
          <w:p w14:paraId="4246DFC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403CF5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ECst Eutricambosol</w:t>
            </w:r>
          </w:p>
          <w:p w14:paraId="1136856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stagnic</w:t>
            </w:r>
          </w:p>
        </w:tc>
        <w:tc>
          <w:tcPr>
            <w:tcW w:w="1982" w:type="dxa"/>
            <w:tcBorders>
              <w:top w:val="single" w:sz="4" w:space="0" w:color="auto"/>
              <w:left w:val="single" w:sz="4" w:space="0" w:color="auto"/>
              <w:bottom w:val="single" w:sz="4" w:space="0" w:color="auto"/>
              <w:right w:val="single" w:sz="4" w:space="0" w:color="auto"/>
            </w:tcBorders>
          </w:tcPr>
          <w:p w14:paraId="73A9058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646EE7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0CFC6926" w14:textId="77777777" w:rsidTr="00055C74">
        <w:tc>
          <w:tcPr>
            <w:tcW w:w="1548" w:type="dxa"/>
            <w:tcBorders>
              <w:top w:val="single" w:sz="4" w:space="0" w:color="auto"/>
              <w:left w:val="single" w:sz="4" w:space="0" w:color="auto"/>
              <w:bottom w:val="single" w:sz="4" w:space="0" w:color="auto"/>
              <w:right w:val="single" w:sz="4" w:space="0" w:color="auto"/>
            </w:tcBorders>
          </w:tcPr>
          <w:p w14:paraId="004830FF"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BMpg Sol brun eumezobazic pseudogleic</w:t>
            </w:r>
          </w:p>
        </w:tc>
        <w:tc>
          <w:tcPr>
            <w:tcW w:w="1842" w:type="dxa"/>
            <w:tcBorders>
              <w:top w:val="single" w:sz="4" w:space="0" w:color="auto"/>
              <w:left w:val="single" w:sz="4" w:space="0" w:color="auto"/>
              <w:bottom w:val="single" w:sz="4" w:space="0" w:color="auto"/>
              <w:right w:val="single" w:sz="4" w:space="0" w:color="auto"/>
            </w:tcBorders>
          </w:tcPr>
          <w:p w14:paraId="6C8C58C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5F361E8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3A3E530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ECpt Eutricambosol epistagnic</w:t>
            </w:r>
          </w:p>
          <w:p w14:paraId="0402E9B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7ECBD1B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6C3A207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366D096D" w14:textId="77777777" w:rsidTr="00055C74">
        <w:tc>
          <w:tcPr>
            <w:tcW w:w="1548" w:type="dxa"/>
            <w:tcBorders>
              <w:top w:val="single" w:sz="4" w:space="0" w:color="auto"/>
              <w:left w:val="single" w:sz="4" w:space="0" w:color="auto"/>
              <w:bottom w:val="single" w:sz="4" w:space="0" w:color="auto"/>
              <w:right w:val="single" w:sz="4" w:space="0" w:color="auto"/>
            </w:tcBorders>
          </w:tcPr>
          <w:p w14:paraId="4A5A8A4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0E77BDD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2BA476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ECvs Eutricambosol vertic</w:t>
            </w:r>
          </w:p>
          <w:p w14:paraId="5F522F0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6EE22B7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5AAD9A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09840FB8" w14:textId="77777777" w:rsidTr="00055C74">
        <w:tc>
          <w:tcPr>
            <w:tcW w:w="1548" w:type="dxa"/>
            <w:tcBorders>
              <w:top w:val="single" w:sz="4" w:space="0" w:color="auto"/>
              <w:left w:val="single" w:sz="4" w:space="0" w:color="auto"/>
              <w:bottom w:val="single" w:sz="4" w:space="0" w:color="auto"/>
              <w:right w:val="single" w:sz="4" w:space="0" w:color="auto"/>
            </w:tcBorders>
          </w:tcPr>
          <w:p w14:paraId="100F7D2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D402F5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ECvs Eutricambosol vertic</w:t>
            </w:r>
          </w:p>
        </w:tc>
        <w:tc>
          <w:tcPr>
            <w:tcW w:w="1843" w:type="dxa"/>
            <w:tcBorders>
              <w:top w:val="single" w:sz="4" w:space="0" w:color="auto"/>
              <w:left w:val="single" w:sz="4" w:space="0" w:color="auto"/>
              <w:bottom w:val="single" w:sz="4" w:space="0" w:color="auto"/>
              <w:right w:val="single" w:sz="4" w:space="0" w:color="auto"/>
            </w:tcBorders>
          </w:tcPr>
          <w:p w14:paraId="6265A420"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ECvs</w:t>
            </w:r>
            <w:r w:rsidRPr="000E3B90">
              <w:rPr>
                <w:rFonts w:ascii="Times New Roman" w:eastAsia="Arial Unicode MS" w:hAnsi="Times New Roman" w:cs="Times New Roman"/>
                <w:bCs/>
                <w:color w:val="000000"/>
                <w:sz w:val="20"/>
                <w:szCs w:val="20"/>
                <w:vertAlign w:val="superscript"/>
              </w:rPr>
              <w:t>A</w:t>
            </w:r>
            <w:r w:rsidRPr="000E3B90">
              <w:rPr>
                <w:rFonts w:ascii="Times New Roman" w:eastAsia="Arial Unicode MS" w:hAnsi="Times New Roman" w:cs="Times New Roman"/>
                <w:bCs/>
                <w:color w:val="000000"/>
                <w:sz w:val="20"/>
                <w:szCs w:val="20"/>
              </w:rPr>
              <w:t xml:space="preserve"> Eutricambosol vertic</w:t>
            </w:r>
            <w:r w:rsidRPr="000E3B90">
              <w:rPr>
                <w:rFonts w:ascii="Times New Roman" w:eastAsia="Arial Unicode MS" w:hAnsi="Times New Roman" w:cs="Times New Roman"/>
                <w:bCs/>
                <w:color w:val="000000"/>
                <w:sz w:val="20"/>
                <w:szCs w:val="20"/>
                <w:vertAlign w:val="superscript"/>
              </w:rPr>
              <w:t>A</w:t>
            </w:r>
          </w:p>
          <w:p w14:paraId="7056594E"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3BAD04F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77A351E9"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F8A58F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29561DE3" w14:textId="77777777" w:rsidTr="00055C74">
        <w:tc>
          <w:tcPr>
            <w:tcW w:w="1548" w:type="dxa"/>
            <w:tcBorders>
              <w:top w:val="single" w:sz="4" w:space="0" w:color="auto"/>
              <w:left w:val="single" w:sz="4" w:space="0" w:color="auto"/>
              <w:bottom w:val="single" w:sz="4" w:space="0" w:color="auto"/>
              <w:right w:val="single" w:sz="4" w:space="0" w:color="auto"/>
            </w:tcBorders>
          </w:tcPr>
          <w:p w14:paraId="2A5BAF5B"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r w:rsidRPr="00647C71">
              <w:rPr>
                <w:rFonts w:ascii="Times New Roman" w:eastAsia="Arial Unicode MS" w:hAnsi="Times New Roman" w:cs="Times New Roman"/>
                <w:bCs/>
                <w:color w:val="000000"/>
                <w:sz w:val="20"/>
                <w:szCs w:val="20"/>
              </w:rPr>
              <w:lastRenderedPageBreak/>
              <w:t>BMvs Sol brun eumezobazic vertic</w:t>
            </w:r>
          </w:p>
        </w:tc>
        <w:tc>
          <w:tcPr>
            <w:tcW w:w="1842" w:type="dxa"/>
            <w:tcBorders>
              <w:top w:val="single" w:sz="4" w:space="0" w:color="auto"/>
              <w:left w:val="single" w:sz="4" w:space="0" w:color="auto"/>
              <w:bottom w:val="single" w:sz="4" w:space="0" w:color="auto"/>
              <w:right w:val="single" w:sz="4" w:space="0" w:color="auto"/>
            </w:tcBorders>
          </w:tcPr>
          <w:p w14:paraId="1A6301AA"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p>
          <w:p w14:paraId="634394C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32B03F3C"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ECvs’ Eutricambosol vertic’</w:t>
            </w:r>
          </w:p>
          <w:p w14:paraId="2E76B49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1AF9FB5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032CECB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6D81D85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3D4BDAC3" w14:textId="77777777" w:rsidTr="00055C74">
        <w:tc>
          <w:tcPr>
            <w:tcW w:w="1548" w:type="dxa"/>
            <w:tcBorders>
              <w:top w:val="single" w:sz="4" w:space="0" w:color="auto"/>
              <w:left w:val="single" w:sz="4" w:space="0" w:color="auto"/>
              <w:bottom w:val="single" w:sz="4" w:space="0" w:color="auto"/>
              <w:right w:val="single" w:sz="4" w:space="0" w:color="auto"/>
            </w:tcBorders>
          </w:tcPr>
          <w:p w14:paraId="67C55D9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BMvs.gz Sol brun eumezobazic vertic gleizat</w:t>
            </w:r>
          </w:p>
        </w:tc>
        <w:tc>
          <w:tcPr>
            <w:tcW w:w="1842" w:type="dxa"/>
            <w:tcBorders>
              <w:top w:val="single" w:sz="4" w:space="0" w:color="auto"/>
              <w:left w:val="single" w:sz="4" w:space="0" w:color="auto"/>
              <w:bottom w:val="single" w:sz="4" w:space="0" w:color="auto"/>
              <w:right w:val="single" w:sz="4" w:space="0" w:color="auto"/>
            </w:tcBorders>
          </w:tcPr>
          <w:p w14:paraId="19A33DD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26877955"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364675C4" w14:textId="77777777" w:rsidR="000A6E64" w:rsidRPr="000E3B90" w:rsidRDefault="000A6E64" w:rsidP="00055C74">
            <w:pPr>
              <w:ind w:right="20"/>
              <w:jc w:val="center"/>
              <w:rPr>
                <w:rFonts w:ascii="Times New Roman" w:eastAsia="Arial Unicode MS" w:hAnsi="Times New Roman" w:cs="Times New Roman"/>
                <w:bCs/>
                <w:color w:val="000000"/>
                <w:sz w:val="20"/>
                <w:szCs w:val="20"/>
                <w:vertAlign w:val="superscript"/>
              </w:rPr>
            </w:pPr>
            <w:r w:rsidRPr="000E3B90">
              <w:rPr>
                <w:rFonts w:ascii="Times New Roman" w:eastAsia="Arial Unicode MS" w:hAnsi="Times New Roman" w:cs="Times New Roman"/>
                <w:bCs/>
                <w:color w:val="000000"/>
                <w:sz w:val="20"/>
                <w:szCs w:val="20"/>
              </w:rPr>
              <w:t>ECvs’dg</w:t>
            </w:r>
            <w:r w:rsidRPr="000E3B90">
              <w:rPr>
                <w:rFonts w:ascii="Times New Roman" w:eastAsia="Arial Unicode MS" w:hAnsi="Times New Roman" w:cs="Times New Roman"/>
                <w:bCs/>
                <w:color w:val="000000"/>
                <w:sz w:val="20"/>
                <w:szCs w:val="20"/>
                <w:vertAlign w:val="superscript"/>
              </w:rPr>
              <w:t>A</w:t>
            </w:r>
            <w:r w:rsidRPr="000E3B90">
              <w:rPr>
                <w:rFonts w:ascii="Times New Roman" w:eastAsia="Arial Unicode MS" w:hAnsi="Times New Roman" w:cs="Times New Roman"/>
                <w:bCs/>
                <w:color w:val="000000"/>
                <w:sz w:val="20"/>
                <w:szCs w:val="20"/>
              </w:rPr>
              <w:t xml:space="preserve"> Eutricambosol vertic’ batigleic</w:t>
            </w:r>
            <w:r w:rsidRPr="000E3B90">
              <w:rPr>
                <w:rFonts w:ascii="Times New Roman" w:eastAsia="Arial Unicode MS" w:hAnsi="Times New Roman" w:cs="Times New Roman"/>
                <w:bCs/>
                <w:color w:val="000000"/>
                <w:sz w:val="20"/>
                <w:szCs w:val="20"/>
                <w:vertAlign w:val="superscript"/>
              </w:rPr>
              <w:t>A</w:t>
            </w:r>
          </w:p>
          <w:p w14:paraId="4820A96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280FE66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0505EACA"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F0CE8C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0E3B90" w14:paraId="7B2ABE66" w14:textId="77777777" w:rsidTr="00055C74">
        <w:tc>
          <w:tcPr>
            <w:tcW w:w="1548" w:type="dxa"/>
            <w:tcBorders>
              <w:top w:val="single" w:sz="4" w:space="0" w:color="auto"/>
              <w:left w:val="single" w:sz="4" w:space="0" w:color="auto"/>
              <w:bottom w:val="single" w:sz="4" w:space="0" w:color="auto"/>
              <w:right w:val="single" w:sz="4" w:space="0" w:color="auto"/>
            </w:tcBorders>
          </w:tcPr>
          <w:p w14:paraId="22143FF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BMvs.pr Sol brun eumezobazic pseudorendzinic</w:t>
            </w:r>
          </w:p>
        </w:tc>
        <w:tc>
          <w:tcPr>
            <w:tcW w:w="1842" w:type="dxa"/>
            <w:tcBorders>
              <w:top w:val="single" w:sz="4" w:space="0" w:color="auto"/>
              <w:left w:val="single" w:sz="4" w:space="0" w:color="auto"/>
              <w:bottom w:val="single" w:sz="4" w:space="0" w:color="auto"/>
              <w:right w:val="single" w:sz="4" w:space="0" w:color="auto"/>
            </w:tcBorders>
          </w:tcPr>
          <w:p w14:paraId="7DE68107"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0EF0E06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9DCC66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ECvs’.pa” Eutricambosol vertic’ pararendzinic”</w:t>
            </w:r>
          </w:p>
          <w:p w14:paraId="35B3224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3435AEC4"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0A7E73E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3031A24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r w:rsidR="000A6E64" w:rsidRPr="001224C8" w14:paraId="155AE684" w14:textId="77777777" w:rsidTr="00055C74">
        <w:tc>
          <w:tcPr>
            <w:tcW w:w="1548" w:type="dxa"/>
            <w:tcBorders>
              <w:top w:val="single" w:sz="4" w:space="0" w:color="auto"/>
              <w:left w:val="single" w:sz="4" w:space="0" w:color="auto"/>
              <w:bottom w:val="single" w:sz="4" w:space="0" w:color="auto"/>
              <w:right w:val="single" w:sz="4" w:space="0" w:color="auto"/>
            </w:tcBorders>
          </w:tcPr>
          <w:p w14:paraId="31D75BFF" w14:textId="77777777" w:rsidR="000A6E64" w:rsidRPr="000E3B90" w:rsidRDefault="000A6E64" w:rsidP="00055C74">
            <w:pPr>
              <w:ind w:right="20"/>
              <w:jc w:val="center"/>
              <w:rPr>
                <w:rFonts w:ascii="Times New Roman" w:eastAsia="Arial Unicode MS" w:hAnsi="Times New Roman" w:cs="Times New Roman"/>
                <w:bCs/>
                <w:color w:val="000000"/>
                <w:sz w:val="20"/>
                <w:szCs w:val="20"/>
                <w:lang w:val="ro-RO"/>
              </w:rPr>
            </w:pPr>
            <w:r w:rsidRPr="000E3B90">
              <w:rPr>
                <w:rFonts w:ascii="Times New Roman" w:eastAsia="Arial Unicode MS" w:hAnsi="Times New Roman" w:cs="Times New Roman"/>
                <w:bCs/>
                <w:color w:val="000000"/>
                <w:sz w:val="20"/>
                <w:szCs w:val="20"/>
              </w:rPr>
              <w:t>TR* Soluri ro</w:t>
            </w:r>
            <w:r w:rsidRPr="000E3B90">
              <w:rPr>
                <w:rFonts w:ascii="Times New Roman" w:eastAsia="Arial Unicode MS" w:hAnsi="Times New Roman" w:cs="Times New Roman"/>
                <w:bCs/>
                <w:color w:val="000000"/>
                <w:sz w:val="20"/>
                <w:szCs w:val="20"/>
                <w:lang w:val="ro-RO"/>
              </w:rPr>
              <w:t>şii</w:t>
            </w:r>
          </w:p>
        </w:tc>
        <w:tc>
          <w:tcPr>
            <w:tcW w:w="1842" w:type="dxa"/>
            <w:tcBorders>
              <w:top w:val="single" w:sz="4" w:space="0" w:color="auto"/>
              <w:left w:val="single" w:sz="4" w:space="0" w:color="auto"/>
              <w:bottom w:val="single" w:sz="4" w:space="0" w:color="auto"/>
              <w:right w:val="single" w:sz="4" w:space="0" w:color="auto"/>
            </w:tcBorders>
          </w:tcPr>
          <w:p w14:paraId="2DF112BD"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EC*ro-ng Eutricambosoluri* rodicice negleice</w:t>
            </w:r>
          </w:p>
        </w:tc>
        <w:tc>
          <w:tcPr>
            <w:tcW w:w="1843" w:type="dxa"/>
            <w:tcBorders>
              <w:top w:val="single" w:sz="4" w:space="0" w:color="auto"/>
              <w:left w:val="single" w:sz="4" w:space="0" w:color="auto"/>
              <w:bottom w:val="single" w:sz="4" w:space="0" w:color="auto"/>
              <w:right w:val="single" w:sz="4" w:space="0" w:color="auto"/>
            </w:tcBorders>
          </w:tcPr>
          <w:p w14:paraId="1468B2F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EC*ro-ng Eutricambosoluri* rodicice negleice</w:t>
            </w:r>
          </w:p>
        </w:tc>
        <w:tc>
          <w:tcPr>
            <w:tcW w:w="1982" w:type="dxa"/>
            <w:tcBorders>
              <w:top w:val="single" w:sz="4" w:space="0" w:color="auto"/>
              <w:left w:val="single" w:sz="4" w:space="0" w:color="auto"/>
              <w:bottom w:val="single" w:sz="4" w:space="0" w:color="auto"/>
              <w:right w:val="single" w:sz="4" w:space="0" w:color="auto"/>
            </w:tcBorders>
          </w:tcPr>
          <w:p w14:paraId="0FA70441" w14:textId="77777777" w:rsidR="000A6E64" w:rsidRPr="000E3B90" w:rsidRDefault="000A6E64" w:rsidP="00055C74">
            <w:pPr>
              <w:ind w:right="20"/>
              <w:jc w:val="center"/>
              <w:rPr>
                <w:rFonts w:ascii="Times New Roman" w:eastAsia="Arial Unicode MS" w:hAnsi="Times New Roman" w:cs="Times New Roman"/>
                <w:bCs/>
                <w:color w:val="000000"/>
                <w:sz w:val="20"/>
                <w:szCs w:val="20"/>
                <w:lang w:val="ro-RO"/>
              </w:rPr>
            </w:pPr>
            <w:r w:rsidRPr="00647C71">
              <w:rPr>
                <w:rFonts w:ascii="Times New Roman" w:eastAsia="Arial Unicode MS" w:hAnsi="Times New Roman" w:cs="Times New Roman"/>
                <w:bCs/>
                <w:color w:val="000000"/>
                <w:sz w:val="20"/>
                <w:szCs w:val="20"/>
              </w:rPr>
              <w:t xml:space="preserve">Toate diferitele subtipuri posibile de TR </w:t>
            </w:r>
            <w:r w:rsidRPr="000E3B90">
              <w:rPr>
                <w:rFonts w:ascii="Times New Roman" w:eastAsia="Arial Unicode MS" w:hAnsi="Times New Roman" w:cs="Times New Roman"/>
                <w:bCs/>
                <w:color w:val="000000"/>
                <w:sz w:val="20"/>
                <w:szCs w:val="20"/>
                <w:lang w:val="ro-RO"/>
              </w:rPr>
              <w:t>în SRCS respectiv de EC rodice, exceptând cele gleice, în SRTS</w:t>
            </w:r>
          </w:p>
        </w:tc>
      </w:tr>
      <w:tr w:rsidR="000A6E64" w:rsidRPr="00647C71" w14:paraId="4EF7E685" w14:textId="77777777" w:rsidTr="00055C74">
        <w:tc>
          <w:tcPr>
            <w:tcW w:w="1548" w:type="dxa"/>
            <w:tcBorders>
              <w:top w:val="single" w:sz="4" w:space="0" w:color="auto"/>
              <w:left w:val="single" w:sz="4" w:space="0" w:color="auto"/>
              <w:bottom w:val="single" w:sz="4" w:space="0" w:color="auto"/>
              <w:right w:val="single" w:sz="4" w:space="0" w:color="auto"/>
            </w:tcBorders>
          </w:tcPr>
          <w:p w14:paraId="5B4A1292"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TRti Sol ro</w:t>
            </w:r>
            <w:r w:rsidRPr="000E3B90">
              <w:rPr>
                <w:rFonts w:ascii="Times New Roman" w:eastAsia="Arial Unicode MS" w:hAnsi="Times New Roman" w:cs="Times New Roman"/>
                <w:bCs/>
                <w:color w:val="000000"/>
                <w:sz w:val="20"/>
                <w:szCs w:val="20"/>
                <w:lang w:val="ro-RO"/>
              </w:rPr>
              <w:t>şu tipic</w:t>
            </w:r>
          </w:p>
        </w:tc>
        <w:tc>
          <w:tcPr>
            <w:tcW w:w="1842" w:type="dxa"/>
            <w:tcBorders>
              <w:top w:val="single" w:sz="4" w:space="0" w:color="auto"/>
              <w:left w:val="single" w:sz="4" w:space="0" w:color="auto"/>
              <w:bottom w:val="single" w:sz="4" w:space="0" w:color="auto"/>
              <w:right w:val="single" w:sz="4" w:space="0" w:color="auto"/>
            </w:tcBorders>
          </w:tcPr>
          <w:p w14:paraId="43B742DB"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ECro Eutricambosol rodic</w:t>
            </w:r>
          </w:p>
        </w:tc>
        <w:tc>
          <w:tcPr>
            <w:tcW w:w="1843" w:type="dxa"/>
            <w:tcBorders>
              <w:top w:val="single" w:sz="4" w:space="0" w:color="auto"/>
              <w:left w:val="single" w:sz="4" w:space="0" w:color="auto"/>
              <w:bottom w:val="single" w:sz="4" w:space="0" w:color="auto"/>
              <w:right w:val="single" w:sz="4" w:space="0" w:color="auto"/>
            </w:tcBorders>
          </w:tcPr>
          <w:p w14:paraId="688CA0E6"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ECro Eutricambosoluri rodic</w:t>
            </w:r>
          </w:p>
        </w:tc>
        <w:tc>
          <w:tcPr>
            <w:tcW w:w="1982" w:type="dxa"/>
            <w:tcBorders>
              <w:top w:val="single" w:sz="4" w:space="0" w:color="auto"/>
              <w:left w:val="single" w:sz="4" w:space="0" w:color="auto"/>
              <w:bottom w:val="single" w:sz="4" w:space="0" w:color="auto"/>
              <w:right w:val="single" w:sz="4" w:space="0" w:color="auto"/>
            </w:tcBorders>
          </w:tcPr>
          <w:p w14:paraId="7605937C" w14:textId="77777777" w:rsidR="000A6E64" w:rsidRPr="00647C71" w:rsidRDefault="000A6E64" w:rsidP="00055C74">
            <w:pPr>
              <w:ind w:right="20"/>
              <w:jc w:val="center"/>
              <w:rPr>
                <w:rFonts w:ascii="Times New Roman" w:eastAsia="Arial Unicode MS" w:hAnsi="Times New Roman" w:cs="Times New Roman"/>
                <w:bCs/>
                <w:color w:val="000000"/>
                <w:sz w:val="20"/>
                <w:szCs w:val="20"/>
              </w:rPr>
            </w:pPr>
            <w:r w:rsidRPr="00647C71">
              <w:rPr>
                <w:rFonts w:ascii="Times New Roman" w:eastAsia="Arial Unicode MS" w:hAnsi="Times New Roman" w:cs="Times New Roman"/>
                <w:bCs/>
                <w:color w:val="000000"/>
                <w:sz w:val="20"/>
                <w:szCs w:val="20"/>
              </w:rPr>
              <w:t>TRti (SRCS) include ECro aa/lu/si/pm</w:t>
            </w:r>
          </w:p>
        </w:tc>
      </w:tr>
      <w:tr w:rsidR="000A6E64" w:rsidRPr="000E3B90" w14:paraId="3569AA80" w14:textId="77777777" w:rsidTr="00055C74">
        <w:tc>
          <w:tcPr>
            <w:tcW w:w="1548" w:type="dxa"/>
            <w:tcBorders>
              <w:top w:val="single" w:sz="4" w:space="0" w:color="auto"/>
              <w:left w:val="single" w:sz="4" w:space="0" w:color="auto"/>
              <w:bottom w:val="single" w:sz="4" w:space="0" w:color="auto"/>
              <w:right w:val="single" w:sz="4" w:space="0" w:color="auto"/>
            </w:tcBorders>
          </w:tcPr>
          <w:p w14:paraId="17535A81"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TRls Sol ro</w:t>
            </w:r>
            <w:r w:rsidRPr="000E3B90">
              <w:rPr>
                <w:rFonts w:ascii="Times New Roman" w:eastAsia="Arial Unicode MS" w:hAnsi="Times New Roman" w:cs="Times New Roman"/>
                <w:bCs/>
                <w:color w:val="000000"/>
                <w:sz w:val="20"/>
                <w:szCs w:val="20"/>
                <w:lang w:val="ro-RO"/>
              </w:rPr>
              <w:t>şu litic</w:t>
            </w:r>
          </w:p>
        </w:tc>
        <w:tc>
          <w:tcPr>
            <w:tcW w:w="1842" w:type="dxa"/>
            <w:tcBorders>
              <w:top w:val="single" w:sz="4" w:space="0" w:color="auto"/>
              <w:left w:val="single" w:sz="4" w:space="0" w:color="auto"/>
              <w:bottom w:val="single" w:sz="4" w:space="0" w:color="auto"/>
              <w:right w:val="single" w:sz="4" w:space="0" w:color="auto"/>
            </w:tcBorders>
          </w:tcPr>
          <w:p w14:paraId="73C3C6B3"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ECro.li Eutricambosol rodic litic</w:t>
            </w:r>
          </w:p>
        </w:tc>
        <w:tc>
          <w:tcPr>
            <w:tcW w:w="1843" w:type="dxa"/>
            <w:tcBorders>
              <w:top w:val="single" w:sz="4" w:space="0" w:color="auto"/>
              <w:left w:val="single" w:sz="4" w:space="0" w:color="auto"/>
              <w:bottom w:val="single" w:sz="4" w:space="0" w:color="auto"/>
              <w:right w:val="single" w:sz="4" w:space="0" w:color="auto"/>
            </w:tcBorders>
          </w:tcPr>
          <w:p w14:paraId="38AAB7F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ECro.li Eutricambosoluri rodic litic</w:t>
            </w:r>
          </w:p>
        </w:tc>
        <w:tc>
          <w:tcPr>
            <w:tcW w:w="1982" w:type="dxa"/>
            <w:tcBorders>
              <w:top w:val="single" w:sz="4" w:space="0" w:color="auto"/>
              <w:left w:val="single" w:sz="4" w:space="0" w:color="auto"/>
              <w:bottom w:val="single" w:sz="4" w:space="0" w:color="auto"/>
              <w:right w:val="single" w:sz="4" w:space="0" w:color="auto"/>
            </w:tcBorders>
          </w:tcPr>
          <w:p w14:paraId="085F5638"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p>
          <w:p w14:paraId="4C7B68A0" w14:textId="77777777" w:rsidR="000A6E64" w:rsidRPr="000E3B90" w:rsidRDefault="000A6E64" w:rsidP="00055C74">
            <w:pPr>
              <w:ind w:right="20"/>
              <w:jc w:val="center"/>
              <w:rPr>
                <w:rFonts w:ascii="Times New Roman" w:eastAsia="Arial Unicode MS" w:hAnsi="Times New Roman" w:cs="Times New Roman"/>
                <w:bCs/>
                <w:color w:val="000000"/>
                <w:sz w:val="20"/>
                <w:szCs w:val="20"/>
              </w:rPr>
            </w:pPr>
            <w:r w:rsidRPr="000E3B90">
              <w:rPr>
                <w:rFonts w:ascii="Times New Roman" w:eastAsia="Arial Unicode MS" w:hAnsi="Times New Roman" w:cs="Times New Roman"/>
                <w:bCs/>
                <w:color w:val="000000"/>
                <w:sz w:val="20"/>
                <w:szCs w:val="20"/>
              </w:rPr>
              <w:t>-</w:t>
            </w:r>
          </w:p>
        </w:tc>
      </w:tr>
    </w:tbl>
    <w:p w14:paraId="31BECB50" w14:textId="77777777" w:rsidR="000A6E64" w:rsidRPr="000E3B90" w:rsidRDefault="000A6E64" w:rsidP="000A6E64">
      <w:pPr>
        <w:spacing w:after="0" w:line="360" w:lineRule="auto"/>
        <w:ind w:right="20"/>
        <w:jc w:val="both"/>
        <w:rPr>
          <w:rFonts w:ascii="Times New Roman" w:eastAsia="Arial Unicode MS" w:hAnsi="Times New Roman" w:cs="Times New Roman"/>
          <w:bCs/>
          <w:i/>
          <w:iCs/>
          <w:color w:val="000000"/>
          <w:sz w:val="18"/>
          <w:szCs w:val="18"/>
        </w:rPr>
      </w:pPr>
    </w:p>
    <w:p w14:paraId="7F8A9B98" w14:textId="77777777" w:rsidR="000A6E64" w:rsidRPr="000E3B90" w:rsidRDefault="000A6E64" w:rsidP="000A6E64">
      <w:pPr>
        <w:spacing w:after="0" w:line="360" w:lineRule="auto"/>
        <w:ind w:left="120" w:right="20" w:firstLine="540"/>
        <w:jc w:val="both"/>
        <w:rPr>
          <w:rFonts w:ascii="Times New Roman" w:eastAsia="Arial Unicode MS" w:hAnsi="Times New Roman" w:cs="Times New Roman"/>
          <w:i/>
          <w:iCs/>
          <w:color w:val="000000"/>
          <w:sz w:val="18"/>
          <w:szCs w:val="18"/>
        </w:rPr>
      </w:pPr>
      <w:r w:rsidRPr="000E3B90">
        <w:rPr>
          <w:rFonts w:ascii="Times New Roman" w:eastAsia="Arial Unicode MS" w:hAnsi="Times New Roman" w:cs="Times New Roman"/>
          <w:bCs/>
          <w:i/>
          <w:iCs/>
          <w:color w:val="000000"/>
          <w:sz w:val="18"/>
          <w:szCs w:val="18"/>
        </w:rPr>
        <w:t>Notificaţie:</w:t>
      </w:r>
    </w:p>
    <w:p w14:paraId="038006C4" w14:textId="77777777" w:rsidR="000A6E64" w:rsidRPr="00647C71" w:rsidRDefault="000A6E64" w:rsidP="000A6E64">
      <w:pPr>
        <w:spacing w:after="0" w:line="360" w:lineRule="auto"/>
        <w:ind w:left="120" w:right="20" w:firstLine="540"/>
        <w:jc w:val="both"/>
        <w:rPr>
          <w:rFonts w:ascii="Times New Roman" w:eastAsia="Arial Unicode MS" w:hAnsi="Times New Roman" w:cs="Times New Roman"/>
          <w:i/>
          <w:iCs/>
          <w:color w:val="000000"/>
          <w:sz w:val="18"/>
          <w:szCs w:val="18"/>
        </w:rPr>
      </w:pPr>
      <m:oMath>
        <m:r>
          <w:rPr>
            <w:rFonts w:ascii="Cambria Math" w:eastAsia="Arial Unicode MS" w:hAnsi="Cambria Math" w:cs="Times New Roman"/>
            <w:color w:val="000000"/>
            <w:sz w:val="18"/>
            <w:szCs w:val="18"/>
          </w:rPr>
          <m:t>&lt;</m:t>
        </m:r>
      </m:oMath>
      <w:r w:rsidRPr="00647C71">
        <w:rPr>
          <w:rFonts w:ascii="Times New Roman" w:eastAsia="Arial Unicode MS" w:hAnsi="Times New Roman" w:cs="Times New Roman"/>
          <w:bCs/>
          <w:i/>
          <w:iCs/>
          <w:color w:val="000000"/>
          <w:sz w:val="18"/>
          <w:szCs w:val="18"/>
        </w:rPr>
        <w:t xml:space="preserve"> *</w:t>
      </w:r>
      <m:oMath>
        <m:r>
          <w:rPr>
            <w:rFonts w:ascii="Cambria Math" w:eastAsia="Arial Unicode MS" w:hAnsi="Cambria Math" w:cs="Times New Roman"/>
            <w:color w:val="000000"/>
            <w:sz w:val="18"/>
            <w:szCs w:val="18"/>
          </w:rPr>
          <m:t xml:space="preserve"> &gt; </m:t>
        </m:r>
      </m:oMath>
      <w:r w:rsidRPr="00647C71">
        <w:rPr>
          <w:rFonts w:ascii="Times New Roman" w:eastAsia="Arial Unicode MS" w:hAnsi="Times New Roman" w:cs="Times New Roman"/>
          <w:bCs/>
          <w:i/>
          <w:iCs/>
          <w:color w:val="000000"/>
          <w:sz w:val="18"/>
          <w:szCs w:val="18"/>
        </w:rPr>
        <w:t>- toate diferitele subtipuri de sol.</w:t>
      </w:r>
    </w:p>
    <w:p w14:paraId="61903A15" w14:textId="77777777" w:rsidR="000A6E64" w:rsidRPr="000E3B90" w:rsidRDefault="000A6E64" w:rsidP="000A6E64">
      <w:pPr>
        <w:spacing w:after="0" w:line="360" w:lineRule="auto"/>
        <w:ind w:left="120" w:right="20" w:firstLine="540"/>
        <w:jc w:val="both"/>
        <w:rPr>
          <w:rFonts w:ascii="Times New Roman" w:eastAsia="Arial Unicode MS" w:hAnsi="Times New Roman" w:cs="Times New Roman"/>
          <w:i/>
          <w:iCs/>
          <w:color w:val="000000"/>
          <w:sz w:val="18"/>
          <w:szCs w:val="18"/>
          <w:lang w:val="ro-RO"/>
        </w:rPr>
      </w:pPr>
      <m:oMath>
        <m:r>
          <w:rPr>
            <w:rFonts w:ascii="Cambria Math" w:eastAsia="Arial Unicode MS" w:hAnsi="Cambria Math" w:cs="Times New Roman"/>
            <w:color w:val="000000"/>
            <w:sz w:val="18"/>
            <w:szCs w:val="18"/>
          </w:rPr>
          <m:t>&lt;</m:t>
        </m:r>
      </m:oMath>
      <w:r w:rsidRPr="00647C71">
        <w:rPr>
          <w:rFonts w:ascii="Times New Roman" w:eastAsia="Arial Unicode MS" w:hAnsi="Times New Roman" w:cs="Times New Roman"/>
          <w:bCs/>
          <w:i/>
          <w:iCs/>
          <w:color w:val="000000"/>
          <w:sz w:val="18"/>
          <w:szCs w:val="18"/>
        </w:rPr>
        <w:t xml:space="preserve"> </w:t>
      </w:r>
      <w:r w:rsidRPr="00647C71">
        <w:rPr>
          <w:rFonts w:ascii="Times New Roman" w:eastAsia="Arial Unicode MS" w:hAnsi="Times New Roman" w:cs="Times New Roman"/>
          <w:bCs/>
          <w:i/>
          <w:iCs/>
          <w:color w:val="000000"/>
          <w:sz w:val="18"/>
          <w:szCs w:val="18"/>
          <w:vertAlign w:val="superscript"/>
        </w:rPr>
        <w:t>A</w:t>
      </w:r>
      <m:oMath>
        <m:r>
          <w:rPr>
            <w:rFonts w:ascii="Cambria Math" w:eastAsia="Arial Unicode MS" w:hAnsi="Cambria Math" w:cs="Times New Roman"/>
            <w:color w:val="000000"/>
            <w:sz w:val="18"/>
            <w:szCs w:val="18"/>
          </w:rPr>
          <m:t xml:space="preserve"> &gt;</m:t>
        </m:r>
      </m:oMath>
      <w:r w:rsidRPr="00647C71">
        <w:rPr>
          <w:rFonts w:ascii="Times New Roman" w:eastAsia="Arial Unicode MS" w:hAnsi="Times New Roman" w:cs="Times New Roman"/>
          <w:bCs/>
          <w:i/>
          <w:iCs/>
          <w:color w:val="000000"/>
          <w:sz w:val="18"/>
          <w:szCs w:val="18"/>
        </w:rPr>
        <w:t xml:space="preserve"> - termen SRTS-2012 modificat conform definiţiei SRTS-2003 (cu excepţia termenului batigleic</w:t>
      </w:r>
      <w:r w:rsidRPr="00647C71">
        <w:rPr>
          <w:rFonts w:ascii="Times New Roman" w:eastAsia="Arial Unicode MS" w:hAnsi="Times New Roman" w:cs="Times New Roman"/>
          <w:bCs/>
          <w:i/>
          <w:iCs/>
          <w:color w:val="000000"/>
          <w:sz w:val="18"/>
          <w:szCs w:val="18"/>
          <w:vertAlign w:val="superscript"/>
        </w:rPr>
        <w:t>A</w:t>
      </w:r>
      <w:r w:rsidRPr="00647C71">
        <w:rPr>
          <w:rFonts w:ascii="Times New Roman" w:eastAsia="Arial Unicode MS" w:hAnsi="Times New Roman" w:cs="Times New Roman"/>
          <w:bCs/>
          <w:i/>
          <w:iCs/>
          <w:color w:val="000000"/>
          <w:sz w:val="18"/>
          <w:szCs w:val="18"/>
        </w:rPr>
        <w:t>).</w:t>
      </w:r>
    </w:p>
    <w:p w14:paraId="75113043" w14:textId="77777777" w:rsidR="000A6E64" w:rsidRPr="00647C71" w:rsidRDefault="000A6E64" w:rsidP="000A6E64">
      <w:pPr>
        <w:spacing w:after="0" w:line="360" w:lineRule="auto"/>
        <w:ind w:left="120" w:right="20" w:firstLine="540"/>
        <w:jc w:val="both"/>
        <w:rPr>
          <w:rFonts w:ascii="Times New Roman" w:eastAsia="Arial Unicode MS" w:hAnsi="Times New Roman" w:cs="Times New Roman"/>
          <w:bCs/>
          <w:i/>
          <w:iCs/>
          <w:color w:val="000000"/>
          <w:sz w:val="18"/>
          <w:szCs w:val="18"/>
        </w:rPr>
      </w:pPr>
      <m:oMath>
        <m:r>
          <w:rPr>
            <w:rFonts w:ascii="Cambria Math" w:eastAsia="Arial Unicode MS" w:hAnsi="Cambria Math" w:cs="Times New Roman"/>
            <w:color w:val="000000"/>
            <w:sz w:val="18"/>
            <w:szCs w:val="18"/>
          </w:rPr>
          <m:t>&lt;</m:t>
        </m:r>
      </m:oMath>
      <w:r w:rsidRPr="00647C71">
        <w:rPr>
          <w:rFonts w:ascii="Times New Roman" w:eastAsia="Arial Unicode MS" w:hAnsi="Times New Roman" w:cs="Times New Roman"/>
          <w:bCs/>
          <w:i/>
          <w:iCs/>
          <w:color w:val="000000"/>
          <w:sz w:val="18"/>
          <w:szCs w:val="18"/>
        </w:rPr>
        <w:t xml:space="preserve"> </w:t>
      </w:r>
      <w:r w:rsidRPr="00647C71">
        <w:rPr>
          <w:rFonts w:ascii="Cambria Math" w:eastAsia="Arial Unicode MS" w:hAnsi="Cambria Math" w:cs="Times New Roman"/>
          <w:bCs/>
          <w:i/>
          <w:iCs/>
          <w:color w:val="000000"/>
          <w:sz w:val="18"/>
          <w:szCs w:val="18"/>
        </w:rPr>
        <w:t>′</w:t>
      </w:r>
      <m:oMath>
        <m:r>
          <w:rPr>
            <w:rFonts w:ascii="Cambria Math" w:eastAsia="Arial Unicode MS" w:hAnsi="Cambria Math" w:cs="Times New Roman"/>
            <w:color w:val="000000"/>
            <w:sz w:val="18"/>
            <w:szCs w:val="18"/>
          </w:rPr>
          <m:t xml:space="preserve"> &gt;</m:t>
        </m:r>
      </m:oMath>
      <w:r w:rsidRPr="00647C71">
        <w:rPr>
          <w:rFonts w:ascii="Times New Roman" w:eastAsia="Arial Unicode MS" w:hAnsi="Times New Roman" w:cs="Times New Roman"/>
          <w:bCs/>
          <w:i/>
          <w:iCs/>
          <w:color w:val="000000"/>
          <w:sz w:val="18"/>
          <w:szCs w:val="18"/>
        </w:rPr>
        <w:t xml:space="preserve"> sau </w:t>
      </w:r>
      <m:oMath>
        <m:r>
          <w:rPr>
            <w:rFonts w:ascii="Cambria Math" w:eastAsia="Arial Unicode MS" w:hAnsi="Cambria Math" w:cs="Times New Roman"/>
            <w:color w:val="000000"/>
            <w:sz w:val="18"/>
            <w:szCs w:val="18"/>
          </w:rPr>
          <m:t>&lt;</m:t>
        </m:r>
      </m:oMath>
      <w:r w:rsidRPr="00647C71">
        <w:rPr>
          <w:rFonts w:ascii="Times New Roman" w:eastAsia="Arial Unicode MS" w:hAnsi="Times New Roman" w:cs="Times New Roman"/>
          <w:bCs/>
          <w:i/>
          <w:iCs/>
          <w:color w:val="000000"/>
          <w:sz w:val="18"/>
          <w:szCs w:val="18"/>
        </w:rPr>
        <w:t xml:space="preserve"> </w:t>
      </w:r>
      <w:r w:rsidRPr="00647C71">
        <w:rPr>
          <w:rFonts w:ascii="Cambria Math" w:eastAsia="Arial Unicode MS" w:hAnsi="Cambria Math" w:cs="Times New Roman"/>
          <w:bCs/>
          <w:i/>
          <w:iCs/>
          <w:color w:val="000000"/>
          <w:sz w:val="18"/>
          <w:szCs w:val="18"/>
        </w:rPr>
        <w:t xml:space="preserve">′′ </w:t>
      </w:r>
      <m:oMath>
        <m:r>
          <w:rPr>
            <w:rFonts w:ascii="Cambria Math" w:eastAsia="Arial Unicode MS" w:hAnsi="Cambria Math" w:cs="Times New Roman"/>
            <w:color w:val="000000"/>
            <w:sz w:val="18"/>
            <w:szCs w:val="18"/>
          </w:rPr>
          <m:t>&gt;</m:t>
        </m:r>
      </m:oMath>
      <w:r w:rsidRPr="00647C71">
        <w:rPr>
          <w:rFonts w:ascii="Times New Roman" w:eastAsia="Arial Unicode MS" w:hAnsi="Times New Roman" w:cs="Times New Roman"/>
          <w:bCs/>
          <w:i/>
          <w:iCs/>
          <w:color w:val="000000"/>
          <w:sz w:val="18"/>
          <w:szCs w:val="18"/>
        </w:rPr>
        <w:t xml:space="preserve"> - termen SRTS-2012 modificat conform definiţiei SRTS-2003</w:t>
      </w:r>
      <w:r w:rsidRPr="00647C71">
        <w:rPr>
          <w:rFonts w:ascii="Times New Roman" w:eastAsia="Arial Unicode MS" w:hAnsi="Times New Roman" w:cs="Times New Roman"/>
          <w:b/>
          <w:bCs/>
          <w:i/>
          <w:iCs/>
          <w:color w:val="000000"/>
          <w:sz w:val="18"/>
          <w:szCs w:val="18"/>
        </w:rPr>
        <w:t>.</w:t>
      </w:r>
    </w:p>
    <w:p w14:paraId="2F75651D" w14:textId="77777777" w:rsidR="000A6E64" w:rsidRPr="000E3B90" w:rsidRDefault="000A6E64" w:rsidP="000A6E64">
      <w:pPr>
        <w:spacing w:after="0" w:line="360" w:lineRule="auto"/>
        <w:jc w:val="both"/>
        <w:rPr>
          <w:rFonts w:ascii="Times New Roman" w:eastAsiaTheme="minorEastAsia" w:hAnsi="Times New Roman" w:cs="Times New Roman"/>
          <w:b/>
          <w:bCs/>
          <w:sz w:val="24"/>
          <w:szCs w:val="24"/>
          <w:lang w:val="ro-RO"/>
        </w:rPr>
      </w:pPr>
    </w:p>
    <w:p w14:paraId="45B4DD3B" w14:textId="77777777" w:rsidR="000A6E64" w:rsidRPr="000E3B90" w:rsidRDefault="000A6E64" w:rsidP="000A6E64">
      <w:pPr>
        <w:spacing w:after="0" w:line="360" w:lineRule="auto"/>
        <w:jc w:val="both"/>
        <w:rPr>
          <w:rFonts w:ascii="Times New Roman" w:eastAsiaTheme="minorEastAsia" w:hAnsi="Times New Roman" w:cs="Times New Roman"/>
          <w:b/>
          <w:bCs/>
          <w:sz w:val="24"/>
          <w:szCs w:val="24"/>
          <w:lang w:val="ro-RO"/>
        </w:rPr>
      </w:pPr>
    </w:p>
    <w:p w14:paraId="4697F627" w14:textId="77777777" w:rsidR="000A6E64" w:rsidRPr="00647C71" w:rsidRDefault="000A6E64" w:rsidP="000A6E64">
      <w:pPr>
        <w:tabs>
          <w:tab w:val="left" w:pos="778"/>
        </w:tabs>
        <w:spacing w:after="0" w:line="360" w:lineRule="auto"/>
        <w:ind w:right="40"/>
        <w:jc w:val="both"/>
        <w:rPr>
          <w:rFonts w:ascii="Times New Roman" w:eastAsia="Arial Unicode MS" w:hAnsi="Times New Roman" w:cs="Times New Roman"/>
          <w:b/>
          <w:sz w:val="24"/>
          <w:szCs w:val="24"/>
        </w:rPr>
      </w:pPr>
      <w:r w:rsidRPr="00647C71">
        <w:rPr>
          <w:rFonts w:ascii="Times New Roman" w:eastAsia="Arial Unicode MS" w:hAnsi="Times New Roman" w:cs="Times New Roman"/>
          <w:b/>
          <w:sz w:val="24"/>
          <w:szCs w:val="24"/>
          <w:lang w:eastAsia="ro-RO"/>
        </w:rPr>
        <w:t xml:space="preserve">Corelarea subtipurilor de eutricambosoluri din sistemele taxonomice </w:t>
      </w:r>
      <w:r w:rsidRPr="00647C71">
        <w:rPr>
          <w:rFonts w:ascii="Times New Roman" w:eastAsia="Arial Unicode MS" w:hAnsi="Times New Roman" w:cs="Times New Roman"/>
          <w:b/>
          <w:bCs/>
          <w:sz w:val="24"/>
          <w:szCs w:val="24"/>
        </w:rPr>
        <w:t xml:space="preserve">SRTS – 2003, SRTS – 2012 şi SRTS 2012+ cu unităţile taxonomice echivalente din WBR-SR – 1998 şi </w:t>
      </w:r>
      <w:r w:rsidRPr="00647C71">
        <w:rPr>
          <w:rFonts w:ascii="Times New Roman" w:eastAsia="Arial Unicode MS" w:hAnsi="Times New Roman" w:cs="Times New Roman"/>
          <w:b/>
          <w:bCs/>
          <w:color w:val="000000"/>
          <w:sz w:val="24"/>
          <w:szCs w:val="24"/>
          <w:lang w:eastAsia="ro-RO"/>
        </w:rPr>
        <w:t>USDA-ST-1999</w:t>
      </w:r>
    </w:p>
    <w:p w14:paraId="4ECB0837" w14:textId="77777777" w:rsidR="000A6E64" w:rsidRPr="00647C71" w:rsidRDefault="000A6E64" w:rsidP="000A6E64">
      <w:pPr>
        <w:spacing w:after="0" w:line="360" w:lineRule="auto"/>
        <w:ind w:left="20" w:right="40" w:firstLine="660"/>
        <w:jc w:val="both"/>
        <w:rPr>
          <w:rFonts w:ascii="Times New Roman" w:eastAsia="Arial Unicode MS" w:hAnsi="Times New Roman" w:cs="Times New Roman"/>
          <w:sz w:val="24"/>
          <w:szCs w:val="24"/>
          <w:lang w:eastAsia="ro-RO"/>
        </w:rPr>
      </w:pPr>
      <w:r w:rsidRPr="00647C71">
        <w:rPr>
          <w:rFonts w:ascii="Times New Roman" w:eastAsia="Arial Unicode MS" w:hAnsi="Times New Roman" w:cs="Times New Roman"/>
          <w:sz w:val="24"/>
          <w:szCs w:val="24"/>
          <w:lang w:eastAsia="ro-RO"/>
        </w:rPr>
        <w:t xml:space="preserve">    </w:t>
      </w:r>
    </w:p>
    <w:p w14:paraId="5E06FBD9" w14:textId="77777777" w:rsidR="000A6E64" w:rsidRPr="00647C71" w:rsidRDefault="000A6E64" w:rsidP="000A6E64">
      <w:pPr>
        <w:spacing w:after="0" w:line="360" w:lineRule="auto"/>
        <w:ind w:left="20" w:right="40" w:firstLine="660"/>
        <w:jc w:val="both"/>
        <w:rPr>
          <w:rFonts w:ascii="Times New Roman" w:eastAsia="Arial Unicode MS" w:hAnsi="Times New Roman" w:cs="Times New Roman"/>
          <w:sz w:val="24"/>
          <w:szCs w:val="24"/>
          <w:lang w:eastAsia="ro-RO"/>
        </w:rPr>
      </w:pPr>
      <w:r w:rsidRPr="00647C71">
        <w:rPr>
          <w:rFonts w:ascii="Times New Roman" w:eastAsia="Arial Unicode MS" w:hAnsi="Times New Roman" w:cs="Times New Roman"/>
          <w:sz w:val="24"/>
          <w:szCs w:val="24"/>
          <w:lang w:eastAsia="ro-RO"/>
        </w:rPr>
        <w:t xml:space="preserve">    </w:t>
      </w:r>
    </w:p>
    <w:p w14:paraId="4CF893D1" w14:textId="5B2B6715" w:rsidR="000A6E64" w:rsidRPr="00647C71" w:rsidRDefault="000A6E64" w:rsidP="000A6E64">
      <w:pPr>
        <w:spacing w:after="0" w:line="360" w:lineRule="auto"/>
        <w:ind w:left="20" w:right="40" w:firstLine="660"/>
        <w:jc w:val="both"/>
        <w:rPr>
          <w:rFonts w:ascii="Times New Roman" w:eastAsia="Arial Unicode MS" w:hAnsi="Times New Roman" w:cs="Times New Roman"/>
          <w:sz w:val="24"/>
          <w:szCs w:val="24"/>
        </w:rPr>
      </w:pPr>
      <w:r w:rsidRPr="00647C71">
        <w:rPr>
          <w:rFonts w:ascii="Times New Roman" w:eastAsia="Arial Unicode MS" w:hAnsi="Times New Roman" w:cs="Times New Roman"/>
          <w:sz w:val="24"/>
          <w:szCs w:val="24"/>
          <w:lang w:eastAsia="ro-RO"/>
        </w:rPr>
        <w:t xml:space="preserve"> </w:t>
      </w:r>
      <w:r w:rsidRPr="00647C71">
        <w:rPr>
          <w:rFonts w:ascii="Times New Roman" w:eastAsia="Arial Unicode MS" w:hAnsi="Times New Roman" w:cs="Times New Roman"/>
          <w:bCs/>
          <w:color w:val="000000"/>
          <w:sz w:val="24"/>
          <w:szCs w:val="24"/>
          <w:lang w:eastAsia="ro-RO"/>
        </w:rPr>
        <w:t>În sistemul WRB-SR – 1998, EUTRICAMBOSOLURILE corespund la</w:t>
      </w:r>
      <w:r w:rsidRPr="00647C71">
        <w:rPr>
          <w:rFonts w:ascii="Times New Roman" w:eastAsia="Arial Unicode MS" w:hAnsi="Times New Roman" w:cs="Times New Roman"/>
          <w:sz w:val="24"/>
          <w:szCs w:val="24"/>
          <w:lang w:eastAsia="ro-RO"/>
        </w:rPr>
        <w:t xml:space="preserve"> EUTRIC CAMBISOLS </w:t>
      </w:r>
      <w:r w:rsidR="00AA42D2">
        <w:rPr>
          <w:rFonts w:ascii="Times New Roman" w:eastAsia="Arial Unicode MS" w:hAnsi="Times New Roman" w:cs="Times New Roman"/>
          <w:sz w:val="24"/>
          <w:szCs w:val="24"/>
          <w:lang w:eastAsia="ro-RO"/>
        </w:rPr>
        <w:t>–</w:t>
      </w:r>
      <w:r w:rsidRPr="00647C71">
        <w:rPr>
          <w:rFonts w:ascii="Times New Roman" w:eastAsia="Arial Unicode MS" w:hAnsi="Times New Roman" w:cs="Times New Roman"/>
          <w:sz w:val="24"/>
          <w:szCs w:val="24"/>
          <w:lang w:eastAsia="ro-RO"/>
        </w:rPr>
        <w:t xml:space="preserve"> CMeu. </w:t>
      </w:r>
      <w:r w:rsidR="00AA42D2">
        <w:rPr>
          <w:rFonts w:ascii="Times New Roman" w:eastAsia="Arial Unicode MS" w:hAnsi="Times New Roman" w:cs="Times New Roman"/>
          <w:sz w:val="24"/>
          <w:szCs w:val="24"/>
          <w:lang w:eastAsia="ro-RO"/>
        </w:rPr>
        <w:t>Î</w:t>
      </w:r>
      <w:r w:rsidRPr="00647C71">
        <w:rPr>
          <w:rFonts w:ascii="Times New Roman" w:eastAsia="Arial Unicode MS" w:hAnsi="Times New Roman" w:cs="Times New Roman"/>
          <w:sz w:val="24"/>
          <w:szCs w:val="24"/>
          <w:lang w:eastAsia="ro-RO"/>
        </w:rPr>
        <w:t xml:space="preserve">n acest sistem, </w:t>
      </w:r>
      <w:r w:rsidRPr="00647C71">
        <w:rPr>
          <w:rFonts w:ascii="Times New Roman" w:eastAsia="Arial Unicode MS" w:hAnsi="Times New Roman" w:cs="Times New Roman"/>
          <w:sz w:val="24"/>
          <w:szCs w:val="24"/>
          <w:lang w:eastAsia="ro-RO"/>
        </w:rPr>
        <w:lastRenderedPageBreak/>
        <w:t>eutricambosolurile corespund predominant cambisolurilor eutrice (EUTRIC</w:t>
      </w:r>
      <w:r w:rsidRPr="00647C71">
        <w:rPr>
          <w:rFonts w:ascii="Times New Roman" w:eastAsia="Arial Unicode MS" w:hAnsi="Times New Roman" w:cs="Times New Roman"/>
          <w:b/>
          <w:sz w:val="24"/>
          <w:szCs w:val="24"/>
          <w:lang w:eastAsia="ro-RO"/>
        </w:rPr>
        <w:t xml:space="preserve"> </w:t>
      </w:r>
      <w:r w:rsidRPr="00647C71">
        <w:rPr>
          <w:rFonts w:ascii="Times New Roman" w:eastAsia="Arial Unicode MS" w:hAnsi="Times New Roman" w:cs="Times New Roman"/>
          <w:sz w:val="24"/>
          <w:szCs w:val="24"/>
          <w:lang w:eastAsia="ro-RO"/>
        </w:rPr>
        <w:t>CAMBISOLS), definite ca având un grad de saturaţie în baze &gt; 50% cel puţin într-o parte a orizonturilor cuprinse între 20 şi 100 cm adâncime.</w:t>
      </w:r>
    </w:p>
    <w:p w14:paraId="774B868C" w14:textId="2B1E673F" w:rsidR="000A6E64" w:rsidRPr="00AA42D2" w:rsidRDefault="000A6E64" w:rsidP="000A6E64">
      <w:pPr>
        <w:tabs>
          <w:tab w:val="left" w:pos="5506"/>
        </w:tabs>
        <w:spacing w:after="0" w:line="360" w:lineRule="auto"/>
        <w:rPr>
          <w:rFonts w:ascii="Times New Roman" w:eastAsia="Arial Unicode MS" w:hAnsi="Times New Roman" w:cs="Times New Roman"/>
          <w:sz w:val="24"/>
          <w:szCs w:val="24"/>
        </w:rPr>
      </w:pPr>
      <w:r w:rsidRPr="00AA42D2">
        <w:rPr>
          <w:rFonts w:ascii="Times New Roman" w:eastAsia="Arial Unicode MS" w:hAnsi="Times New Roman" w:cs="Times New Roman"/>
          <w:bCs/>
          <w:color w:val="000000"/>
          <w:sz w:val="24"/>
          <w:szCs w:val="24"/>
          <w:lang w:eastAsia="ro-RO"/>
        </w:rPr>
        <w:t xml:space="preserve">           În sistemul</w:t>
      </w:r>
      <w:r w:rsidRPr="00AA42D2">
        <w:rPr>
          <w:rFonts w:ascii="Times New Roman" w:eastAsia="Arial Unicode MS" w:hAnsi="Times New Roman" w:cs="Times New Roman"/>
          <w:b/>
          <w:bCs/>
          <w:color w:val="000000"/>
          <w:sz w:val="24"/>
          <w:szCs w:val="24"/>
          <w:lang w:eastAsia="ro-RO"/>
        </w:rPr>
        <w:t xml:space="preserve"> </w:t>
      </w:r>
      <w:r w:rsidRPr="00AA42D2">
        <w:rPr>
          <w:rFonts w:ascii="Times New Roman" w:eastAsia="Arial Unicode MS" w:hAnsi="Times New Roman" w:cs="Times New Roman"/>
          <w:bCs/>
          <w:color w:val="000000"/>
          <w:sz w:val="24"/>
          <w:szCs w:val="24"/>
          <w:lang w:eastAsia="ro-RO"/>
        </w:rPr>
        <w:t>USDA-ST-1999:</w:t>
      </w:r>
      <w:r w:rsidRPr="00AA42D2">
        <w:rPr>
          <w:rFonts w:ascii="Times New Roman" w:eastAsia="Arial Unicode MS" w:hAnsi="Times New Roman" w:cs="Times New Roman"/>
          <w:sz w:val="24"/>
          <w:szCs w:val="24"/>
          <w:lang w:eastAsia="ro-RO"/>
        </w:rPr>
        <w:t xml:space="preserve"> </w:t>
      </w:r>
      <w:r w:rsidR="00AA42D2" w:rsidRPr="00AA42D2">
        <w:rPr>
          <w:rFonts w:ascii="Times New Roman" w:eastAsia="Arial Unicode MS" w:hAnsi="Times New Roman" w:cs="Times New Roman"/>
          <w:sz w:val="24"/>
          <w:szCs w:val="24"/>
          <w:lang w:eastAsia="ro-RO"/>
        </w:rPr>
        <w:t>e</w:t>
      </w:r>
      <w:r w:rsidRPr="00AA42D2">
        <w:rPr>
          <w:rFonts w:ascii="Times New Roman" w:eastAsia="Arial Unicode MS" w:hAnsi="Times New Roman" w:cs="Times New Roman"/>
          <w:sz w:val="24"/>
          <w:szCs w:val="24"/>
          <w:lang w:eastAsia="ro-RO"/>
        </w:rPr>
        <w:t>utricambisolurile se încadrează la marile grupe de:</w:t>
      </w:r>
      <w:r w:rsidRPr="00AA42D2">
        <w:rPr>
          <w:rFonts w:ascii="Times New Roman" w:eastAsia="Arial Unicode MS" w:hAnsi="Times New Roman" w:cs="Times New Roman"/>
          <w:sz w:val="24"/>
          <w:szCs w:val="24"/>
        </w:rPr>
        <w:t xml:space="preserve"> </w:t>
      </w:r>
    </w:p>
    <w:p w14:paraId="2775AFF5" w14:textId="77777777" w:rsidR="000A6E64" w:rsidRPr="00647C71" w:rsidRDefault="000A6E64" w:rsidP="000A6E64">
      <w:pPr>
        <w:tabs>
          <w:tab w:val="left" w:pos="5506"/>
        </w:tabs>
        <w:spacing w:after="0" w:line="360" w:lineRule="auto"/>
        <w:rPr>
          <w:rFonts w:ascii="Times New Roman" w:eastAsia="Arial Unicode MS" w:hAnsi="Times New Roman" w:cs="Times New Roman"/>
          <w:sz w:val="24"/>
          <w:szCs w:val="24"/>
        </w:rPr>
      </w:pPr>
      <w:r w:rsidRPr="00647C71">
        <w:rPr>
          <w:rFonts w:ascii="Times New Roman" w:eastAsia="Arial Unicode MS" w:hAnsi="Times New Roman" w:cs="Times New Roman"/>
          <w:sz w:val="24"/>
          <w:szCs w:val="24"/>
          <w:lang w:eastAsia="ro-RO"/>
        </w:rPr>
        <w:t>EUTROCRYEPTS, EUTRUDEPTS, HAPLUSTEPTS.</w:t>
      </w:r>
    </w:p>
    <w:p w14:paraId="68EC10A9" w14:textId="486BB4D4" w:rsidR="001166D6" w:rsidRPr="00AA42D2" w:rsidRDefault="000A6E64" w:rsidP="000A6E64">
      <w:pPr>
        <w:spacing w:after="0" w:line="360" w:lineRule="auto"/>
        <w:ind w:left="20" w:right="40" w:firstLine="660"/>
        <w:jc w:val="both"/>
        <w:rPr>
          <w:rFonts w:ascii="Times New Roman" w:eastAsia="Arial Unicode MS" w:hAnsi="Times New Roman" w:cs="Times New Roman"/>
          <w:sz w:val="24"/>
          <w:szCs w:val="24"/>
          <w:lang w:eastAsia="ro-RO"/>
        </w:rPr>
      </w:pPr>
      <w:r w:rsidRPr="00AA42D2">
        <w:rPr>
          <w:rFonts w:ascii="Times New Roman" w:eastAsia="Arial Unicode MS" w:hAnsi="Times New Roman" w:cs="Times New Roman"/>
          <w:sz w:val="24"/>
          <w:szCs w:val="24"/>
          <w:lang w:eastAsia="ro-RO"/>
        </w:rPr>
        <w:t>Aceste mari grupe diferă numai prin regimul de temperatură şi</w:t>
      </w:r>
      <w:r w:rsidR="00AA42D2" w:rsidRPr="00AA42D2">
        <w:rPr>
          <w:rFonts w:ascii="Times New Roman" w:eastAsia="Arial Unicode MS" w:hAnsi="Times New Roman" w:cs="Times New Roman"/>
          <w:sz w:val="24"/>
          <w:szCs w:val="24"/>
          <w:lang w:eastAsia="ro-RO"/>
        </w:rPr>
        <w:t>,</w:t>
      </w:r>
      <w:r w:rsidRPr="00AA42D2">
        <w:rPr>
          <w:rFonts w:ascii="Times New Roman" w:eastAsia="Arial Unicode MS" w:hAnsi="Times New Roman" w:cs="Times New Roman"/>
          <w:sz w:val="24"/>
          <w:szCs w:val="24"/>
          <w:lang w:eastAsia="ro-RO"/>
        </w:rPr>
        <w:t xml:space="preserve"> respectiv</w:t>
      </w:r>
      <w:r w:rsidR="00AA42D2" w:rsidRPr="00AA42D2">
        <w:rPr>
          <w:rFonts w:ascii="Times New Roman" w:eastAsia="Arial Unicode MS" w:hAnsi="Times New Roman" w:cs="Times New Roman"/>
          <w:sz w:val="24"/>
          <w:szCs w:val="24"/>
          <w:lang w:eastAsia="ro-RO"/>
        </w:rPr>
        <w:t>,</w:t>
      </w:r>
      <w:r w:rsidRPr="00AA42D2">
        <w:rPr>
          <w:rFonts w:ascii="Times New Roman" w:eastAsia="Arial Unicode MS" w:hAnsi="Times New Roman" w:cs="Times New Roman"/>
          <w:sz w:val="24"/>
          <w:szCs w:val="24"/>
          <w:lang w:eastAsia="ro-RO"/>
        </w:rPr>
        <w:t xml:space="preserve"> umiditate.</w:t>
      </w:r>
    </w:p>
    <w:p w14:paraId="43480840" w14:textId="77777777" w:rsidR="000A6E64" w:rsidRPr="000E3B90" w:rsidRDefault="000A6E64" w:rsidP="000A6E64">
      <w:pPr>
        <w:spacing w:after="0" w:line="360" w:lineRule="auto"/>
        <w:ind w:left="20" w:right="40" w:firstLine="660"/>
        <w:jc w:val="both"/>
        <w:rPr>
          <w:rFonts w:ascii="Times New Roman" w:eastAsia="Arial Unicode MS" w:hAnsi="Times New Roman" w:cs="Times New Roman"/>
          <w:sz w:val="24"/>
          <w:szCs w:val="24"/>
        </w:rPr>
      </w:pPr>
      <w:r w:rsidRPr="00AA42D2">
        <w:rPr>
          <w:rFonts w:ascii="Times New Roman" w:eastAsia="Arial Unicode MS" w:hAnsi="Times New Roman" w:cs="Times New Roman"/>
          <w:sz w:val="24"/>
          <w:szCs w:val="24"/>
          <w:lang w:eastAsia="ro-RO"/>
        </w:rPr>
        <w:t xml:space="preserve"> </w:t>
      </w:r>
      <w:r w:rsidRPr="000E3B90">
        <w:rPr>
          <w:rFonts w:ascii="Times New Roman" w:eastAsia="Arial Unicode MS" w:hAnsi="Times New Roman" w:cs="Times New Roman"/>
          <w:sz w:val="24"/>
          <w:szCs w:val="24"/>
          <w:lang w:eastAsia="ro-RO"/>
        </w:rPr>
        <w:t>Eutricambosolurile sunt definite ca prezentând una sau ambele din</w:t>
      </w:r>
      <w:r w:rsidR="00AA42D2">
        <w:rPr>
          <w:rFonts w:ascii="Times New Roman" w:eastAsia="Arial Unicode MS" w:hAnsi="Times New Roman" w:cs="Times New Roman"/>
          <w:sz w:val="24"/>
          <w:szCs w:val="24"/>
          <w:lang w:eastAsia="ro-RO"/>
        </w:rPr>
        <w:t>tre</w:t>
      </w:r>
      <w:r w:rsidRPr="000E3B90">
        <w:rPr>
          <w:rFonts w:ascii="Times New Roman" w:eastAsia="Arial Unicode MS" w:hAnsi="Times New Roman" w:cs="Times New Roman"/>
          <w:sz w:val="24"/>
          <w:szCs w:val="24"/>
          <w:lang w:eastAsia="ro-RO"/>
        </w:rPr>
        <w:t xml:space="preserve"> următoarele caracteristici diagnostice:</w:t>
      </w:r>
    </w:p>
    <w:p w14:paraId="3D714575" w14:textId="77777777" w:rsidR="000A6E64" w:rsidRPr="00AA42D2" w:rsidRDefault="000A6E64" w:rsidP="000A6E64">
      <w:pPr>
        <w:numPr>
          <w:ilvl w:val="0"/>
          <w:numId w:val="6"/>
        </w:numPr>
        <w:tabs>
          <w:tab w:val="left" w:pos="891"/>
        </w:tabs>
        <w:spacing w:after="0" w:line="360" w:lineRule="auto"/>
        <w:jc w:val="both"/>
        <w:rPr>
          <w:rFonts w:ascii="Times New Roman" w:eastAsia="Arial Unicode MS" w:hAnsi="Times New Roman" w:cs="Times New Roman"/>
          <w:sz w:val="24"/>
          <w:szCs w:val="24"/>
        </w:rPr>
      </w:pPr>
      <w:r w:rsidRPr="00AA42D2">
        <w:rPr>
          <w:rFonts w:ascii="Times New Roman" w:eastAsia="Arial Unicode MS" w:hAnsi="Times New Roman" w:cs="Times New Roman"/>
          <w:sz w:val="24"/>
          <w:szCs w:val="24"/>
          <w:lang w:eastAsia="ro-RO"/>
        </w:rPr>
        <w:t>prezenţa carbonaţilor liberi în sol, sau</w:t>
      </w:r>
    </w:p>
    <w:p w14:paraId="3D827AE9" w14:textId="6704F3CB" w:rsidR="000A6E64" w:rsidRPr="00AA42D2" w:rsidRDefault="000A6E64" w:rsidP="00FD0EE5">
      <w:pPr>
        <w:numPr>
          <w:ilvl w:val="0"/>
          <w:numId w:val="6"/>
        </w:numPr>
        <w:tabs>
          <w:tab w:val="left" w:pos="778"/>
        </w:tabs>
        <w:spacing w:after="0" w:line="360" w:lineRule="auto"/>
        <w:ind w:right="40"/>
        <w:jc w:val="both"/>
        <w:rPr>
          <w:rFonts w:ascii="Times New Roman" w:eastAsia="Arial Unicode MS" w:hAnsi="Times New Roman" w:cs="Times New Roman"/>
          <w:sz w:val="24"/>
          <w:szCs w:val="24"/>
        </w:rPr>
      </w:pPr>
      <w:r w:rsidRPr="00AA42D2">
        <w:rPr>
          <w:rFonts w:ascii="Times New Roman" w:eastAsia="Arial Unicode MS" w:hAnsi="Times New Roman" w:cs="Times New Roman"/>
          <w:sz w:val="24"/>
          <w:szCs w:val="24"/>
          <w:lang w:eastAsia="ro-RO"/>
        </w:rPr>
        <w:t xml:space="preserve"> saturaţie în baze de &gt; 60% în unul sau mai multe suborizonturi situate între 25 </w:t>
      </w:r>
      <w:r w:rsidR="00AA42D2" w:rsidRPr="00AA42D2">
        <w:rPr>
          <w:rFonts w:ascii="Times New Roman" w:eastAsia="Arial Unicode MS" w:hAnsi="Times New Roman" w:cs="Times New Roman"/>
          <w:sz w:val="24"/>
          <w:szCs w:val="24"/>
          <w:lang w:eastAsia="ro-RO"/>
        </w:rPr>
        <w:t>–</w:t>
      </w:r>
      <w:r w:rsidRPr="00AA42D2">
        <w:rPr>
          <w:rFonts w:ascii="Times New Roman" w:eastAsia="Arial Unicode MS" w:hAnsi="Times New Roman" w:cs="Times New Roman"/>
          <w:sz w:val="24"/>
          <w:szCs w:val="24"/>
          <w:lang w:eastAsia="ro-RO"/>
        </w:rPr>
        <w:t xml:space="preserve"> 75 cm adâncime.</w:t>
      </w:r>
    </w:p>
    <w:p w14:paraId="51B21B94" w14:textId="77777777" w:rsidR="000A6E64" w:rsidRPr="00AA42D2" w:rsidRDefault="000A6E64" w:rsidP="000A6E64">
      <w:pPr>
        <w:ind w:firstLine="680"/>
        <w:jc w:val="both"/>
        <w:rPr>
          <w:rFonts w:ascii="Times New Roman" w:hAnsi="Times New Roman" w:cs="Times New Roman"/>
          <w:i/>
          <w:sz w:val="24"/>
          <w:szCs w:val="24"/>
          <w:lang w:eastAsia="ro-RO"/>
        </w:rPr>
      </w:pPr>
      <w:r w:rsidRPr="00AA42D2">
        <w:rPr>
          <w:rFonts w:ascii="Times New Roman" w:hAnsi="Times New Roman" w:cs="Times New Roman"/>
          <w:i/>
          <w:sz w:val="24"/>
          <w:szCs w:val="24"/>
          <w:lang w:eastAsia="ro-RO"/>
        </w:rPr>
        <w:t>Probleme speciale de corelare a eutricambosolurilor</w:t>
      </w:r>
    </w:p>
    <w:p w14:paraId="38D8DBED" w14:textId="4B17691F" w:rsidR="000A6E64" w:rsidRPr="00AA42D2" w:rsidRDefault="00AA42D2" w:rsidP="000A6E64">
      <w:pPr>
        <w:ind w:firstLine="680"/>
        <w:jc w:val="both"/>
        <w:rPr>
          <w:rFonts w:ascii="Times New Roman" w:hAnsi="Times New Roman" w:cs="Times New Roman"/>
          <w:i/>
          <w:sz w:val="24"/>
          <w:szCs w:val="24"/>
          <w:lang w:eastAsia="ro-RO"/>
        </w:rPr>
      </w:pPr>
      <w:r w:rsidRPr="00AF6A93">
        <w:rPr>
          <w:rFonts w:ascii="Times New Roman" w:hAnsi="Times New Roman" w:cs="Times New Roman"/>
          <w:sz w:val="24"/>
          <w:szCs w:val="24"/>
          <w:lang w:eastAsia="ro-RO"/>
        </w:rPr>
        <w:t>Î</w:t>
      </w:r>
      <w:r w:rsidR="000A6E64" w:rsidRPr="00AF6A93">
        <w:rPr>
          <w:rFonts w:ascii="Times New Roman" w:hAnsi="Times New Roman" w:cs="Times New Roman"/>
          <w:sz w:val="24"/>
          <w:szCs w:val="24"/>
          <w:lang w:eastAsia="ro-RO"/>
        </w:rPr>
        <w:t xml:space="preserve">n WRB-SR, majoritatea subtipurilor de eutricambosoluri vertice, andice, gleice, stagnice, fluvice, leptice, scheletice şi sodice se clasifică ca subtipuri de tranziţie (vertice-eutrice, andice-eutrice ş.a.m.d). </w:t>
      </w:r>
      <w:r w:rsidR="000A6E64" w:rsidRPr="00AA42D2">
        <w:rPr>
          <w:rFonts w:ascii="Times New Roman" w:hAnsi="Times New Roman" w:cs="Times New Roman"/>
          <w:sz w:val="24"/>
          <w:szCs w:val="24"/>
          <w:lang w:eastAsia="ro-RO"/>
        </w:rPr>
        <w:t xml:space="preserve">Se subliniază faptul că noţiunea de eutricambosol are o sferă mai limitată decât marile grupe </w:t>
      </w:r>
      <w:r w:rsidR="00AF6A93">
        <w:rPr>
          <w:rFonts w:ascii="Times New Roman" w:hAnsi="Times New Roman" w:cs="Times New Roman"/>
          <w:sz w:val="24"/>
          <w:szCs w:val="24"/>
          <w:lang w:eastAsia="ro-RO"/>
        </w:rPr>
        <w:t>“</w:t>
      </w:r>
      <w:r w:rsidR="000A6E64" w:rsidRPr="00AA42D2">
        <w:rPr>
          <w:rFonts w:ascii="Times New Roman" w:hAnsi="Times New Roman" w:cs="Times New Roman"/>
          <w:sz w:val="24"/>
          <w:szCs w:val="24"/>
          <w:lang w:eastAsia="ro-RO"/>
        </w:rPr>
        <w:t>eutrice</w:t>
      </w:r>
      <w:r w:rsidR="00AF6A93">
        <w:rPr>
          <w:rFonts w:ascii="Times New Roman" w:hAnsi="Times New Roman" w:cs="Times New Roman"/>
          <w:sz w:val="24"/>
          <w:szCs w:val="24"/>
          <w:lang w:eastAsia="ro-RO"/>
        </w:rPr>
        <w:t>”</w:t>
      </w:r>
      <w:r w:rsidR="000A6E64" w:rsidRPr="00AA42D2">
        <w:rPr>
          <w:rFonts w:ascii="Times New Roman" w:hAnsi="Times New Roman" w:cs="Times New Roman"/>
          <w:sz w:val="24"/>
          <w:szCs w:val="24"/>
          <w:lang w:eastAsia="ro-RO"/>
        </w:rPr>
        <w:t xml:space="preserve"> din USDA-ST, care are plafonul de saturaţie în baze la &gt; 60% faţă de &gt; 53% în SRTS.</w:t>
      </w:r>
    </w:p>
    <w:p w14:paraId="7279E0CC" w14:textId="77777777" w:rsidR="00C04186" w:rsidRPr="00C04186" w:rsidRDefault="00C04186" w:rsidP="006520F3">
      <w:pPr>
        <w:pStyle w:val="Bodytext41"/>
        <w:shd w:val="clear" w:color="auto" w:fill="auto"/>
        <w:spacing w:line="360" w:lineRule="auto"/>
        <w:jc w:val="both"/>
        <w:rPr>
          <w:b w:val="0"/>
          <w:bCs w:val="0"/>
          <w:sz w:val="24"/>
          <w:szCs w:val="24"/>
          <w:lang w:val="ro-RO"/>
        </w:rPr>
      </w:pPr>
    </w:p>
    <w:p w14:paraId="48B1D9CF" w14:textId="77777777" w:rsidR="00CE7F79" w:rsidRPr="00AF6A93" w:rsidRDefault="00CE7F79" w:rsidP="00B23971">
      <w:pPr>
        <w:pStyle w:val="Default"/>
        <w:rPr>
          <w:b/>
          <w:bCs/>
          <w:sz w:val="28"/>
          <w:szCs w:val="28"/>
        </w:rPr>
      </w:pPr>
    </w:p>
    <w:p w14:paraId="69FDC306" w14:textId="77777777" w:rsidR="00CE7F79" w:rsidRPr="00AF6A93" w:rsidRDefault="00CE7F79" w:rsidP="00B23971">
      <w:pPr>
        <w:pStyle w:val="Default"/>
        <w:rPr>
          <w:b/>
          <w:bCs/>
          <w:sz w:val="28"/>
          <w:szCs w:val="28"/>
        </w:rPr>
      </w:pPr>
    </w:p>
    <w:p w14:paraId="472F9B70" w14:textId="77777777" w:rsidR="00CE7F79" w:rsidRPr="00AF6A93" w:rsidRDefault="00CE7F79" w:rsidP="00B23971">
      <w:pPr>
        <w:pStyle w:val="Default"/>
        <w:rPr>
          <w:b/>
          <w:bCs/>
          <w:sz w:val="28"/>
          <w:szCs w:val="28"/>
        </w:rPr>
      </w:pPr>
    </w:p>
    <w:p w14:paraId="2842F2AF" w14:textId="77777777" w:rsidR="008C3556" w:rsidRDefault="008C3556" w:rsidP="00B23971">
      <w:pPr>
        <w:pStyle w:val="Default"/>
        <w:rPr>
          <w:b/>
          <w:bCs/>
          <w:sz w:val="28"/>
          <w:szCs w:val="28"/>
          <w:lang w:val="fr-FR"/>
        </w:rPr>
      </w:pPr>
    </w:p>
    <w:p w14:paraId="2B64E909" w14:textId="77777777" w:rsidR="008C3556" w:rsidRDefault="008C3556" w:rsidP="00B23971">
      <w:pPr>
        <w:pStyle w:val="Default"/>
        <w:rPr>
          <w:b/>
          <w:bCs/>
          <w:sz w:val="28"/>
          <w:szCs w:val="28"/>
          <w:lang w:val="fr-FR"/>
        </w:rPr>
      </w:pPr>
    </w:p>
    <w:p w14:paraId="594CC05B" w14:textId="77777777" w:rsidR="008C3556" w:rsidRDefault="008C3556" w:rsidP="00B23971">
      <w:pPr>
        <w:pStyle w:val="Default"/>
        <w:rPr>
          <w:b/>
          <w:bCs/>
          <w:sz w:val="28"/>
          <w:szCs w:val="28"/>
          <w:lang w:val="fr-FR"/>
        </w:rPr>
      </w:pPr>
    </w:p>
    <w:p w14:paraId="086B04DD" w14:textId="5C28A752" w:rsidR="00B23971" w:rsidRPr="00CC4833" w:rsidRDefault="00B23971" w:rsidP="00B23971">
      <w:pPr>
        <w:pStyle w:val="Default"/>
        <w:rPr>
          <w:sz w:val="28"/>
          <w:szCs w:val="28"/>
          <w:lang w:val="fr-FR"/>
        </w:rPr>
      </w:pPr>
      <w:r w:rsidRPr="00CC4833">
        <w:rPr>
          <w:b/>
          <w:bCs/>
          <w:sz w:val="28"/>
          <w:szCs w:val="28"/>
          <w:lang w:val="fr-FR"/>
        </w:rPr>
        <w:lastRenderedPageBreak/>
        <w:t>2.2. DISRICAMBOSOLURILE. CARACTERIZARE GENERALĂ</w:t>
      </w:r>
    </w:p>
    <w:p w14:paraId="0CA6385A" w14:textId="77777777" w:rsidR="00B23971" w:rsidRPr="00CC4833" w:rsidRDefault="00B23971" w:rsidP="00B23971">
      <w:pPr>
        <w:rPr>
          <w:rStyle w:val="BodyTextChar4"/>
          <w:rFonts w:ascii="Times New Roman" w:hAnsi="Times New Roman"/>
          <w:b/>
          <w:sz w:val="24"/>
          <w:szCs w:val="24"/>
          <w:lang w:val="fr-FR"/>
        </w:rPr>
      </w:pPr>
    </w:p>
    <w:p w14:paraId="5FCC92A9" w14:textId="77777777" w:rsidR="001A171C" w:rsidRPr="00CC4833" w:rsidRDefault="001A171C" w:rsidP="00E4651B">
      <w:pPr>
        <w:jc w:val="center"/>
        <w:rPr>
          <w:rFonts w:ascii="Times New Roman" w:hAnsi="Times New Roman" w:cs="Times New Roman"/>
          <w:b/>
          <w:sz w:val="24"/>
          <w:szCs w:val="24"/>
          <w:lang w:val="fr-FR"/>
        </w:rPr>
      </w:pPr>
    </w:p>
    <w:p w14:paraId="46233F8D" w14:textId="77777777" w:rsidR="00E4651B" w:rsidRPr="00CC4833" w:rsidRDefault="00644B82" w:rsidP="00B23971">
      <w:pPr>
        <w:jc w:val="center"/>
        <w:rPr>
          <w:rFonts w:ascii="Times New Roman" w:hAnsi="Times New Roman" w:cs="Times New Roman"/>
          <w:b/>
          <w:sz w:val="24"/>
          <w:szCs w:val="24"/>
          <w:lang w:val="fr-FR"/>
        </w:rPr>
      </w:pPr>
      <w:r w:rsidRPr="00CC4833">
        <w:rPr>
          <w:rFonts w:ascii="Times New Roman" w:hAnsi="Times New Roman" w:cs="Times New Roman"/>
          <w:b/>
          <w:sz w:val="24"/>
          <w:szCs w:val="24"/>
          <w:lang w:val="fr-FR"/>
        </w:rPr>
        <w:t>DISTRICAMBOSOLURILE</w:t>
      </w:r>
    </w:p>
    <w:p w14:paraId="5149DC1D" w14:textId="77777777" w:rsidR="00E4651B" w:rsidRPr="00CC4833" w:rsidRDefault="00E4651B" w:rsidP="001166D6">
      <w:pPr>
        <w:ind w:firstLine="720"/>
        <w:rPr>
          <w:rFonts w:ascii="Times New Roman" w:hAnsi="Times New Roman" w:cs="Times New Roman"/>
          <w:b/>
          <w:sz w:val="24"/>
          <w:szCs w:val="24"/>
          <w:lang w:val="fr-FR"/>
        </w:rPr>
      </w:pPr>
      <w:r w:rsidRPr="00CC4833">
        <w:rPr>
          <w:rFonts w:ascii="Times New Roman" w:hAnsi="Times New Roman" w:cs="Times New Roman"/>
          <w:b/>
          <w:sz w:val="24"/>
          <w:szCs w:val="24"/>
          <w:lang w:val="fr-FR"/>
        </w:rPr>
        <w:t>Diagnostic</w:t>
      </w:r>
    </w:p>
    <w:p w14:paraId="198E20D9" w14:textId="1EA7E58F" w:rsidR="00E4651B" w:rsidRDefault="00E4651B" w:rsidP="007C3273">
      <w:pPr>
        <w:ind w:firstLine="720"/>
        <w:jc w:val="both"/>
        <w:rPr>
          <w:rFonts w:ascii="Times New Roman" w:hAnsi="Times New Roman" w:cs="Times New Roman"/>
          <w:i/>
          <w:sz w:val="24"/>
          <w:szCs w:val="24"/>
          <w:lang w:val="ro-RO"/>
        </w:rPr>
      </w:pPr>
      <w:r w:rsidRPr="00CC4833">
        <w:rPr>
          <w:rFonts w:ascii="Times New Roman" w:hAnsi="Times New Roman" w:cs="Times New Roman"/>
          <w:i/>
          <w:sz w:val="24"/>
          <w:szCs w:val="24"/>
          <w:lang w:val="fr-FR"/>
        </w:rPr>
        <w:t xml:space="preserve">Sunt soluri cu orizont Ao şi orizont subiacent B cambic (Bv) având un grad de saturaţie în baze mai mic de 53% (V% </w:t>
      </w:r>
      <m:oMath>
        <m:r>
          <w:rPr>
            <w:rFonts w:ascii="Cambria Math" w:hAnsi="Cambria Math" w:cs="Times New Roman"/>
            <w:sz w:val="24"/>
            <w:szCs w:val="24"/>
            <w:lang w:val="fr-FR"/>
          </w:rPr>
          <m:t>≤</m:t>
        </m:r>
      </m:oMath>
      <w:r w:rsidRPr="00CC4833">
        <w:rPr>
          <w:rFonts w:ascii="Times New Roman" w:hAnsi="Times New Roman" w:cs="Times New Roman"/>
          <w:i/>
          <w:sz w:val="24"/>
          <w:szCs w:val="24"/>
          <w:lang w:val="fr-FR"/>
        </w:rPr>
        <w:t>53), având culori cu valori şi crome peste 3,5 la materialul în stare umedă, începând din partea superioară a orizontului (culori în nuanţe de 10YR). Nu se includ solurile care prezintă în p</w:t>
      </w:r>
      <w:r w:rsidR="009B31FF" w:rsidRPr="00CC4833">
        <w:rPr>
          <w:rFonts w:ascii="Times New Roman" w:hAnsi="Times New Roman" w:cs="Times New Roman"/>
          <w:i/>
          <w:sz w:val="24"/>
          <w:szCs w:val="24"/>
          <w:lang w:val="fr-FR"/>
        </w:rPr>
        <w:t>rofil orizont Btna. P</w:t>
      </w:r>
      <w:r w:rsidRPr="00CC4833">
        <w:rPr>
          <w:rFonts w:ascii="Times New Roman" w:hAnsi="Times New Roman" w:cs="Times New Roman"/>
          <w:i/>
          <w:sz w:val="24"/>
          <w:szCs w:val="24"/>
          <w:lang w:val="fr-FR"/>
        </w:rPr>
        <w:t xml:space="preserve">ot prezenta caractere şi proprietăţi </w:t>
      </w:r>
      <w:r w:rsidRPr="00B10F24">
        <w:rPr>
          <w:rFonts w:ascii="Times New Roman" w:hAnsi="Times New Roman" w:cs="Times New Roman"/>
          <w:i/>
          <w:sz w:val="24"/>
          <w:szCs w:val="24"/>
          <w:lang w:val="ro-RO"/>
        </w:rPr>
        <w:t>aluvice,</w:t>
      </w:r>
      <w:r w:rsidR="009B31FF">
        <w:rPr>
          <w:rFonts w:ascii="Times New Roman" w:hAnsi="Times New Roman" w:cs="Times New Roman"/>
          <w:i/>
          <w:sz w:val="24"/>
          <w:szCs w:val="24"/>
          <w:lang w:val="ro-RO"/>
        </w:rPr>
        <w:t xml:space="preserve"> andice,</w:t>
      </w:r>
      <w:r>
        <w:rPr>
          <w:rFonts w:ascii="Times New Roman" w:hAnsi="Times New Roman" w:cs="Times New Roman"/>
          <w:i/>
          <w:sz w:val="24"/>
          <w:szCs w:val="24"/>
          <w:lang w:val="ro-RO"/>
        </w:rPr>
        <w:t xml:space="preserve"> folice, gleice, litice, lutice, spodice, psamice,</w:t>
      </w:r>
      <w:r w:rsidR="009B31FF">
        <w:rPr>
          <w:rFonts w:ascii="Times New Roman" w:hAnsi="Times New Roman" w:cs="Times New Roman"/>
          <w:i/>
          <w:sz w:val="24"/>
          <w:szCs w:val="24"/>
          <w:lang w:val="ro-RO"/>
        </w:rPr>
        <w:t xml:space="preserve"> </w:t>
      </w:r>
      <w:r>
        <w:rPr>
          <w:rFonts w:ascii="Times New Roman" w:hAnsi="Times New Roman" w:cs="Times New Roman"/>
          <w:i/>
          <w:sz w:val="24"/>
          <w:szCs w:val="24"/>
          <w:lang w:val="ro-RO"/>
        </w:rPr>
        <w:t>scheletice</w:t>
      </w:r>
      <w:r w:rsidR="00AF6A93">
        <w:rPr>
          <w:rFonts w:ascii="Times New Roman" w:hAnsi="Times New Roman" w:cs="Times New Roman"/>
          <w:i/>
          <w:sz w:val="24"/>
          <w:szCs w:val="24"/>
          <w:lang w:val="ro-RO"/>
        </w:rPr>
        <w:t xml:space="preserve"> </w:t>
      </w:r>
      <w:r w:rsidRPr="00AF6A93">
        <w:rPr>
          <w:rFonts w:ascii="Times New Roman" w:hAnsi="Times New Roman" w:cs="Times New Roman"/>
          <w:i/>
          <w:sz w:val="24"/>
          <w:szCs w:val="24"/>
        </w:rPr>
        <w:t>(proprietăţi şi caractere utilizate la diferenţierea subtipuri</w:t>
      </w:r>
      <w:r w:rsidR="009B31FF" w:rsidRPr="00AF6A93">
        <w:rPr>
          <w:rFonts w:ascii="Times New Roman" w:hAnsi="Times New Roman" w:cs="Times New Roman"/>
          <w:i/>
          <w:sz w:val="24"/>
          <w:szCs w:val="24"/>
        </w:rPr>
        <w:t>lor</w:t>
      </w:r>
      <w:r w:rsidRPr="00AF6A93">
        <w:rPr>
          <w:rFonts w:ascii="Times New Roman" w:hAnsi="Times New Roman" w:cs="Times New Roman"/>
          <w:i/>
          <w:sz w:val="24"/>
          <w:szCs w:val="24"/>
        </w:rPr>
        <w:t>).</w:t>
      </w:r>
      <w:r w:rsidRPr="00B10F24">
        <w:rPr>
          <w:rFonts w:ascii="Times New Roman" w:hAnsi="Times New Roman" w:cs="Times New Roman"/>
          <w:i/>
          <w:sz w:val="24"/>
          <w:szCs w:val="24"/>
          <w:lang w:val="ro-RO"/>
        </w:rPr>
        <w:t xml:space="preserve"> Nu prezintă orizont Cca</w:t>
      </w:r>
      <w:r>
        <w:rPr>
          <w:rFonts w:ascii="Times New Roman" w:hAnsi="Times New Roman" w:cs="Times New Roman"/>
          <w:i/>
          <w:sz w:val="24"/>
          <w:szCs w:val="24"/>
          <w:lang w:val="ro-RO"/>
        </w:rPr>
        <w:t>.</w:t>
      </w:r>
    </w:p>
    <w:p w14:paraId="7C8EF647" w14:textId="77777777" w:rsidR="00E4651B" w:rsidRDefault="00E4651B" w:rsidP="001166D6">
      <w:pPr>
        <w:spacing w:line="360" w:lineRule="auto"/>
        <w:ind w:firstLine="720"/>
        <w:jc w:val="both"/>
        <w:rPr>
          <w:rStyle w:val="Bodytext27pt"/>
          <w:rFonts w:eastAsia="Century Schoolbook"/>
          <w:b/>
          <w:bCs/>
          <w:sz w:val="24"/>
          <w:szCs w:val="24"/>
        </w:rPr>
      </w:pPr>
      <w:r>
        <w:rPr>
          <w:rStyle w:val="Bodytext27pt"/>
          <w:rFonts w:eastAsia="Century Schoolbook"/>
          <w:b/>
          <w:bCs/>
          <w:sz w:val="24"/>
          <w:szCs w:val="24"/>
        </w:rPr>
        <w:t>Răspândire</w:t>
      </w:r>
    </w:p>
    <w:p w14:paraId="138AECA5" w14:textId="77777777" w:rsidR="00781538" w:rsidRPr="00781538" w:rsidRDefault="00781538" w:rsidP="00E4651B">
      <w:pPr>
        <w:spacing w:line="360" w:lineRule="auto"/>
        <w:jc w:val="both"/>
        <w:rPr>
          <w:rStyle w:val="Bodytext27pt"/>
          <w:rFonts w:eastAsia="Century Schoolbook"/>
          <w:bCs/>
          <w:sz w:val="24"/>
          <w:szCs w:val="24"/>
        </w:rPr>
      </w:pPr>
      <w:r w:rsidRPr="00781538">
        <w:rPr>
          <w:rStyle w:val="Bodytext27pt"/>
          <w:rFonts w:eastAsia="Century Schoolbook"/>
          <w:bCs/>
          <w:sz w:val="24"/>
          <w:szCs w:val="24"/>
        </w:rPr>
        <w:t>Districambosolurile ocupă o suprafaţă</w:t>
      </w:r>
      <w:r>
        <w:rPr>
          <w:rStyle w:val="Bodytext27pt"/>
          <w:rFonts w:eastAsia="Century Schoolbook"/>
          <w:bCs/>
          <w:sz w:val="24"/>
          <w:szCs w:val="24"/>
        </w:rPr>
        <w:t xml:space="preserve"> de circa 2,4 milioane hectare, reprezentând circa 10,1% din suprafaţa totală a României. Sunt soluri dominante în spaţiul montan, acoperind circa 33,9%</w:t>
      </w:r>
      <w:r w:rsidR="006254A3">
        <w:rPr>
          <w:rStyle w:val="Bodytext27pt"/>
          <w:rFonts w:eastAsia="Century Schoolbook"/>
          <w:bCs/>
          <w:sz w:val="24"/>
          <w:szCs w:val="24"/>
        </w:rPr>
        <w:t xml:space="preserve"> din suprafaţa totală a regiunilor montane.</w:t>
      </w:r>
      <w:r w:rsidR="006254A3" w:rsidRPr="006254A3">
        <w:rPr>
          <w:rStyle w:val="Bodytext27pt"/>
          <w:rFonts w:eastAsia="Century Schoolbook"/>
          <w:bCs/>
          <w:sz w:val="24"/>
          <w:szCs w:val="24"/>
        </w:rPr>
        <w:t xml:space="preserve"> </w:t>
      </w:r>
      <w:r w:rsidR="006254A3">
        <w:rPr>
          <w:rStyle w:val="Bodytext27pt"/>
          <w:rFonts w:eastAsia="Century Schoolbook"/>
          <w:bCs/>
          <w:sz w:val="24"/>
          <w:szCs w:val="24"/>
        </w:rPr>
        <w:t>Cele mai mari suprafeţe se întîlnesc în etajul montan inferior (500 – 1300 m), ocupând partea superioară (1000 – 1300). Pot fi întâlnite şi la altitudini mai mari de 1500 m, pe versanţii însoriţi, cu diferite grade de înclinare.</w:t>
      </w:r>
    </w:p>
    <w:p w14:paraId="53A52A51" w14:textId="2A1E6097" w:rsidR="00E4651B" w:rsidRPr="00E4651B" w:rsidRDefault="00E4651B" w:rsidP="007C3273">
      <w:pPr>
        <w:spacing w:line="360" w:lineRule="auto"/>
        <w:ind w:firstLine="720"/>
        <w:jc w:val="both"/>
        <w:rPr>
          <w:rStyle w:val="Bodytext27pt"/>
          <w:rFonts w:eastAsia="Century Schoolbook"/>
          <w:bCs/>
          <w:sz w:val="24"/>
          <w:szCs w:val="24"/>
        </w:rPr>
      </w:pPr>
      <w:r w:rsidRPr="00E4651B">
        <w:rPr>
          <w:rStyle w:val="Bodytext27pt"/>
          <w:rFonts w:eastAsia="Century Schoolbook"/>
          <w:bCs/>
          <w:sz w:val="24"/>
          <w:szCs w:val="24"/>
        </w:rPr>
        <w:t>Ocupă</w:t>
      </w:r>
      <w:r>
        <w:rPr>
          <w:rStyle w:val="Bodytext27pt"/>
          <w:rFonts w:eastAsia="Century Schoolbook"/>
          <w:bCs/>
          <w:sz w:val="24"/>
          <w:szCs w:val="24"/>
        </w:rPr>
        <w:t xml:space="preserve"> suprafeţe mari şi continue în Carpaţii Orientali (masivele Gutâi, Ţibleş, Rodna, Maramureş, Giurgeu etc)</w:t>
      </w:r>
      <w:r w:rsidR="00AF6A93">
        <w:rPr>
          <w:rStyle w:val="Bodytext27pt"/>
          <w:rFonts w:eastAsia="Century Schoolbook"/>
          <w:bCs/>
          <w:sz w:val="24"/>
          <w:szCs w:val="24"/>
        </w:rPr>
        <w:t>,</w:t>
      </w:r>
      <w:r>
        <w:rPr>
          <w:rStyle w:val="Bodytext27pt"/>
          <w:rFonts w:eastAsia="Century Schoolbook"/>
          <w:bCs/>
          <w:sz w:val="24"/>
          <w:szCs w:val="24"/>
        </w:rPr>
        <w:t xml:space="preserve"> până în zona de curbură. În Carpaţii de Curbură şi în Carpaţii Meridionali ocupă suprafeţe mai reduse. În Munţii Banatului (Munţii Cernei, Semenic, Almăj) apar sporadic</w:t>
      </w:r>
      <w:r w:rsidR="001700D9">
        <w:rPr>
          <w:rStyle w:val="Bodytext27pt"/>
          <w:rFonts w:eastAsia="Century Schoolbook"/>
          <w:bCs/>
          <w:sz w:val="24"/>
          <w:szCs w:val="24"/>
        </w:rPr>
        <w:t>,</w:t>
      </w:r>
      <w:r>
        <w:rPr>
          <w:rStyle w:val="Bodytext27pt"/>
          <w:rFonts w:eastAsia="Century Schoolbook"/>
          <w:bCs/>
          <w:sz w:val="24"/>
          <w:szCs w:val="24"/>
        </w:rPr>
        <w:t xml:space="preserve"> iar în zona Munţilor Apuseni</w:t>
      </w:r>
      <w:r w:rsidR="009B31FF">
        <w:rPr>
          <w:rStyle w:val="Bodytext27pt"/>
          <w:rFonts w:eastAsia="Century Schoolbook"/>
          <w:bCs/>
          <w:sz w:val="24"/>
          <w:szCs w:val="24"/>
        </w:rPr>
        <w:t xml:space="preserve"> sunt localizate în estul munţilor </w:t>
      </w:r>
      <w:r w:rsidR="009B31FF">
        <w:rPr>
          <w:rStyle w:val="Bodytext27pt"/>
          <w:rFonts w:eastAsia="Century Schoolbook"/>
          <w:bCs/>
          <w:sz w:val="24"/>
          <w:szCs w:val="24"/>
        </w:rPr>
        <w:lastRenderedPageBreak/>
        <w:t>Bihorului şi Gilăului.</w:t>
      </w:r>
      <w:r w:rsidR="006254A3">
        <w:rPr>
          <w:rStyle w:val="Bodytext27pt"/>
          <w:rFonts w:eastAsia="Century Schoolbook"/>
          <w:bCs/>
          <w:sz w:val="24"/>
          <w:szCs w:val="24"/>
        </w:rPr>
        <w:t xml:space="preserve"> </w:t>
      </w:r>
      <w:r w:rsidR="00D00DFE">
        <w:rPr>
          <w:rStyle w:val="Bodytext27pt"/>
          <w:rFonts w:eastAsia="Century Schoolbook"/>
          <w:bCs/>
          <w:sz w:val="24"/>
          <w:szCs w:val="24"/>
        </w:rPr>
        <w:t>Ocupă suprafeţe şi în depresiunile intramontane, cu aspect deluros: Depresiunea Dornelor, Depresiunea Maramureş, Depresiunea Dărmăneşti, Depresiunea Haţeg, Timiş – Cerna. Pot fi întâlnite şi în zonele pericarpatice, în Podişul Mehedinţi, Depresiunea Făgăraşului, Gruiurile Argeşului.</w:t>
      </w:r>
    </w:p>
    <w:p w14:paraId="02553DFF" w14:textId="77777777" w:rsidR="009B31FF" w:rsidRDefault="009B31FF" w:rsidP="001166D6">
      <w:pPr>
        <w:spacing w:after="0" w:line="360" w:lineRule="auto"/>
        <w:ind w:firstLine="720"/>
        <w:jc w:val="both"/>
        <w:rPr>
          <w:rStyle w:val="BodytextBold"/>
          <w:rFonts w:eastAsiaTheme="minorEastAsia"/>
          <w:sz w:val="24"/>
          <w:szCs w:val="24"/>
          <w:lang w:val="ro-RO"/>
        </w:rPr>
      </w:pPr>
      <w:r>
        <w:rPr>
          <w:rStyle w:val="BodytextBold"/>
          <w:rFonts w:eastAsiaTheme="minorEastAsia"/>
          <w:sz w:val="24"/>
          <w:szCs w:val="24"/>
          <w:lang w:val="ro-RO"/>
        </w:rPr>
        <w:t>Condiţii naturale de formare şi procese pedogenetice</w:t>
      </w:r>
    </w:p>
    <w:p w14:paraId="1B380793" w14:textId="468BB53B" w:rsidR="009B31FF" w:rsidRDefault="009B31FF" w:rsidP="007C3273">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sz w:val="24"/>
          <w:szCs w:val="24"/>
          <w:lang w:val="ro-RO"/>
        </w:rPr>
        <w:t>Arealul acestor soluri se caracterizează printr-un climat umed şi răc</w:t>
      </w:r>
      <w:r w:rsidR="001700D9">
        <w:rPr>
          <w:rStyle w:val="BodytextBold"/>
          <w:rFonts w:eastAsiaTheme="minorEastAsia"/>
          <w:b w:val="0"/>
          <w:sz w:val="24"/>
          <w:szCs w:val="24"/>
          <w:lang w:val="ro-RO"/>
        </w:rPr>
        <w:t>o</w:t>
      </w:r>
      <w:r>
        <w:rPr>
          <w:rStyle w:val="BodytextBold"/>
          <w:rFonts w:eastAsiaTheme="minorEastAsia"/>
          <w:b w:val="0"/>
          <w:sz w:val="24"/>
          <w:szCs w:val="24"/>
          <w:lang w:val="ro-RO"/>
        </w:rPr>
        <w:t xml:space="preserve">ros în tot cursul anului, specific provinciilor climatice </w:t>
      </w:r>
      <w:r>
        <w:rPr>
          <w:rStyle w:val="BodytextBold"/>
          <w:rFonts w:eastAsiaTheme="minorEastAsia"/>
          <w:b w:val="0"/>
          <w:i/>
          <w:sz w:val="24"/>
          <w:szCs w:val="24"/>
          <w:lang w:val="ro-RO"/>
        </w:rPr>
        <w:t>Dfck, Dfk, Dfbk.</w:t>
      </w:r>
      <w:r>
        <w:rPr>
          <w:rStyle w:val="BodytextBold"/>
          <w:rFonts w:eastAsiaTheme="minorEastAsia"/>
          <w:b w:val="0"/>
          <w:sz w:val="24"/>
          <w:szCs w:val="24"/>
          <w:lang w:val="ro-RO"/>
        </w:rPr>
        <w:t xml:space="preserve"> Temperatura medie anuală este de 3</w:t>
      </w:r>
      <m:oMath>
        <m:r>
          <w:rPr>
            <w:rStyle w:val="BodytextBold"/>
            <w:rFonts w:ascii="Cambria Math" w:eastAsiaTheme="minorEastAsia" w:hAnsi="Cambria Math"/>
            <w:sz w:val="24"/>
            <w:szCs w:val="24"/>
            <w:lang w:val="ro-RO"/>
          </w:rPr>
          <m:t xml:space="preserve">℃ </m:t>
        </m:r>
      </m:oMath>
      <w:r>
        <w:rPr>
          <w:rStyle w:val="BodytextBold"/>
          <w:rFonts w:eastAsiaTheme="minorEastAsia"/>
          <w:b w:val="0"/>
          <w:bCs w:val="0"/>
          <w:sz w:val="24"/>
          <w:szCs w:val="24"/>
          <w:lang w:val="ro-RO"/>
        </w:rPr>
        <w:t>la limita superioară a arealului de extindere şi de 6 – 8</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la limita inferioară. Media temperaturii lunii celei mai calde (iulie) e</w:t>
      </w:r>
      <w:r w:rsidR="001700D9">
        <w:rPr>
          <w:rStyle w:val="BodytextBold"/>
          <w:rFonts w:eastAsiaTheme="minorEastAsia"/>
          <w:b w:val="0"/>
          <w:bCs w:val="0"/>
          <w:sz w:val="24"/>
          <w:szCs w:val="24"/>
          <w:lang w:val="ro-RO"/>
        </w:rPr>
        <w:t>s</w:t>
      </w:r>
      <w:r>
        <w:rPr>
          <w:rStyle w:val="BodytextBold"/>
          <w:rFonts w:eastAsiaTheme="minorEastAsia"/>
          <w:b w:val="0"/>
          <w:bCs w:val="0"/>
          <w:sz w:val="24"/>
          <w:szCs w:val="24"/>
          <w:lang w:val="ro-RO"/>
        </w:rPr>
        <w:t xml:space="preserve">te de 12 </w:t>
      </w:r>
      <w:r w:rsidR="001700D9">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14</w:t>
      </w:r>
      <m:oMath>
        <m:r>
          <w:rPr>
            <w:rStyle w:val="BodytextBold"/>
            <w:rFonts w:ascii="Cambria Math" w:eastAsiaTheme="minorEastAsia" w:hAnsi="Cambria Math"/>
            <w:sz w:val="24"/>
            <w:szCs w:val="24"/>
            <w:lang w:val="ro-RO"/>
          </w:rPr>
          <m:t>℃,</m:t>
        </m:r>
      </m:oMath>
      <w:r w:rsidR="00A46DFB">
        <w:rPr>
          <w:rStyle w:val="BodytextBold"/>
          <w:rFonts w:eastAsiaTheme="minorEastAsia"/>
          <w:b w:val="0"/>
          <w:bCs w:val="0"/>
          <w:sz w:val="24"/>
          <w:szCs w:val="24"/>
          <w:lang w:val="ro-RO"/>
        </w:rPr>
        <w:t xml:space="preserve"> iar a lunii celei mai reci (ianuarie) de -5....-7</w:t>
      </w:r>
      <m:oMath>
        <m:r>
          <w:rPr>
            <w:rStyle w:val="BodytextBold"/>
            <w:rFonts w:ascii="Cambria Math" w:eastAsiaTheme="minorEastAsia" w:hAnsi="Cambria Math"/>
            <w:sz w:val="24"/>
            <w:szCs w:val="24"/>
            <w:lang w:val="ro-RO"/>
          </w:rPr>
          <m:t>℃</m:t>
        </m:r>
      </m:oMath>
      <w:r w:rsidR="00A46DFB">
        <w:rPr>
          <w:rStyle w:val="BodytextBold"/>
          <w:rFonts w:eastAsiaTheme="minorEastAsia"/>
          <w:b w:val="0"/>
          <w:bCs w:val="0"/>
          <w:sz w:val="24"/>
          <w:szCs w:val="24"/>
          <w:lang w:val="ro-RO"/>
        </w:rPr>
        <w:t>. Temperaturi mai mari de 10</w:t>
      </w:r>
      <m:oMath>
        <m:r>
          <w:rPr>
            <w:rStyle w:val="BodytextBold"/>
            <w:rFonts w:ascii="Cambria Math" w:eastAsiaTheme="minorEastAsia" w:hAnsi="Cambria Math"/>
            <w:sz w:val="24"/>
            <w:szCs w:val="24"/>
            <w:lang w:val="ro-RO"/>
          </w:rPr>
          <m:t>℃</m:t>
        </m:r>
      </m:oMath>
      <w:r w:rsidR="00A46DFB">
        <w:rPr>
          <w:rStyle w:val="BodytextBold"/>
          <w:rFonts w:eastAsiaTheme="minorEastAsia"/>
          <w:b w:val="0"/>
          <w:bCs w:val="0"/>
          <w:sz w:val="24"/>
          <w:szCs w:val="24"/>
          <w:lang w:val="ro-RO"/>
        </w:rPr>
        <w:t xml:space="preserve"> se înregistrează 4 – 5 luni pe an. Precipitaţiile medii anuale cresc odată cu altitudinea, de la 800 mm la 1400 mm. Aproximativ jumătate din cantitatea anuală de precipitaţii se înregistrează în perioada mai – septembrie. Indicele de ariditate (de Martonne) are valori cuprinse între 45 şi 50 la limita inferioară şi 75 – 80 la limita superioară. Regimul hidric este intens transpercolativ. Drenajul natural este excesiv. </w:t>
      </w:r>
      <w:r w:rsidR="00914C82">
        <w:rPr>
          <w:rStyle w:val="BodytextBold"/>
          <w:rFonts w:eastAsiaTheme="minorEastAsia"/>
          <w:b w:val="0"/>
          <w:bCs w:val="0"/>
          <w:sz w:val="24"/>
          <w:szCs w:val="24"/>
          <w:lang w:val="ro-RO"/>
        </w:rPr>
        <w:t>Materialul parental al acestor soluri este reprezentat predominant de roci acide</w:t>
      </w:r>
      <w:r w:rsidR="00914C82" w:rsidRPr="001700D9">
        <w:rPr>
          <w:rStyle w:val="BodytextBold"/>
          <w:rFonts w:eastAsiaTheme="minorEastAsia"/>
          <w:b w:val="0"/>
          <w:bCs w:val="0"/>
          <w:sz w:val="24"/>
          <w:szCs w:val="24"/>
          <w:lang w:val="ro-RO"/>
        </w:rPr>
        <w:t>:</w:t>
      </w:r>
      <w:r w:rsidR="00914C82">
        <w:rPr>
          <w:rStyle w:val="BodytextBold"/>
          <w:rFonts w:eastAsiaTheme="minorEastAsia"/>
          <w:b w:val="0"/>
          <w:bCs w:val="0"/>
          <w:sz w:val="24"/>
          <w:szCs w:val="24"/>
          <w:lang w:val="ro-RO"/>
        </w:rPr>
        <w:t xml:space="preserve"> granite, granodiorite, unele şisturi cristaline (micaşisturi, şisturi sericito</w:t>
      </w:r>
      <w:r w:rsidR="001700D9">
        <w:rPr>
          <w:rStyle w:val="BodytextBold"/>
          <w:rFonts w:eastAsiaTheme="minorEastAsia"/>
          <w:b w:val="0"/>
          <w:bCs w:val="0"/>
          <w:sz w:val="24"/>
          <w:szCs w:val="24"/>
          <w:lang w:val="ro-RO"/>
        </w:rPr>
        <w:t>-</w:t>
      </w:r>
      <w:r w:rsidR="00914C82">
        <w:rPr>
          <w:rStyle w:val="BodytextBold"/>
          <w:rFonts w:eastAsiaTheme="minorEastAsia"/>
          <w:b w:val="0"/>
          <w:bCs w:val="0"/>
          <w:sz w:val="24"/>
          <w:szCs w:val="24"/>
          <w:lang w:val="ro-RO"/>
        </w:rPr>
        <w:t>cloritoase), gresii, conglomerate etc. Pot fi întâlnite şi pe produsele de alterare puternic debazificate ale andezitelor (în Munţii Gutâi) şi pe depozite de dezagregare</w:t>
      </w:r>
      <w:r w:rsidR="001700D9">
        <w:rPr>
          <w:rStyle w:val="BodytextBold"/>
          <w:rFonts w:eastAsiaTheme="minorEastAsia"/>
          <w:b w:val="0"/>
          <w:bCs w:val="0"/>
          <w:sz w:val="24"/>
          <w:szCs w:val="24"/>
          <w:lang w:val="ro-RO"/>
        </w:rPr>
        <w:t>-</w:t>
      </w:r>
      <w:r w:rsidR="00914C82">
        <w:rPr>
          <w:rStyle w:val="BodytextBold"/>
          <w:rFonts w:eastAsiaTheme="minorEastAsia"/>
          <w:b w:val="0"/>
          <w:bCs w:val="0"/>
          <w:sz w:val="24"/>
          <w:szCs w:val="24"/>
          <w:lang w:val="ro-RO"/>
        </w:rPr>
        <w:t>alterare ale unor roci carbonatice cum sunt stratele de Sinaia şi conglomeratele de Bucegi.</w:t>
      </w:r>
    </w:p>
    <w:p w14:paraId="4F876520" w14:textId="78B48214" w:rsidR="003F28CA" w:rsidRDefault="00914C82" w:rsidP="009B31FF">
      <w:pPr>
        <w:spacing w:after="0" w:line="360" w:lineRule="auto"/>
        <w:jc w:val="both"/>
        <w:rPr>
          <w:rStyle w:val="BodytextBold"/>
          <w:rFonts w:eastAsiaTheme="minorEastAsia"/>
          <w:b w:val="0"/>
          <w:bCs w:val="0"/>
          <w:i/>
          <w:sz w:val="24"/>
          <w:szCs w:val="24"/>
          <w:lang w:val="ro-RO"/>
        </w:rPr>
      </w:pPr>
      <w:r>
        <w:rPr>
          <w:rStyle w:val="BodytextBold"/>
          <w:rFonts w:eastAsiaTheme="minorEastAsia"/>
          <w:b w:val="0"/>
          <w:bCs w:val="0"/>
          <w:sz w:val="24"/>
          <w:szCs w:val="24"/>
          <w:lang w:val="ro-RO"/>
        </w:rPr>
        <w:t>Vegetaţia caracteristică a acestor soluri este reprezentată de pădurile de molid, molid</w:t>
      </w:r>
      <w:r w:rsidR="00627AF9">
        <w:rPr>
          <w:rStyle w:val="BodytextBold"/>
          <w:rFonts w:eastAsiaTheme="minorEastAsia"/>
          <w:b w:val="0"/>
          <w:bCs w:val="0"/>
          <w:sz w:val="24"/>
          <w:szCs w:val="24"/>
          <w:lang w:val="ro-RO"/>
        </w:rPr>
        <w:t>-</w:t>
      </w:r>
      <w:r>
        <w:rPr>
          <w:rStyle w:val="BodytextBold"/>
          <w:rFonts w:eastAsiaTheme="minorEastAsia"/>
          <w:b w:val="0"/>
          <w:bCs w:val="0"/>
          <w:sz w:val="24"/>
          <w:szCs w:val="24"/>
          <w:lang w:val="ro-RO"/>
        </w:rPr>
        <w:t>brad, fag, răşinoase şi fag</w:t>
      </w:r>
      <w:r w:rsidR="00916530">
        <w:rPr>
          <w:rStyle w:val="BodytextBold"/>
          <w:rFonts w:eastAsiaTheme="minorEastAsia"/>
          <w:b w:val="0"/>
          <w:bCs w:val="0"/>
          <w:sz w:val="24"/>
          <w:szCs w:val="24"/>
          <w:lang w:val="ro-RO"/>
        </w:rPr>
        <w:t xml:space="preserve">. Flora însoţitoare din aceste păduri este reprezentată prin plante acidifile: </w:t>
      </w:r>
      <w:r w:rsidR="00916530">
        <w:rPr>
          <w:rStyle w:val="BodytextBold"/>
          <w:rFonts w:eastAsiaTheme="minorEastAsia"/>
          <w:b w:val="0"/>
          <w:bCs w:val="0"/>
          <w:i/>
          <w:sz w:val="24"/>
          <w:szCs w:val="24"/>
          <w:lang w:val="ro-RO"/>
        </w:rPr>
        <w:t xml:space="preserve">Oxalis acetosella, </w:t>
      </w:r>
      <w:r w:rsidR="00916530">
        <w:rPr>
          <w:rStyle w:val="BodytextBold"/>
          <w:rFonts w:eastAsiaTheme="minorEastAsia"/>
          <w:b w:val="0"/>
          <w:bCs w:val="0"/>
          <w:i/>
          <w:sz w:val="24"/>
          <w:szCs w:val="24"/>
          <w:lang w:val="ro-RO"/>
        </w:rPr>
        <w:lastRenderedPageBreak/>
        <w:t>Dechampsia flexuosa, Luzula luzuloides, Homogyne alpina, Soldanella montana, Epilobium montanum</w:t>
      </w:r>
      <w:r w:rsidR="00916530" w:rsidRPr="00CC4833">
        <w:rPr>
          <w:rStyle w:val="BodytextBold"/>
          <w:rFonts w:eastAsiaTheme="minorEastAsia"/>
          <w:b w:val="0"/>
          <w:bCs w:val="0"/>
          <w:iCs/>
          <w:sz w:val="24"/>
          <w:szCs w:val="24"/>
          <w:lang w:val="ro-RO"/>
        </w:rPr>
        <w:t>,</w:t>
      </w:r>
      <w:r w:rsidR="00916530">
        <w:rPr>
          <w:rStyle w:val="BodytextBold"/>
          <w:rFonts w:eastAsiaTheme="minorEastAsia"/>
          <w:b w:val="0"/>
          <w:bCs w:val="0"/>
          <w:i/>
          <w:sz w:val="24"/>
          <w:szCs w:val="24"/>
          <w:lang w:val="ro-RO"/>
        </w:rPr>
        <w:t xml:space="preserve"> </w:t>
      </w:r>
      <w:r w:rsidR="00916530">
        <w:rPr>
          <w:rStyle w:val="BodytextBold"/>
          <w:rFonts w:eastAsiaTheme="minorEastAsia"/>
          <w:b w:val="0"/>
          <w:bCs w:val="0"/>
          <w:sz w:val="24"/>
          <w:szCs w:val="24"/>
          <w:lang w:val="ro-RO"/>
        </w:rPr>
        <w:t xml:space="preserve">muşchi verzi din genul </w:t>
      </w:r>
      <w:r w:rsidR="00916530">
        <w:rPr>
          <w:rStyle w:val="BodytextBold"/>
          <w:rFonts w:eastAsiaTheme="minorEastAsia"/>
          <w:b w:val="0"/>
          <w:bCs w:val="0"/>
          <w:i/>
          <w:sz w:val="24"/>
          <w:szCs w:val="24"/>
          <w:lang w:val="ro-RO"/>
        </w:rPr>
        <w:t xml:space="preserve">Entodon, Hylocomium </w:t>
      </w:r>
      <w:r w:rsidR="00916530">
        <w:rPr>
          <w:rStyle w:val="BodytextBold"/>
          <w:rFonts w:eastAsiaTheme="minorEastAsia"/>
          <w:b w:val="0"/>
          <w:bCs w:val="0"/>
          <w:sz w:val="24"/>
          <w:szCs w:val="24"/>
          <w:lang w:val="ro-RO"/>
        </w:rPr>
        <w:t>şi</w:t>
      </w:r>
      <w:r w:rsidR="00916530">
        <w:rPr>
          <w:rStyle w:val="BodytextBold"/>
          <w:rFonts w:eastAsiaTheme="minorEastAsia"/>
          <w:b w:val="0"/>
          <w:bCs w:val="0"/>
          <w:i/>
          <w:sz w:val="24"/>
          <w:szCs w:val="24"/>
          <w:lang w:val="ro-RO"/>
        </w:rPr>
        <w:t xml:space="preserve"> Dicranum</w:t>
      </w:r>
      <w:r w:rsidR="00916530" w:rsidRPr="00CC4833">
        <w:rPr>
          <w:rStyle w:val="BodytextBold"/>
          <w:rFonts w:eastAsiaTheme="minorEastAsia"/>
          <w:b w:val="0"/>
          <w:bCs w:val="0"/>
          <w:iCs/>
          <w:sz w:val="24"/>
          <w:szCs w:val="24"/>
          <w:lang w:val="ro-RO"/>
        </w:rPr>
        <w:t>.</w:t>
      </w:r>
      <w:r w:rsidR="00916530" w:rsidRPr="00627AF9">
        <w:rPr>
          <w:rStyle w:val="BodytextBold"/>
          <w:rFonts w:eastAsiaTheme="minorEastAsia"/>
          <w:b w:val="0"/>
          <w:bCs w:val="0"/>
          <w:iCs/>
          <w:sz w:val="24"/>
          <w:szCs w:val="24"/>
          <w:lang w:val="ro-RO"/>
        </w:rPr>
        <w:t xml:space="preserve"> </w:t>
      </w:r>
      <w:r w:rsidR="00916530">
        <w:rPr>
          <w:rStyle w:val="BodytextBold"/>
          <w:rFonts w:eastAsiaTheme="minorEastAsia"/>
          <w:b w:val="0"/>
          <w:bCs w:val="0"/>
          <w:sz w:val="24"/>
          <w:szCs w:val="24"/>
          <w:lang w:val="ro-RO"/>
        </w:rPr>
        <w:t xml:space="preserve">Într-o mică măsură apare </w:t>
      </w:r>
      <w:r w:rsidR="00916530">
        <w:rPr>
          <w:rStyle w:val="BodytextBold"/>
          <w:rFonts w:eastAsiaTheme="minorEastAsia"/>
          <w:b w:val="0"/>
          <w:bCs w:val="0"/>
          <w:i/>
          <w:sz w:val="24"/>
          <w:szCs w:val="24"/>
          <w:lang w:val="ro-RO"/>
        </w:rPr>
        <w:t>Vaccinium myrtillus</w:t>
      </w:r>
      <w:r w:rsidR="00627AF9">
        <w:rPr>
          <w:rStyle w:val="BodytextBold"/>
          <w:rFonts w:eastAsiaTheme="minorEastAsia"/>
          <w:b w:val="0"/>
          <w:bCs w:val="0"/>
          <w:iCs/>
          <w:sz w:val="24"/>
          <w:szCs w:val="24"/>
          <w:lang w:val="ro-RO"/>
        </w:rPr>
        <w:t>,</w:t>
      </w:r>
      <w:r w:rsidR="00916530">
        <w:rPr>
          <w:rStyle w:val="BodytextBold"/>
          <w:rFonts w:eastAsiaTheme="minorEastAsia"/>
          <w:b w:val="0"/>
          <w:bCs w:val="0"/>
          <w:i/>
          <w:sz w:val="24"/>
          <w:szCs w:val="24"/>
          <w:lang w:val="ro-RO"/>
        </w:rPr>
        <w:t xml:space="preserve"> </w:t>
      </w:r>
      <w:r w:rsidR="00916530" w:rsidRPr="00916530">
        <w:rPr>
          <w:rStyle w:val="BodytextBold"/>
          <w:rFonts w:eastAsiaTheme="minorEastAsia"/>
          <w:b w:val="0"/>
          <w:bCs w:val="0"/>
          <w:sz w:val="24"/>
          <w:szCs w:val="24"/>
          <w:lang w:val="ro-RO"/>
        </w:rPr>
        <w:t>iar în zona alpină inferioară</w:t>
      </w:r>
      <w:r w:rsidR="00916530">
        <w:rPr>
          <w:rStyle w:val="BodytextBold"/>
          <w:rFonts w:eastAsiaTheme="minorEastAsia"/>
          <w:b w:val="0"/>
          <w:bCs w:val="0"/>
          <w:i/>
          <w:sz w:val="24"/>
          <w:szCs w:val="24"/>
          <w:lang w:val="ro-RO"/>
        </w:rPr>
        <w:t xml:space="preserve"> </w:t>
      </w:r>
      <w:r w:rsidR="00916530">
        <w:rPr>
          <w:rStyle w:val="BodytextBold"/>
          <w:rFonts w:eastAsiaTheme="minorEastAsia"/>
          <w:b w:val="0"/>
          <w:bCs w:val="0"/>
          <w:sz w:val="24"/>
          <w:szCs w:val="24"/>
          <w:lang w:val="ro-RO"/>
        </w:rPr>
        <w:t xml:space="preserve">apar asociaţii de </w:t>
      </w:r>
      <w:r w:rsidR="00916530">
        <w:rPr>
          <w:rStyle w:val="BodytextBold"/>
          <w:rFonts w:eastAsiaTheme="minorEastAsia"/>
          <w:b w:val="0"/>
          <w:bCs w:val="0"/>
          <w:i/>
          <w:sz w:val="24"/>
          <w:szCs w:val="24"/>
          <w:lang w:val="ro-RO"/>
        </w:rPr>
        <w:t xml:space="preserve">Juniperus sibirica </w:t>
      </w:r>
      <w:r w:rsidR="007C3273">
        <w:rPr>
          <w:rStyle w:val="BodytextBold"/>
          <w:rFonts w:eastAsiaTheme="minorEastAsia"/>
          <w:b w:val="0"/>
          <w:bCs w:val="0"/>
          <w:sz w:val="24"/>
          <w:szCs w:val="24"/>
          <w:lang w:val="ro-RO"/>
        </w:rPr>
        <w:t xml:space="preserve">şi </w:t>
      </w:r>
      <w:r w:rsidR="007C3273">
        <w:rPr>
          <w:rStyle w:val="BodytextBold"/>
          <w:rFonts w:eastAsiaTheme="minorEastAsia"/>
          <w:b w:val="0"/>
          <w:bCs w:val="0"/>
          <w:i/>
          <w:sz w:val="24"/>
          <w:szCs w:val="24"/>
          <w:lang w:val="ro-RO"/>
        </w:rPr>
        <w:t>Vaccinium sp</w:t>
      </w:r>
      <w:r w:rsidR="007C3273" w:rsidRPr="00CC4833">
        <w:rPr>
          <w:rStyle w:val="BodytextBold"/>
          <w:rFonts w:eastAsiaTheme="minorEastAsia"/>
          <w:b w:val="0"/>
          <w:bCs w:val="0"/>
          <w:iCs/>
          <w:sz w:val="24"/>
          <w:szCs w:val="24"/>
          <w:lang w:val="ro-RO"/>
        </w:rPr>
        <w:t>.</w:t>
      </w:r>
    </w:p>
    <w:p w14:paraId="183F5B7D" w14:textId="3FEF3DD0" w:rsidR="007C3273" w:rsidRPr="007C3273" w:rsidRDefault="007C3273" w:rsidP="009B31FF">
      <w:pPr>
        <w:spacing w:after="0" w:line="360" w:lineRule="auto"/>
        <w:jc w:val="both"/>
        <w:rPr>
          <w:rStyle w:val="BodytextBold"/>
          <w:rFonts w:eastAsiaTheme="minorEastAsia"/>
          <w:b w:val="0"/>
          <w:sz w:val="24"/>
          <w:szCs w:val="24"/>
          <w:lang w:val="ro-RO"/>
        </w:rPr>
      </w:pPr>
      <w:r>
        <w:rPr>
          <w:rStyle w:val="BodytextBold"/>
          <w:rFonts w:eastAsiaTheme="minorEastAsia"/>
          <w:b w:val="0"/>
          <w:bCs w:val="0"/>
          <w:sz w:val="24"/>
          <w:szCs w:val="24"/>
          <w:lang w:val="ro-RO"/>
        </w:rPr>
        <w:tab/>
        <w:t>Procesele pedogenetice specifice sun</w:t>
      </w:r>
      <w:r w:rsidR="00627AF9">
        <w:rPr>
          <w:rStyle w:val="BodytextBold"/>
          <w:rFonts w:eastAsiaTheme="minorEastAsia"/>
          <w:b w:val="0"/>
          <w:bCs w:val="0"/>
          <w:sz w:val="24"/>
          <w:szCs w:val="24"/>
          <w:lang w:val="ro-RO"/>
        </w:rPr>
        <w:t>t</w:t>
      </w:r>
      <w:r>
        <w:rPr>
          <w:rStyle w:val="BodytextBold"/>
          <w:rFonts w:eastAsiaTheme="minorEastAsia"/>
          <w:b w:val="0"/>
          <w:bCs w:val="0"/>
          <w:sz w:val="24"/>
          <w:szCs w:val="24"/>
          <w:lang w:val="ro-RO"/>
        </w:rPr>
        <w:t xml:space="preserve"> reprezentate de acumularea de humus acid şi destrucţia înaintată </w:t>
      </w:r>
      <w:r w:rsidR="003F28CA">
        <w:rPr>
          <w:rStyle w:val="BodytextBold"/>
          <w:rFonts w:eastAsiaTheme="minorEastAsia"/>
          <w:b w:val="0"/>
          <w:bCs w:val="0"/>
          <w:sz w:val="24"/>
          <w:szCs w:val="24"/>
          <w:lang w:val="ro-RO"/>
        </w:rPr>
        <w:t>a silicaţilor primari şi secundari şi formarea argilei prin procese de alterare. Produsele rezultate în urma procesului de alterare</w:t>
      </w:r>
      <w:r w:rsidR="00627AF9">
        <w:rPr>
          <w:rStyle w:val="BodytextBold"/>
          <w:rFonts w:eastAsiaTheme="minorEastAsia"/>
          <w:b w:val="0"/>
          <w:bCs w:val="0"/>
          <w:sz w:val="24"/>
          <w:szCs w:val="24"/>
          <w:lang w:val="ro-RO"/>
        </w:rPr>
        <w:t>,</w:t>
      </w:r>
      <w:r w:rsidR="003F28CA">
        <w:rPr>
          <w:rStyle w:val="BodytextBold"/>
          <w:rFonts w:eastAsiaTheme="minorEastAsia"/>
          <w:b w:val="0"/>
          <w:bCs w:val="0"/>
          <w:sz w:val="24"/>
          <w:szCs w:val="24"/>
          <w:lang w:val="ro-RO"/>
        </w:rPr>
        <w:t xml:space="preserve"> </w:t>
      </w:r>
      <w:r w:rsidR="00627AF9">
        <w:rPr>
          <w:rStyle w:val="BodytextBold"/>
          <w:rFonts w:eastAsiaTheme="minorEastAsia"/>
          <w:b w:val="0"/>
          <w:bCs w:val="0"/>
          <w:sz w:val="24"/>
          <w:szCs w:val="24"/>
          <w:lang w:val="ro-RO"/>
        </w:rPr>
        <w:t>precum</w:t>
      </w:r>
      <w:r w:rsidR="003F28CA">
        <w:rPr>
          <w:rStyle w:val="BodytextBold"/>
          <w:rFonts w:eastAsiaTheme="minorEastAsia"/>
          <w:b w:val="0"/>
          <w:bCs w:val="0"/>
          <w:sz w:val="24"/>
          <w:szCs w:val="24"/>
          <w:lang w:val="ro-RO"/>
        </w:rPr>
        <w:t xml:space="preserve"> silicea, oxizii de fier şi aluminiu</w:t>
      </w:r>
      <w:r w:rsidR="00627AF9">
        <w:rPr>
          <w:rStyle w:val="BodytextBold"/>
          <w:rFonts w:eastAsiaTheme="minorEastAsia"/>
          <w:b w:val="0"/>
          <w:bCs w:val="0"/>
          <w:sz w:val="24"/>
          <w:szCs w:val="24"/>
          <w:lang w:val="ro-RO"/>
        </w:rPr>
        <w:t>,</w:t>
      </w:r>
      <w:r w:rsidR="003F28CA">
        <w:rPr>
          <w:rStyle w:val="BodytextBold"/>
          <w:rFonts w:eastAsiaTheme="minorEastAsia"/>
          <w:b w:val="0"/>
          <w:bCs w:val="0"/>
          <w:sz w:val="24"/>
          <w:szCs w:val="24"/>
          <w:lang w:val="ro-RO"/>
        </w:rPr>
        <w:t xml:space="preserve"> sunt îndepărtate</w:t>
      </w:r>
      <w:r w:rsidR="00627AF9">
        <w:rPr>
          <w:rStyle w:val="BodytextBold"/>
          <w:rFonts w:eastAsiaTheme="minorEastAsia"/>
          <w:b w:val="0"/>
          <w:bCs w:val="0"/>
          <w:sz w:val="24"/>
          <w:szCs w:val="24"/>
          <w:lang w:val="ro-RO"/>
        </w:rPr>
        <w:t>,</w:t>
      </w:r>
      <w:r w:rsidR="003F28CA">
        <w:rPr>
          <w:rStyle w:val="BodytextBold"/>
          <w:rFonts w:eastAsiaTheme="minorEastAsia"/>
          <w:b w:val="0"/>
          <w:bCs w:val="0"/>
          <w:sz w:val="24"/>
          <w:szCs w:val="24"/>
          <w:lang w:val="ro-RO"/>
        </w:rPr>
        <w:t xml:space="preserve"> iar argila nedistrusă sau nou formată se acumulează într-un orizont cambic.</w:t>
      </w:r>
    </w:p>
    <w:p w14:paraId="51A57C3D" w14:textId="58233AD7" w:rsidR="003F28CA" w:rsidRDefault="003F28CA" w:rsidP="003F28CA">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În majoritatea cazurilor solul este acoperit la suprafaţă de o litieră de câţiva centimetri grosime, întreruptă de plante acidifile şi muşchi. Sub stratul de litieră se formează un strat de moder gros de 1 – 3 cm, uneori moder – mor, continuu sau discontinuu. La districambosolurile cu mull stratul cu moder lipseşte sau este slab conturat.</w:t>
      </w:r>
    </w:p>
    <w:p w14:paraId="549C01FB" w14:textId="6F52F0D4" w:rsidR="00A813F4" w:rsidRDefault="009321E8" w:rsidP="003F28CA">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În condiţiile unui climat umed şi rece şi material parental reprezentat prin roci sărace sau lipsite de elemente bazice, litiera</w:t>
      </w:r>
      <w:r w:rsidR="00627AF9">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sub acţiunea microorganismelor (predominant ciuperci)</w:t>
      </w:r>
      <w:r w:rsidR="00627AF9">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suferă o descompunere lentă şi incompletă, la suprafaţă se acumulează un strat de humus forestier, acid, nesaturat, de tip moder sau mor, bogat în acizi fulvici. Humificarea din ce în ce mai înaintată a părţii inferioare a stratului de moder sau mor şi acumularea în stratul mineral superior </w:t>
      </w:r>
      <w:r w:rsidR="005D5EF2">
        <w:rPr>
          <w:rStyle w:val="BodytextBold"/>
          <w:rFonts w:eastAsiaTheme="minorEastAsia"/>
          <w:b w:val="0"/>
          <w:bCs w:val="0"/>
          <w:sz w:val="24"/>
          <w:szCs w:val="24"/>
          <w:lang w:val="ro-RO"/>
        </w:rPr>
        <w:t>a une</w:t>
      </w:r>
      <w:r w:rsidR="00627AF9">
        <w:rPr>
          <w:rStyle w:val="BodytextBold"/>
          <w:rFonts w:eastAsiaTheme="minorEastAsia"/>
          <w:b w:val="0"/>
          <w:bCs w:val="0"/>
          <w:sz w:val="24"/>
          <w:szCs w:val="24"/>
          <w:lang w:val="ro-RO"/>
        </w:rPr>
        <w:t>i</w:t>
      </w:r>
      <w:r w:rsidR="005D5EF2">
        <w:rPr>
          <w:rStyle w:val="BodytextBold"/>
          <w:rFonts w:eastAsiaTheme="minorEastAsia"/>
          <w:b w:val="0"/>
          <w:bCs w:val="0"/>
          <w:sz w:val="24"/>
          <w:szCs w:val="24"/>
          <w:lang w:val="ro-RO"/>
        </w:rPr>
        <w:t xml:space="preserve"> părţi din constituenţii nesaturaţi (datorită curenţilor de apă descendenţi) au drept urmare formarea unui orizont A ocric. Sub orizontul A ocric </w:t>
      </w:r>
      <w:r w:rsidR="0069446D">
        <w:rPr>
          <w:rStyle w:val="BodytextBold"/>
          <w:rFonts w:eastAsiaTheme="minorEastAsia"/>
          <w:b w:val="0"/>
          <w:bCs w:val="0"/>
          <w:sz w:val="24"/>
          <w:szCs w:val="24"/>
          <w:lang w:val="ro-RO"/>
        </w:rPr>
        <w:t>procesele de alterare ,,in situu</w:t>
      </w:r>
      <w:r w:rsidR="0069446D" w:rsidRPr="00627AF9">
        <w:rPr>
          <w:rStyle w:val="BodytextBold"/>
          <w:rFonts w:eastAsiaTheme="minorEastAsia"/>
          <w:b w:val="0"/>
          <w:bCs w:val="0"/>
          <w:sz w:val="24"/>
          <w:szCs w:val="24"/>
        </w:rPr>
        <w:t xml:space="preserve">” </w:t>
      </w:r>
      <w:r w:rsidR="0069446D">
        <w:rPr>
          <w:rStyle w:val="BodytextBold"/>
          <w:rFonts w:eastAsiaTheme="minorEastAsia"/>
          <w:b w:val="0"/>
          <w:bCs w:val="0"/>
          <w:sz w:val="24"/>
          <w:szCs w:val="24"/>
          <w:lang w:val="ro-RO"/>
        </w:rPr>
        <w:t xml:space="preserve">au dus la formarea unui orizont B cambic. Procentul de humus este ridicat, în compoziţie </w:t>
      </w:r>
      <w:r w:rsidR="0069446D">
        <w:rPr>
          <w:rStyle w:val="BodytextBold"/>
          <w:rFonts w:eastAsiaTheme="minorEastAsia"/>
          <w:b w:val="0"/>
          <w:bCs w:val="0"/>
          <w:sz w:val="24"/>
          <w:szCs w:val="24"/>
          <w:lang w:val="ro-RO"/>
        </w:rPr>
        <w:lastRenderedPageBreak/>
        <w:t>predomină acizii fulvici faţă de acizii huminici, raportul acizi huminici</w:t>
      </w:r>
      <w:r w:rsidR="0069446D" w:rsidRPr="00627AF9">
        <w:rPr>
          <w:rStyle w:val="BodytextBold"/>
          <w:rFonts w:eastAsiaTheme="minorEastAsia"/>
          <w:b w:val="0"/>
          <w:bCs w:val="0"/>
          <w:sz w:val="24"/>
          <w:szCs w:val="24"/>
          <w:lang w:val="ro-RO"/>
        </w:rPr>
        <w:t>/</w:t>
      </w:r>
      <w:r w:rsidR="0069446D">
        <w:rPr>
          <w:rStyle w:val="BodytextBold"/>
          <w:rFonts w:eastAsiaTheme="minorEastAsia"/>
          <w:b w:val="0"/>
          <w:bCs w:val="0"/>
          <w:sz w:val="24"/>
          <w:szCs w:val="24"/>
          <w:lang w:val="ro-RO"/>
        </w:rPr>
        <w:t>acizi fulvici (raportul H</w:t>
      </w:r>
      <w:r w:rsidR="0069446D" w:rsidRPr="00627AF9">
        <w:rPr>
          <w:rStyle w:val="BodytextBold"/>
          <w:rFonts w:eastAsiaTheme="minorEastAsia"/>
          <w:b w:val="0"/>
          <w:bCs w:val="0"/>
          <w:sz w:val="24"/>
          <w:szCs w:val="24"/>
          <w:lang w:val="ro-RO"/>
        </w:rPr>
        <w:t>/</w:t>
      </w:r>
      <w:r w:rsidR="0069446D">
        <w:rPr>
          <w:rStyle w:val="BodytextBold"/>
          <w:rFonts w:eastAsiaTheme="minorEastAsia"/>
          <w:b w:val="0"/>
          <w:bCs w:val="0"/>
          <w:sz w:val="24"/>
          <w:szCs w:val="24"/>
          <w:lang w:val="ro-RO"/>
        </w:rPr>
        <w:t>F) fiind de 0,3 – 0,7</w:t>
      </w:r>
      <w:r w:rsidR="00A821AC">
        <w:rPr>
          <w:rStyle w:val="BodytextBold"/>
          <w:rFonts w:eastAsiaTheme="minorEastAsia"/>
          <w:b w:val="0"/>
          <w:bCs w:val="0"/>
          <w:sz w:val="24"/>
          <w:szCs w:val="24"/>
          <w:lang w:val="ro-RO"/>
        </w:rPr>
        <w:t>.</w:t>
      </w:r>
      <w:r w:rsidR="0069446D">
        <w:rPr>
          <w:rStyle w:val="BodytextBold"/>
          <w:rFonts w:eastAsiaTheme="minorEastAsia"/>
          <w:b w:val="0"/>
          <w:bCs w:val="0"/>
          <w:sz w:val="24"/>
          <w:szCs w:val="24"/>
          <w:lang w:val="ro-RO"/>
        </w:rPr>
        <w:t xml:space="preserve"> </w:t>
      </w:r>
      <w:r w:rsidR="00A821AC">
        <w:rPr>
          <w:rStyle w:val="BodytextBold"/>
          <w:rFonts w:eastAsiaTheme="minorEastAsia"/>
          <w:b w:val="0"/>
          <w:bCs w:val="0"/>
          <w:sz w:val="24"/>
          <w:szCs w:val="24"/>
          <w:lang w:val="ro-RO"/>
        </w:rPr>
        <w:t>H</w:t>
      </w:r>
      <w:r w:rsidR="0069446D">
        <w:rPr>
          <w:rStyle w:val="BodytextBold"/>
          <w:rFonts w:eastAsiaTheme="minorEastAsia"/>
          <w:b w:val="0"/>
          <w:bCs w:val="0"/>
          <w:sz w:val="24"/>
          <w:szCs w:val="24"/>
          <w:lang w:val="ro-RO"/>
        </w:rPr>
        <w:t xml:space="preserve">umusul având un rol secundar în formarea unei structuri stabile, agregatele structurale sunt slab formate şi prezintă o stabilitate redusă. Sub acţiunea acizilor fulvici, în condiţiile unei debazificări înaintate, </w:t>
      </w:r>
      <w:r w:rsidR="00A821AC">
        <w:rPr>
          <w:rStyle w:val="BodytextBold"/>
          <w:rFonts w:eastAsiaTheme="minorEastAsia"/>
          <w:b w:val="0"/>
          <w:bCs w:val="0"/>
          <w:sz w:val="24"/>
          <w:szCs w:val="24"/>
          <w:lang w:val="ro-RO"/>
        </w:rPr>
        <w:t>î</w:t>
      </w:r>
      <w:r w:rsidR="0069446D">
        <w:rPr>
          <w:rStyle w:val="BodytextBold"/>
          <w:rFonts w:eastAsiaTheme="minorEastAsia"/>
          <w:b w:val="0"/>
          <w:bCs w:val="0"/>
          <w:sz w:val="24"/>
          <w:szCs w:val="24"/>
          <w:lang w:val="ro-RO"/>
        </w:rPr>
        <w:t>ntr-un mediu acid (pH</w:t>
      </w:r>
      <w:r w:rsidR="00DC24AC">
        <w:rPr>
          <w:rStyle w:val="BodytextBold"/>
          <w:rFonts w:eastAsiaTheme="minorEastAsia"/>
          <w:b w:val="0"/>
          <w:bCs w:val="0"/>
          <w:sz w:val="24"/>
          <w:szCs w:val="24"/>
          <w:lang w:val="ro-RO"/>
        </w:rPr>
        <w:t xml:space="preserve"> </w:t>
      </w:r>
      <w:r w:rsidR="00DC24AC" w:rsidRPr="00627AF9">
        <w:rPr>
          <w:rStyle w:val="BodytextBold"/>
          <w:rFonts w:eastAsiaTheme="minorEastAsia"/>
          <w:b w:val="0"/>
          <w:bCs w:val="0"/>
          <w:sz w:val="24"/>
          <w:szCs w:val="24"/>
          <w:lang w:val="ro-RO"/>
        </w:rPr>
        <w:t xml:space="preserve">= </w:t>
      </w:r>
      <w:r w:rsidR="00DC24AC">
        <w:rPr>
          <w:rStyle w:val="BodytextBold"/>
          <w:rFonts w:eastAsiaTheme="minorEastAsia"/>
          <w:b w:val="0"/>
          <w:bCs w:val="0"/>
          <w:sz w:val="24"/>
          <w:szCs w:val="24"/>
          <w:lang w:val="ro-RO"/>
        </w:rPr>
        <w:t>4,5 – 5), procesul de destrucţie a mineralelor primare şi secundare devine preponderent iar procesul de formare a argilei din mineralele primare scade ca intensitate. Hidroxizii de fier şi aluminiu eliberaţi în procesele de alterare formează cu acizii humici complexe organo-minerale macromoleculare solubile în apă, bogate în sescvioxizi. Mobilitatea acestor complexe este redusă şi nu poate depăşi eliberarea continuă de oxizi din mineralele în curs de alterare, asfel că nu se diferenţiază un orizont spodic, repartiţia pe profil a sescvioxizilor este uniformă. O parte din hidroxizii de aluminiu eliberaţi în procesele de alterare, într-un mediu acid</w:t>
      </w:r>
      <w:r w:rsidR="00C642D7">
        <w:rPr>
          <w:rStyle w:val="BodytextBold"/>
          <w:rFonts w:eastAsiaTheme="minorEastAsia"/>
          <w:b w:val="0"/>
          <w:bCs w:val="0"/>
          <w:sz w:val="24"/>
          <w:szCs w:val="24"/>
          <w:lang w:val="ro-RO"/>
        </w:rPr>
        <w:t>, sunt adsorbiţi parţial de mineralele argiloase, asigurându-le o stabilitate parţială faţă de acţiunea soluţiei solului. Concentraţia ridicată a oxizilor de fier şi aluminiu în soluţia acidă a solului limitează destrucţia părţii minerale. Menţinerea ca atare a acestor soluri</w:t>
      </w:r>
      <w:r w:rsidR="00A821AC">
        <w:rPr>
          <w:rStyle w:val="BodytextBold"/>
          <w:rFonts w:eastAsiaTheme="minorEastAsia"/>
          <w:b w:val="0"/>
          <w:bCs w:val="0"/>
          <w:sz w:val="24"/>
          <w:szCs w:val="24"/>
          <w:lang w:val="ro-RO"/>
        </w:rPr>
        <w:t>,</w:t>
      </w:r>
      <w:r w:rsidR="00C642D7">
        <w:rPr>
          <w:rStyle w:val="BodytextBold"/>
          <w:rFonts w:eastAsiaTheme="minorEastAsia"/>
          <w:b w:val="0"/>
          <w:bCs w:val="0"/>
          <w:sz w:val="24"/>
          <w:szCs w:val="24"/>
          <w:lang w:val="ro-RO"/>
        </w:rPr>
        <w:t xml:space="preserve"> fără formarea unui orizont E spodic</w:t>
      </w:r>
      <w:r w:rsidR="00A821AC">
        <w:rPr>
          <w:rStyle w:val="BodytextBold"/>
          <w:rFonts w:eastAsiaTheme="minorEastAsia"/>
          <w:b w:val="0"/>
          <w:bCs w:val="0"/>
          <w:sz w:val="24"/>
          <w:szCs w:val="24"/>
          <w:lang w:val="ro-RO"/>
        </w:rPr>
        <w:t>,</w:t>
      </w:r>
      <w:r w:rsidR="00C642D7">
        <w:rPr>
          <w:rStyle w:val="BodytextBold"/>
          <w:rFonts w:eastAsiaTheme="minorEastAsia"/>
          <w:b w:val="0"/>
          <w:bCs w:val="0"/>
          <w:sz w:val="24"/>
          <w:szCs w:val="24"/>
          <w:lang w:val="ro-RO"/>
        </w:rPr>
        <w:t xml:space="preserve"> se datorează în primul rând </w:t>
      </w:r>
      <w:r w:rsidR="00B834CE">
        <w:rPr>
          <w:rStyle w:val="BodytextBold"/>
          <w:rFonts w:eastAsiaTheme="minorEastAsia"/>
          <w:b w:val="0"/>
          <w:bCs w:val="0"/>
          <w:sz w:val="24"/>
          <w:szCs w:val="24"/>
          <w:lang w:val="ro-RO"/>
        </w:rPr>
        <w:t>materialului scheletic, din care</w:t>
      </w:r>
      <w:r w:rsidR="00A821AC">
        <w:rPr>
          <w:rStyle w:val="BodytextBold"/>
          <w:rFonts w:eastAsiaTheme="minorEastAsia"/>
          <w:b w:val="0"/>
          <w:bCs w:val="0"/>
          <w:sz w:val="24"/>
          <w:szCs w:val="24"/>
          <w:lang w:val="ro-RO"/>
        </w:rPr>
        <w:t>,</w:t>
      </w:r>
      <w:r w:rsidR="00B834CE">
        <w:rPr>
          <w:rStyle w:val="BodytextBold"/>
          <w:rFonts w:eastAsiaTheme="minorEastAsia"/>
          <w:b w:val="0"/>
          <w:bCs w:val="0"/>
          <w:sz w:val="24"/>
          <w:szCs w:val="24"/>
          <w:lang w:val="ro-RO"/>
        </w:rPr>
        <w:t xml:space="preserve"> prin procesul de alterare</w:t>
      </w:r>
      <w:r w:rsidR="00A821AC">
        <w:rPr>
          <w:rStyle w:val="BodytextBold"/>
          <w:rFonts w:eastAsiaTheme="minorEastAsia"/>
          <w:b w:val="0"/>
          <w:bCs w:val="0"/>
          <w:sz w:val="24"/>
          <w:szCs w:val="24"/>
          <w:lang w:val="ro-RO"/>
        </w:rPr>
        <w:t>,</w:t>
      </w:r>
      <w:r w:rsidR="00B834CE">
        <w:rPr>
          <w:rStyle w:val="BodytextBold"/>
          <w:rFonts w:eastAsiaTheme="minorEastAsia"/>
          <w:b w:val="0"/>
          <w:bCs w:val="0"/>
          <w:sz w:val="24"/>
          <w:szCs w:val="24"/>
          <w:lang w:val="ro-RO"/>
        </w:rPr>
        <w:t xml:space="preserve"> ajung în soluţia solului cantităţi apreciabile de sescvioxizi care formează împreună cu humusul complexe humico-minerale stabile. Stabilitatea acestor complexe este dată de concentraţia soluţiei solului, o diluare înaintată a acesteia ar orienta procesul de pedogeneză în direcţia podzolirii humico-feriiluviale. Procesul de podzolire este împiedicat şi de relief, aceste soluri ocupând</w:t>
      </w:r>
      <w:r w:rsidR="00A821AC">
        <w:rPr>
          <w:rStyle w:val="BodytextBold"/>
          <w:rFonts w:eastAsiaTheme="minorEastAsia"/>
          <w:b w:val="0"/>
          <w:bCs w:val="0"/>
          <w:sz w:val="24"/>
          <w:szCs w:val="24"/>
          <w:lang w:val="ro-RO"/>
        </w:rPr>
        <w:t>,</w:t>
      </w:r>
      <w:r w:rsidR="00B834CE">
        <w:rPr>
          <w:rStyle w:val="BodytextBold"/>
          <w:rFonts w:eastAsiaTheme="minorEastAsia"/>
          <w:b w:val="0"/>
          <w:bCs w:val="0"/>
          <w:sz w:val="24"/>
          <w:szCs w:val="24"/>
          <w:lang w:val="ro-RO"/>
        </w:rPr>
        <w:t xml:space="preserve"> </w:t>
      </w:r>
      <w:r w:rsidR="002B117B">
        <w:rPr>
          <w:rStyle w:val="BodytextBold"/>
          <w:rFonts w:eastAsiaTheme="minorEastAsia"/>
          <w:b w:val="0"/>
          <w:bCs w:val="0"/>
          <w:sz w:val="24"/>
          <w:szCs w:val="24"/>
          <w:lang w:val="ro-RO"/>
        </w:rPr>
        <w:t>în general</w:t>
      </w:r>
      <w:r w:rsidR="00A821AC">
        <w:rPr>
          <w:rStyle w:val="BodytextBold"/>
          <w:rFonts w:eastAsiaTheme="minorEastAsia"/>
          <w:b w:val="0"/>
          <w:bCs w:val="0"/>
          <w:sz w:val="24"/>
          <w:szCs w:val="24"/>
          <w:lang w:val="ro-RO"/>
        </w:rPr>
        <w:t>,</w:t>
      </w:r>
      <w:r w:rsidR="002B117B">
        <w:rPr>
          <w:rStyle w:val="BodytextBold"/>
          <w:rFonts w:eastAsiaTheme="minorEastAsia"/>
          <w:b w:val="0"/>
          <w:bCs w:val="0"/>
          <w:sz w:val="24"/>
          <w:szCs w:val="24"/>
          <w:lang w:val="ro-RO"/>
        </w:rPr>
        <w:t xml:space="preserve"> </w:t>
      </w:r>
      <w:r w:rsidR="00B834CE">
        <w:rPr>
          <w:rStyle w:val="BodytextBold"/>
          <w:rFonts w:eastAsiaTheme="minorEastAsia"/>
          <w:b w:val="0"/>
          <w:bCs w:val="0"/>
          <w:sz w:val="24"/>
          <w:szCs w:val="24"/>
          <w:lang w:val="ro-RO"/>
        </w:rPr>
        <w:t xml:space="preserve">suprafeţe </w:t>
      </w:r>
      <w:r w:rsidR="00A813F4">
        <w:rPr>
          <w:rStyle w:val="BodytextBold"/>
          <w:rFonts w:eastAsiaTheme="minorEastAsia"/>
          <w:b w:val="0"/>
          <w:bCs w:val="0"/>
          <w:sz w:val="24"/>
          <w:szCs w:val="24"/>
          <w:lang w:val="ro-RO"/>
        </w:rPr>
        <w:t xml:space="preserve">înclinate, accidentate, care favorizează scurgerea </w:t>
      </w:r>
      <w:r w:rsidR="00A813F4">
        <w:rPr>
          <w:rStyle w:val="BodytextBold"/>
          <w:rFonts w:eastAsiaTheme="minorEastAsia"/>
          <w:b w:val="0"/>
          <w:bCs w:val="0"/>
          <w:sz w:val="24"/>
          <w:szCs w:val="24"/>
          <w:lang w:val="ro-RO"/>
        </w:rPr>
        <w:lastRenderedPageBreak/>
        <w:t>apei pluviale, nu are loc stagnarea apei şi realizarea unei diluţii înaintate a soluţiei solului.</w:t>
      </w:r>
    </w:p>
    <w:p w14:paraId="0004E184" w14:textId="77777777" w:rsidR="002B117B" w:rsidRDefault="002B117B" w:rsidP="003F28CA">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Unele districambosoluri situate în depresiunile piemontane Făgăraş, Sibiu şi Haţeg</w:t>
      </w:r>
      <w:r w:rsidR="001E4514">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ocupând unităţi de relief plane sau puţin înclinate</w:t>
      </w:r>
      <w:r w:rsidR="001E4514">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pot fi afectate de procese de stagnogleizare (districambosolul stagnic). Prezenţa la adâncime critică sau subcritică a pânzei freatice favorizează gleizarea</w:t>
      </w:r>
      <w:r w:rsidR="001E4514">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determinând formarea subtipurilor</w:t>
      </w:r>
      <w:r w:rsidR="003E3A8D">
        <w:rPr>
          <w:rStyle w:val="BodytextBold"/>
          <w:rFonts w:eastAsiaTheme="minorEastAsia"/>
          <w:b w:val="0"/>
          <w:bCs w:val="0"/>
          <w:sz w:val="24"/>
          <w:szCs w:val="24"/>
          <w:lang w:val="ro-RO"/>
        </w:rPr>
        <w:t>: gleic, endogleic, batigleic. În zonele în care pedogeneza este orientată în direcţia podzolirii humico-feriiluviale s-au format districambosoluri prespodice şi districambosoluri umbrice prespodice (soluri care fac trecerea spre podzoluri).</w:t>
      </w:r>
    </w:p>
    <w:p w14:paraId="564C2492" w14:textId="77777777" w:rsidR="00A813F4" w:rsidRPr="001E4514" w:rsidRDefault="00A813F4" w:rsidP="001166D6">
      <w:pPr>
        <w:spacing w:after="0" w:line="360" w:lineRule="auto"/>
        <w:ind w:firstLine="720"/>
        <w:jc w:val="both"/>
        <w:rPr>
          <w:rFonts w:ascii="Times New Roman" w:hAnsi="Times New Roman" w:cs="Times New Roman"/>
          <w:b/>
          <w:bCs/>
          <w:sz w:val="24"/>
          <w:szCs w:val="24"/>
          <w:lang w:val="ro-RO"/>
        </w:rPr>
      </w:pPr>
      <w:r w:rsidRPr="001E4514">
        <w:rPr>
          <w:rFonts w:ascii="Times New Roman" w:hAnsi="Times New Roman" w:cs="Times New Roman"/>
          <w:b/>
          <w:bCs/>
          <w:sz w:val="24"/>
          <w:szCs w:val="24"/>
          <w:lang w:val="ro-RO"/>
        </w:rPr>
        <w:t>Alcătuirea profilului</w:t>
      </w:r>
    </w:p>
    <w:p w14:paraId="4223E7E8" w14:textId="5BEDD9F1" w:rsidR="00AF18D4" w:rsidRDefault="000C6524" w:rsidP="00D647F4">
      <w:pPr>
        <w:spacing w:after="0" w:line="360" w:lineRule="auto"/>
        <w:ind w:firstLine="720"/>
        <w:jc w:val="both"/>
        <w:rPr>
          <w:rFonts w:ascii="Times New Roman" w:hAnsi="Times New Roman" w:cs="Times New Roman"/>
          <w:sz w:val="24"/>
          <w:szCs w:val="24"/>
          <w:lang w:val="ro-RO"/>
        </w:rPr>
      </w:pPr>
      <w:r w:rsidRPr="008F5B7C">
        <w:rPr>
          <w:rFonts w:ascii="Times New Roman" w:hAnsi="Times New Roman" w:cs="Times New Roman"/>
          <w:sz w:val="24"/>
          <w:szCs w:val="24"/>
          <w:lang w:val="ro-RO"/>
        </w:rPr>
        <w:t>Orizontul</w:t>
      </w:r>
      <w:r>
        <w:rPr>
          <w:rFonts w:ascii="Times New Roman" w:hAnsi="Times New Roman" w:cs="Times New Roman"/>
          <w:sz w:val="24"/>
          <w:szCs w:val="24"/>
          <w:lang w:val="ro-RO"/>
        </w:rPr>
        <w:t xml:space="preserve"> Ao are o grosime de 10 – 20 cm, se împarte în suborizonturi, Suborizontul Ao</w:t>
      </w:r>
      <w:r>
        <w:rPr>
          <w:rFonts w:ascii="Times New Roman" w:hAnsi="Times New Roman" w:cs="Times New Roman"/>
          <w:sz w:val="24"/>
          <w:szCs w:val="24"/>
          <w:vertAlign w:val="subscript"/>
          <w:lang w:val="ro-RO"/>
        </w:rPr>
        <w:t>1</w:t>
      </w:r>
      <w:r>
        <w:rPr>
          <w:rFonts w:ascii="Times New Roman" w:hAnsi="Times New Roman" w:cs="Times New Roman"/>
          <w:sz w:val="24"/>
          <w:szCs w:val="24"/>
          <w:lang w:val="ro-RO"/>
        </w:rPr>
        <w:t xml:space="preserve"> prezintă o grosime de 3 – 6 cm, brun închis sau brun-cenuşiu foarte închis şi suborizontul Ao</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 xml:space="preserve"> brun-gălbui închis, structură glomerulară </w:t>
      </w:r>
      <w:r w:rsidR="00D647F4">
        <w:rPr>
          <w:rFonts w:ascii="Times New Roman" w:hAnsi="Times New Roman" w:cs="Times New Roman"/>
          <w:sz w:val="24"/>
          <w:szCs w:val="24"/>
          <w:lang w:val="ro-RO"/>
        </w:rPr>
        <w:t>s</w:t>
      </w:r>
      <w:r>
        <w:rPr>
          <w:rFonts w:ascii="Times New Roman" w:hAnsi="Times New Roman" w:cs="Times New Roman"/>
          <w:sz w:val="24"/>
          <w:szCs w:val="24"/>
          <w:lang w:val="ro-RO"/>
        </w:rPr>
        <w:t>lab definită sau masivă, trecere treptată, la districambosoluirile humifere</w:t>
      </w:r>
      <w:r w:rsidR="0010205F">
        <w:rPr>
          <w:rFonts w:ascii="Times New Roman" w:hAnsi="Times New Roman" w:cs="Times New Roman"/>
          <w:sz w:val="24"/>
          <w:szCs w:val="24"/>
          <w:lang w:val="ro-RO"/>
        </w:rPr>
        <w:t xml:space="preserve"> </w:t>
      </w:r>
      <w:r>
        <w:rPr>
          <w:rFonts w:ascii="Times New Roman" w:hAnsi="Times New Roman" w:cs="Times New Roman"/>
          <w:sz w:val="24"/>
          <w:szCs w:val="24"/>
          <w:lang w:val="ro-RO"/>
        </w:rPr>
        <w:t>orizontul Ao este brun negricios iar la cele cu mull</w:t>
      </w:r>
      <w:r w:rsidR="00BE6C24">
        <w:rPr>
          <w:rFonts w:ascii="Times New Roman" w:hAnsi="Times New Roman" w:cs="Times New Roman"/>
          <w:sz w:val="24"/>
          <w:szCs w:val="24"/>
          <w:lang w:val="ro-RO"/>
        </w:rPr>
        <w:t>,</w:t>
      </w:r>
      <w:r>
        <w:rPr>
          <w:rFonts w:ascii="Times New Roman" w:hAnsi="Times New Roman" w:cs="Times New Roman"/>
          <w:sz w:val="24"/>
          <w:szCs w:val="24"/>
          <w:lang w:val="ro-RO"/>
        </w:rPr>
        <w:t xml:space="preserve"> brun-cenuşiu.</w:t>
      </w:r>
    </w:p>
    <w:p w14:paraId="76848213" w14:textId="4ECEE62A" w:rsidR="000C6524" w:rsidRDefault="000C6524" w:rsidP="00CC483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Orizontul de tranziţie </w:t>
      </w:r>
      <w:r w:rsidR="0010205F">
        <w:rPr>
          <w:rFonts w:ascii="Times New Roman" w:hAnsi="Times New Roman" w:cs="Times New Roman"/>
          <w:sz w:val="24"/>
          <w:szCs w:val="24"/>
          <w:lang w:val="ro-RO"/>
        </w:rPr>
        <w:t>are o grosime de 10 – 15 cm şi prezintă toate caracterele de tranziţie (brun-gălbui închis în partea superioară şi brun închis până la galben pal în partea inferioară).</w:t>
      </w:r>
    </w:p>
    <w:p w14:paraId="547F0817" w14:textId="7260BD82" w:rsidR="0010205F" w:rsidRDefault="0010205F" w:rsidP="00CC483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Orizontul Bv prezintă grosimi de 20 – 70 cm, brun-gălbui închis până la galben pal, la districambosolurile humifere partea superioară a orizontulul este brun-</w:t>
      </w:r>
      <w:r w:rsidR="00D647F4">
        <w:rPr>
          <w:rFonts w:ascii="Times New Roman" w:hAnsi="Times New Roman" w:cs="Times New Roman"/>
          <w:sz w:val="24"/>
          <w:szCs w:val="24"/>
          <w:lang w:val="ro-RO"/>
        </w:rPr>
        <w:t>î</w:t>
      </w:r>
      <w:r>
        <w:rPr>
          <w:rFonts w:ascii="Times New Roman" w:hAnsi="Times New Roman" w:cs="Times New Roman"/>
          <w:sz w:val="24"/>
          <w:szCs w:val="24"/>
          <w:lang w:val="ro-RO"/>
        </w:rPr>
        <w:t>nchis, structură nuciformă sau bulgăroasă</w:t>
      </w:r>
      <w:r w:rsidR="00D647F4">
        <w:rPr>
          <w:rFonts w:ascii="Times New Roman" w:hAnsi="Times New Roman" w:cs="Times New Roman"/>
          <w:sz w:val="24"/>
          <w:szCs w:val="24"/>
          <w:lang w:val="ro-RO"/>
        </w:rPr>
        <w:t>,</w:t>
      </w:r>
      <w:r>
        <w:rPr>
          <w:rFonts w:ascii="Times New Roman" w:hAnsi="Times New Roman" w:cs="Times New Roman"/>
          <w:sz w:val="24"/>
          <w:szCs w:val="24"/>
          <w:lang w:val="ro-RO"/>
        </w:rPr>
        <w:t xml:space="preserve"> în mod obişnuit</w:t>
      </w:r>
      <w:r w:rsidR="00D647F4">
        <w:rPr>
          <w:rFonts w:ascii="Times New Roman" w:hAnsi="Times New Roman" w:cs="Times New Roman"/>
          <w:sz w:val="24"/>
          <w:szCs w:val="24"/>
          <w:lang w:val="ro-RO"/>
        </w:rPr>
        <w:t>,</w:t>
      </w:r>
      <w:r>
        <w:rPr>
          <w:rFonts w:ascii="Times New Roman" w:hAnsi="Times New Roman" w:cs="Times New Roman"/>
          <w:sz w:val="24"/>
          <w:szCs w:val="24"/>
          <w:lang w:val="ro-RO"/>
        </w:rPr>
        <w:t xml:space="preserve"> cu stabilitate redusă.</w:t>
      </w:r>
    </w:p>
    <w:p w14:paraId="2866377E" w14:textId="045325C8" w:rsidR="0010205F" w:rsidRPr="000C6524" w:rsidRDefault="0010205F" w:rsidP="00CC4833">
      <w:pPr>
        <w:spacing w:after="0" w:line="360" w:lineRule="auto"/>
        <w:ind w:firstLine="709"/>
        <w:jc w:val="both"/>
        <w:rPr>
          <w:rFonts w:ascii="Times New Roman" w:hAnsi="Times New Roman" w:cs="Times New Roman"/>
          <w:b/>
          <w:bCs/>
          <w:sz w:val="24"/>
          <w:szCs w:val="24"/>
          <w:lang w:val="ro-RO"/>
        </w:rPr>
      </w:pPr>
      <w:r>
        <w:rPr>
          <w:rFonts w:ascii="Times New Roman" w:hAnsi="Times New Roman" w:cs="Times New Roman"/>
          <w:sz w:val="24"/>
          <w:szCs w:val="24"/>
          <w:lang w:val="ro-RO"/>
        </w:rPr>
        <w:t>Orizontul BR este format din numeroase fragmente de rocă şi material fin</w:t>
      </w:r>
      <w:r w:rsidR="00152280">
        <w:rPr>
          <w:rFonts w:ascii="Times New Roman" w:hAnsi="Times New Roman" w:cs="Times New Roman"/>
          <w:sz w:val="24"/>
          <w:szCs w:val="24"/>
          <w:lang w:val="ro-RO"/>
        </w:rPr>
        <w:t>,</w:t>
      </w:r>
      <w:r>
        <w:rPr>
          <w:rFonts w:ascii="Times New Roman" w:hAnsi="Times New Roman" w:cs="Times New Roman"/>
          <w:sz w:val="24"/>
          <w:szCs w:val="24"/>
          <w:lang w:val="ro-RO"/>
        </w:rPr>
        <w:t xml:space="preserve"> care umple spaţiile libere dintre acestea</w:t>
      </w:r>
      <w:r w:rsidR="00BE6C24">
        <w:rPr>
          <w:rFonts w:ascii="Times New Roman" w:hAnsi="Times New Roman" w:cs="Times New Roman"/>
          <w:sz w:val="24"/>
          <w:szCs w:val="24"/>
          <w:lang w:val="ro-RO"/>
        </w:rPr>
        <w:t xml:space="preserve">. Pe întreg profilul </w:t>
      </w:r>
      <w:r w:rsidR="00BE6C24">
        <w:rPr>
          <w:rFonts w:ascii="Times New Roman" w:hAnsi="Times New Roman" w:cs="Times New Roman"/>
          <w:sz w:val="24"/>
          <w:szCs w:val="24"/>
          <w:lang w:val="ro-RO"/>
        </w:rPr>
        <w:lastRenderedPageBreak/>
        <w:t>apar fragmente de rocă, mărimea şi cantitatea de schelet crescând odată cu adâncimea. De obicei</w:t>
      </w:r>
      <w:r w:rsidR="00152280">
        <w:rPr>
          <w:rFonts w:ascii="Times New Roman" w:hAnsi="Times New Roman" w:cs="Times New Roman"/>
          <w:sz w:val="24"/>
          <w:szCs w:val="24"/>
          <w:lang w:val="ro-RO"/>
        </w:rPr>
        <w:t>,</w:t>
      </w:r>
      <w:r w:rsidR="00BE6C24">
        <w:rPr>
          <w:rFonts w:ascii="Times New Roman" w:hAnsi="Times New Roman" w:cs="Times New Roman"/>
          <w:sz w:val="24"/>
          <w:szCs w:val="24"/>
          <w:lang w:val="ro-RO"/>
        </w:rPr>
        <w:t xml:space="preserve"> grosimea profilului nu depăşeşte 100 cm. La unele districambosoluri formate în treimea inferioară a pantelor pe materiale parentale cu tex</w:t>
      </w:r>
      <w:r w:rsidR="00152280">
        <w:rPr>
          <w:rFonts w:ascii="Times New Roman" w:hAnsi="Times New Roman" w:cs="Times New Roman"/>
          <w:sz w:val="24"/>
          <w:szCs w:val="24"/>
          <w:lang w:val="ro-RO"/>
        </w:rPr>
        <w:t>t</w:t>
      </w:r>
      <w:r w:rsidR="00BE6C24">
        <w:rPr>
          <w:rFonts w:ascii="Times New Roman" w:hAnsi="Times New Roman" w:cs="Times New Roman"/>
          <w:sz w:val="24"/>
          <w:szCs w:val="24"/>
          <w:lang w:val="ro-RO"/>
        </w:rPr>
        <w:t>ură mai fină, la nivelul orizontului Bv apare o pseudogleizare slabă.</w:t>
      </w:r>
    </w:p>
    <w:p w14:paraId="746BAE25" w14:textId="77777777" w:rsidR="00E76C0F" w:rsidRPr="008F5B7C" w:rsidRDefault="00E76C0F" w:rsidP="001166D6">
      <w:pPr>
        <w:spacing w:after="0" w:line="360" w:lineRule="auto"/>
        <w:ind w:firstLine="720"/>
        <w:jc w:val="both"/>
        <w:rPr>
          <w:rFonts w:ascii="Times New Roman" w:hAnsi="Times New Roman" w:cs="Times New Roman"/>
          <w:b/>
          <w:bCs/>
          <w:sz w:val="24"/>
          <w:szCs w:val="24"/>
          <w:lang w:val="ro-RO"/>
        </w:rPr>
      </w:pPr>
      <w:r w:rsidRPr="008F5B7C">
        <w:rPr>
          <w:rFonts w:ascii="Times New Roman" w:hAnsi="Times New Roman" w:cs="Times New Roman"/>
          <w:b/>
          <w:bCs/>
          <w:sz w:val="24"/>
          <w:szCs w:val="24"/>
          <w:lang w:val="ro-RO"/>
        </w:rPr>
        <w:t>Proprietăţi</w:t>
      </w:r>
      <w:r w:rsidR="0027004C" w:rsidRPr="008F5B7C">
        <w:rPr>
          <w:rFonts w:ascii="Times New Roman" w:hAnsi="Times New Roman" w:cs="Times New Roman"/>
          <w:b/>
          <w:bCs/>
          <w:sz w:val="24"/>
          <w:szCs w:val="24"/>
          <w:lang w:val="ro-RO"/>
        </w:rPr>
        <w:t xml:space="preserve"> fizico-chimice</w:t>
      </w:r>
    </w:p>
    <w:p w14:paraId="6204A552" w14:textId="3BAB0287" w:rsidR="004D6C22" w:rsidRPr="008F5B7C" w:rsidRDefault="004D6C22" w:rsidP="00D01688">
      <w:pPr>
        <w:spacing w:after="0" w:line="360" w:lineRule="auto"/>
        <w:ind w:firstLine="720"/>
        <w:jc w:val="both"/>
        <w:rPr>
          <w:rFonts w:ascii="Times New Roman" w:hAnsi="Times New Roman" w:cs="Times New Roman"/>
          <w:bCs/>
          <w:sz w:val="24"/>
          <w:szCs w:val="24"/>
        </w:rPr>
      </w:pPr>
      <w:r w:rsidRPr="008F5B7C">
        <w:rPr>
          <w:rFonts w:ascii="Times New Roman" w:hAnsi="Times New Roman" w:cs="Times New Roman"/>
          <w:bCs/>
          <w:sz w:val="24"/>
          <w:szCs w:val="24"/>
          <w:lang w:val="ro-RO"/>
        </w:rPr>
        <w:t>Conţinutul în argilă (</w:t>
      </w:r>
      <m:oMath>
        <m:r>
          <w:rPr>
            <w:rFonts w:ascii="Cambria Math" w:hAnsi="Cambria Math" w:cs="Times New Roman"/>
            <w:sz w:val="24"/>
            <w:szCs w:val="24"/>
            <w:lang w:val="ro-RO"/>
          </w:rPr>
          <m:t>&lt;</m:t>
        </m:r>
      </m:oMath>
      <w:r w:rsidRPr="008F5B7C">
        <w:rPr>
          <w:rFonts w:ascii="Times New Roman" w:eastAsiaTheme="minorEastAsia" w:hAnsi="Times New Roman" w:cs="Times New Roman"/>
          <w:bCs/>
          <w:sz w:val="24"/>
          <w:szCs w:val="24"/>
          <w:lang w:val="ro-RO"/>
        </w:rPr>
        <w:t xml:space="preserve"> 0,002 mm) este</w:t>
      </w:r>
      <w:r w:rsidR="00A90134">
        <w:rPr>
          <w:rFonts w:ascii="Times New Roman" w:eastAsiaTheme="minorEastAsia" w:hAnsi="Times New Roman" w:cs="Times New Roman"/>
          <w:bCs/>
          <w:sz w:val="24"/>
          <w:szCs w:val="24"/>
          <w:lang w:val="ro-RO"/>
        </w:rPr>
        <w:t>,</w:t>
      </w:r>
      <w:r w:rsidRPr="008F5B7C">
        <w:rPr>
          <w:rFonts w:ascii="Times New Roman" w:eastAsiaTheme="minorEastAsia" w:hAnsi="Times New Roman" w:cs="Times New Roman"/>
          <w:bCs/>
          <w:sz w:val="24"/>
          <w:szCs w:val="24"/>
          <w:lang w:val="ro-RO"/>
        </w:rPr>
        <w:t xml:space="preserve"> în general</w:t>
      </w:r>
      <w:r w:rsidR="00A90134">
        <w:rPr>
          <w:rFonts w:ascii="Times New Roman" w:eastAsiaTheme="minorEastAsia" w:hAnsi="Times New Roman" w:cs="Times New Roman"/>
          <w:bCs/>
          <w:sz w:val="24"/>
          <w:szCs w:val="24"/>
          <w:lang w:val="ro-RO"/>
        </w:rPr>
        <w:t>,</w:t>
      </w:r>
      <w:r w:rsidRPr="008F5B7C">
        <w:rPr>
          <w:rFonts w:ascii="Times New Roman" w:eastAsiaTheme="minorEastAsia" w:hAnsi="Times New Roman" w:cs="Times New Roman"/>
          <w:bCs/>
          <w:sz w:val="24"/>
          <w:szCs w:val="24"/>
          <w:lang w:val="ro-RO"/>
        </w:rPr>
        <w:t xml:space="preserve"> sub 30%, frecvent având un procent mai ridicat în partea superioară a profilului, comparativ cu orizonturile subiacente orizontului Ao.</w:t>
      </w:r>
      <w:r w:rsidR="00CA4853" w:rsidRPr="008F5B7C">
        <w:rPr>
          <w:rFonts w:ascii="Times New Roman" w:eastAsiaTheme="minorEastAsia" w:hAnsi="Times New Roman" w:cs="Times New Roman"/>
          <w:bCs/>
          <w:sz w:val="24"/>
          <w:szCs w:val="24"/>
          <w:lang w:val="ro-RO"/>
        </w:rPr>
        <w:t xml:space="preserve"> </w:t>
      </w:r>
      <w:r w:rsidR="00CA4853" w:rsidRPr="008F5B7C">
        <w:rPr>
          <w:rFonts w:ascii="Times New Roman" w:eastAsiaTheme="minorEastAsia" w:hAnsi="Times New Roman" w:cs="Times New Roman"/>
          <w:bCs/>
          <w:sz w:val="24"/>
          <w:szCs w:val="24"/>
        </w:rPr>
        <w:t xml:space="preserve">Conţinutul în humus în orizontul Ao este variat, de la 4 – 6% la 20 – 25 % la districambosolurile foarte humifere. Procentul de N total este de 0,10 – 0,45 în Ao, uneori la cele foarte humifere urcând până la 0,90. Raportul C:N are valori de 14 – 24 în Ao şi 14 – 15 în Bv. Capacitatea de schimb cationic în orizontul Ao este de 12 – 30 me/100g sol, depăşind uneori valoarea de 40 me la cele mai grele textural şi la cele cu un procent mai ridicat în humus. Reacţia este acidă, pH în jur de 4,8 – 5,4 în Ao, scade spre baza orizontului, înregistrând o creştere în orizontul Bv la </w:t>
      </w:r>
      <w:r w:rsidR="00DC5592" w:rsidRPr="008F5B7C">
        <w:rPr>
          <w:rFonts w:ascii="Times New Roman" w:eastAsiaTheme="minorEastAsia" w:hAnsi="Times New Roman" w:cs="Times New Roman"/>
          <w:bCs/>
          <w:sz w:val="24"/>
          <w:szCs w:val="24"/>
        </w:rPr>
        <w:t xml:space="preserve">5 – 5,5. </w:t>
      </w:r>
      <w:r w:rsidR="004B5E83" w:rsidRPr="008F5B7C">
        <w:rPr>
          <w:rFonts w:ascii="Times New Roman" w:eastAsiaTheme="minorEastAsia" w:hAnsi="Times New Roman" w:cs="Times New Roman"/>
          <w:bCs/>
          <w:sz w:val="24"/>
          <w:szCs w:val="24"/>
        </w:rPr>
        <w:t>Aluminiul schimbabil este pre</w:t>
      </w:r>
      <w:r w:rsidR="00A90134">
        <w:rPr>
          <w:rFonts w:ascii="Times New Roman" w:eastAsiaTheme="minorEastAsia" w:hAnsi="Times New Roman" w:cs="Times New Roman"/>
          <w:bCs/>
          <w:sz w:val="24"/>
          <w:szCs w:val="24"/>
        </w:rPr>
        <w:t>z</w:t>
      </w:r>
      <w:r w:rsidR="004B5E83" w:rsidRPr="008F5B7C">
        <w:rPr>
          <w:rFonts w:ascii="Times New Roman" w:eastAsiaTheme="minorEastAsia" w:hAnsi="Times New Roman" w:cs="Times New Roman"/>
          <w:bCs/>
          <w:sz w:val="24"/>
          <w:szCs w:val="24"/>
        </w:rPr>
        <w:t xml:space="preserve">ent la toate subtipurile, valorile cele mai mari (6-8me/100g sol) se înregistrează la cele care au un grad de saturaţie în baze mai mic de 35%. </w:t>
      </w:r>
      <w:r w:rsidR="00DC5592" w:rsidRPr="008F5B7C">
        <w:rPr>
          <w:rFonts w:ascii="Times New Roman" w:eastAsiaTheme="minorEastAsia" w:hAnsi="Times New Roman" w:cs="Times New Roman"/>
          <w:bCs/>
          <w:sz w:val="24"/>
          <w:szCs w:val="24"/>
        </w:rPr>
        <w:t>Gradul de saturaţie în baze poate depăşi uneori 35% în primii centimetri ai orizontului Ao, scăzând sub 30</w:t>
      </w:r>
      <w:r w:rsidR="005E59E1">
        <w:rPr>
          <w:rFonts w:ascii="Times New Roman" w:eastAsiaTheme="minorEastAsia" w:hAnsi="Times New Roman" w:cs="Times New Roman"/>
          <w:bCs/>
          <w:sz w:val="24"/>
          <w:szCs w:val="24"/>
        </w:rPr>
        <w:t xml:space="preserve"> și</w:t>
      </w:r>
      <w:r w:rsidR="00DC5592" w:rsidRPr="008F5B7C">
        <w:rPr>
          <w:rFonts w:ascii="Times New Roman" w:eastAsiaTheme="minorEastAsia" w:hAnsi="Times New Roman" w:cs="Times New Roman"/>
          <w:bCs/>
          <w:sz w:val="24"/>
          <w:szCs w:val="24"/>
        </w:rPr>
        <w:t xml:space="preserve"> uneori sub 10 în restul orizontului. În orizontul Bv gradul de saturaţie în baze </w:t>
      </w:r>
      <w:r w:rsidR="005E59E1">
        <w:rPr>
          <w:rFonts w:ascii="Times New Roman" w:eastAsiaTheme="minorEastAsia" w:hAnsi="Times New Roman" w:cs="Times New Roman"/>
          <w:bCs/>
          <w:sz w:val="24"/>
          <w:szCs w:val="24"/>
        </w:rPr>
        <w:t>î</w:t>
      </w:r>
      <w:r w:rsidR="00DC5592" w:rsidRPr="008F5B7C">
        <w:rPr>
          <w:rFonts w:ascii="Times New Roman" w:eastAsiaTheme="minorEastAsia" w:hAnsi="Times New Roman" w:cs="Times New Roman"/>
          <w:bCs/>
          <w:sz w:val="24"/>
          <w:szCs w:val="24"/>
        </w:rPr>
        <w:t>nregistrează creşteri odată cu adâncimea</w:t>
      </w:r>
      <w:r w:rsidR="005E59E1">
        <w:rPr>
          <w:rFonts w:ascii="Times New Roman" w:eastAsiaTheme="minorEastAsia" w:hAnsi="Times New Roman" w:cs="Times New Roman"/>
          <w:bCs/>
          <w:sz w:val="24"/>
          <w:szCs w:val="24"/>
        </w:rPr>
        <w:t>,</w:t>
      </w:r>
      <w:r w:rsidR="00DC5592" w:rsidRPr="008F5B7C">
        <w:rPr>
          <w:rFonts w:ascii="Times New Roman" w:eastAsiaTheme="minorEastAsia" w:hAnsi="Times New Roman" w:cs="Times New Roman"/>
          <w:bCs/>
          <w:sz w:val="24"/>
          <w:szCs w:val="24"/>
        </w:rPr>
        <w:t xml:space="preserve"> putând ave</w:t>
      </w:r>
      <w:r w:rsidR="004B5E83" w:rsidRPr="008F5B7C">
        <w:rPr>
          <w:rFonts w:ascii="Times New Roman" w:eastAsiaTheme="minorEastAsia" w:hAnsi="Times New Roman" w:cs="Times New Roman"/>
          <w:bCs/>
          <w:sz w:val="24"/>
          <w:szCs w:val="24"/>
        </w:rPr>
        <w:t>a</w:t>
      </w:r>
      <w:r w:rsidR="00DC5592" w:rsidRPr="008F5B7C">
        <w:rPr>
          <w:rFonts w:ascii="Times New Roman" w:eastAsiaTheme="minorEastAsia" w:hAnsi="Times New Roman" w:cs="Times New Roman"/>
          <w:bCs/>
          <w:sz w:val="24"/>
          <w:szCs w:val="24"/>
        </w:rPr>
        <w:t xml:space="preserve"> valori de peste 50%. Conţine Fe</w:t>
      </w:r>
      <w:r w:rsidR="00DC5592" w:rsidRPr="008F5B7C">
        <w:rPr>
          <w:rFonts w:ascii="Times New Roman" w:eastAsiaTheme="minorEastAsia" w:hAnsi="Times New Roman" w:cs="Times New Roman"/>
          <w:bCs/>
          <w:sz w:val="24"/>
          <w:szCs w:val="24"/>
          <w:vertAlign w:val="subscript"/>
        </w:rPr>
        <w:t>2</w:t>
      </w:r>
      <w:r w:rsidR="00DC5592" w:rsidRPr="008F5B7C">
        <w:rPr>
          <w:rFonts w:ascii="Times New Roman" w:eastAsiaTheme="minorEastAsia" w:hAnsi="Times New Roman" w:cs="Times New Roman"/>
          <w:bCs/>
          <w:sz w:val="24"/>
          <w:szCs w:val="24"/>
        </w:rPr>
        <w:t>O</w:t>
      </w:r>
      <w:r w:rsidR="00DC5592" w:rsidRPr="008F5B7C">
        <w:rPr>
          <w:rFonts w:ascii="Times New Roman" w:eastAsiaTheme="minorEastAsia" w:hAnsi="Times New Roman" w:cs="Times New Roman"/>
          <w:bCs/>
          <w:sz w:val="24"/>
          <w:szCs w:val="24"/>
          <w:vertAlign w:val="subscript"/>
        </w:rPr>
        <w:t>3</w:t>
      </w:r>
      <w:r w:rsidR="00DC5592" w:rsidRPr="008F5B7C">
        <w:rPr>
          <w:rFonts w:ascii="Times New Roman" w:eastAsiaTheme="minorEastAsia" w:hAnsi="Times New Roman" w:cs="Times New Roman"/>
          <w:bCs/>
          <w:sz w:val="24"/>
          <w:szCs w:val="24"/>
        </w:rPr>
        <w:t xml:space="preserve"> şi Al</w:t>
      </w:r>
      <w:r w:rsidR="00DC5592" w:rsidRPr="008F5B7C">
        <w:rPr>
          <w:rFonts w:ascii="Times New Roman" w:eastAsiaTheme="minorEastAsia" w:hAnsi="Times New Roman" w:cs="Times New Roman"/>
          <w:bCs/>
          <w:sz w:val="24"/>
          <w:szCs w:val="24"/>
          <w:vertAlign w:val="subscript"/>
        </w:rPr>
        <w:t>2</w:t>
      </w:r>
      <w:r w:rsidR="00DC5592" w:rsidRPr="008F5B7C">
        <w:rPr>
          <w:rFonts w:ascii="Times New Roman" w:eastAsiaTheme="minorEastAsia" w:hAnsi="Times New Roman" w:cs="Times New Roman"/>
          <w:bCs/>
          <w:sz w:val="24"/>
          <w:szCs w:val="24"/>
        </w:rPr>
        <w:t>O</w:t>
      </w:r>
      <w:r w:rsidR="00DC5592" w:rsidRPr="008F5B7C">
        <w:rPr>
          <w:rFonts w:ascii="Times New Roman" w:eastAsiaTheme="minorEastAsia" w:hAnsi="Times New Roman" w:cs="Times New Roman"/>
          <w:bCs/>
          <w:sz w:val="24"/>
          <w:szCs w:val="24"/>
          <w:vertAlign w:val="subscript"/>
        </w:rPr>
        <w:t>3</w:t>
      </w:r>
      <w:r w:rsidR="00DC5592" w:rsidRPr="008F5B7C">
        <w:rPr>
          <w:rFonts w:ascii="Times New Roman" w:eastAsiaTheme="minorEastAsia" w:hAnsi="Times New Roman" w:cs="Times New Roman"/>
          <w:bCs/>
          <w:sz w:val="24"/>
          <w:szCs w:val="24"/>
        </w:rPr>
        <w:t xml:space="preserve"> liber, migrarea sescvioxizilor însă lipseşte sau este incipientă. Cantitatea de sescvioxizi liberi depinde de uşurinţa de alterare a mineralelor, uneori înregistrându-se valori de 40 – 50%</w:t>
      </w:r>
      <w:r w:rsidR="005E59E1">
        <w:rPr>
          <w:rFonts w:ascii="Times New Roman" w:eastAsiaTheme="minorEastAsia" w:hAnsi="Times New Roman" w:cs="Times New Roman"/>
          <w:bCs/>
          <w:sz w:val="24"/>
          <w:szCs w:val="24"/>
        </w:rPr>
        <w:t xml:space="preserve">, </w:t>
      </w:r>
      <w:r w:rsidR="00DC5592" w:rsidRPr="008F5B7C">
        <w:rPr>
          <w:rFonts w:ascii="Times New Roman" w:eastAsiaTheme="minorEastAsia" w:hAnsi="Times New Roman" w:cs="Times New Roman"/>
          <w:bCs/>
          <w:sz w:val="24"/>
          <w:szCs w:val="24"/>
        </w:rPr>
        <w:t>în cazul mineralelor uşor alterabile.</w:t>
      </w:r>
    </w:p>
    <w:p w14:paraId="67471992" w14:textId="77777777" w:rsidR="00F13C49" w:rsidRPr="00F13C49" w:rsidRDefault="00F13C49" w:rsidP="00CC4833">
      <w:pPr>
        <w:spacing w:after="0" w:line="360" w:lineRule="auto"/>
        <w:ind w:firstLine="720"/>
        <w:jc w:val="both"/>
        <w:rPr>
          <w:rStyle w:val="BodytextBold"/>
          <w:b w:val="0"/>
          <w:color w:val="auto"/>
          <w:sz w:val="24"/>
          <w:szCs w:val="24"/>
          <w:lang w:val="ro-RO"/>
        </w:rPr>
      </w:pPr>
      <w:r>
        <w:rPr>
          <w:rFonts w:ascii="Times New Roman" w:hAnsi="Times New Roman" w:cs="Times New Roman"/>
          <w:bCs/>
          <w:sz w:val="24"/>
          <w:szCs w:val="24"/>
          <w:lang w:val="ro-RO"/>
        </w:rPr>
        <w:lastRenderedPageBreak/>
        <w:t xml:space="preserve">Unele districambosoluri (districambosolul andic şi andic litic) </w:t>
      </w:r>
      <w:r w:rsidRPr="005E59E1">
        <w:rPr>
          <w:rFonts w:ascii="Times New Roman" w:hAnsi="Times New Roman" w:cs="Times New Roman"/>
          <w:sz w:val="24"/>
          <w:szCs w:val="24"/>
          <w:lang w:bidi="ro-RO"/>
        </w:rPr>
        <w:t>conţin compuşi (allofane, imogolit, ferihidrit, complecşi alumino-humici) rezultaţi din alterarea moderată a depozitelor piroclastice amorfe.</w:t>
      </w:r>
    </w:p>
    <w:p w14:paraId="2DACEDA0" w14:textId="77777777" w:rsidR="009F762D" w:rsidRDefault="00A813F4" w:rsidP="003F28CA">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Condiţiile bioclimatice variate în cadrul unui areal larg în care apar districambosolurile au dus la formarea mai multor subtipuri</w:t>
      </w:r>
      <w:r w:rsidR="00971044">
        <w:rPr>
          <w:rStyle w:val="BodytextBold"/>
          <w:rFonts w:eastAsiaTheme="minorEastAsia"/>
          <w:b w:val="0"/>
          <w:bCs w:val="0"/>
          <w:sz w:val="24"/>
          <w:szCs w:val="24"/>
          <w:lang w:val="ro-RO"/>
        </w:rPr>
        <w:t xml:space="preserve"> sau subunităţi tax</w:t>
      </w:r>
      <w:r w:rsidR="00EE6FDC">
        <w:rPr>
          <w:rStyle w:val="BodytextBold"/>
          <w:rFonts w:eastAsiaTheme="minorEastAsia"/>
          <w:b w:val="0"/>
          <w:bCs w:val="0"/>
          <w:sz w:val="24"/>
          <w:szCs w:val="24"/>
          <w:lang w:val="ro-RO"/>
        </w:rPr>
        <w:t>onomice.</w:t>
      </w:r>
    </w:p>
    <w:p w14:paraId="5E24E911" w14:textId="77777777" w:rsidR="009F762D" w:rsidRDefault="00B834CE" w:rsidP="001166D6">
      <w:pPr>
        <w:spacing w:line="360" w:lineRule="auto"/>
        <w:ind w:firstLine="720"/>
        <w:jc w:val="both"/>
        <w:rPr>
          <w:rStyle w:val="Bodytext29pt"/>
          <w:rFonts w:eastAsia="Century Schoolbook"/>
          <w:b/>
          <w:bCs/>
          <w:iCs/>
          <w:sz w:val="24"/>
          <w:szCs w:val="24"/>
        </w:rPr>
      </w:pPr>
      <w:r>
        <w:rPr>
          <w:rStyle w:val="BodytextBold"/>
          <w:rFonts w:eastAsiaTheme="minorEastAsia"/>
          <w:b w:val="0"/>
          <w:bCs w:val="0"/>
          <w:sz w:val="24"/>
          <w:szCs w:val="24"/>
          <w:lang w:val="ro-RO"/>
        </w:rPr>
        <w:t xml:space="preserve"> </w:t>
      </w:r>
      <w:r w:rsidR="009F762D">
        <w:rPr>
          <w:rStyle w:val="Bodytext29pt"/>
          <w:rFonts w:eastAsia="Century Schoolbook"/>
          <w:b/>
          <w:bCs/>
          <w:iCs/>
          <w:sz w:val="24"/>
          <w:szCs w:val="24"/>
        </w:rPr>
        <w:t>F</w:t>
      </w:r>
      <w:r w:rsidR="0027004C">
        <w:rPr>
          <w:rStyle w:val="Bodytext29pt"/>
          <w:rFonts w:eastAsia="Century Schoolbook"/>
          <w:b/>
          <w:bCs/>
          <w:iCs/>
          <w:sz w:val="24"/>
          <w:szCs w:val="24"/>
        </w:rPr>
        <w:t>olosinţă şi f</w:t>
      </w:r>
      <w:r w:rsidR="009F762D">
        <w:rPr>
          <w:rStyle w:val="Bodytext29pt"/>
          <w:rFonts w:eastAsia="Century Schoolbook"/>
          <w:b/>
          <w:bCs/>
          <w:iCs/>
          <w:sz w:val="24"/>
          <w:szCs w:val="24"/>
        </w:rPr>
        <w:t>ertilitate</w:t>
      </w:r>
    </w:p>
    <w:p w14:paraId="490E1821" w14:textId="742F0532" w:rsidR="001A171C" w:rsidRPr="004B5E83" w:rsidRDefault="009F762D" w:rsidP="004B5E83">
      <w:pPr>
        <w:spacing w:line="360" w:lineRule="auto"/>
        <w:ind w:firstLine="720"/>
        <w:jc w:val="both"/>
        <w:rPr>
          <w:rStyle w:val="Bodytext285pt"/>
          <w:rFonts w:eastAsia="Century Schoolbook"/>
          <w:b/>
          <w:bCs/>
          <w:iCs/>
          <w:sz w:val="24"/>
          <w:szCs w:val="24"/>
        </w:rPr>
      </w:pPr>
      <w:r>
        <w:rPr>
          <w:rStyle w:val="BodytextBold"/>
          <w:rFonts w:eastAsiaTheme="minorEastAsia"/>
          <w:b w:val="0"/>
          <w:bCs w:val="0"/>
          <w:sz w:val="24"/>
          <w:szCs w:val="24"/>
          <w:lang w:val="ro-RO"/>
        </w:rPr>
        <w:t>Districambosoluri</w:t>
      </w:r>
      <w:r w:rsidR="00D01688">
        <w:rPr>
          <w:rStyle w:val="BodytextBold"/>
          <w:rFonts w:eastAsiaTheme="minorEastAsia"/>
          <w:b w:val="0"/>
          <w:bCs w:val="0"/>
          <w:sz w:val="24"/>
          <w:szCs w:val="24"/>
          <w:lang w:val="ro-RO"/>
        </w:rPr>
        <w:t>le</w:t>
      </w:r>
      <w:r>
        <w:rPr>
          <w:rStyle w:val="BodytextBold"/>
          <w:rFonts w:eastAsiaTheme="minorEastAsia"/>
          <w:b w:val="0"/>
          <w:bCs w:val="0"/>
          <w:sz w:val="24"/>
          <w:szCs w:val="24"/>
          <w:lang w:val="ro-RO"/>
        </w:rPr>
        <w:t xml:space="preserve"> situate în depresiunile piemontane Făgăraş, Sibiu şi Haţeg au o pretabilitate bună pentru cartof, trifoi, cereale. Sunt mai puţin utilizate în cultura pomilor fructiferi</w:t>
      </w:r>
      <w:r w:rsidR="00D01688">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datorită situării în zone cu medii ale temperaturilor anuale mai mici de 4</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Rezultate bune se obţin în cultura afinului</w:t>
      </w:r>
      <w:r w:rsidR="00D01688">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care suportă condiţiile climatice şi însuşirile deficitare ale solului (volum edafic scăzut, aciditate ridicată). Au o pretabilitate bună pentru pajişti, suprafaţa totală de pajişti situate pe districambosoluri fiind de 550000 ha (Teaci, 1980). În compoziţia floristică predomină </w:t>
      </w:r>
      <w:r>
        <w:rPr>
          <w:rStyle w:val="BodytextBold"/>
          <w:rFonts w:eastAsiaTheme="minorEastAsia"/>
          <w:b w:val="0"/>
          <w:bCs w:val="0"/>
          <w:i/>
          <w:sz w:val="24"/>
          <w:szCs w:val="24"/>
          <w:lang w:val="ro-RO"/>
        </w:rPr>
        <w:t xml:space="preserve">Festuca rubra </w:t>
      </w:r>
      <w:r>
        <w:rPr>
          <w:rStyle w:val="BodytextBold"/>
          <w:rFonts w:eastAsiaTheme="minorEastAsia"/>
          <w:b w:val="0"/>
          <w:bCs w:val="0"/>
          <w:sz w:val="24"/>
          <w:szCs w:val="24"/>
          <w:lang w:val="ro-RO"/>
        </w:rPr>
        <w:t xml:space="preserve">şi </w:t>
      </w:r>
      <w:r>
        <w:rPr>
          <w:rStyle w:val="BodytextBold"/>
          <w:rFonts w:eastAsiaTheme="minorEastAsia"/>
          <w:b w:val="0"/>
          <w:bCs w:val="0"/>
          <w:i/>
          <w:sz w:val="24"/>
          <w:szCs w:val="24"/>
          <w:lang w:val="ro-RO"/>
        </w:rPr>
        <w:t>Agrostis tenuis.</w:t>
      </w:r>
      <w:r>
        <w:rPr>
          <w:rStyle w:val="BodytextBold"/>
          <w:rFonts w:eastAsiaTheme="minorEastAsia"/>
          <w:b w:val="0"/>
          <w:bCs w:val="0"/>
          <w:sz w:val="24"/>
          <w:szCs w:val="24"/>
          <w:lang w:val="ro-RO"/>
        </w:rPr>
        <w:t xml:space="preserve"> Multe dintre pajişti sunt cu valoare scăzută</w:t>
      </w:r>
      <w:r w:rsidR="005D35CC">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datorită dominanţei în compoziţia floristică a speciei </w:t>
      </w:r>
      <w:r w:rsidRPr="00373EBD">
        <w:rPr>
          <w:rStyle w:val="BodytextBold"/>
          <w:rFonts w:eastAsiaTheme="minorEastAsia"/>
          <w:b w:val="0"/>
          <w:bCs w:val="0"/>
          <w:i/>
          <w:sz w:val="24"/>
          <w:szCs w:val="24"/>
          <w:lang w:val="ro-RO"/>
        </w:rPr>
        <w:t>Nardus stricta</w:t>
      </w:r>
      <w:r>
        <w:rPr>
          <w:rStyle w:val="BodytextBold"/>
          <w:rFonts w:eastAsiaTheme="minorEastAsia"/>
          <w:b w:val="0"/>
          <w:bCs w:val="0"/>
          <w:i/>
          <w:sz w:val="24"/>
          <w:szCs w:val="24"/>
          <w:lang w:val="ro-RO"/>
        </w:rPr>
        <w:t>.</w:t>
      </w:r>
      <w:r>
        <w:rPr>
          <w:rStyle w:val="BodytextBold"/>
          <w:rFonts w:eastAsiaTheme="minorEastAsia"/>
          <w:b w:val="0"/>
          <w:bCs w:val="0"/>
          <w:sz w:val="24"/>
          <w:szCs w:val="24"/>
          <w:lang w:val="ro-RO"/>
        </w:rPr>
        <w:t xml:space="preserve"> Pentru ameliorarea fertilităţii se recomandă corectarea reacţiei solului prin administrări de amendamente calcaroase, </w:t>
      </w:r>
      <w:r w:rsidR="005D35CC">
        <w:rPr>
          <w:rStyle w:val="BodytextBold"/>
          <w:rFonts w:eastAsiaTheme="minorEastAsia"/>
          <w:b w:val="0"/>
          <w:bCs w:val="0"/>
          <w:sz w:val="24"/>
          <w:szCs w:val="24"/>
          <w:lang w:val="ro-RO"/>
        </w:rPr>
        <w:t>î</w:t>
      </w:r>
      <w:r>
        <w:rPr>
          <w:rStyle w:val="BodytextBold"/>
          <w:rFonts w:eastAsiaTheme="minorEastAsia"/>
          <w:b w:val="0"/>
          <w:bCs w:val="0"/>
          <w:sz w:val="24"/>
          <w:szCs w:val="24"/>
          <w:lang w:val="ro-RO"/>
        </w:rPr>
        <w:t>ngrăşăminte organice şi minerale, târlirea şi îmbunătăţirea compoziţiei floristice prin supra</w:t>
      </w:r>
      <w:r w:rsidR="005D35CC">
        <w:rPr>
          <w:rStyle w:val="BodytextBold"/>
          <w:rFonts w:eastAsiaTheme="minorEastAsia"/>
          <w:b w:val="0"/>
          <w:bCs w:val="0"/>
          <w:sz w:val="24"/>
          <w:szCs w:val="24"/>
          <w:lang w:val="ro-RO"/>
        </w:rPr>
        <w:t>î</w:t>
      </w:r>
      <w:r>
        <w:rPr>
          <w:rStyle w:val="BodytextBold"/>
          <w:rFonts w:eastAsiaTheme="minorEastAsia"/>
          <w:b w:val="0"/>
          <w:bCs w:val="0"/>
          <w:sz w:val="24"/>
          <w:szCs w:val="24"/>
          <w:lang w:val="ro-RO"/>
        </w:rPr>
        <w:t>nsămânţare cu specii de plante valoroase.</w:t>
      </w:r>
    </w:p>
    <w:p w14:paraId="3CC0737E" w14:textId="0915D50B" w:rsidR="009C4B94" w:rsidRDefault="009C4B94" w:rsidP="0027004C">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Sistemul Român de Taxonomie a Solurilor – </w:t>
      </w:r>
      <w:r w:rsidRPr="004B5E83">
        <w:rPr>
          <w:rStyle w:val="Bodytext285pt"/>
          <w:rFonts w:eastAsia="Century Schoolbook"/>
          <w:bCs/>
          <w:iCs/>
          <w:sz w:val="24"/>
          <w:szCs w:val="24"/>
        </w:rPr>
        <w:t>SRTS</w:t>
      </w:r>
      <w:r w:rsidRPr="00CC4833">
        <w:rPr>
          <w:rStyle w:val="Bodytext285pt"/>
          <w:rFonts w:eastAsia="Century Schoolbook"/>
          <w:bCs/>
          <w:iCs/>
          <w:sz w:val="24"/>
          <w:szCs w:val="24"/>
          <w:lang w:val="fr-FR"/>
        </w:rPr>
        <w:t>+</w:t>
      </w:r>
      <w:r>
        <w:rPr>
          <w:rStyle w:val="Bodytext285pt"/>
          <w:rFonts w:eastAsia="Century Schoolbook"/>
          <w:iCs/>
          <w:sz w:val="24"/>
          <w:szCs w:val="24"/>
        </w:rPr>
        <w:t xml:space="preserve"> utilizează orizonturile diagnostice de sol, de asociere, speciale</w:t>
      </w:r>
      <w:r w:rsidR="005D35CC">
        <w:rPr>
          <w:rStyle w:val="Bodytext285pt"/>
          <w:rFonts w:eastAsia="Century Schoolbook"/>
          <w:iCs/>
          <w:sz w:val="24"/>
          <w:szCs w:val="24"/>
        </w:rPr>
        <w:t>,</w:t>
      </w:r>
      <w:r>
        <w:rPr>
          <w:rStyle w:val="Bodytext285pt"/>
          <w:rFonts w:eastAsia="Century Schoolbook"/>
          <w:iCs/>
          <w:sz w:val="24"/>
          <w:szCs w:val="24"/>
        </w:rPr>
        <w:t xml:space="preserve"> şi caracteristicile morfologice secundare ale orizonturilor de sol pentru încadrarea unui sol în unitatea taxonomică de sol: </w:t>
      </w:r>
      <w:r>
        <w:rPr>
          <w:rStyle w:val="Bodytext285pt"/>
          <w:rFonts w:eastAsia="Century Schoolbook"/>
          <w:b/>
          <w:bCs/>
          <w:iCs/>
          <w:sz w:val="24"/>
          <w:szCs w:val="24"/>
        </w:rPr>
        <w:t>DISTRICAMBOSOL</w:t>
      </w:r>
      <w:r>
        <w:rPr>
          <w:rStyle w:val="Bodytext285pt"/>
          <w:rFonts w:eastAsia="Century Schoolbook"/>
          <w:iCs/>
          <w:sz w:val="24"/>
          <w:szCs w:val="24"/>
        </w:rPr>
        <w:t>.</w:t>
      </w:r>
    </w:p>
    <w:p w14:paraId="3E1B89E2" w14:textId="2763B4E5" w:rsidR="009C4B94" w:rsidRDefault="009C4B94" w:rsidP="009C4B94">
      <w:pPr>
        <w:pStyle w:val="BodyText0"/>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w:t>
      </w:r>
      <w:r>
        <w:rPr>
          <w:rStyle w:val="BodyTextChar4"/>
          <w:rFonts w:eastAsia="Century Schoolbook"/>
          <w:sz w:val="24"/>
          <w:szCs w:val="24"/>
        </w:rPr>
        <w:lastRenderedPageBreak/>
        <w:t xml:space="preserve">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ialul parental etc., rezultate ale procesului de pedogeneză, a determinat sub</w:t>
      </w:r>
      <w:r w:rsidR="00D574A2">
        <w:rPr>
          <w:rStyle w:val="BodyTextChar4"/>
          <w:rFonts w:eastAsia="Century Schoolbook"/>
          <w:sz w:val="24"/>
          <w:szCs w:val="24"/>
        </w:rPr>
        <w:t>î</w:t>
      </w:r>
      <w:r>
        <w:rPr>
          <w:rStyle w:val="BodyTextChar4"/>
          <w:rFonts w:eastAsia="Century Schoolbook"/>
          <w:sz w:val="24"/>
          <w:szCs w:val="24"/>
        </w:rPr>
        <w:t xml:space="preserve">mpărţirea tipului de sol </w:t>
      </w:r>
      <w:r>
        <w:rPr>
          <w:rStyle w:val="BodyTextChar4"/>
          <w:rFonts w:eastAsia="Century Schoolbook"/>
          <w:b/>
          <w:bCs/>
          <w:sz w:val="24"/>
          <w:szCs w:val="24"/>
        </w:rPr>
        <w:t xml:space="preserve">DISTRICAMBOSOL </w:t>
      </w:r>
      <w:r>
        <w:rPr>
          <w:rStyle w:val="BodyTextChar4"/>
          <w:rFonts w:eastAsia="Century Schoolbook"/>
          <w:sz w:val="24"/>
          <w:szCs w:val="24"/>
        </w:rPr>
        <w:t xml:space="preserve">în subuniţăţi taxonomice. Pentru exprimarea acestor serii, </w:t>
      </w:r>
      <w:r>
        <w:rPr>
          <w:rStyle w:val="Bodytext285pt"/>
          <w:rFonts w:eastAsia="Century Schoolbook"/>
          <w:iCs/>
          <w:sz w:val="24"/>
          <w:szCs w:val="24"/>
        </w:rPr>
        <w:t xml:space="preserve">în taxonomia </w:t>
      </w:r>
      <w:r w:rsidR="00284E5A">
        <w:rPr>
          <w:rStyle w:val="Bodytext285pt"/>
          <w:rFonts w:eastAsia="Century Schoolbook"/>
          <w:iCs/>
          <w:sz w:val="24"/>
          <w:szCs w:val="24"/>
        </w:rPr>
        <w:t>districambos</w:t>
      </w:r>
      <w:r>
        <w:rPr>
          <w:rStyle w:val="Bodytext285pt"/>
          <w:rFonts w:eastAsia="Century Schoolbook"/>
          <w:iCs/>
          <w:sz w:val="24"/>
          <w:szCs w:val="24"/>
        </w:rPr>
        <w:t>urilor</w:t>
      </w:r>
      <w:r>
        <w:rPr>
          <w:rStyle w:val="BodyTextChar4"/>
          <w:rFonts w:eastAsia="Century Schoolbook"/>
          <w:sz w:val="24"/>
          <w:szCs w:val="24"/>
        </w:rPr>
        <w:t xml:space="preserve"> se utilizează calificativele de sol</w:t>
      </w:r>
      <w:r>
        <w:rPr>
          <w:rStyle w:val="Bodytext285pt"/>
          <w:rFonts w:eastAsia="Century Schoolbook"/>
          <w:iCs/>
          <w:sz w:val="24"/>
          <w:szCs w:val="24"/>
        </w:rPr>
        <w:t>.</w:t>
      </w:r>
    </w:p>
    <w:p w14:paraId="4185662A" w14:textId="371F7448" w:rsidR="009C4B94" w:rsidRDefault="009C4B94" w:rsidP="009C4B94">
      <w:pPr>
        <w:pStyle w:val="BodyText0"/>
        <w:shd w:val="clear" w:color="auto" w:fill="auto"/>
        <w:spacing w:line="360" w:lineRule="auto"/>
        <w:ind w:right="20" w:firstLine="708"/>
        <w:rPr>
          <w:rStyle w:val="Bodytext285pt"/>
          <w:rFonts w:eastAsia="Century Schoolbook"/>
          <w:iCs/>
          <w:sz w:val="24"/>
          <w:szCs w:val="24"/>
        </w:rPr>
      </w:pPr>
      <w:r>
        <w:rPr>
          <w:rStyle w:val="Bodytext285pt"/>
          <w:rFonts w:eastAsia="Century Schoolbook"/>
          <w:iCs/>
          <w:sz w:val="24"/>
          <w:szCs w:val="24"/>
        </w:rPr>
        <w:t xml:space="preserve"> În </w:t>
      </w:r>
      <w:r w:rsidRPr="001166D6">
        <w:rPr>
          <w:rStyle w:val="Bodytext285pt"/>
          <w:rFonts w:eastAsia="Century Schoolbook"/>
          <w:b/>
          <w:iCs/>
          <w:sz w:val="24"/>
          <w:szCs w:val="24"/>
        </w:rPr>
        <w:t>Tabelul</w:t>
      </w:r>
      <w:r w:rsidR="008054AE">
        <w:rPr>
          <w:rStyle w:val="Bodytext285pt"/>
          <w:rFonts w:eastAsia="Century Schoolbook"/>
          <w:b/>
          <w:iCs/>
          <w:sz w:val="24"/>
          <w:szCs w:val="24"/>
        </w:rPr>
        <w:t xml:space="preserve"> </w:t>
      </w:r>
      <w:r w:rsidRPr="001166D6">
        <w:rPr>
          <w:rStyle w:val="Bodytext285pt"/>
          <w:rFonts w:eastAsia="Century Schoolbook"/>
          <w:b/>
          <w:iCs/>
          <w:sz w:val="24"/>
          <w:szCs w:val="24"/>
        </w:rPr>
        <w:t>9</w:t>
      </w:r>
      <w:r>
        <w:rPr>
          <w:rStyle w:val="Bodytext285pt"/>
          <w:rFonts w:eastAsia="Century Schoolbook"/>
          <w:iCs/>
          <w:sz w:val="24"/>
          <w:szCs w:val="24"/>
        </w:rPr>
        <w:t xml:space="preserve"> sunt prezentate calificativele simple de sol utilizate în taxonomia districambosolurilor</w:t>
      </w:r>
      <w:r w:rsidR="00D574A2">
        <w:rPr>
          <w:rStyle w:val="Bodytext285pt"/>
          <w:rFonts w:eastAsia="Century Schoolbook"/>
          <w:iCs/>
          <w:sz w:val="24"/>
          <w:szCs w:val="24"/>
        </w:rPr>
        <w:t>.</w:t>
      </w:r>
    </w:p>
    <w:p w14:paraId="35AD228A" w14:textId="4CBCC5BF" w:rsidR="009C4B94" w:rsidRDefault="001166D6" w:rsidP="00D574A2">
      <w:pPr>
        <w:widowControl w:val="0"/>
        <w:spacing w:after="0" w:line="240" w:lineRule="auto"/>
        <w:jc w:val="both"/>
        <w:rPr>
          <w:rFonts w:ascii="Times New Roman" w:eastAsia="Century Schoolbook" w:hAnsi="Times New Roman" w:cs="Times New Roman"/>
          <w:color w:val="000000"/>
          <w:sz w:val="24"/>
          <w:szCs w:val="24"/>
          <w:shd w:val="clear" w:color="auto" w:fill="FFFFFF"/>
          <w:lang w:val="ro-RO" w:eastAsia="ro-RO" w:bidi="ro-RO"/>
        </w:rPr>
      </w:pPr>
      <w:r w:rsidRPr="001166D6">
        <w:rPr>
          <w:rFonts w:ascii="Times New Roman" w:eastAsia="Century Schoolbook" w:hAnsi="Times New Roman" w:cs="Times New Roman"/>
          <w:b/>
          <w:iCs/>
          <w:color w:val="000000"/>
          <w:sz w:val="24"/>
          <w:szCs w:val="24"/>
          <w:shd w:val="clear" w:color="auto" w:fill="FFFFFF"/>
          <w:lang w:val="ro-RO" w:eastAsia="ro-RO" w:bidi="ro-RO"/>
        </w:rPr>
        <w:t>Tabel 9</w:t>
      </w:r>
      <w:r w:rsidR="009C4B94" w:rsidRPr="00435189">
        <w:rPr>
          <w:rFonts w:ascii="Times New Roman" w:eastAsia="Century Schoolbook" w:hAnsi="Times New Roman" w:cs="Times New Roman"/>
          <w:iCs/>
          <w:color w:val="000000"/>
          <w:sz w:val="24"/>
          <w:szCs w:val="24"/>
          <w:shd w:val="clear" w:color="auto" w:fill="FFFFFF"/>
          <w:lang w:val="ro-RO" w:eastAsia="ro-RO" w:bidi="ro-RO"/>
        </w:rPr>
        <w:t>. Calificativele</w:t>
      </w:r>
      <w:r w:rsidR="009C4B94">
        <w:rPr>
          <w:rFonts w:ascii="Times New Roman" w:eastAsia="Century Schoolbook" w:hAnsi="Times New Roman" w:cs="Times New Roman"/>
          <w:iCs/>
          <w:color w:val="000000"/>
          <w:sz w:val="24"/>
          <w:szCs w:val="24"/>
          <w:shd w:val="clear" w:color="auto" w:fill="FFFFFF"/>
          <w:lang w:val="ro-RO" w:eastAsia="ro-RO" w:bidi="ro-RO"/>
        </w:rPr>
        <w:t xml:space="preserve"> simple</w:t>
      </w:r>
      <w:r w:rsidR="009C4B94" w:rsidRPr="00435189">
        <w:rPr>
          <w:rFonts w:ascii="Times New Roman" w:eastAsia="Century Schoolbook" w:hAnsi="Times New Roman" w:cs="Times New Roman"/>
          <w:iCs/>
          <w:color w:val="000000"/>
          <w:sz w:val="24"/>
          <w:szCs w:val="24"/>
          <w:shd w:val="clear" w:color="auto" w:fill="FFFFFF"/>
          <w:lang w:val="ro-RO" w:eastAsia="ro-RO" w:bidi="ro-RO"/>
        </w:rPr>
        <w:t xml:space="preserve"> de sol u</w:t>
      </w:r>
      <w:r w:rsidR="009C4B94">
        <w:rPr>
          <w:rFonts w:ascii="Times New Roman" w:eastAsia="Century Schoolbook" w:hAnsi="Times New Roman" w:cs="Times New Roman"/>
          <w:iCs/>
          <w:color w:val="000000"/>
          <w:sz w:val="24"/>
          <w:szCs w:val="24"/>
          <w:shd w:val="clear" w:color="auto" w:fill="FFFFFF"/>
          <w:lang w:val="ro-RO" w:eastAsia="ro-RO" w:bidi="ro-RO"/>
        </w:rPr>
        <w:t>tilizate în taxonomia districambosolurilor</w:t>
      </w:r>
      <w:r w:rsidR="009C4B94" w:rsidRPr="00435189">
        <w:rPr>
          <w:rFonts w:ascii="Times New Roman" w:eastAsia="Century Schoolbook" w:hAnsi="Times New Roman" w:cs="Times New Roman"/>
          <w:iCs/>
          <w:color w:val="000000"/>
          <w:sz w:val="24"/>
          <w:szCs w:val="24"/>
          <w:shd w:val="clear" w:color="auto" w:fill="FFFFFF"/>
          <w:lang w:val="ro-RO" w:eastAsia="ro-RO" w:bidi="ro-RO"/>
        </w:rPr>
        <w:t xml:space="preserve"> (după SRTS</w:t>
      </w:r>
      <w:r w:rsidR="009C4B94" w:rsidRPr="00435189">
        <w:rPr>
          <w:rFonts w:ascii="Times New Roman" w:eastAsia="Century Schoolbook" w:hAnsi="Times New Roman" w:cs="Times New Roman"/>
          <w:color w:val="000000"/>
          <w:sz w:val="24"/>
          <w:szCs w:val="24"/>
          <w:shd w:val="clear" w:color="auto" w:fill="FFFFFF"/>
          <w:lang w:val="ro-RO" w:eastAsia="ro-RO" w:bidi="ro-RO"/>
        </w:rPr>
        <w:t>-2012+)</w:t>
      </w:r>
    </w:p>
    <w:p w14:paraId="4E12D456" w14:textId="77777777" w:rsidR="009C4B94" w:rsidRPr="00435189" w:rsidRDefault="009C4B94" w:rsidP="009C4B94">
      <w:pPr>
        <w:widowControl w:val="0"/>
        <w:spacing w:after="0" w:line="240" w:lineRule="auto"/>
        <w:jc w:val="both"/>
        <w:rPr>
          <w:rFonts w:ascii="Times New Roman" w:eastAsia="Century Schoolbook" w:hAnsi="Times New Roman" w:cs="Times New Roman"/>
          <w:color w:val="000000"/>
          <w:sz w:val="24"/>
          <w:szCs w:val="24"/>
          <w:shd w:val="clear" w:color="auto" w:fill="FFFFFF"/>
          <w:lang w:val="ro-RO" w:eastAsia="ro-RO" w:bidi="ro-RO"/>
        </w:rPr>
      </w:pPr>
    </w:p>
    <w:tbl>
      <w:tblPr>
        <w:tblStyle w:val="TableGrid2"/>
        <w:tblW w:w="0" w:type="auto"/>
        <w:tblLayout w:type="fixed"/>
        <w:tblLook w:val="04A0" w:firstRow="1" w:lastRow="0" w:firstColumn="1" w:lastColumn="0" w:noHBand="0" w:noVBand="1"/>
      </w:tblPr>
      <w:tblGrid>
        <w:gridCol w:w="1668"/>
        <w:gridCol w:w="977"/>
        <w:gridCol w:w="4551"/>
      </w:tblGrid>
      <w:tr w:rsidR="009C4B94" w:rsidRPr="00F933D4" w14:paraId="53F0DCD3"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8B6AB"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48647"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02890"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9C4B94" w:rsidRPr="001224C8" w14:paraId="5B1A9AF7"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4738D"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1CD73"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9DD4" w14:textId="77777777" w:rsidR="009C4B94" w:rsidRPr="00F933D4" w:rsidRDefault="009C4B94" w:rsidP="00284E5A">
            <w:pPr>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tc>
      </w:tr>
      <w:tr w:rsidR="009C4B94" w:rsidRPr="00F933D4" w14:paraId="376FC206"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E47A"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4E1A0"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0B800" w14:textId="25E043B7" w:rsidR="009C4B94" w:rsidRDefault="009C4B94" w:rsidP="00284E5A">
            <w:pPr>
              <w:rPr>
                <w:rFonts w:ascii="Times New Roman" w:eastAsia="Century Schoolbook" w:hAnsi="Times New Roman" w:cs="Times New Roman"/>
                <w:i/>
                <w:iCs/>
                <w:color w:val="000000"/>
                <w:sz w:val="24"/>
                <w:szCs w:val="24"/>
                <w:shd w:val="clear" w:color="auto" w:fill="FFFFFF"/>
                <w:lang w:val="ro-RO" w:eastAsia="ro-RO" w:bidi="ro-RO"/>
              </w:rPr>
            </w:pPr>
            <w:r w:rsidRPr="00D574A2">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D574A2">
              <w:rPr>
                <w:rFonts w:ascii="Times New Roman" w:hAnsi="Times New Roman" w:cs="Times New Roman"/>
                <w:i/>
                <w:sz w:val="24"/>
                <w:szCs w:val="24"/>
                <w:lang w:val="ro-RO" w:bidi="ro-RO"/>
              </w:rPr>
              <w:t>e</w:t>
            </w:r>
            <w:r w:rsidRPr="00D574A2">
              <w:rPr>
                <w:rFonts w:ascii="Times New Roman" w:hAnsi="Times New Roman" w:cs="Times New Roman"/>
                <w:i/>
                <w:sz w:val="24"/>
                <w:szCs w:val="24"/>
                <w:lang w:val="ro-RO" w:bidi="ro-RO"/>
              </w:rPr>
              <w:t xml:space="preserve"> neovulcanice (loess, argile, produse de alterare ferallitică). </w:t>
            </w:r>
            <w:r w:rsidRPr="00D574A2">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D574A2">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D574A2">
              <w:rPr>
                <w:rFonts w:ascii="Times New Roman" w:eastAsiaTheme="minorEastAsia" w:hAnsi="Times New Roman" w:cs="Times New Roman"/>
                <w:i/>
                <w:sz w:val="24"/>
                <w:szCs w:val="24"/>
                <w:lang w:bidi="ro-RO"/>
              </w:rPr>
              <w:t>0,9g/cm</w:t>
            </w:r>
            <w:r w:rsidRPr="00D574A2">
              <w:rPr>
                <w:rFonts w:ascii="Times New Roman" w:eastAsiaTheme="minorEastAsia" w:hAnsi="Times New Roman" w:cs="Times New Roman"/>
                <w:i/>
                <w:sz w:val="24"/>
                <w:szCs w:val="24"/>
                <w:vertAlign w:val="superscript"/>
                <w:lang w:bidi="ro-RO"/>
              </w:rPr>
              <w:t>3</w:t>
            </w:r>
            <w:r w:rsidRPr="00D574A2">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tc>
      </w:tr>
      <w:tr w:rsidR="009C4B94" w:rsidRPr="001224C8" w14:paraId="3927B7EE"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33AD8"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54211"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99" w14:textId="1C82560E" w:rsidR="009C4B94" w:rsidRPr="00D574A2" w:rsidRDefault="009C4B94" w:rsidP="00284E5A">
            <w:pPr>
              <w:spacing w:after="200" w:line="276" w:lineRule="auto"/>
              <w:rPr>
                <w:rFonts w:ascii="Times New Roman" w:hAnsi="Times New Roman" w:cs="Times New Roman"/>
                <w:i/>
                <w:sz w:val="24"/>
                <w:szCs w:val="24"/>
                <w:lang w:bidi="ro-RO"/>
              </w:rPr>
            </w:pPr>
            <w:r w:rsidRPr="00D574A2">
              <w:rPr>
                <w:rFonts w:ascii="Times New Roman" w:hAnsi="Times New Roman" w:cs="Times New Roman"/>
                <w:i/>
                <w:sz w:val="24"/>
                <w:szCs w:val="24"/>
                <w:lang w:bidi="ro-RO"/>
              </w:rPr>
              <w:t>Solul prezintă orizont O (folic)</w:t>
            </w:r>
            <w:r w:rsidR="00D574A2">
              <w:rPr>
                <w:rFonts w:ascii="Times New Roman" w:hAnsi="Times New Roman" w:cs="Times New Roman"/>
                <w:i/>
                <w:sz w:val="24"/>
                <w:szCs w:val="24"/>
                <w:lang w:bidi="ro-RO"/>
              </w:rPr>
              <w:t xml:space="preserve"> </w:t>
            </w:r>
            <w:r w:rsidRPr="00D574A2">
              <w:rPr>
                <w:rFonts w:ascii="Times New Roman" w:hAnsi="Times New Roman" w:cs="Times New Roman"/>
                <w:i/>
                <w:sz w:val="24"/>
                <w:szCs w:val="24"/>
                <w:lang w:bidi="ro-RO"/>
              </w:rPr>
              <w:t xml:space="preserve">cu grosime </w:t>
            </w:r>
            <m:oMath>
              <m:r>
                <w:rPr>
                  <w:rFonts w:ascii="Cambria Math" w:hAnsi="Cambria Math" w:cs="Times New Roman"/>
                  <w:sz w:val="24"/>
                  <w:szCs w:val="24"/>
                  <w:lang w:bidi="ro-RO"/>
                </w:rPr>
                <m:t>≥</m:t>
              </m:r>
            </m:oMath>
            <w:r w:rsidRPr="00D574A2">
              <w:rPr>
                <w:rFonts w:ascii="Times New Roman" w:eastAsiaTheme="minorEastAsia" w:hAnsi="Times New Roman" w:cs="Times New Roman"/>
                <w:i/>
                <w:sz w:val="24"/>
                <w:szCs w:val="24"/>
                <w:lang w:bidi="ro-RO"/>
              </w:rPr>
              <w:t>20 cm situat la suprafaţa profilului</w:t>
            </w:r>
            <w:r w:rsidR="00D574A2">
              <w:rPr>
                <w:rFonts w:ascii="Times New Roman" w:eastAsiaTheme="minorEastAsia" w:hAnsi="Times New Roman" w:cs="Times New Roman"/>
                <w:i/>
                <w:sz w:val="24"/>
                <w:szCs w:val="24"/>
                <w:lang w:bidi="ro-RO"/>
              </w:rPr>
              <w:t>.</w:t>
            </w:r>
          </w:p>
        </w:tc>
      </w:tr>
      <w:tr w:rsidR="009C4B94" w:rsidRPr="00F933D4" w14:paraId="7477E8F8"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7F0D7"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w:t>
            </w:r>
            <w:r w:rsidRPr="00F933D4">
              <w:rPr>
                <w:rFonts w:ascii="Times New Roman" w:eastAsia="Century Schoolbook" w:hAnsi="Times New Roman" w:cs="Times New Roman"/>
                <w:iCs/>
                <w:color w:val="000000"/>
                <w:sz w:val="24"/>
                <w:szCs w:val="24"/>
                <w:shd w:val="clear" w:color="auto" w:fill="FFFFFF"/>
                <w:lang w:val="ro-RO" w:eastAsia="ro-RO" w:bidi="ro-RO"/>
              </w:rPr>
              <w:t>leic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F379A"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50470" w14:textId="4F2C2995"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F933D4" w14:paraId="625C577E"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15959" w14:textId="00FB1731"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w:t>
            </w:r>
            <w:r w:rsidRPr="00F933D4">
              <w:rPr>
                <w:rFonts w:ascii="Times New Roman" w:eastAsia="Century Schoolbook" w:hAnsi="Times New Roman" w:cs="Times New Roman"/>
                <w:iCs/>
                <w:color w:val="000000"/>
                <w:sz w:val="24"/>
                <w:szCs w:val="24"/>
                <w:shd w:val="clear" w:color="auto" w:fill="FFFFFF"/>
                <w:lang w:val="ro-RO" w:eastAsia="ro-RO" w:bidi="ro-RO"/>
              </w:rPr>
              <w:t>ndogleic</w:t>
            </w:r>
            <w:r w:rsidR="008054AE">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D6A7E"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B68B1" w14:textId="6C441271"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58979192"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6D18" w14:textId="3BB56E5F"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w:t>
            </w:r>
            <w:r w:rsidRPr="00F933D4">
              <w:rPr>
                <w:rFonts w:ascii="Times New Roman" w:eastAsia="Century Schoolbook" w:hAnsi="Times New Roman" w:cs="Times New Roman"/>
                <w:iCs/>
                <w:color w:val="000000"/>
                <w:sz w:val="24"/>
                <w:szCs w:val="24"/>
                <w:shd w:val="clear" w:color="auto" w:fill="FFFFFF"/>
                <w:lang w:val="ro-RO" w:eastAsia="ro-RO" w:bidi="ro-RO"/>
              </w:rPr>
              <w:t>atigleic</w:t>
            </w:r>
            <w:r w:rsidR="008054AE">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6EFE8"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E8E58" w14:textId="3A57F580" w:rsidR="009C4B94" w:rsidRPr="00F933D4" w:rsidRDefault="00D574A2"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9C4B94"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9C4B94" w:rsidRPr="00F933D4">
              <w:rPr>
                <w:rFonts w:ascii="Times New Roman" w:eastAsia="Century Schoolbook" w:hAnsi="Times New Roman" w:cs="Times New Roman"/>
                <w:b/>
                <w:bCs/>
                <w:i/>
                <w:color w:val="000000"/>
                <w:sz w:val="24"/>
                <w:szCs w:val="24"/>
                <w:shd w:val="clear" w:color="auto" w:fill="FFFFFF"/>
                <w:lang w:val="ro-RO" w:eastAsia="ro-RO" w:bidi="ro-RO"/>
              </w:rPr>
              <w:t>Gr</w:t>
            </w:r>
            <w:r w:rsidR="009C4B94"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536A3795"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87271"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B422D"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68C1D" w14:textId="77777777" w:rsidR="009C4B94" w:rsidRPr="00946829"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sidRPr="00D574A2">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sau din infiltraţiile laterale prin orizonturile profilului situat pe versant, prezentând astfel orizont w începând în 0 – 50 cm şi orizont </w:t>
            </w:r>
            <w:r>
              <w:rPr>
                <w:rFonts w:ascii="Times New Roman" w:eastAsia="Century Schoolbook" w:hAnsi="Times New Roman" w:cs="Times New Roman"/>
                <w:i/>
                <w:color w:val="000000"/>
                <w:sz w:val="24"/>
                <w:szCs w:val="24"/>
                <w:shd w:val="clear" w:color="auto" w:fill="FFFFFF"/>
                <w:lang w:val="ro-RO" w:eastAsia="ro-RO" w:bidi="ro-RO"/>
              </w:rPr>
              <w:lastRenderedPageBreak/>
              <w:t>Go începând în 0 – 200 cm.</w:t>
            </w:r>
          </w:p>
        </w:tc>
      </w:tr>
      <w:tr w:rsidR="009C4B94" w:rsidRPr="001224C8" w14:paraId="228DB03A"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3437E"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l</w:t>
            </w:r>
            <w:r w:rsidRPr="00F933D4">
              <w:rPr>
                <w:rFonts w:ascii="Times New Roman" w:eastAsia="Century Schoolbook" w:hAnsi="Times New Roman" w:cs="Times New Roman"/>
                <w:iCs/>
                <w:color w:val="000000"/>
                <w:sz w:val="24"/>
                <w:szCs w:val="24"/>
                <w:shd w:val="clear" w:color="auto" w:fill="FFFFFF"/>
                <w:lang w:val="ro-RO" w:eastAsia="ro-RO" w:bidi="ro-RO"/>
              </w:rPr>
              <w:t>itic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115FC"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53CE3" w14:textId="292B9B79"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21E43088"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E59CB"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Pr="00F933D4">
              <w:rPr>
                <w:rFonts w:ascii="Times New Roman" w:eastAsia="Century Schoolbook" w:hAnsi="Times New Roman" w:cs="Times New Roman"/>
                <w:iCs/>
                <w:color w:val="000000"/>
                <w:sz w:val="24"/>
                <w:szCs w:val="24"/>
                <w:shd w:val="clear" w:color="auto" w:fill="FFFFFF"/>
                <w:lang w:val="ro-RO" w:eastAsia="ro-RO" w:bidi="ro-RO"/>
              </w:rPr>
              <w:t>utic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7877B"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53F25" w14:textId="426A1979"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5C9D9982"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68CD3"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prespodic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55611"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394BB" w14:textId="5B71FD46"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sidRPr="00D574A2">
              <w:rPr>
                <w:rFonts w:ascii="Times New Roman" w:hAnsi="Times New Roman" w:cs="Times New Roman"/>
                <w:i/>
                <w:sz w:val="24"/>
                <w:szCs w:val="24"/>
                <w:lang w:val="ro-RO" w:bidi="ro-RO"/>
              </w:rPr>
              <w:t>Orizontul B este foarte acid</w:t>
            </w:r>
            <w:r w:rsidR="00D574A2">
              <w:rPr>
                <w:rFonts w:ascii="Times New Roman" w:hAnsi="Times New Roman" w:cs="Times New Roman"/>
                <w:i/>
                <w:sz w:val="24"/>
                <w:szCs w:val="24"/>
                <w:lang w:val="ro-RO" w:bidi="ro-RO"/>
              </w:rPr>
              <w:t>,</w:t>
            </w:r>
            <w:r w:rsidRPr="00D574A2">
              <w:rPr>
                <w:rFonts w:ascii="Times New Roman" w:hAnsi="Times New Roman" w:cs="Times New Roman"/>
                <w:i/>
                <w:sz w:val="24"/>
                <w:szCs w:val="24"/>
                <w:lang w:val="ro-RO" w:bidi="ro-RO"/>
              </w:rPr>
              <w:t xml:space="preserve"> cu oarecare acumulare iluvială de material amorf activ predominant aluminic şi mai puţin material activ ferric, astfel că nu are culori roşcate</w:t>
            </w:r>
            <w:r w:rsidR="00D574A2">
              <w:rPr>
                <w:rFonts w:ascii="Times New Roman" w:hAnsi="Times New Roman" w:cs="Times New Roman"/>
                <w:i/>
                <w:sz w:val="24"/>
                <w:szCs w:val="24"/>
                <w:lang w:val="ro-RO" w:bidi="ro-RO"/>
              </w:rPr>
              <w:t>,</w:t>
            </w:r>
            <w:r w:rsidRPr="00D574A2">
              <w:rPr>
                <w:rFonts w:ascii="Times New Roman" w:hAnsi="Times New Roman" w:cs="Times New Roman"/>
                <w:i/>
                <w:sz w:val="24"/>
                <w:szCs w:val="24"/>
                <w:lang w:val="ro-RO" w:bidi="ro-RO"/>
              </w:rPr>
              <w:t xml:space="preserve"> specific</w:t>
            </w:r>
            <w:r w:rsidR="00D574A2">
              <w:rPr>
                <w:rFonts w:ascii="Times New Roman" w:hAnsi="Times New Roman" w:cs="Times New Roman"/>
                <w:i/>
                <w:sz w:val="24"/>
                <w:szCs w:val="24"/>
                <w:lang w:val="ro-RO" w:bidi="ro-RO"/>
              </w:rPr>
              <w:t>e</w:t>
            </w:r>
            <w:r w:rsidRPr="00D574A2">
              <w:rPr>
                <w:rFonts w:ascii="Times New Roman" w:hAnsi="Times New Roman" w:cs="Times New Roman"/>
                <w:i/>
                <w:sz w:val="24"/>
                <w:szCs w:val="24"/>
                <w:lang w:val="ro-RO" w:bidi="ro-RO"/>
              </w:rPr>
              <w:t xml:space="preserve"> orizontului B spodic.</w:t>
            </w:r>
          </w:p>
        </w:tc>
      </w:tr>
      <w:tr w:rsidR="009C4B94" w:rsidRPr="001224C8" w14:paraId="09986BDF"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6E652"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EA650"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F32B0" w14:textId="3F0E5519"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sidR="008054AE">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F933D4" w14:paraId="161DB104"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F0D00"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527B50"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17C64" w14:textId="779A5741"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F933D4" w14:paraId="1B715EBF"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CB222"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A875C"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7B96E" w14:textId="77124183"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75906E17"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C7830"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BA91E"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3E262" w14:textId="126823D2"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79020A01"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DC53CE"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7CB98"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A642D" w14:textId="4032F20D"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stagnogleic (W) începând în 50 – 100 cm sau orizont stagnogleizat (w) începând în 0 – 100 cm</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0E8F00D8"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6CBB6"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1EEFD"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A5300" w14:textId="7D7CB07D"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Pr="00F933D4">
              <w:rPr>
                <w:rFonts w:ascii="Times New Roman" w:eastAsia="Century Schoolbook" w:hAnsi="Times New Roman" w:cs="Times New Roman"/>
                <w:i/>
                <w:color w:val="000000"/>
                <w:sz w:val="24"/>
                <w:szCs w:val="24"/>
                <w:shd w:val="clear" w:color="auto" w:fill="FFFFFF"/>
                <w:lang w:val="ro-RO" w:eastAsia="ro-RO" w:bidi="ro-RO"/>
              </w:rPr>
              <w:t>rezintă condiţiile obligatorii pentru tipul de sol respectiv, dar nu prezintă atributele specifice celorlalte subdiviziuni ale tipului de sol respectiv</w:t>
            </w:r>
            <w:r w:rsidR="00D574A2">
              <w:rPr>
                <w:rFonts w:ascii="Times New Roman" w:eastAsia="Century Schoolbook" w:hAnsi="Times New Roman" w:cs="Times New Roman"/>
                <w:i/>
                <w:color w:val="000000"/>
                <w:sz w:val="24"/>
                <w:szCs w:val="24"/>
                <w:shd w:val="clear" w:color="auto" w:fill="FFFFFF"/>
                <w:lang w:val="ro-RO" w:eastAsia="ro-RO" w:bidi="ro-RO"/>
              </w:rPr>
              <w:t>.</w:t>
            </w:r>
          </w:p>
        </w:tc>
      </w:tr>
      <w:tr w:rsidR="009C4B94" w:rsidRPr="001224C8" w14:paraId="3ACA7F3A" w14:textId="77777777" w:rsidTr="000F6D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009C8"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3F0AF" w14:textId="77777777" w:rsidR="009C4B94" w:rsidRPr="00F933D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537CD" w14:textId="23E384CA" w:rsidR="009C4B94" w:rsidRPr="00F933D4"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sidRPr="00D574A2">
              <w:rPr>
                <w:rFonts w:ascii="Times New Roman" w:hAnsi="Times New Roman" w:cs="Times New Roman"/>
                <w:i/>
                <w:sz w:val="24"/>
                <w:szCs w:val="24"/>
                <w:lang w:val="fr-FR" w:bidi="ro-RO"/>
              </w:rPr>
              <w:t>Caracteristici ale orizontului A molic</w:t>
            </w:r>
            <w:r w:rsidR="00D574A2">
              <w:rPr>
                <w:rFonts w:ascii="Times New Roman" w:hAnsi="Times New Roman" w:cs="Times New Roman"/>
                <w:i/>
                <w:sz w:val="24"/>
                <w:szCs w:val="24"/>
                <w:lang w:val="fr-FR" w:bidi="ro-RO"/>
              </w:rPr>
              <w:t>,</w:t>
            </w:r>
            <w:r w:rsidRPr="00D574A2">
              <w:rPr>
                <w:rFonts w:ascii="Times New Roman" w:hAnsi="Times New Roman" w:cs="Times New Roman"/>
                <w:i/>
                <w:sz w:val="24"/>
                <w:szCs w:val="24"/>
                <w:lang w:val="fr-FR" w:bidi="ro-RO"/>
              </w:rPr>
              <w:t xml:space="preserve"> dar av</w:t>
            </w:r>
            <w:r w:rsidR="00D574A2">
              <w:rPr>
                <w:rFonts w:ascii="Times New Roman" w:hAnsi="Times New Roman" w:cs="Times New Roman"/>
                <w:i/>
                <w:sz w:val="24"/>
                <w:szCs w:val="24"/>
                <w:lang w:val="fr-FR" w:bidi="ro-RO"/>
              </w:rPr>
              <w:t>â</w:t>
            </w:r>
            <w:r w:rsidRPr="00D574A2">
              <w:rPr>
                <w:rFonts w:ascii="Times New Roman" w:hAnsi="Times New Roman" w:cs="Times New Roman"/>
                <w:i/>
                <w:sz w:val="24"/>
                <w:szCs w:val="24"/>
                <w:lang w:val="fr-FR" w:bidi="ro-RO"/>
              </w:rPr>
              <w:t>nd un grad de saturaţie în baze mai mic sau egal cu 53%</w:t>
            </w:r>
            <w:r w:rsidR="00D574A2">
              <w:rPr>
                <w:rFonts w:ascii="Times New Roman" w:hAnsi="Times New Roman" w:cs="Times New Roman"/>
                <w:i/>
                <w:sz w:val="24"/>
                <w:szCs w:val="24"/>
                <w:lang w:val="fr-FR" w:bidi="ro-RO"/>
              </w:rPr>
              <w:t>.</w:t>
            </w:r>
          </w:p>
        </w:tc>
      </w:tr>
    </w:tbl>
    <w:p w14:paraId="057FA00D" w14:textId="77777777" w:rsidR="009C4B94" w:rsidRDefault="009C4B94" w:rsidP="009C4B94">
      <w:pPr>
        <w:jc w:val="both"/>
        <w:rPr>
          <w:rFonts w:ascii="Times New Roman" w:eastAsia="Century Schoolbook" w:hAnsi="Times New Roman" w:cs="Times New Roman"/>
          <w:iCs/>
          <w:color w:val="000000"/>
          <w:sz w:val="24"/>
          <w:szCs w:val="24"/>
          <w:shd w:val="clear" w:color="auto" w:fill="FFFFFF"/>
          <w:lang w:val="ro-RO" w:eastAsia="ro-RO" w:bidi="ro-RO"/>
        </w:rPr>
      </w:pPr>
    </w:p>
    <w:p w14:paraId="0C2BCD3F" w14:textId="2FFB8F43" w:rsidR="009C4B94" w:rsidRPr="00D574A2" w:rsidRDefault="009C4B94" w:rsidP="001166D6">
      <w:pPr>
        <w:ind w:firstLine="720"/>
        <w:jc w:val="both"/>
        <w:rPr>
          <w:rFonts w:ascii="Times New Roman" w:hAnsi="Times New Roman" w:cs="Times New Roman"/>
          <w:sz w:val="24"/>
          <w:szCs w:val="24"/>
          <w:lang w:val="ro-RO"/>
        </w:rPr>
      </w:pPr>
      <w:r w:rsidRPr="00E710DC">
        <w:rPr>
          <w:rFonts w:ascii="Times New Roman" w:eastAsia="Century Schoolbook" w:hAnsi="Times New Roman" w:cs="Times New Roman"/>
          <w:iCs/>
          <w:color w:val="000000"/>
          <w:sz w:val="24"/>
          <w:szCs w:val="24"/>
          <w:shd w:val="clear" w:color="auto" w:fill="FFFFFF"/>
          <w:lang w:val="ro-RO" w:eastAsia="ro-RO" w:bidi="ro-RO"/>
        </w:rPr>
        <w:t xml:space="preserve">Calificativele de sol combinate utilizate în </w:t>
      </w:r>
      <w:r>
        <w:rPr>
          <w:rFonts w:ascii="Times New Roman" w:eastAsia="Century Schoolbook" w:hAnsi="Times New Roman" w:cs="Times New Roman"/>
          <w:iCs/>
          <w:color w:val="000000"/>
          <w:sz w:val="24"/>
          <w:szCs w:val="24"/>
          <w:shd w:val="clear" w:color="auto" w:fill="FFFFFF"/>
          <w:lang w:val="ro-RO" w:eastAsia="ro-RO" w:bidi="ro-RO"/>
        </w:rPr>
        <w:t>taxonomia</w:t>
      </w:r>
      <w:r w:rsidR="00D574A2">
        <w:rPr>
          <w:rFonts w:ascii="Times New Roman" w:eastAsia="Century Schoolbook" w:hAnsi="Times New Roman" w:cs="Times New Roman"/>
          <w:iCs/>
          <w:color w:val="000000"/>
          <w:sz w:val="24"/>
          <w:szCs w:val="24"/>
          <w:shd w:val="clear" w:color="auto" w:fill="FFFFFF"/>
          <w:lang w:val="ro-RO" w:eastAsia="ro-RO" w:bidi="ro-RO"/>
        </w:rPr>
        <w:t xml:space="preserve"> </w:t>
      </w:r>
      <w:r>
        <w:rPr>
          <w:rFonts w:ascii="Times New Roman" w:eastAsia="Century Schoolbook" w:hAnsi="Times New Roman" w:cs="Times New Roman"/>
          <w:iCs/>
          <w:color w:val="000000"/>
          <w:sz w:val="24"/>
          <w:szCs w:val="24"/>
          <w:shd w:val="clear" w:color="auto" w:fill="FFFFFF"/>
          <w:lang w:val="ro-RO" w:eastAsia="ro-RO" w:bidi="ro-RO"/>
        </w:rPr>
        <w:t>districambosoluri</w:t>
      </w:r>
      <w:r w:rsidR="001166D6">
        <w:rPr>
          <w:rFonts w:ascii="Times New Roman" w:eastAsia="Century Schoolbook" w:hAnsi="Times New Roman" w:cs="Times New Roman"/>
          <w:iCs/>
          <w:color w:val="000000"/>
          <w:sz w:val="24"/>
          <w:szCs w:val="24"/>
          <w:shd w:val="clear" w:color="auto" w:fill="FFFFFF"/>
          <w:lang w:val="ro-RO" w:eastAsia="ro-RO" w:bidi="ro-RO"/>
        </w:rPr>
        <w:t xml:space="preserve">lor sunt prezentate în </w:t>
      </w:r>
      <w:r w:rsidR="001166D6" w:rsidRPr="001166D6">
        <w:rPr>
          <w:rFonts w:ascii="Times New Roman" w:eastAsia="Century Schoolbook" w:hAnsi="Times New Roman" w:cs="Times New Roman"/>
          <w:b/>
          <w:iCs/>
          <w:color w:val="000000"/>
          <w:sz w:val="24"/>
          <w:szCs w:val="24"/>
          <w:shd w:val="clear" w:color="auto" w:fill="FFFFFF"/>
          <w:lang w:val="ro-RO" w:eastAsia="ro-RO" w:bidi="ro-RO"/>
        </w:rPr>
        <w:t>Tabelul 10</w:t>
      </w:r>
      <w:r w:rsidRPr="00CC4833">
        <w:rPr>
          <w:rFonts w:ascii="Times New Roman" w:eastAsia="Century Schoolbook" w:hAnsi="Times New Roman" w:cs="Times New Roman"/>
          <w:iCs/>
          <w:color w:val="000000"/>
          <w:sz w:val="24"/>
          <w:szCs w:val="24"/>
          <w:shd w:val="clear" w:color="auto" w:fill="FFFFFF"/>
          <w:lang w:val="ro-RO" w:eastAsia="ro-RO" w:bidi="ro-RO"/>
        </w:rPr>
        <w:t>.</w:t>
      </w:r>
    </w:p>
    <w:p w14:paraId="076D980C" w14:textId="77777777" w:rsidR="009C4B94" w:rsidRDefault="009C4B94" w:rsidP="009C4B94">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p>
    <w:p w14:paraId="707C44D6" w14:textId="77777777" w:rsidR="008C3556" w:rsidRDefault="008C3556" w:rsidP="009C4B94">
      <w:pPr>
        <w:spacing w:after="0" w:line="240" w:lineRule="auto"/>
        <w:jc w:val="both"/>
        <w:rPr>
          <w:rFonts w:ascii="Times New Roman" w:eastAsia="Century Schoolbook" w:hAnsi="Times New Roman" w:cs="Times New Roman"/>
          <w:b/>
          <w:iCs/>
          <w:color w:val="000000"/>
          <w:sz w:val="24"/>
          <w:szCs w:val="24"/>
          <w:shd w:val="clear" w:color="auto" w:fill="FFFFFF"/>
          <w:lang w:val="ro-RO" w:eastAsia="ro-RO" w:bidi="ro-RO"/>
        </w:rPr>
      </w:pPr>
    </w:p>
    <w:p w14:paraId="126EB3A4" w14:textId="77777777" w:rsidR="009C4B94" w:rsidRDefault="001166D6" w:rsidP="009C4B94">
      <w:pPr>
        <w:spacing w:after="0" w:line="240" w:lineRule="auto"/>
        <w:jc w:val="both"/>
        <w:rPr>
          <w:rFonts w:ascii="Times New Roman" w:eastAsia="Century Schoolbook" w:hAnsi="Times New Roman" w:cs="Times New Roman"/>
          <w:color w:val="000000"/>
          <w:sz w:val="24"/>
          <w:szCs w:val="24"/>
          <w:shd w:val="clear" w:color="auto" w:fill="FFFFFF"/>
          <w:lang w:val="ro-RO" w:eastAsia="ro-RO"/>
        </w:rPr>
      </w:pPr>
      <w:r w:rsidRPr="001166D6">
        <w:rPr>
          <w:rFonts w:ascii="Times New Roman" w:eastAsia="Century Schoolbook" w:hAnsi="Times New Roman" w:cs="Times New Roman"/>
          <w:b/>
          <w:iCs/>
          <w:color w:val="000000"/>
          <w:sz w:val="24"/>
          <w:szCs w:val="24"/>
          <w:shd w:val="clear" w:color="auto" w:fill="FFFFFF"/>
          <w:lang w:val="ro-RO" w:eastAsia="ro-RO" w:bidi="ro-RO"/>
        </w:rPr>
        <w:lastRenderedPageBreak/>
        <w:t>Tabel 10</w:t>
      </w:r>
      <w:r w:rsidR="009C4B94">
        <w:rPr>
          <w:rFonts w:ascii="Times New Roman" w:eastAsia="Century Schoolbook" w:hAnsi="Times New Roman" w:cs="Times New Roman"/>
          <w:iCs/>
          <w:color w:val="000000"/>
          <w:sz w:val="24"/>
          <w:szCs w:val="24"/>
          <w:shd w:val="clear" w:color="auto" w:fill="FFFFFF"/>
          <w:lang w:val="ro-RO" w:eastAsia="ro-RO" w:bidi="ro-RO"/>
        </w:rPr>
        <w:t xml:space="preserve">. </w:t>
      </w:r>
      <w:r w:rsidR="009C4B94" w:rsidRPr="00E710DC">
        <w:rPr>
          <w:rFonts w:ascii="Times New Roman" w:eastAsia="Century Schoolbook" w:hAnsi="Times New Roman" w:cs="Times New Roman"/>
          <w:iCs/>
          <w:color w:val="000000"/>
          <w:sz w:val="24"/>
          <w:szCs w:val="24"/>
          <w:shd w:val="clear" w:color="auto" w:fill="FFFFFF"/>
          <w:lang w:val="ro-RO" w:eastAsia="ro-RO" w:bidi="ro-RO"/>
        </w:rPr>
        <w:t xml:space="preserve">Calificativele de sol combinate utilizate în </w:t>
      </w:r>
      <w:r w:rsidR="009C4B94">
        <w:rPr>
          <w:rFonts w:ascii="Times New Roman" w:eastAsia="Century Schoolbook" w:hAnsi="Times New Roman" w:cs="Times New Roman"/>
          <w:iCs/>
          <w:color w:val="000000"/>
          <w:sz w:val="24"/>
          <w:szCs w:val="24"/>
          <w:shd w:val="clear" w:color="auto" w:fill="FFFFFF"/>
          <w:lang w:val="ro-RO" w:eastAsia="ro-RO" w:bidi="ro-RO"/>
        </w:rPr>
        <w:t>taxonomia districambosolurilor</w:t>
      </w:r>
      <w:r w:rsidR="009C4B94" w:rsidRPr="00E710DC">
        <w:rPr>
          <w:rFonts w:ascii="Times New Roman" w:eastAsia="Century Schoolbook" w:hAnsi="Times New Roman" w:cs="Times New Roman"/>
          <w:iCs/>
          <w:color w:val="000000"/>
          <w:sz w:val="24"/>
          <w:szCs w:val="24"/>
          <w:shd w:val="clear" w:color="auto" w:fill="FFFFFF"/>
          <w:lang w:val="ro-RO" w:eastAsia="ro-RO" w:bidi="ro-RO"/>
        </w:rPr>
        <w:t xml:space="preserve"> (după SRTS</w:t>
      </w:r>
      <w:r w:rsidR="009C4B94" w:rsidRPr="00E710DC">
        <w:rPr>
          <w:rFonts w:ascii="Times New Roman" w:eastAsia="Century Schoolbook" w:hAnsi="Times New Roman" w:cs="Times New Roman"/>
          <w:color w:val="000000"/>
          <w:sz w:val="24"/>
          <w:szCs w:val="24"/>
          <w:shd w:val="clear" w:color="auto" w:fill="FFFFFF"/>
          <w:lang w:val="ro-RO" w:eastAsia="ro-RO"/>
        </w:rPr>
        <w:t>-2012+).</w:t>
      </w:r>
    </w:p>
    <w:p w14:paraId="3BEE65A8" w14:textId="77777777" w:rsidR="009C4B94" w:rsidRPr="00E710DC" w:rsidRDefault="009C4B94" w:rsidP="009C4B94">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p>
    <w:tbl>
      <w:tblPr>
        <w:tblStyle w:val="TableGrid3"/>
        <w:tblW w:w="0" w:type="auto"/>
        <w:tblLook w:val="04A0" w:firstRow="1" w:lastRow="0" w:firstColumn="1" w:lastColumn="0" w:noHBand="0" w:noVBand="1"/>
      </w:tblPr>
      <w:tblGrid>
        <w:gridCol w:w="2483"/>
        <w:gridCol w:w="1222"/>
        <w:gridCol w:w="3491"/>
      </w:tblGrid>
      <w:tr w:rsidR="009C4B94" w:rsidRPr="00E710DC" w14:paraId="2FF2AB5D"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EB805"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6776E"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061BF"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9C4B94" w:rsidRPr="001224C8" w14:paraId="7FF26D8B"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4D37F"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27844"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CAD54" w14:textId="6F35E72A" w:rsidR="009C4B94" w:rsidRPr="00E710DC" w:rsidRDefault="009C4B94" w:rsidP="00284E5A">
            <w:pPr>
              <w:rPr>
                <w:rFonts w:ascii="Times New Roman" w:eastAsia="Century Schoolbook" w:hAnsi="Times New Roman" w:cs="Times New Roman"/>
                <w:iCs/>
                <w:color w:val="000000"/>
                <w:sz w:val="24"/>
                <w:szCs w:val="24"/>
                <w:shd w:val="clear" w:color="auto" w:fill="FFFFFF"/>
                <w:lang w:val="ro-RO" w:eastAsia="ro-RO" w:bidi="ro-RO"/>
              </w:rPr>
            </w:pPr>
            <w:r w:rsidRPr="00D574A2">
              <w:rPr>
                <w:rFonts w:ascii="Times New Roman" w:hAnsi="Times New Roman" w:cs="Times New Roman"/>
                <w:i/>
                <w:sz w:val="24"/>
                <w:szCs w:val="24"/>
                <w:lang w:val="ro-RO" w:bidi="ro-RO"/>
              </w:rPr>
              <w:t>Solul conţine compuşi (allofane, imogolit, ferihidrit, complecşi alumino-humici) rezultaţi din alterarea moderată a depozitelor piroclastice amorfe. Pot fi şi în asociaţie cu material</w:t>
            </w:r>
            <w:r w:rsidR="00D574A2">
              <w:rPr>
                <w:rFonts w:ascii="Times New Roman" w:hAnsi="Times New Roman" w:cs="Times New Roman"/>
                <w:i/>
                <w:sz w:val="24"/>
                <w:szCs w:val="24"/>
                <w:lang w:val="ro-RO" w:bidi="ro-RO"/>
              </w:rPr>
              <w:t>e</w:t>
            </w:r>
            <w:r w:rsidRPr="00D574A2">
              <w:rPr>
                <w:rFonts w:ascii="Times New Roman" w:hAnsi="Times New Roman" w:cs="Times New Roman"/>
                <w:i/>
                <w:sz w:val="24"/>
                <w:szCs w:val="24"/>
                <w:lang w:val="ro-RO" w:bidi="ro-RO"/>
              </w:rPr>
              <w:t xml:space="preserve"> neovulcanice (loess, argile, produse de alterare ferallitică). </w:t>
            </w:r>
            <w:r w:rsidRPr="00D574A2">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D574A2">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D574A2">
              <w:rPr>
                <w:rFonts w:ascii="Times New Roman" w:eastAsiaTheme="minorEastAsia" w:hAnsi="Times New Roman" w:cs="Times New Roman"/>
                <w:i/>
                <w:sz w:val="24"/>
                <w:szCs w:val="24"/>
                <w:lang w:bidi="ro-RO"/>
              </w:rPr>
              <w:t>0,9g/cm</w:t>
            </w:r>
            <w:r w:rsidRPr="00D574A2">
              <w:rPr>
                <w:rFonts w:ascii="Times New Roman" w:eastAsiaTheme="minorEastAsia" w:hAnsi="Times New Roman" w:cs="Times New Roman"/>
                <w:i/>
                <w:sz w:val="24"/>
                <w:szCs w:val="24"/>
                <w:vertAlign w:val="superscript"/>
                <w:lang w:bidi="ro-RO"/>
              </w:rPr>
              <w:t>3</w:t>
            </w:r>
            <w:r w:rsidRPr="00D574A2">
              <w:rPr>
                <w:rFonts w:ascii="Times New Roman" w:eastAsiaTheme="minorEastAsia" w:hAnsi="Times New Roman" w:cs="Times New Roman"/>
                <w:i/>
                <w:sz w:val="24"/>
                <w:szCs w:val="24"/>
                <w:lang w:bidi="ro-RO"/>
              </w:rPr>
              <w:t xml:space="preserve">. Asociat orizonturilor A sau B. 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D574A2">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9C4B94" w:rsidRPr="00E710DC" w14:paraId="67DB3083"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15B6B"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prespodic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CDD55"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3C7F7" w14:textId="6A69F1A7" w:rsidR="009C4B94" w:rsidRPr="00E710DC" w:rsidRDefault="009C4B94" w:rsidP="00284E5A">
            <w:pPr>
              <w:rPr>
                <w:rFonts w:ascii="Times New Roman" w:eastAsia="Century Schoolbook" w:hAnsi="Times New Roman" w:cs="Times New Roman"/>
                <w:iCs/>
                <w:color w:val="000000"/>
                <w:sz w:val="24"/>
                <w:szCs w:val="24"/>
                <w:shd w:val="clear" w:color="auto" w:fill="FFFFFF"/>
                <w:lang w:val="ro-RO" w:eastAsia="ro-RO" w:bidi="ro-RO"/>
              </w:rPr>
            </w:pPr>
            <w:r w:rsidRPr="00D574A2">
              <w:rPr>
                <w:rFonts w:ascii="Times New Roman" w:hAnsi="Times New Roman" w:cs="Times New Roman"/>
                <w:i/>
                <w:sz w:val="24"/>
                <w:szCs w:val="24"/>
                <w:lang w:val="ro-RO" w:bidi="ro-RO"/>
              </w:rPr>
              <w:t>Orizontul B este foarte acid</w:t>
            </w:r>
            <w:r w:rsidR="00D574A2">
              <w:rPr>
                <w:rFonts w:ascii="Times New Roman" w:hAnsi="Times New Roman" w:cs="Times New Roman"/>
                <w:i/>
                <w:sz w:val="24"/>
                <w:szCs w:val="24"/>
                <w:lang w:val="ro-RO" w:bidi="ro-RO"/>
              </w:rPr>
              <w:t>,</w:t>
            </w:r>
            <w:r w:rsidRPr="00D574A2">
              <w:rPr>
                <w:rFonts w:ascii="Times New Roman" w:hAnsi="Times New Roman" w:cs="Times New Roman"/>
                <w:i/>
                <w:sz w:val="24"/>
                <w:szCs w:val="24"/>
                <w:lang w:val="ro-RO" w:bidi="ro-RO"/>
              </w:rPr>
              <w:t xml:space="preserve"> cu oarecare acumulare iluvială de material amorf activ predominant aluminic şi mai puţin material activ ferric, astfel că nu are culori roşcate specific</w:t>
            </w:r>
            <w:r w:rsidR="00D574A2">
              <w:rPr>
                <w:rFonts w:ascii="Times New Roman" w:hAnsi="Times New Roman" w:cs="Times New Roman"/>
                <w:i/>
                <w:sz w:val="24"/>
                <w:szCs w:val="24"/>
                <w:lang w:val="ro-RO" w:bidi="ro-RO"/>
              </w:rPr>
              <w:t>e</w:t>
            </w:r>
            <w:r w:rsidRPr="00D574A2">
              <w:rPr>
                <w:rFonts w:ascii="Times New Roman" w:hAnsi="Times New Roman" w:cs="Times New Roman"/>
                <w:i/>
                <w:sz w:val="24"/>
                <w:szCs w:val="24"/>
                <w:lang w:val="ro-RO" w:bidi="ro-RO"/>
              </w:rPr>
              <w:t xml:space="preserve"> orizontului B spodic.</w:t>
            </w:r>
            <w:r w:rsidRPr="00D574A2">
              <w:rPr>
                <w:rFonts w:ascii="Times New Roman" w:eastAsiaTheme="minorEastAsia" w:hAnsi="Times New Roman" w:cs="Times New Roman"/>
                <w:i/>
                <w:sz w:val="24"/>
                <w:szCs w:val="24"/>
                <w:lang w:val="ro-RO" w:bidi="ro-RO"/>
              </w:rPr>
              <w:t xml:space="preserve"> </w:t>
            </w:r>
            <w:r>
              <w:rPr>
                <w:rFonts w:ascii="Times New Roman" w:eastAsiaTheme="minorEastAsia" w:hAnsi="Times New Roman" w:cs="Times New Roman"/>
                <w:i/>
                <w:sz w:val="24"/>
                <w:szCs w:val="24"/>
                <w:lang w:bidi="ro-RO"/>
              </w:rPr>
              <w:t xml:space="preserve">Materialul parental reprezentat prin </w:t>
            </w:r>
            <w:r>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D574A2">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apare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9C4B94" w:rsidRPr="001224C8" w14:paraId="64B8A948"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0ED13"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prespodic umbric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3E9C9" w14:textId="77777777" w:rsidR="009C4B94" w:rsidRPr="00E710DC"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CB5D6" w14:textId="7D687D50" w:rsidR="009C4B94" w:rsidRPr="00250B02" w:rsidRDefault="009C4B94" w:rsidP="00284E5A">
            <w:pPr>
              <w:rPr>
                <w:rFonts w:ascii="Times New Roman" w:eastAsia="Century Schoolbook" w:hAnsi="Times New Roman" w:cs="Times New Roman"/>
                <w:i/>
                <w:color w:val="000000"/>
                <w:sz w:val="24"/>
                <w:szCs w:val="24"/>
                <w:shd w:val="clear" w:color="auto" w:fill="FFFFFF"/>
                <w:lang w:val="ro-RO" w:eastAsia="ro-RO" w:bidi="ro-RO"/>
              </w:rPr>
            </w:pPr>
            <w:r w:rsidRPr="00D574A2">
              <w:rPr>
                <w:rFonts w:ascii="Times New Roman" w:hAnsi="Times New Roman" w:cs="Times New Roman"/>
                <w:i/>
                <w:sz w:val="24"/>
                <w:szCs w:val="24"/>
                <w:lang w:val="ro-RO" w:bidi="ro-RO"/>
              </w:rPr>
              <w:t>Orizontul B este foarte acid</w:t>
            </w:r>
            <w:r w:rsidR="005F56E0">
              <w:rPr>
                <w:rFonts w:ascii="Times New Roman" w:hAnsi="Times New Roman" w:cs="Times New Roman"/>
                <w:i/>
                <w:sz w:val="24"/>
                <w:szCs w:val="24"/>
                <w:lang w:val="ro-RO" w:bidi="ro-RO"/>
              </w:rPr>
              <w:t>,</w:t>
            </w:r>
            <w:r w:rsidRPr="00D574A2">
              <w:rPr>
                <w:rFonts w:ascii="Times New Roman" w:hAnsi="Times New Roman" w:cs="Times New Roman"/>
                <w:i/>
                <w:sz w:val="24"/>
                <w:szCs w:val="24"/>
                <w:lang w:val="ro-RO" w:bidi="ro-RO"/>
              </w:rPr>
              <w:t xml:space="preserve"> cu oarecare acumulare iluvială de material amorf activ predominant aluminic şi mai puţin material activ ferric, astfel că nu are culori roşcate specific</w:t>
            </w:r>
            <w:r w:rsidR="005F56E0">
              <w:rPr>
                <w:rFonts w:ascii="Times New Roman" w:hAnsi="Times New Roman" w:cs="Times New Roman"/>
                <w:i/>
                <w:sz w:val="24"/>
                <w:szCs w:val="24"/>
                <w:lang w:val="ro-RO" w:bidi="ro-RO"/>
              </w:rPr>
              <w:t>e</w:t>
            </w:r>
            <w:r w:rsidRPr="00D574A2">
              <w:rPr>
                <w:rFonts w:ascii="Times New Roman" w:hAnsi="Times New Roman" w:cs="Times New Roman"/>
                <w:i/>
                <w:sz w:val="24"/>
                <w:szCs w:val="24"/>
                <w:lang w:val="ro-RO" w:bidi="ro-RO"/>
              </w:rPr>
              <w:t xml:space="preserve"> orizontului B spodic.</w:t>
            </w:r>
            <w:r w:rsidR="005F56E0">
              <w:rPr>
                <w:rFonts w:ascii="Times New Roman" w:hAnsi="Times New Roman" w:cs="Times New Roman"/>
                <w:i/>
                <w:sz w:val="24"/>
                <w:szCs w:val="24"/>
                <w:lang w:val="ro-RO" w:bidi="ro-RO"/>
              </w:rPr>
              <w:t xml:space="preserve"> </w:t>
            </w:r>
            <w:r w:rsidRPr="00D574A2">
              <w:rPr>
                <w:rFonts w:ascii="Times New Roman" w:hAnsi="Times New Roman" w:cs="Times New Roman"/>
                <w:i/>
                <w:sz w:val="24"/>
                <w:szCs w:val="24"/>
                <w:lang w:val="ro-RO" w:bidi="ro-RO"/>
              </w:rPr>
              <w:t>Orizontul</w:t>
            </w:r>
            <w:r>
              <w:rPr>
                <w:rFonts w:ascii="Times New Roman" w:hAnsi="Times New Roman" w:cs="Times New Roman"/>
                <w:i/>
                <w:sz w:val="24"/>
                <w:szCs w:val="24"/>
                <w:lang w:val="ro-RO" w:bidi="ro-RO"/>
              </w:rPr>
              <w:t xml:space="preserve"> de </w:t>
            </w:r>
            <w:r>
              <w:rPr>
                <w:rFonts w:ascii="Times New Roman" w:hAnsi="Times New Roman" w:cs="Times New Roman"/>
                <w:i/>
                <w:sz w:val="24"/>
                <w:szCs w:val="24"/>
                <w:lang w:val="ro-RO" w:bidi="ro-RO"/>
              </w:rPr>
              <w:lastRenderedPageBreak/>
              <w:t>suprafaţă este un orizont A umbric (Au)</w:t>
            </w:r>
            <w:r w:rsidR="005F56E0">
              <w:rPr>
                <w:rFonts w:ascii="Times New Roman" w:hAnsi="Times New Roman" w:cs="Times New Roman"/>
                <w:i/>
                <w:sz w:val="24"/>
                <w:szCs w:val="24"/>
                <w:lang w:val="ro-RO" w:bidi="ro-RO"/>
              </w:rPr>
              <w:t>.</w:t>
            </w:r>
          </w:p>
        </w:tc>
      </w:tr>
      <w:tr w:rsidR="009C4B94" w:rsidRPr="00E710DC" w14:paraId="5A04231B"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3277E"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umbric andic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EDBAB"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um.an</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E3997" w14:textId="087B4EA8" w:rsidR="009C4B94" w:rsidRDefault="009C4B94" w:rsidP="00284E5A">
            <w:pPr>
              <w:rPr>
                <w:rFonts w:ascii="Times New Roman" w:hAnsi="Times New Roman" w:cs="Times New Roman"/>
                <w:i/>
                <w:sz w:val="24"/>
                <w:szCs w:val="24"/>
                <w:lang w:bidi="ro-RO"/>
              </w:rPr>
            </w:pPr>
            <w:r w:rsidRPr="005F56E0">
              <w:rPr>
                <w:rFonts w:ascii="Times New Roman" w:hAnsi="Times New Roman" w:cs="Times New Roman"/>
                <w:i/>
                <w:sz w:val="24"/>
                <w:szCs w:val="24"/>
                <w:lang w:bidi="ro-RO"/>
              </w:rPr>
              <w:t>Cu orizont de suprafaţă Au, solul conţine compuşi (allofane, imogolit, ferihidrit, complecşi alumino-humici) rezultaţi din alterarea moderată a depozitelor piroclastice amorfe. Pot fi şi în asociaţie cu material</w:t>
            </w:r>
            <w:r w:rsidR="00D54851">
              <w:rPr>
                <w:rFonts w:ascii="Times New Roman" w:hAnsi="Times New Roman" w:cs="Times New Roman"/>
                <w:i/>
                <w:sz w:val="24"/>
                <w:szCs w:val="24"/>
                <w:lang w:bidi="ro-RO"/>
              </w:rPr>
              <w:t>e</w:t>
            </w:r>
            <w:r w:rsidRPr="005F56E0">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sidRPr="005F56E0">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5F56E0">
              <w:rPr>
                <w:rFonts w:ascii="Times New Roman" w:eastAsiaTheme="minorEastAsia" w:hAnsi="Times New Roman" w:cs="Times New Roman"/>
                <w:i/>
                <w:sz w:val="24"/>
                <w:szCs w:val="24"/>
                <w:lang w:bidi="ro-RO"/>
              </w:rPr>
              <w:t>0,9g/cm</w:t>
            </w:r>
            <w:r w:rsidRPr="005F56E0">
              <w:rPr>
                <w:rFonts w:ascii="Times New Roman" w:eastAsiaTheme="minorEastAsia" w:hAnsi="Times New Roman" w:cs="Times New Roman"/>
                <w:i/>
                <w:sz w:val="24"/>
                <w:szCs w:val="24"/>
                <w:vertAlign w:val="superscript"/>
                <w:lang w:bidi="ro-RO"/>
              </w:rPr>
              <w:t>3</w:t>
            </w:r>
            <w:r w:rsidRPr="005F56E0">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tc>
      </w:tr>
      <w:tr w:rsidR="009C4B94" w:rsidRPr="001224C8" w14:paraId="72A566E5"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A70F"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CEC00"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um.gc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69816" w14:textId="77777777" w:rsidR="009C4B94" w:rsidRPr="00D86C38" w:rsidRDefault="009C4B94" w:rsidP="00284E5A">
            <w:pPr>
              <w:spacing w:after="200" w:line="276" w:lineRule="auto"/>
              <w:rPr>
                <w:rFonts w:ascii="Times New Roman" w:hAnsi="Times New Roman" w:cs="Times New Roman"/>
                <w:i/>
                <w:sz w:val="24"/>
                <w:szCs w:val="24"/>
                <w:lang w:bidi="ro-RO"/>
              </w:rPr>
            </w:pPr>
            <w:r w:rsidRPr="00D86C38">
              <w:rPr>
                <w:rFonts w:ascii="Times New Roman" w:hAnsi="Times New Roman" w:cs="Times New Roman"/>
                <w:i/>
                <w:sz w:val="24"/>
                <w:szCs w:val="24"/>
                <w:lang w:bidi="ro-RO"/>
              </w:rPr>
              <w:t>Cu orizont de suprafaţă Au şi</w:t>
            </w:r>
            <w:r w:rsidRPr="00F933D4">
              <w:rPr>
                <w:rFonts w:ascii="Times New Roman" w:eastAsia="Century Schoolbook" w:hAnsi="Times New Roman" w:cs="Times New Roman"/>
                <w:i/>
                <w:color w:val="000000"/>
                <w:sz w:val="24"/>
                <w:szCs w:val="24"/>
                <w:shd w:val="clear" w:color="auto" w:fill="FFFFFF"/>
                <w:lang w:val="ro-RO" w:eastAsia="ro-RO" w:bidi="ro-RO"/>
              </w:rPr>
              <w:t xml:space="preserve"> 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p>
        </w:tc>
      </w:tr>
      <w:tr w:rsidR="009C4B94" w:rsidRPr="001224C8" w14:paraId="6F82D221" w14:textId="77777777" w:rsidTr="000F6DDE">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95667"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486F5" w14:textId="77777777" w:rsidR="009C4B94" w:rsidRDefault="009C4B94" w:rsidP="000F6DDE">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A412B" w14:textId="6C3D13D1" w:rsidR="009C4B94" w:rsidRPr="00D86C38" w:rsidRDefault="009C4B94" w:rsidP="00284E5A">
            <w:pPr>
              <w:spacing w:after="200" w:line="276" w:lineRule="auto"/>
              <w:rPr>
                <w:rFonts w:ascii="Times New Roman" w:hAnsi="Times New Roman" w:cs="Times New Roman"/>
                <w:i/>
                <w:sz w:val="24"/>
                <w:szCs w:val="24"/>
                <w:lang w:val="ro-RO" w:bidi="ro-RO"/>
              </w:rPr>
            </w:pPr>
            <w:r w:rsidRPr="00D86C38">
              <w:rPr>
                <w:rFonts w:ascii="Times New Roman" w:hAnsi="Times New Roman" w:cs="Times New Roman"/>
                <w:i/>
                <w:sz w:val="24"/>
                <w:szCs w:val="24"/>
                <w:lang w:val="ro-RO" w:bidi="ro-RO"/>
              </w:rPr>
              <w:t xml:space="preserve">Cu orizont de suprafaţă Au şi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w:t>
            </w:r>
            <w:r w:rsidR="00D86C38">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(Rp) începând în 25 – 50 cm</w:t>
            </w:r>
            <w:r w:rsidR="00D86C38">
              <w:rPr>
                <w:rFonts w:ascii="Times New Roman" w:eastAsia="Century Schoolbook" w:hAnsi="Times New Roman" w:cs="Times New Roman"/>
                <w:i/>
                <w:color w:val="000000"/>
                <w:sz w:val="24"/>
                <w:szCs w:val="24"/>
                <w:shd w:val="clear" w:color="auto" w:fill="FFFFFF"/>
                <w:lang w:val="ro-RO" w:eastAsia="ro-RO" w:bidi="ro-RO"/>
              </w:rPr>
              <w:t>.</w:t>
            </w:r>
          </w:p>
        </w:tc>
      </w:tr>
    </w:tbl>
    <w:p w14:paraId="08C42F15" w14:textId="77777777" w:rsidR="009C4B94" w:rsidRPr="00D86C38" w:rsidRDefault="009C4B94" w:rsidP="009C4B94">
      <w:pPr>
        <w:rPr>
          <w:rFonts w:ascii="Times New Roman" w:hAnsi="Times New Roman" w:cs="Times New Roman"/>
          <w:sz w:val="24"/>
          <w:szCs w:val="24"/>
          <w:lang w:val="ro-RO"/>
        </w:rPr>
      </w:pPr>
    </w:p>
    <w:p w14:paraId="694EEC1A" w14:textId="77777777" w:rsidR="000F6DDE" w:rsidRDefault="000F6DDE" w:rsidP="00D86C38">
      <w:pPr>
        <w:ind w:firstLine="708"/>
        <w:jc w:val="both"/>
        <w:rPr>
          <w:rFonts w:ascii="Times New Roman" w:hAnsi="Times New Roman" w:cs="Times New Roman"/>
          <w:b/>
          <w:bCs/>
          <w:sz w:val="24"/>
          <w:szCs w:val="24"/>
          <w:lang w:val="ro-RO"/>
        </w:rPr>
      </w:pPr>
      <w:r w:rsidRPr="00D86C38">
        <w:rPr>
          <w:rFonts w:ascii="Times New Roman" w:hAnsi="Times New Roman" w:cs="Times New Roman"/>
          <w:b/>
          <w:bCs/>
          <w:sz w:val="24"/>
          <w:szCs w:val="24"/>
        </w:rPr>
        <w:t>Subunităţi taxonomice</w:t>
      </w:r>
      <w:r>
        <w:rPr>
          <w:rFonts w:ascii="Times New Roman" w:hAnsi="Times New Roman" w:cs="Times New Roman"/>
          <w:b/>
          <w:bCs/>
          <w:sz w:val="24"/>
          <w:szCs w:val="24"/>
          <w:lang w:val="ro-RO"/>
        </w:rPr>
        <w:t>:</w:t>
      </w:r>
    </w:p>
    <w:p w14:paraId="13C4997C" w14:textId="2C9C6A9D" w:rsidR="000F6DDE" w:rsidRPr="00D86C38" w:rsidRDefault="000F6DDE" w:rsidP="00D86C38">
      <w:pPr>
        <w:ind w:firstLine="708"/>
        <w:jc w:val="both"/>
        <w:rPr>
          <w:rStyle w:val="BodyTextChar4"/>
          <w:rFonts w:ascii="Times New Roman" w:hAnsi="Times New Roman"/>
          <w:sz w:val="24"/>
          <w:szCs w:val="24"/>
        </w:rPr>
      </w:pPr>
      <w:r>
        <w:rPr>
          <w:rStyle w:val="Bodytext285pt"/>
          <w:rFonts w:eastAsia="Century Schoolbook"/>
          <w:iCs/>
          <w:sz w:val="24"/>
          <w:szCs w:val="24"/>
        </w:rPr>
        <w:t>Tipul de sol</w:t>
      </w:r>
      <w:r>
        <w:rPr>
          <w:rStyle w:val="Bodytext285pt"/>
          <w:rFonts w:eastAsia="Century Schoolbook"/>
          <w:b/>
          <w:bCs/>
          <w:iCs/>
          <w:sz w:val="24"/>
          <w:szCs w:val="24"/>
        </w:rPr>
        <w:t xml:space="preserve"> DISRICAMBOSOL</w:t>
      </w:r>
      <w:r>
        <w:rPr>
          <w:rStyle w:val="Bodytext285pt"/>
          <w:rFonts w:eastAsia="Century Schoolbook"/>
          <w:iCs/>
          <w:sz w:val="24"/>
          <w:szCs w:val="24"/>
        </w:rPr>
        <w:t xml:space="preserve">, prezintă următoarele </w:t>
      </w:r>
      <w:r w:rsidRPr="00D86C38">
        <w:rPr>
          <w:rStyle w:val="BodyTextChar4"/>
          <w:rFonts w:ascii="Times New Roman" w:hAnsi="Times New Roman"/>
          <w:sz w:val="24"/>
          <w:szCs w:val="24"/>
        </w:rPr>
        <w:t>subuni</w:t>
      </w:r>
      <w:r w:rsidR="00D86C38">
        <w:rPr>
          <w:rStyle w:val="BodyTextChar4"/>
          <w:rFonts w:ascii="Times New Roman" w:hAnsi="Times New Roman"/>
          <w:sz w:val="24"/>
          <w:szCs w:val="24"/>
          <w:lang w:val="fr-FR"/>
        </w:rPr>
        <w:t>t</w:t>
      </w:r>
      <w:r w:rsidRPr="00D86C38">
        <w:rPr>
          <w:rStyle w:val="BodyTextChar4"/>
          <w:rFonts w:ascii="Times New Roman" w:hAnsi="Times New Roman"/>
          <w:sz w:val="24"/>
          <w:szCs w:val="24"/>
        </w:rPr>
        <w:t>ăţi taxonomice:</w:t>
      </w:r>
    </w:p>
    <w:p w14:paraId="7840DD12" w14:textId="77777777" w:rsidR="000F6DDE" w:rsidRDefault="000F6DDE" w:rsidP="00CC4833">
      <w:pPr>
        <w:pStyle w:val="ListParagraph"/>
        <w:numPr>
          <w:ilvl w:val="0"/>
          <w:numId w:val="2"/>
        </w:numPr>
        <w:ind w:firstLine="708"/>
        <w:jc w:val="both"/>
        <w:rPr>
          <w:rStyle w:val="BodyTextChar4"/>
          <w:rFonts w:ascii="Times New Roman" w:hAnsi="Times New Roman"/>
          <w:b/>
          <w:i/>
          <w:sz w:val="24"/>
          <w:szCs w:val="24"/>
        </w:rPr>
      </w:pPr>
      <w:r>
        <w:rPr>
          <w:rStyle w:val="BodyTextChar4"/>
          <w:rFonts w:ascii="Times New Roman" w:hAnsi="Times New Roman"/>
          <w:b/>
          <w:i/>
          <w:sz w:val="24"/>
          <w:szCs w:val="24"/>
        </w:rPr>
        <w:t>Districambosol tipic – DCti</w:t>
      </w:r>
    </w:p>
    <w:p w14:paraId="6B6DF020" w14:textId="07B2C8F4" w:rsidR="000F6DDE" w:rsidRDefault="000F6DDE" w:rsidP="00CC4833">
      <w:pPr>
        <w:ind w:firstLine="708"/>
        <w:jc w:val="both"/>
        <w:rPr>
          <w:rFonts w:ascii="Times New Roman" w:hAnsi="Times New Roman" w:cs="Times New Roman"/>
          <w:i/>
          <w:sz w:val="24"/>
          <w:szCs w:val="24"/>
          <w:lang w:val="ro-RO"/>
        </w:rPr>
      </w:pPr>
      <w:r>
        <w:rPr>
          <w:rFonts w:ascii="Times New Roman" w:hAnsi="Times New Roman" w:cs="Times New Roman"/>
          <w:i/>
          <w:sz w:val="24"/>
          <w:szCs w:val="24"/>
        </w:rPr>
        <w:t>Sunt soluri cu orizont Ao</w:t>
      </w:r>
      <w:r w:rsidRPr="00B10F24">
        <w:rPr>
          <w:rFonts w:ascii="Times New Roman" w:hAnsi="Times New Roman" w:cs="Times New Roman"/>
          <w:i/>
          <w:sz w:val="24"/>
          <w:szCs w:val="24"/>
        </w:rPr>
        <w:t xml:space="preserve"> şi orizont subiacent B cambic (Bv) având un gr</w:t>
      </w:r>
      <w:r>
        <w:rPr>
          <w:rFonts w:ascii="Times New Roman" w:hAnsi="Times New Roman" w:cs="Times New Roman"/>
          <w:i/>
          <w:sz w:val="24"/>
          <w:szCs w:val="24"/>
        </w:rPr>
        <w:t>ad de saturaţie în baze mai mic</w:t>
      </w:r>
      <w:r w:rsidRPr="00B10F24">
        <w:rPr>
          <w:rFonts w:ascii="Times New Roman" w:hAnsi="Times New Roman" w:cs="Times New Roman"/>
          <w:i/>
          <w:sz w:val="24"/>
          <w:szCs w:val="24"/>
        </w:rPr>
        <w:t xml:space="preserve">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w:t>
      </w:r>
      <w:r>
        <w:rPr>
          <w:rFonts w:ascii="Times New Roman" w:hAnsi="Times New Roman" w:cs="Times New Roman"/>
          <w:i/>
          <w:sz w:val="24"/>
          <w:szCs w:val="24"/>
        </w:rPr>
        <w:t xml:space="preserve"> (culori în nuanţe de 10YR).</w:t>
      </w:r>
      <w:r w:rsidRPr="00B10F24">
        <w:rPr>
          <w:rFonts w:ascii="Times New Roman" w:hAnsi="Times New Roman" w:cs="Times New Roman"/>
          <w:i/>
          <w:sz w:val="24"/>
          <w:szCs w:val="24"/>
        </w:rPr>
        <w:t xml:space="preserve"> Nu se includ solurile care prezintă în p</w:t>
      </w:r>
      <w:r>
        <w:rPr>
          <w:rFonts w:ascii="Times New Roman" w:hAnsi="Times New Roman" w:cs="Times New Roman"/>
          <w:i/>
          <w:sz w:val="24"/>
          <w:szCs w:val="24"/>
        </w:rPr>
        <w:t xml:space="preserve">rofil orizont Btna. Nu pot prezenta </w:t>
      </w:r>
      <w:r>
        <w:rPr>
          <w:rFonts w:ascii="Times New Roman" w:hAnsi="Times New Roman" w:cs="Times New Roman"/>
          <w:i/>
          <w:sz w:val="24"/>
          <w:szCs w:val="24"/>
        </w:rPr>
        <w:lastRenderedPageBreak/>
        <w:t>caractere şi</w:t>
      </w:r>
      <w:r w:rsidRPr="00B10F24">
        <w:rPr>
          <w:rFonts w:ascii="Times New Roman" w:hAnsi="Times New Roman" w:cs="Times New Roman"/>
          <w:i/>
          <w:sz w:val="24"/>
          <w:szCs w:val="24"/>
        </w:rPr>
        <w:t xml:space="preserve"> proprietăţi </w:t>
      </w:r>
      <w:r w:rsidRPr="00B10F24">
        <w:rPr>
          <w:rFonts w:ascii="Times New Roman" w:hAnsi="Times New Roman" w:cs="Times New Roman"/>
          <w:i/>
          <w:sz w:val="24"/>
          <w:szCs w:val="24"/>
          <w:lang w:val="ro-RO"/>
        </w:rPr>
        <w:t>aluvice,</w:t>
      </w:r>
      <w:r w:rsidR="00D86C38">
        <w:rPr>
          <w:rFonts w:ascii="Times New Roman" w:hAnsi="Times New Roman" w:cs="Times New Roman"/>
          <w:i/>
          <w:sz w:val="24"/>
          <w:szCs w:val="24"/>
          <w:lang w:val="ro-RO"/>
        </w:rPr>
        <w:t xml:space="preserve"> </w:t>
      </w:r>
      <w:r>
        <w:rPr>
          <w:rFonts w:ascii="Times New Roman" w:hAnsi="Times New Roman" w:cs="Times New Roman"/>
          <w:i/>
          <w:sz w:val="24"/>
          <w:szCs w:val="24"/>
          <w:lang w:val="ro-RO"/>
        </w:rPr>
        <w:t>andice, litice, folice, gleice, litice, lutice, spodice, psamice,</w:t>
      </w:r>
      <w:r w:rsidR="00D86C38">
        <w:rPr>
          <w:rFonts w:ascii="Times New Roman" w:hAnsi="Times New Roman" w:cs="Times New Roman"/>
          <w:i/>
          <w:sz w:val="24"/>
          <w:szCs w:val="24"/>
          <w:lang w:val="ro-RO"/>
        </w:rPr>
        <w:t xml:space="preserve"> </w:t>
      </w:r>
      <w:r>
        <w:rPr>
          <w:rFonts w:ascii="Times New Roman" w:hAnsi="Times New Roman" w:cs="Times New Roman"/>
          <w:i/>
          <w:sz w:val="24"/>
          <w:szCs w:val="24"/>
          <w:lang w:val="ro-RO"/>
        </w:rPr>
        <w:t>scheletice</w:t>
      </w:r>
      <w:r w:rsidR="00D86C38">
        <w:rPr>
          <w:rFonts w:ascii="Times New Roman" w:hAnsi="Times New Roman" w:cs="Times New Roman"/>
          <w:i/>
          <w:sz w:val="24"/>
          <w:szCs w:val="24"/>
          <w:lang w:val="ro-RO"/>
        </w:rPr>
        <w:t xml:space="preserve"> </w:t>
      </w:r>
      <w:r w:rsidRPr="00B10F24">
        <w:rPr>
          <w:rFonts w:ascii="Times New Roman" w:hAnsi="Times New Roman" w:cs="Times New Roman"/>
          <w:i/>
          <w:sz w:val="24"/>
          <w:szCs w:val="24"/>
        </w:rPr>
        <w:t xml:space="preserve">(proprietăţi şi caractere utilizate la diferenţierea </w:t>
      </w:r>
      <w:r>
        <w:rPr>
          <w:rFonts w:ascii="Times New Roman" w:hAnsi="Times New Roman" w:cs="Times New Roman"/>
          <w:i/>
          <w:sz w:val="24"/>
          <w:szCs w:val="24"/>
        </w:rPr>
        <w:t>altor subtipuri</w:t>
      </w:r>
      <w:r w:rsidRPr="00B10F24">
        <w:rPr>
          <w:rFonts w:ascii="Times New Roman" w:hAnsi="Times New Roman" w:cs="Times New Roman"/>
          <w:i/>
          <w:sz w:val="24"/>
          <w:szCs w:val="24"/>
        </w:rPr>
        <w:t>).</w:t>
      </w:r>
      <w:r w:rsidRPr="00B10F24">
        <w:rPr>
          <w:rFonts w:ascii="Times New Roman" w:hAnsi="Times New Roman" w:cs="Times New Roman"/>
          <w:i/>
          <w:sz w:val="24"/>
          <w:szCs w:val="24"/>
          <w:lang w:val="ro-RO"/>
        </w:rPr>
        <w:t xml:space="preserve"> Nu prezintă orizont Cca</w:t>
      </w:r>
      <w:r>
        <w:rPr>
          <w:rFonts w:ascii="Times New Roman" w:hAnsi="Times New Roman" w:cs="Times New Roman"/>
          <w:i/>
          <w:sz w:val="24"/>
          <w:szCs w:val="24"/>
          <w:lang w:val="ro-RO"/>
        </w:rPr>
        <w:t>.</w:t>
      </w:r>
    </w:p>
    <w:p w14:paraId="73A1EDBD" w14:textId="77777777" w:rsidR="000F6DDE" w:rsidRDefault="000F6DDE" w:rsidP="000F6DDE">
      <w:pPr>
        <w:spacing w:after="0" w:line="360" w:lineRule="auto"/>
        <w:jc w:val="center"/>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14:paraId="262A5E14" w14:textId="77777777" w:rsidR="000F6DDE" w:rsidRPr="00B10F24"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267E6D4"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270F2A62"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aluvic – DCal</w:t>
      </w:r>
    </w:p>
    <w:p w14:paraId="0BD9C380" w14:textId="77777777" w:rsidR="000F6DDE" w:rsidRPr="003A7F2C" w:rsidRDefault="000F6DDE" w:rsidP="00284E5A">
      <w:pPr>
        <w:spacing w:after="0" w:line="360" w:lineRule="auto"/>
        <w:ind w:firstLine="360"/>
        <w:jc w:val="both"/>
        <w:outlineLvl w:val="0"/>
        <w:rPr>
          <w:rFonts w:ascii="Times New Roman" w:eastAsiaTheme="minorEastAsia" w:hAnsi="Times New Roman" w:cs="Times New Roman"/>
          <w:b/>
          <w:i/>
          <w:iCs/>
          <w:sz w:val="24"/>
          <w:szCs w:val="24"/>
          <w:lang w:val="ro-RO"/>
        </w:rPr>
      </w:pPr>
      <w:r w:rsidRPr="00B10F2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eastAsia="Century Schoolbook" w:hAnsi="Times New Roman" w:cs="Times New Roman"/>
          <w:i/>
          <w:iCs/>
          <w:color w:val="000000"/>
          <w:sz w:val="24"/>
          <w:szCs w:val="24"/>
          <w:shd w:val="clear" w:color="auto" w:fill="FFFFFF"/>
          <w:lang w:val="ro-RO" w:eastAsia="ro-RO" w:bidi="ro-RO"/>
        </w:rPr>
        <w:t xml:space="preserve"> </w:t>
      </w: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p w14:paraId="3C2DCD6F"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442EDD30"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54E84750"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6E04AFD6"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andic – DCan</w:t>
      </w:r>
    </w:p>
    <w:p w14:paraId="44DA9489" w14:textId="3F39391A" w:rsidR="000F6DDE" w:rsidRPr="003A7F2C" w:rsidRDefault="000F6DDE" w:rsidP="000F6DDE">
      <w:pPr>
        <w:ind w:firstLine="708"/>
        <w:jc w:val="both"/>
        <w:rPr>
          <w:rStyle w:val="BodyTextChar4"/>
          <w:rFonts w:ascii="Times New Roman" w:hAnsi="Times New Roman"/>
          <w:b/>
          <w:i/>
          <w:sz w:val="24"/>
          <w:szCs w:val="24"/>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Solul conţine compuşi (allofane, imogolit, ferihidrit, complecşi alumino-humici) rezultaţi din alterarea moderată a depozitelor piroclastice amorfe. Pot fi şi în asociaţie cu material</w:t>
      </w:r>
      <w:r w:rsidR="004D55D3">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w:t>
      </w:r>
      <w:r w:rsidRPr="00D86C38">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D86C38">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D86C38">
        <w:rPr>
          <w:rFonts w:ascii="Times New Roman" w:eastAsiaTheme="minorEastAsia" w:hAnsi="Times New Roman" w:cs="Times New Roman"/>
          <w:i/>
          <w:sz w:val="24"/>
          <w:szCs w:val="24"/>
          <w:lang w:bidi="ro-RO"/>
        </w:rPr>
        <w:t>0,9g/cm</w:t>
      </w:r>
      <w:r w:rsidRPr="00D86C38">
        <w:rPr>
          <w:rFonts w:ascii="Times New Roman" w:eastAsiaTheme="minorEastAsia" w:hAnsi="Times New Roman" w:cs="Times New Roman"/>
          <w:i/>
          <w:sz w:val="24"/>
          <w:szCs w:val="24"/>
          <w:vertAlign w:val="superscript"/>
          <w:lang w:bidi="ro-RO"/>
        </w:rPr>
        <w:t>3</w:t>
      </w:r>
      <w:r w:rsidRPr="00D86C38">
        <w:rPr>
          <w:rFonts w:ascii="Times New Roman" w:eastAsiaTheme="minorEastAsia" w:hAnsi="Times New Roman" w:cs="Times New Roman"/>
          <w:i/>
          <w:sz w:val="24"/>
          <w:szCs w:val="24"/>
          <w:lang w:bidi="ro-RO"/>
        </w:rPr>
        <w:t xml:space="preserve">. </w:t>
      </w:r>
      <w:r>
        <w:rPr>
          <w:rFonts w:ascii="Times New Roman" w:eastAsiaTheme="minorEastAsia" w:hAnsi="Times New Roman" w:cs="Times New Roman"/>
          <w:i/>
          <w:sz w:val="24"/>
          <w:szCs w:val="24"/>
          <w:lang w:bidi="ro-RO"/>
        </w:rPr>
        <w:t>Asociat orizonturilor A sau B.</w:t>
      </w:r>
    </w:p>
    <w:p w14:paraId="108125E9"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459822D4"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87CE7EB"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6ADA1875" w14:textId="77777777" w:rsidR="000F6DDE" w:rsidRDefault="000F6DDE" w:rsidP="000F6DDE">
      <w:pPr>
        <w:spacing w:after="0" w:line="360" w:lineRule="auto"/>
        <w:jc w:val="both"/>
        <w:rPr>
          <w:rFonts w:ascii="Times New Roman" w:eastAsiaTheme="minorEastAsia" w:hAnsi="Times New Roman" w:cs="Times New Roman"/>
          <w:b/>
          <w:i/>
          <w:iCs/>
          <w:sz w:val="24"/>
          <w:szCs w:val="24"/>
          <w:lang w:val="ro-RO"/>
        </w:rPr>
      </w:pPr>
    </w:p>
    <w:p w14:paraId="4BE92488"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andic litic – DCan.li</w:t>
      </w:r>
    </w:p>
    <w:p w14:paraId="4A2B6220" w14:textId="08F8458E" w:rsidR="000F6DDE" w:rsidRDefault="000F6DDE" w:rsidP="00CC4833">
      <w:pPr>
        <w:spacing w:after="0" w:line="360" w:lineRule="auto"/>
        <w:ind w:firstLine="709"/>
        <w:jc w:val="both"/>
        <w:rPr>
          <w:rFonts w:ascii="Times New Roman" w:eastAsiaTheme="minorEastAsia" w:hAnsi="Times New Roman" w:cs="Times New Roman"/>
          <w:b/>
          <w:i/>
          <w:iCs/>
          <w:sz w:val="24"/>
          <w:szCs w:val="24"/>
          <w:lang w:val="ro-RO"/>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Solul conţine compuşi (allofane, imogolit, ferihidrit, complecşi alumino-humici) rezultaţi din alterarea moderată a depozitelor piroclastice amorfe. Pot fi şi în asociaţie cu material</w:t>
      </w:r>
      <w:r w:rsidR="003A4F3A">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w:t>
      </w:r>
      <w:r w:rsidRPr="003A4F3A">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3A4F3A">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3A4F3A">
        <w:rPr>
          <w:rFonts w:ascii="Times New Roman" w:eastAsiaTheme="minorEastAsia" w:hAnsi="Times New Roman" w:cs="Times New Roman"/>
          <w:i/>
          <w:sz w:val="24"/>
          <w:szCs w:val="24"/>
          <w:lang w:bidi="ro-RO"/>
        </w:rPr>
        <w:t>0,9g/cm</w:t>
      </w:r>
      <w:r w:rsidRPr="003A4F3A">
        <w:rPr>
          <w:rFonts w:ascii="Times New Roman" w:eastAsiaTheme="minorEastAsia" w:hAnsi="Times New Roman" w:cs="Times New Roman"/>
          <w:i/>
          <w:sz w:val="24"/>
          <w:szCs w:val="24"/>
          <w:vertAlign w:val="superscript"/>
          <w:lang w:bidi="ro-RO"/>
        </w:rPr>
        <w:t>3</w:t>
      </w:r>
      <w:r w:rsidRPr="003A4F3A">
        <w:rPr>
          <w:rFonts w:ascii="Times New Roman" w:eastAsiaTheme="minorEastAsia" w:hAnsi="Times New Roman" w:cs="Times New Roman"/>
          <w:i/>
          <w:sz w:val="24"/>
          <w:szCs w:val="24"/>
          <w:lang w:bidi="ro-RO"/>
        </w:rPr>
        <w:t>. Asociat orizonturilor A sau B.</w:t>
      </w:r>
      <w:r w:rsidRPr="00D40CA0">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w:t>
      </w:r>
      <w:r w:rsidR="00C57826">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14:paraId="7D6054F7"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73A884C8"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22FAF301"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andic folic – DCfo</w:t>
      </w:r>
    </w:p>
    <w:p w14:paraId="10493B11" w14:textId="5F2FEEAB" w:rsidR="000F6DDE" w:rsidRPr="00D40CA0" w:rsidRDefault="000F6DDE" w:rsidP="00284E5A">
      <w:pPr>
        <w:spacing w:after="0" w:line="360" w:lineRule="auto"/>
        <w:ind w:firstLine="360"/>
        <w:jc w:val="both"/>
        <w:rPr>
          <w:rFonts w:ascii="Times New Roman" w:eastAsiaTheme="minorEastAsia" w:hAnsi="Times New Roman" w:cs="Times New Roman"/>
          <w:b/>
          <w:i/>
          <w:iCs/>
          <w:sz w:val="24"/>
          <w:szCs w:val="24"/>
          <w:lang w:val="ro-RO"/>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D40CA0">
        <w:rPr>
          <w:rFonts w:ascii="Times New Roman" w:hAnsi="Times New Roman" w:cs="Times New Roman"/>
          <w:i/>
          <w:sz w:val="24"/>
          <w:szCs w:val="24"/>
          <w:lang w:bidi="ro-RO"/>
        </w:rPr>
        <w:t xml:space="preserve"> </w:t>
      </w:r>
      <w:r w:rsidRPr="001A1A19">
        <w:rPr>
          <w:rFonts w:ascii="Times New Roman" w:hAnsi="Times New Roman" w:cs="Times New Roman"/>
          <w:i/>
          <w:sz w:val="24"/>
          <w:szCs w:val="24"/>
          <w:lang w:bidi="ro-RO"/>
        </w:rPr>
        <w:t>Solul prezintă orizont O (folic)</w:t>
      </w:r>
      <w:r w:rsidR="009F01A6">
        <w:rPr>
          <w:rFonts w:ascii="Times New Roman" w:hAnsi="Times New Roman" w:cs="Times New Roman"/>
          <w:i/>
          <w:sz w:val="24"/>
          <w:szCs w:val="24"/>
          <w:lang w:bidi="ro-RO"/>
        </w:rPr>
        <w:t xml:space="preserve"> </w:t>
      </w:r>
      <w:r w:rsidRPr="001A1A19">
        <w:rPr>
          <w:rFonts w:ascii="Times New Roman" w:hAnsi="Times New Roman" w:cs="Times New Roman"/>
          <w:i/>
          <w:sz w:val="24"/>
          <w:szCs w:val="24"/>
          <w:lang w:bidi="ro-RO"/>
        </w:rPr>
        <w:t xml:space="preserve">cu grosime </w:t>
      </w:r>
      <m:oMath>
        <m:r>
          <w:rPr>
            <w:rFonts w:ascii="Cambria Math" w:hAnsi="Cambria Math" w:cs="Times New Roman"/>
            <w:sz w:val="24"/>
            <w:szCs w:val="24"/>
            <w:lang w:bidi="ro-RO"/>
          </w:rPr>
          <m:t>≥</m:t>
        </m:r>
      </m:oMath>
      <w:r w:rsidRPr="001A1A19">
        <w:rPr>
          <w:rFonts w:ascii="Times New Roman" w:eastAsiaTheme="minorEastAsia" w:hAnsi="Times New Roman" w:cs="Times New Roman"/>
          <w:i/>
          <w:sz w:val="24"/>
          <w:szCs w:val="24"/>
          <w:lang w:bidi="ro-RO"/>
        </w:rPr>
        <w:t>20 cm situat la suprafaţa profilului.</w:t>
      </w:r>
    </w:p>
    <w:p w14:paraId="646BBC83"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142BD66B"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0CD7EC4"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16851260"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Districambosol gleic – DCgc</w:t>
      </w:r>
    </w:p>
    <w:p w14:paraId="0A1EB961" w14:textId="70D3E9CA" w:rsidR="000F6DDE" w:rsidRPr="00CC59BC" w:rsidRDefault="000F6DDE" w:rsidP="00284E5A">
      <w:pPr>
        <w:ind w:firstLine="360"/>
        <w:jc w:val="both"/>
        <w:rPr>
          <w:rStyle w:val="BodyTextChar4"/>
          <w:rFonts w:ascii="Times New Roman" w:hAnsi="Times New Roman"/>
          <w:b/>
          <w:i/>
          <w:sz w:val="24"/>
          <w:szCs w:val="24"/>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50 – 125 cm</w:t>
      </w:r>
    </w:p>
    <w:p w14:paraId="57BA832C"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29470D05"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25CB5115"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endogleic – DCng</w:t>
      </w:r>
    </w:p>
    <w:p w14:paraId="03F26B6C" w14:textId="77777777" w:rsidR="000F6DDE" w:rsidRDefault="000F6DDE" w:rsidP="00284E5A">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şi 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Pr>
          <w:rFonts w:ascii="Times New Roman" w:eastAsia="Century Schoolbook" w:hAnsi="Times New Roman" w:cs="Times New Roman"/>
          <w:i/>
          <w:color w:val="000000"/>
          <w:sz w:val="24"/>
          <w:szCs w:val="24"/>
          <w:shd w:val="clear" w:color="auto" w:fill="FFFFFF"/>
          <w:lang w:val="ro-RO" w:eastAsia="ro-RO" w:bidi="ro-RO"/>
        </w:rPr>
        <w:t>.</w:t>
      </w:r>
    </w:p>
    <w:p w14:paraId="060FCB14" w14:textId="77777777" w:rsidR="000F6DDE" w:rsidRDefault="000F6DDE" w:rsidP="000F6DDE">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26EE84A0"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2762B71B"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14:paraId="11175D81"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batigleic – DCdg</w:t>
      </w:r>
    </w:p>
    <w:p w14:paraId="486AD768" w14:textId="0CBCF095" w:rsidR="000F6DDE" w:rsidRPr="00B16B3D" w:rsidRDefault="000F6DDE" w:rsidP="00284E5A">
      <w:pPr>
        <w:spacing w:after="0" w:line="360" w:lineRule="auto"/>
        <w:ind w:firstLine="360"/>
        <w:jc w:val="both"/>
        <w:rPr>
          <w:rFonts w:ascii="Times New Roman" w:eastAsiaTheme="minorEastAsia" w:hAnsi="Times New Roman" w:cs="Times New Roman"/>
          <w:b/>
          <w:i/>
          <w:iCs/>
          <w:sz w:val="24"/>
          <w:szCs w:val="24"/>
          <w:lang w:val="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p w14:paraId="45D69DCD" w14:textId="77777777" w:rsidR="000F6DDE" w:rsidRDefault="000F6DDE" w:rsidP="000F6DDE">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5570A653"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5DA9AAB9"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14:paraId="51075C9D"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14:paraId="2278D1F9"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Districambosol clinogleic – DCcl</w:t>
      </w:r>
    </w:p>
    <w:p w14:paraId="101BF642" w14:textId="77777777" w:rsidR="000F6DDE" w:rsidRPr="00D00B21" w:rsidRDefault="000F6DDE" w:rsidP="00284E5A">
      <w:pPr>
        <w:spacing w:after="0" w:line="360" w:lineRule="auto"/>
        <w:ind w:firstLine="360"/>
        <w:jc w:val="both"/>
        <w:rPr>
          <w:rFonts w:ascii="Times New Roman" w:eastAsiaTheme="minorEastAsia" w:hAnsi="Times New Roman" w:cs="Times New Roman"/>
          <w:b/>
          <w:i/>
          <w:iCs/>
          <w:sz w:val="24"/>
          <w:szCs w:val="24"/>
          <w:lang w:val="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Pr>
          <w:rFonts w:ascii="Times New Roman" w:eastAsia="Century Schoolbook" w:hAnsi="Times New Roman" w:cs="Times New Roman"/>
          <w:i/>
          <w:color w:val="000000"/>
          <w:sz w:val="24"/>
          <w:szCs w:val="24"/>
          <w:shd w:val="clear" w:color="auto" w:fill="FFFFFF"/>
          <w:lang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p w14:paraId="1BC2E951"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1F7D89C4"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14:paraId="2E1AE6AA"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14:paraId="590FE604"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14:paraId="51F8149F" w14:textId="77777777" w:rsidR="000F6DDE" w:rsidRDefault="000F6DDE"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w:p>
    <w:p w14:paraId="353C0A8E"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litic – DCli</w:t>
      </w:r>
    </w:p>
    <w:p w14:paraId="5B6DA78D" w14:textId="4CE3F6C7" w:rsidR="000F6DDE" w:rsidRDefault="000F6DDE" w:rsidP="00284E5A">
      <w:pPr>
        <w:spacing w:after="0" w:line="360" w:lineRule="auto"/>
        <w:ind w:firstLine="360"/>
        <w:jc w:val="both"/>
        <w:rPr>
          <w:rFonts w:ascii="Times New Roman" w:eastAsiaTheme="minorEastAsia" w:hAnsi="Times New Roman" w:cs="Times New Roman"/>
          <w:b/>
          <w:i/>
          <w:iCs/>
          <w:sz w:val="24"/>
          <w:szCs w:val="24"/>
          <w:lang w:val="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w:t>
      </w:r>
      <w:r w:rsidR="009F01A6">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14:paraId="18C1AE62"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594B9721"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43F1A94D"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lutic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lu</w:t>
      </w:r>
    </w:p>
    <w:p w14:paraId="28F8C06C" w14:textId="607F21BC" w:rsidR="000F6DDE" w:rsidRDefault="000F6DDE" w:rsidP="00284E5A">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 xml:space="preserve">53), având culori cu </w:t>
      </w:r>
      <w:r w:rsidRPr="007A2F34">
        <w:rPr>
          <w:rFonts w:ascii="Times New Roman" w:hAnsi="Times New Roman" w:cs="Times New Roman"/>
          <w:i/>
          <w:sz w:val="24"/>
          <w:szCs w:val="24"/>
        </w:rPr>
        <w:lastRenderedPageBreak/>
        <w:t xml:space="preserve">valori şi crome peste 3,5 la materialul în stare umedă, începând din partea superioară a orizontului (culori în nuanţe de 10YR). </w:t>
      </w:r>
      <w:r>
        <w:rPr>
          <w:rFonts w:ascii="Times New Roman" w:hAnsi="Times New Roman" w:cs="Times New Roman"/>
          <w:i/>
          <w:sz w:val="24"/>
          <w:szCs w:val="24"/>
        </w:rPr>
        <w:t xml:space="preserve">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w:t>
      </w:r>
      <w:r w:rsidR="00284E5A">
        <w:rPr>
          <w:rFonts w:ascii="Times New Roman" w:eastAsia="Century Schoolbook" w:hAnsi="Times New Roman" w:cs="Times New Roman"/>
          <w:i/>
          <w:color w:val="000000"/>
          <w:sz w:val="24"/>
          <w:szCs w:val="24"/>
          <w:shd w:val="clear" w:color="auto" w:fill="FFFFFF"/>
          <w:lang w:val="ro-RO" w:eastAsia="ro-RO" w:bidi="ro-RO"/>
        </w:rPr>
        <w:t>eră/-mijlocie/-fină/-extrafină,</w:t>
      </w:r>
      <w:r w:rsidR="009F01A6">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p>
    <w:p w14:paraId="69FAB3B7"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51CD746E"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51F890F4"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prespodic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ep</w:t>
      </w:r>
    </w:p>
    <w:p w14:paraId="47DDB72F" w14:textId="4E10E721" w:rsidR="000F6DDE" w:rsidRDefault="000F6DDE" w:rsidP="00284E5A">
      <w:pPr>
        <w:ind w:firstLine="360"/>
        <w:jc w:val="both"/>
        <w:rPr>
          <w:rFonts w:ascii="Times New Roman" w:hAnsi="Times New Roman" w:cs="Times New Roman"/>
          <w:i/>
          <w:sz w:val="24"/>
          <w:szCs w:val="24"/>
          <w:lang w:bidi="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hAnsi="Times New Roman" w:cs="Times New Roman"/>
          <w:i/>
          <w:sz w:val="24"/>
          <w:szCs w:val="24"/>
          <w:lang w:bidi="ro-RO"/>
        </w:rPr>
        <w:t>Orizontul B este foarte acid</w:t>
      </w:r>
      <w:r w:rsidR="009F01A6">
        <w:rPr>
          <w:rFonts w:ascii="Times New Roman" w:hAnsi="Times New Roman" w:cs="Times New Roman"/>
          <w:i/>
          <w:sz w:val="24"/>
          <w:szCs w:val="24"/>
          <w:lang w:bidi="ro-RO"/>
        </w:rPr>
        <w:t>,</w:t>
      </w:r>
      <w:r>
        <w:rPr>
          <w:rFonts w:ascii="Times New Roman" w:hAnsi="Times New Roman" w:cs="Times New Roman"/>
          <w:i/>
          <w:sz w:val="24"/>
          <w:szCs w:val="24"/>
          <w:lang w:bidi="ro-RO"/>
        </w:rPr>
        <w:t xml:space="preserve"> cu oarecare acumulare iluvială de material amorf activ predominant alumi</w:t>
      </w:r>
      <w:r w:rsidR="007605EF">
        <w:rPr>
          <w:rFonts w:ascii="Times New Roman" w:hAnsi="Times New Roman" w:cs="Times New Roman"/>
          <w:i/>
          <w:sz w:val="24"/>
          <w:szCs w:val="24"/>
          <w:lang w:bidi="ro-RO"/>
        </w:rPr>
        <w:t>nic şi mai puţin material activ</w:t>
      </w:r>
      <w:r>
        <w:rPr>
          <w:rFonts w:ascii="Times New Roman" w:hAnsi="Times New Roman" w:cs="Times New Roman"/>
          <w:i/>
          <w:sz w:val="24"/>
          <w:szCs w:val="24"/>
          <w:lang w:bidi="ro-RO"/>
        </w:rPr>
        <w:t xml:space="preserve"> ferric, astfel că nu are culori roşcate specific</w:t>
      </w:r>
      <w:r w:rsidR="009F01A6">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orizontului B spodic.</w:t>
      </w:r>
    </w:p>
    <w:p w14:paraId="1FC9580C"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0A439343"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5D752F14"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739C05E1"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39A6CFE"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1654279D"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prespodic umbric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ep</w:t>
      </w:r>
    </w:p>
    <w:p w14:paraId="3580759F" w14:textId="324843B1" w:rsidR="000F6DDE" w:rsidRDefault="000F6DDE" w:rsidP="00284E5A">
      <w:pPr>
        <w:ind w:firstLine="360"/>
        <w:jc w:val="both"/>
        <w:rPr>
          <w:rFonts w:ascii="Times New Roman" w:hAnsi="Times New Roman" w:cs="Times New Roman"/>
          <w:i/>
          <w:sz w:val="24"/>
          <w:szCs w:val="24"/>
          <w:lang w:bidi="ro-RO"/>
        </w:rPr>
      </w:pPr>
      <w:r w:rsidRPr="007A2F34">
        <w:rPr>
          <w:rFonts w:ascii="Times New Roman" w:hAnsi="Times New Roman" w:cs="Times New Roman"/>
          <w:i/>
          <w:sz w:val="24"/>
          <w:szCs w:val="24"/>
        </w:rPr>
        <w:t>Sun</w:t>
      </w:r>
      <w:r>
        <w:rPr>
          <w:rFonts w:ascii="Times New Roman" w:hAnsi="Times New Roman" w:cs="Times New Roman"/>
          <w:i/>
          <w:sz w:val="24"/>
          <w:szCs w:val="24"/>
        </w:rPr>
        <w:t>t soluri cu orizont Au</w:t>
      </w:r>
      <w:r w:rsidRPr="007A2F34">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hAnsi="Times New Roman" w:cs="Times New Roman"/>
          <w:i/>
          <w:sz w:val="24"/>
          <w:szCs w:val="24"/>
          <w:lang w:bidi="ro-RO"/>
        </w:rPr>
        <w:t>Orizontul B este foarte acid</w:t>
      </w:r>
      <w:r w:rsidR="009F01A6">
        <w:rPr>
          <w:rFonts w:ascii="Times New Roman" w:hAnsi="Times New Roman" w:cs="Times New Roman"/>
          <w:i/>
          <w:sz w:val="24"/>
          <w:szCs w:val="24"/>
          <w:lang w:bidi="ro-RO"/>
        </w:rPr>
        <w:t>,</w:t>
      </w:r>
      <w:r>
        <w:rPr>
          <w:rFonts w:ascii="Times New Roman" w:hAnsi="Times New Roman" w:cs="Times New Roman"/>
          <w:i/>
          <w:sz w:val="24"/>
          <w:szCs w:val="24"/>
          <w:lang w:bidi="ro-RO"/>
        </w:rPr>
        <w:t xml:space="preserve"> cu oarecare acumulare iluvială de material amorf activ predominant aluminic şi mai puţin</w:t>
      </w:r>
      <w:r w:rsidR="007605EF">
        <w:rPr>
          <w:rFonts w:ascii="Times New Roman" w:hAnsi="Times New Roman" w:cs="Times New Roman"/>
          <w:i/>
          <w:sz w:val="24"/>
          <w:szCs w:val="24"/>
          <w:lang w:bidi="ro-RO"/>
        </w:rPr>
        <w:t xml:space="preserve"> material activ</w:t>
      </w:r>
      <w:r>
        <w:rPr>
          <w:rFonts w:ascii="Times New Roman" w:hAnsi="Times New Roman" w:cs="Times New Roman"/>
          <w:i/>
          <w:sz w:val="24"/>
          <w:szCs w:val="24"/>
          <w:lang w:bidi="ro-RO"/>
        </w:rPr>
        <w:t xml:space="preserve"> ferric, astfel că nu are culori roşcate specific</w:t>
      </w:r>
      <w:r w:rsidR="009F01A6">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orizontului B spodic.</w:t>
      </w:r>
    </w:p>
    <w:p w14:paraId="6A69C784" w14:textId="77777777" w:rsidR="008C3556" w:rsidRDefault="008C3556" w:rsidP="000F6DDE">
      <w:pPr>
        <w:spacing w:after="0" w:line="360" w:lineRule="auto"/>
        <w:jc w:val="center"/>
        <w:rPr>
          <w:rFonts w:ascii="Times New Roman" w:eastAsiaTheme="minorEastAsia" w:hAnsi="Times New Roman" w:cs="Times New Roman"/>
          <w:i/>
          <w:iCs/>
          <w:sz w:val="24"/>
          <w:szCs w:val="24"/>
          <w:lang w:val="ro-RO"/>
        </w:rPr>
      </w:pPr>
    </w:p>
    <w:p w14:paraId="1C2D2876"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lastRenderedPageBreak/>
        <w:t>Succesiune de orizonturi:</w:t>
      </w:r>
    </w:p>
    <w:p w14:paraId="0B75E63A"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50DEAC1"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41F3C3FB"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FB2542B"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3753C33F" w14:textId="77777777" w:rsidR="000F6DDE" w:rsidRPr="00253636" w:rsidRDefault="000F6DDE" w:rsidP="000F6DDE">
      <w:pPr>
        <w:pStyle w:val="ListParagraph"/>
        <w:numPr>
          <w:ilvl w:val="0"/>
          <w:numId w:val="2"/>
        </w:numPr>
        <w:jc w:val="both"/>
        <w:rPr>
          <w:rStyle w:val="BodyTextChar4"/>
          <w:rFonts w:ascii="Times New Roman" w:hAnsi="Times New Roman"/>
          <w:b/>
          <w:i/>
          <w:sz w:val="24"/>
          <w:szCs w:val="24"/>
        </w:rPr>
      </w:pPr>
      <w:r w:rsidRPr="00253636">
        <w:rPr>
          <w:rStyle w:val="BodyTextChar4"/>
          <w:rFonts w:ascii="Times New Roman" w:hAnsi="Times New Roman"/>
          <w:b/>
          <w:i/>
          <w:sz w:val="24"/>
          <w:szCs w:val="24"/>
        </w:rPr>
        <w:t>Districambosol psamic – DC</w:t>
      </w:r>
      <w:r w:rsidR="007605EF">
        <w:rPr>
          <w:rStyle w:val="BodyTextChar4"/>
          <w:rFonts w:ascii="Times New Roman" w:hAnsi="Times New Roman"/>
          <w:b/>
          <w:i/>
          <w:sz w:val="24"/>
          <w:szCs w:val="24"/>
        </w:rPr>
        <w:t xml:space="preserve"> </w:t>
      </w:r>
      <w:r w:rsidRPr="00253636">
        <w:rPr>
          <w:rStyle w:val="BodyTextChar4"/>
          <w:rFonts w:ascii="Times New Roman" w:hAnsi="Times New Roman"/>
          <w:b/>
          <w:i/>
          <w:sz w:val="24"/>
          <w:szCs w:val="24"/>
        </w:rPr>
        <w:t>pm</w:t>
      </w:r>
    </w:p>
    <w:p w14:paraId="2376289F" w14:textId="476643E5" w:rsidR="000F6DDE" w:rsidRPr="009F01A6" w:rsidRDefault="000F6DDE" w:rsidP="00284E5A">
      <w:pPr>
        <w:ind w:firstLine="360"/>
        <w:jc w:val="both"/>
        <w:rPr>
          <w:rFonts w:ascii="Times New Roman" w:hAnsi="Times New Roman" w:cs="Times New Roman"/>
          <w:b/>
          <w:i/>
          <w:color w:val="000000"/>
          <w:sz w:val="24"/>
          <w:szCs w:val="24"/>
          <w:lang w:val="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7A2F3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Prezintă </w:t>
      </w:r>
      <w:r w:rsidRPr="00F933D4">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r>
        <w:rPr>
          <w:rFonts w:ascii="Times New Roman" w:eastAsia="Century Schoolbook" w:hAnsi="Times New Roman" w:cs="Times New Roman"/>
          <w:i/>
          <w:color w:val="000000"/>
          <w:sz w:val="24"/>
          <w:szCs w:val="24"/>
          <w:shd w:val="clear" w:color="auto" w:fill="FFFFFF"/>
          <w:lang w:val="ro-RO" w:eastAsia="ro-RO" w:bidi="ro-RO"/>
        </w:rPr>
        <w:t>.</w:t>
      </w:r>
    </w:p>
    <w:p w14:paraId="07012259"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518F67DA"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059006E4"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01651380"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scheletic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qq</w:t>
      </w:r>
    </w:p>
    <w:p w14:paraId="1DA9D198" w14:textId="04E47AA5" w:rsidR="000F6DDE" w:rsidRDefault="000F6DDE" w:rsidP="00284E5A">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120015">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sidR="009F01A6">
        <w:rPr>
          <w:rFonts w:ascii="Times New Roman" w:eastAsia="Century Schoolbook" w:hAnsi="Times New Roman" w:cs="Times New Roman"/>
          <w:i/>
          <w:color w:val="000000"/>
          <w:sz w:val="24"/>
          <w:szCs w:val="24"/>
          <w:shd w:val="clear" w:color="auto" w:fill="FFFFFF"/>
          <w:lang w:val="ro-RO" w:eastAsia="ro-RO" w:bidi="ro-RO"/>
        </w:rPr>
        <w:t xml:space="preserve">fiind </w:t>
      </w:r>
      <w:r w:rsidRPr="00F933D4">
        <w:rPr>
          <w:rFonts w:ascii="Times New Roman" w:eastAsia="Century Schoolbook" w:hAnsi="Times New Roman" w:cs="Times New Roman"/>
          <w:i/>
          <w:color w:val="000000"/>
          <w:sz w:val="24"/>
          <w:szCs w:val="24"/>
          <w:shd w:val="clear" w:color="auto" w:fill="FFFFFF"/>
          <w:lang w:val="ro-RO" w:eastAsia="ro-RO" w:bidi="ro-RO"/>
        </w:rPr>
        <w:t xml:space="preserve">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p w14:paraId="16DA81A0"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57AB8817"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6A90BBF3"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hiperscheletic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hq</w:t>
      </w:r>
    </w:p>
    <w:p w14:paraId="4D87367D" w14:textId="09E5346C" w:rsidR="000F6DDE" w:rsidRPr="00120015" w:rsidRDefault="000F6DDE" w:rsidP="00284E5A">
      <w:pPr>
        <w:spacing w:after="0" w:line="360" w:lineRule="auto"/>
        <w:ind w:firstLine="360"/>
        <w:jc w:val="both"/>
        <w:rPr>
          <w:rFonts w:ascii="Times New Roman" w:eastAsiaTheme="minorEastAsia" w:hAnsi="Times New Roman" w:cs="Times New Roman"/>
          <w:b/>
          <w:i/>
          <w:iCs/>
          <w:sz w:val="24"/>
          <w:szCs w:val="24"/>
          <w:lang w:val="ro-RO"/>
        </w:rPr>
      </w:pPr>
      <w:r w:rsidRPr="00120015">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120015">
        <w:rPr>
          <w:rFonts w:ascii="Times New Roman" w:hAnsi="Times New Roman" w:cs="Times New Roman"/>
          <w:i/>
          <w:sz w:val="24"/>
          <w:szCs w:val="24"/>
        </w:rPr>
        <w:t xml:space="preserve">53), având culori cu valori şi crome peste 3,5 la materialul în stare umedă, începând din </w:t>
      </w:r>
      <w:r w:rsidRPr="00120015">
        <w:rPr>
          <w:rFonts w:ascii="Times New Roman" w:hAnsi="Times New Roman" w:cs="Times New Roman"/>
          <w:i/>
          <w:sz w:val="24"/>
          <w:szCs w:val="24"/>
        </w:rPr>
        <w:lastRenderedPageBreak/>
        <w:t>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 sunt</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45243A">
        <w:rPr>
          <w:rFonts w:ascii="Times New Roman" w:eastAsia="Century Schoolbook" w:hAnsi="Times New Roman" w:cs="Times New Roman"/>
          <w:i/>
          <w:color w:val="000000"/>
          <w:sz w:val="24"/>
          <w:szCs w:val="24"/>
          <w:shd w:val="clear" w:color="auto" w:fill="FFFFFF"/>
          <w:lang w:val="ro-RO" w:eastAsia="ro-RO" w:bidi="ro-RO"/>
        </w:rPr>
        <w:t>.</w:t>
      </w:r>
    </w:p>
    <w:p w14:paraId="574231C0"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217B7283"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17E4C450"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silitic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si</w:t>
      </w:r>
    </w:p>
    <w:p w14:paraId="3E4BF7CC" w14:textId="4C41CAE1" w:rsidR="000F6DDE" w:rsidRDefault="000F6DDE" w:rsidP="00284E5A">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120015">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120015">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p>
    <w:p w14:paraId="036E1292" w14:textId="77777777" w:rsidR="000F6DDE" w:rsidRDefault="000F6DDE" w:rsidP="000F6DDE">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30CB2D21"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D8F0667"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72F59F31"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stagnic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st</w:t>
      </w:r>
    </w:p>
    <w:p w14:paraId="53E90BB8" w14:textId="131109C2" w:rsidR="000F6DDE" w:rsidRPr="00F37FDA" w:rsidRDefault="000F6DDE" w:rsidP="00284E5A">
      <w:pPr>
        <w:ind w:firstLine="360"/>
        <w:jc w:val="both"/>
        <w:rPr>
          <w:rFonts w:ascii="Times New Roman" w:hAnsi="Times New Roman" w:cs="Times New Roman"/>
          <w:b/>
          <w:i/>
          <w:color w:val="000000"/>
          <w:sz w:val="24"/>
          <w:szCs w:val="24"/>
        </w:rPr>
      </w:pPr>
      <w:r w:rsidRPr="00D4027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270">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r w:rsidR="00180904">
        <w:rPr>
          <w:rFonts w:ascii="Times New Roman" w:eastAsia="Century Schoolbook" w:hAnsi="Times New Roman" w:cs="Times New Roman"/>
          <w:i/>
          <w:color w:val="000000"/>
          <w:sz w:val="24"/>
          <w:szCs w:val="24"/>
          <w:shd w:val="clear" w:color="auto" w:fill="FFFFFF"/>
          <w:lang w:val="ro-RO" w:eastAsia="ro-RO" w:bidi="ro-RO"/>
        </w:rPr>
        <w:t>.</w:t>
      </w:r>
    </w:p>
    <w:p w14:paraId="2E73617E" w14:textId="77777777" w:rsidR="000F6DDE" w:rsidRDefault="000F6DDE" w:rsidP="000F6DDE">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1B6FFBD6" w14:textId="77777777" w:rsidR="000F6DDE" w:rsidRDefault="000F6DDE" w:rsidP="0027004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R</w:t>
      </w:r>
    </w:p>
    <w:p w14:paraId="321D0B26" w14:textId="77777777" w:rsidR="000F6DDE" w:rsidRDefault="000F6DDE" w:rsidP="0027004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sau R</w:t>
      </w:r>
    </w:p>
    <w:p w14:paraId="1F417272" w14:textId="77777777" w:rsidR="000F6DDE" w:rsidRDefault="000F6DDE" w:rsidP="0027004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 sau R</w:t>
      </w:r>
    </w:p>
    <w:p w14:paraId="771803DE" w14:textId="77777777" w:rsidR="008C3556" w:rsidRDefault="008C3556" w:rsidP="008C3556">
      <w:pPr>
        <w:pStyle w:val="ListParagraph"/>
        <w:jc w:val="both"/>
        <w:rPr>
          <w:rStyle w:val="BodyTextChar4"/>
          <w:rFonts w:ascii="Times New Roman" w:hAnsi="Times New Roman"/>
          <w:b/>
          <w:i/>
          <w:sz w:val="24"/>
          <w:szCs w:val="24"/>
        </w:rPr>
      </w:pPr>
    </w:p>
    <w:p w14:paraId="6F595195" w14:textId="77777777" w:rsidR="008C3556" w:rsidRDefault="008C3556" w:rsidP="008C3556">
      <w:pPr>
        <w:pStyle w:val="ListParagraph"/>
        <w:jc w:val="both"/>
        <w:rPr>
          <w:rStyle w:val="BodyTextChar4"/>
          <w:rFonts w:ascii="Times New Roman" w:hAnsi="Times New Roman"/>
          <w:b/>
          <w:i/>
          <w:sz w:val="24"/>
          <w:szCs w:val="24"/>
        </w:rPr>
      </w:pPr>
    </w:p>
    <w:p w14:paraId="509BBDBC" w14:textId="77777777" w:rsidR="008C3556" w:rsidRDefault="008C3556" w:rsidP="008C3556">
      <w:pPr>
        <w:pStyle w:val="ListParagraph"/>
        <w:jc w:val="both"/>
        <w:rPr>
          <w:rStyle w:val="BodyTextChar4"/>
          <w:rFonts w:ascii="Times New Roman" w:hAnsi="Times New Roman"/>
          <w:b/>
          <w:i/>
          <w:sz w:val="24"/>
          <w:szCs w:val="24"/>
        </w:rPr>
      </w:pPr>
    </w:p>
    <w:p w14:paraId="2CD03763"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Districambosol umbric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um</w:t>
      </w:r>
    </w:p>
    <w:p w14:paraId="4AE99EBD" w14:textId="0FB02029" w:rsidR="000F6DDE" w:rsidRDefault="000F6DDE" w:rsidP="001166D6">
      <w:pPr>
        <w:spacing w:after="0" w:line="360" w:lineRule="auto"/>
        <w:ind w:firstLine="360"/>
        <w:jc w:val="both"/>
        <w:rPr>
          <w:rFonts w:ascii="Times New Roman" w:hAnsi="Times New Roman" w:cs="Times New Roman"/>
          <w:i/>
          <w:sz w:val="24"/>
          <w:szCs w:val="24"/>
        </w:rPr>
      </w:pPr>
      <w:r w:rsidRPr="00D40270">
        <w:rPr>
          <w:rFonts w:ascii="Times New Roman" w:hAnsi="Times New Roman" w:cs="Times New Roman"/>
          <w:i/>
          <w:sz w:val="24"/>
          <w:szCs w:val="24"/>
        </w:rPr>
        <w:t>Sun</w:t>
      </w:r>
      <w:r>
        <w:rPr>
          <w:rFonts w:ascii="Times New Roman" w:hAnsi="Times New Roman" w:cs="Times New Roman"/>
          <w:i/>
          <w:sz w:val="24"/>
          <w:szCs w:val="24"/>
        </w:rPr>
        <w:t>t 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00B0350C">
        <w:rPr>
          <w:rFonts w:ascii="Times New Roman" w:hAnsi="Times New Roman" w:cs="Times New Roman"/>
          <w:i/>
          <w:sz w:val="24"/>
          <w:szCs w:val="24"/>
        </w:rPr>
        <w:t xml:space="preserve"> </w:t>
      </w:r>
      <w:r w:rsidRPr="00D40270">
        <w:rPr>
          <w:rFonts w:ascii="Times New Roman" w:hAnsi="Times New Roman" w:cs="Times New Roman"/>
          <w:i/>
          <w:sz w:val="24"/>
          <w:szCs w:val="24"/>
        </w:rPr>
        <w:t>(culori în nuanţe de 10YR)</w:t>
      </w:r>
      <w:r>
        <w:rPr>
          <w:rFonts w:ascii="Times New Roman" w:hAnsi="Times New Roman" w:cs="Times New Roman"/>
          <w:i/>
          <w:sz w:val="24"/>
          <w:szCs w:val="24"/>
        </w:rPr>
        <w:t>.</w:t>
      </w:r>
    </w:p>
    <w:p w14:paraId="7F7BA753" w14:textId="77777777" w:rsidR="000F6DDE" w:rsidRDefault="000F6DDE" w:rsidP="000F6DDE">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45CF2638"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6FA10FB"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326A3078"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andic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um.an</w:t>
      </w:r>
    </w:p>
    <w:p w14:paraId="2ED249C8" w14:textId="72CE7FB6" w:rsidR="000F6DDE" w:rsidRPr="00B0350C" w:rsidRDefault="000F6DDE" w:rsidP="000F6DDE">
      <w:pPr>
        <w:ind w:firstLine="708"/>
        <w:jc w:val="both"/>
        <w:rPr>
          <w:rStyle w:val="BodyTextChar4"/>
          <w:rFonts w:ascii="Times New Roman" w:hAnsi="Times New Roman"/>
          <w:b/>
          <w:i/>
          <w:sz w:val="24"/>
          <w:szCs w:val="24"/>
        </w:rPr>
      </w:pPr>
      <w:r w:rsidRPr="00D40270">
        <w:rPr>
          <w:rFonts w:ascii="Times New Roman" w:hAnsi="Times New Roman" w:cs="Times New Roman"/>
          <w:i/>
          <w:sz w:val="24"/>
          <w:szCs w:val="24"/>
        </w:rPr>
        <w:t>Sun</w:t>
      </w:r>
      <w:r>
        <w:rPr>
          <w:rFonts w:ascii="Times New Roman" w:hAnsi="Times New Roman" w:cs="Times New Roman"/>
          <w:i/>
          <w:sz w:val="24"/>
          <w:szCs w:val="24"/>
        </w:rPr>
        <w:t>t 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00B0350C">
        <w:rPr>
          <w:rFonts w:ascii="Times New Roman" w:hAnsi="Times New Roman" w:cs="Times New Roman"/>
          <w:i/>
          <w:sz w:val="24"/>
          <w:szCs w:val="24"/>
        </w:rPr>
        <w:t xml:space="preserve"> </w:t>
      </w:r>
      <w:r w:rsidRPr="00D40270">
        <w:rPr>
          <w:rFonts w:ascii="Times New Roman" w:hAnsi="Times New Roman" w:cs="Times New Roman"/>
          <w:i/>
          <w:sz w:val="24"/>
          <w:szCs w:val="24"/>
        </w:rPr>
        <w:t>(culori în nuanţe de 10YR)</w:t>
      </w:r>
      <w:r>
        <w:rPr>
          <w:rFonts w:ascii="Times New Roman" w:hAnsi="Times New Roman" w:cs="Times New Roman"/>
          <w:i/>
          <w:sz w:val="24"/>
          <w:szCs w:val="24"/>
        </w:rPr>
        <w:t>.</w:t>
      </w:r>
      <w:r w:rsidRPr="00B6641E">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Solul conţine compuşi (allofane, imogolit, ferihidrit, complecşi alumino-humici) rezultaţi din alterarea moderată a depozitelor piroclastice amorfe. Pot fi şi în asociaţie cu material</w:t>
      </w:r>
      <w:r w:rsidR="00CC69DC">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w:t>
      </w:r>
      <w:r w:rsidRPr="00B0350C">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B0350C">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B0350C">
        <w:rPr>
          <w:rFonts w:ascii="Times New Roman" w:eastAsiaTheme="minorEastAsia" w:hAnsi="Times New Roman" w:cs="Times New Roman"/>
          <w:i/>
          <w:sz w:val="24"/>
          <w:szCs w:val="24"/>
          <w:lang w:bidi="ro-RO"/>
        </w:rPr>
        <w:t>0,9g/cm</w:t>
      </w:r>
      <w:r w:rsidRPr="00B0350C">
        <w:rPr>
          <w:rFonts w:ascii="Times New Roman" w:eastAsiaTheme="minorEastAsia" w:hAnsi="Times New Roman" w:cs="Times New Roman"/>
          <w:i/>
          <w:sz w:val="24"/>
          <w:szCs w:val="24"/>
          <w:vertAlign w:val="superscript"/>
          <w:lang w:bidi="ro-RO"/>
        </w:rPr>
        <w:t>3</w:t>
      </w:r>
      <w:r w:rsidRPr="00B0350C">
        <w:rPr>
          <w:rFonts w:ascii="Times New Roman" w:eastAsiaTheme="minorEastAsia" w:hAnsi="Times New Roman" w:cs="Times New Roman"/>
          <w:i/>
          <w:sz w:val="24"/>
          <w:szCs w:val="24"/>
          <w:lang w:bidi="ro-RO"/>
        </w:rPr>
        <w:t>. Asociat orizonturilor A sau B.</w:t>
      </w:r>
    </w:p>
    <w:p w14:paraId="54653D7F" w14:textId="77777777" w:rsidR="000F6DDE" w:rsidRDefault="000F6DDE" w:rsidP="000F6DDE">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4AF501AF" w14:textId="77777777" w:rsidR="000F6DDE" w:rsidRPr="00D40CA0"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44E7A88"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41BF72B9" w14:textId="77777777" w:rsidR="000F6DDE" w:rsidRDefault="000F6DDE" w:rsidP="000F6DDE">
      <w:pPr>
        <w:spacing w:after="0" w:line="360" w:lineRule="auto"/>
        <w:ind w:left="360"/>
        <w:jc w:val="both"/>
        <w:rPr>
          <w:rFonts w:ascii="Times New Roman" w:hAnsi="Times New Roman" w:cs="Times New Roman"/>
          <w:i/>
          <w:sz w:val="24"/>
          <w:szCs w:val="24"/>
        </w:rPr>
      </w:pPr>
    </w:p>
    <w:p w14:paraId="68A0E956"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gleic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um.gc</w:t>
      </w:r>
    </w:p>
    <w:p w14:paraId="0024890C" w14:textId="77065982" w:rsidR="000F6DDE" w:rsidRPr="00CC59BC" w:rsidRDefault="000F6DDE" w:rsidP="00284E5A">
      <w:pPr>
        <w:ind w:firstLine="360"/>
        <w:jc w:val="both"/>
        <w:rPr>
          <w:rStyle w:val="BodyTextChar4"/>
          <w:rFonts w:ascii="Times New Roman" w:hAnsi="Times New Roman"/>
          <w:b/>
          <w:i/>
          <w:sz w:val="24"/>
          <w:szCs w:val="24"/>
        </w:rPr>
      </w:pPr>
      <w:r w:rsidRPr="00D40270">
        <w:rPr>
          <w:rFonts w:ascii="Times New Roman" w:hAnsi="Times New Roman" w:cs="Times New Roman"/>
          <w:i/>
          <w:sz w:val="24"/>
          <w:szCs w:val="24"/>
        </w:rPr>
        <w:t>Sun</w:t>
      </w:r>
      <w:r>
        <w:rPr>
          <w:rFonts w:ascii="Times New Roman" w:hAnsi="Times New Roman" w:cs="Times New Roman"/>
          <w:i/>
          <w:sz w:val="24"/>
          <w:szCs w:val="24"/>
        </w:rPr>
        <w:t>t 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00CC69DC">
        <w:rPr>
          <w:rFonts w:ascii="Times New Roman" w:hAnsi="Times New Roman" w:cs="Times New Roman"/>
          <w:i/>
          <w:sz w:val="24"/>
          <w:szCs w:val="24"/>
        </w:rPr>
        <w:t xml:space="preserve"> </w:t>
      </w:r>
      <w:r w:rsidRPr="00D40270">
        <w:rPr>
          <w:rFonts w:ascii="Times New Roman" w:hAnsi="Times New Roman" w:cs="Times New Roman"/>
          <w:i/>
          <w:sz w:val="24"/>
          <w:szCs w:val="24"/>
        </w:rPr>
        <w:t xml:space="preserve">(culori </w:t>
      </w:r>
      <w:r w:rsidRPr="00D40270">
        <w:rPr>
          <w:rFonts w:ascii="Times New Roman" w:hAnsi="Times New Roman" w:cs="Times New Roman"/>
          <w:i/>
          <w:sz w:val="24"/>
          <w:szCs w:val="24"/>
        </w:rPr>
        <w:lastRenderedPageBreak/>
        <w:t>în nuanţe de 10YR)</w:t>
      </w:r>
      <w:r w:rsidRPr="00B6641E">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50 – 125 cm</w:t>
      </w:r>
      <w:r w:rsidR="00CC69DC">
        <w:rPr>
          <w:rFonts w:ascii="Times New Roman" w:eastAsia="Century Schoolbook" w:hAnsi="Times New Roman" w:cs="Times New Roman"/>
          <w:i/>
          <w:color w:val="000000"/>
          <w:sz w:val="24"/>
          <w:szCs w:val="24"/>
          <w:shd w:val="clear" w:color="auto" w:fill="FFFFFF"/>
          <w:lang w:val="ro-RO" w:eastAsia="ro-RO" w:bidi="ro-RO"/>
        </w:rPr>
        <w:t>.</w:t>
      </w:r>
    </w:p>
    <w:p w14:paraId="14AA4E0E" w14:textId="77777777" w:rsidR="000F6DDE" w:rsidRDefault="000F6DDE" w:rsidP="000F6DD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64812782"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14:paraId="49D585D1" w14:textId="77777777" w:rsidR="000F6DDE" w:rsidRPr="00CC69DC" w:rsidRDefault="000F6DDE" w:rsidP="000F6DDE">
      <w:pPr>
        <w:spacing w:after="0" w:line="360" w:lineRule="auto"/>
        <w:jc w:val="both"/>
        <w:rPr>
          <w:rFonts w:ascii="Times New Roman" w:hAnsi="Times New Roman" w:cs="Times New Roman"/>
          <w:i/>
          <w:sz w:val="24"/>
          <w:szCs w:val="24"/>
        </w:rPr>
      </w:pPr>
    </w:p>
    <w:p w14:paraId="1F7B7BF1" w14:textId="77777777" w:rsidR="000F6DDE" w:rsidRDefault="000F6DDE" w:rsidP="000F6DDE">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litic – DC</w:t>
      </w:r>
      <w:r w:rsidR="007605EF">
        <w:rPr>
          <w:rStyle w:val="BodyTextChar4"/>
          <w:rFonts w:ascii="Times New Roman" w:hAnsi="Times New Roman"/>
          <w:b/>
          <w:i/>
          <w:sz w:val="24"/>
          <w:szCs w:val="24"/>
        </w:rPr>
        <w:t xml:space="preserve"> </w:t>
      </w:r>
      <w:r>
        <w:rPr>
          <w:rStyle w:val="BodyTextChar4"/>
          <w:rFonts w:ascii="Times New Roman" w:hAnsi="Times New Roman"/>
          <w:b/>
          <w:i/>
          <w:sz w:val="24"/>
          <w:szCs w:val="24"/>
        </w:rPr>
        <w:t>um.li</w:t>
      </w:r>
    </w:p>
    <w:p w14:paraId="5F4E9E4C" w14:textId="48B30897" w:rsidR="000F6DDE" w:rsidRDefault="000F6DDE" w:rsidP="00284E5A">
      <w:pPr>
        <w:spacing w:after="0" w:line="360" w:lineRule="auto"/>
        <w:ind w:firstLine="360"/>
        <w:jc w:val="both"/>
        <w:rPr>
          <w:rFonts w:ascii="Times New Roman" w:eastAsiaTheme="minorEastAsia" w:hAnsi="Times New Roman" w:cs="Times New Roman"/>
          <w:b/>
          <w:i/>
          <w:iCs/>
          <w:sz w:val="24"/>
          <w:szCs w:val="24"/>
          <w:lang w:val="ro-RO"/>
        </w:rPr>
      </w:pPr>
      <w:r w:rsidRPr="00B6641E">
        <w:rPr>
          <w:rFonts w:ascii="Times New Roman" w:hAnsi="Times New Roman" w:cs="Times New Roman"/>
          <w:i/>
          <w:sz w:val="24"/>
          <w:szCs w:val="24"/>
        </w:rPr>
        <w:t xml:space="preserve">Sunt soluri cu orizont Au şi orizont subiacent B cambic (Bv) având un grad de saturaţie în baze mai mic de 53% (V% </w:t>
      </w:r>
      <m:oMath>
        <m:r>
          <w:rPr>
            <w:rFonts w:ascii="Cambria Math" w:hAnsi="Cambria Math" w:cs="Times New Roman"/>
            <w:sz w:val="24"/>
            <w:szCs w:val="24"/>
          </w:rPr>
          <m:t>≤</m:t>
        </m:r>
      </m:oMath>
      <w:r w:rsidRPr="00B6641E">
        <w:rPr>
          <w:rFonts w:ascii="Times New Roman" w:hAnsi="Times New Roman" w:cs="Times New Roman"/>
          <w:i/>
          <w:sz w:val="24"/>
          <w:szCs w:val="24"/>
        </w:rPr>
        <w:t>53), având culori cu valori şi crome sub 3,5 la materialul în stare umedă la nivelul orizontului Au începând din partea superioară a orizontului şi peste 3,5 în Bv</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w:t>
      </w:r>
      <w:r w:rsidR="00CC69DC">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14:paraId="661BA9F7" w14:textId="77777777" w:rsidR="000F6DDE" w:rsidRDefault="000F6DDE" w:rsidP="000F6DDE">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14:paraId="4E545933" w14:textId="77777777" w:rsidR="000F6DDE" w:rsidRDefault="000F6DDE" w:rsidP="000F6DD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14EEC5A8" w14:textId="77777777" w:rsidR="000F6DDE" w:rsidRDefault="000F6DDE" w:rsidP="000F6DDE">
      <w:pPr>
        <w:spacing w:after="0" w:line="360" w:lineRule="auto"/>
        <w:jc w:val="both"/>
        <w:rPr>
          <w:rFonts w:ascii="Times New Roman" w:eastAsiaTheme="minorEastAsia" w:hAnsi="Times New Roman" w:cs="Times New Roman"/>
          <w:b/>
          <w:iCs/>
          <w:sz w:val="24"/>
          <w:szCs w:val="24"/>
          <w:lang w:val="ro-RO"/>
        </w:rPr>
      </w:pPr>
    </w:p>
    <w:p w14:paraId="2721867D" w14:textId="77777777" w:rsidR="00EB6912" w:rsidRPr="00CC69DC" w:rsidRDefault="00EB6912" w:rsidP="00EB6912">
      <w:pPr>
        <w:pStyle w:val="ListParagraph"/>
        <w:jc w:val="both"/>
        <w:rPr>
          <w:rStyle w:val="BodyTextChar4"/>
          <w:rFonts w:ascii="Times New Roman" w:hAnsi="Times New Roman"/>
          <w:b/>
          <w:sz w:val="24"/>
          <w:szCs w:val="24"/>
        </w:rPr>
      </w:pPr>
    </w:p>
    <w:p w14:paraId="4C3135B0" w14:textId="77777777" w:rsidR="004E34C5" w:rsidRPr="00CC69DC" w:rsidRDefault="004E34C5" w:rsidP="00EB6912">
      <w:pPr>
        <w:pStyle w:val="ListParagraph"/>
        <w:jc w:val="both"/>
        <w:rPr>
          <w:rStyle w:val="BodyTextChar4"/>
          <w:rFonts w:ascii="Times New Roman" w:hAnsi="Times New Roman"/>
          <w:b/>
          <w:sz w:val="24"/>
          <w:szCs w:val="24"/>
        </w:rPr>
      </w:pPr>
    </w:p>
    <w:p w14:paraId="16E57755" w14:textId="77777777" w:rsidR="004E34C5" w:rsidRPr="00CC69DC" w:rsidRDefault="004E34C5" w:rsidP="004E34C5">
      <w:pPr>
        <w:jc w:val="center"/>
        <w:rPr>
          <w:rStyle w:val="BodyTextChar4"/>
          <w:rFonts w:ascii="Times New Roman" w:hAnsi="Times New Roman"/>
          <w:b/>
          <w:i/>
          <w:sz w:val="28"/>
          <w:szCs w:val="28"/>
        </w:rPr>
      </w:pPr>
      <w:r w:rsidRPr="00CC69DC">
        <w:rPr>
          <w:rStyle w:val="BodyTextChar4"/>
          <w:rFonts w:ascii="Times New Roman" w:hAnsi="Times New Roman"/>
          <w:b/>
          <w:i/>
          <w:sz w:val="28"/>
          <w:szCs w:val="28"/>
        </w:rPr>
        <w:t>Districambosol tipic – DCti</w:t>
      </w:r>
    </w:p>
    <w:p w14:paraId="7C1FBBE9" w14:textId="77777777" w:rsidR="001166D6" w:rsidRPr="00CC69DC" w:rsidRDefault="001166D6" w:rsidP="001166D6">
      <w:pPr>
        <w:ind w:firstLine="720"/>
        <w:jc w:val="both"/>
        <w:rPr>
          <w:rFonts w:ascii="Times New Roman" w:hAnsi="Times New Roman" w:cs="Times New Roman"/>
          <w:b/>
          <w:sz w:val="24"/>
          <w:szCs w:val="24"/>
        </w:rPr>
      </w:pPr>
    </w:p>
    <w:p w14:paraId="6878D726" w14:textId="77777777" w:rsidR="004E34C5" w:rsidRPr="00CC69DC" w:rsidRDefault="004E34C5" w:rsidP="001166D6">
      <w:pPr>
        <w:ind w:firstLine="720"/>
        <w:jc w:val="both"/>
        <w:rPr>
          <w:rFonts w:ascii="Times New Roman" w:hAnsi="Times New Roman" w:cs="Times New Roman"/>
          <w:b/>
          <w:sz w:val="24"/>
          <w:szCs w:val="24"/>
        </w:rPr>
      </w:pPr>
      <w:r w:rsidRPr="00CC69DC">
        <w:rPr>
          <w:rFonts w:ascii="Times New Roman" w:hAnsi="Times New Roman" w:cs="Times New Roman"/>
          <w:b/>
          <w:sz w:val="24"/>
          <w:szCs w:val="24"/>
        </w:rPr>
        <w:t>Diagnostic</w:t>
      </w:r>
    </w:p>
    <w:p w14:paraId="7EE2B03B" w14:textId="49A4BBC0" w:rsidR="004E34C5" w:rsidRDefault="004E34C5" w:rsidP="001166D6">
      <w:pPr>
        <w:ind w:firstLine="720"/>
        <w:jc w:val="both"/>
        <w:rPr>
          <w:rFonts w:ascii="Times New Roman" w:hAnsi="Times New Roman" w:cs="Times New Roman"/>
          <w:i/>
          <w:sz w:val="24"/>
          <w:szCs w:val="24"/>
          <w:lang w:val="ro-RO"/>
        </w:rPr>
      </w:pPr>
      <w:r w:rsidRPr="00CC69DC">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CC69DC">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Nu se includ solurile care prezintă în profil orizont Btna. Nu pot prezenta caractere şi proprietăţi </w:t>
      </w:r>
      <w:r w:rsidRPr="00B10F24">
        <w:rPr>
          <w:rFonts w:ascii="Times New Roman" w:hAnsi="Times New Roman" w:cs="Times New Roman"/>
          <w:i/>
          <w:sz w:val="24"/>
          <w:szCs w:val="24"/>
          <w:lang w:val="ro-RO"/>
        </w:rPr>
        <w:t>aluvice,</w:t>
      </w:r>
      <w:r w:rsidR="00CC69DC">
        <w:rPr>
          <w:rFonts w:ascii="Times New Roman" w:hAnsi="Times New Roman" w:cs="Times New Roman"/>
          <w:i/>
          <w:sz w:val="24"/>
          <w:szCs w:val="24"/>
          <w:lang w:val="ro-RO"/>
        </w:rPr>
        <w:t xml:space="preserve"> </w:t>
      </w:r>
      <w:r>
        <w:rPr>
          <w:rFonts w:ascii="Times New Roman" w:hAnsi="Times New Roman" w:cs="Times New Roman"/>
          <w:i/>
          <w:sz w:val="24"/>
          <w:szCs w:val="24"/>
          <w:lang w:val="ro-RO"/>
        </w:rPr>
        <w:t>andice, litice, folice, gleice, litice, lutice, spodice, psamice,</w:t>
      </w:r>
      <w:r w:rsidR="00CC69DC">
        <w:rPr>
          <w:rFonts w:ascii="Times New Roman" w:hAnsi="Times New Roman" w:cs="Times New Roman"/>
          <w:i/>
          <w:sz w:val="24"/>
          <w:szCs w:val="24"/>
          <w:lang w:val="ro-RO"/>
        </w:rPr>
        <w:t xml:space="preserve"> </w:t>
      </w:r>
      <w:r>
        <w:rPr>
          <w:rFonts w:ascii="Times New Roman" w:hAnsi="Times New Roman" w:cs="Times New Roman"/>
          <w:i/>
          <w:sz w:val="24"/>
          <w:szCs w:val="24"/>
          <w:lang w:val="ro-RO"/>
        </w:rPr>
        <w:t>scheletice</w:t>
      </w:r>
      <w:r w:rsidR="00CC69DC">
        <w:rPr>
          <w:rFonts w:ascii="Times New Roman" w:hAnsi="Times New Roman" w:cs="Times New Roman"/>
          <w:i/>
          <w:sz w:val="24"/>
          <w:szCs w:val="24"/>
          <w:lang w:val="ro-RO"/>
        </w:rPr>
        <w:t xml:space="preserve"> </w:t>
      </w:r>
      <w:r w:rsidRPr="00CC69DC">
        <w:rPr>
          <w:rFonts w:ascii="Times New Roman" w:hAnsi="Times New Roman" w:cs="Times New Roman"/>
          <w:i/>
          <w:sz w:val="24"/>
          <w:szCs w:val="24"/>
        </w:rPr>
        <w:t>(proprietăţi şi caractere utilizate la diferenţierea altor subtipuri).</w:t>
      </w:r>
      <w:r w:rsidRPr="00B10F24">
        <w:rPr>
          <w:rFonts w:ascii="Times New Roman" w:hAnsi="Times New Roman" w:cs="Times New Roman"/>
          <w:i/>
          <w:sz w:val="24"/>
          <w:szCs w:val="24"/>
          <w:lang w:val="ro-RO"/>
        </w:rPr>
        <w:t xml:space="preserve"> Nu prezintă orizont Cca</w:t>
      </w:r>
      <w:r>
        <w:rPr>
          <w:rFonts w:ascii="Times New Roman" w:hAnsi="Times New Roman" w:cs="Times New Roman"/>
          <w:i/>
          <w:sz w:val="24"/>
          <w:szCs w:val="24"/>
          <w:lang w:val="ro-RO"/>
        </w:rPr>
        <w:t>.</w:t>
      </w:r>
    </w:p>
    <w:p w14:paraId="598FC90F" w14:textId="77777777" w:rsidR="004E34C5" w:rsidRDefault="004E34C5" w:rsidP="004E34C5">
      <w:pPr>
        <w:spacing w:after="0" w:line="360" w:lineRule="auto"/>
        <w:jc w:val="center"/>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lastRenderedPageBreak/>
        <w:t>Succesiune de orizonturi:</w:t>
      </w:r>
    </w:p>
    <w:p w14:paraId="7C212793" w14:textId="77777777" w:rsidR="004E34C5" w:rsidRPr="00B10F24" w:rsidRDefault="004E34C5" w:rsidP="004E34C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EF83E85" w14:textId="77777777" w:rsidR="004E34C5" w:rsidRDefault="004E34C5" w:rsidP="004E34C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34834192" w14:textId="77777777" w:rsidR="004E34C5" w:rsidRPr="00CC69DC" w:rsidRDefault="004E34C5" w:rsidP="001166D6">
      <w:pPr>
        <w:ind w:firstLine="720"/>
        <w:jc w:val="both"/>
        <w:rPr>
          <w:rStyle w:val="BodyTextChar4"/>
          <w:rFonts w:ascii="Times New Roman" w:hAnsi="Times New Roman"/>
          <w:sz w:val="24"/>
          <w:szCs w:val="24"/>
        </w:rPr>
      </w:pPr>
      <w:r w:rsidRPr="00CC69DC">
        <w:rPr>
          <w:rStyle w:val="BodyTextChar4"/>
          <w:rFonts w:ascii="Times New Roman" w:hAnsi="Times New Roman"/>
          <w:b/>
          <w:sz w:val="24"/>
          <w:szCs w:val="24"/>
        </w:rPr>
        <w:t>Răspândire</w:t>
      </w:r>
      <w:r w:rsidR="0091546B" w:rsidRPr="00CC69DC">
        <w:rPr>
          <w:rStyle w:val="BodyTextChar4"/>
          <w:rFonts w:ascii="Times New Roman" w:hAnsi="Times New Roman"/>
          <w:b/>
          <w:sz w:val="24"/>
          <w:szCs w:val="24"/>
        </w:rPr>
        <w:t>, condiţii naturale de formare</w:t>
      </w:r>
    </w:p>
    <w:p w14:paraId="2A773BEE" w14:textId="77777777" w:rsidR="004E34C5" w:rsidRPr="00CC69DC" w:rsidRDefault="004E34C5" w:rsidP="00644B82">
      <w:pPr>
        <w:ind w:firstLine="720"/>
        <w:jc w:val="both"/>
        <w:rPr>
          <w:rStyle w:val="BodyTextChar4"/>
          <w:rFonts w:ascii="Times New Roman" w:hAnsi="Times New Roman"/>
          <w:sz w:val="24"/>
          <w:szCs w:val="24"/>
        </w:rPr>
      </w:pPr>
      <w:r w:rsidRPr="00CC69DC">
        <w:rPr>
          <w:rStyle w:val="BodyTextChar4"/>
          <w:rFonts w:ascii="Times New Roman" w:hAnsi="Times New Roman"/>
          <w:sz w:val="24"/>
          <w:szCs w:val="24"/>
        </w:rPr>
        <w:t>Districambosolurile tipice sunt întâlnite în zonele inferioare ale arealului de răspândire, uneori ocupând şi regiuni de deal şi piedmont.</w:t>
      </w:r>
    </w:p>
    <w:p w14:paraId="3B42F4A6" w14:textId="0262D8DE" w:rsidR="004E34C5" w:rsidRPr="00CC69DC" w:rsidRDefault="004E34C5" w:rsidP="003D08D5">
      <w:pPr>
        <w:jc w:val="both"/>
        <w:rPr>
          <w:rStyle w:val="BodyTextChar4"/>
          <w:rFonts w:ascii="Times New Roman" w:eastAsiaTheme="minorEastAsia" w:hAnsi="Times New Roman"/>
          <w:sz w:val="24"/>
          <w:szCs w:val="24"/>
        </w:rPr>
      </w:pPr>
      <w:r w:rsidRPr="00CC69DC">
        <w:rPr>
          <w:rStyle w:val="BodyTextChar4"/>
          <w:rFonts w:ascii="Times New Roman" w:hAnsi="Times New Roman"/>
          <w:sz w:val="24"/>
          <w:szCs w:val="24"/>
        </w:rPr>
        <w:t>S-au format sub o vegetaţie predominant lemnoasă alcătuită din păduri de fag şi</w:t>
      </w:r>
      <w:r w:rsidR="00CC69DC">
        <w:rPr>
          <w:rStyle w:val="BodyTextChar4"/>
          <w:rFonts w:ascii="Times New Roman" w:hAnsi="Times New Roman"/>
          <w:sz w:val="24"/>
          <w:szCs w:val="24"/>
        </w:rPr>
        <w:t>,</w:t>
      </w:r>
      <w:r w:rsidRPr="00CC69DC">
        <w:rPr>
          <w:rStyle w:val="BodyTextChar4"/>
          <w:rFonts w:ascii="Times New Roman" w:hAnsi="Times New Roman"/>
          <w:sz w:val="24"/>
          <w:szCs w:val="24"/>
        </w:rPr>
        <w:t xml:space="preserve"> mai rar</w:t>
      </w:r>
      <w:r w:rsidR="00CC69DC">
        <w:rPr>
          <w:rStyle w:val="BodyTextChar4"/>
          <w:rFonts w:ascii="Times New Roman" w:hAnsi="Times New Roman"/>
          <w:sz w:val="24"/>
          <w:szCs w:val="24"/>
        </w:rPr>
        <w:t>,</w:t>
      </w:r>
      <w:r w:rsidRPr="00CC69DC">
        <w:rPr>
          <w:rStyle w:val="BodyTextChar4"/>
          <w:rFonts w:ascii="Times New Roman" w:hAnsi="Times New Roman"/>
          <w:sz w:val="24"/>
          <w:szCs w:val="24"/>
        </w:rPr>
        <w:t xml:space="preserve"> sub păduri de amestec fag cu gorun, gorun sau fag</w:t>
      </w:r>
      <w:r w:rsidR="00CC69DC">
        <w:rPr>
          <w:rStyle w:val="BodyTextChar4"/>
          <w:rFonts w:ascii="Times New Roman" w:hAnsi="Times New Roman"/>
          <w:sz w:val="24"/>
          <w:szCs w:val="24"/>
        </w:rPr>
        <w:t>,</w:t>
      </w:r>
      <w:r w:rsidRPr="00CC69DC">
        <w:rPr>
          <w:rStyle w:val="BodyTextChar4"/>
          <w:rFonts w:ascii="Times New Roman" w:hAnsi="Times New Roman"/>
          <w:sz w:val="24"/>
          <w:szCs w:val="24"/>
        </w:rPr>
        <w:t xml:space="preserve"> răşinoase. Substratul litologic este alcătuit din materiale puternic debazificate şi relativ permeabile.</w:t>
      </w:r>
      <w:r w:rsidR="006A3DD1" w:rsidRPr="00CC69DC">
        <w:rPr>
          <w:rStyle w:val="BodyTextChar4"/>
          <w:rFonts w:ascii="Times New Roman" w:hAnsi="Times New Roman"/>
          <w:sz w:val="24"/>
          <w:szCs w:val="24"/>
        </w:rPr>
        <w:t xml:space="preserve"> Climatul se caracterizeză prin medii ale temperaturilor de 6 </w:t>
      </w:r>
      <w:r w:rsidR="00CC69DC">
        <w:rPr>
          <w:rStyle w:val="BodyTextChar4"/>
          <w:rFonts w:ascii="Times New Roman" w:hAnsi="Times New Roman"/>
          <w:sz w:val="24"/>
          <w:szCs w:val="24"/>
        </w:rPr>
        <w:t xml:space="preserve">– </w:t>
      </w:r>
      <w:r w:rsidR="006A3DD1" w:rsidRPr="00CC69DC">
        <w:rPr>
          <w:rStyle w:val="BodyTextChar4"/>
          <w:rFonts w:ascii="Times New Roman" w:hAnsi="Times New Roman"/>
          <w:sz w:val="24"/>
          <w:szCs w:val="24"/>
        </w:rPr>
        <w:t>8</w:t>
      </w:r>
      <m:oMath>
        <m:r>
          <w:rPr>
            <w:rStyle w:val="BodyTextChar4"/>
            <w:rFonts w:ascii="Cambria Math" w:hAnsi="Cambria Math"/>
            <w:sz w:val="24"/>
            <w:szCs w:val="24"/>
          </w:rPr>
          <m:t>℃</m:t>
        </m:r>
      </m:oMath>
      <w:r w:rsidR="006A3DD1" w:rsidRPr="00CC69DC">
        <w:rPr>
          <w:rStyle w:val="BodyTextChar4"/>
          <w:rFonts w:ascii="Times New Roman" w:eastAsiaTheme="minorEastAsia" w:hAnsi="Times New Roman"/>
          <w:sz w:val="24"/>
          <w:szCs w:val="24"/>
        </w:rPr>
        <w:t xml:space="preserve"> şi medii anuale ale precipitaţiilor de 800 – 900 mm. Indicele de ariditate (de Martonne) variază între 45 şi 50. Regimul hidric este intens transpercolativ. Condiţiile climatice favorizeză descompunerea activă a resturilor organice, astfel că solurile prezintă o litieră subţire, mai mult sau mai puţin contin</w:t>
      </w:r>
      <w:r w:rsidR="0091546B" w:rsidRPr="00CC69DC">
        <w:rPr>
          <w:rStyle w:val="BodyTextChar4"/>
          <w:rFonts w:ascii="Times New Roman" w:eastAsiaTheme="minorEastAsia" w:hAnsi="Times New Roman"/>
          <w:sz w:val="24"/>
          <w:szCs w:val="24"/>
        </w:rPr>
        <w:t>uă</w:t>
      </w:r>
      <w:r w:rsidR="00EA49ED" w:rsidRPr="00CC69DC">
        <w:rPr>
          <w:rStyle w:val="BodyTextChar4"/>
          <w:rFonts w:ascii="Times New Roman" w:eastAsiaTheme="minorEastAsia" w:hAnsi="Times New Roman"/>
          <w:sz w:val="24"/>
          <w:szCs w:val="24"/>
        </w:rPr>
        <w:t>, sub care s</w:t>
      </w:r>
      <w:r w:rsidR="00EA49ED">
        <w:rPr>
          <w:rStyle w:val="BodyTextChar4"/>
          <w:rFonts w:ascii="Times New Roman" w:eastAsiaTheme="minorEastAsia" w:hAnsi="Times New Roman"/>
          <w:sz w:val="24"/>
          <w:szCs w:val="24"/>
          <w:lang w:val="ro-RO"/>
        </w:rPr>
        <w:t>-</w:t>
      </w:r>
      <w:r w:rsidR="006A3DD1" w:rsidRPr="00CC69DC">
        <w:rPr>
          <w:rStyle w:val="BodyTextChar4"/>
          <w:rFonts w:ascii="Times New Roman" w:eastAsiaTheme="minorEastAsia" w:hAnsi="Times New Roman"/>
          <w:sz w:val="24"/>
          <w:szCs w:val="24"/>
        </w:rPr>
        <w:t>a format un orizont Ao cu un conţinut ridicat în mull acid</w:t>
      </w:r>
      <w:r w:rsidR="00CC69DC">
        <w:rPr>
          <w:rStyle w:val="BodyTextChar4"/>
          <w:rFonts w:ascii="Times New Roman" w:eastAsiaTheme="minorEastAsia" w:hAnsi="Times New Roman"/>
          <w:sz w:val="24"/>
          <w:szCs w:val="24"/>
        </w:rPr>
        <w:t>,</w:t>
      </w:r>
      <w:r w:rsidR="004D6C22" w:rsidRPr="00CC69DC">
        <w:rPr>
          <w:rStyle w:val="BodyTextChar4"/>
          <w:rFonts w:ascii="Times New Roman" w:eastAsiaTheme="minorEastAsia" w:hAnsi="Times New Roman"/>
          <w:sz w:val="24"/>
          <w:szCs w:val="24"/>
        </w:rPr>
        <w:t xml:space="preserve"> bine amestecat cu partea mineral</w:t>
      </w:r>
      <w:r w:rsidR="00EA49ED" w:rsidRPr="00CC69DC">
        <w:rPr>
          <w:rStyle w:val="BodyTextChar4"/>
          <w:rFonts w:ascii="Times New Roman" w:eastAsiaTheme="minorEastAsia" w:hAnsi="Times New Roman"/>
          <w:sz w:val="24"/>
          <w:szCs w:val="24"/>
        </w:rPr>
        <w:t>ă</w:t>
      </w:r>
      <w:r w:rsidR="004D6C22" w:rsidRPr="00CC69DC">
        <w:rPr>
          <w:rStyle w:val="BodyTextChar4"/>
          <w:rFonts w:ascii="Times New Roman" w:eastAsiaTheme="minorEastAsia" w:hAnsi="Times New Roman"/>
          <w:sz w:val="24"/>
          <w:szCs w:val="24"/>
        </w:rPr>
        <w:t xml:space="preserve">, </w:t>
      </w:r>
      <w:r w:rsidR="00EA49ED" w:rsidRPr="00CC69DC">
        <w:rPr>
          <w:rStyle w:val="BodyTextChar4"/>
          <w:rFonts w:ascii="Times New Roman" w:eastAsiaTheme="minorEastAsia" w:hAnsi="Times New Roman"/>
          <w:sz w:val="24"/>
          <w:szCs w:val="24"/>
        </w:rPr>
        <w:t>f</w:t>
      </w:r>
      <w:r w:rsidR="004D6C22" w:rsidRPr="00CC69DC">
        <w:rPr>
          <w:rStyle w:val="BodyTextChar4"/>
          <w:rFonts w:ascii="Times New Roman" w:eastAsiaTheme="minorEastAsia" w:hAnsi="Times New Roman"/>
          <w:sz w:val="24"/>
          <w:szCs w:val="24"/>
        </w:rPr>
        <w:t>ără a se interpune un strat de moder (uneori putându-se forma</w:t>
      </w:r>
      <w:r w:rsidR="001B1181">
        <w:rPr>
          <w:rStyle w:val="BodyTextChar4"/>
          <w:rFonts w:ascii="Times New Roman" w:eastAsiaTheme="minorEastAsia" w:hAnsi="Times New Roman"/>
          <w:sz w:val="24"/>
          <w:szCs w:val="24"/>
        </w:rPr>
        <w:t>,</w:t>
      </w:r>
      <w:r w:rsidR="004D6C22" w:rsidRPr="00CC69DC">
        <w:rPr>
          <w:rStyle w:val="BodyTextChar4"/>
          <w:rFonts w:ascii="Times New Roman" w:eastAsiaTheme="minorEastAsia" w:hAnsi="Times New Roman"/>
          <w:sz w:val="24"/>
          <w:szCs w:val="24"/>
        </w:rPr>
        <w:t xml:space="preserve"> t</w:t>
      </w:r>
      <w:r w:rsidR="001B1181">
        <w:rPr>
          <w:rStyle w:val="BodyTextChar4"/>
          <w:rFonts w:ascii="Times New Roman" w:eastAsiaTheme="minorEastAsia" w:hAnsi="Times New Roman"/>
          <w:sz w:val="24"/>
          <w:szCs w:val="24"/>
        </w:rPr>
        <w:t>o</w:t>
      </w:r>
      <w:r w:rsidR="004D6C22" w:rsidRPr="00CC69DC">
        <w:rPr>
          <w:rStyle w:val="BodyTextChar4"/>
          <w:rFonts w:ascii="Times New Roman" w:eastAsiaTheme="minorEastAsia" w:hAnsi="Times New Roman"/>
          <w:sz w:val="24"/>
          <w:szCs w:val="24"/>
        </w:rPr>
        <w:t>tuşi</w:t>
      </w:r>
      <w:r w:rsidR="001B1181">
        <w:rPr>
          <w:rStyle w:val="BodyTextChar4"/>
          <w:rFonts w:ascii="Times New Roman" w:eastAsiaTheme="minorEastAsia" w:hAnsi="Times New Roman"/>
          <w:sz w:val="24"/>
          <w:szCs w:val="24"/>
        </w:rPr>
        <w:t>,</w:t>
      </w:r>
      <w:r w:rsidR="004D6C22" w:rsidRPr="00CC69DC">
        <w:rPr>
          <w:rStyle w:val="BodyTextChar4"/>
          <w:rFonts w:ascii="Times New Roman" w:eastAsiaTheme="minorEastAsia" w:hAnsi="Times New Roman"/>
          <w:sz w:val="24"/>
          <w:szCs w:val="24"/>
        </w:rPr>
        <w:t xml:space="preserve"> un orizont cu mull-moder)</w:t>
      </w:r>
      <w:r w:rsidR="00CC69DC">
        <w:rPr>
          <w:rStyle w:val="BodyTextChar4"/>
          <w:rFonts w:ascii="Times New Roman" w:eastAsiaTheme="minorEastAsia" w:hAnsi="Times New Roman"/>
          <w:sz w:val="24"/>
          <w:szCs w:val="24"/>
        </w:rPr>
        <w:t>.</w:t>
      </w:r>
    </w:p>
    <w:p w14:paraId="12B06052" w14:textId="77777777" w:rsidR="003D08D5" w:rsidRPr="00CC69DC" w:rsidRDefault="003D08D5" w:rsidP="001166D6">
      <w:pPr>
        <w:spacing w:after="0" w:line="360" w:lineRule="auto"/>
        <w:ind w:firstLine="708"/>
        <w:jc w:val="both"/>
        <w:rPr>
          <w:rFonts w:ascii="Times New Roman" w:hAnsi="Times New Roman" w:cs="Times New Roman"/>
          <w:b/>
          <w:bCs/>
          <w:sz w:val="24"/>
          <w:szCs w:val="24"/>
        </w:rPr>
      </w:pPr>
      <w:r w:rsidRPr="00CC69DC">
        <w:rPr>
          <w:rFonts w:ascii="Times New Roman" w:hAnsi="Times New Roman" w:cs="Times New Roman"/>
          <w:b/>
          <w:bCs/>
          <w:sz w:val="24"/>
          <w:szCs w:val="24"/>
        </w:rPr>
        <w:t>Alcătuirea profilului</w:t>
      </w:r>
    </w:p>
    <w:p w14:paraId="136BDF5E" w14:textId="77777777" w:rsidR="003D08D5" w:rsidRPr="00CC69DC" w:rsidRDefault="003D08D5" w:rsidP="003D08D5">
      <w:pPr>
        <w:spacing w:after="0" w:line="360" w:lineRule="auto"/>
        <w:ind w:firstLine="708"/>
        <w:jc w:val="both"/>
        <w:rPr>
          <w:rFonts w:ascii="Times New Roman" w:hAnsi="Times New Roman" w:cs="Times New Roman"/>
          <w:sz w:val="24"/>
          <w:szCs w:val="24"/>
        </w:rPr>
      </w:pPr>
      <w:r w:rsidRPr="00CC69DC">
        <w:rPr>
          <w:rFonts w:ascii="Times New Roman" w:hAnsi="Times New Roman" w:cs="Times New Roman"/>
          <w:sz w:val="24"/>
          <w:szCs w:val="24"/>
        </w:rPr>
        <w:t>Profilul districambosolurilor tipice, realizat în condiţiile naturale menţionate este:</w:t>
      </w:r>
    </w:p>
    <w:p w14:paraId="2C64C7C1" w14:textId="77777777" w:rsidR="003D08D5" w:rsidRPr="00B10F24" w:rsidRDefault="003D08D5" w:rsidP="003D08D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31501034" w14:textId="77777777" w:rsidR="003D08D5" w:rsidRDefault="003D08D5" w:rsidP="003D08D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678A739B" w14:textId="77777777" w:rsidR="003D08D5" w:rsidRDefault="003D08D5" w:rsidP="001166D6">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Cs w:val="0"/>
          <w:i/>
          <w:sz w:val="24"/>
          <w:szCs w:val="24"/>
          <w:lang w:val="ro-RO"/>
        </w:rPr>
        <w:t xml:space="preserve">Orizontul O </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2 – 3 cm grosime, litieră în general formată din frunze aflate în diferite stadii de descompunere, aşezată afânat.</w:t>
      </w:r>
    </w:p>
    <w:p w14:paraId="4581DD8C" w14:textId="77777777" w:rsidR="003D08D5" w:rsidRDefault="003D08D5" w:rsidP="001166D6">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Cs w:val="0"/>
          <w:i/>
          <w:sz w:val="24"/>
          <w:szCs w:val="24"/>
          <w:lang w:val="ro-RO"/>
        </w:rPr>
        <w:t xml:space="preserve">Orizontul Ao </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15 – 25 cm grosime, brun închis, brun-cenuşiu închis sau brun-gălbui închis (10YR 3</w:t>
      </w:r>
      <w:r w:rsidRPr="001B1181">
        <w:rPr>
          <w:rStyle w:val="BodytextBold"/>
          <w:rFonts w:eastAsiaTheme="minorEastAsia"/>
          <w:b w:val="0"/>
          <w:bCs w:val="0"/>
          <w:sz w:val="24"/>
          <w:szCs w:val="24"/>
          <w:lang w:val="ro-RO"/>
        </w:rPr>
        <w:t>/2, 10YR 4/4, 10YR 6-5/</w:t>
      </w:r>
      <w:r>
        <w:rPr>
          <w:rStyle w:val="BodytextBold"/>
          <w:rFonts w:eastAsiaTheme="minorEastAsia"/>
          <w:b w:val="0"/>
          <w:bCs w:val="0"/>
          <w:sz w:val="24"/>
          <w:szCs w:val="24"/>
          <w:lang w:val="ro-RO"/>
        </w:rPr>
        <w:t>6</w:t>
      </w:r>
      <w:r w:rsidRPr="001B1181">
        <w:rPr>
          <w:rStyle w:val="BodytextBold"/>
          <w:rFonts w:eastAsiaTheme="minorEastAsia"/>
          <w:b w:val="0"/>
          <w:bCs w:val="0"/>
          <w:sz w:val="24"/>
          <w:szCs w:val="24"/>
          <w:lang w:val="ro-RO"/>
        </w:rPr>
        <w:t>), structur</w:t>
      </w:r>
      <w:r>
        <w:rPr>
          <w:rStyle w:val="BodytextBold"/>
          <w:rFonts w:eastAsiaTheme="minorEastAsia"/>
          <w:b w:val="0"/>
          <w:bCs w:val="0"/>
          <w:sz w:val="24"/>
          <w:szCs w:val="24"/>
          <w:lang w:val="ro-RO"/>
        </w:rPr>
        <w:t>ă glomerulară sau grăunţoasă, trecere treptată.</w:t>
      </w:r>
    </w:p>
    <w:p w14:paraId="221D0E57" w14:textId="77777777" w:rsidR="003D08D5" w:rsidRDefault="003D08D5" w:rsidP="001166D6">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Cs w:val="0"/>
          <w:i/>
          <w:sz w:val="24"/>
          <w:szCs w:val="24"/>
          <w:lang w:val="ro-RO"/>
        </w:rPr>
        <w:lastRenderedPageBreak/>
        <w:t xml:space="preserve">Orizontul AB </w:t>
      </w:r>
      <m:oMath>
        <m:r>
          <w:rPr>
            <w:rStyle w:val="BodytextBold"/>
            <w:rFonts w:ascii="Cambria Math" w:eastAsiaTheme="minorEastAsia" w:hAnsi="Cambria Math"/>
            <w:sz w:val="24"/>
            <w:szCs w:val="24"/>
            <w:lang w:val="ro-RO"/>
          </w:rPr>
          <m:t>→</m:t>
        </m:r>
      </m:oMath>
      <w:r>
        <w:rPr>
          <w:rStyle w:val="BodytextBold"/>
          <w:rFonts w:eastAsiaTheme="minorEastAsia"/>
          <w:b w:val="0"/>
          <w:bCs w:val="0"/>
          <w:sz w:val="24"/>
          <w:szCs w:val="24"/>
          <w:lang w:val="ro-RO"/>
        </w:rPr>
        <w:t xml:space="preserve"> 10 – 15 cm grosime, mai deschis la culoare, brun-gălbui sau galben-bruniu (10YR 6</w:t>
      </w:r>
      <w:r w:rsidRPr="001B1181">
        <w:rPr>
          <w:rStyle w:val="BodytextBold"/>
          <w:rFonts w:eastAsiaTheme="minorEastAsia"/>
          <w:b w:val="0"/>
          <w:bCs w:val="0"/>
          <w:sz w:val="24"/>
          <w:szCs w:val="24"/>
          <w:lang w:val="ro-RO"/>
        </w:rPr>
        <w:t>/8, 7,5YR 6/8), structur</w:t>
      </w:r>
      <w:r>
        <w:rPr>
          <w:rStyle w:val="BodytextBold"/>
          <w:rFonts w:eastAsiaTheme="minorEastAsia"/>
          <w:b w:val="0"/>
          <w:bCs w:val="0"/>
          <w:sz w:val="24"/>
          <w:szCs w:val="24"/>
          <w:lang w:val="ro-RO"/>
        </w:rPr>
        <w:t>ă alunară, uneori poate prezenta separaţii de hidroxizi de fier şi bobovine, trecere treptată.</w:t>
      </w:r>
    </w:p>
    <w:p w14:paraId="4FBBE836" w14:textId="27D3902D" w:rsidR="003D08D5" w:rsidRDefault="003D08D5" w:rsidP="001166D6">
      <w:pPr>
        <w:spacing w:after="0" w:line="360" w:lineRule="auto"/>
        <w:ind w:firstLine="720"/>
        <w:jc w:val="both"/>
        <w:rPr>
          <w:rStyle w:val="BodytextBold"/>
          <w:rFonts w:eastAsiaTheme="minorEastAsia"/>
          <w:b w:val="0"/>
          <w:bCs w:val="0"/>
          <w:sz w:val="24"/>
          <w:szCs w:val="24"/>
          <w:lang w:val="ro-RO"/>
        </w:rPr>
      </w:pPr>
      <w:r>
        <w:rPr>
          <w:rStyle w:val="BodytextBold"/>
          <w:rFonts w:eastAsiaTheme="minorEastAsia"/>
          <w:bCs w:val="0"/>
          <w:i/>
          <w:sz w:val="24"/>
          <w:szCs w:val="24"/>
          <w:lang w:val="ro-RO"/>
        </w:rPr>
        <w:t xml:space="preserve">Orizontul Bv </w:t>
      </w:r>
      <m:oMath>
        <m:r>
          <w:rPr>
            <w:rStyle w:val="BodytextBold"/>
            <w:rFonts w:ascii="Cambria Math" w:eastAsiaTheme="minorEastAsia" w:hAnsi="Cambria Math"/>
            <w:sz w:val="24"/>
            <w:szCs w:val="24"/>
            <w:lang w:val="ro-RO"/>
          </w:rPr>
          <m:t>→</m:t>
        </m:r>
      </m:oMath>
      <w:r>
        <w:rPr>
          <w:rStyle w:val="BodytextBold"/>
          <w:rFonts w:eastAsiaTheme="minorEastAsia"/>
          <w:bCs w:val="0"/>
          <w:i/>
          <w:sz w:val="24"/>
          <w:szCs w:val="24"/>
          <w:lang w:val="ro-RO"/>
        </w:rPr>
        <w:t xml:space="preserve"> </w:t>
      </w:r>
      <w:r>
        <w:rPr>
          <w:rStyle w:val="BodytextBold"/>
          <w:rFonts w:eastAsiaTheme="minorEastAsia"/>
          <w:b w:val="0"/>
          <w:bCs w:val="0"/>
          <w:sz w:val="24"/>
          <w:szCs w:val="24"/>
          <w:lang w:val="ro-RO"/>
        </w:rPr>
        <w:t>40 – 100 cm grosime, de la brun-gălbui până la galben sau galben pal</w:t>
      </w:r>
      <w:r w:rsidR="001B1181">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uneori uşor roşcat (10YR 6</w:t>
      </w:r>
      <w:r w:rsidRPr="001B1181">
        <w:rPr>
          <w:rStyle w:val="BodytextBold"/>
          <w:rFonts w:eastAsiaTheme="minorEastAsia"/>
          <w:b w:val="0"/>
          <w:bCs w:val="0"/>
          <w:sz w:val="24"/>
          <w:szCs w:val="24"/>
        </w:rPr>
        <w:t>/8, 7,5YR 6/8), separa</w:t>
      </w:r>
      <w:r>
        <w:rPr>
          <w:rStyle w:val="BodytextBold"/>
          <w:rFonts w:eastAsiaTheme="minorEastAsia"/>
          <w:b w:val="0"/>
          <w:bCs w:val="0"/>
          <w:sz w:val="24"/>
          <w:szCs w:val="24"/>
          <w:lang w:val="ro-RO"/>
        </w:rPr>
        <w:t>ţii de hidroxizi de fier</w:t>
      </w:r>
      <w:r w:rsidR="001B1181">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uneori bobovine, fragmente de rocă în general alterate.</w:t>
      </w:r>
    </w:p>
    <w:p w14:paraId="76C839D4" w14:textId="25266809" w:rsidR="003D08D5" w:rsidRPr="001B1181" w:rsidRDefault="003D08D5" w:rsidP="001166D6">
      <w:pPr>
        <w:spacing w:after="0" w:line="360" w:lineRule="auto"/>
        <w:ind w:firstLine="720"/>
        <w:jc w:val="both"/>
        <w:rPr>
          <w:rStyle w:val="BodytextBold"/>
          <w:rFonts w:eastAsiaTheme="minorEastAsia"/>
          <w:b w:val="0"/>
          <w:bCs w:val="0"/>
          <w:sz w:val="24"/>
          <w:szCs w:val="24"/>
        </w:rPr>
      </w:pPr>
      <w:r>
        <w:rPr>
          <w:rStyle w:val="BodytextBold"/>
          <w:rFonts w:eastAsiaTheme="minorEastAsia"/>
          <w:bCs w:val="0"/>
          <w:i/>
          <w:sz w:val="24"/>
          <w:szCs w:val="24"/>
          <w:lang w:val="ro-RO"/>
        </w:rPr>
        <w:t xml:space="preserve">Orizontul BR </w:t>
      </w:r>
      <m:oMath>
        <m:r>
          <w:rPr>
            <w:rStyle w:val="BodytextBold"/>
            <w:rFonts w:ascii="Cambria Math" w:eastAsiaTheme="minorEastAsia" w:hAnsi="Cambria Math"/>
            <w:sz w:val="24"/>
            <w:szCs w:val="24"/>
            <w:lang w:val="ro-RO"/>
          </w:rPr>
          <m:t>→</m:t>
        </m:r>
      </m:oMath>
      <w:r>
        <w:rPr>
          <w:rStyle w:val="BodytextBold"/>
          <w:rFonts w:eastAsiaTheme="minorEastAsia"/>
          <w:b w:val="0"/>
          <w:bCs w:val="0"/>
          <w:i/>
          <w:sz w:val="24"/>
          <w:szCs w:val="24"/>
          <w:lang w:val="ro-RO"/>
        </w:rPr>
        <w:t xml:space="preserve"> </w:t>
      </w:r>
      <w:r>
        <w:rPr>
          <w:rStyle w:val="BodytextBold"/>
          <w:rFonts w:eastAsiaTheme="minorEastAsia"/>
          <w:b w:val="0"/>
          <w:bCs w:val="0"/>
          <w:sz w:val="24"/>
          <w:szCs w:val="24"/>
          <w:lang w:val="ro-RO"/>
        </w:rPr>
        <w:t>începe de la adâncimea de 50 – 100 cm, de la brun-gălbui până la galben sau galben pal</w:t>
      </w:r>
      <w:r w:rsidR="00B12FE1">
        <w:rPr>
          <w:rStyle w:val="BodytextBold"/>
          <w:rFonts w:eastAsiaTheme="minorEastAsia"/>
          <w:b w:val="0"/>
          <w:bCs w:val="0"/>
          <w:sz w:val="24"/>
          <w:szCs w:val="24"/>
          <w:lang w:val="ro-RO"/>
        </w:rPr>
        <w:t>,</w:t>
      </w:r>
      <w:r>
        <w:rPr>
          <w:rStyle w:val="BodytextBold"/>
          <w:rFonts w:eastAsiaTheme="minorEastAsia"/>
          <w:b w:val="0"/>
          <w:bCs w:val="0"/>
          <w:sz w:val="24"/>
          <w:szCs w:val="24"/>
          <w:lang w:val="ro-RO"/>
        </w:rPr>
        <w:t xml:space="preserve"> uneori uşor roşcat (10YR 6</w:t>
      </w:r>
      <w:r w:rsidRPr="001B1181">
        <w:rPr>
          <w:rStyle w:val="BodytextBold"/>
          <w:rFonts w:eastAsiaTheme="minorEastAsia"/>
          <w:b w:val="0"/>
          <w:bCs w:val="0"/>
          <w:sz w:val="24"/>
          <w:szCs w:val="24"/>
        </w:rPr>
        <w:t>/8, 7,5YR 6/8), conţine numeroase fragmente de rocă în diferite stadi</w:t>
      </w:r>
      <w:r w:rsidR="00B12FE1">
        <w:rPr>
          <w:rStyle w:val="BodytextBold"/>
          <w:rFonts w:eastAsiaTheme="minorEastAsia"/>
          <w:b w:val="0"/>
          <w:bCs w:val="0"/>
          <w:sz w:val="24"/>
          <w:szCs w:val="24"/>
        </w:rPr>
        <w:t>i</w:t>
      </w:r>
      <w:r w:rsidRPr="001B1181">
        <w:rPr>
          <w:rStyle w:val="BodytextBold"/>
          <w:rFonts w:eastAsiaTheme="minorEastAsia"/>
          <w:b w:val="0"/>
          <w:bCs w:val="0"/>
          <w:sz w:val="24"/>
          <w:szCs w:val="24"/>
        </w:rPr>
        <w:t xml:space="preserve"> de alterare.</w:t>
      </w:r>
    </w:p>
    <w:p w14:paraId="7A5F6E87" w14:textId="77777777" w:rsidR="004E34C5" w:rsidRPr="001B1181" w:rsidRDefault="003D08D5" w:rsidP="003D08D5">
      <w:pPr>
        <w:spacing w:after="0" w:line="360" w:lineRule="auto"/>
        <w:jc w:val="both"/>
        <w:rPr>
          <w:rFonts w:ascii="Times New Roman" w:eastAsiaTheme="minorEastAsia" w:hAnsi="Times New Roman" w:cs="Times New Roman"/>
          <w:bCs/>
          <w:sz w:val="24"/>
          <w:szCs w:val="24"/>
        </w:rPr>
      </w:pPr>
      <w:r w:rsidRPr="001B1181">
        <w:rPr>
          <w:rFonts w:ascii="Times New Roman" w:hAnsi="Times New Roman" w:cs="Times New Roman"/>
          <w:b/>
          <w:bCs/>
          <w:i/>
          <w:sz w:val="24"/>
          <w:szCs w:val="24"/>
        </w:rPr>
        <w:t xml:space="preserve">Orizonturile C </w:t>
      </w:r>
      <w:r w:rsidRPr="001B1181">
        <w:rPr>
          <w:rFonts w:ascii="Times New Roman" w:hAnsi="Times New Roman" w:cs="Times New Roman"/>
          <w:bCs/>
          <w:i/>
          <w:sz w:val="24"/>
          <w:szCs w:val="24"/>
        </w:rPr>
        <w:t xml:space="preserve">sau </w:t>
      </w:r>
      <w:r w:rsidRPr="001B1181">
        <w:rPr>
          <w:rFonts w:ascii="Times New Roman" w:hAnsi="Times New Roman" w:cs="Times New Roman"/>
          <w:b/>
          <w:bCs/>
          <w:i/>
          <w:sz w:val="24"/>
          <w:szCs w:val="24"/>
        </w:rPr>
        <w:t xml:space="preserve">R </w:t>
      </w:r>
      <m:oMath>
        <m:r>
          <m:rPr>
            <m:sty m:val="bi"/>
          </m:rPr>
          <w:rPr>
            <w:rFonts w:ascii="Cambria Math" w:hAnsi="Cambria Math" w:cs="Times New Roman"/>
            <w:sz w:val="24"/>
            <w:szCs w:val="24"/>
          </w:rPr>
          <m:t>→</m:t>
        </m:r>
      </m:oMath>
      <w:r w:rsidRPr="001B1181">
        <w:rPr>
          <w:rFonts w:ascii="Times New Roman" w:eastAsiaTheme="minorEastAsia" w:hAnsi="Times New Roman" w:cs="Times New Roman"/>
          <w:bCs/>
          <w:sz w:val="24"/>
          <w:szCs w:val="24"/>
        </w:rPr>
        <w:t xml:space="preserve"> reprezintă materialul de solificare.</w:t>
      </w:r>
    </w:p>
    <w:p w14:paraId="3A201C44" w14:textId="77777777" w:rsidR="0091546B" w:rsidRPr="001B1181" w:rsidRDefault="0091546B" w:rsidP="001166D6">
      <w:pPr>
        <w:spacing w:after="0" w:line="360" w:lineRule="auto"/>
        <w:ind w:firstLine="720"/>
        <w:jc w:val="both"/>
        <w:rPr>
          <w:rStyle w:val="BodyTextChar4"/>
          <w:rFonts w:ascii="Times New Roman" w:hAnsi="Times New Roman"/>
          <w:b/>
          <w:bCs/>
          <w:color w:val="auto"/>
          <w:sz w:val="24"/>
          <w:szCs w:val="24"/>
        </w:rPr>
      </w:pPr>
      <w:r w:rsidRPr="001B1181">
        <w:rPr>
          <w:rFonts w:ascii="Times New Roman" w:eastAsiaTheme="minorEastAsia" w:hAnsi="Times New Roman" w:cs="Times New Roman"/>
          <w:b/>
          <w:bCs/>
          <w:color w:val="000000"/>
          <w:sz w:val="24"/>
          <w:szCs w:val="24"/>
        </w:rPr>
        <w:t>Proprietăţi fizico-chimice</w:t>
      </w:r>
    </w:p>
    <w:p w14:paraId="7CE933D7" w14:textId="3B6936FC" w:rsidR="003D08D5" w:rsidRDefault="003D08D5" w:rsidP="00B12FE1">
      <w:pPr>
        <w:spacing w:after="0" w:line="360" w:lineRule="auto"/>
        <w:ind w:firstLine="709"/>
        <w:jc w:val="both"/>
        <w:rPr>
          <w:rFonts w:ascii="Times New Roman" w:hAnsi="Times New Roman" w:cs="Times New Roman"/>
          <w:bCs/>
          <w:sz w:val="24"/>
          <w:szCs w:val="24"/>
          <w:lang w:val="ro-RO"/>
        </w:rPr>
      </w:pPr>
      <w:r w:rsidRPr="001B1181">
        <w:rPr>
          <w:rFonts w:ascii="Times New Roman" w:hAnsi="Times New Roman" w:cs="Times New Roman"/>
          <w:bCs/>
          <w:sz w:val="24"/>
          <w:szCs w:val="24"/>
        </w:rPr>
        <w:t>Conţinutul în argilă se menţine uniform pe întreg profilul</w:t>
      </w:r>
      <w:r w:rsidR="00B12FE1">
        <w:rPr>
          <w:rFonts w:ascii="Times New Roman" w:hAnsi="Times New Roman" w:cs="Times New Roman"/>
          <w:bCs/>
          <w:sz w:val="24"/>
          <w:szCs w:val="24"/>
        </w:rPr>
        <w:t>,</w:t>
      </w:r>
      <w:r w:rsidRPr="001B1181">
        <w:rPr>
          <w:rFonts w:ascii="Times New Roman" w:hAnsi="Times New Roman" w:cs="Times New Roman"/>
          <w:bCs/>
          <w:sz w:val="24"/>
          <w:szCs w:val="24"/>
        </w:rPr>
        <w:t xml:space="preserve"> fiind de 20 – 30%</w:t>
      </w:r>
      <w:r w:rsidR="00F333FC">
        <w:rPr>
          <w:rFonts w:ascii="Times New Roman" w:hAnsi="Times New Roman" w:cs="Times New Roman"/>
          <w:bCs/>
          <w:sz w:val="24"/>
          <w:szCs w:val="24"/>
        </w:rPr>
        <w:t>;</w:t>
      </w:r>
      <w:r w:rsidRPr="001B1181">
        <w:rPr>
          <w:rFonts w:ascii="Times New Roman" w:hAnsi="Times New Roman" w:cs="Times New Roman"/>
          <w:bCs/>
          <w:sz w:val="24"/>
          <w:szCs w:val="24"/>
        </w:rPr>
        <w:t xml:space="preserve"> uneori se constată o slabă tendinţă de diferenţiere texturală pe profil. Conţinutul în humus este de 3 – 8% în orizontul Ao, scade mult în orizontul de tranziţie AB, fiind de 1,6 – 2,4%. Procentul de azot total este de 0,13 – 0,4% în orizontul Ao şi scade la 0,00 – 0,12% în orizontul AB şi partea superioară a orizontului Bv. Raportul C:N este de 13 – 14 în Ao şi AB, humusul fiind de tip mull. Capacitatea de schimb cationic este ridicată</w:t>
      </w:r>
      <w:r w:rsidR="00F333FC">
        <w:rPr>
          <w:rFonts w:ascii="Times New Roman" w:hAnsi="Times New Roman" w:cs="Times New Roman"/>
          <w:bCs/>
          <w:sz w:val="24"/>
          <w:szCs w:val="24"/>
        </w:rPr>
        <w:t>,</w:t>
      </w:r>
      <w:r w:rsidRPr="001B1181">
        <w:rPr>
          <w:rFonts w:ascii="Times New Roman" w:hAnsi="Times New Roman" w:cs="Times New Roman"/>
          <w:bCs/>
          <w:sz w:val="24"/>
          <w:szCs w:val="24"/>
        </w:rPr>
        <w:t xml:space="preserve"> fiind de 13 – 25 me/</w:t>
      </w:r>
      <w:r>
        <w:rPr>
          <w:rFonts w:ascii="Times New Roman" w:hAnsi="Times New Roman" w:cs="Times New Roman"/>
          <w:bCs/>
          <w:sz w:val="24"/>
          <w:szCs w:val="24"/>
          <w:lang w:val="ro-RO"/>
        </w:rPr>
        <w:t xml:space="preserve">100g sol. Reacţia solului este acidă, pH </w:t>
      </w:r>
      <w:r w:rsidRPr="00B12FE1">
        <w:rPr>
          <w:rFonts w:ascii="Times New Roman" w:hAnsi="Times New Roman" w:cs="Times New Roman"/>
          <w:bCs/>
          <w:sz w:val="24"/>
          <w:szCs w:val="24"/>
        </w:rPr>
        <w:t>= 4,8 – 5,4 în orizontul Ao şi creşte la 5 – 5,5 în orizontul Bv. Gradul de saturaţie în baze este sub 53 în Ao</w:t>
      </w:r>
      <w:r w:rsidR="00F333FC">
        <w:rPr>
          <w:rFonts w:ascii="Times New Roman" w:hAnsi="Times New Roman" w:cs="Times New Roman"/>
          <w:bCs/>
          <w:sz w:val="24"/>
          <w:szCs w:val="24"/>
        </w:rPr>
        <w:t>,</w:t>
      </w:r>
      <w:r w:rsidRPr="00B12FE1">
        <w:rPr>
          <w:rFonts w:ascii="Times New Roman" w:hAnsi="Times New Roman" w:cs="Times New Roman"/>
          <w:bCs/>
          <w:sz w:val="24"/>
          <w:szCs w:val="24"/>
        </w:rPr>
        <w:t xml:space="preserve"> scăzând până la 30% în AB şi Bv, înregistrând o creştere spre baza profilului până la 50%. Conţinutul în aluminiu schimbabil este de 6 – 8 me/</w:t>
      </w:r>
      <w:r>
        <w:rPr>
          <w:rFonts w:ascii="Times New Roman" w:hAnsi="Times New Roman" w:cs="Times New Roman"/>
          <w:bCs/>
          <w:sz w:val="24"/>
          <w:szCs w:val="24"/>
          <w:lang w:val="ro-RO"/>
        </w:rPr>
        <w:t>100g sol.</w:t>
      </w:r>
      <w:r w:rsidRPr="00F333FC">
        <w:rPr>
          <w:rFonts w:ascii="Times New Roman" w:hAnsi="Times New Roman" w:cs="Times New Roman"/>
          <w:bCs/>
          <w:sz w:val="24"/>
          <w:szCs w:val="24"/>
        </w:rPr>
        <w:t xml:space="preserve"> În complexul adsorbtiv predomină ionii de H</w:t>
      </w:r>
      <w:r w:rsidRPr="00F333FC">
        <w:rPr>
          <w:rFonts w:ascii="Times New Roman" w:hAnsi="Times New Roman" w:cs="Times New Roman"/>
          <w:bCs/>
          <w:sz w:val="24"/>
          <w:szCs w:val="24"/>
          <w:vertAlign w:val="superscript"/>
        </w:rPr>
        <w:t>+</w:t>
      </w:r>
      <w:r w:rsidRPr="00F333FC">
        <w:rPr>
          <w:rFonts w:ascii="Times New Roman" w:hAnsi="Times New Roman" w:cs="Times New Roman"/>
          <w:bCs/>
          <w:sz w:val="24"/>
          <w:szCs w:val="24"/>
        </w:rPr>
        <w:t xml:space="preserve"> (60 – 70%)</w:t>
      </w:r>
      <w:r w:rsidR="00F333FC">
        <w:rPr>
          <w:rFonts w:ascii="Times New Roman" w:hAnsi="Times New Roman" w:cs="Times New Roman"/>
          <w:bCs/>
          <w:sz w:val="24"/>
          <w:szCs w:val="24"/>
        </w:rPr>
        <w:t>,</w:t>
      </w:r>
      <w:r w:rsidRPr="00F333FC">
        <w:rPr>
          <w:rFonts w:ascii="Times New Roman" w:hAnsi="Times New Roman" w:cs="Times New Roman"/>
          <w:bCs/>
          <w:sz w:val="24"/>
          <w:szCs w:val="24"/>
        </w:rPr>
        <w:t xml:space="preserve"> urmaţi de Ca</w:t>
      </w:r>
      <w:r w:rsidRPr="00F333FC">
        <w:rPr>
          <w:rFonts w:ascii="Times New Roman" w:hAnsi="Times New Roman" w:cs="Times New Roman"/>
          <w:bCs/>
          <w:sz w:val="24"/>
          <w:szCs w:val="24"/>
          <w:vertAlign w:val="superscript"/>
        </w:rPr>
        <w:t>2+</w:t>
      </w:r>
      <w:r w:rsidRPr="00F333FC">
        <w:rPr>
          <w:rFonts w:ascii="Times New Roman" w:hAnsi="Times New Roman" w:cs="Times New Roman"/>
          <w:bCs/>
          <w:sz w:val="24"/>
          <w:szCs w:val="24"/>
        </w:rPr>
        <w:t xml:space="preserve"> (15 – 20%), Mg</w:t>
      </w:r>
      <w:r w:rsidRPr="00F333FC">
        <w:rPr>
          <w:rFonts w:ascii="Times New Roman" w:hAnsi="Times New Roman" w:cs="Times New Roman"/>
          <w:bCs/>
          <w:sz w:val="24"/>
          <w:szCs w:val="24"/>
          <w:vertAlign w:val="superscript"/>
        </w:rPr>
        <w:t>2+</w:t>
      </w:r>
      <w:r w:rsidRPr="00F333FC">
        <w:rPr>
          <w:rFonts w:ascii="Times New Roman" w:hAnsi="Times New Roman" w:cs="Times New Roman"/>
          <w:bCs/>
          <w:sz w:val="24"/>
          <w:szCs w:val="24"/>
        </w:rPr>
        <w:t>, K</w:t>
      </w:r>
      <w:r w:rsidRPr="00F333FC">
        <w:rPr>
          <w:rFonts w:ascii="Times New Roman" w:hAnsi="Times New Roman" w:cs="Times New Roman"/>
          <w:bCs/>
          <w:sz w:val="24"/>
          <w:szCs w:val="24"/>
          <w:vertAlign w:val="superscript"/>
        </w:rPr>
        <w:t>+</w:t>
      </w:r>
      <w:r w:rsidRPr="00F333FC">
        <w:rPr>
          <w:rFonts w:ascii="Times New Roman" w:hAnsi="Times New Roman" w:cs="Times New Roman"/>
          <w:bCs/>
          <w:sz w:val="24"/>
          <w:szCs w:val="24"/>
        </w:rPr>
        <w:t xml:space="preserve"> </w:t>
      </w:r>
      <w:r w:rsidRPr="00F333FC">
        <w:rPr>
          <w:rFonts w:ascii="Times New Roman" w:hAnsi="Times New Roman" w:cs="Times New Roman"/>
          <w:bCs/>
          <w:sz w:val="24"/>
          <w:szCs w:val="24"/>
        </w:rPr>
        <w:lastRenderedPageBreak/>
        <w:t>şi Na</w:t>
      </w:r>
      <w:r w:rsidRPr="00F333FC">
        <w:rPr>
          <w:rFonts w:ascii="Times New Roman" w:hAnsi="Times New Roman" w:cs="Times New Roman"/>
          <w:bCs/>
          <w:sz w:val="24"/>
          <w:szCs w:val="24"/>
          <w:vertAlign w:val="superscript"/>
        </w:rPr>
        <w:t>+</w:t>
      </w:r>
      <w:r w:rsidRPr="00F333FC">
        <w:rPr>
          <w:rFonts w:ascii="Times New Roman" w:hAnsi="Times New Roman" w:cs="Times New Roman"/>
          <w:bCs/>
          <w:sz w:val="24"/>
          <w:szCs w:val="24"/>
        </w:rPr>
        <w:t>. Se constată prezenţa sescvioxizilor liberi (Fe</w:t>
      </w:r>
      <w:r w:rsidRPr="00F333FC">
        <w:rPr>
          <w:rFonts w:ascii="Times New Roman" w:hAnsi="Times New Roman" w:cs="Times New Roman"/>
          <w:bCs/>
          <w:sz w:val="24"/>
          <w:szCs w:val="24"/>
          <w:vertAlign w:val="subscript"/>
        </w:rPr>
        <w:t>2</w:t>
      </w:r>
      <w:r w:rsidRPr="00F333FC">
        <w:rPr>
          <w:rFonts w:ascii="Times New Roman" w:hAnsi="Times New Roman" w:cs="Times New Roman"/>
          <w:bCs/>
          <w:sz w:val="24"/>
          <w:szCs w:val="24"/>
        </w:rPr>
        <w:t>O</w:t>
      </w:r>
      <w:r w:rsidRPr="00F333FC">
        <w:rPr>
          <w:rFonts w:ascii="Times New Roman" w:hAnsi="Times New Roman" w:cs="Times New Roman"/>
          <w:bCs/>
          <w:sz w:val="24"/>
          <w:szCs w:val="24"/>
          <w:vertAlign w:val="subscript"/>
        </w:rPr>
        <w:t>3</w:t>
      </w:r>
      <w:r w:rsidRPr="00F333FC">
        <w:rPr>
          <w:rFonts w:ascii="Times New Roman" w:hAnsi="Times New Roman" w:cs="Times New Roman"/>
          <w:bCs/>
          <w:sz w:val="24"/>
          <w:szCs w:val="24"/>
        </w:rPr>
        <w:t xml:space="preserve"> şi AL</w:t>
      </w:r>
      <w:r w:rsidRPr="00F333FC">
        <w:rPr>
          <w:rFonts w:ascii="Times New Roman" w:hAnsi="Times New Roman" w:cs="Times New Roman"/>
          <w:bCs/>
          <w:sz w:val="24"/>
          <w:szCs w:val="24"/>
          <w:vertAlign w:val="subscript"/>
        </w:rPr>
        <w:t>2</w:t>
      </w:r>
      <w:r w:rsidRPr="00F333FC">
        <w:rPr>
          <w:rFonts w:ascii="Times New Roman" w:hAnsi="Times New Roman" w:cs="Times New Roman"/>
          <w:bCs/>
          <w:sz w:val="24"/>
          <w:szCs w:val="24"/>
        </w:rPr>
        <w:t>O</w:t>
      </w:r>
      <w:r w:rsidRPr="00F333FC">
        <w:rPr>
          <w:rFonts w:ascii="Times New Roman" w:hAnsi="Times New Roman" w:cs="Times New Roman"/>
          <w:bCs/>
          <w:sz w:val="24"/>
          <w:szCs w:val="24"/>
          <w:vertAlign w:val="subscript"/>
        </w:rPr>
        <w:t>3</w:t>
      </w:r>
      <w:r w:rsidRPr="00F333FC">
        <w:rPr>
          <w:rFonts w:ascii="Times New Roman" w:hAnsi="Times New Roman" w:cs="Times New Roman"/>
          <w:bCs/>
          <w:sz w:val="24"/>
          <w:szCs w:val="24"/>
        </w:rPr>
        <w:t xml:space="preserve"> liber), uneori 40 – 60% Fe</w:t>
      </w:r>
      <w:r w:rsidRPr="00F333FC">
        <w:rPr>
          <w:rFonts w:ascii="Times New Roman" w:hAnsi="Times New Roman" w:cs="Times New Roman"/>
          <w:bCs/>
          <w:sz w:val="24"/>
          <w:szCs w:val="24"/>
          <w:vertAlign w:val="subscript"/>
        </w:rPr>
        <w:t>2</w:t>
      </w:r>
      <w:r w:rsidRPr="00F333FC">
        <w:rPr>
          <w:rFonts w:ascii="Times New Roman" w:hAnsi="Times New Roman" w:cs="Times New Roman"/>
          <w:bCs/>
          <w:sz w:val="24"/>
          <w:szCs w:val="24"/>
        </w:rPr>
        <w:t>O</w:t>
      </w:r>
      <w:r w:rsidRPr="00F333FC">
        <w:rPr>
          <w:rFonts w:ascii="Times New Roman" w:hAnsi="Times New Roman" w:cs="Times New Roman"/>
          <w:bCs/>
          <w:sz w:val="24"/>
          <w:szCs w:val="24"/>
          <w:vertAlign w:val="subscript"/>
        </w:rPr>
        <w:t>3</w:t>
      </w:r>
      <w:r w:rsidRPr="00F333FC">
        <w:rPr>
          <w:rFonts w:ascii="Times New Roman" w:hAnsi="Times New Roman" w:cs="Times New Roman"/>
          <w:bCs/>
          <w:sz w:val="24"/>
          <w:szCs w:val="24"/>
        </w:rPr>
        <w:t xml:space="preserve"> liber faţă de Fe</w:t>
      </w:r>
      <w:r w:rsidRPr="00F333FC">
        <w:rPr>
          <w:rFonts w:ascii="Times New Roman" w:hAnsi="Times New Roman" w:cs="Times New Roman"/>
          <w:bCs/>
          <w:sz w:val="24"/>
          <w:szCs w:val="24"/>
          <w:vertAlign w:val="subscript"/>
        </w:rPr>
        <w:t>2</w:t>
      </w:r>
      <w:r w:rsidRPr="00F333FC">
        <w:rPr>
          <w:rFonts w:ascii="Times New Roman" w:hAnsi="Times New Roman" w:cs="Times New Roman"/>
          <w:bCs/>
          <w:sz w:val="24"/>
          <w:szCs w:val="24"/>
        </w:rPr>
        <w:t>O</w:t>
      </w:r>
      <w:r w:rsidRPr="00F333FC">
        <w:rPr>
          <w:rFonts w:ascii="Times New Roman" w:hAnsi="Times New Roman" w:cs="Times New Roman"/>
          <w:bCs/>
          <w:sz w:val="24"/>
          <w:szCs w:val="24"/>
          <w:vertAlign w:val="subscript"/>
        </w:rPr>
        <w:t>3</w:t>
      </w:r>
      <w:r w:rsidRPr="00F333FC">
        <w:rPr>
          <w:rFonts w:ascii="Times New Roman" w:hAnsi="Times New Roman" w:cs="Times New Roman"/>
          <w:bCs/>
          <w:sz w:val="24"/>
          <w:szCs w:val="24"/>
        </w:rPr>
        <w:t xml:space="preserve"> total, repartizat uniform pe profil</w:t>
      </w:r>
      <w:r w:rsidR="00F333FC">
        <w:rPr>
          <w:rFonts w:ascii="Times New Roman" w:hAnsi="Times New Roman" w:cs="Times New Roman"/>
          <w:bCs/>
          <w:sz w:val="24"/>
          <w:szCs w:val="24"/>
        </w:rPr>
        <w:t>,</w:t>
      </w:r>
      <w:r w:rsidRPr="00F333FC">
        <w:rPr>
          <w:rFonts w:ascii="Times New Roman" w:hAnsi="Times New Roman" w:cs="Times New Roman"/>
          <w:bCs/>
          <w:sz w:val="24"/>
          <w:szCs w:val="24"/>
        </w:rPr>
        <w:t xml:space="preserve"> sau poate prezenta o uşoară acumulare în Bv, cantitatea de sescvioxizi liberi depinde de uşurinţa cu ca</w:t>
      </w:r>
      <w:r w:rsidR="00F333FC">
        <w:rPr>
          <w:rFonts w:ascii="Times New Roman" w:hAnsi="Times New Roman" w:cs="Times New Roman"/>
          <w:bCs/>
          <w:sz w:val="24"/>
          <w:szCs w:val="24"/>
        </w:rPr>
        <w:t>r</w:t>
      </w:r>
      <w:r w:rsidRPr="00F333FC">
        <w:rPr>
          <w:rFonts w:ascii="Times New Roman" w:hAnsi="Times New Roman" w:cs="Times New Roman"/>
          <w:bCs/>
          <w:sz w:val="24"/>
          <w:szCs w:val="24"/>
        </w:rPr>
        <w:t>e sunt alterate mineralele, c</w:t>
      </w:r>
      <w:r w:rsidR="00F333FC">
        <w:rPr>
          <w:rFonts w:ascii="Times New Roman" w:hAnsi="Times New Roman" w:cs="Times New Roman"/>
          <w:bCs/>
          <w:sz w:val="24"/>
          <w:szCs w:val="24"/>
        </w:rPr>
        <w:t>e</w:t>
      </w:r>
      <w:r w:rsidRPr="00F333FC">
        <w:rPr>
          <w:rFonts w:ascii="Times New Roman" w:hAnsi="Times New Roman" w:cs="Times New Roman"/>
          <w:bCs/>
          <w:sz w:val="24"/>
          <w:szCs w:val="24"/>
        </w:rPr>
        <w:t xml:space="preserve">le mai mari valori (40 – 60%) </w:t>
      </w:r>
      <w:r w:rsidR="00F333FC">
        <w:rPr>
          <w:rFonts w:ascii="Times New Roman" w:hAnsi="Times New Roman" w:cs="Times New Roman"/>
          <w:bCs/>
          <w:sz w:val="24"/>
          <w:szCs w:val="24"/>
        </w:rPr>
        <w:t>fiind</w:t>
      </w:r>
      <w:r w:rsidR="00F333FC" w:rsidRPr="00F333FC">
        <w:rPr>
          <w:rFonts w:ascii="Times New Roman" w:hAnsi="Times New Roman" w:cs="Times New Roman"/>
          <w:bCs/>
          <w:sz w:val="24"/>
          <w:szCs w:val="24"/>
        </w:rPr>
        <w:t xml:space="preserve"> </w:t>
      </w:r>
      <w:r w:rsidRPr="00F333FC">
        <w:rPr>
          <w:rFonts w:ascii="Times New Roman" w:hAnsi="Times New Roman" w:cs="Times New Roman"/>
          <w:bCs/>
          <w:sz w:val="24"/>
          <w:szCs w:val="24"/>
        </w:rPr>
        <w:t>în cazul mineralelor alterabile. Raportul SiO</w:t>
      </w:r>
      <w:r w:rsidRPr="00F333FC">
        <w:rPr>
          <w:rFonts w:ascii="Times New Roman" w:hAnsi="Times New Roman" w:cs="Times New Roman"/>
          <w:bCs/>
          <w:sz w:val="24"/>
          <w:szCs w:val="24"/>
          <w:vertAlign w:val="subscript"/>
        </w:rPr>
        <w:t>2</w:t>
      </w:r>
      <w:r w:rsidRPr="00F333FC">
        <w:rPr>
          <w:rFonts w:ascii="Times New Roman" w:hAnsi="Times New Roman" w:cs="Times New Roman"/>
          <w:bCs/>
          <w:sz w:val="24"/>
          <w:szCs w:val="24"/>
        </w:rPr>
        <w:t>/</w:t>
      </w:r>
      <w:r>
        <w:rPr>
          <w:rFonts w:ascii="Times New Roman" w:hAnsi="Times New Roman" w:cs="Times New Roman"/>
          <w:bCs/>
          <w:sz w:val="24"/>
          <w:szCs w:val="24"/>
          <w:lang w:val="ro-RO"/>
        </w:rPr>
        <w:t>R</w:t>
      </w:r>
      <w:r>
        <w:rPr>
          <w:rFonts w:ascii="Times New Roman" w:hAnsi="Times New Roman" w:cs="Times New Roman"/>
          <w:bCs/>
          <w:sz w:val="24"/>
          <w:szCs w:val="24"/>
          <w:vertAlign w:val="subscript"/>
          <w:lang w:val="ro-RO"/>
        </w:rPr>
        <w:t>2</w:t>
      </w:r>
      <w:r>
        <w:rPr>
          <w:rFonts w:ascii="Times New Roman" w:hAnsi="Times New Roman" w:cs="Times New Roman"/>
          <w:bCs/>
          <w:sz w:val="24"/>
          <w:szCs w:val="24"/>
          <w:lang w:val="ro-RO"/>
        </w:rPr>
        <w:t>O</w:t>
      </w:r>
      <w:r>
        <w:rPr>
          <w:rFonts w:ascii="Times New Roman" w:hAnsi="Times New Roman" w:cs="Times New Roman"/>
          <w:bCs/>
          <w:sz w:val="24"/>
          <w:szCs w:val="24"/>
          <w:vertAlign w:val="subscript"/>
          <w:lang w:val="ro-RO"/>
        </w:rPr>
        <w:t>3</w:t>
      </w:r>
      <w:r>
        <w:rPr>
          <w:rFonts w:ascii="Times New Roman" w:hAnsi="Times New Roman" w:cs="Times New Roman"/>
          <w:bCs/>
          <w:sz w:val="24"/>
          <w:szCs w:val="24"/>
          <w:lang w:val="ro-RO"/>
        </w:rPr>
        <w:t xml:space="preserve"> înregistrează valori variate</w:t>
      </w:r>
      <w:r w:rsidR="00F333F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în funcţie de natura substratului litologic, valorile </w:t>
      </w:r>
      <w:r w:rsidR="00F333FC">
        <w:rPr>
          <w:rFonts w:ascii="Times New Roman" w:hAnsi="Times New Roman" w:cs="Times New Roman"/>
          <w:bCs/>
          <w:sz w:val="24"/>
          <w:szCs w:val="24"/>
          <w:lang w:val="ro-RO"/>
        </w:rPr>
        <w:t xml:space="preserve">fiind </w:t>
      </w:r>
      <w:r>
        <w:rPr>
          <w:rFonts w:ascii="Times New Roman" w:hAnsi="Times New Roman" w:cs="Times New Roman"/>
          <w:bCs/>
          <w:sz w:val="24"/>
          <w:szCs w:val="24"/>
          <w:lang w:val="ro-RO"/>
        </w:rPr>
        <w:t>mai mari în orizontul Ao şi mai mici în Bv, menţinându-se</w:t>
      </w:r>
      <w:r w:rsidR="00F333F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totuşi</w:t>
      </w:r>
      <w:r w:rsidR="00F333F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în limite apropiate. Sunt soluri care prezintă</w:t>
      </w:r>
      <w:r w:rsidR="00F333F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practic</w:t>
      </w:r>
      <w:r w:rsidR="00F333FC">
        <w:rPr>
          <w:rFonts w:ascii="Times New Roman" w:hAnsi="Times New Roman" w:cs="Times New Roman"/>
          <w:bCs/>
          <w:sz w:val="24"/>
          <w:szCs w:val="24"/>
          <w:lang w:val="ro-RO"/>
        </w:rPr>
        <w:t>,</w:t>
      </w:r>
      <w:r>
        <w:rPr>
          <w:rFonts w:ascii="Times New Roman" w:hAnsi="Times New Roman" w:cs="Times New Roman"/>
          <w:bCs/>
          <w:sz w:val="24"/>
          <w:szCs w:val="24"/>
          <w:lang w:val="ro-RO"/>
        </w:rPr>
        <w:t xml:space="preserve"> o repartiţie uniformă a fracţiei argiloase pe profil</w:t>
      </w:r>
      <w:r w:rsidR="005F5A4B">
        <w:rPr>
          <w:rFonts w:ascii="Times New Roman" w:hAnsi="Times New Roman" w:cs="Times New Roman"/>
          <w:bCs/>
          <w:sz w:val="24"/>
          <w:szCs w:val="24"/>
          <w:lang w:val="ro-RO"/>
        </w:rPr>
        <w:t>, cu o uşoară tendinţă de diferenţiere textur</w:t>
      </w:r>
      <w:r w:rsidR="00F333FC">
        <w:rPr>
          <w:rFonts w:ascii="Times New Roman" w:hAnsi="Times New Roman" w:cs="Times New Roman"/>
          <w:bCs/>
          <w:sz w:val="24"/>
          <w:szCs w:val="24"/>
          <w:lang w:val="ro-RO"/>
        </w:rPr>
        <w:t>a</w:t>
      </w:r>
      <w:r w:rsidR="005F5A4B">
        <w:rPr>
          <w:rFonts w:ascii="Times New Roman" w:hAnsi="Times New Roman" w:cs="Times New Roman"/>
          <w:bCs/>
          <w:sz w:val="24"/>
          <w:szCs w:val="24"/>
          <w:lang w:val="ro-RO"/>
        </w:rPr>
        <w:t>lă, existând un paralelism între această repartiţie şi compoziţia chimică globală, prezentând un procent scăzut în humus, raportul C:N fiind de 13 – 14 şi o activitate bacteriană relativ bună.</w:t>
      </w:r>
    </w:p>
    <w:p w14:paraId="1976C8D4" w14:textId="77777777" w:rsidR="004E34C5" w:rsidRPr="00F333FC" w:rsidRDefault="004E34C5" w:rsidP="00EB6912">
      <w:pPr>
        <w:pStyle w:val="ListParagraph"/>
        <w:jc w:val="both"/>
        <w:rPr>
          <w:rStyle w:val="BodyTextChar4"/>
          <w:rFonts w:ascii="Times New Roman" w:hAnsi="Times New Roman"/>
          <w:b/>
          <w:sz w:val="24"/>
          <w:szCs w:val="24"/>
          <w:lang w:val="ro-RO"/>
        </w:rPr>
      </w:pPr>
    </w:p>
    <w:p w14:paraId="7D031B18" w14:textId="77777777" w:rsidR="004E34C5" w:rsidRPr="00F333FC" w:rsidRDefault="004E34C5" w:rsidP="00EB6912">
      <w:pPr>
        <w:pStyle w:val="ListParagraph"/>
        <w:jc w:val="both"/>
        <w:rPr>
          <w:rStyle w:val="BodyTextChar4"/>
          <w:rFonts w:ascii="Times New Roman" w:hAnsi="Times New Roman"/>
          <w:b/>
          <w:sz w:val="24"/>
          <w:szCs w:val="24"/>
          <w:lang w:val="ro-RO"/>
        </w:rPr>
      </w:pPr>
    </w:p>
    <w:p w14:paraId="7B335CC1" w14:textId="77777777" w:rsidR="004E34C5" w:rsidRPr="00F333FC" w:rsidRDefault="004E34C5" w:rsidP="00EB6912">
      <w:pPr>
        <w:pStyle w:val="ListParagraph"/>
        <w:jc w:val="both"/>
        <w:rPr>
          <w:rStyle w:val="BodyTextChar4"/>
          <w:rFonts w:ascii="Times New Roman" w:hAnsi="Times New Roman"/>
          <w:b/>
          <w:sz w:val="24"/>
          <w:szCs w:val="24"/>
          <w:lang w:val="ro-RO"/>
        </w:rPr>
      </w:pPr>
    </w:p>
    <w:p w14:paraId="7C7A4DD3" w14:textId="77777777" w:rsidR="003D08D5" w:rsidRPr="00F333FC" w:rsidRDefault="003D08D5" w:rsidP="00EB6912">
      <w:pPr>
        <w:pStyle w:val="ListParagraph"/>
        <w:jc w:val="both"/>
        <w:rPr>
          <w:rStyle w:val="BodyTextChar4"/>
          <w:rFonts w:ascii="Times New Roman" w:hAnsi="Times New Roman"/>
          <w:b/>
          <w:sz w:val="24"/>
          <w:szCs w:val="24"/>
          <w:lang w:val="ro-RO"/>
        </w:rPr>
      </w:pPr>
    </w:p>
    <w:p w14:paraId="10E0AAA2" w14:textId="78138944" w:rsidR="00EB6912" w:rsidRPr="008C3556" w:rsidRDefault="00EB6912" w:rsidP="008C3556">
      <w:pPr>
        <w:jc w:val="center"/>
        <w:rPr>
          <w:rStyle w:val="BodyTextChar4"/>
          <w:rFonts w:ascii="Times New Roman" w:hAnsi="Times New Roman"/>
          <w:b/>
          <w:sz w:val="24"/>
          <w:szCs w:val="24"/>
          <w:lang w:val="ro-RO"/>
        </w:rPr>
      </w:pPr>
      <w:r w:rsidRPr="008C3556">
        <w:rPr>
          <w:rStyle w:val="BodyTextChar4"/>
          <w:rFonts w:ascii="Times New Roman" w:hAnsi="Times New Roman"/>
          <w:b/>
          <w:i/>
          <w:sz w:val="28"/>
          <w:szCs w:val="28"/>
          <w:lang w:val="ro-RO"/>
        </w:rPr>
        <w:t>Districambosol andic – DCan</w:t>
      </w:r>
    </w:p>
    <w:p w14:paraId="15FED222" w14:textId="77777777" w:rsidR="001166D6" w:rsidRPr="00F333FC" w:rsidRDefault="001166D6" w:rsidP="00EB6912">
      <w:pPr>
        <w:ind w:firstLine="708"/>
        <w:jc w:val="both"/>
        <w:rPr>
          <w:rFonts w:ascii="Times New Roman" w:hAnsi="Times New Roman" w:cs="Times New Roman"/>
          <w:b/>
          <w:sz w:val="24"/>
          <w:szCs w:val="24"/>
          <w:lang w:val="ro-RO"/>
        </w:rPr>
      </w:pPr>
    </w:p>
    <w:p w14:paraId="6BD02E8D" w14:textId="77777777" w:rsidR="00EB6912" w:rsidRPr="00F333FC" w:rsidRDefault="00EB6912" w:rsidP="00EB6912">
      <w:pPr>
        <w:ind w:firstLine="708"/>
        <w:jc w:val="both"/>
        <w:rPr>
          <w:rFonts w:ascii="Times New Roman" w:hAnsi="Times New Roman" w:cs="Times New Roman"/>
          <w:b/>
          <w:sz w:val="24"/>
          <w:szCs w:val="24"/>
          <w:lang w:val="ro-RO"/>
        </w:rPr>
      </w:pPr>
      <w:r w:rsidRPr="00F333FC">
        <w:rPr>
          <w:rFonts w:ascii="Times New Roman" w:hAnsi="Times New Roman" w:cs="Times New Roman"/>
          <w:b/>
          <w:sz w:val="24"/>
          <w:szCs w:val="24"/>
          <w:lang w:val="ro-RO"/>
        </w:rPr>
        <w:t>Diagnostic</w:t>
      </w:r>
    </w:p>
    <w:p w14:paraId="2C96CD03" w14:textId="315CCE1A" w:rsidR="00EB6912" w:rsidRPr="00F333FC" w:rsidRDefault="00EB6912" w:rsidP="001166D6">
      <w:pPr>
        <w:ind w:firstLine="708"/>
        <w:jc w:val="both"/>
        <w:rPr>
          <w:rFonts w:ascii="Times New Roman" w:hAnsi="Times New Roman" w:cs="Times New Roman"/>
          <w:b/>
          <w:i/>
          <w:color w:val="000000"/>
          <w:sz w:val="24"/>
          <w:szCs w:val="24"/>
        </w:rPr>
      </w:pPr>
      <w:r w:rsidRPr="00F333FC">
        <w:rPr>
          <w:rFonts w:ascii="Times New Roman" w:hAnsi="Times New Roman" w:cs="Times New Roman"/>
          <w:i/>
          <w:sz w:val="24"/>
          <w:szCs w:val="24"/>
          <w:lang w:val="ro-RO"/>
        </w:rPr>
        <w:t xml:space="preserve">Sunt soluri cu orizont Ao şi orizont subiacent B cambic (Bv) având un grad de saturaţie în baze mai mic de 53% (V% </w:t>
      </w:r>
      <m:oMath>
        <m:r>
          <w:rPr>
            <w:rFonts w:ascii="Cambria Math" w:hAnsi="Cambria Math" w:cs="Times New Roman"/>
            <w:sz w:val="24"/>
            <w:szCs w:val="24"/>
            <w:lang w:val="ro-RO"/>
          </w:rPr>
          <m:t>≤</m:t>
        </m:r>
      </m:oMath>
      <w:r w:rsidRPr="00F333FC">
        <w:rPr>
          <w:rFonts w:ascii="Times New Roman" w:hAnsi="Times New Roman" w:cs="Times New Roman"/>
          <w:i/>
          <w:sz w:val="24"/>
          <w:szCs w:val="24"/>
          <w:lang w:val="ro-RO"/>
        </w:rPr>
        <w:t>53), având culori cu valori şi crome peste 3,5 la materialul în stare umedă, începând din partea superioară a orizontului (culori în nuanţe de 10YR).</w:t>
      </w:r>
      <w:r w:rsidRPr="00F333FC">
        <w:rPr>
          <w:rFonts w:ascii="Times New Roman" w:hAnsi="Times New Roman" w:cs="Times New Roman"/>
          <w:i/>
          <w:sz w:val="24"/>
          <w:szCs w:val="24"/>
          <w:lang w:val="ro-RO" w:bidi="ro-RO"/>
        </w:rPr>
        <w:t xml:space="preserve"> Solul conţine compuşi (allofane, imogolit, ferihidrit, complecşi alumino-humici) rezultaţi din alterarea moderată a depozitelor piroclastice amorfe. Pot fi şi în asociaţie cu material</w:t>
      </w:r>
      <w:r w:rsidR="00885D9A">
        <w:rPr>
          <w:rFonts w:ascii="Times New Roman" w:hAnsi="Times New Roman" w:cs="Times New Roman"/>
          <w:i/>
          <w:sz w:val="24"/>
          <w:szCs w:val="24"/>
          <w:lang w:val="ro-RO" w:bidi="ro-RO"/>
        </w:rPr>
        <w:t>e</w:t>
      </w:r>
      <w:r w:rsidRPr="00F333FC">
        <w:rPr>
          <w:rFonts w:ascii="Times New Roman" w:hAnsi="Times New Roman" w:cs="Times New Roman"/>
          <w:i/>
          <w:sz w:val="24"/>
          <w:szCs w:val="24"/>
          <w:lang w:val="ro-RO" w:bidi="ro-RO"/>
        </w:rPr>
        <w:t xml:space="preserve"> neovulcanice (loess, argile, produse de alterare ferallitică). </w:t>
      </w:r>
      <w:r w:rsidRPr="00F333FC">
        <w:rPr>
          <w:rFonts w:ascii="Times New Roman" w:hAnsi="Times New Roman" w:cs="Times New Roman"/>
          <w:i/>
          <w:sz w:val="24"/>
          <w:szCs w:val="24"/>
          <w:lang w:bidi="ro-RO"/>
        </w:rPr>
        <w:t xml:space="preserve">Cantităţi mari de materie organică, dar carbon organic </w:t>
      </w:r>
      <m:oMath>
        <m:r>
          <w:rPr>
            <w:rFonts w:ascii="Cambria Math" w:hAnsi="Cambria Math" w:cs="Times New Roman"/>
            <w:sz w:val="24"/>
            <w:szCs w:val="24"/>
            <w:lang w:bidi="ro-RO"/>
          </w:rPr>
          <m:t>&lt;</m:t>
        </m:r>
      </m:oMath>
      <w:r w:rsidRPr="00F333FC">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F333FC">
        <w:rPr>
          <w:rFonts w:ascii="Times New Roman" w:eastAsiaTheme="minorEastAsia" w:hAnsi="Times New Roman" w:cs="Times New Roman"/>
          <w:i/>
          <w:sz w:val="24"/>
          <w:szCs w:val="24"/>
          <w:lang w:bidi="ro-RO"/>
        </w:rPr>
        <w:t>0,9g/cm</w:t>
      </w:r>
      <w:r w:rsidRPr="00F333FC">
        <w:rPr>
          <w:rFonts w:ascii="Times New Roman" w:eastAsiaTheme="minorEastAsia" w:hAnsi="Times New Roman" w:cs="Times New Roman"/>
          <w:i/>
          <w:sz w:val="24"/>
          <w:szCs w:val="24"/>
          <w:vertAlign w:val="superscript"/>
          <w:lang w:bidi="ro-RO"/>
        </w:rPr>
        <w:t>3</w:t>
      </w:r>
      <w:r w:rsidRPr="00F333FC">
        <w:rPr>
          <w:rFonts w:ascii="Times New Roman" w:eastAsiaTheme="minorEastAsia" w:hAnsi="Times New Roman" w:cs="Times New Roman"/>
          <w:i/>
          <w:sz w:val="24"/>
          <w:szCs w:val="24"/>
          <w:lang w:bidi="ro-RO"/>
        </w:rPr>
        <w:t>. Asociat orizonturilor A sau B.</w:t>
      </w:r>
    </w:p>
    <w:p w14:paraId="3043B43F" w14:textId="77777777" w:rsidR="00EB6912" w:rsidRPr="00481D37" w:rsidRDefault="00EB6912" w:rsidP="001166D6">
      <w:pPr>
        <w:spacing w:after="0" w:line="360" w:lineRule="auto"/>
        <w:ind w:firstLine="708"/>
        <w:jc w:val="both"/>
        <w:rPr>
          <w:rFonts w:ascii="Times New Roman" w:eastAsiaTheme="minorEastAsia" w:hAnsi="Times New Roman" w:cs="Times New Roman"/>
          <w:b/>
          <w:iCs/>
          <w:sz w:val="24"/>
          <w:szCs w:val="24"/>
          <w:lang w:val="ro-RO"/>
        </w:rPr>
      </w:pPr>
      <w:r w:rsidRPr="00481D37">
        <w:rPr>
          <w:rFonts w:ascii="Times New Roman" w:hAnsi="Times New Roman" w:cs="Times New Roman"/>
          <w:b/>
          <w:sz w:val="24"/>
          <w:szCs w:val="24"/>
          <w:lang w:val="ro-RO"/>
        </w:rPr>
        <w:lastRenderedPageBreak/>
        <w:t>Răspândire</w:t>
      </w:r>
    </w:p>
    <w:p w14:paraId="3066ABA8" w14:textId="4E6F310C" w:rsidR="00810D9A" w:rsidRDefault="00EB6912" w:rsidP="001166D6">
      <w:pPr>
        <w:ind w:firstLine="708"/>
        <w:jc w:val="both"/>
        <w:rPr>
          <w:rFonts w:ascii="Times New Roman" w:hAnsi="Times New Roman" w:cs="Times New Roman"/>
          <w:sz w:val="24"/>
          <w:szCs w:val="24"/>
          <w:lang w:val="ro-RO"/>
        </w:rPr>
      </w:pPr>
      <w:r w:rsidRPr="00885D9A">
        <w:rPr>
          <w:rFonts w:ascii="Times New Roman" w:hAnsi="Times New Roman" w:cs="Times New Roman"/>
          <w:sz w:val="24"/>
          <w:szCs w:val="24"/>
        </w:rPr>
        <w:t>Ocup</w:t>
      </w:r>
      <w:r w:rsidR="00FD388A">
        <w:rPr>
          <w:rFonts w:ascii="Times New Roman" w:hAnsi="Times New Roman" w:cs="Times New Roman"/>
          <w:sz w:val="24"/>
          <w:szCs w:val="24"/>
          <w:lang w:val="ro-RO"/>
        </w:rPr>
        <w:t>ă suprafeţe însemnate</w:t>
      </w:r>
      <w:r>
        <w:rPr>
          <w:rFonts w:ascii="Times New Roman" w:hAnsi="Times New Roman" w:cs="Times New Roman"/>
          <w:sz w:val="24"/>
          <w:szCs w:val="24"/>
          <w:lang w:val="ro-RO"/>
        </w:rPr>
        <w:t xml:space="preserve"> </w:t>
      </w:r>
      <w:r w:rsidR="00FD388A">
        <w:rPr>
          <w:rFonts w:ascii="Times New Roman" w:hAnsi="Times New Roman" w:cs="Times New Roman"/>
          <w:sz w:val="24"/>
          <w:szCs w:val="24"/>
          <w:lang w:val="ro-RO"/>
        </w:rPr>
        <w:t xml:space="preserve">în subetajul superior al </w:t>
      </w:r>
      <w:r>
        <w:rPr>
          <w:rFonts w:ascii="Times New Roman" w:hAnsi="Times New Roman" w:cs="Times New Roman"/>
          <w:sz w:val="24"/>
          <w:szCs w:val="24"/>
          <w:lang w:val="ro-RO"/>
        </w:rPr>
        <w:t>etajul</w:t>
      </w:r>
      <w:r w:rsidR="00FD388A">
        <w:rPr>
          <w:rFonts w:ascii="Times New Roman" w:hAnsi="Times New Roman" w:cs="Times New Roman"/>
          <w:sz w:val="24"/>
          <w:szCs w:val="24"/>
          <w:lang w:val="ro-RO"/>
        </w:rPr>
        <w:t>ui</w:t>
      </w:r>
      <w:r>
        <w:rPr>
          <w:rFonts w:ascii="Times New Roman" w:hAnsi="Times New Roman" w:cs="Times New Roman"/>
          <w:sz w:val="24"/>
          <w:szCs w:val="24"/>
          <w:lang w:val="ro-RO"/>
        </w:rPr>
        <w:t xml:space="preserve"> montan inferior</w:t>
      </w:r>
      <w:r w:rsidR="00FD388A">
        <w:rPr>
          <w:rFonts w:ascii="Times New Roman" w:hAnsi="Times New Roman" w:cs="Times New Roman"/>
          <w:sz w:val="24"/>
          <w:szCs w:val="24"/>
          <w:lang w:val="ro-RO"/>
        </w:rPr>
        <w:t>, la altitudini de 1000 – 1300 m.</w:t>
      </w:r>
      <w:r w:rsidR="0021143F">
        <w:rPr>
          <w:rFonts w:ascii="Times New Roman" w:hAnsi="Times New Roman" w:cs="Times New Roman"/>
          <w:sz w:val="24"/>
          <w:szCs w:val="24"/>
          <w:lang w:val="ro-RO"/>
        </w:rPr>
        <w:t xml:space="preserve"> Suprafeţe însemnate se întâlnesc în Munţii Gutâi.</w:t>
      </w:r>
    </w:p>
    <w:p w14:paraId="6DD40C8B" w14:textId="77777777" w:rsidR="00FD388A" w:rsidRDefault="00FD388A" w:rsidP="001166D6">
      <w:pPr>
        <w:spacing w:line="360" w:lineRule="auto"/>
        <w:ind w:firstLine="720"/>
        <w:jc w:val="both"/>
        <w:rPr>
          <w:rStyle w:val="Bodytext29pt"/>
          <w:rFonts w:eastAsia="Century Schoolbook"/>
          <w:b/>
          <w:bCs/>
          <w:iCs/>
          <w:sz w:val="24"/>
          <w:szCs w:val="24"/>
        </w:rPr>
      </w:pPr>
      <w:r>
        <w:rPr>
          <w:rStyle w:val="Bodytext29pt"/>
          <w:rFonts w:eastAsia="Century Schoolbook"/>
          <w:b/>
          <w:bCs/>
          <w:iCs/>
          <w:sz w:val="24"/>
          <w:szCs w:val="24"/>
        </w:rPr>
        <w:t>Condiţii naturale de formare</w:t>
      </w:r>
    </w:p>
    <w:p w14:paraId="7AF21964" w14:textId="55EA2FB1" w:rsidR="00FD388A" w:rsidRDefault="00471E48" w:rsidP="001166D6">
      <w:pPr>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 A</w:t>
      </w:r>
      <w:r w:rsidR="00FD388A">
        <w:rPr>
          <w:rFonts w:ascii="Times New Roman" w:hAnsi="Times New Roman" w:cs="Times New Roman"/>
          <w:sz w:val="24"/>
          <w:szCs w:val="24"/>
          <w:lang w:val="ro-RO"/>
        </w:rPr>
        <w:t xml:space="preserve">realul de formare al districambosolurilor andice se caracterizează prin medii ale temperaturilor anuale de 4 </w:t>
      </w:r>
      <w:r w:rsidR="008579EA">
        <w:rPr>
          <w:rFonts w:ascii="Times New Roman" w:hAnsi="Times New Roman" w:cs="Times New Roman"/>
          <w:sz w:val="24"/>
          <w:szCs w:val="24"/>
          <w:lang w:val="ro-RO"/>
        </w:rPr>
        <w:t>–</w:t>
      </w:r>
      <w:r w:rsidR="00FD388A">
        <w:rPr>
          <w:rFonts w:ascii="Times New Roman" w:hAnsi="Times New Roman" w:cs="Times New Roman"/>
          <w:sz w:val="24"/>
          <w:szCs w:val="24"/>
          <w:lang w:val="ro-RO"/>
        </w:rPr>
        <w:t xml:space="preserve"> 6</w:t>
      </w:r>
      <m:oMath>
        <m:r>
          <w:rPr>
            <w:rFonts w:ascii="Cambria Math" w:hAnsi="Cambria Math" w:cs="Times New Roman"/>
            <w:sz w:val="24"/>
            <w:szCs w:val="24"/>
            <w:lang w:val="ro-RO"/>
          </w:rPr>
          <m:t>℃</m:t>
        </m:r>
      </m:oMath>
      <w:r w:rsidR="00FD388A">
        <w:rPr>
          <w:rFonts w:ascii="Times New Roman" w:eastAsiaTheme="minorEastAsia" w:hAnsi="Times New Roman" w:cs="Times New Roman"/>
          <w:sz w:val="24"/>
          <w:szCs w:val="24"/>
          <w:lang w:val="ro-RO"/>
        </w:rPr>
        <w:t xml:space="preserve"> şi precipitaţii medii anuale de 800 – 1400 mm. </w:t>
      </w:r>
      <w:r w:rsidR="0021143F">
        <w:rPr>
          <w:rFonts w:ascii="Times New Roman" w:eastAsiaTheme="minorEastAsia" w:hAnsi="Times New Roman" w:cs="Times New Roman"/>
          <w:sz w:val="24"/>
          <w:szCs w:val="24"/>
          <w:lang w:val="ro-RO"/>
        </w:rPr>
        <w:t xml:space="preserve">În cadrul reliefului montan ocupă versanţii mai însoriţi şi mai puternic înclinaţi. Vegetaţia forestieră este reprezentată de păduri de fag, fag cu molid şi molid. În pajişti predomină speciile de </w:t>
      </w:r>
      <w:r w:rsidR="0021143F" w:rsidRPr="00EF24DE">
        <w:rPr>
          <w:rFonts w:ascii="Times New Roman" w:eastAsiaTheme="minorEastAsia" w:hAnsi="Times New Roman" w:cs="Times New Roman"/>
          <w:i/>
          <w:sz w:val="24"/>
          <w:szCs w:val="24"/>
          <w:lang w:val="ro-RO"/>
        </w:rPr>
        <w:t>Agrostis tenuis</w:t>
      </w:r>
      <w:r w:rsidR="0021143F">
        <w:rPr>
          <w:rFonts w:ascii="Times New Roman" w:eastAsiaTheme="minorEastAsia" w:hAnsi="Times New Roman" w:cs="Times New Roman"/>
          <w:sz w:val="24"/>
          <w:szCs w:val="24"/>
          <w:lang w:val="ro-RO"/>
        </w:rPr>
        <w:t xml:space="preserve"> (iarba vântului), </w:t>
      </w:r>
      <w:r w:rsidR="0021143F" w:rsidRPr="00EF24DE">
        <w:rPr>
          <w:rFonts w:ascii="Times New Roman" w:eastAsiaTheme="minorEastAsia" w:hAnsi="Times New Roman" w:cs="Times New Roman"/>
          <w:i/>
          <w:sz w:val="24"/>
          <w:szCs w:val="24"/>
          <w:lang w:val="ro-RO"/>
        </w:rPr>
        <w:t>Festuca rubra</w:t>
      </w:r>
      <w:r w:rsidR="0021143F">
        <w:rPr>
          <w:rFonts w:ascii="Times New Roman" w:eastAsiaTheme="minorEastAsia" w:hAnsi="Times New Roman" w:cs="Times New Roman"/>
          <w:sz w:val="24"/>
          <w:szCs w:val="24"/>
          <w:lang w:val="ro-RO"/>
        </w:rPr>
        <w:t xml:space="preserve"> (păiuşul roşu) şi </w:t>
      </w:r>
      <w:r w:rsidR="0021143F" w:rsidRPr="00EF24DE">
        <w:rPr>
          <w:rFonts w:ascii="Times New Roman" w:eastAsiaTheme="minorEastAsia" w:hAnsi="Times New Roman" w:cs="Times New Roman"/>
          <w:i/>
          <w:sz w:val="24"/>
          <w:szCs w:val="24"/>
          <w:lang w:val="ro-RO"/>
        </w:rPr>
        <w:t>Nardus stricta</w:t>
      </w:r>
      <w:r w:rsidR="0021143F">
        <w:rPr>
          <w:rFonts w:ascii="Times New Roman" w:eastAsiaTheme="minorEastAsia" w:hAnsi="Times New Roman" w:cs="Times New Roman"/>
          <w:sz w:val="24"/>
          <w:szCs w:val="24"/>
          <w:lang w:val="ro-RO"/>
        </w:rPr>
        <w:t xml:space="preserve">. Sunt soluri care s-au format pe andezite sau pe </w:t>
      </w:r>
      <w:r w:rsidR="0021143F">
        <w:rPr>
          <w:rStyle w:val="BodytextBold"/>
          <w:rFonts w:eastAsiaTheme="minorEastAsia"/>
          <w:b w:val="0"/>
          <w:bCs w:val="0"/>
          <w:sz w:val="24"/>
          <w:szCs w:val="24"/>
          <w:lang w:val="ro-RO"/>
        </w:rPr>
        <w:t>produse de alterare puternic debazificate ale andezitelor.</w:t>
      </w:r>
    </w:p>
    <w:p w14:paraId="34C51CEC" w14:textId="77777777" w:rsidR="00E02AD6" w:rsidRDefault="00E02AD6" w:rsidP="00471E48">
      <w:pPr>
        <w:spacing w:line="360" w:lineRule="auto"/>
        <w:ind w:firstLine="72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Procese pedogenetice</w:t>
      </w:r>
    </w:p>
    <w:p w14:paraId="08F34C80" w14:textId="3D34869A" w:rsidR="0021143F" w:rsidRPr="008579EA" w:rsidRDefault="00E02AD6" w:rsidP="00471E48">
      <w:pPr>
        <w:ind w:firstLine="720"/>
        <w:jc w:val="both"/>
        <w:rPr>
          <w:rFonts w:ascii="Times New Roman" w:hAnsi="Times New Roman" w:cs="Times New Roman"/>
          <w:sz w:val="24"/>
          <w:szCs w:val="24"/>
          <w:lang w:bidi="ro-RO"/>
        </w:rPr>
      </w:pPr>
      <w:r>
        <w:rPr>
          <w:rFonts w:ascii="Times New Roman" w:hAnsi="Times New Roman" w:cs="Times New Roman"/>
          <w:sz w:val="24"/>
          <w:szCs w:val="24"/>
          <w:lang w:val="ro-RO"/>
        </w:rPr>
        <w:t>Caracteristic acestor soluri este faptul că</w:t>
      </w:r>
      <w:r w:rsidR="00986474">
        <w:rPr>
          <w:rFonts w:ascii="Times New Roman" w:hAnsi="Times New Roman" w:cs="Times New Roman"/>
          <w:sz w:val="24"/>
          <w:szCs w:val="24"/>
          <w:lang w:val="ro-RO"/>
        </w:rPr>
        <w:t xml:space="preserve"> se formează pe</w:t>
      </w:r>
      <w:r>
        <w:rPr>
          <w:rFonts w:ascii="Times New Roman" w:hAnsi="Times New Roman" w:cs="Times New Roman"/>
          <w:sz w:val="24"/>
          <w:szCs w:val="24"/>
          <w:lang w:val="ro-RO"/>
        </w:rPr>
        <w:t xml:space="preserve"> </w:t>
      </w:r>
      <w:r w:rsidR="00986474">
        <w:rPr>
          <w:rFonts w:ascii="Times New Roman" w:hAnsi="Times New Roman" w:cs="Times New Roman"/>
          <w:sz w:val="24"/>
          <w:szCs w:val="24"/>
          <w:lang w:val="ro-RO"/>
        </w:rPr>
        <w:t>depozite</w:t>
      </w:r>
      <w:r>
        <w:rPr>
          <w:rFonts w:ascii="Times New Roman" w:hAnsi="Times New Roman" w:cs="Times New Roman"/>
          <w:sz w:val="24"/>
          <w:szCs w:val="24"/>
          <w:lang w:val="ro-RO"/>
        </w:rPr>
        <w:t xml:space="preserve"> piroclastice amorfe</w:t>
      </w:r>
      <w:r w:rsidR="008579EA">
        <w:rPr>
          <w:rFonts w:ascii="Times New Roman" w:hAnsi="Times New Roman" w:cs="Times New Roman"/>
          <w:sz w:val="24"/>
          <w:szCs w:val="24"/>
          <w:lang w:val="ro-RO"/>
        </w:rPr>
        <w:t>,</w:t>
      </w:r>
      <w:r w:rsidR="00986474">
        <w:rPr>
          <w:rFonts w:ascii="Times New Roman" w:hAnsi="Times New Roman" w:cs="Times New Roman"/>
          <w:sz w:val="24"/>
          <w:szCs w:val="24"/>
          <w:lang w:val="ro-RO"/>
        </w:rPr>
        <w:t xml:space="preserve"> care prin alterare formează</w:t>
      </w:r>
      <w:r>
        <w:rPr>
          <w:rFonts w:ascii="Times New Roman" w:hAnsi="Times New Roman" w:cs="Times New Roman"/>
          <w:sz w:val="24"/>
          <w:szCs w:val="24"/>
          <w:lang w:val="ro-RO"/>
        </w:rPr>
        <w:t xml:space="preserve"> o serie de compuşi ca: ferihidritul, imogolit, alofane.</w:t>
      </w:r>
      <w:r w:rsidRPr="008579EA">
        <w:rPr>
          <w:rFonts w:ascii="Times New Roman" w:hAnsi="Times New Roman" w:cs="Times New Roman"/>
          <w:i/>
          <w:sz w:val="24"/>
          <w:szCs w:val="24"/>
          <w:lang w:val="ro-RO" w:bidi="ro-RO"/>
        </w:rPr>
        <w:t xml:space="preserve"> </w:t>
      </w:r>
      <w:r w:rsidRPr="008579EA">
        <w:rPr>
          <w:rFonts w:ascii="Times New Roman" w:hAnsi="Times New Roman" w:cs="Times New Roman"/>
          <w:sz w:val="24"/>
          <w:szCs w:val="24"/>
          <w:lang w:bidi="ro-RO"/>
        </w:rPr>
        <w:t>Prezenţa humusului duce la formarea de complexe alumino-humice. Depozitele piroclastice amorfe pot fi asociate cu materiale</w:t>
      </w:r>
      <w:r w:rsidR="008054AE">
        <w:rPr>
          <w:rFonts w:ascii="Times New Roman" w:hAnsi="Times New Roman" w:cs="Times New Roman"/>
          <w:sz w:val="24"/>
          <w:szCs w:val="24"/>
          <w:lang w:bidi="ro-RO"/>
        </w:rPr>
        <w:t xml:space="preserve"> </w:t>
      </w:r>
      <w:r w:rsidR="001C4A5D" w:rsidRPr="008579EA">
        <w:rPr>
          <w:rFonts w:ascii="Times New Roman" w:hAnsi="Times New Roman" w:cs="Times New Roman"/>
          <w:sz w:val="24"/>
          <w:szCs w:val="24"/>
          <w:lang w:bidi="ro-RO"/>
        </w:rPr>
        <w:t xml:space="preserve">neovulcanice ca </w:t>
      </w:r>
      <w:r w:rsidRPr="008579EA">
        <w:rPr>
          <w:rFonts w:ascii="Times New Roman" w:hAnsi="Times New Roman" w:cs="Times New Roman"/>
          <w:sz w:val="24"/>
          <w:szCs w:val="24"/>
          <w:lang w:bidi="ro-RO"/>
        </w:rPr>
        <w:t>loess</w:t>
      </w:r>
      <w:r w:rsidR="001C4A5D" w:rsidRPr="008579EA">
        <w:rPr>
          <w:rFonts w:ascii="Times New Roman" w:hAnsi="Times New Roman" w:cs="Times New Roman"/>
          <w:sz w:val="24"/>
          <w:szCs w:val="24"/>
          <w:lang w:bidi="ro-RO"/>
        </w:rPr>
        <w:t>ul</w:t>
      </w:r>
      <w:r w:rsidRPr="008579EA">
        <w:rPr>
          <w:rFonts w:ascii="Times New Roman" w:hAnsi="Times New Roman" w:cs="Times New Roman"/>
          <w:sz w:val="24"/>
          <w:szCs w:val="24"/>
          <w:lang w:bidi="ro-RO"/>
        </w:rPr>
        <w:t>, argile</w:t>
      </w:r>
      <w:r w:rsidR="001C4A5D" w:rsidRPr="008579EA">
        <w:rPr>
          <w:rFonts w:ascii="Times New Roman" w:hAnsi="Times New Roman" w:cs="Times New Roman"/>
          <w:sz w:val="24"/>
          <w:szCs w:val="24"/>
          <w:lang w:bidi="ro-RO"/>
        </w:rPr>
        <w:t>le sau</w:t>
      </w:r>
      <w:r w:rsidRPr="008579EA">
        <w:rPr>
          <w:rFonts w:ascii="Times New Roman" w:hAnsi="Times New Roman" w:cs="Times New Roman"/>
          <w:sz w:val="24"/>
          <w:szCs w:val="24"/>
          <w:lang w:bidi="ro-RO"/>
        </w:rPr>
        <w:t xml:space="preserve"> produse</w:t>
      </w:r>
      <w:r w:rsidR="001C4A5D" w:rsidRPr="008579EA">
        <w:rPr>
          <w:rFonts w:ascii="Times New Roman" w:hAnsi="Times New Roman" w:cs="Times New Roman"/>
          <w:sz w:val="24"/>
          <w:szCs w:val="24"/>
          <w:lang w:bidi="ro-RO"/>
        </w:rPr>
        <w:t>le</w:t>
      </w:r>
      <w:r w:rsidRPr="008579EA">
        <w:rPr>
          <w:rFonts w:ascii="Times New Roman" w:hAnsi="Times New Roman" w:cs="Times New Roman"/>
          <w:sz w:val="24"/>
          <w:szCs w:val="24"/>
          <w:lang w:bidi="ro-RO"/>
        </w:rPr>
        <w:t xml:space="preserve"> de alterare fe</w:t>
      </w:r>
      <w:r w:rsidR="001C4A5D" w:rsidRPr="008579EA">
        <w:rPr>
          <w:rFonts w:ascii="Times New Roman" w:hAnsi="Times New Roman" w:cs="Times New Roman"/>
          <w:sz w:val="24"/>
          <w:szCs w:val="24"/>
          <w:lang w:bidi="ro-RO"/>
        </w:rPr>
        <w:t>rallitică</w:t>
      </w:r>
      <w:r w:rsidRPr="008579EA">
        <w:rPr>
          <w:rFonts w:ascii="Times New Roman" w:hAnsi="Times New Roman" w:cs="Times New Roman"/>
          <w:sz w:val="24"/>
          <w:szCs w:val="24"/>
          <w:lang w:bidi="ro-RO"/>
        </w:rPr>
        <w:t>.</w:t>
      </w:r>
    </w:p>
    <w:p w14:paraId="78CA77E7" w14:textId="77777777" w:rsidR="00E02AD6" w:rsidRDefault="00E02AD6" w:rsidP="00471E48">
      <w:pPr>
        <w:ind w:firstLine="720"/>
        <w:jc w:val="both"/>
        <w:rPr>
          <w:rStyle w:val="Bodytext285pt"/>
          <w:rFonts w:eastAsia="Century Schoolbook"/>
          <w:b/>
          <w:bCs/>
          <w:iCs/>
          <w:sz w:val="24"/>
          <w:szCs w:val="24"/>
        </w:rPr>
      </w:pPr>
      <w:r w:rsidRPr="00AD6C9D">
        <w:rPr>
          <w:rStyle w:val="Bodytext285pt"/>
          <w:rFonts w:eastAsia="Century Schoolbook"/>
          <w:b/>
          <w:bCs/>
          <w:iCs/>
          <w:sz w:val="24"/>
          <w:szCs w:val="24"/>
        </w:rPr>
        <w:t>Alcătuirea profilului</w:t>
      </w:r>
    </w:p>
    <w:p w14:paraId="0A66DBF9" w14:textId="77777777" w:rsidR="00E02AD6" w:rsidRDefault="00E02AD6" w:rsidP="00471E48">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Districambosolul andic prezintă următoarea succesiune de orizonturi:</w:t>
      </w:r>
    </w:p>
    <w:p w14:paraId="27118719" w14:textId="77777777" w:rsidR="00E02AD6" w:rsidRPr="00D40CA0" w:rsidRDefault="00E02AD6" w:rsidP="00E02AD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667880ED" w14:textId="77777777" w:rsidR="00E02AD6" w:rsidRDefault="00E02AD6" w:rsidP="00E02AD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37F702CD" w14:textId="77777777" w:rsidR="001C4A5D" w:rsidRDefault="001C4A5D"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2 – 5 cm grosime, reprezentat de un strat de litieră continuu sau discontinuu, aflat în diferite stadii de descompunere.</w:t>
      </w:r>
    </w:p>
    <w:p w14:paraId="1A33523C" w14:textId="77777777" w:rsidR="001C4A5D" w:rsidRDefault="001C4A5D"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lastRenderedPageBreak/>
        <w:t xml:space="preserve">Orizontul 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25 cm grosime, brun închis sau brun-cenuşiu închis, brun-gălbui închis, 10YR 3</w:t>
      </w:r>
      <w:r w:rsidRPr="008579EA">
        <w:rPr>
          <w:rFonts w:ascii="Times New Roman" w:eastAsiaTheme="minorEastAsia" w:hAnsi="Times New Roman" w:cs="Times New Roman"/>
          <w:iCs/>
          <w:sz w:val="24"/>
          <w:szCs w:val="24"/>
          <w:lang w:val="ro-RO"/>
        </w:rPr>
        <w:t>/2, 10YR 4/4, structur</w:t>
      </w:r>
      <w:r>
        <w:rPr>
          <w:rFonts w:ascii="Times New Roman" w:eastAsiaTheme="minorEastAsia" w:hAnsi="Times New Roman" w:cs="Times New Roman"/>
          <w:iCs/>
          <w:sz w:val="24"/>
          <w:szCs w:val="24"/>
          <w:lang w:val="ro-RO"/>
        </w:rPr>
        <w:t>ă grăunţoasă sau masivă, trecere treptată.</w:t>
      </w:r>
    </w:p>
    <w:p w14:paraId="3DE68085" w14:textId="77777777" w:rsidR="001C4A5D" w:rsidRDefault="001C4A5D"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15 cm grosime, prezintă caractere intermediare.</w:t>
      </w:r>
    </w:p>
    <w:p w14:paraId="4EDD350C" w14:textId="77777777" w:rsidR="001C4A5D" w:rsidRDefault="001C4A5D"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sidR="00986474">
        <w:rPr>
          <w:rFonts w:ascii="Times New Roman" w:eastAsiaTheme="minorEastAsia" w:hAnsi="Times New Roman" w:cs="Times New Roman"/>
          <w:b/>
          <w:i/>
          <w:iCs/>
          <w:sz w:val="24"/>
          <w:szCs w:val="24"/>
          <w:lang w:val="ro-RO"/>
        </w:rPr>
        <w:t xml:space="preserve"> </w:t>
      </w:r>
      <w:r w:rsidR="00986474">
        <w:rPr>
          <w:rFonts w:ascii="Times New Roman" w:eastAsiaTheme="minorEastAsia" w:hAnsi="Times New Roman" w:cs="Times New Roman"/>
          <w:iCs/>
          <w:sz w:val="24"/>
          <w:szCs w:val="24"/>
          <w:lang w:val="ro-RO"/>
        </w:rPr>
        <w:t>25 – 70 cm grosime, brun-gălbui închis sau brun-gălbui (10YR 4-5</w:t>
      </w:r>
      <w:r w:rsidR="00986474" w:rsidRPr="008579EA">
        <w:rPr>
          <w:rFonts w:ascii="Times New Roman" w:eastAsiaTheme="minorEastAsia" w:hAnsi="Times New Roman" w:cs="Times New Roman"/>
          <w:iCs/>
          <w:sz w:val="24"/>
          <w:szCs w:val="24"/>
          <w:lang w:val="ro-RO"/>
        </w:rPr>
        <w:t>/</w:t>
      </w:r>
      <w:r w:rsidR="00986474">
        <w:rPr>
          <w:rFonts w:ascii="Times New Roman" w:eastAsiaTheme="minorEastAsia" w:hAnsi="Times New Roman" w:cs="Times New Roman"/>
          <w:iCs/>
          <w:sz w:val="24"/>
          <w:szCs w:val="24"/>
          <w:lang w:val="ro-RO"/>
        </w:rPr>
        <w:t>5-6), structură nestabilă, trecere treptată. Spre bază conţine fragmente de rocă aflată în diferite stadii de alterare.</w:t>
      </w:r>
    </w:p>
    <w:p w14:paraId="1748F92F" w14:textId="445739DA" w:rsidR="00986474" w:rsidRPr="00986474" w:rsidRDefault="00986474"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BR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 cm grosime, conţine numeroase fragmente de rocă şi material fin</w:t>
      </w:r>
      <w:r w:rsidR="000034F8">
        <w:rPr>
          <w:rFonts w:ascii="Times New Roman" w:eastAsiaTheme="minorEastAsia" w:hAnsi="Times New Roman" w:cs="Times New Roman"/>
          <w:iCs/>
          <w:sz w:val="24"/>
          <w:szCs w:val="24"/>
          <w:lang w:val="ro-RO"/>
        </w:rPr>
        <w:t>.</w:t>
      </w:r>
    </w:p>
    <w:p w14:paraId="658C4229" w14:textId="77777777" w:rsidR="00986474" w:rsidRPr="008579EA" w:rsidRDefault="00986474" w:rsidP="00471E48">
      <w:pPr>
        <w:spacing w:after="0" w:line="360" w:lineRule="auto"/>
        <w:ind w:firstLine="720"/>
        <w:jc w:val="both"/>
        <w:rPr>
          <w:rFonts w:ascii="Times New Roman" w:hAnsi="Times New Roman" w:cs="Times New Roman"/>
          <w:b/>
          <w:bCs/>
          <w:sz w:val="24"/>
          <w:szCs w:val="24"/>
        </w:rPr>
      </w:pPr>
      <w:r w:rsidRPr="008579EA">
        <w:rPr>
          <w:rFonts w:ascii="Times New Roman" w:hAnsi="Times New Roman" w:cs="Times New Roman"/>
          <w:b/>
          <w:bCs/>
          <w:sz w:val="24"/>
          <w:szCs w:val="24"/>
        </w:rPr>
        <w:t>Proprietăţi</w:t>
      </w:r>
      <w:r w:rsidR="0091546B" w:rsidRPr="008579EA">
        <w:rPr>
          <w:rFonts w:ascii="Times New Roman" w:hAnsi="Times New Roman" w:cs="Times New Roman"/>
          <w:b/>
          <w:bCs/>
          <w:sz w:val="24"/>
          <w:szCs w:val="24"/>
        </w:rPr>
        <w:t xml:space="preserve"> fizico-chimice</w:t>
      </w:r>
    </w:p>
    <w:p w14:paraId="50D300AD" w14:textId="1A2FAF9A" w:rsidR="00D529EE" w:rsidRDefault="00AF3DDC" w:rsidP="00471E48">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nivelul orizontului Ao</w:t>
      </w:r>
      <w:r w:rsidR="00082736">
        <w:rPr>
          <w:rFonts w:ascii="Times New Roman" w:hAnsi="Times New Roman" w:cs="Times New Roman"/>
          <w:sz w:val="24"/>
          <w:szCs w:val="24"/>
          <w:lang w:val="ro-RO"/>
        </w:rPr>
        <w:t>,</w:t>
      </w:r>
      <w:r>
        <w:rPr>
          <w:rFonts w:ascii="Times New Roman" w:hAnsi="Times New Roman" w:cs="Times New Roman"/>
          <w:sz w:val="24"/>
          <w:szCs w:val="24"/>
          <w:lang w:val="ro-RO"/>
        </w:rPr>
        <w:t xml:space="preserve"> conţinutul în humus se ridică la circa 10% şi scade treptat, ajungând la 2,5 în orizontul de tranziţie AB. Raportul C:N este de 20 – 40 la suprafaţă şi scade la 14 – 15 în orizontul AB. Capacitatea de schimb cationic este de 12 – 25me/100g sol în orizontul Ao şi scade treptat odată cu adâncimea. Reacţia solului este acidă, 4,0 – 4,7 în Ao, scade spre baz</w:t>
      </w:r>
      <w:r w:rsidR="007B52DD">
        <w:rPr>
          <w:rFonts w:ascii="Times New Roman" w:hAnsi="Times New Roman" w:cs="Times New Roman"/>
          <w:sz w:val="24"/>
          <w:szCs w:val="24"/>
          <w:lang w:val="ro-RO"/>
        </w:rPr>
        <w:t>a</w:t>
      </w:r>
      <w:r>
        <w:rPr>
          <w:rFonts w:ascii="Times New Roman" w:hAnsi="Times New Roman" w:cs="Times New Roman"/>
          <w:sz w:val="24"/>
          <w:szCs w:val="24"/>
          <w:lang w:val="ro-RO"/>
        </w:rPr>
        <w:t xml:space="preserve"> orizontului, înregistrând o creştere la nivelul orizontului Bv (pH</w:t>
      </w:r>
      <w:r w:rsidRPr="000034F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5,0 – 5,5). Gradul de saturaţie în baze depăşeşte uneori 35% în primii centimetri ai orizontului Ao</w:t>
      </w:r>
      <w:r w:rsidR="00D529EE">
        <w:rPr>
          <w:rFonts w:ascii="Times New Roman" w:hAnsi="Times New Roman" w:cs="Times New Roman"/>
          <w:sz w:val="24"/>
          <w:szCs w:val="24"/>
          <w:lang w:val="ro-RO"/>
        </w:rPr>
        <w:t xml:space="preserve"> şi scade sub 30% în restul orizontului, atingând valori de 10% la baza orizontului. Spre adâncime are loc o creştere a gradului de saturaţie în baze, atingând valori de 50 – 70%.</w:t>
      </w:r>
    </w:p>
    <w:p w14:paraId="49CDC843" w14:textId="77777777" w:rsidR="00BD7C62" w:rsidRDefault="00BD7C62">
      <w:pPr>
        <w:rPr>
          <w:rFonts w:ascii="Times New Roman" w:hAnsi="Times New Roman" w:cs="Times New Roman"/>
          <w:sz w:val="24"/>
          <w:szCs w:val="24"/>
          <w:lang w:val="ro-RO"/>
        </w:rPr>
      </w:pPr>
    </w:p>
    <w:p w14:paraId="76887CE4" w14:textId="77777777" w:rsidR="00284E5A" w:rsidRPr="00082736" w:rsidRDefault="00284E5A" w:rsidP="001C5E9C">
      <w:pPr>
        <w:pStyle w:val="ListParagraph"/>
        <w:jc w:val="center"/>
        <w:rPr>
          <w:rStyle w:val="BodyTextChar4"/>
          <w:rFonts w:ascii="Times New Roman" w:hAnsi="Times New Roman"/>
          <w:b/>
          <w:i/>
          <w:sz w:val="28"/>
          <w:szCs w:val="28"/>
        </w:rPr>
      </w:pPr>
    </w:p>
    <w:p w14:paraId="6D2C2CC3" w14:textId="77777777" w:rsidR="00BD7C62" w:rsidRPr="00082736" w:rsidRDefault="00BD7C62" w:rsidP="001C5E9C">
      <w:pPr>
        <w:pStyle w:val="ListParagraph"/>
        <w:jc w:val="center"/>
        <w:rPr>
          <w:rStyle w:val="BodyTextChar4"/>
          <w:rFonts w:ascii="Times New Roman" w:hAnsi="Times New Roman"/>
          <w:b/>
          <w:i/>
          <w:sz w:val="28"/>
          <w:szCs w:val="28"/>
        </w:rPr>
      </w:pPr>
      <w:r w:rsidRPr="00082736">
        <w:rPr>
          <w:rStyle w:val="BodyTextChar4"/>
          <w:rFonts w:ascii="Times New Roman" w:hAnsi="Times New Roman"/>
          <w:b/>
          <w:i/>
          <w:sz w:val="28"/>
          <w:szCs w:val="28"/>
        </w:rPr>
        <w:t>Districambosol umbric – DCum</w:t>
      </w:r>
    </w:p>
    <w:p w14:paraId="52BE3172" w14:textId="77777777" w:rsidR="00BD7C62" w:rsidRPr="00082736" w:rsidRDefault="00BD7C62" w:rsidP="001C5E9C">
      <w:pPr>
        <w:pStyle w:val="ListParagraph"/>
        <w:jc w:val="center"/>
        <w:rPr>
          <w:rStyle w:val="BodyTextChar4"/>
          <w:rFonts w:ascii="Times New Roman" w:hAnsi="Times New Roman"/>
          <w:b/>
          <w:i/>
          <w:sz w:val="24"/>
          <w:szCs w:val="24"/>
        </w:rPr>
      </w:pPr>
    </w:p>
    <w:p w14:paraId="657BBEF3" w14:textId="77777777" w:rsidR="00BD7C62" w:rsidRPr="00082736" w:rsidRDefault="00BD7C62" w:rsidP="00471E48">
      <w:pPr>
        <w:ind w:firstLine="720"/>
        <w:jc w:val="both"/>
        <w:rPr>
          <w:rStyle w:val="BodyTextChar4"/>
          <w:rFonts w:ascii="Times New Roman" w:hAnsi="Times New Roman"/>
          <w:b/>
          <w:sz w:val="24"/>
          <w:szCs w:val="24"/>
        </w:rPr>
      </w:pPr>
      <w:r w:rsidRPr="00082736">
        <w:rPr>
          <w:rStyle w:val="BodyTextChar4"/>
          <w:rFonts w:ascii="Times New Roman" w:hAnsi="Times New Roman"/>
          <w:b/>
          <w:sz w:val="24"/>
          <w:szCs w:val="24"/>
        </w:rPr>
        <w:t>Diagnostic</w:t>
      </w:r>
    </w:p>
    <w:p w14:paraId="195D3CFA" w14:textId="1C71C597" w:rsidR="00BD7C62" w:rsidRPr="00082736" w:rsidRDefault="00BD7C62" w:rsidP="00CC4833">
      <w:pPr>
        <w:spacing w:after="0" w:line="360" w:lineRule="auto"/>
        <w:ind w:firstLine="720"/>
        <w:jc w:val="both"/>
        <w:rPr>
          <w:rFonts w:ascii="Times New Roman" w:hAnsi="Times New Roman" w:cs="Times New Roman"/>
          <w:i/>
          <w:sz w:val="24"/>
          <w:szCs w:val="24"/>
        </w:rPr>
      </w:pPr>
      <w:r w:rsidRPr="00082736">
        <w:rPr>
          <w:rFonts w:ascii="Times New Roman" w:hAnsi="Times New Roman" w:cs="Times New Roman"/>
          <w:i/>
          <w:sz w:val="24"/>
          <w:szCs w:val="24"/>
        </w:rPr>
        <w:t xml:space="preserve">Sunt soluri cu orizont Au şi orizont subiacent B cambic </w:t>
      </w:r>
      <w:r w:rsidR="001E2984" w:rsidRPr="00082736">
        <w:rPr>
          <w:rFonts w:ascii="Times New Roman" w:hAnsi="Times New Roman" w:cs="Times New Roman"/>
          <w:i/>
          <w:sz w:val="24"/>
          <w:szCs w:val="24"/>
        </w:rPr>
        <w:t>(Bv) având un grad de saturaţie</w:t>
      </w:r>
      <w:r w:rsidR="007B52DD">
        <w:rPr>
          <w:rFonts w:ascii="Times New Roman" w:hAnsi="Times New Roman" w:cs="Times New Roman"/>
          <w:i/>
          <w:sz w:val="24"/>
          <w:szCs w:val="24"/>
        </w:rPr>
        <w:t xml:space="preserve"> </w:t>
      </w:r>
      <w:r w:rsidRPr="00082736">
        <w:rPr>
          <w:rFonts w:ascii="Times New Roman" w:hAnsi="Times New Roman" w:cs="Times New Roman"/>
          <w:i/>
          <w:sz w:val="24"/>
          <w:szCs w:val="24"/>
        </w:rPr>
        <w:t xml:space="preserve">în baze mai mic de 53% (V% </w:t>
      </w:r>
      <m:oMath>
        <m:r>
          <w:rPr>
            <w:rFonts w:ascii="Cambria Math" w:hAnsi="Cambria Math" w:cs="Times New Roman"/>
            <w:sz w:val="24"/>
            <w:szCs w:val="24"/>
          </w:rPr>
          <m:t>≤</m:t>
        </m:r>
      </m:oMath>
      <w:r w:rsidRPr="00082736">
        <w:rPr>
          <w:rFonts w:ascii="Times New Roman" w:hAnsi="Times New Roman" w:cs="Times New Roman"/>
          <w:i/>
          <w:sz w:val="24"/>
          <w:szCs w:val="24"/>
        </w:rPr>
        <w:t xml:space="preserve">53), având </w:t>
      </w:r>
      <w:r w:rsidRPr="00082736">
        <w:rPr>
          <w:rFonts w:ascii="Times New Roman" w:hAnsi="Times New Roman" w:cs="Times New Roman"/>
          <w:i/>
          <w:sz w:val="24"/>
          <w:szCs w:val="24"/>
        </w:rPr>
        <w:lastRenderedPageBreak/>
        <w:t>culori cu valori şi crome sub 3,5 la materialul în stare umedă la nivelul orizontului Au începând din partea superioară a orizontului şi peste 3,5 în Bv</w:t>
      </w:r>
      <w:r w:rsidR="007B52DD">
        <w:rPr>
          <w:rFonts w:ascii="Times New Roman" w:hAnsi="Times New Roman" w:cs="Times New Roman"/>
          <w:i/>
          <w:sz w:val="24"/>
          <w:szCs w:val="24"/>
        </w:rPr>
        <w:t xml:space="preserve"> </w:t>
      </w:r>
      <w:r w:rsidRPr="00082736">
        <w:rPr>
          <w:rFonts w:ascii="Times New Roman" w:hAnsi="Times New Roman" w:cs="Times New Roman"/>
          <w:i/>
          <w:sz w:val="24"/>
          <w:szCs w:val="24"/>
        </w:rPr>
        <w:t>(culori în nuanţe de 10YR).</w:t>
      </w:r>
    </w:p>
    <w:p w14:paraId="28F8F82C" w14:textId="77777777" w:rsidR="00BD7C62" w:rsidRDefault="00BD7C62" w:rsidP="00471E48">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Răspândire</w:t>
      </w:r>
      <w:r w:rsidR="0091546B">
        <w:rPr>
          <w:rFonts w:ascii="Times New Roman" w:eastAsiaTheme="minorEastAsia" w:hAnsi="Times New Roman" w:cs="Times New Roman"/>
          <w:b/>
          <w:iCs/>
          <w:sz w:val="24"/>
          <w:szCs w:val="24"/>
          <w:lang w:val="ro-RO"/>
        </w:rPr>
        <w:t>, condiţii naturale de formare</w:t>
      </w:r>
    </w:p>
    <w:p w14:paraId="7255700C" w14:textId="53B5E268" w:rsidR="001E2984" w:rsidRDefault="00BD7C62" w:rsidP="00471E48">
      <w:pPr>
        <w:spacing w:after="0" w:line="360" w:lineRule="auto"/>
        <w:jc w:val="both"/>
        <w:rPr>
          <w:rFonts w:ascii="Times New Roman" w:eastAsiaTheme="minorEastAsia" w:hAnsi="Times New Roman" w:cs="Times New Roman"/>
          <w:iCs/>
          <w:sz w:val="24"/>
          <w:szCs w:val="24"/>
          <w:lang w:val="ro-RO"/>
        </w:rPr>
      </w:pPr>
      <w:r w:rsidRPr="00BD7C62">
        <w:rPr>
          <w:rFonts w:ascii="Times New Roman" w:eastAsiaTheme="minorEastAsia" w:hAnsi="Times New Roman" w:cs="Times New Roman"/>
          <w:iCs/>
          <w:sz w:val="24"/>
          <w:szCs w:val="24"/>
          <w:lang w:val="ro-RO"/>
        </w:rPr>
        <w:t>Districambosolurile umbrice</w:t>
      </w:r>
      <w:r>
        <w:rPr>
          <w:rFonts w:ascii="Times New Roman" w:eastAsiaTheme="minorEastAsia" w:hAnsi="Times New Roman" w:cs="Times New Roman"/>
          <w:iCs/>
          <w:sz w:val="24"/>
          <w:szCs w:val="24"/>
          <w:lang w:val="ro-RO"/>
        </w:rPr>
        <w:t xml:space="preserve"> sunt întâlnite în partea superioară a arealului ocupat de districambosoluri, sub păduri de molid, păduri de fag cu molid şi făgete de mare altitudine. În cadrul climatului general umed şi rece, pădurile dese şi umbroase contribuie la accentuarea acestor condiţii de climă care stânjenesc activitatea bacteriană şi favorizează descompunerea lentă şi incompletă a materiei organice</w:t>
      </w:r>
      <w:r w:rsidR="007B52DD">
        <w:rPr>
          <w:rFonts w:ascii="Times New Roman" w:eastAsiaTheme="minorEastAsia" w:hAnsi="Times New Roman" w:cs="Times New Roman"/>
          <w:iCs/>
          <w:sz w:val="24"/>
          <w:szCs w:val="24"/>
          <w:lang w:val="ro-RO"/>
        </w:rPr>
        <w:t xml:space="preserve"> și</w:t>
      </w:r>
      <w:r>
        <w:rPr>
          <w:rFonts w:ascii="Times New Roman" w:eastAsiaTheme="minorEastAsia" w:hAnsi="Times New Roman" w:cs="Times New Roman"/>
          <w:iCs/>
          <w:sz w:val="24"/>
          <w:szCs w:val="24"/>
          <w:lang w:val="ro-RO"/>
        </w:rPr>
        <w:t xml:space="preserve"> </w:t>
      </w:r>
      <w:r w:rsidR="007B52DD">
        <w:rPr>
          <w:rFonts w:ascii="Times New Roman" w:eastAsiaTheme="minorEastAsia" w:hAnsi="Times New Roman" w:cs="Times New Roman"/>
          <w:iCs/>
          <w:sz w:val="24"/>
          <w:szCs w:val="24"/>
          <w:lang w:val="ro-RO"/>
        </w:rPr>
        <w:t xml:space="preserve">la </w:t>
      </w:r>
      <w:r>
        <w:rPr>
          <w:rFonts w:ascii="Times New Roman" w:eastAsiaTheme="minorEastAsia" w:hAnsi="Times New Roman" w:cs="Times New Roman"/>
          <w:iCs/>
          <w:sz w:val="24"/>
          <w:szCs w:val="24"/>
          <w:lang w:val="ro-RO"/>
        </w:rPr>
        <w:t>acumularea de humus acid</w:t>
      </w:r>
      <w:r w:rsidR="001E2984">
        <w:rPr>
          <w:rFonts w:ascii="Times New Roman" w:eastAsiaTheme="minorEastAsia" w:hAnsi="Times New Roman" w:cs="Times New Roman"/>
          <w:iCs/>
          <w:sz w:val="24"/>
          <w:szCs w:val="24"/>
          <w:lang w:val="ro-RO"/>
        </w:rPr>
        <w:t xml:space="preserve"> nesaturat care</w:t>
      </w:r>
      <w:r w:rsidR="007B52DD">
        <w:rPr>
          <w:rFonts w:ascii="Times New Roman" w:eastAsiaTheme="minorEastAsia" w:hAnsi="Times New Roman" w:cs="Times New Roman"/>
          <w:iCs/>
          <w:sz w:val="24"/>
          <w:szCs w:val="24"/>
          <w:lang w:val="ro-RO"/>
        </w:rPr>
        <w:t>,</w:t>
      </w:r>
      <w:r w:rsidR="001E2984">
        <w:rPr>
          <w:rFonts w:ascii="Times New Roman" w:eastAsiaTheme="minorEastAsia" w:hAnsi="Times New Roman" w:cs="Times New Roman"/>
          <w:iCs/>
          <w:sz w:val="24"/>
          <w:szCs w:val="24"/>
          <w:lang w:val="ro-RO"/>
        </w:rPr>
        <w:t xml:space="preserve"> parţial</w:t>
      </w:r>
      <w:r w:rsidR="007B52DD">
        <w:rPr>
          <w:rFonts w:ascii="Times New Roman" w:eastAsiaTheme="minorEastAsia" w:hAnsi="Times New Roman" w:cs="Times New Roman"/>
          <w:iCs/>
          <w:sz w:val="24"/>
          <w:szCs w:val="24"/>
          <w:lang w:val="ro-RO"/>
        </w:rPr>
        <w:t>,</w:t>
      </w:r>
      <w:r w:rsidR="001E2984">
        <w:rPr>
          <w:rFonts w:ascii="Times New Roman" w:eastAsiaTheme="minorEastAsia" w:hAnsi="Times New Roman" w:cs="Times New Roman"/>
          <w:iCs/>
          <w:sz w:val="24"/>
          <w:szCs w:val="24"/>
          <w:lang w:val="ro-RO"/>
        </w:rPr>
        <w:t xml:space="preserve"> este antrenat de curenţii de apă descendenţi</w:t>
      </w:r>
      <w:r w:rsidR="007B52DD">
        <w:rPr>
          <w:rFonts w:ascii="Times New Roman" w:eastAsiaTheme="minorEastAsia" w:hAnsi="Times New Roman" w:cs="Times New Roman"/>
          <w:iCs/>
          <w:sz w:val="24"/>
          <w:szCs w:val="24"/>
          <w:lang w:val="ro-RO"/>
        </w:rPr>
        <w:t>.</w:t>
      </w:r>
    </w:p>
    <w:p w14:paraId="52B861D0" w14:textId="77777777" w:rsidR="001E2984" w:rsidRDefault="001E2984" w:rsidP="00471E48">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Alcătuirea profilului</w:t>
      </w:r>
    </w:p>
    <w:p w14:paraId="068D404F" w14:textId="77777777" w:rsidR="001E2984" w:rsidRPr="001E2984" w:rsidRDefault="001E2984" w:rsidP="00471E48">
      <w:pPr>
        <w:spacing w:after="0" w:line="360" w:lineRule="auto"/>
        <w:jc w:val="both"/>
        <w:rPr>
          <w:rFonts w:ascii="Times New Roman" w:eastAsiaTheme="minorEastAsia" w:hAnsi="Times New Roman" w:cs="Times New Roman"/>
          <w:b/>
          <w:iCs/>
          <w:sz w:val="24"/>
          <w:szCs w:val="24"/>
          <w:lang w:val="ro-RO"/>
        </w:rPr>
      </w:pPr>
      <w:r w:rsidRPr="00BD7C62">
        <w:rPr>
          <w:rFonts w:ascii="Times New Roman" w:eastAsiaTheme="minorEastAsia" w:hAnsi="Times New Roman" w:cs="Times New Roman"/>
          <w:iCs/>
          <w:sz w:val="24"/>
          <w:szCs w:val="24"/>
          <w:lang w:val="ro-RO"/>
        </w:rPr>
        <w:t>Districambosolurile umbrice</w:t>
      </w:r>
      <w:r>
        <w:rPr>
          <w:rFonts w:ascii="Times New Roman" w:eastAsiaTheme="minorEastAsia" w:hAnsi="Times New Roman" w:cs="Times New Roman"/>
          <w:iCs/>
          <w:sz w:val="24"/>
          <w:szCs w:val="24"/>
          <w:lang w:val="ro-RO"/>
        </w:rPr>
        <w:t xml:space="preserve"> prezintă următoarele succesiuni de orizonturi:</w:t>
      </w:r>
    </w:p>
    <w:p w14:paraId="73E8BEB5" w14:textId="77777777" w:rsidR="001E2984" w:rsidRPr="00D40CA0" w:rsidRDefault="001E2984"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42E925CE" w14:textId="77777777" w:rsidR="001E2984" w:rsidRDefault="001E2984" w:rsidP="00284E5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055C3A03" w14:textId="50A63BE0" w:rsidR="001E2984" w:rsidRPr="00C04D4B" w:rsidRDefault="001E2984"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O </w:t>
      </w:r>
      <m:oMath>
        <m:r>
          <m:rPr>
            <m:sty m:val="bi"/>
          </m:rPr>
          <w:rPr>
            <w:rFonts w:ascii="Cambria Math" w:eastAsiaTheme="minorEastAsia" w:hAnsi="Cambria Math" w:cs="Times New Roman"/>
            <w:sz w:val="24"/>
            <w:szCs w:val="24"/>
            <w:lang w:val="ro-RO"/>
          </w:rPr>
          <m:t>→</m:t>
        </m:r>
      </m:oMath>
      <w:r w:rsidR="00C04D4B">
        <w:rPr>
          <w:rFonts w:ascii="Times New Roman" w:eastAsiaTheme="minorEastAsia" w:hAnsi="Times New Roman" w:cs="Times New Roman"/>
          <w:iCs/>
          <w:sz w:val="24"/>
          <w:szCs w:val="24"/>
          <w:lang w:val="ro-RO"/>
        </w:rPr>
        <w:t xml:space="preserve"> 2 – 3 cm grosime, litieră nedescompusă sau numai parţial descompusă, </w:t>
      </w:r>
      <w:r w:rsidR="007B52DD">
        <w:rPr>
          <w:rFonts w:ascii="Times New Roman" w:eastAsiaTheme="minorEastAsia" w:hAnsi="Times New Roman" w:cs="Times New Roman"/>
          <w:iCs/>
          <w:sz w:val="24"/>
          <w:szCs w:val="24"/>
          <w:lang w:val="ro-RO"/>
        </w:rPr>
        <w:t xml:space="preserve">ori </w:t>
      </w:r>
      <w:r w:rsidR="00C04D4B">
        <w:rPr>
          <w:rFonts w:ascii="Times New Roman" w:eastAsiaTheme="minorEastAsia" w:hAnsi="Times New Roman" w:cs="Times New Roman"/>
          <w:iCs/>
          <w:sz w:val="24"/>
          <w:szCs w:val="24"/>
          <w:lang w:val="ro-RO"/>
        </w:rPr>
        <w:t>este prezentă o pătură de muşchi urmată de un strat de moder sau mor de câţiva centimetri grosime.</w:t>
      </w:r>
    </w:p>
    <w:p w14:paraId="3E2A4754" w14:textId="77777777" w:rsidR="001E2984" w:rsidRDefault="001E2984"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 cm grosime, brun foarte închis, negricios, 10YR 3/2-3, structură glomerulară slab definită, nestabilă, uneori sunt prezenţi grăunţi de nisip fără pelicule de coloizi (organici sau minerali), trecere clară.</w:t>
      </w:r>
    </w:p>
    <w:p w14:paraId="76FF2ADE" w14:textId="70F63124" w:rsidR="00C04D4B" w:rsidRDefault="00C04D4B" w:rsidP="00471E48">
      <w:pPr>
        <w:spacing w:after="0" w:line="360" w:lineRule="auto"/>
        <w:ind w:firstLine="720"/>
        <w:jc w:val="both"/>
        <w:rPr>
          <w:rFonts w:ascii="Times New Roman" w:eastAsiaTheme="minorEastAsia" w:hAnsi="Times New Roman" w:cs="Times New Roman"/>
          <w:iCs/>
          <w:sz w:val="24"/>
          <w:szCs w:val="24"/>
          <w:lang w:val="ro-RO"/>
        </w:rPr>
      </w:pPr>
      <w:r w:rsidRPr="00C04D4B">
        <w:rPr>
          <w:rFonts w:ascii="Times New Roman" w:eastAsiaTheme="minorEastAsia" w:hAnsi="Times New Roman" w:cs="Times New Roman"/>
          <w:b/>
          <w:i/>
          <w:iCs/>
          <w:sz w:val="24"/>
          <w:szCs w:val="24"/>
          <w:lang w:val="ro-RO"/>
        </w:rPr>
        <w:t xml:space="preserve">Orizontul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15 cm grosime, brun negricios în partea superioară (10YR 3/2-3) şi brun în partea inferioară (7,5YR 4/2)</w:t>
      </w:r>
      <w:r w:rsidR="00112775">
        <w:rPr>
          <w:rFonts w:ascii="Times New Roman" w:eastAsiaTheme="minorEastAsia" w:hAnsi="Times New Roman" w:cs="Times New Roman"/>
          <w:iCs/>
          <w:sz w:val="24"/>
          <w:szCs w:val="24"/>
          <w:lang w:val="ro-RO"/>
        </w:rPr>
        <w:t>.</w:t>
      </w:r>
    </w:p>
    <w:p w14:paraId="361C802F" w14:textId="77777777" w:rsidR="00FD714D" w:rsidRDefault="00C04D4B"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60 cm grosime</w:t>
      </w:r>
      <w:r w:rsidR="00FD714D">
        <w:rPr>
          <w:rFonts w:ascii="Times New Roman" w:eastAsiaTheme="minorEastAsia" w:hAnsi="Times New Roman" w:cs="Times New Roman"/>
          <w:iCs/>
          <w:sz w:val="24"/>
          <w:szCs w:val="24"/>
          <w:lang w:val="ro-RO"/>
        </w:rPr>
        <w:t>, brun în partea superioară (7,5YR 4/2) devenind brun-gălbui (10</w:t>
      </w:r>
      <w:r w:rsidR="00EF24DE">
        <w:rPr>
          <w:rFonts w:ascii="Times New Roman" w:eastAsiaTheme="minorEastAsia" w:hAnsi="Times New Roman" w:cs="Times New Roman"/>
          <w:iCs/>
          <w:sz w:val="24"/>
          <w:szCs w:val="24"/>
          <w:lang w:val="ro-RO"/>
        </w:rPr>
        <w:t>YR 5/4-6/4) în adâncime, struct</w:t>
      </w:r>
      <w:r w:rsidR="00FD714D">
        <w:rPr>
          <w:rFonts w:ascii="Times New Roman" w:eastAsiaTheme="minorEastAsia" w:hAnsi="Times New Roman" w:cs="Times New Roman"/>
          <w:iCs/>
          <w:sz w:val="24"/>
          <w:szCs w:val="24"/>
          <w:lang w:val="ro-RO"/>
        </w:rPr>
        <w:t xml:space="preserve">ură </w:t>
      </w:r>
      <w:r w:rsidR="00FD714D">
        <w:rPr>
          <w:rFonts w:ascii="Times New Roman" w:eastAsiaTheme="minorEastAsia" w:hAnsi="Times New Roman" w:cs="Times New Roman"/>
          <w:iCs/>
          <w:sz w:val="24"/>
          <w:szCs w:val="24"/>
          <w:lang w:val="ro-RO"/>
        </w:rPr>
        <w:lastRenderedPageBreak/>
        <w:t>alunară sau bulgăroasă friabilă, trecere treptată, conţine fragmente de rocă alterată.</w:t>
      </w:r>
    </w:p>
    <w:p w14:paraId="7E6E5686" w14:textId="1453E65B" w:rsidR="00C04D4B" w:rsidRPr="00C04D4B" w:rsidRDefault="00FD714D"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R</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începe la adâncimi diferite</w:t>
      </w:r>
      <w:r w:rsidR="007B52DD">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de la 40 – 60 cm la 100 cm, rocă dezagregată, parţial alterată.</w:t>
      </w:r>
    </w:p>
    <w:p w14:paraId="69FA4F82" w14:textId="77777777" w:rsidR="00FD714D" w:rsidRPr="007B52DD" w:rsidRDefault="00FD714D" w:rsidP="00471E48">
      <w:pPr>
        <w:spacing w:after="0" w:line="360" w:lineRule="auto"/>
        <w:ind w:firstLine="720"/>
        <w:jc w:val="both"/>
        <w:rPr>
          <w:rFonts w:ascii="Times New Roman" w:hAnsi="Times New Roman" w:cs="Times New Roman"/>
          <w:b/>
          <w:bCs/>
          <w:sz w:val="24"/>
          <w:szCs w:val="24"/>
          <w:lang w:val="ro-RO"/>
        </w:rPr>
      </w:pPr>
      <w:r w:rsidRPr="007B52DD">
        <w:rPr>
          <w:rFonts w:ascii="Times New Roman" w:hAnsi="Times New Roman" w:cs="Times New Roman"/>
          <w:b/>
          <w:bCs/>
          <w:sz w:val="24"/>
          <w:szCs w:val="24"/>
          <w:lang w:val="ro-RO"/>
        </w:rPr>
        <w:t>Proprietăţi</w:t>
      </w:r>
      <w:r w:rsidR="0091546B" w:rsidRPr="007B52DD">
        <w:rPr>
          <w:rFonts w:ascii="Times New Roman" w:hAnsi="Times New Roman" w:cs="Times New Roman"/>
          <w:b/>
          <w:bCs/>
          <w:sz w:val="24"/>
          <w:szCs w:val="24"/>
          <w:lang w:val="ro-RO"/>
        </w:rPr>
        <w:t xml:space="preserve"> fizico-chimice</w:t>
      </w:r>
    </w:p>
    <w:p w14:paraId="42C91FBE" w14:textId="43EB3799" w:rsidR="00BD7C62" w:rsidRDefault="00FD714D" w:rsidP="00471E4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Conţinutul în argilă este de 20 – 35% în partea superioară a profilului şi scade treptat</w:t>
      </w:r>
      <w:r w:rsidR="007B52DD">
        <w:rPr>
          <w:rFonts w:ascii="Times New Roman" w:hAnsi="Times New Roman" w:cs="Times New Roman"/>
          <w:sz w:val="24"/>
          <w:szCs w:val="24"/>
          <w:lang w:val="ro-RO"/>
        </w:rPr>
        <w:t>,</w:t>
      </w:r>
      <w:r>
        <w:rPr>
          <w:rFonts w:ascii="Times New Roman" w:hAnsi="Times New Roman" w:cs="Times New Roman"/>
          <w:sz w:val="24"/>
          <w:szCs w:val="24"/>
          <w:lang w:val="ro-RO"/>
        </w:rPr>
        <w:t xml:space="preserve"> odată cu adâncimea. Conţin 15 – 25% humus în orizontul Au</w:t>
      </w:r>
      <w:r w:rsidR="007B541A">
        <w:rPr>
          <w:rFonts w:ascii="Times New Roman" w:hAnsi="Times New Roman" w:cs="Times New Roman"/>
          <w:sz w:val="24"/>
          <w:szCs w:val="24"/>
          <w:lang w:val="ro-RO"/>
        </w:rPr>
        <w:t xml:space="preserve">, 5 – 10% în orizontul AB şi 2 – 4% în Bv (în compoziţia humusului predomină acizii fulvici). Procentul de azot în orizontul Au este de 0,4 – 0,9%, raportul C:N este de 17 – 20 şi se menţine ridicat </w:t>
      </w:r>
      <w:r w:rsidR="007B52DD">
        <w:rPr>
          <w:rFonts w:ascii="Times New Roman" w:hAnsi="Times New Roman" w:cs="Times New Roman"/>
          <w:sz w:val="24"/>
          <w:szCs w:val="24"/>
          <w:lang w:val="ro-RO"/>
        </w:rPr>
        <w:t>ș</w:t>
      </w:r>
      <w:r w:rsidR="007B541A">
        <w:rPr>
          <w:rFonts w:ascii="Times New Roman" w:hAnsi="Times New Roman" w:cs="Times New Roman"/>
          <w:sz w:val="24"/>
          <w:szCs w:val="24"/>
          <w:lang w:val="ro-RO"/>
        </w:rPr>
        <w:t xml:space="preserve">i </w:t>
      </w:r>
      <w:r w:rsidR="007B52DD">
        <w:rPr>
          <w:rFonts w:ascii="Times New Roman" w:hAnsi="Times New Roman" w:cs="Times New Roman"/>
          <w:sz w:val="24"/>
          <w:szCs w:val="24"/>
          <w:lang w:val="ro-RO"/>
        </w:rPr>
        <w:t xml:space="preserve">în </w:t>
      </w:r>
      <w:r w:rsidR="007B541A">
        <w:rPr>
          <w:rFonts w:ascii="Times New Roman" w:hAnsi="Times New Roman" w:cs="Times New Roman"/>
          <w:sz w:val="24"/>
          <w:szCs w:val="24"/>
          <w:lang w:val="ro-RO"/>
        </w:rPr>
        <w:t>partea superioară a orizontului Bv. Capacitatea de schimb cationic este de 30 – 60 me/100g sol în orizontul Au şi scade treptat până la 10 – 30 me/100g sol</w:t>
      </w:r>
      <w:r w:rsidR="00B703B6">
        <w:rPr>
          <w:rFonts w:ascii="Times New Roman" w:hAnsi="Times New Roman" w:cs="Times New Roman"/>
          <w:sz w:val="24"/>
          <w:szCs w:val="24"/>
          <w:lang w:val="ro-RO"/>
        </w:rPr>
        <w:t xml:space="preserve"> la bază orizontului B. Se constată prezenţa Fe</w:t>
      </w:r>
      <w:r w:rsidR="00B703B6">
        <w:rPr>
          <w:rFonts w:ascii="Times New Roman" w:hAnsi="Times New Roman" w:cs="Times New Roman"/>
          <w:sz w:val="24"/>
          <w:szCs w:val="24"/>
          <w:vertAlign w:val="subscript"/>
          <w:lang w:val="ro-RO"/>
        </w:rPr>
        <w:t>2</w:t>
      </w:r>
      <w:r w:rsidR="00B703B6">
        <w:rPr>
          <w:rFonts w:ascii="Times New Roman" w:hAnsi="Times New Roman" w:cs="Times New Roman"/>
          <w:sz w:val="24"/>
          <w:szCs w:val="24"/>
          <w:lang w:val="ro-RO"/>
        </w:rPr>
        <w:t>O</w:t>
      </w:r>
      <w:r w:rsidR="00B703B6">
        <w:rPr>
          <w:rFonts w:ascii="Times New Roman" w:hAnsi="Times New Roman" w:cs="Times New Roman"/>
          <w:sz w:val="24"/>
          <w:szCs w:val="24"/>
          <w:vertAlign w:val="subscript"/>
          <w:lang w:val="ro-RO"/>
        </w:rPr>
        <w:t>3</w:t>
      </w:r>
      <w:r w:rsidR="00B703B6">
        <w:rPr>
          <w:rFonts w:ascii="Times New Roman" w:hAnsi="Times New Roman" w:cs="Times New Roman"/>
          <w:sz w:val="24"/>
          <w:szCs w:val="24"/>
          <w:lang w:val="ro-RO"/>
        </w:rPr>
        <w:t xml:space="preserve"> şi Al</w:t>
      </w:r>
      <w:r w:rsidR="00B703B6">
        <w:rPr>
          <w:rFonts w:ascii="Times New Roman" w:hAnsi="Times New Roman" w:cs="Times New Roman"/>
          <w:sz w:val="24"/>
          <w:szCs w:val="24"/>
          <w:vertAlign w:val="subscript"/>
          <w:lang w:val="ro-RO"/>
        </w:rPr>
        <w:t>2</w:t>
      </w:r>
      <w:r w:rsidR="00B703B6">
        <w:rPr>
          <w:rFonts w:ascii="Times New Roman" w:hAnsi="Times New Roman" w:cs="Times New Roman"/>
          <w:sz w:val="24"/>
          <w:szCs w:val="24"/>
          <w:lang w:val="ro-RO"/>
        </w:rPr>
        <w:t>O</w:t>
      </w:r>
      <w:r w:rsidR="00B703B6">
        <w:rPr>
          <w:rFonts w:ascii="Times New Roman" w:hAnsi="Times New Roman" w:cs="Times New Roman"/>
          <w:sz w:val="24"/>
          <w:szCs w:val="24"/>
          <w:vertAlign w:val="subscript"/>
          <w:lang w:val="ro-RO"/>
        </w:rPr>
        <w:t>3</w:t>
      </w:r>
      <w:r w:rsidR="00B703B6">
        <w:rPr>
          <w:rFonts w:ascii="Times New Roman" w:hAnsi="Times New Roman" w:cs="Times New Roman"/>
          <w:sz w:val="24"/>
          <w:szCs w:val="24"/>
          <w:lang w:val="ro-RO"/>
        </w:rPr>
        <w:t xml:space="preserve"> liberi în proporţie mai mare (în raport cu cunţinutul total de R</w:t>
      </w:r>
      <w:r w:rsidR="00B703B6">
        <w:rPr>
          <w:rFonts w:ascii="Times New Roman" w:hAnsi="Times New Roman" w:cs="Times New Roman"/>
          <w:sz w:val="24"/>
          <w:szCs w:val="24"/>
          <w:vertAlign w:val="subscript"/>
          <w:lang w:val="ro-RO"/>
        </w:rPr>
        <w:t>2</w:t>
      </w:r>
      <w:r w:rsidR="00B703B6">
        <w:rPr>
          <w:rFonts w:ascii="Times New Roman" w:hAnsi="Times New Roman" w:cs="Times New Roman"/>
          <w:sz w:val="24"/>
          <w:szCs w:val="24"/>
          <w:lang w:val="ro-RO"/>
        </w:rPr>
        <w:t>O</w:t>
      </w:r>
      <w:r w:rsidR="00B703B6">
        <w:rPr>
          <w:rFonts w:ascii="Times New Roman" w:hAnsi="Times New Roman" w:cs="Times New Roman"/>
          <w:sz w:val="24"/>
          <w:szCs w:val="24"/>
          <w:vertAlign w:val="subscript"/>
          <w:lang w:val="ro-RO"/>
        </w:rPr>
        <w:t>3</w:t>
      </w:r>
      <w:r w:rsidR="00B703B6">
        <w:rPr>
          <w:rFonts w:ascii="Times New Roman" w:hAnsi="Times New Roman" w:cs="Times New Roman"/>
          <w:sz w:val="24"/>
          <w:szCs w:val="24"/>
          <w:lang w:val="ro-RO"/>
        </w:rPr>
        <w:t>) în partea superioară a profilului, migrarea sescvioxizilor lipseşte. Raportul SiO</w:t>
      </w:r>
      <w:r w:rsidR="00B703B6">
        <w:rPr>
          <w:rFonts w:ascii="Times New Roman" w:hAnsi="Times New Roman" w:cs="Times New Roman"/>
          <w:sz w:val="24"/>
          <w:szCs w:val="24"/>
          <w:vertAlign w:val="subscript"/>
          <w:lang w:val="ro-RO"/>
        </w:rPr>
        <w:t>2</w:t>
      </w:r>
      <w:r w:rsidR="00B703B6">
        <w:rPr>
          <w:rFonts w:ascii="Times New Roman" w:hAnsi="Times New Roman" w:cs="Times New Roman"/>
          <w:sz w:val="24"/>
          <w:szCs w:val="24"/>
          <w:lang w:val="ro-RO"/>
        </w:rPr>
        <w:t>/R</w:t>
      </w:r>
      <w:r w:rsidR="00B703B6">
        <w:rPr>
          <w:rFonts w:ascii="Times New Roman" w:hAnsi="Times New Roman" w:cs="Times New Roman"/>
          <w:sz w:val="24"/>
          <w:szCs w:val="24"/>
          <w:vertAlign w:val="subscript"/>
          <w:lang w:val="ro-RO"/>
        </w:rPr>
        <w:t>2</w:t>
      </w:r>
      <w:r w:rsidR="00B703B6">
        <w:rPr>
          <w:rFonts w:ascii="Times New Roman" w:hAnsi="Times New Roman" w:cs="Times New Roman"/>
          <w:sz w:val="24"/>
          <w:szCs w:val="24"/>
          <w:lang w:val="ro-RO"/>
        </w:rPr>
        <w:t>O</w:t>
      </w:r>
      <w:r w:rsidR="00B703B6">
        <w:rPr>
          <w:rFonts w:ascii="Times New Roman" w:hAnsi="Times New Roman" w:cs="Times New Roman"/>
          <w:sz w:val="24"/>
          <w:szCs w:val="24"/>
          <w:vertAlign w:val="subscript"/>
          <w:lang w:val="ro-RO"/>
        </w:rPr>
        <w:t>3</w:t>
      </w:r>
      <w:r w:rsidR="00B703B6">
        <w:rPr>
          <w:rFonts w:ascii="Times New Roman" w:hAnsi="Times New Roman" w:cs="Times New Roman"/>
          <w:sz w:val="24"/>
          <w:szCs w:val="24"/>
          <w:lang w:val="ro-RO"/>
        </w:rPr>
        <w:t xml:space="preserve"> are valori diferite</w:t>
      </w:r>
      <w:r w:rsidR="007B52DD">
        <w:rPr>
          <w:rFonts w:ascii="Times New Roman" w:hAnsi="Times New Roman" w:cs="Times New Roman"/>
          <w:sz w:val="24"/>
          <w:szCs w:val="24"/>
          <w:lang w:val="ro-RO"/>
        </w:rPr>
        <w:t>,</w:t>
      </w:r>
      <w:r w:rsidR="00B703B6">
        <w:rPr>
          <w:rFonts w:ascii="Times New Roman" w:hAnsi="Times New Roman" w:cs="Times New Roman"/>
          <w:sz w:val="24"/>
          <w:szCs w:val="24"/>
          <w:lang w:val="ro-RO"/>
        </w:rPr>
        <w:t xml:space="preserve"> fiind în funcţie de natura substratului petrografic. Reacţia este puternic acidă, </w:t>
      </w:r>
      <w:r w:rsidR="00707D13">
        <w:rPr>
          <w:rFonts w:ascii="Times New Roman" w:hAnsi="Times New Roman" w:cs="Times New Roman"/>
          <w:sz w:val="24"/>
          <w:szCs w:val="24"/>
          <w:lang w:val="ro-RO"/>
        </w:rPr>
        <w:t xml:space="preserve">pH </w:t>
      </w:r>
      <w:r w:rsidR="00707D13" w:rsidRPr="007B52DD">
        <w:rPr>
          <w:rFonts w:ascii="Times New Roman" w:hAnsi="Times New Roman" w:cs="Times New Roman"/>
          <w:sz w:val="24"/>
          <w:szCs w:val="24"/>
          <w:lang w:val="ro-RO"/>
        </w:rPr>
        <w:t xml:space="preserve">= </w:t>
      </w:r>
      <w:r w:rsidR="00707D13">
        <w:rPr>
          <w:rFonts w:ascii="Times New Roman" w:hAnsi="Times New Roman" w:cs="Times New Roman"/>
          <w:sz w:val="24"/>
          <w:szCs w:val="24"/>
          <w:lang w:val="ro-RO"/>
        </w:rPr>
        <w:t>4,9 – 5,0 în orizontul A, scade uşor în orizontul Bv, ca spre baza profilului</w:t>
      </w:r>
      <w:r w:rsidR="008054AE">
        <w:rPr>
          <w:rFonts w:ascii="Times New Roman" w:hAnsi="Times New Roman" w:cs="Times New Roman"/>
          <w:sz w:val="24"/>
          <w:szCs w:val="24"/>
          <w:lang w:val="ro-RO"/>
        </w:rPr>
        <w:t xml:space="preserve"> </w:t>
      </w:r>
      <w:r w:rsidR="00707D13">
        <w:rPr>
          <w:rFonts w:ascii="Times New Roman" w:hAnsi="Times New Roman" w:cs="Times New Roman"/>
          <w:sz w:val="24"/>
          <w:szCs w:val="24"/>
          <w:lang w:val="ro-RO"/>
        </w:rPr>
        <w:t>să înregistreze valori mai ridicate. Gradul de saturaţie în baze este de 15 – 40%, scăzând deseori la sub 10%.</w:t>
      </w:r>
    </w:p>
    <w:p w14:paraId="38D39CFB" w14:textId="77777777" w:rsidR="001C5E9C" w:rsidRPr="001C5E9C" w:rsidRDefault="001C5E9C" w:rsidP="00471E48">
      <w:pPr>
        <w:spacing w:line="360" w:lineRule="auto"/>
        <w:ind w:firstLine="720"/>
        <w:jc w:val="both"/>
        <w:rPr>
          <w:rFonts w:ascii="Times New Roman" w:hAnsi="Times New Roman" w:cs="Times New Roman"/>
          <w:b/>
          <w:sz w:val="24"/>
          <w:szCs w:val="24"/>
          <w:lang w:val="ro-RO"/>
        </w:rPr>
      </w:pPr>
      <w:r>
        <w:rPr>
          <w:rFonts w:ascii="Times New Roman" w:hAnsi="Times New Roman" w:cs="Times New Roman"/>
          <w:b/>
          <w:sz w:val="24"/>
          <w:szCs w:val="24"/>
          <w:lang w:val="ro-RO"/>
        </w:rPr>
        <w:t>F</w:t>
      </w:r>
      <w:r w:rsidR="0091546B">
        <w:rPr>
          <w:rFonts w:ascii="Times New Roman" w:hAnsi="Times New Roman" w:cs="Times New Roman"/>
          <w:b/>
          <w:sz w:val="24"/>
          <w:szCs w:val="24"/>
          <w:lang w:val="ro-RO"/>
        </w:rPr>
        <w:t>olosinţă şi f</w:t>
      </w:r>
      <w:r>
        <w:rPr>
          <w:rFonts w:ascii="Times New Roman" w:hAnsi="Times New Roman" w:cs="Times New Roman"/>
          <w:b/>
          <w:sz w:val="24"/>
          <w:szCs w:val="24"/>
          <w:lang w:val="ro-RO"/>
        </w:rPr>
        <w:t>ertilitate</w:t>
      </w:r>
    </w:p>
    <w:p w14:paraId="293A24AC" w14:textId="1D365706" w:rsidR="00707D13" w:rsidRDefault="00707D13" w:rsidP="00471E48">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 soluri puţin active din punct de vedere microbiogic</w:t>
      </w:r>
      <w:r w:rsidR="007B52DD">
        <w:rPr>
          <w:rFonts w:ascii="Times New Roman" w:hAnsi="Times New Roman" w:cs="Times New Roman"/>
          <w:sz w:val="24"/>
          <w:szCs w:val="24"/>
          <w:lang w:val="ro-RO"/>
        </w:rPr>
        <w:t>,</w:t>
      </w:r>
      <w:r>
        <w:rPr>
          <w:rFonts w:ascii="Times New Roman" w:hAnsi="Times New Roman" w:cs="Times New Roman"/>
          <w:sz w:val="24"/>
          <w:szCs w:val="24"/>
          <w:lang w:val="ro-RO"/>
        </w:rPr>
        <w:t xml:space="preserve"> datorită prezenţei stratului de moder-humus brut, circuitul substanţelor nutritive fiind lent. Deşi sunt nestructurate şi sărace în elemente de nutriţie, dacă au însuşiri fizice bune (profunzime, permeabilitate, schelet în cantitate redusă etc</w:t>
      </w:r>
      <w:r w:rsidR="007B52DD">
        <w:rPr>
          <w:rFonts w:ascii="Times New Roman" w:hAnsi="Times New Roman" w:cs="Times New Roman"/>
          <w:sz w:val="24"/>
          <w:szCs w:val="24"/>
          <w:lang w:val="ro-RO"/>
        </w:rPr>
        <w:t>.</w:t>
      </w:r>
      <w:r>
        <w:rPr>
          <w:rFonts w:ascii="Times New Roman" w:hAnsi="Times New Roman" w:cs="Times New Roman"/>
          <w:sz w:val="24"/>
          <w:szCs w:val="24"/>
          <w:lang w:val="ro-RO"/>
        </w:rPr>
        <w:t>)</w:t>
      </w:r>
      <w:r w:rsidR="007B52DD">
        <w:rPr>
          <w:rFonts w:ascii="Times New Roman" w:hAnsi="Times New Roman" w:cs="Times New Roman"/>
          <w:sz w:val="24"/>
          <w:szCs w:val="24"/>
          <w:lang w:val="ro-RO"/>
        </w:rPr>
        <w:t>,</w:t>
      </w:r>
      <w:r w:rsidR="001C5E9C">
        <w:rPr>
          <w:rFonts w:ascii="Times New Roman" w:hAnsi="Times New Roman" w:cs="Times New Roman"/>
          <w:sz w:val="24"/>
          <w:szCs w:val="24"/>
          <w:lang w:val="ro-RO"/>
        </w:rPr>
        <w:t xml:space="preserve"> favorabile unei dezvoltări viguroase a rădăcinilor, permit </w:t>
      </w:r>
      <w:r w:rsidR="001C5E9C">
        <w:rPr>
          <w:rFonts w:ascii="Times New Roman" w:hAnsi="Times New Roman" w:cs="Times New Roman"/>
          <w:sz w:val="24"/>
          <w:szCs w:val="24"/>
          <w:lang w:val="ro-RO"/>
        </w:rPr>
        <w:lastRenderedPageBreak/>
        <w:t>dezvoltarea în bune condiţii a arboretelor. Solurile cu mull sunt favorabile regenerării făgetelor</w:t>
      </w:r>
      <w:r w:rsidR="00EF5787">
        <w:rPr>
          <w:rFonts w:ascii="Times New Roman" w:hAnsi="Times New Roman" w:cs="Times New Roman"/>
          <w:sz w:val="24"/>
          <w:szCs w:val="24"/>
          <w:lang w:val="ro-RO"/>
        </w:rPr>
        <w:t>,</w:t>
      </w:r>
      <w:r w:rsidR="001C5E9C">
        <w:rPr>
          <w:rFonts w:ascii="Times New Roman" w:hAnsi="Times New Roman" w:cs="Times New Roman"/>
          <w:sz w:val="24"/>
          <w:szCs w:val="24"/>
          <w:lang w:val="ro-RO"/>
        </w:rPr>
        <w:t xml:space="preserve"> în timp ce solurile cu moder favorizează regenerarea bradului.</w:t>
      </w:r>
    </w:p>
    <w:p w14:paraId="369DAC02" w14:textId="77777777" w:rsidR="00AC46CF" w:rsidRPr="007B52DD" w:rsidRDefault="00AC46CF" w:rsidP="00471E48">
      <w:pPr>
        <w:pStyle w:val="ListParagraph"/>
        <w:jc w:val="both"/>
        <w:rPr>
          <w:rStyle w:val="BodyTextChar4"/>
          <w:rFonts w:ascii="Times New Roman" w:hAnsi="Times New Roman"/>
          <w:b/>
          <w:i/>
          <w:sz w:val="24"/>
          <w:szCs w:val="24"/>
          <w:lang w:val="ro-RO"/>
        </w:rPr>
      </w:pPr>
    </w:p>
    <w:p w14:paraId="59DC942E" w14:textId="77777777" w:rsidR="00AC46CF" w:rsidRPr="007B52DD" w:rsidRDefault="00AC46CF" w:rsidP="00AC46CF">
      <w:pPr>
        <w:pStyle w:val="ListParagraph"/>
        <w:jc w:val="both"/>
        <w:rPr>
          <w:rStyle w:val="BodyTextChar4"/>
          <w:rFonts w:ascii="Times New Roman" w:hAnsi="Times New Roman"/>
          <w:b/>
          <w:i/>
          <w:sz w:val="24"/>
          <w:szCs w:val="24"/>
          <w:lang w:val="ro-RO"/>
        </w:rPr>
      </w:pPr>
    </w:p>
    <w:p w14:paraId="7E2D7F2D" w14:textId="77777777" w:rsidR="00AC46CF" w:rsidRPr="007B52DD" w:rsidRDefault="00AC46CF" w:rsidP="00644B82">
      <w:pPr>
        <w:jc w:val="center"/>
        <w:rPr>
          <w:rStyle w:val="BodyTextChar4"/>
          <w:rFonts w:ascii="Times New Roman" w:hAnsi="Times New Roman"/>
          <w:b/>
          <w:i/>
          <w:sz w:val="28"/>
          <w:szCs w:val="28"/>
          <w:lang w:val="ro-RO"/>
        </w:rPr>
      </w:pPr>
      <w:r w:rsidRPr="007B52DD">
        <w:rPr>
          <w:rStyle w:val="BodyTextChar4"/>
          <w:rFonts w:ascii="Times New Roman" w:hAnsi="Times New Roman"/>
          <w:b/>
          <w:i/>
          <w:sz w:val="28"/>
          <w:szCs w:val="28"/>
          <w:lang w:val="ro-RO"/>
        </w:rPr>
        <w:t>Districambosol prespodic – DCep</w:t>
      </w:r>
    </w:p>
    <w:p w14:paraId="3274D2B7" w14:textId="77777777" w:rsidR="00AC46CF" w:rsidRPr="007B52DD" w:rsidRDefault="00AC46CF" w:rsidP="00AC46CF">
      <w:pPr>
        <w:pStyle w:val="ListParagraph"/>
        <w:jc w:val="both"/>
        <w:rPr>
          <w:rStyle w:val="BodyTextChar4"/>
          <w:rFonts w:ascii="Times New Roman" w:hAnsi="Times New Roman"/>
          <w:b/>
          <w:i/>
          <w:sz w:val="24"/>
          <w:szCs w:val="24"/>
          <w:lang w:val="ro-RO"/>
        </w:rPr>
      </w:pPr>
    </w:p>
    <w:p w14:paraId="46C48993" w14:textId="48B54298" w:rsidR="00AC46CF" w:rsidRPr="007B52DD" w:rsidRDefault="00471E48" w:rsidP="00471E48">
      <w:pPr>
        <w:pStyle w:val="ListParagraph"/>
        <w:jc w:val="both"/>
        <w:rPr>
          <w:rStyle w:val="BodyTextChar4"/>
          <w:rFonts w:ascii="Times New Roman" w:hAnsi="Times New Roman"/>
          <w:b/>
          <w:sz w:val="24"/>
          <w:szCs w:val="24"/>
          <w:lang w:val="ro-RO"/>
        </w:rPr>
      </w:pPr>
      <w:r w:rsidRPr="007B52DD">
        <w:rPr>
          <w:rStyle w:val="BodyTextChar4"/>
          <w:rFonts w:ascii="Times New Roman" w:hAnsi="Times New Roman"/>
          <w:b/>
          <w:sz w:val="24"/>
          <w:szCs w:val="24"/>
          <w:lang w:val="ro-RO"/>
        </w:rPr>
        <w:t>Diagnosti</w:t>
      </w:r>
      <w:r w:rsidR="00EF5787">
        <w:rPr>
          <w:rStyle w:val="BodyTextChar4"/>
          <w:rFonts w:ascii="Times New Roman" w:hAnsi="Times New Roman"/>
          <w:b/>
          <w:sz w:val="24"/>
          <w:szCs w:val="24"/>
          <w:lang w:val="ro-RO"/>
        </w:rPr>
        <w:t>c</w:t>
      </w:r>
    </w:p>
    <w:p w14:paraId="7CDEB719" w14:textId="7EC4C8AB" w:rsidR="00AC46CF" w:rsidRPr="00EF5787" w:rsidRDefault="00AC46CF" w:rsidP="00471E48">
      <w:pPr>
        <w:ind w:firstLine="720"/>
        <w:jc w:val="both"/>
        <w:rPr>
          <w:rStyle w:val="BodyTextChar4"/>
          <w:rFonts w:ascii="Times New Roman" w:hAnsi="Times New Roman"/>
          <w:i/>
          <w:color w:val="auto"/>
          <w:sz w:val="24"/>
          <w:szCs w:val="24"/>
          <w:lang w:val="ro-RO" w:bidi="ro-RO"/>
        </w:rPr>
      </w:pPr>
      <w:r w:rsidRPr="00EF5787">
        <w:rPr>
          <w:rFonts w:ascii="Times New Roman" w:hAnsi="Times New Roman" w:cs="Times New Roman"/>
          <w:i/>
          <w:sz w:val="24"/>
          <w:szCs w:val="24"/>
          <w:lang w:val="ro-RO"/>
        </w:rPr>
        <w:t xml:space="preserve">Sunt soluri cu orizont Ao şi orizont subiacent B cambic (Bv) având un grad de saturaţie în baze mai mic de 53% (V% </w:t>
      </w:r>
      <m:oMath>
        <m:r>
          <w:rPr>
            <w:rFonts w:ascii="Cambria Math" w:hAnsi="Cambria Math" w:cs="Times New Roman"/>
            <w:sz w:val="24"/>
            <w:szCs w:val="24"/>
            <w:lang w:val="ro-RO"/>
          </w:rPr>
          <m:t>≤</m:t>
        </m:r>
      </m:oMath>
      <w:r w:rsidRPr="00EF5787">
        <w:rPr>
          <w:rFonts w:ascii="Times New Roman" w:hAnsi="Times New Roman" w:cs="Times New Roman"/>
          <w:i/>
          <w:sz w:val="24"/>
          <w:szCs w:val="24"/>
          <w:lang w:val="ro-RO"/>
        </w:rPr>
        <w:t xml:space="preserve">53), având culori cu valori şi crome peste 3,5 la materialul în stare umedă, începând din partea superioară a orizontului (culori în nuanţe de 10YR). </w:t>
      </w:r>
      <w:r w:rsidRPr="00EF5787">
        <w:rPr>
          <w:rFonts w:ascii="Times New Roman" w:hAnsi="Times New Roman" w:cs="Times New Roman"/>
          <w:i/>
          <w:sz w:val="24"/>
          <w:szCs w:val="24"/>
          <w:lang w:val="ro-RO" w:bidi="ro-RO"/>
        </w:rPr>
        <w:t>Orizontul B este foarte acid</w:t>
      </w:r>
      <w:r w:rsidR="00EF5787">
        <w:rPr>
          <w:rFonts w:ascii="Times New Roman" w:hAnsi="Times New Roman" w:cs="Times New Roman"/>
          <w:i/>
          <w:sz w:val="24"/>
          <w:szCs w:val="24"/>
          <w:lang w:val="ro-RO" w:bidi="ro-RO"/>
        </w:rPr>
        <w:t>,</w:t>
      </w:r>
      <w:r w:rsidRPr="00EF5787">
        <w:rPr>
          <w:rFonts w:ascii="Times New Roman" w:hAnsi="Times New Roman" w:cs="Times New Roman"/>
          <w:i/>
          <w:sz w:val="24"/>
          <w:szCs w:val="24"/>
          <w:lang w:val="ro-RO" w:bidi="ro-RO"/>
        </w:rPr>
        <w:t xml:space="preserve"> cu oarecare acumulare iluvială de material amorf activ predominant aluminic şi mai puţin material activ ferric, astfel că nu are culori roşcate</w:t>
      </w:r>
      <w:r w:rsidR="00EF5787">
        <w:rPr>
          <w:rFonts w:ascii="Times New Roman" w:hAnsi="Times New Roman" w:cs="Times New Roman"/>
          <w:i/>
          <w:sz w:val="24"/>
          <w:szCs w:val="24"/>
          <w:lang w:val="ro-RO" w:bidi="ro-RO"/>
        </w:rPr>
        <w:t>,</w:t>
      </w:r>
      <w:r w:rsidRPr="00EF5787">
        <w:rPr>
          <w:rFonts w:ascii="Times New Roman" w:hAnsi="Times New Roman" w:cs="Times New Roman"/>
          <w:i/>
          <w:sz w:val="24"/>
          <w:szCs w:val="24"/>
          <w:lang w:val="ro-RO" w:bidi="ro-RO"/>
        </w:rPr>
        <w:t xml:space="preserve"> specific</w:t>
      </w:r>
      <w:r w:rsidR="00EF5787">
        <w:rPr>
          <w:rFonts w:ascii="Times New Roman" w:hAnsi="Times New Roman" w:cs="Times New Roman"/>
          <w:i/>
          <w:sz w:val="24"/>
          <w:szCs w:val="24"/>
          <w:lang w:val="ro-RO" w:bidi="ro-RO"/>
        </w:rPr>
        <w:t>e</w:t>
      </w:r>
      <w:r w:rsidRPr="00EF5787">
        <w:rPr>
          <w:rFonts w:ascii="Times New Roman" w:hAnsi="Times New Roman" w:cs="Times New Roman"/>
          <w:i/>
          <w:sz w:val="24"/>
          <w:szCs w:val="24"/>
          <w:lang w:val="ro-RO" w:bidi="ro-RO"/>
        </w:rPr>
        <w:t xml:space="preserve"> orizontului B spodic.</w:t>
      </w:r>
    </w:p>
    <w:p w14:paraId="07232D1A" w14:textId="77777777" w:rsidR="00AC46CF" w:rsidRPr="00EF5787" w:rsidRDefault="00AC46CF" w:rsidP="00471E48">
      <w:pPr>
        <w:ind w:firstLine="720"/>
        <w:jc w:val="both"/>
        <w:rPr>
          <w:rStyle w:val="BodyTextChar4"/>
          <w:rFonts w:ascii="Times New Roman" w:hAnsi="Times New Roman"/>
          <w:b/>
          <w:sz w:val="24"/>
          <w:szCs w:val="24"/>
          <w:lang w:val="ro-RO"/>
        </w:rPr>
      </w:pPr>
      <w:r w:rsidRPr="00EF5787">
        <w:rPr>
          <w:rStyle w:val="BodyTextChar4"/>
          <w:rFonts w:ascii="Times New Roman" w:hAnsi="Times New Roman"/>
          <w:b/>
          <w:sz w:val="24"/>
          <w:szCs w:val="24"/>
          <w:lang w:val="ro-RO"/>
        </w:rPr>
        <w:t>Răspândire</w:t>
      </w:r>
      <w:r w:rsidR="0091546B" w:rsidRPr="00EF5787">
        <w:rPr>
          <w:rStyle w:val="BodyTextChar4"/>
          <w:rFonts w:ascii="Times New Roman" w:hAnsi="Times New Roman"/>
          <w:b/>
          <w:sz w:val="24"/>
          <w:szCs w:val="24"/>
          <w:lang w:val="ro-RO"/>
        </w:rPr>
        <w:t>, condiţii natural</w:t>
      </w:r>
      <w:r w:rsidR="00471E48" w:rsidRPr="00EF5787">
        <w:rPr>
          <w:rStyle w:val="BodyTextChar4"/>
          <w:rFonts w:ascii="Times New Roman" w:hAnsi="Times New Roman"/>
          <w:b/>
          <w:sz w:val="24"/>
          <w:szCs w:val="24"/>
          <w:lang w:val="ro-RO"/>
        </w:rPr>
        <w:t>e</w:t>
      </w:r>
      <w:r w:rsidR="0091546B" w:rsidRPr="00EF5787">
        <w:rPr>
          <w:rStyle w:val="BodyTextChar4"/>
          <w:rFonts w:ascii="Times New Roman" w:hAnsi="Times New Roman"/>
          <w:b/>
          <w:sz w:val="24"/>
          <w:szCs w:val="24"/>
          <w:lang w:val="ro-RO"/>
        </w:rPr>
        <w:t xml:space="preserve"> de formare, procese pedogenetice</w:t>
      </w:r>
    </w:p>
    <w:p w14:paraId="6B85EB06" w14:textId="3A8C1B2D" w:rsidR="00AC46CF" w:rsidRPr="00EF5787" w:rsidRDefault="00671509" w:rsidP="00471E48">
      <w:pPr>
        <w:ind w:firstLine="720"/>
        <w:jc w:val="both"/>
        <w:rPr>
          <w:rStyle w:val="BodyTextChar4"/>
          <w:rFonts w:ascii="Times New Roman" w:hAnsi="Times New Roman"/>
          <w:sz w:val="24"/>
          <w:szCs w:val="24"/>
        </w:rPr>
      </w:pPr>
      <w:r w:rsidRPr="00EF5787">
        <w:rPr>
          <w:rStyle w:val="BodyTextChar4"/>
          <w:rFonts w:ascii="Times New Roman" w:hAnsi="Times New Roman"/>
          <w:sz w:val="24"/>
          <w:szCs w:val="24"/>
          <w:lang w:val="ro-RO"/>
        </w:rPr>
        <w:t>Sunt</w:t>
      </w:r>
      <w:r w:rsidR="0028617A" w:rsidRPr="00EF5787">
        <w:rPr>
          <w:rStyle w:val="BodyTextChar4"/>
          <w:rFonts w:ascii="Times New Roman" w:hAnsi="Times New Roman"/>
          <w:sz w:val="24"/>
          <w:szCs w:val="24"/>
          <w:lang w:val="ro-RO"/>
        </w:rPr>
        <w:t xml:space="preserve"> î</w:t>
      </w:r>
      <w:r w:rsidRPr="00EF5787">
        <w:rPr>
          <w:rStyle w:val="BodyTextChar4"/>
          <w:rFonts w:ascii="Times New Roman" w:hAnsi="Times New Roman"/>
          <w:sz w:val="24"/>
          <w:szCs w:val="24"/>
          <w:lang w:val="ro-RO"/>
        </w:rPr>
        <w:t xml:space="preserve">ntâlnite </w:t>
      </w:r>
      <w:r w:rsidR="0028617A" w:rsidRPr="00EF5787">
        <w:rPr>
          <w:rStyle w:val="BodyTextChar4"/>
          <w:rFonts w:ascii="Times New Roman" w:hAnsi="Times New Roman"/>
          <w:sz w:val="24"/>
          <w:szCs w:val="24"/>
          <w:lang w:val="ro-RO"/>
        </w:rPr>
        <w:t>în etajul alpin superior</w:t>
      </w:r>
      <w:r w:rsidR="00EF5787">
        <w:rPr>
          <w:rStyle w:val="BodyTextChar4"/>
          <w:rFonts w:ascii="Times New Roman" w:hAnsi="Times New Roman"/>
          <w:sz w:val="24"/>
          <w:szCs w:val="24"/>
          <w:lang w:val="ro-RO"/>
        </w:rPr>
        <w:t>,</w:t>
      </w:r>
      <w:r w:rsidR="0028617A" w:rsidRPr="00EF5787">
        <w:rPr>
          <w:rStyle w:val="BodyTextChar4"/>
          <w:rFonts w:ascii="Times New Roman" w:hAnsi="Times New Roman"/>
          <w:sz w:val="24"/>
          <w:szCs w:val="24"/>
          <w:lang w:val="ro-RO"/>
        </w:rPr>
        <w:t xml:space="preserve"> sub asociații de </w:t>
      </w:r>
      <w:r w:rsidR="0028617A" w:rsidRPr="00EF5787">
        <w:rPr>
          <w:rStyle w:val="BodyTextChar4"/>
          <w:rFonts w:ascii="Times New Roman" w:hAnsi="Times New Roman"/>
          <w:i/>
          <w:sz w:val="24"/>
          <w:szCs w:val="24"/>
          <w:lang w:val="ro-RO"/>
        </w:rPr>
        <w:t>Carex curvula</w:t>
      </w:r>
      <w:r w:rsidR="002772F0" w:rsidRPr="00EF5787">
        <w:rPr>
          <w:rStyle w:val="BodyTextChar4"/>
          <w:rFonts w:ascii="Times New Roman" w:hAnsi="Times New Roman"/>
          <w:sz w:val="24"/>
          <w:szCs w:val="24"/>
          <w:lang w:val="ro-RO"/>
        </w:rPr>
        <w:t xml:space="preserve"> și </w:t>
      </w:r>
      <w:r w:rsidR="002772F0" w:rsidRPr="00EF5787">
        <w:rPr>
          <w:rStyle w:val="BodyTextChar4"/>
          <w:rFonts w:ascii="Times New Roman" w:hAnsi="Times New Roman"/>
          <w:i/>
          <w:sz w:val="24"/>
          <w:szCs w:val="24"/>
          <w:lang w:val="ro-RO"/>
        </w:rPr>
        <w:t>Festuca suspina</w:t>
      </w:r>
      <w:r w:rsidR="002772F0" w:rsidRPr="00EF5787">
        <w:rPr>
          <w:rStyle w:val="BodyTextChar4"/>
          <w:rFonts w:ascii="Times New Roman" w:hAnsi="Times New Roman"/>
          <w:sz w:val="24"/>
          <w:szCs w:val="24"/>
          <w:lang w:val="ro-RO"/>
        </w:rPr>
        <w:t xml:space="preserve"> etc.</w:t>
      </w:r>
      <w:r w:rsidR="00BC640B" w:rsidRPr="00EF5787">
        <w:rPr>
          <w:rStyle w:val="BodyTextChar4"/>
          <w:rFonts w:ascii="Times New Roman" w:hAnsi="Times New Roman"/>
          <w:sz w:val="24"/>
          <w:szCs w:val="24"/>
          <w:lang w:val="ro-RO"/>
        </w:rPr>
        <w:t xml:space="preserve"> </w:t>
      </w:r>
      <w:r w:rsidR="00BC640B" w:rsidRPr="00EF5787">
        <w:rPr>
          <w:rStyle w:val="BodyTextChar4"/>
          <w:rFonts w:ascii="Times New Roman" w:hAnsi="Times New Roman"/>
          <w:sz w:val="24"/>
          <w:szCs w:val="24"/>
        </w:rPr>
        <w:t>Se formeaz</w:t>
      </w:r>
      <w:r w:rsidR="002772F0" w:rsidRPr="00EF5787">
        <w:rPr>
          <w:rStyle w:val="BodyTextChar4"/>
          <w:rFonts w:ascii="Times New Roman" w:hAnsi="Times New Roman"/>
          <w:sz w:val="24"/>
          <w:szCs w:val="24"/>
        </w:rPr>
        <w:t>ă pe depozite de dezagregare (conglomerate, gresii, șisturi cristaline etc</w:t>
      </w:r>
      <w:r w:rsidR="00EF5787">
        <w:rPr>
          <w:rStyle w:val="BodyTextChar4"/>
          <w:rFonts w:ascii="Times New Roman" w:hAnsi="Times New Roman"/>
          <w:sz w:val="24"/>
          <w:szCs w:val="24"/>
        </w:rPr>
        <w:t>.</w:t>
      </w:r>
      <w:r w:rsidR="002772F0" w:rsidRPr="00EF5787">
        <w:rPr>
          <w:rStyle w:val="BodyTextChar4"/>
          <w:rFonts w:ascii="Times New Roman" w:hAnsi="Times New Roman"/>
          <w:sz w:val="24"/>
          <w:szCs w:val="24"/>
        </w:rPr>
        <w:t>), pe versanți puternic înclinați sau platforme.</w:t>
      </w:r>
    </w:p>
    <w:p w14:paraId="0B96484F" w14:textId="6250F0D7" w:rsidR="00EA49ED" w:rsidRPr="001A716F" w:rsidRDefault="00EA49ED" w:rsidP="00471E48">
      <w:pPr>
        <w:spacing w:after="0" w:line="360" w:lineRule="auto"/>
        <w:ind w:firstLine="720"/>
        <w:jc w:val="both"/>
        <w:rPr>
          <w:rStyle w:val="BodyTextChar4"/>
          <w:rFonts w:ascii="Times New Roman" w:eastAsiaTheme="minorEastAsia" w:hAnsi="Times New Roman"/>
          <w:bCs/>
          <w:sz w:val="24"/>
          <w:szCs w:val="24"/>
          <w:lang w:val="ro-RO"/>
        </w:rPr>
      </w:pPr>
      <w:r w:rsidRPr="00EF5787">
        <w:rPr>
          <w:rStyle w:val="BodyTextChar4"/>
          <w:rFonts w:ascii="Times New Roman" w:hAnsi="Times New Roman"/>
          <w:sz w:val="24"/>
          <w:szCs w:val="24"/>
        </w:rPr>
        <w:t>Prin reacţia puternic acidă, nesaturarea înaintată</w:t>
      </w:r>
      <w:r w:rsidR="001A4F3C" w:rsidRPr="00EF5787">
        <w:rPr>
          <w:rStyle w:val="BodyTextChar4"/>
          <w:rFonts w:ascii="Times New Roman" w:hAnsi="Times New Roman"/>
          <w:sz w:val="24"/>
          <w:szCs w:val="24"/>
        </w:rPr>
        <w:t xml:space="preserve"> </w:t>
      </w:r>
      <w:r w:rsidRPr="00EF5787">
        <w:rPr>
          <w:rStyle w:val="BodyTextChar4"/>
          <w:rFonts w:ascii="Times New Roman" w:hAnsi="Times New Roman"/>
          <w:sz w:val="24"/>
          <w:szCs w:val="24"/>
        </w:rPr>
        <w:t>şi procesele de alterare active</w:t>
      </w:r>
      <w:r w:rsidR="0054051D">
        <w:rPr>
          <w:rStyle w:val="BodyTextChar4"/>
          <w:rFonts w:ascii="Times New Roman" w:hAnsi="Times New Roman"/>
          <w:sz w:val="24"/>
          <w:szCs w:val="24"/>
        </w:rPr>
        <w:t>,</w:t>
      </w:r>
      <w:r w:rsidRPr="00EF5787">
        <w:rPr>
          <w:rStyle w:val="BodyTextChar4"/>
          <w:rFonts w:ascii="Times New Roman" w:hAnsi="Times New Roman"/>
          <w:sz w:val="24"/>
          <w:szCs w:val="24"/>
        </w:rPr>
        <w:t xml:space="preserve"> materializate prin procentul ridicat de sescvioxizi liberi, acest subtip de sol se apropie din pun</w:t>
      </w:r>
      <w:r w:rsidR="00E06234" w:rsidRPr="00EF5787">
        <w:rPr>
          <w:rStyle w:val="BodyTextChar4"/>
          <w:rFonts w:ascii="Times New Roman" w:hAnsi="Times New Roman"/>
          <w:sz w:val="24"/>
          <w:szCs w:val="24"/>
        </w:rPr>
        <w:t>ct de vedere genetic şi geograf</w:t>
      </w:r>
      <w:r w:rsidRPr="00EF5787">
        <w:rPr>
          <w:rStyle w:val="BodyTextChar4"/>
          <w:rFonts w:ascii="Times New Roman" w:hAnsi="Times New Roman"/>
          <w:sz w:val="24"/>
          <w:szCs w:val="24"/>
        </w:rPr>
        <w:t>ic de podzoluri.</w:t>
      </w:r>
      <w:r w:rsidR="00E06234" w:rsidRPr="00E06234">
        <w:rPr>
          <w:rStyle w:val="BodytextBold"/>
          <w:rFonts w:eastAsiaTheme="minorEastAsia"/>
          <w:b w:val="0"/>
          <w:sz w:val="24"/>
          <w:szCs w:val="24"/>
          <w:lang w:val="ro-RO"/>
        </w:rPr>
        <w:t xml:space="preserve"> </w:t>
      </w:r>
      <w:r w:rsidR="00E06234">
        <w:rPr>
          <w:rStyle w:val="BodytextBold"/>
          <w:rFonts w:eastAsiaTheme="minorEastAsia"/>
          <w:b w:val="0"/>
          <w:sz w:val="24"/>
          <w:szCs w:val="24"/>
          <w:lang w:val="ro-RO"/>
        </w:rPr>
        <w:t>Aspectul morfologic caracteristic podzolurilor, mai ales nua</w:t>
      </w:r>
      <w:r w:rsidR="001A716F">
        <w:rPr>
          <w:rStyle w:val="BodytextBold"/>
          <w:rFonts w:eastAsiaTheme="minorEastAsia"/>
          <w:b w:val="0"/>
          <w:sz w:val="24"/>
          <w:szCs w:val="24"/>
          <w:lang w:val="ro-RO"/>
        </w:rPr>
        <w:t>nţa ruginie a orizontului B</w:t>
      </w:r>
      <w:r w:rsidR="0054051D">
        <w:rPr>
          <w:rStyle w:val="BodytextBold"/>
          <w:rFonts w:eastAsiaTheme="minorEastAsia"/>
          <w:b w:val="0"/>
          <w:sz w:val="24"/>
          <w:szCs w:val="24"/>
          <w:lang w:val="ro-RO"/>
        </w:rPr>
        <w:t>,</w:t>
      </w:r>
      <w:r w:rsidR="001A716F">
        <w:rPr>
          <w:rStyle w:val="BodytextBold"/>
          <w:rFonts w:eastAsiaTheme="minorEastAsia"/>
          <w:b w:val="0"/>
          <w:sz w:val="24"/>
          <w:szCs w:val="24"/>
          <w:lang w:val="ro-RO"/>
        </w:rPr>
        <w:t xml:space="preserve"> este</w:t>
      </w:r>
      <w:r w:rsidR="008054AE">
        <w:rPr>
          <w:rStyle w:val="BodytextBold"/>
          <w:rFonts w:eastAsiaTheme="minorEastAsia"/>
          <w:b w:val="0"/>
          <w:sz w:val="24"/>
          <w:szCs w:val="24"/>
          <w:lang w:val="ro-RO"/>
        </w:rPr>
        <w:t xml:space="preserve"> </w:t>
      </w:r>
      <w:r w:rsidR="001A716F">
        <w:rPr>
          <w:rStyle w:val="BodytextBold"/>
          <w:rFonts w:eastAsiaTheme="minorEastAsia"/>
          <w:b w:val="0"/>
          <w:sz w:val="24"/>
          <w:szCs w:val="24"/>
          <w:lang w:val="ro-RO"/>
        </w:rPr>
        <w:t>slab exprimat</w:t>
      </w:r>
      <w:r w:rsidR="00E06234">
        <w:rPr>
          <w:rStyle w:val="BodytextBold"/>
          <w:rFonts w:eastAsiaTheme="minorEastAsia"/>
          <w:b w:val="0"/>
          <w:sz w:val="24"/>
          <w:szCs w:val="24"/>
          <w:lang w:val="ro-RO"/>
        </w:rPr>
        <w:t>,</w:t>
      </w:r>
      <w:r w:rsidR="00AB23CB">
        <w:rPr>
          <w:rStyle w:val="BodytextBold"/>
          <w:rFonts w:eastAsiaTheme="minorEastAsia"/>
          <w:b w:val="0"/>
          <w:sz w:val="24"/>
          <w:szCs w:val="24"/>
          <w:lang w:val="ro-RO"/>
        </w:rPr>
        <w:t xml:space="preserve"> orizontul Bcp prezentând o culoare brună sau brun închisă</w:t>
      </w:r>
      <w:r w:rsidR="005F4F52">
        <w:rPr>
          <w:rStyle w:val="BodytextBold"/>
          <w:rFonts w:eastAsiaTheme="minorEastAsia"/>
          <w:b w:val="0"/>
          <w:sz w:val="24"/>
          <w:szCs w:val="24"/>
          <w:lang w:val="ro-RO"/>
        </w:rPr>
        <w:t xml:space="preserve"> cel puţin în partea superioară</w:t>
      </w:r>
      <w:r w:rsidR="005F4F52" w:rsidRPr="0054051D">
        <w:rPr>
          <w:rStyle w:val="BodytextBold"/>
          <w:rFonts w:eastAsiaTheme="minorEastAsia"/>
          <w:b w:val="0"/>
          <w:sz w:val="24"/>
          <w:szCs w:val="24"/>
          <w:lang w:val="ro-RO"/>
        </w:rPr>
        <w:t>;</w:t>
      </w:r>
      <w:r w:rsidR="00E06234">
        <w:rPr>
          <w:rStyle w:val="BodytextBold"/>
          <w:rFonts w:eastAsiaTheme="minorEastAsia"/>
          <w:b w:val="0"/>
          <w:sz w:val="24"/>
          <w:szCs w:val="24"/>
          <w:lang w:val="ro-RO"/>
        </w:rPr>
        <w:t xml:space="preserve"> </w:t>
      </w:r>
      <w:r w:rsidR="001A716F">
        <w:rPr>
          <w:rStyle w:val="BodytextBold"/>
          <w:rFonts w:eastAsiaTheme="minorEastAsia"/>
          <w:b w:val="0"/>
          <w:sz w:val="24"/>
          <w:szCs w:val="24"/>
          <w:lang w:val="ro-RO"/>
        </w:rPr>
        <w:t>la nivelul orizontului Bcp</w:t>
      </w:r>
      <w:r w:rsidR="0054051D">
        <w:rPr>
          <w:rStyle w:val="BodytextBold"/>
          <w:rFonts w:eastAsiaTheme="minorEastAsia"/>
          <w:b w:val="0"/>
          <w:sz w:val="24"/>
          <w:szCs w:val="24"/>
          <w:lang w:val="ro-RO"/>
        </w:rPr>
        <w:t>,</w:t>
      </w:r>
      <w:r w:rsidR="001A716F">
        <w:rPr>
          <w:rStyle w:val="BodytextBold"/>
          <w:rFonts w:eastAsiaTheme="minorEastAsia"/>
          <w:b w:val="0"/>
          <w:sz w:val="24"/>
          <w:szCs w:val="24"/>
          <w:lang w:val="ro-RO"/>
        </w:rPr>
        <w:t xml:space="preserve"> dinamica podzolirii este pusă în evidenţă prin analize</w:t>
      </w:r>
      <w:r w:rsidR="00E06234">
        <w:rPr>
          <w:rStyle w:val="BodytextBold"/>
          <w:rFonts w:eastAsiaTheme="minorEastAsia"/>
          <w:b w:val="0"/>
          <w:sz w:val="24"/>
          <w:szCs w:val="24"/>
          <w:lang w:val="ro-RO"/>
        </w:rPr>
        <w:t xml:space="preserve"> </w:t>
      </w:r>
      <w:r w:rsidR="00E06234">
        <w:rPr>
          <w:rStyle w:val="BodytextBold"/>
          <w:rFonts w:eastAsiaTheme="minorEastAsia"/>
          <w:b w:val="0"/>
          <w:sz w:val="24"/>
          <w:szCs w:val="24"/>
          <w:lang w:val="ro-RO"/>
        </w:rPr>
        <w:lastRenderedPageBreak/>
        <w:t>chimice care arată un conţinut mai mare în sescvioxizi liberi în orizontul B</w:t>
      </w:r>
      <w:r w:rsidR="001A716F">
        <w:rPr>
          <w:rStyle w:val="BodytextBold"/>
          <w:rFonts w:eastAsiaTheme="minorEastAsia"/>
          <w:b w:val="0"/>
          <w:sz w:val="24"/>
          <w:szCs w:val="24"/>
          <w:lang w:val="ro-RO"/>
        </w:rPr>
        <w:t>cp</w:t>
      </w:r>
      <w:r w:rsidR="00E06234">
        <w:rPr>
          <w:rStyle w:val="BodytextBold"/>
          <w:rFonts w:eastAsiaTheme="minorEastAsia"/>
          <w:b w:val="0"/>
          <w:sz w:val="24"/>
          <w:szCs w:val="24"/>
          <w:lang w:val="ro-RO"/>
        </w:rPr>
        <w:t xml:space="preserve"> faţă de orizontul A (este cazul prepodzolurilor din zonele inferioare ale arealului de răspândire).</w:t>
      </w:r>
    </w:p>
    <w:p w14:paraId="1F60AD62" w14:textId="3034172C" w:rsidR="005F4F52" w:rsidRPr="0054051D" w:rsidRDefault="001A4F3C" w:rsidP="00471E48">
      <w:pPr>
        <w:ind w:firstLine="720"/>
        <w:jc w:val="both"/>
        <w:rPr>
          <w:rStyle w:val="BodyTextChar4"/>
          <w:rFonts w:ascii="Times New Roman" w:hAnsi="Times New Roman"/>
          <w:sz w:val="24"/>
          <w:szCs w:val="24"/>
          <w:lang w:val="ro-RO"/>
        </w:rPr>
      </w:pPr>
      <w:r w:rsidRPr="0054051D">
        <w:rPr>
          <w:rStyle w:val="BodyTextChar4"/>
          <w:rFonts w:ascii="Times New Roman" w:hAnsi="Times New Roman"/>
          <w:sz w:val="24"/>
          <w:szCs w:val="24"/>
          <w:lang w:val="ro-RO"/>
        </w:rPr>
        <w:t>Sunt soluri de tranz</w:t>
      </w:r>
      <w:r w:rsidR="002772F0" w:rsidRPr="0054051D">
        <w:rPr>
          <w:rStyle w:val="BodyTextChar4"/>
          <w:rFonts w:ascii="Times New Roman" w:hAnsi="Times New Roman"/>
          <w:sz w:val="24"/>
          <w:szCs w:val="24"/>
          <w:lang w:val="ro-RO"/>
        </w:rPr>
        <w:t>iție spre podzoluri, prezentând</w:t>
      </w:r>
      <w:r w:rsidR="0054051D">
        <w:rPr>
          <w:rStyle w:val="BodyTextChar4"/>
          <w:rFonts w:ascii="Times New Roman" w:hAnsi="Times New Roman"/>
          <w:sz w:val="24"/>
          <w:szCs w:val="24"/>
          <w:lang w:val="ro-RO"/>
        </w:rPr>
        <w:t>,</w:t>
      </w:r>
      <w:r w:rsidR="002772F0" w:rsidRPr="0054051D">
        <w:rPr>
          <w:rStyle w:val="BodyTextChar4"/>
          <w:rFonts w:ascii="Times New Roman" w:hAnsi="Times New Roman"/>
          <w:sz w:val="24"/>
          <w:szCs w:val="24"/>
          <w:lang w:val="ro-RO"/>
        </w:rPr>
        <w:t xml:space="preserve"> însă</w:t>
      </w:r>
      <w:r w:rsidR="0054051D">
        <w:rPr>
          <w:rStyle w:val="BodyTextChar4"/>
          <w:rFonts w:ascii="Times New Roman" w:hAnsi="Times New Roman"/>
          <w:sz w:val="24"/>
          <w:szCs w:val="24"/>
          <w:lang w:val="ro-RO"/>
        </w:rPr>
        <w:t>,</w:t>
      </w:r>
      <w:r w:rsidR="002772F0" w:rsidRPr="0054051D">
        <w:rPr>
          <w:rStyle w:val="BodyTextChar4"/>
          <w:rFonts w:ascii="Times New Roman" w:hAnsi="Times New Roman"/>
          <w:sz w:val="24"/>
          <w:szCs w:val="24"/>
          <w:lang w:val="ro-RO"/>
        </w:rPr>
        <w:t xml:space="preserve"> o</w:t>
      </w:r>
      <w:r w:rsidR="00AB23CB" w:rsidRPr="0054051D">
        <w:rPr>
          <w:rStyle w:val="BodyTextChar4"/>
          <w:rFonts w:ascii="Times New Roman" w:hAnsi="Times New Roman"/>
          <w:sz w:val="24"/>
          <w:szCs w:val="24"/>
          <w:lang w:val="ro-RO"/>
        </w:rPr>
        <w:t xml:space="preserve"> slabă acumulare de sescvioxizi şi o acumulare iluvială intensă de material amorf </w:t>
      </w:r>
      <w:r w:rsidR="005F4F52" w:rsidRPr="0054051D">
        <w:rPr>
          <w:rStyle w:val="BodyTextChar4"/>
          <w:rFonts w:ascii="Times New Roman" w:hAnsi="Times New Roman"/>
          <w:sz w:val="24"/>
          <w:szCs w:val="24"/>
          <w:lang w:val="ro-RO"/>
        </w:rPr>
        <w:t>activ, predominant humic şi aluminic.</w:t>
      </w:r>
    </w:p>
    <w:p w14:paraId="5AE8424C" w14:textId="77777777" w:rsidR="0091546B" w:rsidRPr="0054051D" w:rsidRDefault="0091546B" w:rsidP="00471E48">
      <w:pPr>
        <w:ind w:firstLine="720"/>
        <w:jc w:val="both"/>
        <w:rPr>
          <w:rStyle w:val="BodyTextChar4"/>
          <w:rFonts w:ascii="Times New Roman" w:hAnsi="Times New Roman"/>
          <w:b/>
          <w:sz w:val="24"/>
          <w:szCs w:val="24"/>
        </w:rPr>
      </w:pPr>
      <w:r w:rsidRPr="0054051D">
        <w:rPr>
          <w:rStyle w:val="BodyTextChar4"/>
          <w:rFonts w:ascii="Times New Roman" w:hAnsi="Times New Roman"/>
          <w:b/>
          <w:sz w:val="24"/>
          <w:szCs w:val="24"/>
        </w:rPr>
        <w:t>Alcătuirea profilului</w:t>
      </w:r>
    </w:p>
    <w:p w14:paraId="1B443235" w14:textId="77777777" w:rsidR="002772F0" w:rsidRPr="0054051D" w:rsidRDefault="002772F0" w:rsidP="00471E48">
      <w:pPr>
        <w:ind w:firstLine="720"/>
        <w:jc w:val="both"/>
        <w:rPr>
          <w:rStyle w:val="BodyTextChar4"/>
          <w:rFonts w:ascii="Times New Roman" w:hAnsi="Times New Roman"/>
          <w:sz w:val="24"/>
          <w:szCs w:val="24"/>
        </w:rPr>
      </w:pPr>
      <w:r w:rsidRPr="0054051D">
        <w:rPr>
          <w:rStyle w:val="BodyTextChar4"/>
          <w:rFonts w:ascii="Times New Roman" w:hAnsi="Times New Roman"/>
          <w:sz w:val="24"/>
          <w:szCs w:val="24"/>
        </w:rPr>
        <w:t xml:space="preserve"> Pot prezenta următoarele succesiuni de orizonturi:</w:t>
      </w:r>
    </w:p>
    <w:p w14:paraId="2246D181" w14:textId="77777777" w:rsidR="002772F0" w:rsidRPr="00D40CA0" w:rsidRDefault="002772F0" w:rsidP="002772F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1E008D3" w14:textId="77777777" w:rsidR="002772F0" w:rsidRDefault="002772F0" w:rsidP="002772F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5ABF3AA7" w14:textId="77777777" w:rsidR="002772F0" w:rsidRPr="00D40CA0" w:rsidRDefault="002772F0" w:rsidP="002772F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7539F4C0" w14:textId="77777777" w:rsidR="002772F0" w:rsidRDefault="002772F0" w:rsidP="002772F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4B6F7305" w14:textId="5969AEB3" w:rsidR="002772F0" w:rsidRPr="00385F5D" w:rsidRDefault="002772F0" w:rsidP="00471E48">
      <w:pPr>
        <w:ind w:firstLine="720"/>
        <w:jc w:val="both"/>
        <w:rPr>
          <w:rStyle w:val="BodyTextChar4"/>
          <w:rFonts w:ascii="Times New Roman" w:eastAsiaTheme="minorEastAsia" w:hAnsi="Times New Roman"/>
          <w:sz w:val="24"/>
          <w:szCs w:val="24"/>
        </w:rPr>
      </w:pPr>
      <w:r w:rsidRPr="00385F5D">
        <w:rPr>
          <w:rStyle w:val="BodyTextChar4"/>
          <w:rFonts w:ascii="Times New Roman" w:hAnsi="Times New Roman"/>
          <w:b/>
          <w:i/>
          <w:sz w:val="24"/>
          <w:szCs w:val="24"/>
        </w:rPr>
        <w:t xml:space="preserve">Orizontul O </w:t>
      </w:r>
      <m:oMath>
        <m:r>
          <m:rPr>
            <m:sty m:val="bi"/>
          </m:rPr>
          <w:rPr>
            <w:rStyle w:val="BodyTextChar4"/>
            <w:rFonts w:ascii="Cambria Math" w:hAnsi="Cambria Math"/>
            <w:sz w:val="24"/>
            <w:szCs w:val="24"/>
          </w:rPr>
          <m:t>→</m:t>
        </m:r>
      </m:oMath>
      <w:r w:rsidRPr="00385F5D">
        <w:rPr>
          <w:rStyle w:val="BodyTextChar4"/>
          <w:rFonts w:ascii="Times New Roman" w:eastAsiaTheme="minorEastAsia" w:hAnsi="Times New Roman"/>
          <w:b/>
          <w:i/>
          <w:sz w:val="24"/>
          <w:szCs w:val="24"/>
        </w:rPr>
        <w:t xml:space="preserve"> </w:t>
      </w:r>
      <w:r w:rsidRPr="00385F5D">
        <w:rPr>
          <w:rStyle w:val="BodyTextChar4"/>
          <w:rFonts w:ascii="Times New Roman" w:eastAsiaTheme="minorEastAsia" w:hAnsi="Times New Roman"/>
          <w:sz w:val="24"/>
          <w:szCs w:val="24"/>
        </w:rPr>
        <w:t xml:space="preserve">4 </w:t>
      </w:r>
      <w:r w:rsidR="00385F5D">
        <w:rPr>
          <w:rStyle w:val="BodyTextChar4"/>
          <w:rFonts w:ascii="Times New Roman" w:eastAsiaTheme="minorEastAsia" w:hAnsi="Times New Roman"/>
          <w:sz w:val="24"/>
          <w:szCs w:val="24"/>
        </w:rPr>
        <w:t>–</w:t>
      </w:r>
      <w:r w:rsidRPr="00385F5D">
        <w:rPr>
          <w:rStyle w:val="BodyTextChar4"/>
          <w:rFonts w:ascii="Times New Roman" w:eastAsiaTheme="minorEastAsia" w:hAnsi="Times New Roman"/>
          <w:sz w:val="24"/>
          <w:szCs w:val="24"/>
        </w:rPr>
        <w:t xml:space="preserve"> 7 cm grosime, alcătuit dintr-o pâslă de rădăcini sau de rizomi de culoare brun cenușiu închis.</w:t>
      </w:r>
    </w:p>
    <w:p w14:paraId="0D9C57AB" w14:textId="77777777" w:rsidR="002772F0" w:rsidRPr="00385F5D" w:rsidRDefault="002772F0" w:rsidP="00471E48">
      <w:pPr>
        <w:ind w:firstLine="720"/>
        <w:jc w:val="both"/>
        <w:rPr>
          <w:rStyle w:val="BodyTextChar4"/>
          <w:rFonts w:ascii="Times New Roman" w:eastAsiaTheme="minorEastAsia" w:hAnsi="Times New Roman"/>
          <w:sz w:val="24"/>
          <w:szCs w:val="24"/>
        </w:rPr>
      </w:pPr>
      <w:r w:rsidRPr="00385F5D">
        <w:rPr>
          <w:rStyle w:val="BodyTextChar4"/>
          <w:rFonts w:ascii="Times New Roman" w:hAnsi="Times New Roman"/>
          <w:b/>
          <w:i/>
          <w:sz w:val="24"/>
          <w:szCs w:val="24"/>
        </w:rPr>
        <w:t xml:space="preserve">Orizontul Ao </w:t>
      </w:r>
      <m:oMath>
        <m:r>
          <m:rPr>
            <m:sty m:val="bi"/>
          </m:rPr>
          <w:rPr>
            <w:rStyle w:val="BodyTextChar4"/>
            <w:rFonts w:ascii="Cambria Math" w:hAnsi="Cambria Math"/>
            <w:sz w:val="24"/>
            <w:szCs w:val="24"/>
          </w:rPr>
          <m:t>→</m:t>
        </m:r>
      </m:oMath>
      <w:r w:rsidRPr="00385F5D">
        <w:rPr>
          <w:rStyle w:val="BodyTextChar4"/>
          <w:rFonts w:ascii="Times New Roman" w:eastAsiaTheme="minorEastAsia" w:hAnsi="Times New Roman"/>
          <w:b/>
          <w:i/>
          <w:sz w:val="24"/>
          <w:szCs w:val="24"/>
        </w:rPr>
        <w:t xml:space="preserve"> </w:t>
      </w:r>
      <w:r w:rsidR="00EA49ED" w:rsidRPr="00385F5D">
        <w:rPr>
          <w:rStyle w:val="BodyTextChar4"/>
          <w:rFonts w:ascii="Times New Roman" w:eastAsiaTheme="minorEastAsia" w:hAnsi="Times New Roman"/>
          <w:sz w:val="24"/>
          <w:szCs w:val="24"/>
        </w:rPr>
        <w:t>15 – 25 cm grosime, brun-</w:t>
      </w:r>
      <w:r w:rsidRPr="00385F5D">
        <w:rPr>
          <w:rStyle w:val="BodyTextChar4"/>
          <w:rFonts w:ascii="Times New Roman" w:eastAsiaTheme="minorEastAsia" w:hAnsi="Times New Roman"/>
          <w:sz w:val="24"/>
          <w:szCs w:val="24"/>
        </w:rPr>
        <w:t>cenușiu foarte închi</w:t>
      </w:r>
      <w:r w:rsidR="00EA49ED" w:rsidRPr="00385F5D">
        <w:rPr>
          <w:rStyle w:val="BodyTextChar4"/>
          <w:rFonts w:ascii="Times New Roman" w:eastAsiaTheme="minorEastAsia" w:hAnsi="Times New Roman"/>
          <w:sz w:val="24"/>
          <w:szCs w:val="24"/>
        </w:rPr>
        <w:t xml:space="preserve">s, </w:t>
      </w:r>
      <w:r w:rsidRPr="00385F5D">
        <w:rPr>
          <w:rStyle w:val="BodyTextChar4"/>
          <w:rFonts w:ascii="Times New Roman" w:eastAsiaTheme="minorEastAsia" w:hAnsi="Times New Roman"/>
          <w:sz w:val="24"/>
          <w:szCs w:val="24"/>
        </w:rPr>
        <w:t>nisip lutos sau lut nisipos</w:t>
      </w:r>
      <w:r w:rsidR="003368ED" w:rsidRPr="00385F5D">
        <w:rPr>
          <w:rStyle w:val="BodyTextChar4"/>
          <w:rFonts w:ascii="Times New Roman" w:eastAsiaTheme="minorEastAsia" w:hAnsi="Times New Roman"/>
          <w:sz w:val="24"/>
          <w:szCs w:val="24"/>
        </w:rPr>
        <w:t xml:space="preserve"> cu fragmente de rocă, fară structură, granule de nisip fără pelicule de coloizi, mai ales spre baza orizontului.</w:t>
      </w:r>
    </w:p>
    <w:p w14:paraId="41DBEE39" w14:textId="46600050" w:rsidR="003368ED" w:rsidRPr="00385F5D" w:rsidRDefault="003368ED" w:rsidP="00471E48">
      <w:pPr>
        <w:ind w:firstLine="720"/>
        <w:jc w:val="both"/>
        <w:rPr>
          <w:rStyle w:val="BodyTextChar4"/>
          <w:rFonts w:ascii="Times New Roman" w:eastAsiaTheme="minorEastAsia" w:hAnsi="Times New Roman"/>
          <w:sz w:val="24"/>
          <w:szCs w:val="24"/>
        </w:rPr>
      </w:pPr>
      <w:r w:rsidRPr="00385F5D">
        <w:rPr>
          <w:rStyle w:val="BodyTextChar4"/>
          <w:rFonts w:ascii="Times New Roman" w:hAnsi="Times New Roman"/>
          <w:b/>
          <w:i/>
          <w:sz w:val="24"/>
          <w:szCs w:val="24"/>
        </w:rPr>
        <w:t xml:space="preserve">Orizontul Bpp </w:t>
      </w:r>
      <m:oMath>
        <m:r>
          <m:rPr>
            <m:sty m:val="bi"/>
          </m:rPr>
          <w:rPr>
            <w:rStyle w:val="BodyTextChar4"/>
            <w:rFonts w:ascii="Cambria Math" w:hAnsi="Cambria Math"/>
            <w:sz w:val="24"/>
            <w:szCs w:val="24"/>
          </w:rPr>
          <m:t>→</m:t>
        </m:r>
      </m:oMath>
      <w:r w:rsidRPr="00385F5D">
        <w:rPr>
          <w:rStyle w:val="BodyTextChar4"/>
          <w:rFonts w:ascii="Times New Roman" w:eastAsiaTheme="minorEastAsia" w:hAnsi="Times New Roman"/>
          <w:b/>
          <w:i/>
          <w:sz w:val="24"/>
          <w:szCs w:val="24"/>
        </w:rPr>
        <w:t xml:space="preserve"> </w:t>
      </w:r>
      <w:r w:rsidRPr="00385F5D">
        <w:rPr>
          <w:rStyle w:val="BodyTextChar4"/>
          <w:rFonts w:ascii="Times New Roman" w:eastAsiaTheme="minorEastAsia" w:hAnsi="Times New Roman"/>
          <w:sz w:val="24"/>
          <w:szCs w:val="24"/>
        </w:rPr>
        <w:t xml:space="preserve">20 – 35 cm grosime, </w:t>
      </w:r>
      <w:r w:rsidR="00AB23CB" w:rsidRPr="00385F5D">
        <w:rPr>
          <w:rStyle w:val="BodyTextChar4"/>
          <w:rFonts w:ascii="Times New Roman" w:eastAsiaTheme="minorEastAsia" w:hAnsi="Times New Roman"/>
          <w:sz w:val="24"/>
          <w:szCs w:val="24"/>
        </w:rPr>
        <w:t xml:space="preserve">brun sau brun închis, spre bază poate prezenta o culoare </w:t>
      </w:r>
      <w:r w:rsidRPr="00385F5D">
        <w:rPr>
          <w:rStyle w:val="BodyTextChar4"/>
          <w:rFonts w:ascii="Times New Roman" w:eastAsiaTheme="minorEastAsia" w:hAnsi="Times New Roman"/>
          <w:sz w:val="24"/>
          <w:szCs w:val="24"/>
        </w:rPr>
        <w:t>brun</w:t>
      </w:r>
      <w:r w:rsidR="00AB23CB" w:rsidRPr="00385F5D">
        <w:rPr>
          <w:rStyle w:val="BodyTextChar4"/>
          <w:rFonts w:ascii="Times New Roman" w:eastAsiaTheme="minorEastAsia" w:hAnsi="Times New Roman"/>
          <w:sz w:val="24"/>
          <w:szCs w:val="24"/>
        </w:rPr>
        <w:t>ă</w:t>
      </w:r>
      <w:r w:rsidRPr="00385F5D">
        <w:rPr>
          <w:rStyle w:val="BodyTextChar4"/>
          <w:rFonts w:ascii="Times New Roman" w:eastAsiaTheme="minorEastAsia" w:hAnsi="Times New Roman"/>
          <w:sz w:val="24"/>
          <w:szCs w:val="24"/>
        </w:rPr>
        <w:t xml:space="preserve"> cu o ușoară nuanță roșcată, uneori mai închis, alteori mai gălbui, nisip lutos cu frecvente fragmente de rocă, fără structură</w:t>
      </w:r>
      <w:r w:rsidR="000F236E" w:rsidRPr="00385F5D">
        <w:rPr>
          <w:rStyle w:val="BodyTextChar4"/>
          <w:rFonts w:ascii="Times New Roman" w:eastAsiaTheme="minorEastAsia" w:hAnsi="Times New Roman"/>
          <w:sz w:val="24"/>
          <w:szCs w:val="24"/>
        </w:rPr>
        <w:t xml:space="preserve"> sau cu structură poliedrică subangulară mare</w:t>
      </w:r>
      <w:r w:rsidRPr="00385F5D">
        <w:rPr>
          <w:rStyle w:val="BodyTextChar4"/>
          <w:rFonts w:ascii="Times New Roman" w:eastAsiaTheme="minorEastAsia" w:hAnsi="Times New Roman"/>
          <w:sz w:val="24"/>
          <w:szCs w:val="24"/>
        </w:rPr>
        <w:t>.</w:t>
      </w:r>
    </w:p>
    <w:p w14:paraId="2D4ED5E7" w14:textId="5DAC53B8" w:rsidR="003368ED" w:rsidRPr="00385F5D" w:rsidRDefault="003368ED" w:rsidP="00471E48">
      <w:pPr>
        <w:ind w:firstLine="720"/>
        <w:jc w:val="both"/>
        <w:rPr>
          <w:rStyle w:val="BodyTextChar4"/>
          <w:rFonts w:ascii="Times New Roman" w:eastAsiaTheme="minorEastAsia" w:hAnsi="Times New Roman"/>
          <w:sz w:val="24"/>
          <w:szCs w:val="24"/>
        </w:rPr>
      </w:pPr>
      <w:r w:rsidRPr="00385F5D">
        <w:rPr>
          <w:rStyle w:val="BodyTextChar4"/>
          <w:rFonts w:ascii="Times New Roman" w:hAnsi="Times New Roman"/>
          <w:b/>
          <w:i/>
          <w:sz w:val="24"/>
          <w:szCs w:val="24"/>
        </w:rPr>
        <w:t xml:space="preserve">Orizontul BR </w:t>
      </w:r>
      <m:oMath>
        <m:r>
          <m:rPr>
            <m:sty m:val="bi"/>
          </m:rPr>
          <w:rPr>
            <w:rStyle w:val="BodyTextChar4"/>
            <w:rFonts w:ascii="Cambria Math" w:hAnsi="Cambria Math"/>
            <w:sz w:val="24"/>
            <w:szCs w:val="24"/>
          </w:rPr>
          <m:t>→</m:t>
        </m:r>
      </m:oMath>
      <w:r w:rsidRPr="00385F5D">
        <w:rPr>
          <w:rStyle w:val="BodyTextChar4"/>
          <w:rFonts w:ascii="Times New Roman" w:eastAsiaTheme="minorEastAsia" w:hAnsi="Times New Roman"/>
          <w:b/>
          <w:i/>
          <w:sz w:val="24"/>
          <w:szCs w:val="24"/>
        </w:rPr>
        <w:t xml:space="preserve"> </w:t>
      </w:r>
      <w:r w:rsidRPr="00385F5D">
        <w:rPr>
          <w:rStyle w:val="BodyTextChar4"/>
          <w:rFonts w:ascii="Times New Roman" w:eastAsiaTheme="minorEastAsia" w:hAnsi="Times New Roman"/>
          <w:sz w:val="24"/>
          <w:szCs w:val="24"/>
        </w:rPr>
        <w:t>10 – 15 cm grosime, brun gălbui, predomină fragmente de rocă</w:t>
      </w:r>
      <w:r w:rsidR="00385F5D">
        <w:rPr>
          <w:rStyle w:val="BodyTextChar4"/>
          <w:rFonts w:ascii="Times New Roman" w:eastAsiaTheme="minorEastAsia" w:hAnsi="Times New Roman"/>
          <w:sz w:val="24"/>
          <w:szCs w:val="24"/>
        </w:rPr>
        <w:t>.</w:t>
      </w:r>
    </w:p>
    <w:p w14:paraId="4470C68D" w14:textId="77777777" w:rsidR="003368ED" w:rsidRPr="00385F5D" w:rsidRDefault="003368ED" w:rsidP="00471E48">
      <w:pPr>
        <w:ind w:firstLine="720"/>
        <w:jc w:val="both"/>
        <w:rPr>
          <w:rFonts w:ascii="Times New Roman" w:eastAsiaTheme="minorEastAsia" w:hAnsi="Times New Roman" w:cs="Times New Roman"/>
          <w:color w:val="000000"/>
          <w:sz w:val="24"/>
          <w:szCs w:val="24"/>
        </w:rPr>
      </w:pPr>
      <w:r w:rsidRPr="00385F5D">
        <w:rPr>
          <w:rStyle w:val="BodyTextChar4"/>
          <w:rFonts w:ascii="Times New Roman" w:hAnsi="Times New Roman"/>
          <w:b/>
          <w:i/>
          <w:sz w:val="24"/>
          <w:szCs w:val="24"/>
        </w:rPr>
        <w:t xml:space="preserve">Orizontul R </w:t>
      </w:r>
      <m:oMath>
        <m:r>
          <m:rPr>
            <m:sty m:val="bi"/>
          </m:rPr>
          <w:rPr>
            <w:rStyle w:val="BodyTextChar4"/>
            <w:rFonts w:ascii="Cambria Math" w:hAnsi="Cambria Math"/>
            <w:sz w:val="24"/>
            <w:szCs w:val="24"/>
          </w:rPr>
          <m:t>→</m:t>
        </m:r>
      </m:oMath>
      <w:r w:rsidRPr="00385F5D">
        <w:rPr>
          <w:rStyle w:val="BodyTextChar4"/>
          <w:rFonts w:ascii="Times New Roman" w:eastAsiaTheme="minorEastAsia" w:hAnsi="Times New Roman"/>
          <w:b/>
          <w:i/>
          <w:sz w:val="24"/>
          <w:szCs w:val="24"/>
        </w:rPr>
        <w:t xml:space="preserve"> </w:t>
      </w:r>
      <w:r w:rsidRPr="00385F5D">
        <w:rPr>
          <w:rStyle w:val="BodyTextChar4"/>
          <w:rFonts w:ascii="Times New Roman" w:eastAsiaTheme="minorEastAsia" w:hAnsi="Times New Roman"/>
          <w:sz w:val="24"/>
          <w:szCs w:val="24"/>
        </w:rPr>
        <w:t>predomină roca compactă, în</w:t>
      </w:r>
      <w:r w:rsidR="0091546B" w:rsidRPr="00385F5D">
        <w:rPr>
          <w:rStyle w:val="BodyTextChar4"/>
          <w:rFonts w:ascii="Times New Roman" w:eastAsiaTheme="minorEastAsia" w:hAnsi="Times New Roman"/>
          <w:sz w:val="24"/>
          <w:szCs w:val="24"/>
        </w:rPr>
        <w:t>cepe de la 50 – 60 cm adâncime.</w:t>
      </w:r>
    </w:p>
    <w:p w14:paraId="2085F9BB" w14:textId="77777777" w:rsidR="008C3556" w:rsidRDefault="008C3556" w:rsidP="00471E48">
      <w:pPr>
        <w:ind w:firstLine="720"/>
        <w:jc w:val="both"/>
        <w:rPr>
          <w:rFonts w:ascii="Times New Roman" w:hAnsi="Times New Roman" w:cs="Times New Roman"/>
          <w:b/>
          <w:sz w:val="24"/>
          <w:szCs w:val="24"/>
        </w:rPr>
      </w:pPr>
    </w:p>
    <w:p w14:paraId="4ECA3082" w14:textId="77777777" w:rsidR="008C3556" w:rsidRDefault="008C3556" w:rsidP="00471E48">
      <w:pPr>
        <w:ind w:firstLine="720"/>
        <w:jc w:val="both"/>
        <w:rPr>
          <w:rFonts w:ascii="Times New Roman" w:hAnsi="Times New Roman" w:cs="Times New Roman"/>
          <w:b/>
          <w:sz w:val="24"/>
          <w:szCs w:val="24"/>
        </w:rPr>
      </w:pPr>
    </w:p>
    <w:p w14:paraId="357DDB93" w14:textId="77777777" w:rsidR="003368ED" w:rsidRPr="00385F5D" w:rsidRDefault="003368ED" w:rsidP="00471E48">
      <w:pPr>
        <w:ind w:firstLine="720"/>
        <w:jc w:val="both"/>
        <w:rPr>
          <w:rFonts w:ascii="Times New Roman" w:hAnsi="Times New Roman" w:cs="Times New Roman"/>
          <w:b/>
          <w:sz w:val="24"/>
          <w:szCs w:val="24"/>
        </w:rPr>
      </w:pPr>
      <w:r w:rsidRPr="00385F5D">
        <w:rPr>
          <w:rFonts w:ascii="Times New Roman" w:hAnsi="Times New Roman" w:cs="Times New Roman"/>
          <w:b/>
          <w:sz w:val="24"/>
          <w:szCs w:val="24"/>
        </w:rPr>
        <w:lastRenderedPageBreak/>
        <w:t>Proprietăți</w:t>
      </w:r>
      <w:r w:rsidR="0091546B" w:rsidRPr="00385F5D">
        <w:rPr>
          <w:rFonts w:ascii="Times New Roman" w:hAnsi="Times New Roman" w:cs="Times New Roman"/>
          <w:b/>
          <w:sz w:val="24"/>
          <w:szCs w:val="24"/>
        </w:rPr>
        <w:t xml:space="preserve"> fizico-chimice</w:t>
      </w:r>
    </w:p>
    <w:p w14:paraId="385D73C4" w14:textId="45562236" w:rsidR="003368ED" w:rsidRPr="00385F5D" w:rsidRDefault="003368ED" w:rsidP="00471E48">
      <w:pPr>
        <w:ind w:firstLine="720"/>
        <w:jc w:val="both"/>
        <w:rPr>
          <w:rStyle w:val="BodyTextChar4"/>
          <w:rFonts w:ascii="Times New Roman" w:hAnsi="Times New Roman"/>
          <w:sz w:val="24"/>
          <w:szCs w:val="24"/>
        </w:rPr>
      </w:pPr>
      <w:r w:rsidRPr="00385F5D">
        <w:rPr>
          <w:rStyle w:val="BodyTextChar4"/>
          <w:rFonts w:ascii="Times New Roman" w:hAnsi="Times New Roman"/>
          <w:sz w:val="24"/>
          <w:szCs w:val="24"/>
        </w:rPr>
        <w:t>Cantitatea de humus este de 15 – 40% și scade odată cu adâncimea la 3 –</w:t>
      </w:r>
      <w:r w:rsidR="002C21F0" w:rsidRPr="00385F5D">
        <w:rPr>
          <w:rStyle w:val="BodyTextChar4"/>
          <w:rFonts w:ascii="Times New Roman" w:hAnsi="Times New Roman"/>
          <w:sz w:val="24"/>
          <w:szCs w:val="24"/>
        </w:rPr>
        <w:t xml:space="preserve"> 7% în ori</w:t>
      </w:r>
      <w:r w:rsidRPr="00385F5D">
        <w:rPr>
          <w:rStyle w:val="BodyTextChar4"/>
          <w:rFonts w:ascii="Times New Roman" w:hAnsi="Times New Roman"/>
          <w:sz w:val="24"/>
          <w:szCs w:val="24"/>
        </w:rPr>
        <w:t>zontul B</w:t>
      </w:r>
      <w:r w:rsidR="003C53ED" w:rsidRPr="00385F5D">
        <w:rPr>
          <w:rStyle w:val="BodyTextChar4"/>
          <w:rFonts w:ascii="Times New Roman" w:hAnsi="Times New Roman"/>
          <w:sz w:val="24"/>
          <w:szCs w:val="24"/>
        </w:rPr>
        <w:t>. Procentul de azot total este de 0,5 – 0,8, raportul C:N având</w:t>
      </w:r>
      <w:r w:rsidR="00385F5D">
        <w:rPr>
          <w:rStyle w:val="BodyTextChar4"/>
          <w:rFonts w:ascii="Times New Roman" w:hAnsi="Times New Roman"/>
          <w:sz w:val="24"/>
          <w:szCs w:val="24"/>
        </w:rPr>
        <w:t>,</w:t>
      </w:r>
      <w:r w:rsidR="003C53ED" w:rsidRPr="00385F5D">
        <w:rPr>
          <w:rStyle w:val="BodyTextChar4"/>
          <w:rFonts w:ascii="Times New Roman" w:hAnsi="Times New Roman"/>
          <w:sz w:val="24"/>
          <w:szCs w:val="24"/>
        </w:rPr>
        <w:t xml:space="preserve"> în general</w:t>
      </w:r>
      <w:r w:rsidR="00385F5D">
        <w:rPr>
          <w:rStyle w:val="BodyTextChar4"/>
          <w:rFonts w:ascii="Times New Roman" w:hAnsi="Times New Roman"/>
          <w:sz w:val="24"/>
          <w:szCs w:val="24"/>
        </w:rPr>
        <w:t>,</w:t>
      </w:r>
      <w:r w:rsidR="003C53ED" w:rsidRPr="00385F5D">
        <w:rPr>
          <w:rStyle w:val="BodyTextChar4"/>
          <w:rFonts w:ascii="Times New Roman" w:hAnsi="Times New Roman"/>
          <w:sz w:val="24"/>
          <w:szCs w:val="24"/>
        </w:rPr>
        <w:t xml:space="preserve"> valori mai ridicate. Capacitatea de schim</w:t>
      </w:r>
      <w:r w:rsidR="002C21F0" w:rsidRPr="00385F5D">
        <w:rPr>
          <w:rStyle w:val="BodyTextChar4"/>
          <w:rFonts w:ascii="Times New Roman" w:hAnsi="Times New Roman"/>
          <w:sz w:val="24"/>
          <w:szCs w:val="24"/>
        </w:rPr>
        <w:t>b</w:t>
      </w:r>
      <w:r w:rsidR="003C53ED" w:rsidRPr="00385F5D">
        <w:rPr>
          <w:rStyle w:val="BodyTextChar4"/>
          <w:rFonts w:ascii="Times New Roman" w:hAnsi="Times New Roman"/>
          <w:sz w:val="24"/>
          <w:szCs w:val="24"/>
        </w:rPr>
        <w:t xml:space="preserve"> cationic este de circa 20 – 40</w:t>
      </w:r>
      <w:r w:rsidR="00385F5D">
        <w:rPr>
          <w:rStyle w:val="BodyTextChar4"/>
          <w:rFonts w:ascii="Times New Roman" w:hAnsi="Times New Roman"/>
          <w:sz w:val="24"/>
          <w:szCs w:val="24"/>
        </w:rPr>
        <w:t xml:space="preserve"> </w:t>
      </w:r>
      <w:r w:rsidR="003C53ED" w:rsidRPr="00385F5D">
        <w:rPr>
          <w:rStyle w:val="BodyTextChar4"/>
          <w:rFonts w:ascii="Times New Roman" w:hAnsi="Times New Roman"/>
          <w:sz w:val="24"/>
          <w:szCs w:val="24"/>
        </w:rPr>
        <w:t>me/100g sol în orizontul Ao. Valoarea pH în orizontul Ao este de 4,2 – 5, menținându-se aproximativ asemănătoare în orizontul Bpp</w:t>
      </w:r>
      <w:r w:rsidR="00385F5D">
        <w:rPr>
          <w:rStyle w:val="BodyTextChar4"/>
          <w:rFonts w:ascii="Times New Roman" w:hAnsi="Times New Roman"/>
          <w:sz w:val="24"/>
          <w:szCs w:val="24"/>
        </w:rPr>
        <w:t>,</w:t>
      </w:r>
      <w:r w:rsidR="003C53ED" w:rsidRPr="00385F5D">
        <w:rPr>
          <w:rStyle w:val="BodyTextChar4"/>
          <w:rFonts w:ascii="Times New Roman" w:hAnsi="Times New Roman"/>
          <w:sz w:val="24"/>
          <w:szCs w:val="24"/>
        </w:rPr>
        <w:t xml:space="preserve"> dacă roca parentală este acidă</w:t>
      </w:r>
      <w:r w:rsidR="00385F5D">
        <w:rPr>
          <w:rStyle w:val="BodyTextChar4"/>
          <w:rFonts w:ascii="Times New Roman" w:hAnsi="Times New Roman"/>
          <w:sz w:val="24"/>
          <w:szCs w:val="24"/>
        </w:rPr>
        <w:t>,</w:t>
      </w:r>
      <w:r w:rsidR="003C53ED" w:rsidRPr="00385F5D">
        <w:rPr>
          <w:rStyle w:val="BodyTextChar4"/>
          <w:rFonts w:ascii="Times New Roman" w:hAnsi="Times New Roman"/>
          <w:sz w:val="24"/>
          <w:szCs w:val="24"/>
        </w:rPr>
        <w:t xml:space="preserve"> sau poate crește la 5,5</w:t>
      </w:r>
      <w:r w:rsidR="00385F5D">
        <w:rPr>
          <w:rStyle w:val="BodyTextChar4"/>
          <w:rFonts w:ascii="Times New Roman" w:hAnsi="Times New Roman"/>
          <w:sz w:val="24"/>
          <w:szCs w:val="24"/>
        </w:rPr>
        <w:t>,</w:t>
      </w:r>
      <w:r w:rsidR="003C53ED" w:rsidRPr="00385F5D">
        <w:rPr>
          <w:rStyle w:val="BodyTextChar4"/>
          <w:rFonts w:ascii="Times New Roman" w:hAnsi="Times New Roman"/>
          <w:sz w:val="24"/>
          <w:szCs w:val="24"/>
        </w:rPr>
        <w:t xml:space="preserve"> în cazul rocilor mai bazice. Gradul de saturație în baze este în orizontul Ao sub 30, uneori înregistrând și valori de 50, în funcție de materialul de solificare. Procesele de alterare a mineralelor primare în aceste soluri este</w:t>
      </w:r>
      <w:r w:rsidR="001A4F3C" w:rsidRPr="00385F5D">
        <w:rPr>
          <w:rStyle w:val="BodyTextChar4"/>
          <w:rFonts w:ascii="Times New Roman" w:hAnsi="Times New Roman"/>
          <w:sz w:val="24"/>
          <w:szCs w:val="24"/>
        </w:rPr>
        <w:t xml:space="preserve"> urmată de acumularea</w:t>
      </w:r>
      <w:r w:rsidR="002C21F0" w:rsidRPr="00385F5D">
        <w:rPr>
          <w:rStyle w:val="BodyTextChar4"/>
          <w:rFonts w:ascii="Times New Roman" w:hAnsi="Times New Roman"/>
          <w:sz w:val="24"/>
          <w:szCs w:val="24"/>
        </w:rPr>
        <w:t xml:space="preserve"> de sescvioxiz</w:t>
      </w:r>
      <w:r w:rsidR="003C53ED" w:rsidRPr="00385F5D">
        <w:rPr>
          <w:rStyle w:val="BodyTextChar4"/>
          <w:rFonts w:ascii="Times New Roman" w:hAnsi="Times New Roman"/>
          <w:sz w:val="24"/>
          <w:szCs w:val="24"/>
        </w:rPr>
        <w:t xml:space="preserve">i ferici </w:t>
      </w:r>
      <w:r w:rsidR="00936F91" w:rsidRPr="00385F5D">
        <w:rPr>
          <w:rStyle w:val="BodyTextChar4"/>
          <w:rFonts w:ascii="Times New Roman" w:hAnsi="Times New Roman"/>
          <w:sz w:val="24"/>
          <w:szCs w:val="24"/>
        </w:rPr>
        <w:t xml:space="preserve">și migrarea limitată a </w:t>
      </w:r>
      <w:r w:rsidR="00284580">
        <w:rPr>
          <w:rStyle w:val="BodyTextChar4"/>
          <w:rFonts w:ascii="Times New Roman" w:hAnsi="Times New Roman"/>
          <w:sz w:val="24"/>
          <w:szCs w:val="24"/>
        </w:rPr>
        <w:t>a</w:t>
      </w:r>
      <w:r w:rsidR="00936F91" w:rsidRPr="00385F5D">
        <w:rPr>
          <w:rStyle w:val="BodyTextChar4"/>
          <w:rFonts w:ascii="Times New Roman" w:hAnsi="Times New Roman"/>
          <w:sz w:val="24"/>
          <w:szCs w:val="24"/>
        </w:rPr>
        <w:t>cestora spre baz</w:t>
      </w:r>
      <w:r w:rsidR="00945992">
        <w:rPr>
          <w:rStyle w:val="BodyTextChar4"/>
          <w:rFonts w:ascii="Times New Roman" w:hAnsi="Times New Roman"/>
          <w:sz w:val="24"/>
          <w:szCs w:val="24"/>
        </w:rPr>
        <w:t>a</w:t>
      </w:r>
      <w:r w:rsidR="00936F91" w:rsidRPr="00385F5D">
        <w:rPr>
          <w:rStyle w:val="BodyTextChar4"/>
          <w:rFonts w:ascii="Times New Roman" w:hAnsi="Times New Roman"/>
          <w:sz w:val="24"/>
          <w:szCs w:val="24"/>
        </w:rPr>
        <w:t xml:space="preserve"> orizontului Ao sau într-un orizont B slab format. Procesele de alterare – migrare sunt</w:t>
      </w:r>
      <w:r w:rsidR="00945992">
        <w:rPr>
          <w:rStyle w:val="BodyTextChar4"/>
          <w:rFonts w:ascii="Times New Roman" w:hAnsi="Times New Roman"/>
          <w:sz w:val="24"/>
          <w:szCs w:val="24"/>
        </w:rPr>
        <w:t>,</w:t>
      </w:r>
      <w:r w:rsidR="00936F91" w:rsidRPr="00385F5D">
        <w:rPr>
          <w:rStyle w:val="BodyTextChar4"/>
          <w:rFonts w:ascii="Times New Roman" w:hAnsi="Times New Roman"/>
          <w:sz w:val="24"/>
          <w:szCs w:val="24"/>
        </w:rPr>
        <w:t xml:space="preserve"> în general</w:t>
      </w:r>
      <w:r w:rsidR="00945992">
        <w:rPr>
          <w:rStyle w:val="BodyTextChar4"/>
          <w:rFonts w:ascii="Times New Roman" w:hAnsi="Times New Roman"/>
          <w:sz w:val="24"/>
          <w:szCs w:val="24"/>
        </w:rPr>
        <w:t>,</w:t>
      </w:r>
      <w:r w:rsidR="00936F91" w:rsidRPr="00385F5D">
        <w:rPr>
          <w:rStyle w:val="BodyTextChar4"/>
          <w:rFonts w:ascii="Times New Roman" w:hAnsi="Times New Roman"/>
          <w:sz w:val="24"/>
          <w:szCs w:val="24"/>
        </w:rPr>
        <w:t xml:space="preserve"> reduse, astfel că nu se ajunge la formarea unui orizont spodic cu acumulare e</w:t>
      </w:r>
      <w:r w:rsidR="00EA49ED" w:rsidRPr="00385F5D">
        <w:rPr>
          <w:rStyle w:val="BodyTextChar4"/>
          <w:rFonts w:ascii="Times New Roman" w:hAnsi="Times New Roman"/>
          <w:sz w:val="24"/>
          <w:szCs w:val="24"/>
        </w:rPr>
        <w:t>videntă de sescvioxizi</w:t>
      </w:r>
      <w:r w:rsidR="005D0C7A">
        <w:rPr>
          <w:rStyle w:val="BodyTextChar4"/>
          <w:rFonts w:ascii="Times New Roman" w:hAnsi="Times New Roman"/>
          <w:sz w:val="24"/>
          <w:szCs w:val="24"/>
        </w:rPr>
        <w:t>,</w:t>
      </w:r>
      <w:r w:rsidR="00EA49ED" w:rsidRPr="00385F5D">
        <w:rPr>
          <w:rStyle w:val="BodyTextChar4"/>
          <w:rFonts w:ascii="Times New Roman" w:hAnsi="Times New Roman"/>
          <w:sz w:val="24"/>
          <w:szCs w:val="24"/>
        </w:rPr>
        <w:t xml:space="preserve"> ca în caz</w:t>
      </w:r>
      <w:r w:rsidR="00936F91" w:rsidRPr="00385F5D">
        <w:rPr>
          <w:rStyle w:val="BodyTextChar4"/>
          <w:rFonts w:ascii="Times New Roman" w:hAnsi="Times New Roman"/>
          <w:sz w:val="24"/>
          <w:szCs w:val="24"/>
        </w:rPr>
        <w:t>ul podzolurilor, solul posed</w:t>
      </w:r>
      <w:r w:rsidR="0049046A">
        <w:rPr>
          <w:rStyle w:val="BodyTextChar4"/>
          <w:rFonts w:ascii="Times New Roman" w:hAnsi="Times New Roman"/>
          <w:sz w:val="24"/>
          <w:szCs w:val="24"/>
        </w:rPr>
        <w:t>ând</w:t>
      </w:r>
      <w:r w:rsidR="00936F91" w:rsidRPr="00385F5D">
        <w:rPr>
          <w:rStyle w:val="BodyTextChar4"/>
          <w:rFonts w:ascii="Times New Roman" w:hAnsi="Times New Roman"/>
          <w:sz w:val="24"/>
          <w:szCs w:val="24"/>
        </w:rPr>
        <w:t xml:space="preserve"> caractere podzolice slabe</w:t>
      </w:r>
      <w:r w:rsidR="0049046A">
        <w:rPr>
          <w:rStyle w:val="BodyTextChar4"/>
          <w:rFonts w:ascii="Times New Roman" w:hAnsi="Times New Roman"/>
          <w:sz w:val="24"/>
          <w:szCs w:val="24"/>
        </w:rPr>
        <w:t>,</w:t>
      </w:r>
      <w:r w:rsidR="00936F91" w:rsidRPr="00385F5D">
        <w:rPr>
          <w:rStyle w:val="BodyTextChar4"/>
          <w:rFonts w:ascii="Times New Roman" w:hAnsi="Times New Roman"/>
          <w:sz w:val="24"/>
          <w:szCs w:val="24"/>
        </w:rPr>
        <w:t xml:space="preserve"> care sunt mascate frecvent de materia organică.</w:t>
      </w:r>
    </w:p>
    <w:p w14:paraId="742EE61D" w14:textId="77777777" w:rsidR="00793066" w:rsidRPr="00385F5D" w:rsidRDefault="00793066" w:rsidP="00FD0EE5">
      <w:pPr>
        <w:rPr>
          <w:rStyle w:val="BodyTextChar4"/>
          <w:rFonts w:ascii="Times New Roman" w:hAnsi="Times New Roman"/>
          <w:b/>
          <w:i/>
          <w:sz w:val="28"/>
          <w:szCs w:val="28"/>
        </w:rPr>
      </w:pPr>
    </w:p>
    <w:p w14:paraId="463EE46A" w14:textId="77777777" w:rsidR="00793066" w:rsidRPr="00385F5D" w:rsidRDefault="00793066" w:rsidP="00644B82">
      <w:pPr>
        <w:jc w:val="center"/>
        <w:rPr>
          <w:rStyle w:val="BodyTextChar4"/>
          <w:rFonts w:ascii="Times New Roman" w:hAnsi="Times New Roman"/>
          <w:b/>
          <w:i/>
          <w:sz w:val="28"/>
          <w:szCs w:val="28"/>
        </w:rPr>
      </w:pPr>
    </w:p>
    <w:p w14:paraId="75CD9657" w14:textId="77777777" w:rsidR="00A21616" w:rsidRPr="00385F5D" w:rsidRDefault="00A21616" w:rsidP="00644B82">
      <w:pPr>
        <w:jc w:val="center"/>
        <w:rPr>
          <w:rStyle w:val="BodyTextChar4"/>
          <w:rFonts w:ascii="Times New Roman" w:hAnsi="Times New Roman"/>
          <w:b/>
          <w:i/>
          <w:sz w:val="28"/>
          <w:szCs w:val="28"/>
        </w:rPr>
      </w:pPr>
      <w:r w:rsidRPr="00385F5D">
        <w:rPr>
          <w:rStyle w:val="BodyTextChar4"/>
          <w:rFonts w:ascii="Times New Roman" w:hAnsi="Times New Roman"/>
          <w:b/>
          <w:i/>
          <w:sz w:val="28"/>
          <w:szCs w:val="28"/>
        </w:rPr>
        <w:t>Districambosol prespodic umbric – DCep</w:t>
      </w:r>
    </w:p>
    <w:p w14:paraId="6B0D6DA8" w14:textId="77777777" w:rsidR="00A21616" w:rsidRPr="00385F5D" w:rsidRDefault="00A21616" w:rsidP="00A21616">
      <w:pPr>
        <w:pStyle w:val="ListParagraph"/>
        <w:jc w:val="both"/>
        <w:rPr>
          <w:rStyle w:val="BodyTextChar4"/>
          <w:rFonts w:ascii="Times New Roman" w:hAnsi="Times New Roman"/>
          <w:b/>
          <w:sz w:val="24"/>
          <w:szCs w:val="24"/>
        </w:rPr>
      </w:pPr>
    </w:p>
    <w:p w14:paraId="7D34AF27" w14:textId="77777777" w:rsidR="00A21616" w:rsidRPr="00385F5D" w:rsidRDefault="00A21616" w:rsidP="00471E48">
      <w:pPr>
        <w:ind w:firstLine="720"/>
        <w:jc w:val="both"/>
        <w:rPr>
          <w:rStyle w:val="BodyTextChar4"/>
          <w:rFonts w:ascii="Times New Roman" w:hAnsi="Times New Roman"/>
          <w:b/>
          <w:sz w:val="24"/>
          <w:szCs w:val="24"/>
        </w:rPr>
      </w:pPr>
      <w:r w:rsidRPr="00385F5D">
        <w:rPr>
          <w:rStyle w:val="BodyTextChar4"/>
          <w:rFonts w:ascii="Times New Roman" w:hAnsi="Times New Roman"/>
          <w:b/>
          <w:sz w:val="24"/>
          <w:szCs w:val="24"/>
        </w:rPr>
        <w:t>Diagnostic</w:t>
      </w:r>
    </w:p>
    <w:p w14:paraId="69306560" w14:textId="146B39C7" w:rsidR="00A21616" w:rsidRPr="00385F5D" w:rsidRDefault="00A21616" w:rsidP="00471E48">
      <w:pPr>
        <w:ind w:firstLine="720"/>
        <w:jc w:val="both"/>
        <w:rPr>
          <w:rFonts w:ascii="Times New Roman" w:hAnsi="Times New Roman" w:cs="Times New Roman"/>
          <w:i/>
          <w:sz w:val="24"/>
          <w:szCs w:val="24"/>
          <w:lang w:bidi="ro-RO"/>
        </w:rPr>
      </w:pPr>
      <w:r w:rsidRPr="00385F5D">
        <w:rPr>
          <w:rFonts w:ascii="Times New Roman" w:hAnsi="Times New Roman" w:cs="Times New Roman"/>
          <w:i/>
          <w:sz w:val="24"/>
          <w:szCs w:val="24"/>
        </w:rPr>
        <w:t xml:space="preserve">Sunt soluri cu orizont Au şi orizont subiacent B cambic (Bv) având un grad de saturaţie în baze mai mic de 53% (V% </w:t>
      </w:r>
      <m:oMath>
        <m:r>
          <w:rPr>
            <w:rFonts w:ascii="Cambria Math" w:hAnsi="Cambria Math" w:cs="Times New Roman"/>
            <w:sz w:val="24"/>
            <w:szCs w:val="24"/>
          </w:rPr>
          <m:t>≤</m:t>
        </m:r>
      </m:oMath>
      <w:r w:rsidRPr="00385F5D">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385F5D">
        <w:rPr>
          <w:rFonts w:ascii="Times New Roman" w:hAnsi="Times New Roman" w:cs="Times New Roman"/>
          <w:i/>
          <w:sz w:val="24"/>
          <w:szCs w:val="24"/>
          <w:lang w:bidi="ro-RO"/>
        </w:rPr>
        <w:t>Orizontul B este foarte acid</w:t>
      </w:r>
      <w:r w:rsidR="0049046A">
        <w:rPr>
          <w:rFonts w:ascii="Times New Roman" w:hAnsi="Times New Roman" w:cs="Times New Roman"/>
          <w:i/>
          <w:sz w:val="24"/>
          <w:szCs w:val="24"/>
          <w:lang w:bidi="ro-RO"/>
        </w:rPr>
        <w:t>,</w:t>
      </w:r>
      <w:r w:rsidRPr="00385F5D">
        <w:rPr>
          <w:rFonts w:ascii="Times New Roman" w:hAnsi="Times New Roman" w:cs="Times New Roman"/>
          <w:i/>
          <w:sz w:val="24"/>
          <w:szCs w:val="24"/>
          <w:lang w:bidi="ro-RO"/>
        </w:rPr>
        <w:t xml:space="preserve"> cu oarecare acumulare iluvială de material amorf activ predominant aluminic şi mai puţin material activ ferric, astfel că nu are culori roşcate specific</w:t>
      </w:r>
      <w:r w:rsidR="0049046A">
        <w:rPr>
          <w:rFonts w:ascii="Times New Roman" w:hAnsi="Times New Roman" w:cs="Times New Roman"/>
          <w:i/>
          <w:sz w:val="24"/>
          <w:szCs w:val="24"/>
          <w:lang w:bidi="ro-RO"/>
        </w:rPr>
        <w:t>e</w:t>
      </w:r>
      <w:r w:rsidRPr="00385F5D">
        <w:rPr>
          <w:rFonts w:ascii="Times New Roman" w:hAnsi="Times New Roman" w:cs="Times New Roman"/>
          <w:i/>
          <w:sz w:val="24"/>
          <w:szCs w:val="24"/>
          <w:lang w:bidi="ro-RO"/>
        </w:rPr>
        <w:t xml:space="preserve"> orizontului B spodic.</w:t>
      </w:r>
    </w:p>
    <w:p w14:paraId="00ADF79C" w14:textId="77777777" w:rsidR="00A21616" w:rsidRDefault="00A21616" w:rsidP="00471E48">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lastRenderedPageBreak/>
        <w:t>Răspândire</w:t>
      </w:r>
      <w:r w:rsidR="0091546B">
        <w:rPr>
          <w:rFonts w:ascii="Times New Roman" w:eastAsiaTheme="minorEastAsia" w:hAnsi="Times New Roman" w:cs="Times New Roman"/>
          <w:b/>
          <w:iCs/>
          <w:sz w:val="24"/>
          <w:szCs w:val="24"/>
          <w:lang w:val="ro-RO"/>
        </w:rPr>
        <w:t>, condiţii naturale de formare, procese pedogenetice</w:t>
      </w:r>
    </w:p>
    <w:p w14:paraId="2D00C615" w14:textId="03E63349" w:rsidR="00A21616" w:rsidRDefault="00A21616" w:rsidP="00471E48">
      <w:pPr>
        <w:spacing w:after="0" w:line="360" w:lineRule="auto"/>
        <w:ind w:firstLine="720"/>
        <w:jc w:val="both"/>
        <w:rPr>
          <w:rFonts w:ascii="Times New Roman" w:eastAsiaTheme="minorEastAsia" w:hAnsi="Times New Roman" w:cs="Times New Roman"/>
          <w:iCs/>
          <w:sz w:val="24"/>
          <w:szCs w:val="24"/>
          <w:lang w:val="ro-RO"/>
        </w:rPr>
      </w:pPr>
      <w:r w:rsidRPr="00A21616">
        <w:rPr>
          <w:rFonts w:ascii="Times New Roman" w:eastAsiaTheme="minorEastAsia" w:hAnsi="Times New Roman" w:cs="Times New Roman"/>
          <w:iCs/>
          <w:sz w:val="24"/>
          <w:szCs w:val="24"/>
          <w:lang w:val="ro-RO"/>
        </w:rPr>
        <w:t>Ocupă suprafeţe înse</w:t>
      </w:r>
      <w:r w:rsidR="0049046A">
        <w:rPr>
          <w:rFonts w:ascii="Times New Roman" w:eastAsiaTheme="minorEastAsia" w:hAnsi="Times New Roman" w:cs="Times New Roman"/>
          <w:iCs/>
          <w:sz w:val="24"/>
          <w:szCs w:val="24"/>
          <w:lang w:val="ro-RO"/>
        </w:rPr>
        <w:t>m</w:t>
      </w:r>
      <w:r w:rsidRPr="00A21616">
        <w:rPr>
          <w:rFonts w:ascii="Times New Roman" w:eastAsiaTheme="minorEastAsia" w:hAnsi="Times New Roman" w:cs="Times New Roman"/>
          <w:iCs/>
          <w:sz w:val="24"/>
          <w:szCs w:val="24"/>
          <w:lang w:val="ro-RO"/>
        </w:rPr>
        <w:t>nate</w:t>
      </w:r>
      <w:r>
        <w:rPr>
          <w:rFonts w:ascii="Times New Roman" w:eastAsiaTheme="minorEastAsia" w:hAnsi="Times New Roman" w:cs="Times New Roman"/>
          <w:iCs/>
          <w:sz w:val="24"/>
          <w:szCs w:val="24"/>
          <w:lang w:val="ro-RO"/>
        </w:rPr>
        <w:t xml:space="preserve"> în subzona alpină inferioară, se desfăşoară altitudinal de la limita superioară a pădurii</w:t>
      </w:r>
      <w:r w:rsidR="00310170">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prin dezvoltarea unei vegetaţii de </w:t>
      </w:r>
      <w:r w:rsidRPr="0091546B">
        <w:rPr>
          <w:rFonts w:ascii="Times New Roman" w:eastAsiaTheme="minorEastAsia" w:hAnsi="Times New Roman" w:cs="Times New Roman"/>
          <w:i/>
          <w:iCs/>
          <w:sz w:val="24"/>
          <w:szCs w:val="24"/>
          <w:lang w:val="ro-RO"/>
        </w:rPr>
        <w:t>Pinus montana, spp. Mughus</w:t>
      </w:r>
      <w:r>
        <w:rPr>
          <w:rFonts w:ascii="Times New Roman" w:eastAsiaTheme="minorEastAsia" w:hAnsi="Times New Roman" w:cs="Times New Roman"/>
          <w:iCs/>
          <w:sz w:val="24"/>
          <w:szCs w:val="24"/>
          <w:lang w:val="ro-RO"/>
        </w:rPr>
        <w:t xml:space="preserve">, apoi de </w:t>
      </w:r>
      <w:r w:rsidRPr="0091546B">
        <w:rPr>
          <w:rFonts w:ascii="Times New Roman" w:eastAsiaTheme="minorEastAsia" w:hAnsi="Times New Roman" w:cs="Times New Roman"/>
          <w:i/>
          <w:iCs/>
          <w:sz w:val="24"/>
          <w:szCs w:val="24"/>
          <w:lang w:val="ro-RO"/>
        </w:rPr>
        <w:t>Rhodondronkotschyi</w:t>
      </w:r>
      <w:r>
        <w:rPr>
          <w:rFonts w:ascii="Times New Roman" w:eastAsiaTheme="minorEastAsia" w:hAnsi="Times New Roman" w:cs="Times New Roman"/>
          <w:iCs/>
          <w:sz w:val="24"/>
          <w:szCs w:val="24"/>
          <w:lang w:val="ro-RO"/>
        </w:rPr>
        <w:t xml:space="preserve"> şi </w:t>
      </w:r>
      <w:r w:rsidRPr="0091546B">
        <w:rPr>
          <w:rFonts w:ascii="Times New Roman" w:eastAsiaTheme="minorEastAsia" w:hAnsi="Times New Roman" w:cs="Times New Roman"/>
          <w:i/>
          <w:iCs/>
          <w:sz w:val="24"/>
          <w:szCs w:val="24"/>
          <w:lang w:val="ro-RO"/>
        </w:rPr>
        <w:t>Vaccinium myrtillus</w:t>
      </w:r>
      <w:r>
        <w:rPr>
          <w:rFonts w:ascii="Times New Roman" w:eastAsiaTheme="minorEastAsia" w:hAnsi="Times New Roman" w:cs="Times New Roman"/>
          <w:iCs/>
          <w:sz w:val="24"/>
          <w:szCs w:val="24"/>
          <w:lang w:val="ro-RO"/>
        </w:rPr>
        <w:t xml:space="preserve">. Pajiştile sunt alcătuite din specii de graminee şi cyperaceae scunde (predomină în compoziţia floristică </w:t>
      </w:r>
      <w:r w:rsidR="00471E48">
        <w:rPr>
          <w:rFonts w:ascii="Times New Roman" w:eastAsiaTheme="minorEastAsia" w:hAnsi="Times New Roman" w:cs="Times New Roman"/>
          <w:iCs/>
          <w:sz w:val="24"/>
          <w:szCs w:val="24"/>
          <w:lang w:val="ro-RO"/>
        </w:rPr>
        <w:t>(</w:t>
      </w:r>
      <w:r w:rsidR="0091546B">
        <w:rPr>
          <w:rFonts w:ascii="Times New Roman" w:eastAsiaTheme="minorEastAsia" w:hAnsi="Times New Roman" w:cs="Times New Roman"/>
          <w:i/>
          <w:iCs/>
          <w:sz w:val="24"/>
          <w:szCs w:val="24"/>
          <w:lang w:val="ro-RO"/>
        </w:rPr>
        <w:t>Carex c</w:t>
      </w:r>
      <w:r w:rsidRPr="0091546B">
        <w:rPr>
          <w:rFonts w:ascii="Times New Roman" w:eastAsiaTheme="minorEastAsia" w:hAnsi="Times New Roman" w:cs="Times New Roman"/>
          <w:i/>
          <w:iCs/>
          <w:sz w:val="24"/>
          <w:szCs w:val="24"/>
          <w:lang w:val="ro-RO"/>
        </w:rPr>
        <w:t>urvula</w:t>
      </w:r>
      <w:r>
        <w:rPr>
          <w:rFonts w:ascii="Times New Roman" w:eastAsiaTheme="minorEastAsia" w:hAnsi="Times New Roman" w:cs="Times New Roman"/>
          <w:iCs/>
          <w:sz w:val="24"/>
          <w:szCs w:val="24"/>
          <w:lang w:val="ro-RO"/>
        </w:rPr>
        <w:t>). Din punct de vedere climatic, zona alpină se caracterizează prin dominarea netă a precipitaţiilor faţă de evapotranspiraţie</w:t>
      </w:r>
      <w:r w:rsidR="0074205E">
        <w:rPr>
          <w:rFonts w:ascii="Times New Roman" w:eastAsiaTheme="minorEastAsia" w:hAnsi="Times New Roman" w:cs="Times New Roman"/>
          <w:iCs/>
          <w:sz w:val="24"/>
          <w:szCs w:val="24"/>
          <w:lang w:val="ro-RO"/>
        </w:rPr>
        <w:t>, regimul hidric este intens transpercolativ. Clima este rece şi umedă</w:t>
      </w:r>
      <w:r w:rsidR="00250992">
        <w:rPr>
          <w:rFonts w:ascii="Times New Roman" w:eastAsiaTheme="minorEastAsia" w:hAnsi="Times New Roman" w:cs="Times New Roman"/>
          <w:iCs/>
          <w:sz w:val="24"/>
          <w:szCs w:val="24"/>
          <w:lang w:val="ro-RO"/>
        </w:rPr>
        <w:t xml:space="preserve"> </w:t>
      </w:r>
      <w:r w:rsidR="0074205E">
        <w:rPr>
          <w:rFonts w:ascii="Times New Roman" w:eastAsiaTheme="minorEastAsia" w:hAnsi="Times New Roman" w:cs="Times New Roman"/>
          <w:iCs/>
          <w:sz w:val="24"/>
          <w:szCs w:val="24"/>
          <w:lang w:val="ro-RO"/>
        </w:rPr>
        <w:t>(ET, Dfk</w:t>
      </w:r>
      <w:r w:rsidR="0074205E">
        <w:rPr>
          <w:rFonts w:ascii="Times New Roman" w:eastAsiaTheme="minorEastAsia" w:hAnsi="Times New Roman" w:cs="Times New Roman"/>
          <w:iCs/>
          <w:sz w:val="24"/>
          <w:szCs w:val="24"/>
          <w:vertAlign w:val="superscript"/>
          <w:lang w:val="ro-RO"/>
        </w:rPr>
        <w:t>,</w:t>
      </w:r>
      <w:r w:rsidR="0074205E">
        <w:rPr>
          <w:rFonts w:ascii="Times New Roman" w:eastAsiaTheme="minorEastAsia" w:hAnsi="Times New Roman" w:cs="Times New Roman"/>
          <w:iCs/>
          <w:sz w:val="24"/>
          <w:szCs w:val="24"/>
          <w:lang w:val="ro-RO"/>
        </w:rPr>
        <w:t>, Dfck</w:t>
      </w:r>
      <w:r w:rsidR="0074205E">
        <w:rPr>
          <w:rFonts w:ascii="Times New Roman" w:eastAsiaTheme="minorEastAsia" w:hAnsi="Times New Roman" w:cs="Times New Roman"/>
          <w:iCs/>
          <w:sz w:val="24"/>
          <w:szCs w:val="24"/>
          <w:vertAlign w:val="superscript"/>
          <w:lang w:val="ro-RO"/>
        </w:rPr>
        <w:t>,</w:t>
      </w:r>
      <w:r w:rsidR="0074205E">
        <w:rPr>
          <w:rFonts w:ascii="Times New Roman" w:eastAsiaTheme="minorEastAsia" w:hAnsi="Times New Roman" w:cs="Times New Roman"/>
          <w:iCs/>
          <w:sz w:val="24"/>
          <w:szCs w:val="24"/>
          <w:lang w:val="ro-RO"/>
        </w:rPr>
        <w:t>), mai ales în partea superioară a zonei alpine, procesele pedogenetice au un timp limitat de desfăşurare, solurile sun</w:t>
      </w:r>
      <w:r w:rsidR="00A61B54">
        <w:rPr>
          <w:rFonts w:ascii="Times New Roman" w:eastAsiaTheme="minorEastAsia" w:hAnsi="Times New Roman" w:cs="Times New Roman"/>
          <w:iCs/>
          <w:sz w:val="24"/>
          <w:szCs w:val="24"/>
          <w:lang w:val="ro-RO"/>
        </w:rPr>
        <w:t>t</w:t>
      </w:r>
      <w:r w:rsidR="0074205E">
        <w:rPr>
          <w:rFonts w:ascii="Times New Roman" w:eastAsiaTheme="minorEastAsia" w:hAnsi="Times New Roman" w:cs="Times New Roman"/>
          <w:iCs/>
          <w:sz w:val="24"/>
          <w:szCs w:val="24"/>
          <w:lang w:val="ro-RO"/>
        </w:rPr>
        <w:t xml:space="preserve"> o mare parte</w:t>
      </w:r>
      <w:r w:rsidR="00CA295C">
        <w:rPr>
          <w:rFonts w:ascii="Times New Roman" w:eastAsiaTheme="minorEastAsia" w:hAnsi="Times New Roman" w:cs="Times New Roman"/>
          <w:iCs/>
          <w:sz w:val="24"/>
          <w:szCs w:val="24"/>
          <w:lang w:val="ro-RO"/>
        </w:rPr>
        <w:t xml:space="preserve"> din an sub zăpadă. Î</w:t>
      </w:r>
      <w:r w:rsidR="0074205E">
        <w:rPr>
          <w:rFonts w:ascii="Times New Roman" w:eastAsiaTheme="minorEastAsia" w:hAnsi="Times New Roman" w:cs="Times New Roman"/>
          <w:iCs/>
          <w:sz w:val="24"/>
          <w:szCs w:val="24"/>
          <w:lang w:val="ro-RO"/>
        </w:rPr>
        <w:t>n partea inferioară a etajului alpin inferior temperaturile de sub 0</w:t>
      </w:r>
      <m:oMath>
        <m:r>
          <w:rPr>
            <w:rFonts w:ascii="Cambria Math" w:eastAsiaTheme="minorEastAsia" w:hAnsi="Cambria Math" w:cs="Times New Roman"/>
            <w:sz w:val="24"/>
            <w:szCs w:val="24"/>
            <w:lang w:val="ro-RO"/>
          </w:rPr>
          <m:t>℃</m:t>
        </m:r>
      </m:oMath>
      <w:r w:rsidR="0074205E">
        <w:rPr>
          <w:rFonts w:ascii="Times New Roman" w:eastAsiaTheme="minorEastAsia" w:hAnsi="Times New Roman" w:cs="Times New Roman"/>
          <w:iCs/>
          <w:sz w:val="24"/>
          <w:szCs w:val="24"/>
          <w:lang w:val="ro-RO"/>
        </w:rPr>
        <w:t xml:space="preserve"> predomină de la începutul lunii noiembrie până la mijlocul lunii aprilie</w:t>
      </w:r>
      <w:r w:rsidR="00310170">
        <w:rPr>
          <w:rFonts w:ascii="Times New Roman" w:eastAsiaTheme="minorEastAsia" w:hAnsi="Times New Roman" w:cs="Times New Roman"/>
          <w:iCs/>
          <w:sz w:val="24"/>
          <w:szCs w:val="24"/>
          <w:lang w:val="ro-RO"/>
        </w:rPr>
        <w:t>,</w:t>
      </w:r>
      <w:r w:rsidR="0074205E">
        <w:rPr>
          <w:rFonts w:ascii="Times New Roman" w:eastAsiaTheme="minorEastAsia" w:hAnsi="Times New Roman" w:cs="Times New Roman"/>
          <w:iCs/>
          <w:sz w:val="24"/>
          <w:szCs w:val="24"/>
          <w:lang w:val="ro-RO"/>
        </w:rPr>
        <w:t xml:space="preserve"> iar în partea superioară a etajului alpin superior</w:t>
      </w:r>
      <w:r w:rsidR="00A61B54">
        <w:rPr>
          <w:rFonts w:ascii="Times New Roman" w:eastAsiaTheme="minorEastAsia" w:hAnsi="Times New Roman" w:cs="Times New Roman"/>
          <w:iCs/>
          <w:sz w:val="24"/>
          <w:szCs w:val="24"/>
          <w:lang w:val="ro-RO"/>
        </w:rPr>
        <w:t xml:space="preserve"> </w:t>
      </w:r>
      <w:r w:rsidR="0074205E">
        <w:rPr>
          <w:rFonts w:ascii="Times New Roman" w:eastAsiaTheme="minorEastAsia" w:hAnsi="Times New Roman" w:cs="Times New Roman"/>
          <w:iCs/>
          <w:sz w:val="24"/>
          <w:szCs w:val="24"/>
          <w:lang w:val="ro-RO"/>
        </w:rPr>
        <w:t xml:space="preserve">de la mijlocul lunii octombrie la mijlocul lunii mai. Temperatura medie a lunii celei mai calde este de 10 </w:t>
      </w:r>
      <w:r w:rsidR="00310170">
        <w:rPr>
          <w:rFonts w:ascii="Times New Roman" w:eastAsiaTheme="minorEastAsia" w:hAnsi="Times New Roman" w:cs="Times New Roman"/>
          <w:iCs/>
          <w:sz w:val="24"/>
          <w:szCs w:val="24"/>
          <w:lang w:val="ro-RO"/>
        </w:rPr>
        <w:t>–</w:t>
      </w:r>
      <w:r w:rsidR="0074205E">
        <w:rPr>
          <w:rFonts w:ascii="Times New Roman" w:eastAsiaTheme="minorEastAsia" w:hAnsi="Times New Roman" w:cs="Times New Roman"/>
          <w:iCs/>
          <w:sz w:val="24"/>
          <w:szCs w:val="24"/>
          <w:lang w:val="ro-RO"/>
        </w:rPr>
        <w:t xml:space="preserve"> 12</w:t>
      </w:r>
      <m:oMath>
        <m:r>
          <w:rPr>
            <w:rFonts w:ascii="Cambria Math" w:eastAsiaTheme="minorEastAsia" w:hAnsi="Cambria Math" w:cs="Times New Roman"/>
            <w:sz w:val="24"/>
            <w:szCs w:val="24"/>
            <w:lang w:val="ro-RO"/>
          </w:rPr>
          <m:t xml:space="preserve">℃ </m:t>
        </m:r>
      </m:oMath>
      <w:r w:rsidR="0074205E">
        <w:rPr>
          <w:rFonts w:ascii="Times New Roman" w:eastAsiaTheme="minorEastAsia" w:hAnsi="Times New Roman" w:cs="Times New Roman"/>
          <w:iCs/>
          <w:sz w:val="24"/>
          <w:szCs w:val="24"/>
          <w:lang w:val="ro-RO"/>
        </w:rPr>
        <w:t xml:space="preserve">şi 5 </w:t>
      </w:r>
      <w:r w:rsidR="00310170">
        <w:rPr>
          <w:rFonts w:ascii="Times New Roman" w:eastAsiaTheme="minorEastAsia" w:hAnsi="Times New Roman" w:cs="Times New Roman"/>
          <w:iCs/>
          <w:sz w:val="24"/>
          <w:szCs w:val="24"/>
          <w:lang w:val="ro-RO"/>
        </w:rPr>
        <w:t>–</w:t>
      </w:r>
      <w:r w:rsidR="0074205E">
        <w:rPr>
          <w:rFonts w:ascii="Times New Roman" w:eastAsiaTheme="minorEastAsia" w:hAnsi="Times New Roman" w:cs="Times New Roman"/>
          <w:iCs/>
          <w:sz w:val="24"/>
          <w:szCs w:val="24"/>
          <w:lang w:val="ro-RO"/>
        </w:rPr>
        <w:t xml:space="preserve"> 6</w:t>
      </w:r>
      <m:oMath>
        <m:r>
          <w:rPr>
            <w:rFonts w:ascii="Cambria Math" w:eastAsiaTheme="minorEastAsia" w:hAnsi="Cambria Math" w:cs="Times New Roman"/>
            <w:sz w:val="24"/>
            <w:szCs w:val="24"/>
            <w:lang w:val="ro-RO"/>
          </w:rPr>
          <m:t>℃,</m:t>
        </m:r>
      </m:oMath>
      <w:r w:rsidR="0074205E">
        <w:rPr>
          <w:rFonts w:ascii="Times New Roman" w:eastAsiaTheme="minorEastAsia" w:hAnsi="Times New Roman" w:cs="Times New Roman"/>
          <w:iCs/>
          <w:sz w:val="24"/>
          <w:szCs w:val="24"/>
          <w:lang w:val="ro-RO"/>
        </w:rPr>
        <w:t xml:space="preserve"> iar a lunii celei mai reci de la -9</w:t>
      </w:r>
      <m:oMath>
        <m:r>
          <w:rPr>
            <w:rFonts w:ascii="Cambria Math" w:eastAsiaTheme="minorEastAsia" w:hAnsi="Cambria Math" w:cs="Times New Roman"/>
            <w:sz w:val="24"/>
            <w:szCs w:val="24"/>
            <w:lang w:val="ro-RO"/>
          </w:rPr>
          <m:t>℃</m:t>
        </m:r>
      </m:oMath>
      <w:r w:rsidR="0074205E">
        <w:rPr>
          <w:rFonts w:ascii="Times New Roman" w:eastAsiaTheme="minorEastAsia" w:hAnsi="Times New Roman" w:cs="Times New Roman"/>
          <w:iCs/>
          <w:sz w:val="24"/>
          <w:szCs w:val="24"/>
          <w:lang w:val="ro-RO"/>
        </w:rPr>
        <w:t xml:space="preserve"> la -11</w:t>
      </w:r>
      <m:oMath>
        <m:r>
          <w:rPr>
            <w:rFonts w:ascii="Cambria Math" w:eastAsiaTheme="minorEastAsia" w:hAnsi="Cambria Math" w:cs="Times New Roman"/>
            <w:sz w:val="24"/>
            <w:szCs w:val="24"/>
            <w:lang w:val="ro-RO"/>
          </w:rPr>
          <m:t xml:space="preserve">℃. </m:t>
        </m:r>
      </m:oMath>
      <w:r w:rsidR="00A61B54">
        <w:rPr>
          <w:rFonts w:ascii="Times New Roman" w:eastAsiaTheme="minorEastAsia" w:hAnsi="Times New Roman" w:cs="Times New Roman"/>
          <w:iCs/>
          <w:sz w:val="24"/>
          <w:szCs w:val="24"/>
          <w:lang w:val="ro-RO"/>
        </w:rPr>
        <w:t>S-au format pe produse de de</w:t>
      </w:r>
      <w:r w:rsidR="004A68ED">
        <w:rPr>
          <w:rFonts w:ascii="Times New Roman" w:eastAsiaTheme="minorEastAsia" w:hAnsi="Times New Roman" w:cs="Times New Roman"/>
          <w:iCs/>
          <w:sz w:val="24"/>
          <w:szCs w:val="24"/>
          <w:lang w:val="ro-RO"/>
        </w:rPr>
        <w:t>z</w:t>
      </w:r>
      <w:r w:rsidR="00A61B54">
        <w:rPr>
          <w:rFonts w:ascii="Times New Roman" w:eastAsiaTheme="minorEastAsia" w:hAnsi="Times New Roman" w:cs="Times New Roman"/>
          <w:iCs/>
          <w:sz w:val="24"/>
          <w:szCs w:val="24"/>
          <w:lang w:val="ro-RO"/>
        </w:rPr>
        <w:t>agregare rezultate din roci silicatice necarbonatice variate, gresii, conglomerate, diferite şisturi cristaline, roci eruptive, pe unităţi de relief reprezentate de coame şi plat</w:t>
      </w:r>
      <w:r w:rsidR="00CA295C">
        <w:rPr>
          <w:rFonts w:ascii="Times New Roman" w:eastAsiaTheme="minorEastAsia" w:hAnsi="Times New Roman" w:cs="Times New Roman"/>
          <w:iCs/>
          <w:sz w:val="24"/>
          <w:szCs w:val="24"/>
          <w:lang w:val="ro-RO"/>
        </w:rPr>
        <w:t>ouri prelungi, sub o vegetaţie r</w:t>
      </w:r>
      <w:r w:rsidR="00A61B54">
        <w:rPr>
          <w:rFonts w:ascii="Times New Roman" w:eastAsiaTheme="minorEastAsia" w:hAnsi="Times New Roman" w:cs="Times New Roman"/>
          <w:iCs/>
          <w:sz w:val="24"/>
          <w:szCs w:val="24"/>
          <w:lang w:val="ro-RO"/>
        </w:rPr>
        <w:t>eprezentată</w:t>
      </w:r>
      <w:r w:rsidR="0068434B">
        <w:rPr>
          <w:rFonts w:ascii="Times New Roman" w:eastAsiaTheme="minorEastAsia" w:hAnsi="Times New Roman" w:cs="Times New Roman"/>
          <w:iCs/>
          <w:sz w:val="24"/>
          <w:szCs w:val="24"/>
          <w:lang w:val="ro-RO"/>
        </w:rPr>
        <w:t>,</w:t>
      </w:r>
      <w:r w:rsidR="00A61B54">
        <w:rPr>
          <w:rFonts w:ascii="Times New Roman" w:eastAsiaTheme="minorEastAsia" w:hAnsi="Times New Roman" w:cs="Times New Roman"/>
          <w:iCs/>
          <w:sz w:val="24"/>
          <w:szCs w:val="24"/>
          <w:lang w:val="ro-RO"/>
        </w:rPr>
        <w:t xml:space="preserve"> în general</w:t>
      </w:r>
      <w:r w:rsidR="0068434B">
        <w:rPr>
          <w:rFonts w:ascii="Times New Roman" w:eastAsiaTheme="minorEastAsia" w:hAnsi="Times New Roman" w:cs="Times New Roman"/>
          <w:iCs/>
          <w:sz w:val="24"/>
          <w:szCs w:val="24"/>
          <w:lang w:val="ro-RO"/>
        </w:rPr>
        <w:t>,</w:t>
      </w:r>
      <w:r w:rsidR="00A61B54">
        <w:rPr>
          <w:rFonts w:ascii="Times New Roman" w:eastAsiaTheme="minorEastAsia" w:hAnsi="Times New Roman" w:cs="Times New Roman"/>
          <w:iCs/>
          <w:sz w:val="24"/>
          <w:szCs w:val="24"/>
          <w:lang w:val="ro-RO"/>
        </w:rPr>
        <w:t xml:space="preserve"> de ericaceae. Pe versanţii puternic înclinaţi</w:t>
      </w:r>
      <w:r w:rsidR="0068434B">
        <w:rPr>
          <w:rFonts w:ascii="Times New Roman" w:eastAsiaTheme="minorEastAsia" w:hAnsi="Times New Roman" w:cs="Times New Roman"/>
          <w:iCs/>
          <w:sz w:val="24"/>
          <w:szCs w:val="24"/>
          <w:lang w:val="ro-RO"/>
        </w:rPr>
        <w:t>,</w:t>
      </w:r>
      <w:r w:rsidR="00A61B54">
        <w:rPr>
          <w:rFonts w:ascii="Times New Roman" w:eastAsiaTheme="minorEastAsia" w:hAnsi="Times New Roman" w:cs="Times New Roman"/>
          <w:iCs/>
          <w:sz w:val="24"/>
          <w:szCs w:val="24"/>
          <w:lang w:val="ro-RO"/>
        </w:rPr>
        <w:t xml:space="preserve"> materialul de dezagregare a fost îndepărtat de apele de şiroire şi acumulat la baza versanţilor, unde </w:t>
      </w:r>
      <w:r w:rsidR="00075E69">
        <w:rPr>
          <w:rFonts w:ascii="Times New Roman" w:eastAsiaTheme="minorEastAsia" w:hAnsi="Times New Roman" w:cs="Times New Roman"/>
          <w:iCs/>
          <w:sz w:val="24"/>
          <w:szCs w:val="24"/>
          <w:lang w:val="ro-RO"/>
        </w:rPr>
        <w:t>acumularea a dus pe alocuri la formarea unui covor erbaceu bine închegat, favorizând astfel pedogeneza</w:t>
      </w:r>
      <w:r w:rsidR="00D20D32">
        <w:rPr>
          <w:rFonts w:ascii="Times New Roman" w:eastAsiaTheme="minorEastAsia" w:hAnsi="Times New Roman" w:cs="Times New Roman"/>
          <w:iCs/>
          <w:sz w:val="24"/>
          <w:szCs w:val="24"/>
          <w:lang w:val="ro-RO"/>
        </w:rPr>
        <w:t>.</w:t>
      </w:r>
    </w:p>
    <w:p w14:paraId="11BBE621" w14:textId="314A3B08" w:rsidR="00D20D32" w:rsidRPr="0074205E" w:rsidRDefault="00D20D32" w:rsidP="00471E48">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Specific în formarea acestui subtip de districambosol este procesul de criptopodzolire</w:t>
      </w:r>
      <w:r w:rsidR="006420B4">
        <w:rPr>
          <w:rFonts w:ascii="Times New Roman" w:eastAsiaTheme="minorEastAsia" w:hAnsi="Times New Roman" w:cs="Times New Roman"/>
          <w:iCs/>
          <w:sz w:val="24"/>
          <w:szCs w:val="24"/>
          <w:lang w:val="ro-RO"/>
        </w:rPr>
        <w:t>,</w:t>
      </w:r>
      <w:r>
        <w:rPr>
          <w:rFonts w:ascii="Times New Roman" w:eastAsiaTheme="minorEastAsia" w:hAnsi="Times New Roman" w:cs="Times New Roman"/>
          <w:iCs/>
          <w:sz w:val="24"/>
          <w:szCs w:val="24"/>
          <w:lang w:val="ro-RO"/>
        </w:rPr>
        <w:t xml:space="preserve"> în urma căruia se formează orizontul </w:t>
      </w:r>
      <w:r>
        <w:rPr>
          <w:rFonts w:ascii="Times New Roman" w:eastAsiaTheme="minorEastAsia" w:hAnsi="Times New Roman" w:cs="Times New Roman"/>
          <w:iCs/>
          <w:sz w:val="24"/>
          <w:szCs w:val="24"/>
          <w:lang w:val="ro-RO"/>
        </w:rPr>
        <w:lastRenderedPageBreak/>
        <w:t>criptospodic, orizont spodic de acumulare iluvială de material amorf activ, predominant humic şi aluminic, astfel că orizontul nu are coloritul roşu specific orizontului spodic, sau aceasta este mascată de conţinutul ridicat în materie organică.</w:t>
      </w:r>
    </w:p>
    <w:p w14:paraId="70783E70" w14:textId="77777777" w:rsidR="00A21616" w:rsidRPr="006420B4" w:rsidRDefault="00075E69" w:rsidP="00471E48">
      <w:pPr>
        <w:ind w:firstLine="720"/>
        <w:jc w:val="both"/>
        <w:rPr>
          <w:rStyle w:val="BodyTextChar4"/>
          <w:rFonts w:ascii="Times New Roman" w:hAnsi="Times New Roman"/>
          <w:b/>
          <w:sz w:val="24"/>
          <w:szCs w:val="24"/>
        </w:rPr>
      </w:pPr>
      <w:r w:rsidRPr="006420B4">
        <w:rPr>
          <w:rStyle w:val="BodyTextChar4"/>
          <w:rFonts w:ascii="Times New Roman" w:hAnsi="Times New Roman"/>
          <w:b/>
          <w:sz w:val="24"/>
          <w:szCs w:val="24"/>
        </w:rPr>
        <w:t>Alcătuirea profilului</w:t>
      </w:r>
    </w:p>
    <w:p w14:paraId="50004AF5" w14:textId="77777777" w:rsidR="00075E69" w:rsidRPr="006420B4" w:rsidRDefault="00075E69" w:rsidP="00471E48">
      <w:pPr>
        <w:ind w:firstLine="720"/>
        <w:jc w:val="both"/>
        <w:rPr>
          <w:rStyle w:val="BodyTextChar4"/>
          <w:rFonts w:ascii="Times New Roman" w:hAnsi="Times New Roman"/>
          <w:sz w:val="24"/>
          <w:szCs w:val="24"/>
        </w:rPr>
      </w:pPr>
      <w:r w:rsidRPr="006420B4">
        <w:rPr>
          <w:rStyle w:val="BodyTextChar4"/>
          <w:rFonts w:ascii="Times New Roman" w:hAnsi="Times New Roman"/>
          <w:sz w:val="24"/>
          <w:szCs w:val="24"/>
        </w:rPr>
        <w:t>Districambosol prespodic umbric poate prezenta următoarele succesiuni de orizonturi:</w:t>
      </w:r>
    </w:p>
    <w:p w14:paraId="36486967" w14:textId="77777777" w:rsidR="00075E69" w:rsidRPr="00D40CA0" w:rsidRDefault="00075E69" w:rsidP="00075E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13006A70" w14:textId="77777777" w:rsidR="00075E69" w:rsidRDefault="00075E69" w:rsidP="00075E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1200123F" w14:textId="77777777" w:rsidR="00075E69" w:rsidRPr="00D40CA0" w:rsidRDefault="00075E69" w:rsidP="00075E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14:paraId="27C8C046" w14:textId="77777777" w:rsidR="00075E69" w:rsidRDefault="00075E69" w:rsidP="00075E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Bpp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14:paraId="5B84F88C" w14:textId="26BDDE22" w:rsidR="00075E69" w:rsidRPr="00C716F3" w:rsidRDefault="00AB23CB" w:rsidP="00471E48">
      <w:pPr>
        <w:ind w:firstLine="720"/>
        <w:jc w:val="both"/>
        <w:rPr>
          <w:rStyle w:val="BodyTextChar4"/>
          <w:rFonts w:ascii="Times New Roman" w:eastAsiaTheme="minorEastAsia" w:hAnsi="Times New Roman"/>
          <w:sz w:val="24"/>
          <w:szCs w:val="24"/>
        </w:rPr>
      </w:pPr>
      <w:r w:rsidRPr="00C716F3">
        <w:rPr>
          <w:rStyle w:val="BodyTextChar4"/>
          <w:rFonts w:ascii="Times New Roman" w:hAnsi="Times New Roman"/>
          <w:b/>
          <w:i/>
          <w:sz w:val="24"/>
          <w:szCs w:val="24"/>
        </w:rPr>
        <w:t>Orizontul O</w:t>
      </w:r>
      <m:oMath>
        <m:r>
          <m:rPr>
            <m:sty m:val="bi"/>
          </m:rPr>
          <w:rPr>
            <w:rStyle w:val="BodyTextChar4"/>
            <w:rFonts w:ascii="Cambria Math" w:hAnsi="Cambria Math"/>
            <w:sz w:val="24"/>
            <w:szCs w:val="24"/>
          </w:rPr>
          <m:t xml:space="preserve">→ </m:t>
        </m:r>
      </m:oMath>
      <w:r w:rsidR="00075E69" w:rsidRPr="00C716F3">
        <w:rPr>
          <w:rStyle w:val="BodyTextChar4"/>
          <w:rFonts w:ascii="Times New Roman" w:eastAsiaTheme="minorEastAsia" w:hAnsi="Times New Roman"/>
          <w:sz w:val="24"/>
          <w:szCs w:val="24"/>
        </w:rPr>
        <w:t>4 – 5 cm grosime, alcătuit din fragmente de rădăcini de plante cu puţin material pământos</w:t>
      </w:r>
      <w:r w:rsidR="00C716F3">
        <w:rPr>
          <w:rStyle w:val="BodyTextChar4"/>
          <w:rFonts w:ascii="Times New Roman" w:eastAsiaTheme="minorEastAsia" w:hAnsi="Times New Roman"/>
          <w:sz w:val="24"/>
          <w:szCs w:val="24"/>
        </w:rPr>
        <w:t>.</w:t>
      </w:r>
    </w:p>
    <w:p w14:paraId="173FF8C4" w14:textId="07C76EA3" w:rsidR="00075E69" w:rsidRPr="00C716F3" w:rsidRDefault="00075E69" w:rsidP="00471E48">
      <w:pPr>
        <w:ind w:firstLine="720"/>
        <w:jc w:val="both"/>
        <w:rPr>
          <w:rStyle w:val="BodyTextChar4"/>
          <w:rFonts w:ascii="Times New Roman" w:eastAsiaTheme="minorEastAsia" w:hAnsi="Times New Roman"/>
          <w:sz w:val="24"/>
          <w:szCs w:val="24"/>
        </w:rPr>
      </w:pPr>
      <w:r w:rsidRPr="00C716F3">
        <w:rPr>
          <w:rStyle w:val="BodyTextChar4"/>
          <w:rFonts w:ascii="Times New Roman" w:hAnsi="Times New Roman"/>
          <w:b/>
          <w:i/>
          <w:sz w:val="24"/>
          <w:szCs w:val="24"/>
        </w:rPr>
        <w:t xml:space="preserve">Orizontul Au </w:t>
      </w:r>
      <m:oMath>
        <m:r>
          <m:rPr>
            <m:sty m:val="bi"/>
          </m:rPr>
          <w:rPr>
            <w:rStyle w:val="BodyTextChar4"/>
            <w:rFonts w:ascii="Cambria Math" w:hAnsi="Cambria Math"/>
            <w:sz w:val="24"/>
            <w:szCs w:val="24"/>
          </w:rPr>
          <m:t>→</m:t>
        </m:r>
      </m:oMath>
      <w:r w:rsidR="00C716F3">
        <w:rPr>
          <w:rStyle w:val="BodyTextChar4"/>
          <w:rFonts w:ascii="Times New Roman" w:eastAsiaTheme="minorEastAsia" w:hAnsi="Times New Roman"/>
          <w:b/>
          <w:sz w:val="24"/>
          <w:szCs w:val="24"/>
        </w:rPr>
        <w:t xml:space="preserve"> </w:t>
      </w:r>
      <w:r w:rsidRPr="00C716F3">
        <w:rPr>
          <w:rStyle w:val="BodyTextChar4"/>
          <w:rFonts w:ascii="Times New Roman" w:eastAsiaTheme="minorEastAsia" w:hAnsi="Times New Roman"/>
          <w:sz w:val="24"/>
          <w:szCs w:val="24"/>
        </w:rPr>
        <w:t>15 – 20 cm grosime, brun-cenuşiu foarte închis (10YR 3</w:t>
      </w:r>
      <w:r w:rsidR="001A4F3C" w:rsidRPr="00C716F3">
        <w:rPr>
          <w:rStyle w:val="BodyTextChar4"/>
          <w:rFonts w:ascii="Times New Roman" w:eastAsiaTheme="minorEastAsia" w:hAnsi="Times New Roman"/>
          <w:sz w:val="24"/>
          <w:szCs w:val="24"/>
        </w:rPr>
        <w:t>/2), nisipos sau nisip lutos, fă</w:t>
      </w:r>
      <w:r w:rsidRPr="00C716F3">
        <w:rPr>
          <w:rStyle w:val="BodyTextChar4"/>
          <w:rFonts w:ascii="Times New Roman" w:eastAsiaTheme="minorEastAsia" w:hAnsi="Times New Roman"/>
          <w:sz w:val="24"/>
          <w:szCs w:val="24"/>
        </w:rPr>
        <w:t>ră structură, afânat</w:t>
      </w:r>
      <w:r w:rsidR="00C716F3">
        <w:rPr>
          <w:rStyle w:val="BodyTextChar4"/>
          <w:rFonts w:ascii="Times New Roman" w:eastAsiaTheme="minorEastAsia" w:hAnsi="Times New Roman"/>
          <w:sz w:val="24"/>
          <w:szCs w:val="24"/>
        </w:rPr>
        <w:t>.</w:t>
      </w:r>
    </w:p>
    <w:p w14:paraId="0C372BE2" w14:textId="77777777" w:rsidR="00121585" w:rsidRPr="00C716F3" w:rsidRDefault="00121585" w:rsidP="00471E48">
      <w:pPr>
        <w:ind w:firstLine="720"/>
        <w:jc w:val="both"/>
        <w:rPr>
          <w:rStyle w:val="BodyTextChar4"/>
          <w:rFonts w:ascii="Times New Roman" w:eastAsiaTheme="minorEastAsia" w:hAnsi="Times New Roman"/>
          <w:sz w:val="24"/>
          <w:szCs w:val="24"/>
        </w:rPr>
      </w:pPr>
      <w:r w:rsidRPr="00C716F3">
        <w:rPr>
          <w:rStyle w:val="BodyTextChar4"/>
          <w:rFonts w:ascii="Times New Roman" w:hAnsi="Times New Roman"/>
          <w:b/>
          <w:i/>
          <w:sz w:val="24"/>
          <w:szCs w:val="24"/>
        </w:rPr>
        <w:t xml:space="preserve">Orizontul Bpp </w:t>
      </w:r>
      <m:oMath>
        <m:r>
          <m:rPr>
            <m:sty m:val="bi"/>
          </m:rPr>
          <w:rPr>
            <w:rStyle w:val="BodyTextChar4"/>
            <w:rFonts w:ascii="Cambria Math" w:hAnsi="Cambria Math"/>
            <w:sz w:val="24"/>
            <w:szCs w:val="24"/>
          </w:rPr>
          <m:t>→</m:t>
        </m:r>
      </m:oMath>
      <w:r w:rsidRPr="00C716F3">
        <w:rPr>
          <w:rStyle w:val="BodyTextChar4"/>
          <w:rFonts w:ascii="Times New Roman" w:eastAsiaTheme="minorEastAsia" w:hAnsi="Times New Roman"/>
          <w:b/>
          <w:i/>
          <w:sz w:val="24"/>
          <w:szCs w:val="24"/>
        </w:rPr>
        <w:t xml:space="preserve"> </w:t>
      </w:r>
      <w:r w:rsidRPr="00C716F3">
        <w:rPr>
          <w:rStyle w:val="BodyTextChar4"/>
          <w:rFonts w:ascii="Times New Roman" w:eastAsiaTheme="minorEastAsia" w:hAnsi="Times New Roman"/>
          <w:sz w:val="24"/>
          <w:szCs w:val="24"/>
        </w:rPr>
        <w:t>20 – 35 cm grosime, brun</w:t>
      </w:r>
      <w:r w:rsidR="00D20D32" w:rsidRPr="00C716F3">
        <w:rPr>
          <w:rStyle w:val="BodyTextChar4"/>
          <w:rFonts w:ascii="Times New Roman" w:eastAsiaTheme="minorEastAsia" w:hAnsi="Times New Roman"/>
          <w:sz w:val="24"/>
          <w:szCs w:val="24"/>
        </w:rPr>
        <w:t xml:space="preserve"> î</w:t>
      </w:r>
      <w:r w:rsidR="00AB23CB" w:rsidRPr="00C716F3">
        <w:rPr>
          <w:rStyle w:val="BodyTextChar4"/>
          <w:rFonts w:ascii="Times New Roman" w:eastAsiaTheme="minorEastAsia" w:hAnsi="Times New Roman"/>
          <w:sz w:val="24"/>
          <w:szCs w:val="24"/>
        </w:rPr>
        <w:t>nchis, spre bază poate prezenta</w:t>
      </w:r>
      <w:r w:rsidRPr="00C716F3">
        <w:rPr>
          <w:rStyle w:val="BodyTextChar4"/>
          <w:rFonts w:ascii="Times New Roman" w:eastAsiaTheme="minorEastAsia" w:hAnsi="Times New Roman"/>
          <w:sz w:val="24"/>
          <w:szCs w:val="24"/>
        </w:rPr>
        <w:t xml:space="preserve"> o ușoară nuanță roșcată, uneori mai închis</w:t>
      </w:r>
      <w:r w:rsidR="00D20D32" w:rsidRPr="00C716F3">
        <w:rPr>
          <w:rStyle w:val="BodyTextChar4"/>
          <w:rFonts w:ascii="Times New Roman" w:eastAsiaTheme="minorEastAsia" w:hAnsi="Times New Roman"/>
          <w:sz w:val="24"/>
          <w:szCs w:val="24"/>
        </w:rPr>
        <w:t>ă</w:t>
      </w:r>
      <w:r w:rsidRPr="00C716F3">
        <w:rPr>
          <w:rStyle w:val="BodyTextChar4"/>
          <w:rFonts w:ascii="Times New Roman" w:eastAsiaTheme="minorEastAsia" w:hAnsi="Times New Roman"/>
          <w:sz w:val="24"/>
          <w:szCs w:val="24"/>
        </w:rPr>
        <w:t>, alteori mai gălbui, nisip lutos cu frecvente fra</w:t>
      </w:r>
      <w:r w:rsidR="000F236E" w:rsidRPr="00C716F3">
        <w:rPr>
          <w:rStyle w:val="BodyTextChar4"/>
          <w:rFonts w:ascii="Times New Roman" w:eastAsiaTheme="minorEastAsia" w:hAnsi="Times New Roman"/>
          <w:sz w:val="24"/>
          <w:szCs w:val="24"/>
        </w:rPr>
        <w:t>gmente de rocă, fără structură sau cu structură poliedrică subangulară mare.</w:t>
      </w:r>
    </w:p>
    <w:p w14:paraId="3B9B24D0" w14:textId="0A551DB1" w:rsidR="00075E69" w:rsidRPr="00C716F3" w:rsidRDefault="00075E69" w:rsidP="00471E48">
      <w:pPr>
        <w:ind w:firstLine="720"/>
        <w:jc w:val="both"/>
        <w:rPr>
          <w:rStyle w:val="BodyTextChar4"/>
          <w:rFonts w:ascii="Times New Roman" w:eastAsiaTheme="minorEastAsia" w:hAnsi="Times New Roman"/>
          <w:sz w:val="24"/>
          <w:szCs w:val="24"/>
        </w:rPr>
      </w:pPr>
      <w:r w:rsidRPr="00C716F3">
        <w:rPr>
          <w:rStyle w:val="BodyTextChar4"/>
          <w:rFonts w:ascii="Times New Roman" w:hAnsi="Times New Roman"/>
          <w:b/>
          <w:i/>
          <w:sz w:val="24"/>
          <w:szCs w:val="24"/>
        </w:rPr>
        <w:t xml:space="preserve">Orizontul AR </w:t>
      </w:r>
      <m:oMath>
        <m:r>
          <m:rPr>
            <m:sty m:val="bi"/>
          </m:rPr>
          <w:rPr>
            <w:rStyle w:val="BodyTextChar4"/>
            <w:rFonts w:ascii="Cambria Math" w:hAnsi="Cambria Math"/>
            <w:sz w:val="24"/>
            <w:szCs w:val="24"/>
          </w:rPr>
          <m:t>→</m:t>
        </m:r>
      </m:oMath>
      <w:r w:rsidRPr="00C716F3">
        <w:rPr>
          <w:rStyle w:val="BodyTextChar4"/>
          <w:rFonts w:ascii="Times New Roman" w:eastAsiaTheme="minorEastAsia" w:hAnsi="Times New Roman"/>
          <w:sz w:val="24"/>
          <w:szCs w:val="24"/>
        </w:rPr>
        <w:t xml:space="preserve"> </w:t>
      </w:r>
      <w:r w:rsidR="00EC5D67" w:rsidRPr="00C716F3">
        <w:rPr>
          <w:rStyle w:val="BodyTextChar4"/>
          <w:rFonts w:ascii="Times New Roman" w:eastAsiaTheme="minorEastAsia" w:hAnsi="Times New Roman"/>
          <w:sz w:val="24"/>
          <w:szCs w:val="24"/>
        </w:rPr>
        <w:t>17 – 19 cm</w:t>
      </w:r>
      <w:r w:rsidR="00CA295C" w:rsidRPr="00C716F3">
        <w:rPr>
          <w:rStyle w:val="BodyTextChar4"/>
          <w:rFonts w:ascii="Times New Roman" w:eastAsiaTheme="minorEastAsia" w:hAnsi="Times New Roman"/>
          <w:sz w:val="24"/>
          <w:szCs w:val="24"/>
        </w:rPr>
        <w:t xml:space="preserve"> grosime, b</w:t>
      </w:r>
      <w:r w:rsidR="00EC5D67" w:rsidRPr="00C716F3">
        <w:rPr>
          <w:rStyle w:val="BodyTextChar4"/>
          <w:rFonts w:ascii="Times New Roman" w:eastAsiaTheme="minorEastAsia" w:hAnsi="Times New Roman"/>
          <w:sz w:val="24"/>
          <w:szCs w:val="24"/>
        </w:rPr>
        <w:t>run (10YR 4/3), nisip cu fragmente de rocă</w:t>
      </w:r>
      <w:r w:rsidR="00C716F3">
        <w:rPr>
          <w:rStyle w:val="BodyTextChar4"/>
          <w:rFonts w:ascii="Times New Roman" w:eastAsiaTheme="minorEastAsia" w:hAnsi="Times New Roman"/>
          <w:sz w:val="24"/>
          <w:szCs w:val="24"/>
        </w:rPr>
        <w:t>.</w:t>
      </w:r>
    </w:p>
    <w:p w14:paraId="49E023BE" w14:textId="7E60D4C1" w:rsidR="00EC5D67" w:rsidRPr="00C716F3" w:rsidRDefault="00EC5D67" w:rsidP="00471E48">
      <w:pPr>
        <w:ind w:firstLine="720"/>
        <w:jc w:val="both"/>
        <w:rPr>
          <w:rStyle w:val="BodyTextChar4"/>
          <w:rFonts w:ascii="Times New Roman" w:eastAsiaTheme="minorEastAsia" w:hAnsi="Times New Roman"/>
          <w:sz w:val="24"/>
          <w:szCs w:val="24"/>
        </w:rPr>
      </w:pPr>
      <w:r w:rsidRPr="00C716F3">
        <w:rPr>
          <w:rStyle w:val="BodyTextChar4"/>
          <w:rFonts w:ascii="Times New Roman" w:hAnsi="Times New Roman"/>
          <w:b/>
          <w:i/>
          <w:sz w:val="24"/>
          <w:szCs w:val="24"/>
        </w:rPr>
        <w:t xml:space="preserve">Orizontul R </w:t>
      </w:r>
      <m:oMath>
        <m:r>
          <m:rPr>
            <m:sty m:val="bi"/>
          </m:rPr>
          <w:rPr>
            <w:rStyle w:val="BodyTextChar4"/>
            <w:rFonts w:ascii="Cambria Math" w:hAnsi="Cambria Math"/>
            <w:sz w:val="24"/>
            <w:szCs w:val="24"/>
          </w:rPr>
          <m:t>→</m:t>
        </m:r>
      </m:oMath>
      <w:r w:rsidRPr="00C716F3">
        <w:rPr>
          <w:rStyle w:val="BodyTextChar4"/>
          <w:rFonts w:ascii="Times New Roman" w:eastAsiaTheme="minorEastAsia" w:hAnsi="Times New Roman"/>
          <w:b/>
          <w:i/>
          <w:sz w:val="24"/>
          <w:szCs w:val="24"/>
        </w:rPr>
        <w:t xml:space="preserve"> </w:t>
      </w:r>
      <w:r w:rsidRPr="00C716F3">
        <w:rPr>
          <w:rStyle w:val="BodyTextChar4"/>
          <w:rFonts w:ascii="Times New Roman" w:eastAsiaTheme="minorEastAsia" w:hAnsi="Times New Roman"/>
          <w:sz w:val="24"/>
          <w:szCs w:val="24"/>
        </w:rPr>
        <w:t>rocă compactă mai puţin sau mai mult dezagregată, apare la adâncimi mai mari de 40 – 60 cm</w:t>
      </w:r>
      <w:r w:rsidR="00C716F3">
        <w:rPr>
          <w:rStyle w:val="BodyTextChar4"/>
          <w:rFonts w:ascii="Times New Roman" w:eastAsiaTheme="minorEastAsia" w:hAnsi="Times New Roman"/>
          <w:sz w:val="24"/>
          <w:szCs w:val="24"/>
        </w:rPr>
        <w:t>.</w:t>
      </w:r>
    </w:p>
    <w:p w14:paraId="36C8043E" w14:textId="77777777" w:rsidR="00EC5D67" w:rsidRPr="00C716F3" w:rsidRDefault="00EC5D67" w:rsidP="00471E48">
      <w:pPr>
        <w:ind w:firstLine="720"/>
        <w:jc w:val="both"/>
        <w:rPr>
          <w:rStyle w:val="BodyTextChar4"/>
          <w:rFonts w:ascii="Times New Roman" w:hAnsi="Times New Roman"/>
          <w:b/>
          <w:sz w:val="24"/>
          <w:szCs w:val="24"/>
        </w:rPr>
      </w:pPr>
      <w:r w:rsidRPr="00C716F3">
        <w:rPr>
          <w:rStyle w:val="BodyTextChar4"/>
          <w:rFonts w:ascii="Times New Roman" w:hAnsi="Times New Roman"/>
          <w:b/>
          <w:sz w:val="24"/>
          <w:szCs w:val="24"/>
        </w:rPr>
        <w:t>Proprietăţi</w:t>
      </w:r>
      <w:r w:rsidR="0091546B" w:rsidRPr="00C716F3">
        <w:rPr>
          <w:rStyle w:val="BodyTextChar4"/>
          <w:rFonts w:ascii="Times New Roman" w:hAnsi="Times New Roman"/>
          <w:b/>
          <w:sz w:val="24"/>
          <w:szCs w:val="24"/>
        </w:rPr>
        <w:t xml:space="preserve"> fizico-chimice</w:t>
      </w:r>
    </w:p>
    <w:p w14:paraId="32579EA8" w14:textId="2CD40C34" w:rsidR="004D6C22" w:rsidRDefault="00832120" w:rsidP="00471E48">
      <w:pPr>
        <w:ind w:firstLine="720"/>
        <w:jc w:val="both"/>
        <w:rPr>
          <w:rStyle w:val="BodyTextChar4"/>
          <w:rFonts w:ascii="Times New Roman" w:hAnsi="Times New Roman"/>
          <w:sz w:val="24"/>
          <w:szCs w:val="24"/>
          <w:lang w:val="ro-RO"/>
        </w:rPr>
      </w:pPr>
      <w:r w:rsidRPr="00C716F3">
        <w:rPr>
          <w:rStyle w:val="BodyTextChar4"/>
          <w:rFonts w:ascii="Times New Roman" w:hAnsi="Times New Roman"/>
          <w:sz w:val="24"/>
          <w:szCs w:val="24"/>
        </w:rPr>
        <w:t>Textura este în general nisipo-lutoasă, adeseori pr</w:t>
      </w:r>
      <w:r w:rsidR="00ED42B1" w:rsidRPr="00C716F3">
        <w:rPr>
          <w:rStyle w:val="BodyTextChar4"/>
          <w:rFonts w:ascii="Times New Roman" w:hAnsi="Times New Roman"/>
          <w:sz w:val="24"/>
          <w:szCs w:val="24"/>
        </w:rPr>
        <w:t xml:space="preserve">ezintă schelet în cantităţi mari. Orizontul A conţine până la 20 – 30 substnţă organică alcătuită din substanţe humice şi produse intrmediare de transformare a resturilor vegetale. Humusul se întâlneşte în orizontul de tranziţie, </w:t>
      </w:r>
      <w:r w:rsidR="00ED42B1" w:rsidRPr="00C716F3">
        <w:rPr>
          <w:rStyle w:val="BodyTextChar4"/>
          <w:rFonts w:ascii="Times New Roman" w:hAnsi="Times New Roman"/>
          <w:sz w:val="24"/>
          <w:szCs w:val="24"/>
        </w:rPr>
        <w:lastRenderedPageBreak/>
        <w:t>apărând ca o pulbere de culoare închisă, uneori segregabilă de partea mineral</w:t>
      </w:r>
      <w:r w:rsidR="001A4F3C" w:rsidRPr="00C716F3">
        <w:rPr>
          <w:rStyle w:val="BodyTextChar4"/>
          <w:rFonts w:ascii="Times New Roman" w:hAnsi="Times New Roman"/>
          <w:sz w:val="24"/>
          <w:szCs w:val="24"/>
        </w:rPr>
        <w:t>ă</w:t>
      </w:r>
      <w:r w:rsidR="00ED42B1" w:rsidRPr="00C716F3">
        <w:rPr>
          <w:rStyle w:val="BodyTextChar4"/>
          <w:rFonts w:ascii="Times New Roman" w:hAnsi="Times New Roman"/>
          <w:sz w:val="24"/>
          <w:szCs w:val="24"/>
        </w:rPr>
        <w:t>. Conţin azot î</w:t>
      </w:r>
      <w:r w:rsidR="001A4F3C" w:rsidRPr="00C716F3">
        <w:rPr>
          <w:rStyle w:val="BodyTextChar4"/>
          <w:rFonts w:ascii="Times New Roman" w:hAnsi="Times New Roman"/>
          <w:sz w:val="24"/>
          <w:szCs w:val="24"/>
        </w:rPr>
        <w:t xml:space="preserve">ntre 0,9 şi 1,0%, raportul C:N </w:t>
      </w:r>
      <w:r w:rsidR="00ED42B1" w:rsidRPr="00C716F3">
        <w:rPr>
          <w:rStyle w:val="BodyTextChar4"/>
          <w:rFonts w:ascii="Times New Roman" w:hAnsi="Times New Roman"/>
          <w:sz w:val="24"/>
          <w:szCs w:val="24"/>
        </w:rPr>
        <w:t>e</w:t>
      </w:r>
      <w:r w:rsidR="001A4F3C" w:rsidRPr="00C716F3">
        <w:rPr>
          <w:rStyle w:val="BodyTextChar4"/>
          <w:rFonts w:ascii="Times New Roman" w:hAnsi="Times New Roman"/>
          <w:sz w:val="24"/>
          <w:szCs w:val="24"/>
        </w:rPr>
        <w:t>s</w:t>
      </w:r>
      <w:r w:rsidR="00ED42B1" w:rsidRPr="00C716F3">
        <w:rPr>
          <w:rStyle w:val="BodyTextChar4"/>
          <w:rFonts w:ascii="Times New Roman" w:hAnsi="Times New Roman"/>
          <w:sz w:val="24"/>
          <w:szCs w:val="24"/>
        </w:rPr>
        <w:t>te mai mare de 20, capacitatea de schim</w:t>
      </w:r>
      <w:r w:rsidR="001A4F3C" w:rsidRPr="00C716F3">
        <w:rPr>
          <w:rStyle w:val="BodyTextChar4"/>
          <w:rFonts w:ascii="Times New Roman" w:hAnsi="Times New Roman"/>
          <w:sz w:val="24"/>
          <w:szCs w:val="24"/>
        </w:rPr>
        <w:t>b</w:t>
      </w:r>
      <w:r w:rsidR="00ED42B1" w:rsidRPr="00C716F3">
        <w:rPr>
          <w:rStyle w:val="BodyTextChar4"/>
          <w:rFonts w:ascii="Times New Roman" w:hAnsi="Times New Roman"/>
          <w:sz w:val="24"/>
          <w:szCs w:val="24"/>
        </w:rPr>
        <w:t xml:space="preserve"> cationic este de circa 30 – 50me/100g sol.</w:t>
      </w:r>
      <w:r w:rsidR="00BC3E5B" w:rsidRPr="00C716F3">
        <w:rPr>
          <w:rStyle w:val="BodyTextChar4"/>
          <w:rFonts w:ascii="Times New Roman" w:hAnsi="Times New Roman"/>
          <w:sz w:val="24"/>
          <w:szCs w:val="24"/>
        </w:rPr>
        <w:t xml:space="preserve"> Gradul de saturaţie în baze este de 10 – 15% şi poate cobor</w:t>
      </w:r>
      <w:r w:rsidR="00F92AAC">
        <w:rPr>
          <w:rStyle w:val="BodyTextChar4"/>
          <w:rFonts w:ascii="Times New Roman" w:hAnsi="Times New Roman"/>
          <w:sz w:val="24"/>
          <w:szCs w:val="24"/>
        </w:rPr>
        <w:t>î</w:t>
      </w:r>
      <w:r w:rsidR="00BC3E5B" w:rsidRPr="00C716F3">
        <w:rPr>
          <w:rStyle w:val="BodyTextChar4"/>
          <w:rFonts w:ascii="Times New Roman" w:hAnsi="Times New Roman"/>
          <w:sz w:val="24"/>
          <w:szCs w:val="24"/>
        </w:rPr>
        <w:t xml:space="preserve"> sub 10%, r</w:t>
      </w:r>
      <w:r w:rsidR="00ED42B1" w:rsidRPr="00C716F3">
        <w:rPr>
          <w:rStyle w:val="BodyTextChar4"/>
          <w:rFonts w:ascii="Times New Roman" w:hAnsi="Times New Roman"/>
          <w:sz w:val="24"/>
          <w:szCs w:val="24"/>
        </w:rPr>
        <w:t>eacţia este puternic ac</w:t>
      </w:r>
      <w:r w:rsidR="00F92AAC">
        <w:rPr>
          <w:rStyle w:val="BodyTextChar4"/>
          <w:rFonts w:ascii="Times New Roman" w:hAnsi="Times New Roman"/>
          <w:sz w:val="24"/>
          <w:szCs w:val="24"/>
        </w:rPr>
        <w:t>i</w:t>
      </w:r>
      <w:r w:rsidR="00ED42B1" w:rsidRPr="00C716F3">
        <w:rPr>
          <w:rStyle w:val="BodyTextChar4"/>
          <w:rFonts w:ascii="Times New Roman" w:hAnsi="Times New Roman"/>
          <w:sz w:val="24"/>
          <w:szCs w:val="24"/>
        </w:rPr>
        <w:t>dă pH =</w:t>
      </w:r>
      <w:r w:rsidR="00ED42B1" w:rsidRPr="000F6DDE">
        <w:rPr>
          <w:rStyle w:val="BodyTextChar4"/>
          <w:rFonts w:ascii="Times New Roman" w:hAnsi="Times New Roman"/>
          <w:sz w:val="24"/>
          <w:szCs w:val="24"/>
          <w:lang w:val="ro-RO"/>
        </w:rPr>
        <w:t xml:space="preserve"> 4 </w:t>
      </w:r>
      <w:r w:rsidR="00BC3E5B" w:rsidRPr="000F6DDE">
        <w:rPr>
          <w:rStyle w:val="BodyTextChar4"/>
          <w:rFonts w:ascii="Times New Roman" w:hAnsi="Times New Roman"/>
          <w:sz w:val="24"/>
          <w:szCs w:val="24"/>
          <w:lang w:val="ro-RO"/>
        </w:rPr>
        <w:t>–</w:t>
      </w:r>
      <w:r w:rsidR="00ED42B1" w:rsidRPr="000F6DDE">
        <w:rPr>
          <w:rStyle w:val="BodyTextChar4"/>
          <w:rFonts w:ascii="Times New Roman" w:hAnsi="Times New Roman"/>
          <w:sz w:val="24"/>
          <w:szCs w:val="24"/>
          <w:lang w:val="ro-RO"/>
        </w:rPr>
        <w:t xml:space="preserve"> 5</w:t>
      </w:r>
      <w:r w:rsidR="00BC3E5B" w:rsidRPr="000F6DDE">
        <w:rPr>
          <w:rStyle w:val="BodyTextChar4"/>
          <w:rFonts w:ascii="Times New Roman" w:hAnsi="Times New Roman"/>
          <w:sz w:val="24"/>
          <w:szCs w:val="24"/>
          <w:lang w:val="ro-RO"/>
        </w:rPr>
        <w:t>. La solurile formate pe depozite mai bazice</w:t>
      </w:r>
      <w:r w:rsidR="0044436C">
        <w:rPr>
          <w:rStyle w:val="BodyTextChar4"/>
          <w:rFonts w:ascii="Times New Roman" w:hAnsi="Times New Roman"/>
          <w:sz w:val="24"/>
          <w:szCs w:val="24"/>
          <w:lang w:val="ro-RO"/>
        </w:rPr>
        <w:t>,</w:t>
      </w:r>
      <w:r w:rsidR="00BC3E5B" w:rsidRPr="000F6DDE">
        <w:rPr>
          <w:rStyle w:val="BodyTextChar4"/>
          <w:rFonts w:ascii="Times New Roman" w:hAnsi="Times New Roman"/>
          <w:sz w:val="24"/>
          <w:szCs w:val="24"/>
          <w:lang w:val="ro-RO"/>
        </w:rPr>
        <w:t xml:space="preserve"> gradul de saturaţie în baze poate prezenta valori de 55 – 75%. Procesele pedogenetice sunt dominate de clima rece şi umedă. Descompunerea materiei organ</w:t>
      </w:r>
      <w:r w:rsidR="0044436C">
        <w:rPr>
          <w:rStyle w:val="BodyTextChar4"/>
          <w:rFonts w:ascii="Times New Roman" w:hAnsi="Times New Roman"/>
          <w:sz w:val="24"/>
          <w:szCs w:val="24"/>
          <w:lang w:val="ro-RO"/>
        </w:rPr>
        <w:t>i</w:t>
      </w:r>
      <w:r w:rsidR="00BC3E5B" w:rsidRPr="000F6DDE">
        <w:rPr>
          <w:rStyle w:val="BodyTextChar4"/>
          <w:rFonts w:ascii="Times New Roman" w:hAnsi="Times New Roman"/>
          <w:sz w:val="24"/>
          <w:szCs w:val="24"/>
          <w:lang w:val="ro-RO"/>
        </w:rPr>
        <w:t>ce este lentă şi incom</w:t>
      </w:r>
      <w:r w:rsidR="0044436C">
        <w:rPr>
          <w:rStyle w:val="BodyTextChar4"/>
          <w:rFonts w:ascii="Times New Roman" w:hAnsi="Times New Roman"/>
          <w:sz w:val="24"/>
          <w:szCs w:val="24"/>
          <w:lang w:val="ro-RO"/>
        </w:rPr>
        <w:t>p</w:t>
      </w:r>
      <w:r w:rsidR="00BC3E5B" w:rsidRPr="000F6DDE">
        <w:rPr>
          <w:rStyle w:val="BodyTextChar4"/>
          <w:rFonts w:ascii="Times New Roman" w:hAnsi="Times New Roman"/>
          <w:sz w:val="24"/>
          <w:szCs w:val="24"/>
          <w:lang w:val="ro-RO"/>
        </w:rPr>
        <w:t>letă, rezultă o materie organică humificată</w:t>
      </w:r>
      <w:r w:rsidR="0044436C">
        <w:rPr>
          <w:rStyle w:val="BodyTextChar4"/>
          <w:rFonts w:ascii="Times New Roman" w:hAnsi="Times New Roman"/>
          <w:sz w:val="24"/>
          <w:szCs w:val="24"/>
          <w:lang w:val="ro-RO"/>
        </w:rPr>
        <w:t>,</w:t>
      </w:r>
      <w:r w:rsidR="00BC3E5B" w:rsidRPr="000F6DDE">
        <w:rPr>
          <w:rStyle w:val="BodyTextChar4"/>
          <w:rFonts w:ascii="Times New Roman" w:hAnsi="Times New Roman"/>
          <w:sz w:val="24"/>
          <w:szCs w:val="24"/>
          <w:lang w:val="ro-RO"/>
        </w:rPr>
        <w:t xml:space="preserve"> formată din acizi fulvici şi huminici şi o cantitate apreciabilă de substanţe organice intermediare de humificare incompletă. Materialul mineral al solului este format din particule minerale de cuarţ rezultat din dezagregarea rocilor</w:t>
      </w:r>
      <w:r w:rsidR="00BC640B" w:rsidRPr="000F6DDE">
        <w:rPr>
          <w:rStyle w:val="BodyTextChar4"/>
          <w:rFonts w:ascii="Times New Roman" w:hAnsi="Times New Roman"/>
          <w:sz w:val="24"/>
          <w:szCs w:val="24"/>
          <w:lang w:val="ro-RO"/>
        </w:rPr>
        <w:t>. Cantitatea de argilă care se formează este redusă, condiţiile climatice vitrege şi aciditatea pronunţată a mediului împiedică procesul de argilizare. Dezvoltarea proceselor de alterare a mineralelor primare poate duce la eliberarea de hidroxizi ferici</w:t>
      </w:r>
      <w:r w:rsidR="007023D5">
        <w:rPr>
          <w:rStyle w:val="BodyTextChar4"/>
          <w:rFonts w:ascii="Times New Roman" w:hAnsi="Times New Roman"/>
          <w:sz w:val="24"/>
          <w:szCs w:val="24"/>
          <w:lang w:val="ro-RO"/>
        </w:rPr>
        <w:t>, care</w:t>
      </w:r>
      <w:r w:rsidR="005A0154">
        <w:rPr>
          <w:rStyle w:val="BodyTextChar4"/>
          <w:rFonts w:ascii="Times New Roman" w:hAnsi="Times New Roman"/>
          <w:sz w:val="24"/>
          <w:szCs w:val="24"/>
          <w:lang w:val="ro-RO"/>
        </w:rPr>
        <w:t>,</w:t>
      </w:r>
      <w:r w:rsidR="007023D5">
        <w:rPr>
          <w:rStyle w:val="BodyTextChar4"/>
          <w:rFonts w:ascii="Times New Roman" w:hAnsi="Times New Roman"/>
          <w:sz w:val="24"/>
          <w:szCs w:val="24"/>
          <w:lang w:val="ro-RO"/>
        </w:rPr>
        <w:t xml:space="preserve"> după migrare din orizontul Au şi depunere în orizolnul Bcp,</w:t>
      </w:r>
      <w:r w:rsidR="008054AE">
        <w:rPr>
          <w:rStyle w:val="BodyTextChar4"/>
          <w:rFonts w:ascii="Times New Roman" w:hAnsi="Times New Roman"/>
          <w:sz w:val="24"/>
          <w:szCs w:val="24"/>
          <w:lang w:val="ro-RO"/>
        </w:rPr>
        <w:t xml:space="preserve"> </w:t>
      </w:r>
      <w:r w:rsidR="00BC640B" w:rsidRPr="000F6DDE">
        <w:rPr>
          <w:rStyle w:val="BodyTextChar4"/>
          <w:rFonts w:ascii="Times New Roman" w:hAnsi="Times New Roman"/>
          <w:sz w:val="24"/>
          <w:szCs w:val="24"/>
          <w:lang w:val="ro-RO"/>
        </w:rPr>
        <w:t xml:space="preserve">pot imprima </w:t>
      </w:r>
      <w:r w:rsidR="007023D5">
        <w:rPr>
          <w:rStyle w:val="BodyTextChar4"/>
          <w:rFonts w:ascii="Times New Roman" w:hAnsi="Times New Roman"/>
          <w:sz w:val="24"/>
          <w:szCs w:val="24"/>
          <w:lang w:val="ro-RO"/>
        </w:rPr>
        <w:t>materialului de sol</w:t>
      </w:r>
      <w:r w:rsidR="00BC640B" w:rsidRPr="000F6DDE">
        <w:rPr>
          <w:rStyle w:val="BodyTextChar4"/>
          <w:rFonts w:ascii="Times New Roman" w:hAnsi="Times New Roman"/>
          <w:sz w:val="24"/>
          <w:szCs w:val="24"/>
          <w:lang w:val="ro-RO"/>
        </w:rPr>
        <w:t xml:space="preserve"> o uşoară nuanţă brună sau brun-gălbuie</w:t>
      </w:r>
      <w:r w:rsidR="00623CDB">
        <w:rPr>
          <w:rStyle w:val="BodyTextChar4"/>
          <w:rFonts w:ascii="Times New Roman" w:hAnsi="Times New Roman"/>
          <w:sz w:val="24"/>
          <w:szCs w:val="24"/>
          <w:lang w:val="ro-RO"/>
        </w:rPr>
        <w:t>, cu nuianţă ruginie, mai ales în par</w:t>
      </w:r>
      <w:r w:rsidR="007023D5">
        <w:rPr>
          <w:rStyle w:val="BodyTextChar4"/>
          <w:rFonts w:ascii="Times New Roman" w:hAnsi="Times New Roman"/>
          <w:sz w:val="24"/>
          <w:szCs w:val="24"/>
          <w:lang w:val="ro-RO"/>
        </w:rPr>
        <w:t>tea superioară a orizontului</w:t>
      </w:r>
      <w:r w:rsidR="00196A80">
        <w:rPr>
          <w:rStyle w:val="BodyTextChar4"/>
          <w:rFonts w:ascii="Times New Roman" w:hAnsi="Times New Roman"/>
          <w:sz w:val="24"/>
          <w:szCs w:val="24"/>
          <w:lang w:val="ro-RO"/>
        </w:rPr>
        <w:t>.</w:t>
      </w:r>
    </w:p>
    <w:p w14:paraId="666E6E97" w14:textId="77777777" w:rsidR="00FD0EE5" w:rsidRPr="005A0154" w:rsidRDefault="00FD0EE5" w:rsidP="00FD0EE5">
      <w:pPr>
        <w:spacing w:after="0" w:line="360" w:lineRule="auto"/>
        <w:ind w:firstLine="700"/>
        <w:jc w:val="both"/>
        <w:rPr>
          <w:rFonts w:ascii="Times New Roman" w:hAnsi="Times New Roman" w:cs="Times New Roman"/>
          <w:sz w:val="24"/>
          <w:szCs w:val="24"/>
          <w:lang w:val="ro-RO"/>
        </w:rPr>
      </w:pPr>
      <w:r>
        <w:rPr>
          <w:rFonts w:ascii="Times New Roman" w:eastAsiaTheme="minorEastAsia" w:hAnsi="Times New Roman" w:cs="Times New Roman"/>
          <w:b/>
          <w:iCs/>
          <w:sz w:val="24"/>
          <w:szCs w:val="24"/>
          <w:lang w:val="ro-RO"/>
        </w:rPr>
        <w:t xml:space="preserve">Corelarea </w:t>
      </w:r>
      <w:r w:rsidRPr="005A0154">
        <w:rPr>
          <w:rFonts w:ascii="Times New Roman" w:hAnsi="Times New Roman" w:cs="Times New Roman"/>
          <w:b/>
          <w:sz w:val="24"/>
          <w:szCs w:val="24"/>
          <w:lang w:val="ro-RO"/>
        </w:rPr>
        <w:t xml:space="preserve">subunităţilor taxonomice de nivel superior ale tipului de sol DISTRICAMBOSOL </w:t>
      </w:r>
      <w:r w:rsidRPr="005A0154">
        <w:rPr>
          <w:rFonts w:ascii="Times New Roman" w:hAnsi="Times New Roman" w:cs="Times New Roman"/>
          <w:sz w:val="24"/>
          <w:szCs w:val="24"/>
          <w:lang w:val="ro-RO"/>
        </w:rPr>
        <w:t>(</w:t>
      </w:r>
      <w:r w:rsidRPr="005A0154">
        <w:rPr>
          <w:rStyle w:val="BodytextBold"/>
          <w:sz w:val="24"/>
          <w:szCs w:val="24"/>
          <w:lang w:val="ro-RO"/>
        </w:rPr>
        <w:t>SRCS – 1980, SRTS – 2003, SRTS – 2012, SRTS – 2012+)</w:t>
      </w:r>
    </w:p>
    <w:p w14:paraId="359595B6" w14:textId="77777777" w:rsidR="00FD0EE5" w:rsidRPr="005A0154" w:rsidRDefault="00FD0EE5" w:rsidP="00FD0EE5">
      <w:pPr>
        <w:pStyle w:val="Bodytext10"/>
        <w:shd w:val="clear" w:color="auto" w:fill="auto"/>
        <w:spacing w:line="360" w:lineRule="auto"/>
        <w:ind w:right="20" w:firstLine="660"/>
        <w:jc w:val="both"/>
        <w:rPr>
          <w:rStyle w:val="BodytextBold"/>
          <w:i/>
          <w:sz w:val="24"/>
          <w:szCs w:val="24"/>
          <w:lang w:val="ro-RO"/>
        </w:rPr>
      </w:pPr>
    </w:p>
    <w:p w14:paraId="469D2E73" w14:textId="77777777" w:rsidR="00FD0EE5" w:rsidRPr="005A0154" w:rsidRDefault="00FD0EE5" w:rsidP="00FD0EE5">
      <w:pPr>
        <w:spacing w:after="0" w:line="360" w:lineRule="auto"/>
        <w:ind w:firstLine="700"/>
        <w:jc w:val="both"/>
        <w:rPr>
          <w:rStyle w:val="BodytextBold"/>
          <w:rFonts w:eastAsiaTheme="minorEastAsia"/>
          <w:b w:val="0"/>
          <w:i/>
          <w:sz w:val="24"/>
          <w:szCs w:val="24"/>
          <w:lang w:val="ro-RO"/>
        </w:rPr>
      </w:pPr>
      <w:r>
        <w:rPr>
          <w:rFonts w:ascii="Times New Roman" w:eastAsiaTheme="minorEastAsia" w:hAnsi="Times New Roman" w:cs="Times New Roman"/>
          <w:bCs/>
          <w:sz w:val="24"/>
          <w:szCs w:val="24"/>
          <w:lang w:val="ro-RO"/>
        </w:rPr>
        <w:t>Corelarea Districambosolurilor la nivel de subtip cu subtipurile de soluri din sistemele taxonomice</w:t>
      </w:r>
      <w:r>
        <w:rPr>
          <w:rFonts w:ascii="Times New Roman" w:eastAsiaTheme="minorEastAsia" w:hAnsi="Times New Roman" w:cs="Times New Roman"/>
          <w:b/>
          <w:bCs/>
          <w:sz w:val="24"/>
          <w:szCs w:val="24"/>
          <w:lang w:val="ro-RO"/>
        </w:rPr>
        <w:t>:</w:t>
      </w:r>
      <w:r>
        <w:rPr>
          <w:rFonts w:ascii="Times New Roman" w:eastAsiaTheme="minorEastAsia" w:hAnsi="Times New Roman" w:cs="Times New Roman"/>
          <w:b/>
          <w:bCs/>
          <w:i/>
          <w:sz w:val="24"/>
          <w:szCs w:val="24"/>
          <w:lang w:val="ro-RO"/>
        </w:rPr>
        <w:t xml:space="preserve"> </w:t>
      </w:r>
      <w:r w:rsidRPr="005A0154">
        <w:rPr>
          <w:rStyle w:val="BodytextBold"/>
          <w:b w:val="0"/>
          <w:sz w:val="24"/>
          <w:szCs w:val="24"/>
          <w:lang w:val="ro-RO"/>
        </w:rPr>
        <w:t>SRCS – 1980, SRTS – 2003, SRTS – 2012, SRTS – 2012</w:t>
      </w:r>
      <w:r w:rsidRPr="005A0154">
        <w:rPr>
          <w:rStyle w:val="BodytextBold"/>
          <w:sz w:val="24"/>
          <w:szCs w:val="24"/>
          <w:lang w:val="ro-RO"/>
        </w:rPr>
        <w:t>+</w:t>
      </w:r>
      <w:r w:rsidRPr="005A0154">
        <w:rPr>
          <w:rFonts w:ascii="Times New Roman" w:eastAsiaTheme="minorEastAsia" w:hAnsi="Times New Roman" w:cs="Times New Roman"/>
          <w:b/>
          <w:bCs/>
          <w:i/>
          <w:sz w:val="24"/>
          <w:szCs w:val="24"/>
          <w:lang w:val="ro-RO"/>
        </w:rPr>
        <w:t xml:space="preserve"> </w:t>
      </w:r>
      <w:r w:rsidRPr="005A0154">
        <w:rPr>
          <w:rStyle w:val="BodytextBold"/>
          <w:b w:val="0"/>
          <w:sz w:val="24"/>
          <w:szCs w:val="24"/>
          <w:lang w:val="ro-RO"/>
        </w:rPr>
        <w:t>este prezentată în</w:t>
      </w:r>
      <w:r w:rsidRPr="005A0154">
        <w:rPr>
          <w:rStyle w:val="BodytextBold"/>
          <w:sz w:val="24"/>
          <w:szCs w:val="24"/>
          <w:lang w:val="ro-RO"/>
        </w:rPr>
        <w:t xml:space="preserve"> Tabelul 11</w:t>
      </w:r>
      <w:r w:rsidRPr="00AA287D">
        <w:rPr>
          <w:b/>
          <w:lang w:val="ro-RO"/>
        </w:rPr>
        <w:t xml:space="preserve"> </w:t>
      </w:r>
      <w:r w:rsidRPr="005A0154">
        <w:rPr>
          <w:rStyle w:val="BodytextBold"/>
          <w:b w:val="0"/>
          <w:sz w:val="24"/>
          <w:szCs w:val="24"/>
          <w:lang w:val="ro-RO"/>
        </w:rPr>
        <w:t>(după SRTS-2012+).</w:t>
      </w:r>
    </w:p>
    <w:p w14:paraId="170BC89F" w14:textId="77777777" w:rsidR="00FD0EE5" w:rsidRPr="005A0154" w:rsidRDefault="00FD0EE5" w:rsidP="00FD0EE5">
      <w:pPr>
        <w:spacing w:after="0" w:line="360" w:lineRule="auto"/>
        <w:ind w:firstLine="700"/>
        <w:jc w:val="both"/>
        <w:rPr>
          <w:rStyle w:val="BodytextBold"/>
          <w:b w:val="0"/>
          <w:bCs w:val="0"/>
          <w:sz w:val="24"/>
          <w:szCs w:val="24"/>
          <w:lang w:val="ro-RO"/>
        </w:rPr>
      </w:pPr>
    </w:p>
    <w:p w14:paraId="3DB3C032" w14:textId="77777777" w:rsidR="008C3556" w:rsidRDefault="008C3556" w:rsidP="004A68ED">
      <w:pPr>
        <w:pStyle w:val="Bodytext10"/>
        <w:shd w:val="clear" w:color="auto" w:fill="auto"/>
        <w:spacing w:line="240" w:lineRule="auto"/>
        <w:ind w:right="20"/>
        <w:jc w:val="both"/>
        <w:rPr>
          <w:rStyle w:val="BodytextBold"/>
          <w:sz w:val="24"/>
          <w:szCs w:val="24"/>
        </w:rPr>
      </w:pPr>
    </w:p>
    <w:p w14:paraId="33E11741" w14:textId="77777777" w:rsidR="008C3556" w:rsidRDefault="008C3556" w:rsidP="004A68ED">
      <w:pPr>
        <w:pStyle w:val="Bodytext10"/>
        <w:shd w:val="clear" w:color="auto" w:fill="auto"/>
        <w:spacing w:line="240" w:lineRule="auto"/>
        <w:ind w:right="20"/>
        <w:jc w:val="both"/>
        <w:rPr>
          <w:rStyle w:val="BodytextBold"/>
          <w:sz w:val="24"/>
          <w:szCs w:val="24"/>
        </w:rPr>
      </w:pPr>
    </w:p>
    <w:p w14:paraId="5D45F154" w14:textId="77777777" w:rsidR="008C3556" w:rsidRDefault="008C3556" w:rsidP="004A68ED">
      <w:pPr>
        <w:pStyle w:val="Bodytext10"/>
        <w:shd w:val="clear" w:color="auto" w:fill="auto"/>
        <w:spacing w:line="240" w:lineRule="auto"/>
        <w:ind w:right="20"/>
        <w:jc w:val="both"/>
        <w:rPr>
          <w:rStyle w:val="BodytextBold"/>
          <w:sz w:val="24"/>
          <w:szCs w:val="24"/>
        </w:rPr>
      </w:pPr>
    </w:p>
    <w:p w14:paraId="5F47FFC0" w14:textId="77777777" w:rsidR="008C3556" w:rsidRDefault="008C3556" w:rsidP="004A68ED">
      <w:pPr>
        <w:pStyle w:val="Bodytext10"/>
        <w:shd w:val="clear" w:color="auto" w:fill="auto"/>
        <w:spacing w:line="240" w:lineRule="auto"/>
        <w:ind w:right="20"/>
        <w:jc w:val="both"/>
        <w:rPr>
          <w:rStyle w:val="BodytextBold"/>
          <w:sz w:val="24"/>
          <w:szCs w:val="24"/>
        </w:rPr>
      </w:pPr>
    </w:p>
    <w:p w14:paraId="3A1C433E" w14:textId="77777777" w:rsidR="00FD0EE5" w:rsidRPr="005A0154" w:rsidRDefault="00FD0EE5" w:rsidP="004A68ED">
      <w:pPr>
        <w:pStyle w:val="Bodytext10"/>
        <w:shd w:val="clear" w:color="auto" w:fill="auto"/>
        <w:spacing w:line="240" w:lineRule="auto"/>
        <w:ind w:right="20"/>
        <w:jc w:val="both"/>
        <w:rPr>
          <w:rStyle w:val="BodytextBold"/>
          <w:rFonts w:eastAsiaTheme="minorHAnsi"/>
          <w:b w:val="0"/>
          <w:bCs w:val="0"/>
          <w:sz w:val="24"/>
          <w:szCs w:val="24"/>
        </w:rPr>
      </w:pPr>
      <w:r w:rsidRPr="005A0154">
        <w:rPr>
          <w:rStyle w:val="BodytextBold"/>
          <w:sz w:val="24"/>
          <w:szCs w:val="24"/>
        </w:rPr>
        <w:lastRenderedPageBreak/>
        <w:t>Tabel 11</w:t>
      </w:r>
      <w:r w:rsidRPr="005A0154">
        <w:rPr>
          <w:rStyle w:val="BodytextBold"/>
          <w:i/>
          <w:sz w:val="24"/>
          <w:szCs w:val="24"/>
        </w:rPr>
        <w:t>.</w:t>
      </w:r>
      <w:r w:rsidRPr="005A0154">
        <w:rPr>
          <w:rStyle w:val="BodytextBold"/>
          <w:sz w:val="24"/>
          <w:szCs w:val="24"/>
        </w:rPr>
        <w:t xml:space="preserve"> </w:t>
      </w:r>
      <w:r>
        <w:rPr>
          <w:rFonts w:eastAsiaTheme="minorEastAsia"/>
          <w:bCs/>
          <w:sz w:val="24"/>
          <w:szCs w:val="24"/>
          <w:lang w:val="ro-RO"/>
        </w:rPr>
        <w:t>Corelarea Districambosolurilor la nivel de subtip cu subtipurile de soluri din sistemele taxonomice</w:t>
      </w:r>
      <w:r w:rsidRPr="00644B82">
        <w:rPr>
          <w:rFonts w:eastAsiaTheme="minorEastAsia"/>
          <w:b/>
          <w:bCs/>
          <w:sz w:val="24"/>
          <w:szCs w:val="24"/>
          <w:lang w:val="ro-RO"/>
        </w:rPr>
        <w:t>:</w:t>
      </w:r>
      <w:r w:rsidRPr="00644B82">
        <w:rPr>
          <w:rFonts w:eastAsiaTheme="minorEastAsia"/>
          <w:b/>
          <w:bCs/>
          <w:i/>
          <w:sz w:val="24"/>
          <w:szCs w:val="24"/>
          <w:lang w:val="ro-RO"/>
        </w:rPr>
        <w:t xml:space="preserve"> </w:t>
      </w:r>
      <w:r w:rsidRPr="005A0154">
        <w:rPr>
          <w:rStyle w:val="BodytextBold"/>
          <w:b w:val="0"/>
          <w:sz w:val="24"/>
          <w:szCs w:val="24"/>
        </w:rPr>
        <w:t>SRCS – 1980, SRTS – 2003, SRTS – 2012, SRTS – 2012+</w:t>
      </w:r>
      <w:r w:rsidRPr="005A0154">
        <w:rPr>
          <w:rStyle w:val="BodytextBold"/>
          <w:sz w:val="24"/>
          <w:szCs w:val="24"/>
        </w:rPr>
        <w:t xml:space="preserve"> </w:t>
      </w:r>
      <w:r w:rsidRPr="005A0154">
        <w:rPr>
          <w:rStyle w:val="BodytextBold"/>
          <w:b w:val="0"/>
          <w:sz w:val="24"/>
          <w:szCs w:val="24"/>
        </w:rPr>
        <w:t>(după SRTS-2012+)</w:t>
      </w:r>
    </w:p>
    <w:tbl>
      <w:tblPr>
        <w:tblStyle w:val="TableGrid"/>
        <w:tblW w:w="7215" w:type="dxa"/>
        <w:tblInd w:w="120" w:type="dxa"/>
        <w:tblLayout w:type="fixed"/>
        <w:tblLook w:val="04A0" w:firstRow="1" w:lastRow="0" w:firstColumn="1" w:lastColumn="0" w:noHBand="0" w:noVBand="1"/>
      </w:tblPr>
      <w:tblGrid>
        <w:gridCol w:w="1548"/>
        <w:gridCol w:w="1842"/>
        <w:gridCol w:w="1843"/>
        <w:gridCol w:w="1982"/>
      </w:tblGrid>
      <w:tr w:rsidR="00FD0EE5" w14:paraId="7742447E" w14:textId="77777777" w:rsidTr="001F127A">
        <w:tc>
          <w:tcPr>
            <w:tcW w:w="1548" w:type="dxa"/>
            <w:tcBorders>
              <w:top w:val="single" w:sz="4" w:space="0" w:color="auto"/>
              <w:left w:val="single" w:sz="4" w:space="0" w:color="auto"/>
              <w:bottom w:val="single" w:sz="4" w:space="0" w:color="auto"/>
              <w:right w:val="single" w:sz="4" w:space="0" w:color="auto"/>
            </w:tcBorders>
            <w:hideMark/>
          </w:tcPr>
          <w:p w14:paraId="694C864D" w14:textId="77777777" w:rsidR="00FD0EE5" w:rsidRPr="00644B82" w:rsidRDefault="00FD0EE5" w:rsidP="001F127A">
            <w:pPr>
              <w:pStyle w:val="Bodytext10"/>
              <w:shd w:val="clear" w:color="auto" w:fill="auto"/>
              <w:spacing w:line="240" w:lineRule="auto"/>
              <w:ind w:right="20"/>
              <w:jc w:val="both"/>
              <w:rPr>
                <w:rStyle w:val="BodytextBold"/>
                <w:b w:val="0"/>
                <w:bCs w:val="0"/>
                <w:sz w:val="20"/>
                <w:szCs w:val="20"/>
              </w:rPr>
            </w:pPr>
            <w:r w:rsidRPr="00644B82">
              <w:rPr>
                <w:rStyle w:val="BodytextBold"/>
                <w:b w:val="0"/>
                <w:sz w:val="20"/>
                <w:szCs w:val="20"/>
              </w:rPr>
              <w:t>SRCS - 1980</w:t>
            </w:r>
          </w:p>
        </w:tc>
        <w:tc>
          <w:tcPr>
            <w:tcW w:w="1842" w:type="dxa"/>
            <w:tcBorders>
              <w:top w:val="single" w:sz="4" w:space="0" w:color="auto"/>
              <w:left w:val="single" w:sz="4" w:space="0" w:color="auto"/>
              <w:bottom w:val="single" w:sz="4" w:space="0" w:color="auto"/>
              <w:right w:val="single" w:sz="4" w:space="0" w:color="auto"/>
            </w:tcBorders>
            <w:hideMark/>
          </w:tcPr>
          <w:p w14:paraId="37C91D94" w14:textId="77777777" w:rsidR="00FD0EE5" w:rsidRPr="00644B82" w:rsidRDefault="00FD0EE5" w:rsidP="001F127A">
            <w:pPr>
              <w:pStyle w:val="Bodytext10"/>
              <w:shd w:val="clear" w:color="auto" w:fill="auto"/>
              <w:spacing w:line="240" w:lineRule="auto"/>
              <w:ind w:right="20"/>
              <w:jc w:val="both"/>
              <w:rPr>
                <w:rStyle w:val="BodytextBold"/>
                <w:b w:val="0"/>
                <w:bCs w:val="0"/>
                <w:sz w:val="20"/>
                <w:szCs w:val="20"/>
              </w:rPr>
            </w:pPr>
            <w:r w:rsidRPr="00644B82">
              <w:rPr>
                <w:rStyle w:val="BodytextBold"/>
                <w:b w:val="0"/>
                <w:sz w:val="20"/>
                <w:szCs w:val="20"/>
              </w:rPr>
              <w:t>SRTS-2003</w:t>
            </w:r>
          </w:p>
        </w:tc>
        <w:tc>
          <w:tcPr>
            <w:tcW w:w="1843" w:type="dxa"/>
            <w:tcBorders>
              <w:top w:val="single" w:sz="4" w:space="0" w:color="auto"/>
              <w:left w:val="single" w:sz="4" w:space="0" w:color="auto"/>
              <w:bottom w:val="single" w:sz="4" w:space="0" w:color="auto"/>
              <w:right w:val="single" w:sz="4" w:space="0" w:color="auto"/>
            </w:tcBorders>
            <w:hideMark/>
          </w:tcPr>
          <w:p w14:paraId="398075EE" w14:textId="77777777" w:rsidR="00FD0EE5" w:rsidRPr="00644B82" w:rsidRDefault="00FD0EE5" w:rsidP="001F127A">
            <w:pPr>
              <w:pStyle w:val="Bodytext10"/>
              <w:shd w:val="clear" w:color="auto" w:fill="auto"/>
              <w:spacing w:line="240" w:lineRule="auto"/>
              <w:ind w:right="20"/>
              <w:jc w:val="both"/>
              <w:rPr>
                <w:rStyle w:val="BodytextBold"/>
                <w:b w:val="0"/>
                <w:bCs w:val="0"/>
                <w:sz w:val="20"/>
                <w:szCs w:val="20"/>
              </w:rPr>
            </w:pPr>
            <w:r w:rsidRPr="00644B82">
              <w:rPr>
                <w:rStyle w:val="BodytextBold"/>
                <w:b w:val="0"/>
                <w:sz w:val="20"/>
                <w:szCs w:val="20"/>
              </w:rPr>
              <w:t>SRTS-2012/ SRTS-2012+</w:t>
            </w:r>
          </w:p>
        </w:tc>
        <w:tc>
          <w:tcPr>
            <w:tcW w:w="1982" w:type="dxa"/>
            <w:tcBorders>
              <w:top w:val="single" w:sz="4" w:space="0" w:color="auto"/>
              <w:left w:val="single" w:sz="4" w:space="0" w:color="auto"/>
              <w:bottom w:val="single" w:sz="4" w:space="0" w:color="auto"/>
              <w:right w:val="single" w:sz="4" w:space="0" w:color="auto"/>
            </w:tcBorders>
            <w:hideMark/>
          </w:tcPr>
          <w:p w14:paraId="10390A06" w14:textId="77777777" w:rsidR="00FD0EE5" w:rsidRPr="00644B82" w:rsidRDefault="00FD0EE5" w:rsidP="001F127A">
            <w:pPr>
              <w:pStyle w:val="Bodytext10"/>
              <w:shd w:val="clear" w:color="auto" w:fill="auto"/>
              <w:spacing w:line="240" w:lineRule="auto"/>
              <w:ind w:right="20"/>
              <w:jc w:val="both"/>
              <w:rPr>
                <w:rStyle w:val="BodytextBold"/>
                <w:b w:val="0"/>
                <w:bCs w:val="0"/>
                <w:sz w:val="20"/>
                <w:szCs w:val="20"/>
                <w:lang w:val="ro-RO"/>
              </w:rPr>
            </w:pPr>
            <w:r w:rsidRPr="00644B82">
              <w:rPr>
                <w:rStyle w:val="BodytextBold"/>
                <w:b w:val="0"/>
                <w:sz w:val="20"/>
                <w:szCs w:val="20"/>
              </w:rPr>
              <w:t>Observaţii</w:t>
            </w:r>
          </w:p>
        </w:tc>
      </w:tr>
      <w:tr w:rsidR="00FD0EE5" w14:paraId="0001A518" w14:textId="77777777" w:rsidTr="001F127A">
        <w:tc>
          <w:tcPr>
            <w:tcW w:w="1548" w:type="dxa"/>
            <w:tcBorders>
              <w:top w:val="single" w:sz="4" w:space="0" w:color="auto"/>
              <w:left w:val="single" w:sz="4" w:space="0" w:color="auto"/>
              <w:bottom w:val="single" w:sz="4" w:space="0" w:color="auto"/>
              <w:right w:val="single" w:sz="4" w:space="0" w:color="auto"/>
            </w:tcBorders>
            <w:hideMark/>
          </w:tcPr>
          <w:p w14:paraId="444A9E7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BO*</w:t>
            </w:r>
          </w:p>
          <w:p w14:paraId="7DAD3AE0"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Soluri brune acide*</w:t>
            </w:r>
          </w:p>
        </w:tc>
        <w:tc>
          <w:tcPr>
            <w:tcW w:w="1842" w:type="dxa"/>
            <w:tcBorders>
              <w:top w:val="single" w:sz="4" w:space="0" w:color="auto"/>
              <w:left w:val="single" w:sz="4" w:space="0" w:color="auto"/>
              <w:bottom w:val="single" w:sz="4" w:space="0" w:color="auto"/>
              <w:right w:val="single" w:sz="4" w:space="0" w:color="auto"/>
            </w:tcBorders>
            <w:hideMark/>
          </w:tcPr>
          <w:p w14:paraId="79B89DCE"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r w:rsidRPr="005A0154">
              <w:rPr>
                <w:rStyle w:val="BodytextBold"/>
                <w:b w:val="0"/>
                <w:sz w:val="20"/>
                <w:szCs w:val="20"/>
              </w:rPr>
              <w:t>DC*-gc@CP*</w:t>
            </w:r>
          </w:p>
          <w:p w14:paraId="3A8AE08C"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r w:rsidRPr="005A0154">
              <w:rPr>
                <w:rStyle w:val="BodytextBold"/>
                <w:b w:val="0"/>
                <w:sz w:val="20"/>
                <w:szCs w:val="20"/>
              </w:rPr>
              <w:t>Districambosoluri* negleice şi/sau Criptopodzoluri*</w:t>
            </w:r>
          </w:p>
        </w:tc>
        <w:tc>
          <w:tcPr>
            <w:tcW w:w="1843" w:type="dxa"/>
            <w:tcBorders>
              <w:top w:val="single" w:sz="4" w:space="0" w:color="auto"/>
              <w:left w:val="single" w:sz="4" w:space="0" w:color="auto"/>
              <w:bottom w:val="single" w:sz="4" w:space="0" w:color="auto"/>
              <w:right w:val="single" w:sz="4" w:space="0" w:color="auto"/>
            </w:tcBorders>
            <w:hideMark/>
          </w:tcPr>
          <w:p w14:paraId="7CD5264F"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r w:rsidRPr="005A0154">
              <w:rPr>
                <w:rStyle w:val="BodytextBold"/>
                <w:b w:val="0"/>
                <w:sz w:val="20"/>
                <w:szCs w:val="20"/>
              </w:rPr>
              <w:t>DC*-gc@CP*</w:t>
            </w:r>
          </w:p>
          <w:p w14:paraId="182BA188"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r w:rsidRPr="005A0154">
              <w:rPr>
                <w:rStyle w:val="BodytextBold"/>
                <w:b w:val="0"/>
                <w:sz w:val="20"/>
                <w:szCs w:val="20"/>
              </w:rPr>
              <w:t>Districambosoluri* negleice şi/sau Criptopodzoluri*</w:t>
            </w:r>
          </w:p>
        </w:tc>
        <w:tc>
          <w:tcPr>
            <w:tcW w:w="1982" w:type="dxa"/>
            <w:tcBorders>
              <w:top w:val="single" w:sz="4" w:space="0" w:color="auto"/>
              <w:left w:val="single" w:sz="4" w:space="0" w:color="auto"/>
              <w:bottom w:val="single" w:sz="4" w:space="0" w:color="auto"/>
              <w:right w:val="single" w:sz="4" w:space="0" w:color="auto"/>
            </w:tcBorders>
            <w:hideMark/>
          </w:tcPr>
          <w:p w14:paraId="5CE0A98F" w14:textId="77777777" w:rsidR="00FD0EE5" w:rsidRPr="00644B82" w:rsidRDefault="00FD0EE5" w:rsidP="001F127A">
            <w:pPr>
              <w:pStyle w:val="Bodytext10"/>
              <w:shd w:val="clear" w:color="auto" w:fill="auto"/>
              <w:spacing w:line="240" w:lineRule="auto"/>
              <w:ind w:right="20"/>
              <w:jc w:val="center"/>
              <w:rPr>
                <w:rStyle w:val="BodytextBold"/>
                <w:b w:val="0"/>
                <w:sz w:val="20"/>
                <w:szCs w:val="20"/>
                <w:lang w:val="ro-RO"/>
              </w:rPr>
            </w:pPr>
            <w:r w:rsidRPr="005A0154">
              <w:rPr>
                <w:rStyle w:val="BodytextBold"/>
                <w:b w:val="0"/>
                <w:sz w:val="20"/>
                <w:szCs w:val="20"/>
              </w:rPr>
              <w:t xml:space="preserve">Toate diferitele subtipuri posibile de BO </w:t>
            </w:r>
            <w:r w:rsidRPr="00644B82">
              <w:rPr>
                <w:rStyle w:val="BodytextBold"/>
                <w:b w:val="0"/>
                <w:sz w:val="20"/>
                <w:szCs w:val="20"/>
                <w:lang w:val="ro-RO"/>
              </w:rPr>
              <w:t>în SRCS de DC negleice şi de CP în SRTS-3003 respectiv DC negleice şi de EP criptospodice în SRTS</w:t>
            </w:r>
          </w:p>
          <w:p w14:paraId="31D5B3E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lang w:val="ro-RO"/>
              </w:rPr>
              <w:t>BO</w:t>
            </w:r>
            <w:r w:rsidRPr="00644B82">
              <w:rPr>
                <w:rStyle w:val="BodytextBold"/>
                <w:b w:val="0"/>
                <w:sz w:val="20"/>
                <w:szCs w:val="20"/>
              </w:rPr>
              <w:t>* (SRTS) = DC*-gc@CP*</w:t>
            </w:r>
          </w:p>
          <w:p w14:paraId="6E63A6C4" w14:textId="77777777" w:rsidR="00FD0EE5" w:rsidRPr="00644B82" w:rsidRDefault="00FD0EE5" w:rsidP="001F127A">
            <w:pPr>
              <w:pStyle w:val="Bodytext10"/>
              <w:shd w:val="clear" w:color="auto" w:fill="auto"/>
              <w:spacing w:line="240" w:lineRule="auto"/>
              <w:ind w:right="20"/>
              <w:rPr>
                <w:rStyle w:val="BodytextBold"/>
                <w:b w:val="0"/>
                <w:sz w:val="20"/>
                <w:szCs w:val="20"/>
              </w:rPr>
            </w:pPr>
            <w:r w:rsidRPr="00644B82">
              <w:rPr>
                <w:rStyle w:val="BodytextBold"/>
                <w:b w:val="0"/>
                <w:sz w:val="20"/>
                <w:szCs w:val="20"/>
              </w:rPr>
              <w:t>-DC*fo.li-EP*cp.fo.li</w:t>
            </w:r>
          </w:p>
        </w:tc>
      </w:tr>
      <w:tr w:rsidR="00FD0EE5" w:rsidRPr="001224C8" w14:paraId="790627BC" w14:textId="77777777" w:rsidTr="001F127A">
        <w:tc>
          <w:tcPr>
            <w:tcW w:w="1548" w:type="dxa"/>
            <w:tcBorders>
              <w:top w:val="single" w:sz="4" w:space="0" w:color="auto"/>
              <w:left w:val="single" w:sz="4" w:space="0" w:color="auto"/>
              <w:bottom w:val="single" w:sz="4" w:space="0" w:color="auto"/>
              <w:right w:val="single" w:sz="4" w:space="0" w:color="auto"/>
            </w:tcBorders>
          </w:tcPr>
          <w:p w14:paraId="5A272ECF"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BOti Brun acid tipic</w:t>
            </w:r>
          </w:p>
        </w:tc>
        <w:tc>
          <w:tcPr>
            <w:tcW w:w="1842" w:type="dxa"/>
            <w:tcBorders>
              <w:top w:val="single" w:sz="4" w:space="0" w:color="auto"/>
              <w:left w:val="single" w:sz="4" w:space="0" w:color="auto"/>
              <w:bottom w:val="single" w:sz="4" w:space="0" w:color="auto"/>
              <w:right w:val="single" w:sz="4" w:space="0" w:color="auto"/>
            </w:tcBorders>
          </w:tcPr>
          <w:p w14:paraId="2C3B91A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DCti</w:t>
            </w:r>
          </w:p>
          <w:p w14:paraId="045025FD"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tipic</w:t>
            </w:r>
          </w:p>
        </w:tc>
        <w:tc>
          <w:tcPr>
            <w:tcW w:w="1843" w:type="dxa"/>
            <w:tcBorders>
              <w:top w:val="single" w:sz="4" w:space="0" w:color="auto"/>
              <w:left w:val="single" w:sz="4" w:space="0" w:color="auto"/>
              <w:bottom w:val="single" w:sz="4" w:space="0" w:color="auto"/>
              <w:right w:val="single" w:sz="4" w:space="0" w:color="auto"/>
            </w:tcBorders>
          </w:tcPr>
          <w:p w14:paraId="11CE1EB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DCti</w:t>
            </w:r>
          </w:p>
          <w:p w14:paraId="2B7D6172"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tipic</w:t>
            </w:r>
          </w:p>
        </w:tc>
        <w:tc>
          <w:tcPr>
            <w:tcW w:w="1982" w:type="dxa"/>
            <w:tcBorders>
              <w:top w:val="single" w:sz="4" w:space="0" w:color="auto"/>
              <w:left w:val="single" w:sz="4" w:space="0" w:color="auto"/>
              <w:bottom w:val="single" w:sz="4" w:space="0" w:color="auto"/>
              <w:right w:val="single" w:sz="4" w:space="0" w:color="auto"/>
            </w:tcBorders>
          </w:tcPr>
          <w:p w14:paraId="04101BC6"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r w:rsidRPr="005A0154">
              <w:rPr>
                <w:rStyle w:val="BodytextBold"/>
                <w:b w:val="0"/>
                <w:sz w:val="20"/>
                <w:szCs w:val="20"/>
              </w:rPr>
              <w:t>BOti (SRCS)=DCti@DCal@DCqq; DCti (SRTS-2003)</w:t>
            </w:r>
            <w:r w:rsidRPr="00644B82">
              <w:rPr>
                <w:rStyle w:val="BodytextBold"/>
                <w:b w:val="0"/>
                <w:sz w:val="20"/>
                <w:szCs w:val="20"/>
                <w:lang w:val="ro-RO"/>
              </w:rPr>
              <w:t xml:space="preserve"> şi DCti (SRTS-2012, SRTS-2012</w:t>
            </w:r>
            <w:r w:rsidRPr="005A0154">
              <w:rPr>
                <w:rStyle w:val="BodytextBold"/>
                <w:b w:val="0"/>
                <w:sz w:val="20"/>
                <w:szCs w:val="20"/>
              </w:rPr>
              <w:t>+) include DClu/si/pm</w:t>
            </w:r>
          </w:p>
        </w:tc>
      </w:tr>
      <w:tr w:rsidR="00FD0EE5" w14:paraId="05DDCF52" w14:textId="77777777" w:rsidTr="001F127A">
        <w:tc>
          <w:tcPr>
            <w:tcW w:w="1548" w:type="dxa"/>
            <w:tcBorders>
              <w:top w:val="single" w:sz="4" w:space="0" w:color="auto"/>
              <w:left w:val="single" w:sz="4" w:space="0" w:color="auto"/>
              <w:bottom w:val="single" w:sz="4" w:space="0" w:color="auto"/>
              <w:right w:val="single" w:sz="4" w:space="0" w:color="auto"/>
            </w:tcBorders>
          </w:tcPr>
          <w:p w14:paraId="7C2F48F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D0EF45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DCal</w:t>
            </w:r>
          </w:p>
          <w:p w14:paraId="01C0618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aluvic</w:t>
            </w:r>
          </w:p>
        </w:tc>
        <w:tc>
          <w:tcPr>
            <w:tcW w:w="1843" w:type="dxa"/>
            <w:tcBorders>
              <w:top w:val="single" w:sz="4" w:space="0" w:color="auto"/>
              <w:left w:val="single" w:sz="4" w:space="0" w:color="auto"/>
              <w:bottom w:val="single" w:sz="4" w:space="0" w:color="auto"/>
              <w:right w:val="single" w:sz="4" w:space="0" w:color="auto"/>
            </w:tcBorders>
          </w:tcPr>
          <w:p w14:paraId="4C6A738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DCal</w:t>
            </w:r>
          </w:p>
          <w:p w14:paraId="2ADEC2B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aluvic</w:t>
            </w:r>
          </w:p>
        </w:tc>
        <w:tc>
          <w:tcPr>
            <w:tcW w:w="1982" w:type="dxa"/>
            <w:tcBorders>
              <w:top w:val="single" w:sz="4" w:space="0" w:color="auto"/>
              <w:left w:val="single" w:sz="4" w:space="0" w:color="auto"/>
              <w:bottom w:val="single" w:sz="4" w:space="0" w:color="auto"/>
              <w:right w:val="single" w:sz="4" w:space="0" w:color="auto"/>
            </w:tcBorders>
          </w:tcPr>
          <w:p w14:paraId="3EE0813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45CA885A"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2C7BA010" w14:textId="77777777" w:rsidTr="001F127A">
        <w:tc>
          <w:tcPr>
            <w:tcW w:w="1548" w:type="dxa"/>
            <w:tcBorders>
              <w:top w:val="single" w:sz="4" w:space="0" w:color="auto"/>
              <w:left w:val="single" w:sz="4" w:space="0" w:color="auto"/>
              <w:bottom w:val="single" w:sz="4" w:space="0" w:color="auto"/>
              <w:right w:val="single" w:sz="4" w:space="0" w:color="auto"/>
            </w:tcBorders>
          </w:tcPr>
          <w:p w14:paraId="2967427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BOan</w:t>
            </w:r>
          </w:p>
          <w:p w14:paraId="796DF2F2"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 xml:space="preserve"> Brun acid andic</w:t>
            </w:r>
          </w:p>
        </w:tc>
        <w:tc>
          <w:tcPr>
            <w:tcW w:w="1842" w:type="dxa"/>
            <w:tcBorders>
              <w:top w:val="single" w:sz="4" w:space="0" w:color="auto"/>
              <w:left w:val="single" w:sz="4" w:space="0" w:color="auto"/>
              <w:bottom w:val="single" w:sz="4" w:space="0" w:color="auto"/>
              <w:right w:val="single" w:sz="4" w:space="0" w:color="auto"/>
            </w:tcBorders>
          </w:tcPr>
          <w:p w14:paraId="0A0E29B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DCan</w:t>
            </w:r>
          </w:p>
          <w:p w14:paraId="5C626E3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andic</w:t>
            </w:r>
          </w:p>
        </w:tc>
        <w:tc>
          <w:tcPr>
            <w:tcW w:w="1843" w:type="dxa"/>
            <w:tcBorders>
              <w:top w:val="single" w:sz="4" w:space="0" w:color="auto"/>
              <w:left w:val="single" w:sz="4" w:space="0" w:color="auto"/>
              <w:bottom w:val="single" w:sz="4" w:space="0" w:color="auto"/>
              <w:right w:val="single" w:sz="4" w:space="0" w:color="auto"/>
            </w:tcBorders>
          </w:tcPr>
          <w:p w14:paraId="472A80E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DCan</w:t>
            </w:r>
          </w:p>
          <w:p w14:paraId="449F163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andic</w:t>
            </w:r>
          </w:p>
        </w:tc>
        <w:tc>
          <w:tcPr>
            <w:tcW w:w="1982" w:type="dxa"/>
            <w:tcBorders>
              <w:top w:val="single" w:sz="4" w:space="0" w:color="auto"/>
              <w:left w:val="single" w:sz="4" w:space="0" w:color="auto"/>
              <w:bottom w:val="single" w:sz="4" w:space="0" w:color="auto"/>
              <w:right w:val="single" w:sz="4" w:space="0" w:color="auto"/>
            </w:tcBorders>
          </w:tcPr>
          <w:p w14:paraId="2624646C"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5D2D434C"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7CD6EBD0" w14:textId="77777777" w:rsidTr="001F127A">
        <w:tc>
          <w:tcPr>
            <w:tcW w:w="1548" w:type="dxa"/>
            <w:tcBorders>
              <w:top w:val="single" w:sz="4" w:space="0" w:color="auto"/>
              <w:left w:val="single" w:sz="4" w:space="0" w:color="auto"/>
              <w:bottom w:val="single" w:sz="4" w:space="0" w:color="auto"/>
              <w:right w:val="single" w:sz="4" w:space="0" w:color="auto"/>
            </w:tcBorders>
          </w:tcPr>
          <w:p w14:paraId="1DB85D6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BOan.ls Brun acid andic litic</w:t>
            </w:r>
          </w:p>
        </w:tc>
        <w:tc>
          <w:tcPr>
            <w:tcW w:w="1842" w:type="dxa"/>
            <w:tcBorders>
              <w:top w:val="single" w:sz="4" w:space="0" w:color="auto"/>
              <w:left w:val="single" w:sz="4" w:space="0" w:color="auto"/>
              <w:bottom w:val="single" w:sz="4" w:space="0" w:color="auto"/>
              <w:right w:val="single" w:sz="4" w:space="0" w:color="auto"/>
            </w:tcBorders>
          </w:tcPr>
          <w:p w14:paraId="44E41F3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DCan.li</w:t>
            </w:r>
          </w:p>
          <w:p w14:paraId="7E8E894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andic litic</w:t>
            </w:r>
          </w:p>
        </w:tc>
        <w:tc>
          <w:tcPr>
            <w:tcW w:w="1843" w:type="dxa"/>
            <w:tcBorders>
              <w:top w:val="single" w:sz="4" w:space="0" w:color="auto"/>
              <w:left w:val="single" w:sz="4" w:space="0" w:color="auto"/>
              <w:bottom w:val="single" w:sz="4" w:space="0" w:color="auto"/>
              <w:right w:val="single" w:sz="4" w:space="0" w:color="auto"/>
            </w:tcBorders>
          </w:tcPr>
          <w:p w14:paraId="3D352BC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DCan.li</w:t>
            </w:r>
          </w:p>
          <w:p w14:paraId="3BDD5A1E"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andic litic</w:t>
            </w:r>
          </w:p>
        </w:tc>
        <w:tc>
          <w:tcPr>
            <w:tcW w:w="1982" w:type="dxa"/>
            <w:tcBorders>
              <w:top w:val="single" w:sz="4" w:space="0" w:color="auto"/>
              <w:left w:val="single" w:sz="4" w:space="0" w:color="auto"/>
              <w:bottom w:val="single" w:sz="4" w:space="0" w:color="auto"/>
              <w:right w:val="single" w:sz="4" w:space="0" w:color="auto"/>
            </w:tcBorders>
          </w:tcPr>
          <w:p w14:paraId="35D70F2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166D5EB4"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18065AF8" w14:textId="77777777" w:rsidTr="001F127A">
        <w:tc>
          <w:tcPr>
            <w:tcW w:w="1548" w:type="dxa"/>
            <w:tcBorders>
              <w:top w:val="single" w:sz="4" w:space="0" w:color="auto"/>
              <w:left w:val="single" w:sz="4" w:space="0" w:color="auto"/>
              <w:bottom w:val="single" w:sz="4" w:space="0" w:color="auto"/>
              <w:right w:val="single" w:sz="4" w:space="0" w:color="auto"/>
            </w:tcBorders>
          </w:tcPr>
          <w:p w14:paraId="5C21954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0F67C0D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1A5DFD55"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22CC57B5"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144D8C94"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7E16CABA"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B6C2DE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DCfo Districambosol folic</w:t>
            </w:r>
          </w:p>
          <w:p w14:paraId="102A5D07"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443F820D"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536D0284"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rsidRPr="001224C8" w14:paraId="5A12E751" w14:textId="77777777" w:rsidTr="001F127A">
        <w:tc>
          <w:tcPr>
            <w:tcW w:w="1548" w:type="dxa"/>
            <w:tcBorders>
              <w:top w:val="single" w:sz="4" w:space="0" w:color="auto"/>
              <w:left w:val="single" w:sz="4" w:space="0" w:color="auto"/>
              <w:bottom w:val="single" w:sz="4" w:space="0" w:color="auto"/>
              <w:right w:val="single" w:sz="4" w:space="0" w:color="auto"/>
            </w:tcBorders>
          </w:tcPr>
          <w:p w14:paraId="46DCADD7"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1B05F177"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E0D2C5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6A6AAB5E"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93D23F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DCgc</w:t>
            </w:r>
          </w:p>
          <w:p w14:paraId="5999AD5F"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gleic</w:t>
            </w:r>
          </w:p>
        </w:tc>
        <w:tc>
          <w:tcPr>
            <w:tcW w:w="1982" w:type="dxa"/>
            <w:tcBorders>
              <w:top w:val="single" w:sz="4" w:space="0" w:color="auto"/>
              <w:left w:val="single" w:sz="4" w:space="0" w:color="auto"/>
              <w:bottom w:val="single" w:sz="4" w:space="0" w:color="auto"/>
              <w:right w:val="single" w:sz="4" w:space="0" w:color="auto"/>
            </w:tcBorders>
          </w:tcPr>
          <w:p w14:paraId="779CEBE7" w14:textId="77777777" w:rsidR="00FD0EE5" w:rsidRPr="00644B82" w:rsidRDefault="00FD0EE5" w:rsidP="001F127A">
            <w:pPr>
              <w:pStyle w:val="Bodytext10"/>
              <w:shd w:val="clear" w:color="auto" w:fill="auto"/>
              <w:spacing w:line="240" w:lineRule="auto"/>
              <w:ind w:right="20"/>
              <w:jc w:val="center"/>
              <w:rPr>
                <w:rStyle w:val="BodytextBold"/>
                <w:b w:val="0"/>
                <w:sz w:val="20"/>
                <w:szCs w:val="20"/>
                <w:lang w:val="ro-RO"/>
              </w:rPr>
            </w:pPr>
            <w:r w:rsidRPr="005A0154">
              <w:rPr>
                <w:rStyle w:val="BodytextBold"/>
                <w:b w:val="0"/>
                <w:sz w:val="20"/>
                <w:szCs w:val="20"/>
              </w:rPr>
              <w:t xml:space="preserve">Unele Soluri gleice cambice </w:t>
            </w:r>
            <w:r w:rsidRPr="00644B82">
              <w:rPr>
                <w:rStyle w:val="BodytextBold"/>
                <w:b w:val="0"/>
                <w:sz w:val="20"/>
                <w:szCs w:val="20"/>
                <w:lang w:val="ro-RO"/>
              </w:rPr>
              <w:t>în SRCS</w:t>
            </w:r>
          </w:p>
        </w:tc>
      </w:tr>
      <w:tr w:rsidR="00FD0EE5" w:rsidRPr="001224C8" w14:paraId="28BBE5C1" w14:textId="77777777" w:rsidTr="001F127A">
        <w:tc>
          <w:tcPr>
            <w:tcW w:w="1548" w:type="dxa"/>
            <w:tcBorders>
              <w:top w:val="single" w:sz="4" w:space="0" w:color="auto"/>
              <w:left w:val="single" w:sz="4" w:space="0" w:color="auto"/>
              <w:bottom w:val="single" w:sz="4" w:space="0" w:color="auto"/>
              <w:right w:val="single" w:sz="4" w:space="0" w:color="auto"/>
            </w:tcBorders>
          </w:tcPr>
          <w:p w14:paraId="2240E592"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p>
          <w:p w14:paraId="2EB3CF08" w14:textId="77777777" w:rsidR="00FD0EE5" w:rsidRPr="00323AAC" w:rsidRDefault="00FD0EE5" w:rsidP="001F127A">
            <w:pPr>
              <w:pStyle w:val="Bodytext10"/>
              <w:shd w:val="clear" w:color="auto" w:fill="auto"/>
              <w:spacing w:line="240" w:lineRule="auto"/>
              <w:ind w:right="20"/>
              <w:jc w:val="center"/>
              <w:rPr>
                <w:rStyle w:val="BodytextBold"/>
                <w:b w:val="0"/>
                <w:sz w:val="20"/>
                <w:szCs w:val="20"/>
              </w:rPr>
            </w:pPr>
            <w:r>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31A3A3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DCgc</w:t>
            </w:r>
          </w:p>
          <w:p w14:paraId="60379DA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gleic</w:t>
            </w:r>
          </w:p>
        </w:tc>
        <w:tc>
          <w:tcPr>
            <w:tcW w:w="1843" w:type="dxa"/>
            <w:tcBorders>
              <w:top w:val="single" w:sz="4" w:space="0" w:color="auto"/>
              <w:left w:val="single" w:sz="4" w:space="0" w:color="auto"/>
              <w:bottom w:val="single" w:sz="4" w:space="0" w:color="auto"/>
              <w:right w:val="single" w:sz="4" w:space="0" w:color="auto"/>
            </w:tcBorders>
          </w:tcPr>
          <w:p w14:paraId="50A700EE"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DCgc</w:t>
            </w:r>
          </w:p>
          <w:p w14:paraId="31DB8354"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Districambosol endogleic</w:t>
            </w:r>
          </w:p>
        </w:tc>
        <w:tc>
          <w:tcPr>
            <w:tcW w:w="1982" w:type="dxa"/>
            <w:tcBorders>
              <w:top w:val="single" w:sz="4" w:space="0" w:color="auto"/>
              <w:left w:val="single" w:sz="4" w:space="0" w:color="auto"/>
              <w:bottom w:val="single" w:sz="4" w:space="0" w:color="auto"/>
              <w:right w:val="single" w:sz="4" w:space="0" w:color="auto"/>
            </w:tcBorders>
          </w:tcPr>
          <w:p w14:paraId="4D49F153" w14:textId="77777777" w:rsidR="00FD0EE5" w:rsidRPr="005A0154" w:rsidRDefault="00FD0EE5" w:rsidP="001F127A">
            <w:pPr>
              <w:pStyle w:val="Bodytext10"/>
              <w:shd w:val="clear" w:color="auto" w:fill="auto"/>
              <w:spacing w:line="240" w:lineRule="auto"/>
              <w:ind w:right="20"/>
              <w:jc w:val="center"/>
              <w:rPr>
                <w:rStyle w:val="BodytextBold"/>
                <w:b w:val="0"/>
                <w:sz w:val="20"/>
                <w:szCs w:val="20"/>
              </w:rPr>
            </w:pPr>
            <w:r w:rsidRPr="005A0154">
              <w:rPr>
                <w:rStyle w:val="BodytextBold"/>
                <w:b w:val="0"/>
                <w:sz w:val="20"/>
                <w:szCs w:val="20"/>
              </w:rPr>
              <w:t xml:space="preserve">Unele Soluri gleice cambice </w:t>
            </w:r>
            <w:r w:rsidRPr="00644B82">
              <w:rPr>
                <w:rStyle w:val="BodytextBold"/>
                <w:b w:val="0"/>
                <w:sz w:val="20"/>
                <w:szCs w:val="20"/>
                <w:lang w:val="ro-RO"/>
              </w:rPr>
              <w:t>în SRCS</w:t>
            </w:r>
          </w:p>
        </w:tc>
      </w:tr>
      <w:tr w:rsidR="00FD0EE5" w14:paraId="495E2057" w14:textId="77777777" w:rsidTr="001F127A">
        <w:tc>
          <w:tcPr>
            <w:tcW w:w="1548" w:type="dxa"/>
            <w:tcBorders>
              <w:top w:val="single" w:sz="4" w:space="0" w:color="auto"/>
              <w:left w:val="single" w:sz="4" w:space="0" w:color="auto"/>
              <w:bottom w:val="single" w:sz="4" w:space="0" w:color="auto"/>
              <w:right w:val="single" w:sz="4" w:space="0" w:color="auto"/>
            </w:tcBorders>
          </w:tcPr>
          <w:p w14:paraId="4B69E67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BOgz</w:t>
            </w:r>
          </w:p>
          <w:p w14:paraId="38BB5CC4"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 xml:space="preserve"> Brun acid gleizat</w:t>
            </w:r>
          </w:p>
        </w:tc>
        <w:tc>
          <w:tcPr>
            <w:tcW w:w="1842" w:type="dxa"/>
            <w:tcBorders>
              <w:top w:val="single" w:sz="4" w:space="0" w:color="auto"/>
              <w:left w:val="single" w:sz="4" w:space="0" w:color="auto"/>
              <w:bottom w:val="single" w:sz="4" w:space="0" w:color="auto"/>
              <w:right w:val="single" w:sz="4" w:space="0" w:color="auto"/>
            </w:tcBorders>
          </w:tcPr>
          <w:p w14:paraId="06E2968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3DB4C1C2"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A7A02B8" w14:textId="77777777" w:rsidR="00FD0EE5" w:rsidRPr="00644B82" w:rsidRDefault="00FD0EE5" w:rsidP="001F127A">
            <w:pPr>
              <w:pStyle w:val="Bodytext10"/>
              <w:shd w:val="clear" w:color="auto" w:fill="auto"/>
              <w:spacing w:line="240" w:lineRule="auto"/>
              <w:ind w:right="20"/>
              <w:jc w:val="center"/>
              <w:rPr>
                <w:rStyle w:val="BodytextBold"/>
                <w:b w:val="0"/>
                <w:sz w:val="20"/>
                <w:szCs w:val="20"/>
                <w:vertAlign w:val="superscript"/>
              </w:rPr>
            </w:pPr>
            <w:r w:rsidRPr="00644B82">
              <w:rPr>
                <w:rStyle w:val="BodytextBold"/>
                <w:b w:val="0"/>
                <w:sz w:val="20"/>
                <w:szCs w:val="20"/>
              </w:rPr>
              <w:t>DCdg</w:t>
            </w:r>
            <w:r w:rsidRPr="00644B82">
              <w:rPr>
                <w:rStyle w:val="BodytextBold"/>
                <w:b w:val="0"/>
                <w:sz w:val="20"/>
                <w:szCs w:val="20"/>
                <w:vertAlign w:val="superscript"/>
              </w:rPr>
              <w:t>A</w:t>
            </w:r>
          </w:p>
          <w:p w14:paraId="15C7457B" w14:textId="77777777" w:rsidR="00FD0EE5" w:rsidRPr="00644B82" w:rsidRDefault="00FD0EE5" w:rsidP="001F127A">
            <w:pPr>
              <w:pStyle w:val="Bodytext10"/>
              <w:shd w:val="clear" w:color="auto" w:fill="auto"/>
              <w:spacing w:line="240" w:lineRule="auto"/>
              <w:ind w:right="20"/>
              <w:jc w:val="center"/>
              <w:rPr>
                <w:rStyle w:val="BodytextBold"/>
                <w:b w:val="0"/>
                <w:sz w:val="20"/>
                <w:szCs w:val="20"/>
                <w:vertAlign w:val="superscript"/>
              </w:rPr>
            </w:pPr>
            <w:r w:rsidRPr="00644B82">
              <w:rPr>
                <w:rStyle w:val="BodytextBold"/>
                <w:b w:val="0"/>
                <w:sz w:val="20"/>
                <w:szCs w:val="20"/>
              </w:rPr>
              <w:t>Districambosol batigleic</w:t>
            </w:r>
            <w:r w:rsidRPr="00644B82">
              <w:rPr>
                <w:rStyle w:val="BodytextBold"/>
                <w:b w:val="0"/>
                <w:sz w:val="20"/>
                <w:szCs w:val="20"/>
                <w:vertAlign w:val="superscript"/>
              </w:rPr>
              <w:t>A</w:t>
            </w:r>
          </w:p>
        </w:tc>
        <w:tc>
          <w:tcPr>
            <w:tcW w:w="1982" w:type="dxa"/>
            <w:tcBorders>
              <w:top w:val="single" w:sz="4" w:space="0" w:color="auto"/>
              <w:left w:val="single" w:sz="4" w:space="0" w:color="auto"/>
              <w:bottom w:val="single" w:sz="4" w:space="0" w:color="auto"/>
              <w:right w:val="single" w:sz="4" w:space="0" w:color="auto"/>
            </w:tcBorders>
          </w:tcPr>
          <w:p w14:paraId="18C1441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tc>
      </w:tr>
      <w:tr w:rsidR="00FD0EE5" w14:paraId="5567EAE1" w14:textId="77777777" w:rsidTr="001F127A">
        <w:tc>
          <w:tcPr>
            <w:tcW w:w="1548" w:type="dxa"/>
            <w:tcBorders>
              <w:top w:val="single" w:sz="4" w:space="0" w:color="auto"/>
              <w:left w:val="single" w:sz="4" w:space="0" w:color="auto"/>
              <w:bottom w:val="single" w:sz="4" w:space="0" w:color="auto"/>
              <w:right w:val="single" w:sz="4" w:space="0" w:color="auto"/>
            </w:tcBorders>
          </w:tcPr>
          <w:p w14:paraId="3B0B785B" w14:textId="77777777" w:rsidR="00FD0EE5" w:rsidRPr="00644B82" w:rsidRDefault="00FD0EE5" w:rsidP="001F127A">
            <w:pPr>
              <w:pStyle w:val="Bodytext10"/>
              <w:shd w:val="clear" w:color="auto" w:fill="auto"/>
              <w:spacing w:line="240" w:lineRule="auto"/>
              <w:ind w:right="20"/>
              <w:jc w:val="center"/>
              <w:rPr>
                <w:rStyle w:val="BodytextBold"/>
                <w:b w:val="0"/>
                <w:sz w:val="20"/>
                <w:szCs w:val="20"/>
                <w:lang w:val="ro-RO"/>
              </w:rPr>
            </w:pPr>
          </w:p>
          <w:p w14:paraId="4215113A" w14:textId="77777777" w:rsidR="00FD0EE5" w:rsidRPr="00644B82" w:rsidRDefault="00FD0EE5" w:rsidP="001F127A">
            <w:pPr>
              <w:pStyle w:val="Bodytext10"/>
              <w:shd w:val="clear" w:color="auto" w:fill="auto"/>
              <w:spacing w:line="240" w:lineRule="auto"/>
              <w:ind w:right="20"/>
              <w:jc w:val="center"/>
              <w:rPr>
                <w:rStyle w:val="BodytextBold"/>
                <w:b w:val="0"/>
                <w:sz w:val="20"/>
                <w:szCs w:val="20"/>
                <w:lang w:val="ro-RO"/>
              </w:rPr>
            </w:pPr>
            <w:r w:rsidRPr="00644B82">
              <w:rPr>
                <w:rStyle w:val="BodytextBold"/>
                <w:b w:val="0"/>
                <w:sz w:val="20"/>
                <w:szCs w:val="20"/>
                <w:lang w:val="ro-RO"/>
              </w:rPr>
              <w:t>-</w:t>
            </w:r>
          </w:p>
        </w:tc>
        <w:tc>
          <w:tcPr>
            <w:tcW w:w="1842" w:type="dxa"/>
            <w:tcBorders>
              <w:top w:val="single" w:sz="4" w:space="0" w:color="auto"/>
              <w:left w:val="single" w:sz="4" w:space="0" w:color="auto"/>
              <w:bottom w:val="single" w:sz="4" w:space="0" w:color="auto"/>
              <w:right w:val="single" w:sz="4" w:space="0" w:color="auto"/>
            </w:tcBorders>
          </w:tcPr>
          <w:p w14:paraId="3D42B390"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42EF7ED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78E0FA27"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 xml:space="preserve">DCcl Districambosol </w:t>
            </w:r>
            <w:r w:rsidRPr="00644B82">
              <w:rPr>
                <w:rStyle w:val="BodytextBold"/>
                <w:b w:val="0"/>
                <w:sz w:val="20"/>
                <w:szCs w:val="20"/>
              </w:rPr>
              <w:lastRenderedPageBreak/>
              <w:t>clinogleic</w:t>
            </w:r>
          </w:p>
        </w:tc>
        <w:tc>
          <w:tcPr>
            <w:tcW w:w="1982" w:type="dxa"/>
            <w:tcBorders>
              <w:top w:val="single" w:sz="4" w:space="0" w:color="auto"/>
              <w:left w:val="single" w:sz="4" w:space="0" w:color="auto"/>
              <w:bottom w:val="single" w:sz="4" w:space="0" w:color="auto"/>
              <w:right w:val="single" w:sz="4" w:space="0" w:color="auto"/>
            </w:tcBorders>
          </w:tcPr>
          <w:p w14:paraId="69E9AF6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44FA67A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27723A82" w14:textId="77777777" w:rsidTr="001F127A">
        <w:tc>
          <w:tcPr>
            <w:tcW w:w="1548" w:type="dxa"/>
            <w:tcBorders>
              <w:top w:val="single" w:sz="4" w:space="0" w:color="auto"/>
              <w:left w:val="single" w:sz="4" w:space="0" w:color="auto"/>
              <w:bottom w:val="single" w:sz="4" w:space="0" w:color="auto"/>
              <w:right w:val="single" w:sz="4" w:space="0" w:color="auto"/>
            </w:tcBorders>
          </w:tcPr>
          <w:p w14:paraId="0EAA98D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lastRenderedPageBreak/>
              <w:t>BOls Sol brun acid litic</w:t>
            </w:r>
          </w:p>
        </w:tc>
        <w:tc>
          <w:tcPr>
            <w:tcW w:w="1842" w:type="dxa"/>
            <w:tcBorders>
              <w:top w:val="single" w:sz="4" w:space="0" w:color="auto"/>
              <w:left w:val="single" w:sz="4" w:space="0" w:color="auto"/>
              <w:bottom w:val="single" w:sz="4" w:space="0" w:color="auto"/>
              <w:right w:val="single" w:sz="4" w:space="0" w:color="auto"/>
            </w:tcBorders>
          </w:tcPr>
          <w:p w14:paraId="41B59D6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DCli Districambosol litic</w:t>
            </w:r>
          </w:p>
        </w:tc>
        <w:tc>
          <w:tcPr>
            <w:tcW w:w="1843" w:type="dxa"/>
            <w:tcBorders>
              <w:top w:val="single" w:sz="4" w:space="0" w:color="auto"/>
              <w:left w:val="single" w:sz="4" w:space="0" w:color="auto"/>
              <w:bottom w:val="single" w:sz="4" w:space="0" w:color="auto"/>
              <w:right w:val="single" w:sz="4" w:space="0" w:color="auto"/>
            </w:tcBorders>
          </w:tcPr>
          <w:p w14:paraId="6F63A46C"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DCli Districambosol litic</w:t>
            </w:r>
          </w:p>
        </w:tc>
        <w:tc>
          <w:tcPr>
            <w:tcW w:w="1982" w:type="dxa"/>
            <w:tcBorders>
              <w:top w:val="single" w:sz="4" w:space="0" w:color="auto"/>
              <w:left w:val="single" w:sz="4" w:space="0" w:color="auto"/>
              <w:bottom w:val="single" w:sz="4" w:space="0" w:color="auto"/>
              <w:right w:val="single" w:sz="4" w:space="0" w:color="auto"/>
            </w:tcBorders>
          </w:tcPr>
          <w:p w14:paraId="5CA7ABAF"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3B73BB20" w14:textId="77777777" w:rsidTr="001F127A">
        <w:tc>
          <w:tcPr>
            <w:tcW w:w="1548" w:type="dxa"/>
            <w:tcBorders>
              <w:top w:val="single" w:sz="4" w:space="0" w:color="auto"/>
              <w:left w:val="single" w:sz="4" w:space="0" w:color="auto"/>
              <w:bottom w:val="single" w:sz="4" w:space="0" w:color="auto"/>
              <w:right w:val="single" w:sz="4" w:space="0" w:color="auto"/>
            </w:tcBorders>
          </w:tcPr>
          <w:p w14:paraId="643B503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5281104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C5ADD92"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04F2F91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784AB30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DClu Districambosol lutic</w:t>
            </w:r>
          </w:p>
        </w:tc>
        <w:tc>
          <w:tcPr>
            <w:tcW w:w="1982" w:type="dxa"/>
            <w:tcBorders>
              <w:top w:val="single" w:sz="4" w:space="0" w:color="auto"/>
              <w:left w:val="single" w:sz="4" w:space="0" w:color="auto"/>
              <w:bottom w:val="single" w:sz="4" w:space="0" w:color="auto"/>
              <w:right w:val="single" w:sz="4" w:space="0" w:color="auto"/>
            </w:tcBorders>
          </w:tcPr>
          <w:p w14:paraId="64C32547"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2D79F9DF"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50A3C63F" w14:textId="77777777" w:rsidTr="001F127A">
        <w:tc>
          <w:tcPr>
            <w:tcW w:w="1548" w:type="dxa"/>
            <w:tcBorders>
              <w:top w:val="single" w:sz="4" w:space="0" w:color="auto"/>
              <w:left w:val="single" w:sz="4" w:space="0" w:color="auto"/>
              <w:bottom w:val="single" w:sz="4" w:space="0" w:color="auto"/>
              <w:right w:val="single" w:sz="4" w:space="0" w:color="auto"/>
            </w:tcBorders>
          </w:tcPr>
          <w:p w14:paraId="61DE8FAB" w14:textId="77777777" w:rsidR="00FD0EE5" w:rsidRPr="00644B82" w:rsidRDefault="00FD0EE5" w:rsidP="001F127A">
            <w:pPr>
              <w:pStyle w:val="Bodytext10"/>
              <w:shd w:val="clear" w:color="auto" w:fill="auto"/>
              <w:spacing w:line="240" w:lineRule="auto"/>
              <w:ind w:right="20"/>
              <w:jc w:val="center"/>
              <w:rPr>
                <w:rStyle w:val="BodytextBold"/>
                <w:b w:val="0"/>
                <w:bCs w:val="0"/>
                <w:sz w:val="20"/>
                <w:szCs w:val="20"/>
              </w:rPr>
            </w:pPr>
            <w:r w:rsidRPr="00644B82">
              <w:rPr>
                <w:rStyle w:val="BodytextBold"/>
                <w:b w:val="0"/>
                <w:sz w:val="20"/>
                <w:szCs w:val="20"/>
              </w:rPr>
              <w:t>BOcp</w:t>
            </w:r>
            <m:oMath>
              <m:r>
                <w:rPr>
                  <w:rStyle w:val="BodytextBold"/>
                  <w:rFonts w:ascii="Cambria Math" w:hAnsi="Cambria Math"/>
                  <w:sz w:val="20"/>
                  <w:szCs w:val="20"/>
                </w:rPr>
                <m:t xml:space="preserve"> ~</m:t>
              </m:r>
            </m:oMath>
            <w:r w:rsidRPr="00644B82">
              <w:rPr>
                <w:rStyle w:val="BodytextBold"/>
                <w:b w:val="0"/>
                <w:sz w:val="20"/>
                <w:szCs w:val="20"/>
              </w:rPr>
              <w:t>part</w:t>
            </w:r>
            <m:oMath>
              <m:r>
                <w:rPr>
                  <w:rStyle w:val="BodytextBold"/>
                  <w:rFonts w:ascii="Cambria Math" w:hAnsi="Cambria Math"/>
                  <w:sz w:val="20"/>
                  <w:szCs w:val="20"/>
                </w:rPr>
                <m:t>~</m:t>
              </m:r>
            </m:oMath>
          </w:p>
          <w:p w14:paraId="323A732E"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Sol brun acid criptospodic</w:t>
            </w:r>
          </w:p>
          <w:p w14:paraId="0761804F" w14:textId="77777777" w:rsidR="00FD0EE5" w:rsidRPr="00644B82" w:rsidRDefault="00FD0EE5" w:rsidP="001F127A">
            <w:pPr>
              <w:pStyle w:val="Bodytext10"/>
              <w:shd w:val="clear" w:color="auto" w:fill="auto"/>
              <w:spacing w:line="240" w:lineRule="auto"/>
              <w:ind w:right="20"/>
              <w:jc w:val="center"/>
              <w:rPr>
                <w:rStyle w:val="BodytextBold"/>
                <w:b w:val="0"/>
                <w:bCs w:val="0"/>
                <w:sz w:val="20"/>
                <w:szCs w:val="20"/>
              </w:rPr>
            </w:pPr>
            <m:oMath>
              <m:r>
                <w:rPr>
                  <w:rStyle w:val="BodytextBold"/>
                  <w:rFonts w:ascii="Cambria Math" w:hAnsi="Cambria Math"/>
                  <w:sz w:val="20"/>
                  <w:szCs w:val="20"/>
                </w:rPr>
                <m:t>~</m:t>
              </m:r>
            </m:oMath>
            <w:r w:rsidRPr="00644B82">
              <w:rPr>
                <w:rStyle w:val="BodytextBold"/>
                <w:b w:val="0"/>
                <w:sz w:val="20"/>
                <w:szCs w:val="20"/>
              </w:rPr>
              <w:t>parţial</w:t>
            </w:r>
            <m:oMath>
              <m:r>
                <w:rPr>
                  <w:rStyle w:val="BodytextBold"/>
                  <w:rFonts w:ascii="Cambria Math" w:hAnsi="Cambria Math"/>
                  <w:sz w:val="20"/>
                  <w:szCs w:val="20"/>
                </w:rPr>
                <m:t>~</m:t>
              </m:r>
            </m:oMath>
          </w:p>
          <w:p w14:paraId="42840CF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14:paraId="5EF18D3C"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DCep Districambosol prespodic</w:t>
            </w:r>
          </w:p>
        </w:tc>
        <w:tc>
          <w:tcPr>
            <w:tcW w:w="1843" w:type="dxa"/>
            <w:tcBorders>
              <w:top w:val="single" w:sz="4" w:space="0" w:color="auto"/>
              <w:left w:val="single" w:sz="4" w:space="0" w:color="auto"/>
              <w:bottom w:val="single" w:sz="4" w:space="0" w:color="auto"/>
              <w:right w:val="single" w:sz="4" w:space="0" w:color="auto"/>
            </w:tcBorders>
          </w:tcPr>
          <w:p w14:paraId="73C41128"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DCep Districambosol prespodic</w:t>
            </w:r>
          </w:p>
        </w:tc>
        <w:tc>
          <w:tcPr>
            <w:tcW w:w="1982" w:type="dxa"/>
            <w:tcBorders>
              <w:top w:val="single" w:sz="4" w:space="0" w:color="auto"/>
              <w:left w:val="single" w:sz="4" w:space="0" w:color="auto"/>
              <w:bottom w:val="single" w:sz="4" w:space="0" w:color="auto"/>
              <w:right w:val="single" w:sz="4" w:space="0" w:color="auto"/>
            </w:tcBorders>
          </w:tcPr>
          <w:p w14:paraId="43D32DF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1797D92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3772F813"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6C0AF065" w14:textId="77777777" w:rsidTr="001F127A">
        <w:tc>
          <w:tcPr>
            <w:tcW w:w="1548" w:type="dxa"/>
            <w:tcBorders>
              <w:top w:val="single" w:sz="4" w:space="0" w:color="auto"/>
              <w:left w:val="single" w:sz="4" w:space="0" w:color="auto"/>
              <w:bottom w:val="single" w:sz="4" w:space="0" w:color="auto"/>
              <w:right w:val="single" w:sz="4" w:space="0" w:color="auto"/>
            </w:tcBorders>
          </w:tcPr>
          <w:p w14:paraId="35F93475"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 xml:space="preserve">BOcp </w:t>
            </w:r>
          </w:p>
          <w:p w14:paraId="345E309D"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Sol brun acid criptospodic</w:t>
            </w:r>
          </w:p>
          <w:p w14:paraId="1C7BD526"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14:paraId="55ACCBAD"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CPti@DCep Criptopodzol tipic şi/sau Districambosol prespodic</w:t>
            </w:r>
          </w:p>
        </w:tc>
        <w:tc>
          <w:tcPr>
            <w:tcW w:w="1843" w:type="dxa"/>
            <w:tcBorders>
              <w:top w:val="single" w:sz="4" w:space="0" w:color="auto"/>
              <w:left w:val="single" w:sz="4" w:space="0" w:color="auto"/>
              <w:bottom w:val="single" w:sz="4" w:space="0" w:color="auto"/>
              <w:right w:val="single" w:sz="4" w:space="0" w:color="auto"/>
            </w:tcBorders>
          </w:tcPr>
          <w:p w14:paraId="610E8084"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EPcp@DCep.li</w:t>
            </w:r>
          </w:p>
          <w:p w14:paraId="04652B8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Prepodzol criptospodic litic</w:t>
            </w:r>
            <w:r w:rsidRPr="00644B82">
              <w:rPr>
                <w:rStyle w:val="BodytextBold"/>
                <w:b w:val="0"/>
                <w:sz w:val="20"/>
                <w:szCs w:val="20"/>
                <w:lang w:val="ro-RO"/>
              </w:rPr>
              <w:t xml:space="preserve"> şi</w:t>
            </w:r>
            <w:r w:rsidRPr="00644B82">
              <w:rPr>
                <w:rStyle w:val="BodytextBold"/>
                <w:b w:val="0"/>
                <w:sz w:val="20"/>
                <w:szCs w:val="20"/>
              </w:rPr>
              <w:t>/sau Districambosol prespodic litic</w:t>
            </w:r>
          </w:p>
        </w:tc>
        <w:tc>
          <w:tcPr>
            <w:tcW w:w="1982" w:type="dxa"/>
            <w:tcBorders>
              <w:top w:val="single" w:sz="4" w:space="0" w:color="auto"/>
              <w:left w:val="single" w:sz="4" w:space="0" w:color="auto"/>
              <w:bottom w:val="single" w:sz="4" w:space="0" w:color="auto"/>
              <w:right w:val="single" w:sz="4" w:space="0" w:color="auto"/>
            </w:tcBorders>
          </w:tcPr>
          <w:p w14:paraId="3843E99B"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2065BA0D"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p>
          <w:p w14:paraId="799F36EC"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2543BC5E" w14:textId="77777777" w:rsidTr="001F127A">
        <w:tc>
          <w:tcPr>
            <w:tcW w:w="1548" w:type="dxa"/>
            <w:tcBorders>
              <w:top w:val="single" w:sz="4" w:space="0" w:color="auto"/>
              <w:left w:val="single" w:sz="4" w:space="0" w:color="auto"/>
              <w:bottom w:val="single" w:sz="4" w:space="0" w:color="auto"/>
              <w:right w:val="single" w:sz="4" w:space="0" w:color="auto"/>
            </w:tcBorders>
          </w:tcPr>
          <w:p w14:paraId="7AB54BD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BOcp.ls Sol brun acid criptospodic</w:t>
            </w:r>
          </w:p>
          <w:p w14:paraId="182BB919"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litic</w:t>
            </w:r>
          </w:p>
        </w:tc>
        <w:tc>
          <w:tcPr>
            <w:tcW w:w="1842" w:type="dxa"/>
            <w:tcBorders>
              <w:top w:val="single" w:sz="4" w:space="0" w:color="auto"/>
              <w:left w:val="single" w:sz="4" w:space="0" w:color="auto"/>
              <w:bottom w:val="single" w:sz="4" w:space="0" w:color="auto"/>
              <w:right w:val="single" w:sz="4" w:space="0" w:color="auto"/>
            </w:tcBorders>
          </w:tcPr>
          <w:p w14:paraId="6068B1E5"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CPli@DCep.li Criptopodzol litic şi/sau Districambosol prespodic litic</w:t>
            </w:r>
          </w:p>
        </w:tc>
        <w:tc>
          <w:tcPr>
            <w:tcW w:w="1843" w:type="dxa"/>
            <w:tcBorders>
              <w:top w:val="single" w:sz="4" w:space="0" w:color="auto"/>
              <w:left w:val="single" w:sz="4" w:space="0" w:color="auto"/>
              <w:bottom w:val="single" w:sz="4" w:space="0" w:color="auto"/>
              <w:right w:val="single" w:sz="4" w:space="0" w:color="auto"/>
            </w:tcBorders>
          </w:tcPr>
          <w:p w14:paraId="2B7D98C7"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EPcp.li@DCep.li</w:t>
            </w:r>
          </w:p>
          <w:p w14:paraId="0C5AC41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Prepodzol criptospodic litic</w:t>
            </w:r>
            <w:r w:rsidRPr="00644B82">
              <w:rPr>
                <w:rStyle w:val="BodytextBold"/>
                <w:b w:val="0"/>
                <w:sz w:val="20"/>
                <w:szCs w:val="20"/>
                <w:lang w:val="ro-RO"/>
              </w:rPr>
              <w:t xml:space="preserve"> şi</w:t>
            </w:r>
            <w:r w:rsidRPr="00644B82">
              <w:rPr>
                <w:rStyle w:val="BodytextBold"/>
                <w:b w:val="0"/>
                <w:sz w:val="20"/>
                <w:szCs w:val="20"/>
              </w:rPr>
              <w:t>/sau Districambosol prespodic litic</w:t>
            </w:r>
          </w:p>
        </w:tc>
        <w:tc>
          <w:tcPr>
            <w:tcW w:w="1982" w:type="dxa"/>
            <w:tcBorders>
              <w:top w:val="single" w:sz="4" w:space="0" w:color="auto"/>
              <w:left w:val="single" w:sz="4" w:space="0" w:color="auto"/>
              <w:bottom w:val="single" w:sz="4" w:space="0" w:color="auto"/>
              <w:right w:val="single" w:sz="4" w:space="0" w:color="auto"/>
            </w:tcBorders>
          </w:tcPr>
          <w:p w14:paraId="11207561" w14:textId="77777777" w:rsidR="00FD0EE5" w:rsidRPr="00644B82" w:rsidRDefault="00FD0EE5" w:rsidP="001F127A">
            <w:pPr>
              <w:pStyle w:val="Bodytext10"/>
              <w:shd w:val="clear" w:color="auto" w:fill="auto"/>
              <w:spacing w:line="240" w:lineRule="auto"/>
              <w:ind w:right="20"/>
              <w:jc w:val="center"/>
              <w:rPr>
                <w:rStyle w:val="BodytextBold"/>
                <w:b w:val="0"/>
                <w:sz w:val="20"/>
                <w:szCs w:val="20"/>
              </w:rPr>
            </w:pPr>
            <w:r w:rsidRPr="00644B82">
              <w:rPr>
                <w:rStyle w:val="BodytextBold"/>
                <w:b w:val="0"/>
                <w:sz w:val="20"/>
                <w:szCs w:val="20"/>
              </w:rPr>
              <w:t>-</w:t>
            </w:r>
          </w:p>
        </w:tc>
      </w:tr>
      <w:tr w:rsidR="00FD0EE5" w14:paraId="0E48C831" w14:textId="77777777" w:rsidTr="001F127A">
        <w:tc>
          <w:tcPr>
            <w:tcW w:w="1548" w:type="dxa"/>
            <w:tcBorders>
              <w:top w:val="single" w:sz="4" w:space="0" w:color="auto"/>
              <w:left w:val="single" w:sz="4" w:space="0" w:color="auto"/>
              <w:bottom w:val="single" w:sz="4" w:space="0" w:color="auto"/>
              <w:right w:val="single" w:sz="4" w:space="0" w:color="auto"/>
            </w:tcBorders>
          </w:tcPr>
          <w:p w14:paraId="329E297B"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BOcp.um Sol brun acid criptospodic</w:t>
            </w:r>
          </w:p>
          <w:p w14:paraId="78AA2A86"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umbric</w:t>
            </w:r>
          </w:p>
        </w:tc>
        <w:tc>
          <w:tcPr>
            <w:tcW w:w="1842" w:type="dxa"/>
            <w:tcBorders>
              <w:top w:val="single" w:sz="4" w:space="0" w:color="auto"/>
              <w:left w:val="single" w:sz="4" w:space="0" w:color="auto"/>
              <w:bottom w:val="single" w:sz="4" w:space="0" w:color="auto"/>
              <w:right w:val="single" w:sz="4" w:space="0" w:color="auto"/>
            </w:tcBorders>
          </w:tcPr>
          <w:p w14:paraId="332E4487"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CPum@DCep.um Criptopodzol umbric şi/sau Districambosol prespodic umbric</w:t>
            </w:r>
          </w:p>
        </w:tc>
        <w:tc>
          <w:tcPr>
            <w:tcW w:w="1843" w:type="dxa"/>
            <w:tcBorders>
              <w:top w:val="single" w:sz="4" w:space="0" w:color="auto"/>
              <w:left w:val="single" w:sz="4" w:space="0" w:color="auto"/>
              <w:bottom w:val="single" w:sz="4" w:space="0" w:color="auto"/>
              <w:right w:val="single" w:sz="4" w:space="0" w:color="auto"/>
            </w:tcBorders>
          </w:tcPr>
          <w:p w14:paraId="1107AD9C"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EPcp.um@ DCep.um</w:t>
            </w:r>
          </w:p>
          <w:p w14:paraId="6E9C06D8"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Prepodzol criptospodic umbric</w:t>
            </w:r>
            <w:r w:rsidRPr="00CA295C">
              <w:rPr>
                <w:rStyle w:val="BodytextBold"/>
                <w:b w:val="0"/>
                <w:sz w:val="20"/>
                <w:szCs w:val="20"/>
                <w:lang w:val="ro-RO"/>
              </w:rPr>
              <w:t xml:space="preserve"> şi</w:t>
            </w:r>
            <w:r w:rsidRPr="00CA295C">
              <w:rPr>
                <w:rStyle w:val="BodytextBold"/>
                <w:b w:val="0"/>
                <w:sz w:val="20"/>
                <w:szCs w:val="20"/>
              </w:rPr>
              <w:t>/sau Districambosol prespodic umbric</w:t>
            </w:r>
          </w:p>
        </w:tc>
        <w:tc>
          <w:tcPr>
            <w:tcW w:w="1982" w:type="dxa"/>
            <w:tcBorders>
              <w:top w:val="single" w:sz="4" w:space="0" w:color="auto"/>
              <w:left w:val="single" w:sz="4" w:space="0" w:color="auto"/>
              <w:bottom w:val="single" w:sz="4" w:space="0" w:color="auto"/>
              <w:right w:val="single" w:sz="4" w:space="0" w:color="auto"/>
            </w:tcBorders>
          </w:tcPr>
          <w:p w14:paraId="72BF901D"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3A08AE48"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7A12E2D5"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41950E0C"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29B9E696" w14:textId="77777777" w:rsidTr="001F127A">
        <w:tc>
          <w:tcPr>
            <w:tcW w:w="1548" w:type="dxa"/>
            <w:tcBorders>
              <w:top w:val="single" w:sz="4" w:space="0" w:color="auto"/>
              <w:left w:val="single" w:sz="4" w:space="0" w:color="auto"/>
              <w:bottom w:val="single" w:sz="4" w:space="0" w:color="auto"/>
              <w:right w:val="single" w:sz="4" w:space="0" w:color="auto"/>
            </w:tcBorders>
          </w:tcPr>
          <w:p w14:paraId="1934AD82"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14F1266D"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025BE10B"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DCps Districambosol psamic</w:t>
            </w:r>
          </w:p>
        </w:tc>
        <w:tc>
          <w:tcPr>
            <w:tcW w:w="1843" w:type="dxa"/>
            <w:tcBorders>
              <w:top w:val="single" w:sz="4" w:space="0" w:color="auto"/>
              <w:left w:val="single" w:sz="4" w:space="0" w:color="auto"/>
              <w:bottom w:val="single" w:sz="4" w:space="0" w:color="auto"/>
              <w:right w:val="single" w:sz="4" w:space="0" w:color="auto"/>
            </w:tcBorders>
          </w:tcPr>
          <w:p w14:paraId="19D51460"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DCpm Districambosol psamic</w:t>
            </w:r>
          </w:p>
        </w:tc>
        <w:tc>
          <w:tcPr>
            <w:tcW w:w="1982" w:type="dxa"/>
            <w:tcBorders>
              <w:top w:val="single" w:sz="4" w:space="0" w:color="auto"/>
              <w:left w:val="single" w:sz="4" w:space="0" w:color="auto"/>
              <w:bottom w:val="single" w:sz="4" w:space="0" w:color="auto"/>
              <w:right w:val="single" w:sz="4" w:space="0" w:color="auto"/>
            </w:tcBorders>
          </w:tcPr>
          <w:p w14:paraId="1E7B7541"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014E08F2"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 xml:space="preserve">Calificativ reintrodus </w:t>
            </w:r>
            <w:r w:rsidRPr="00CA295C">
              <w:rPr>
                <w:rStyle w:val="BodytextBold"/>
                <w:b w:val="0"/>
                <w:sz w:val="20"/>
                <w:szCs w:val="20"/>
                <w:lang w:val="ro-RO"/>
              </w:rPr>
              <w:t>î</w:t>
            </w:r>
            <w:r w:rsidRPr="00CA295C">
              <w:rPr>
                <w:rStyle w:val="BodytextBold"/>
                <w:b w:val="0"/>
                <w:sz w:val="20"/>
                <w:szCs w:val="20"/>
              </w:rPr>
              <w:t>n SRTS+</w:t>
            </w:r>
          </w:p>
        </w:tc>
      </w:tr>
      <w:tr w:rsidR="00FD0EE5" w14:paraId="665152F3" w14:textId="77777777" w:rsidTr="001F127A">
        <w:tc>
          <w:tcPr>
            <w:tcW w:w="1548" w:type="dxa"/>
            <w:tcBorders>
              <w:top w:val="single" w:sz="4" w:space="0" w:color="auto"/>
              <w:left w:val="single" w:sz="4" w:space="0" w:color="auto"/>
              <w:bottom w:val="single" w:sz="4" w:space="0" w:color="auto"/>
              <w:right w:val="single" w:sz="4" w:space="0" w:color="auto"/>
            </w:tcBorders>
          </w:tcPr>
          <w:p w14:paraId="5BCFC496"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CB58765"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6B180834"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DCqq Districambosol scheletic</w:t>
            </w:r>
          </w:p>
        </w:tc>
        <w:tc>
          <w:tcPr>
            <w:tcW w:w="1982" w:type="dxa"/>
            <w:tcBorders>
              <w:top w:val="single" w:sz="4" w:space="0" w:color="auto"/>
              <w:left w:val="single" w:sz="4" w:space="0" w:color="auto"/>
              <w:bottom w:val="single" w:sz="4" w:space="0" w:color="auto"/>
              <w:right w:val="single" w:sz="4" w:space="0" w:color="auto"/>
            </w:tcBorders>
          </w:tcPr>
          <w:p w14:paraId="13FF9CEB"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503397BF"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0BF49F4A" w14:textId="77777777" w:rsidTr="001F127A">
        <w:tc>
          <w:tcPr>
            <w:tcW w:w="1548" w:type="dxa"/>
            <w:tcBorders>
              <w:top w:val="single" w:sz="4" w:space="0" w:color="auto"/>
              <w:left w:val="single" w:sz="4" w:space="0" w:color="auto"/>
              <w:bottom w:val="single" w:sz="4" w:space="0" w:color="auto"/>
              <w:right w:val="single" w:sz="4" w:space="0" w:color="auto"/>
            </w:tcBorders>
          </w:tcPr>
          <w:p w14:paraId="58E828F1"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5D777845"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DCqq Districambosol scheletic</w:t>
            </w:r>
          </w:p>
        </w:tc>
        <w:tc>
          <w:tcPr>
            <w:tcW w:w="1843" w:type="dxa"/>
            <w:tcBorders>
              <w:top w:val="single" w:sz="4" w:space="0" w:color="auto"/>
              <w:left w:val="single" w:sz="4" w:space="0" w:color="auto"/>
              <w:bottom w:val="single" w:sz="4" w:space="0" w:color="auto"/>
              <w:right w:val="single" w:sz="4" w:space="0" w:color="auto"/>
            </w:tcBorders>
          </w:tcPr>
          <w:p w14:paraId="4B4DDD49"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DChq Districambosol hiperscheletic</w:t>
            </w:r>
          </w:p>
        </w:tc>
        <w:tc>
          <w:tcPr>
            <w:tcW w:w="1982" w:type="dxa"/>
            <w:tcBorders>
              <w:top w:val="single" w:sz="4" w:space="0" w:color="auto"/>
              <w:left w:val="single" w:sz="4" w:space="0" w:color="auto"/>
              <w:bottom w:val="single" w:sz="4" w:space="0" w:color="auto"/>
              <w:right w:val="single" w:sz="4" w:space="0" w:color="auto"/>
            </w:tcBorders>
          </w:tcPr>
          <w:p w14:paraId="052F1AC8"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7B23154A"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33E46F45" w14:textId="77777777" w:rsidTr="001F127A">
        <w:tc>
          <w:tcPr>
            <w:tcW w:w="1548" w:type="dxa"/>
            <w:tcBorders>
              <w:top w:val="single" w:sz="4" w:space="0" w:color="auto"/>
              <w:left w:val="single" w:sz="4" w:space="0" w:color="auto"/>
              <w:bottom w:val="single" w:sz="4" w:space="0" w:color="auto"/>
              <w:right w:val="single" w:sz="4" w:space="0" w:color="auto"/>
            </w:tcBorders>
          </w:tcPr>
          <w:p w14:paraId="428F8079"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16406A57"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03C50EA"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DCsi Districambosol silitic</w:t>
            </w:r>
          </w:p>
        </w:tc>
        <w:tc>
          <w:tcPr>
            <w:tcW w:w="1982" w:type="dxa"/>
            <w:tcBorders>
              <w:top w:val="single" w:sz="4" w:space="0" w:color="auto"/>
              <w:left w:val="single" w:sz="4" w:space="0" w:color="auto"/>
              <w:bottom w:val="single" w:sz="4" w:space="0" w:color="auto"/>
              <w:right w:val="single" w:sz="4" w:space="0" w:color="auto"/>
            </w:tcBorders>
          </w:tcPr>
          <w:p w14:paraId="64F8FB85"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3ED60757"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59FCB313" w14:textId="77777777" w:rsidTr="001F127A">
        <w:tc>
          <w:tcPr>
            <w:tcW w:w="1548" w:type="dxa"/>
            <w:tcBorders>
              <w:top w:val="single" w:sz="4" w:space="0" w:color="auto"/>
              <w:left w:val="single" w:sz="4" w:space="0" w:color="auto"/>
              <w:bottom w:val="single" w:sz="4" w:space="0" w:color="auto"/>
              <w:right w:val="single" w:sz="4" w:space="0" w:color="auto"/>
            </w:tcBorders>
          </w:tcPr>
          <w:p w14:paraId="5D8D7BA9"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17CDFB2F"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429E60E"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DCst Districambosol stagnic</w:t>
            </w:r>
          </w:p>
        </w:tc>
        <w:tc>
          <w:tcPr>
            <w:tcW w:w="1982" w:type="dxa"/>
            <w:tcBorders>
              <w:top w:val="single" w:sz="4" w:space="0" w:color="auto"/>
              <w:left w:val="single" w:sz="4" w:space="0" w:color="auto"/>
              <w:bottom w:val="single" w:sz="4" w:space="0" w:color="auto"/>
              <w:right w:val="single" w:sz="4" w:space="0" w:color="auto"/>
            </w:tcBorders>
          </w:tcPr>
          <w:p w14:paraId="666B98D3"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48D2CC84"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34FBCC0E" w14:textId="77777777" w:rsidTr="001F127A">
        <w:tc>
          <w:tcPr>
            <w:tcW w:w="1548" w:type="dxa"/>
            <w:tcBorders>
              <w:top w:val="single" w:sz="4" w:space="0" w:color="auto"/>
              <w:left w:val="single" w:sz="4" w:space="0" w:color="auto"/>
              <w:bottom w:val="single" w:sz="4" w:space="0" w:color="auto"/>
              <w:right w:val="single" w:sz="4" w:space="0" w:color="auto"/>
            </w:tcBorders>
          </w:tcPr>
          <w:p w14:paraId="4E6ED8E9"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BOum Sol brun acid umbric</w:t>
            </w:r>
          </w:p>
          <w:p w14:paraId="0D8449E6"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14:paraId="2713BB92"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 Districambosol umbric</w:t>
            </w:r>
          </w:p>
        </w:tc>
        <w:tc>
          <w:tcPr>
            <w:tcW w:w="1843" w:type="dxa"/>
            <w:tcBorders>
              <w:top w:val="single" w:sz="4" w:space="0" w:color="auto"/>
              <w:left w:val="single" w:sz="4" w:space="0" w:color="auto"/>
              <w:bottom w:val="single" w:sz="4" w:space="0" w:color="auto"/>
              <w:right w:val="single" w:sz="4" w:space="0" w:color="auto"/>
            </w:tcBorders>
          </w:tcPr>
          <w:p w14:paraId="3B0FA0AA"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 Districambosol umbric</w:t>
            </w:r>
          </w:p>
        </w:tc>
        <w:tc>
          <w:tcPr>
            <w:tcW w:w="1982" w:type="dxa"/>
            <w:tcBorders>
              <w:top w:val="single" w:sz="4" w:space="0" w:color="auto"/>
              <w:left w:val="single" w:sz="4" w:space="0" w:color="auto"/>
              <w:bottom w:val="single" w:sz="4" w:space="0" w:color="auto"/>
              <w:right w:val="single" w:sz="4" w:space="0" w:color="auto"/>
            </w:tcBorders>
          </w:tcPr>
          <w:p w14:paraId="61935E51"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6D962AFB"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170F48AA" w14:textId="77777777" w:rsidTr="001F127A">
        <w:tc>
          <w:tcPr>
            <w:tcW w:w="1548" w:type="dxa"/>
            <w:tcBorders>
              <w:top w:val="single" w:sz="4" w:space="0" w:color="auto"/>
              <w:left w:val="single" w:sz="4" w:space="0" w:color="auto"/>
              <w:bottom w:val="single" w:sz="4" w:space="0" w:color="auto"/>
              <w:right w:val="single" w:sz="4" w:space="0" w:color="auto"/>
            </w:tcBorders>
          </w:tcPr>
          <w:p w14:paraId="3AD00C14" w14:textId="5DE4F2F1"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lastRenderedPageBreak/>
              <w:t>BOum.an</w:t>
            </w:r>
            <w:r w:rsidR="008054AE">
              <w:rPr>
                <w:rStyle w:val="BodytextBold"/>
                <w:b w:val="0"/>
                <w:sz w:val="20"/>
                <w:szCs w:val="20"/>
              </w:rPr>
              <w:t xml:space="preserve"> </w:t>
            </w:r>
          </w:p>
          <w:p w14:paraId="5A6C30AF"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Sol brun acid umbric andic</w:t>
            </w:r>
          </w:p>
          <w:p w14:paraId="0394861D"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14:paraId="73E9C685"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DCum.an Districambosol umbric andic</w:t>
            </w:r>
          </w:p>
        </w:tc>
        <w:tc>
          <w:tcPr>
            <w:tcW w:w="1843" w:type="dxa"/>
            <w:tcBorders>
              <w:top w:val="single" w:sz="4" w:space="0" w:color="auto"/>
              <w:left w:val="single" w:sz="4" w:space="0" w:color="auto"/>
              <w:bottom w:val="single" w:sz="4" w:space="0" w:color="auto"/>
              <w:right w:val="single" w:sz="4" w:space="0" w:color="auto"/>
            </w:tcBorders>
          </w:tcPr>
          <w:p w14:paraId="6A71E129"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DCum.an Districambosol umbric andic</w:t>
            </w:r>
          </w:p>
        </w:tc>
        <w:tc>
          <w:tcPr>
            <w:tcW w:w="1982" w:type="dxa"/>
            <w:tcBorders>
              <w:top w:val="single" w:sz="4" w:space="0" w:color="auto"/>
              <w:left w:val="single" w:sz="4" w:space="0" w:color="auto"/>
              <w:bottom w:val="single" w:sz="4" w:space="0" w:color="auto"/>
              <w:right w:val="single" w:sz="4" w:space="0" w:color="auto"/>
            </w:tcBorders>
          </w:tcPr>
          <w:p w14:paraId="2DD7E40C"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4E546764"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04B5650B" w14:textId="77777777" w:rsidTr="001F127A">
        <w:tc>
          <w:tcPr>
            <w:tcW w:w="1548" w:type="dxa"/>
            <w:tcBorders>
              <w:top w:val="single" w:sz="4" w:space="0" w:color="auto"/>
              <w:left w:val="single" w:sz="4" w:space="0" w:color="auto"/>
              <w:bottom w:val="single" w:sz="4" w:space="0" w:color="auto"/>
              <w:right w:val="single" w:sz="4" w:space="0" w:color="auto"/>
            </w:tcBorders>
          </w:tcPr>
          <w:p w14:paraId="4063535C"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GCum</w:t>
            </w:r>
          </w:p>
        </w:tc>
        <w:tc>
          <w:tcPr>
            <w:tcW w:w="1842" w:type="dxa"/>
            <w:tcBorders>
              <w:top w:val="single" w:sz="4" w:space="0" w:color="auto"/>
              <w:left w:val="single" w:sz="4" w:space="0" w:color="auto"/>
              <w:bottom w:val="single" w:sz="4" w:space="0" w:color="auto"/>
              <w:right w:val="single" w:sz="4" w:space="0" w:color="auto"/>
            </w:tcBorders>
          </w:tcPr>
          <w:p w14:paraId="3D81D3B4"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GCum</w:t>
            </w:r>
          </w:p>
        </w:tc>
        <w:tc>
          <w:tcPr>
            <w:tcW w:w="1843" w:type="dxa"/>
            <w:tcBorders>
              <w:top w:val="single" w:sz="4" w:space="0" w:color="auto"/>
              <w:left w:val="single" w:sz="4" w:space="0" w:color="auto"/>
              <w:bottom w:val="single" w:sz="4" w:space="0" w:color="auto"/>
              <w:right w:val="single" w:sz="4" w:space="0" w:color="auto"/>
            </w:tcBorders>
          </w:tcPr>
          <w:p w14:paraId="38A36DB8"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DCum.gc Districambosol umbric gleic</w:t>
            </w:r>
          </w:p>
        </w:tc>
        <w:tc>
          <w:tcPr>
            <w:tcW w:w="1982" w:type="dxa"/>
            <w:tcBorders>
              <w:top w:val="single" w:sz="4" w:space="0" w:color="auto"/>
              <w:left w:val="single" w:sz="4" w:space="0" w:color="auto"/>
              <w:bottom w:val="single" w:sz="4" w:space="0" w:color="auto"/>
              <w:right w:val="single" w:sz="4" w:space="0" w:color="auto"/>
            </w:tcBorders>
          </w:tcPr>
          <w:p w14:paraId="70B4F0B3"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p w14:paraId="68830075"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w:t>
            </w:r>
          </w:p>
        </w:tc>
      </w:tr>
      <w:tr w:rsidR="00FD0EE5" w14:paraId="34C02E7E" w14:textId="77777777" w:rsidTr="001F127A">
        <w:tc>
          <w:tcPr>
            <w:tcW w:w="1548" w:type="dxa"/>
            <w:tcBorders>
              <w:top w:val="single" w:sz="4" w:space="0" w:color="auto"/>
              <w:left w:val="single" w:sz="4" w:space="0" w:color="auto"/>
              <w:bottom w:val="single" w:sz="4" w:space="0" w:color="auto"/>
              <w:right w:val="single" w:sz="4" w:space="0" w:color="auto"/>
            </w:tcBorders>
          </w:tcPr>
          <w:p w14:paraId="3DF216FC"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 xml:space="preserve">BOum.ls </w:t>
            </w:r>
          </w:p>
          <w:p w14:paraId="0B68A009"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Sol brun acid umbric litic</w:t>
            </w:r>
          </w:p>
          <w:p w14:paraId="47D02E9E"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14:paraId="189949D4"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DCum.li Districambosol umbric litic</w:t>
            </w:r>
          </w:p>
        </w:tc>
        <w:tc>
          <w:tcPr>
            <w:tcW w:w="1843" w:type="dxa"/>
            <w:tcBorders>
              <w:top w:val="single" w:sz="4" w:space="0" w:color="auto"/>
              <w:left w:val="single" w:sz="4" w:space="0" w:color="auto"/>
              <w:bottom w:val="single" w:sz="4" w:space="0" w:color="auto"/>
              <w:right w:val="single" w:sz="4" w:space="0" w:color="auto"/>
            </w:tcBorders>
          </w:tcPr>
          <w:p w14:paraId="4BB2091B" w14:textId="77777777" w:rsidR="00FD0EE5" w:rsidRPr="00CA295C" w:rsidRDefault="00FD0EE5" w:rsidP="001F127A">
            <w:pPr>
              <w:pStyle w:val="Bodytext10"/>
              <w:shd w:val="clear" w:color="auto" w:fill="auto"/>
              <w:spacing w:line="240" w:lineRule="auto"/>
              <w:ind w:right="20"/>
              <w:jc w:val="center"/>
              <w:rPr>
                <w:rStyle w:val="BodytextBold"/>
                <w:b w:val="0"/>
                <w:sz w:val="20"/>
                <w:szCs w:val="20"/>
              </w:rPr>
            </w:pPr>
            <w:r w:rsidRPr="00CA295C">
              <w:rPr>
                <w:rStyle w:val="BodytextBold"/>
                <w:b w:val="0"/>
                <w:sz w:val="20"/>
                <w:szCs w:val="20"/>
              </w:rPr>
              <w:t>DCum.li Districambosol umbric litic</w:t>
            </w:r>
          </w:p>
        </w:tc>
        <w:tc>
          <w:tcPr>
            <w:tcW w:w="1982" w:type="dxa"/>
            <w:tcBorders>
              <w:top w:val="single" w:sz="4" w:space="0" w:color="auto"/>
              <w:left w:val="single" w:sz="4" w:space="0" w:color="auto"/>
              <w:bottom w:val="single" w:sz="4" w:space="0" w:color="auto"/>
              <w:right w:val="single" w:sz="4" w:space="0" w:color="auto"/>
            </w:tcBorders>
          </w:tcPr>
          <w:p w14:paraId="08142867" w14:textId="77777777" w:rsidR="00FD0EE5" w:rsidRDefault="00FD0EE5" w:rsidP="001F127A">
            <w:pPr>
              <w:pStyle w:val="Bodytext10"/>
              <w:shd w:val="clear" w:color="auto" w:fill="auto"/>
              <w:spacing w:line="240" w:lineRule="auto"/>
              <w:ind w:right="20"/>
              <w:jc w:val="center"/>
              <w:rPr>
                <w:rStyle w:val="BodytextBold"/>
                <w:b w:val="0"/>
                <w:sz w:val="20"/>
                <w:szCs w:val="20"/>
              </w:rPr>
            </w:pPr>
          </w:p>
          <w:p w14:paraId="085EB7DC" w14:textId="77777777" w:rsidR="00FD0EE5" w:rsidRDefault="00FD0EE5" w:rsidP="001F127A">
            <w:pPr>
              <w:pStyle w:val="Bodytext10"/>
              <w:shd w:val="clear" w:color="auto" w:fill="auto"/>
              <w:spacing w:line="240" w:lineRule="auto"/>
              <w:ind w:right="20"/>
              <w:jc w:val="center"/>
              <w:rPr>
                <w:rStyle w:val="BodytextBold"/>
                <w:b w:val="0"/>
                <w:sz w:val="20"/>
                <w:szCs w:val="20"/>
              </w:rPr>
            </w:pPr>
            <w:r>
              <w:rPr>
                <w:rStyle w:val="BodytextBold"/>
                <w:sz w:val="20"/>
                <w:szCs w:val="20"/>
              </w:rPr>
              <w:t>-</w:t>
            </w:r>
          </w:p>
        </w:tc>
      </w:tr>
    </w:tbl>
    <w:p w14:paraId="4BC45AC2" w14:textId="77777777" w:rsidR="00FD0EE5" w:rsidRPr="00313185" w:rsidRDefault="00FD0EE5" w:rsidP="00FD0EE5">
      <w:pPr>
        <w:spacing w:after="0" w:line="360" w:lineRule="auto"/>
        <w:rPr>
          <w:rFonts w:ascii="Times New Roman" w:eastAsiaTheme="minorEastAsia" w:hAnsi="Times New Roman" w:cs="Times New Roman"/>
          <w:i/>
          <w:iCs/>
          <w:sz w:val="24"/>
          <w:szCs w:val="24"/>
          <w:lang w:val="ro-RO"/>
        </w:rPr>
      </w:pPr>
    </w:p>
    <w:p w14:paraId="46DAAD27" w14:textId="77777777" w:rsidR="00FD0EE5" w:rsidRPr="00284E5A" w:rsidRDefault="00FD0EE5" w:rsidP="00FD0EE5">
      <w:pPr>
        <w:pStyle w:val="Bodytext10"/>
        <w:shd w:val="clear" w:color="auto" w:fill="auto"/>
        <w:spacing w:line="360" w:lineRule="auto"/>
        <w:ind w:left="120" w:right="20" w:firstLine="540"/>
        <w:jc w:val="both"/>
        <w:rPr>
          <w:rStyle w:val="BodytextBold"/>
          <w:b w:val="0"/>
          <w:bCs w:val="0"/>
          <w:i/>
          <w:iCs/>
        </w:rPr>
      </w:pPr>
      <w:r w:rsidRPr="00284E5A">
        <w:rPr>
          <w:rStyle w:val="BodytextBold"/>
          <w:b w:val="0"/>
          <w:i/>
          <w:iCs/>
        </w:rPr>
        <w:t>Notificaţie:</w:t>
      </w:r>
    </w:p>
    <w:p w14:paraId="4E31817E" w14:textId="77777777" w:rsidR="00FD0EE5" w:rsidRPr="005A0154" w:rsidRDefault="00FD0EE5" w:rsidP="00FD0EE5">
      <w:pPr>
        <w:pStyle w:val="Bodytext10"/>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5A0154">
        <w:rPr>
          <w:rStyle w:val="BodytextBold"/>
          <w:b w:val="0"/>
          <w:i/>
          <w:iCs/>
        </w:rPr>
        <w:t xml:space="preserve"> *</w:t>
      </w:r>
      <m:oMath>
        <m:r>
          <w:rPr>
            <w:rStyle w:val="BodytextBold"/>
            <w:rFonts w:ascii="Cambria Math" w:hAnsi="Cambria Math"/>
          </w:rPr>
          <m:t xml:space="preserve"> &gt; </m:t>
        </m:r>
      </m:oMath>
      <w:r w:rsidRPr="005A0154">
        <w:rPr>
          <w:rStyle w:val="BodytextBold"/>
          <w:b w:val="0"/>
          <w:i/>
          <w:iCs/>
        </w:rPr>
        <w:t>- toate diferitele subtipuri de sol.</w:t>
      </w:r>
    </w:p>
    <w:p w14:paraId="5C418DD2" w14:textId="77777777" w:rsidR="00FD0EE5" w:rsidRPr="00284E5A" w:rsidRDefault="00FD0EE5" w:rsidP="00FD0EE5">
      <w:pPr>
        <w:pStyle w:val="Bodytext10"/>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5A0154">
        <w:rPr>
          <w:rStyle w:val="BodytextBold"/>
          <w:b w:val="0"/>
          <w:i/>
          <w:iCs/>
        </w:rPr>
        <w:t xml:space="preserve"> </w:t>
      </w:r>
      <w:r w:rsidRPr="005A0154">
        <w:rPr>
          <w:rStyle w:val="BodytextBold"/>
          <w:b w:val="0"/>
          <w:i/>
          <w:iCs/>
          <w:vertAlign w:val="superscript"/>
        </w:rPr>
        <w:t>A</w:t>
      </w:r>
      <m:oMath>
        <m:r>
          <w:rPr>
            <w:rStyle w:val="BodytextBold"/>
            <w:rFonts w:ascii="Cambria Math" w:hAnsi="Cambria Math"/>
          </w:rPr>
          <m:t xml:space="preserve"> &gt;</m:t>
        </m:r>
      </m:oMath>
      <w:r w:rsidRPr="005A0154">
        <w:rPr>
          <w:rStyle w:val="BodytextBold"/>
          <w:b w:val="0"/>
          <w:i/>
          <w:iCs/>
        </w:rPr>
        <w:t xml:space="preserve"> - termen SRTS-2012 modificat conform definiţiei SRTS-2003 (cu excepţia termenului batigleic</w:t>
      </w:r>
      <w:r w:rsidRPr="005A0154">
        <w:rPr>
          <w:rStyle w:val="BodytextBold"/>
          <w:b w:val="0"/>
          <w:i/>
          <w:iCs/>
          <w:vertAlign w:val="superscript"/>
        </w:rPr>
        <w:t>A</w:t>
      </w:r>
      <w:r w:rsidRPr="005A0154">
        <w:rPr>
          <w:rStyle w:val="BodytextBold"/>
          <w:b w:val="0"/>
          <w:i/>
          <w:iCs/>
        </w:rPr>
        <w:t>).</w:t>
      </w:r>
    </w:p>
    <w:p w14:paraId="59EAA354" w14:textId="77777777" w:rsidR="00FD0EE5" w:rsidRPr="005A0154" w:rsidRDefault="00FD0EE5" w:rsidP="00FD0EE5">
      <w:pPr>
        <w:spacing w:after="0" w:line="360" w:lineRule="auto"/>
        <w:rPr>
          <w:rFonts w:ascii="Times New Roman" w:hAnsi="Times New Roman" w:cs="Times New Roman"/>
          <w:b/>
          <w:i/>
          <w:sz w:val="24"/>
          <w:szCs w:val="24"/>
        </w:rPr>
      </w:pPr>
      <m:oMath>
        <m:r>
          <w:rPr>
            <w:rStyle w:val="BodytextBold"/>
            <w:rFonts w:ascii="Cambria Math" w:hAnsi="Cambria Math"/>
          </w:rPr>
          <m:t>&lt;</m:t>
        </m:r>
      </m:oMath>
      <w:r w:rsidRPr="005A0154">
        <w:rPr>
          <w:rStyle w:val="BodytextBold"/>
          <w:b w:val="0"/>
          <w:i/>
          <w:iCs/>
        </w:rPr>
        <w:t xml:space="preserve"> </w:t>
      </w:r>
      <w:r w:rsidRPr="005A0154">
        <w:rPr>
          <w:rStyle w:val="BodytextBold"/>
          <w:rFonts w:ascii="Cambria Math" w:hAnsi="Cambria Math"/>
          <w:b w:val="0"/>
          <w:i/>
          <w:iCs/>
        </w:rPr>
        <w:t>′</w:t>
      </w:r>
      <m:oMath>
        <m:r>
          <w:rPr>
            <w:rStyle w:val="BodytextBold"/>
            <w:rFonts w:ascii="Cambria Math" w:hAnsi="Cambria Math"/>
          </w:rPr>
          <m:t xml:space="preserve"> &gt;</m:t>
        </m:r>
      </m:oMath>
      <w:r w:rsidRPr="005A0154">
        <w:rPr>
          <w:rStyle w:val="BodytextBold"/>
          <w:b w:val="0"/>
          <w:i/>
          <w:iCs/>
        </w:rPr>
        <w:t xml:space="preserve"> sau </w:t>
      </w:r>
      <m:oMath>
        <m:r>
          <w:rPr>
            <w:rStyle w:val="BodytextBold"/>
            <w:rFonts w:ascii="Cambria Math" w:hAnsi="Cambria Math"/>
          </w:rPr>
          <m:t>&lt;</m:t>
        </m:r>
      </m:oMath>
      <w:r w:rsidRPr="005A0154">
        <w:rPr>
          <w:rStyle w:val="BodytextBold"/>
          <w:b w:val="0"/>
          <w:i/>
          <w:iCs/>
        </w:rPr>
        <w:t xml:space="preserve"> </w:t>
      </w:r>
      <w:r w:rsidRPr="005A0154">
        <w:rPr>
          <w:rStyle w:val="BodytextBold"/>
          <w:rFonts w:ascii="Cambria Math" w:hAnsi="Cambria Math"/>
          <w:b w:val="0"/>
          <w:i/>
          <w:iCs/>
        </w:rPr>
        <w:t xml:space="preserve">′′ </w:t>
      </w:r>
      <m:oMath>
        <m:r>
          <w:rPr>
            <w:rStyle w:val="BodytextBold"/>
            <w:rFonts w:ascii="Cambria Math" w:hAnsi="Cambria Math"/>
          </w:rPr>
          <m:t>&gt;</m:t>
        </m:r>
      </m:oMath>
      <w:r w:rsidRPr="005A0154">
        <w:rPr>
          <w:rStyle w:val="BodytextBold"/>
          <w:b w:val="0"/>
          <w:i/>
          <w:iCs/>
        </w:rPr>
        <w:t xml:space="preserve"> - termen SRTS-2012 modificat conform definiţiei SRTS-2003</w:t>
      </w:r>
    </w:p>
    <w:p w14:paraId="1988B8E4" w14:textId="77777777" w:rsidR="00FD0EE5" w:rsidRPr="005A0154" w:rsidRDefault="00FD0EE5" w:rsidP="00FD0EE5">
      <w:pPr>
        <w:rPr>
          <w:rFonts w:ascii="Times New Roman" w:hAnsi="Times New Roman" w:cs="Times New Roman"/>
          <w:i/>
          <w:sz w:val="24"/>
          <w:szCs w:val="24"/>
        </w:rPr>
      </w:pPr>
    </w:p>
    <w:p w14:paraId="2D29C178" w14:textId="77777777" w:rsidR="00FD0EE5" w:rsidRPr="005A0154" w:rsidRDefault="00FD0EE5" w:rsidP="00FD0EE5">
      <w:pPr>
        <w:pStyle w:val="Bodytext10"/>
        <w:shd w:val="clear" w:color="auto" w:fill="auto"/>
        <w:tabs>
          <w:tab w:val="left" w:pos="778"/>
        </w:tabs>
        <w:spacing w:line="360" w:lineRule="auto"/>
        <w:ind w:right="40"/>
        <w:jc w:val="both"/>
        <w:rPr>
          <w:b/>
          <w:sz w:val="24"/>
          <w:szCs w:val="24"/>
        </w:rPr>
      </w:pPr>
      <w:r w:rsidRPr="005A0154">
        <w:rPr>
          <w:b/>
          <w:sz w:val="24"/>
          <w:szCs w:val="24"/>
          <w:lang w:eastAsia="ro-RO"/>
        </w:rPr>
        <w:tab/>
        <w:t xml:space="preserve">Corelarea subtipurilor de districambosoluri din sistemele taxonomice </w:t>
      </w:r>
      <w:r w:rsidRPr="005A0154">
        <w:rPr>
          <w:b/>
          <w:bCs/>
          <w:sz w:val="24"/>
          <w:szCs w:val="24"/>
        </w:rPr>
        <w:t xml:space="preserve">SRTS – 2003, SRTS – 2012 şi SRTS 2012+ cu unităţile taxonomice echivalente din WBR-SR – 1998 şi </w:t>
      </w:r>
      <w:r w:rsidRPr="005A0154">
        <w:rPr>
          <w:rStyle w:val="BodytextBold"/>
          <w:sz w:val="24"/>
          <w:szCs w:val="24"/>
          <w:lang w:eastAsia="ro-RO"/>
        </w:rPr>
        <w:t>USDA-ST-1999</w:t>
      </w:r>
    </w:p>
    <w:p w14:paraId="35EFECBD" w14:textId="77777777" w:rsidR="00FD0EE5" w:rsidRDefault="00FD0EE5" w:rsidP="00FD0EE5">
      <w:pPr>
        <w:pStyle w:val="BodyText40"/>
        <w:shd w:val="clear" w:color="auto" w:fill="auto"/>
        <w:spacing w:after="195" w:line="226" w:lineRule="exact"/>
        <w:ind w:right="460"/>
        <w:jc w:val="both"/>
        <w:rPr>
          <w:rStyle w:val="BodytextBold"/>
          <w:sz w:val="24"/>
          <w:szCs w:val="24"/>
        </w:rPr>
      </w:pPr>
    </w:p>
    <w:p w14:paraId="5059E7D3" w14:textId="101512D2" w:rsidR="00FD0EE5" w:rsidRPr="001166D6" w:rsidRDefault="00FD0EE5" w:rsidP="00FD0EE5">
      <w:pPr>
        <w:pStyle w:val="BodyText40"/>
        <w:shd w:val="clear" w:color="auto" w:fill="auto"/>
        <w:spacing w:after="195" w:line="360" w:lineRule="auto"/>
        <w:ind w:right="460" w:firstLine="680"/>
        <w:jc w:val="both"/>
        <w:rPr>
          <w:rStyle w:val="BodytextBold"/>
          <w:sz w:val="24"/>
          <w:szCs w:val="24"/>
        </w:rPr>
      </w:pPr>
      <w:r w:rsidRPr="00CA295C">
        <w:rPr>
          <w:rStyle w:val="BodytextBold"/>
          <w:b w:val="0"/>
          <w:sz w:val="24"/>
          <w:szCs w:val="24"/>
          <w:lang w:eastAsia="ro-RO"/>
        </w:rPr>
        <w:t>În sistemul</w:t>
      </w:r>
      <w:r>
        <w:rPr>
          <w:rStyle w:val="BodytextBold"/>
          <w:sz w:val="24"/>
          <w:szCs w:val="24"/>
          <w:lang w:eastAsia="ro-RO"/>
        </w:rPr>
        <w:t xml:space="preserve"> </w:t>
      </w:r>
      <w:r w:rsidRPr="00284E5A">
        <w:rPr>
          <w:rStyle w:val="BodytextBold"/>
          <w:b w:val="0"/>
          <w:sz w:val="24"/>
          <w:szCs w:val="24"/>
          <w:lang w:eastAsia="ro-RO"/>
        </w:rPr>
        <w:t>WRB-SR – 1998, DISTRICAMBOSOLURILE</w:t>
      </w:r>
      <w:r>
        <w:rPr>
          <w:rStyle w:val="BodytextBold"/>
          <w:sz w:val="24"/>
          <w:szCs w:val="24"/>
          <w:lang w:eastAsia="ro-RO"/>
        </w:rPr>
        <w:t xml:space="preserve"> </w:t>
      </w:r>
      <w:r w:rsidRPr="00CA295C">
        <w:rPr>
          <w:rStyle w:val="BodytextBold"/>
          <w:b w:val="0"/>
          <w:sz w:val="24"/>
          <w:szCs w:val="24"/>
          <w:lang w:eastAsia="ro-RO"/>
        </w:rPr>
        <w:t>corespund la</w:t>
      </w:r>
      <w:r>
        <w:rPr>
          <w:rStyle w:val="BodytextBold"/>
          <w:sz w:val="24"/>
          <w:szCs w:val="24"/>
        </w:rPr>
        <w:t xml:space="preserve"> </w:t>
      </w:r>
      <w:r w:rsidRPr="00284E5A">
        <w:rPr>
          <w:sz w:val="24"/>
          <w:szCs w:val="24"/>
          <w:lang w:eastAsia="ro-RO"/>
        </w:rPr>
        <w:t>DYSTRIC CAMBISOLS - CMdy.</w:t>
      </w:r>
      <w:r w:rsidRPr="008342EE">
        <w:rPr>
          <w:sz w:val="24"/>
          <w:szCs w:val="24"/>
          <w:lang w:eastAsia="ro-RO"/>
        </w:rPr>
        <w:t xml:space="preserve"> Districambosolurile din SRTS corespund predominant cambisolurilor districe, definite ca având un grad de saturaţie în baze &lt; 50%, cel puţin într-o parte a orizonturilor cuprinse între 20</w:t>
      </w:r>
      <w:r w:rsidR="005A0154">
        <w:rPr>
          <w:sz w:val="24"/>
          <w:szCs w:val="24"/>
          <w:lang w:eastAsia="ro-RO"/>
        </w:rPr>
        <w:t xml:space="preserve"> – </w:t>
      </w:r>
      <w:r w:rsidRPr="008342EE">
        <w:rPr>
          <w:sz w:val="24"/>
          <w:szCs w:val="24"/>
          <w:lang w:eastAsia="ro-RO"/>
        </w:rPr>
        <w:t>100 cm adâncime.</w:t>
      </w:r>
    </w:p>
    <w:p w14:paraId="241F6956" w14:textId="137FB1F2" w:rsidR="00FD0EE5" w:rsidRPr="00FD0EE5" w:rsidRDefault="00FD0EE5" w:rsidP="00FD0EE5">
      <w:pPr>
        <w:pStyle w:val="BodyText40"/>
        <w:shd w:val="clear" w:color="auto" w:fill="auto"/>
        <w:spacing w:after="195" w:line="360" w:lineRule="auto"/>
        <w:ind w:right="460" w:firstLine="680"/>
        <w:jc w:val="both"/>
        <w:rPr>
          <w:sz w:val="24"/>
          <w:szCs w:val="24"/>
          <w:lang w:eastAsia="ro-RO"/>
        </w:rPr>
      </w:pPr>
      <w:r w:rsidRPr="00CA295C">
        <w:rPr>
          <w:rStyle w:val="BodytextBold"/>
          <w:b w:val="0"/>
          <w:sz w:val="24"/>
          <w:szCs w:val="24"/>
          <w:lang w:eastAsia="ro-RO"/>
        </w:rPr>
        <w:t>În sistemul</w:t>
      </w:r>
      <w:r>
        <w:rPr>
          <w:rStyle w:val="BodytextBold"/>
          <w:sz w:val="24"/>
          <w:szCs w:val="24"/>
          <w:lang w:eastAsia="ro-RO"/>
        </w:rPr>
        <w:t xml:space="preserve"> </w:t>
      </w:r>
      <w:r w:rsidRPr="00284E5A">
        <w:rPr>
          <w:rStyle w:val="BodytextBold"/>
          <w:b w:val="0"/>
          <w:sz w:val="24"/>
          <w:szCs w:val="24"/>
        </w:rPr>
        <w:t xml:space="preserve">USDA-ST-1999, </w:t>
      </w:r>
      <w:r w:rsidRPr="00284E5A">
        <w:rPr>
          <w:rStyle w:val="BodytextBold"/>
          <w:b w:val="0"/>
          <w:sz w:val="24"/>
          <w:szCs w:val="24"/>
          <w:lang w:eastAsia="ro-RO"/>
        </w:rPr>
        <w:t>DISTRICAMBOSOLURILE</w:t>
      </w:r>
      <w:r>
        <w:rPr>
          <w:sz w:val="24"/>
          <w:szCs w:val="24"/>
          <w:lang w:eastAsia="ro-RO"/>
        </w:rPr>
        <w:t xml:space="preserve"> se încadrează la marile grupe </w:t>
      </w:r>
      <w:r w:rsidRPr="00284E5A">
        <w:rPr>
          <w:sz w:val="24"/>
          <w:szCs w:val="24"/>
          <w:lang w:eastAsia="ro-RO"/>
        </w:rPr>
        <w:t>DYSTROCRYEPTS</w:t>
      </w:r>
      <w:r>
        <w:rPr>
          <w:sz w:val="24"/>
          <w:szCs w:val="24"/>
          <w:lang w:eastAsia="ro-RO"/>
        </w:rPr>
        <w:t xml:space="preserve"> şi </w:t>
      </w:r>
      <w:r w:rsidRPr="00284E5A">
        <w:rPr>
          <w:sz w:val="24"/>
          <w:szCs w:val="24"/>
          <w:lang w:eastAsia="ro-RO"/>
        </w:rPr>
        <w:t>DYSTRUDEPTS.</w:t>
      </w:r>
      <w:r w:rsidRPr="008342EE">
        <w:rPr>
          <w:sz w:val="24"/>
          <w:szCs w:val="24"/>
          <w:lang w:eastAsia="ro-RO"/>
        </w:rPr>
        <w:t xml:space="preserve"> Aceste mari grupe diferă numai în ceea ce priveşte regimurile de temperatură şi</w:t>
      </w:r>
      <w:r w:rsidR="005A0154">
        <w:rPr>
          <w:sz w:val="24"/>
          <w:szCs w:val="24"/>
          <w:lang w:eastAsia="ro-RO"/>
        </w:rPr>
        <w:t>,</w:t>
      </w:r>
      <w:r w:rsidRPr="008342EE">
        <w:rPr>
          <w:sz w:val="24"/>
          <w:szCs w:val="24"/>
          <w:lang w:eastAsia="ro-RO"/>
        </w:rPr>
        <w:t xml:space="preserve"> respectiv</w:t>
      </w:r>
      <w:r w:rsidR="005A0154">
        <w:rPr>
          <w:sz w:val="24"/>
          <w:szCs w:val="24"/>
          <w:lang w:eastAsia="ro-RO"/>
        </w:rPr>
        <w:t>,</w:t>
      </w:r>
      <w:r w:rsidRPr="008342EE">
        <w:rPr>
          <w:sz w:val="24"/>
          <w:szCs w:val="24"/>
          <w:lang w:eastAsia="ro-RO"/>
        </w:rPr>
        <w:t xml:space="preserve"> de umiditate. Ele </w:t>
      </w:r>
      <w:r w:rsidRPr="008342EE">
        <w:rPr>
          <w:sz w:val="24"/>
          <w:szCs w:val="24"/>
          <w:lang w:eastAsia="ro-RO"/>
        </w:rPr>
        <w:lastRenderedPageBreak/>
        <w:t>sunt definite ca având un grad de saturaţie în baze &lt; 60% în unul sau mai multe orizonturi cupri</w:t>
      </w:r>
      <w:r>
        <w:rPr>
          <w:sz w:val="24"/>
          <w:szCs w:val="24"/>
          <w:lang w:eastAsia="ro-RO"/>
        </w:rPr>
        <w:t>nse între 25 şi 75 cm adâncime.</w:t>
      </w:r>
    </w:p>
    <w:p w14:paraId="6418E05B" w14:textId="77777777" w:rsidR="00FD0EE5" w:rsidRPr="005A0154" w:rsidRDefault="00FD0EE5" w:rsidP="00FD0EE5">
      <w:pPr>
        <w:pStyle w:val="Tablecaption1"/>
        <w:framePr w:wrap="notBeside" w:vAnchor="text" w:hAnchor="text" w:xAlign="center" w:y="1"/>
        <w:shd w:val="clear" w:color="auto" w:fill="auto"/>
        <w:tabs>
          <w:tab w:val="left" w:leader="underscore" w:pos="5717"/>
        </w:tabs>
        <w:spacing w:line="180" w:lineRule="exact"/>
        <w:jc w:val="center"/>
        <w:rPr>
          <w:sz w:val="24"/>
          <w:szCs w:val="24"/>
        </w:rPr>
      </w:pPr>
      <w:r w:rsidRPr="005A0154">
        <w:rPr>
          <w:sz w:val="24"/>
          <w:szCs w:val="24"/>
          <w:lang w:eastAsia="ro-RO"/>
        </w:rPr>
        <w:tab/>
      </w:r>
    </w:p>
    <w:p w14:paraId="2963F447" w14:textId="77777777" w:rsidR="00FD0EE5" w:rsidRPr="005A0154" w:rsidRDefault="00FD0EE5" w:rsidP="00FD0EE5">
      <w:pPr>
        <w:rPr>
          <w:sz w:val="24"/>
          <w:szCs w:val="24"/>
        </w:rPr>
      </w:pPr>
      <w:r w:rsidRPr="005A0154">
        <w:rPr>
          <w:rFonts w:ascii="Times New Roman" w:hAnsi="Times New Roman" w:cs="Times New Roman"/>
          <w:i/>
          <w:sz w:val="24"/>
          <w:szCs w:val="24"/>
          <w:lang w:eastAsia="ro-RO"/>
        </w:rPr>
        <w:t>Probleme speciale de corelare a districambosolurilor</w:t>
      </w:r>
    </w:p>
    <w:p w14:paraId="7A9F0CE0" w14:textId="24DA5879" w:rsidR="00FD0EE5" w:rsidRPr="005A0154" w:rsidRDefault="00FD0EE5" w:rsidP="00FD0EE5">
      <w:pPr>
        <w:pStyle w:val="Bodytext10"/>
        <w:shd w:val="clear" w:color="auto" w:fill="auto"/>
        <w:spacing w:after="460" w:line="360" w:lineRule="auto"/>
        <w:ind w:right="300"/>
        <w:jc w:val="both"/>
        <w:rPr>
          <w:sz w:val="24"/>
          <w:szCs w:val="24"/>
        </w:rPr>
      </w:pPr>
      <w:r w:rsidRPr="005A0154">
        <w:rPr>
          <w:sz w:val="24"/>
          <w:szCs w:val="24"/>
        </w:rPr>
        <w:t xml:space="preserve">Ca şi eutricambosolurile, în WRB-SR majoritatea districambosolurilor (cu excepţia celor tipice şi umbrice) se încadrează ca subtipuri de tranziţie. </w:t>
      </w:r>
      <w:r w:rsidR="005A0154">
        <w:rPr>
          <w:sz w:val="24"/>
          <w:szCs w:val="24"/>
        </w:rPr>
        <w:t>Î</w:t>
      </w:r>
      <w:r w:rsidRPr="005A0154">
        <w:rPr>
          <w:sz w:val="24"/>
          <w:szCs w:val="24"/>
        </w:rPr>
        <w:t>n USDA-ST, marile grupe districe au o sferă mai largă, prezentând un grad de saturaţie în baze &lt; 60% faţă de districambosoluri</w:t>
      </w:r>
      <w:r w:rsidR="005A0154">
        <w:rPr>
          <w:sz w:val="24"/>
          <w:szCs w:val="24"/>
        </w:rPr>
        <w:t>,</w:t>
      </w:r>
      <w:r w:rsidRPr="005A0154">
        <w:rPr>
          <w:sz w:val="24"/>
          <w:szCs w:val="24"/>
        </w:rPr>
        <w:t xml:space="preserve"> care prezintă un grad de saturaţie în baze &lt; 53%.</w:t>
      </w:r>
    </w:p>
    <w:p w14:paraId="42BDD959" w14:textId="77777777" w:rsidR="00471E48" w:rsidRDefault="00471E48" w:rsidP="001C622D">
      <w:pPr>
        <w:rPr>
          <w:rFonts w:ascii="Times New Roman" w:hAnsi="Times New Roman" w:cs="Times New Roman"/>
          <w:i/>
          <w:iCs/>
          <w:sz w:val="24"/>
          <w:szCs w:val="24"/>
          <w:lang w:val="ro-RO"/>
        </w:rPr>
      </w:pPr>
    </w:p>
    <w:p w14:paraId="0847FB6F" w14:textId="77777777" w:rsidR="00793066" w:rsidRDefault="00793066" w:rsidP="001C622D">
      <w:pPr>
        <w:rPr>
          <w:rFonts w:ascii="Times New Roman" w:hAnsi="Times New Roman" w:cs="Times New Roman"/>
          <w:i/>
          <w:iCs/>
          <w:sz w:val="24"/>
          <w:szCs w:val="24"/>
          <w:lang w:val="ro-RO"/>
        </w:rPr>
      </w:pPr>
    </w:p>
    <w:p w14:paraId="682B5997" w14:textId="77777777" w:rsidR="008C3556" w:rsidRDefault="008C3556" w:rsidP="001C622D">
      <w:pPr>
        <w:rPr>
          <w:rFonts w:ascii="Times New Roman" w:hAnsi="Times New Roman" w:cs="Times New Roman"/>
          <w:i/>
          <w:iCs/>
          <w:sz w:val="24"/>
          <w:szCs w:val="24"/>
          <w:lang w:val="ro-RO"/>
        </w:rPr>
      </w:pPr>
    </w:p>
    <w:p w14:paraId="6218E4D3" w14:textId="77777777" w:rsidR="008C3556" w:rsidRDefault="008C3556" w:rsidP="001C622D">
      <w:pPr>
        <w:rPr>
          <w:rFonts w:ascii="Times New Roman" w:hAnsi="Times New Roman" w:cs="Times New Roman"/>
          <w:i/>
          <w:iCs/>
          <w:sz w:val="24"/>
          <w:szCs w:val="24"/>
          <w:lang w:val="ro-RO"/>
        </w:rPr>
      </w:pPr>
    </w:p>
    <w:p w14:paraId="700F4CDD" w14:textId="77777777" w:rsidR="008C3556" w:rsidRDefault="008C3556" w:rsidP="001C622D">
      <w:pPr>
        <w:rPr>
          <w:rFonts w:ascii="Times New Roman" w:hAnsi="Times New Roman" w:cs="Times New Roman"/>
          <w:i/>
          <w:iCs/>
          <w:sz w:val="24"/>
          <w:szCs w:val="24"/>
          <w:lang w:val="ro-RO"/>
        </w:rPr>
      </w:pPr>
    </w:p>
    <w:p w14:paraId="1604AECD" w14:textId="77777777" w:rsidR="008C3556" w:rsidRDefault="008C3556" w:rsidP="001C622D">
      <w:pPr>
        <w:rPr>
          <w:rFonts w:ascii="Times New Roman" w:hAnsi="Times New Roman" w:cs="Times New Roman"/>
          <w:i/>
          <w:iCs/>
          <w:sz w:val="24"/>
          <w:szCs w:val="24"/>
          <w:lang w:val="ro-RO"/>
        </w:rPr>
      </w:pPr>
    </w:p>
    <w:p w14:paraId="4CB2B355" w14:textId="77777777" w:rsidR="008C3556" w:rsidRDefault="008C3556" w:rsidP="001C622D">
      <w:pPr>
        <w:rPr>
          <w:rFonts w:ascii="Times New Roman" w:hAnsi="Times New Roman" w:cs="Times New Roman"/>
          <w:i/>
          <w:iCs/>
          <w:sz w:val="24"/>
          <w:szCs w:val="24"/>
          <w:lang w:val="ro-RO"/>
        </w:rPr>
      </w:pPr>
    </w:p>
    <w:p w14:paraId="7E969AF1" w14:textId="77777777" w:rsidR="008C3556" w:rsidRDefault="008C3556" w:rsidP="001C622D">
      <w:pPr>
        <w:rPr>
          <w:rFonts w:ascii="Times New Roman" w:hAnsi="Times New Roman" w:cs="Times New Roman"/>
          <w:i/>
          <w:iCs/>
          <w:sz w:val="24"/>
          <w:szCs w:val="24"/>
          <w:lang w:val="ro-RO"/>
        </w:rPr>
      </w:pPr>
    </w:p>
    <w:p w14:paraId="72C3124C" w14:textId="77777777" w:rsidR="008C3556" w:rsidRDefault="008C3556" w:rsidP="001C622D">
      <w:pPr>
        <w:rPr>
          <w:rFonts w:ascii="Times New Roman" w:hAnsi="Times New Roman" w:cs="Times New Roman"/>
          <w:i/>
          <w:iCs/>
          <w:sz w:val="24"/>
          <w:szCs w:val="24"/>
          <w:lang w:val="ro-RO"/>
        </w:rPr>
      </w:pPr>
    </w:p>
    <w:p w14:paraId="40A1EC77" w14:textId="77777777" w:rsidR="008C3556" w:rsidRDefault="008C3556" w:rsidP="001C622D">
      <w:pPr>
        <w:rPr>
          <w:rFonts w:ascii="Times New Roman" w:hAnsi="Times New Roman" w:cs="Times New Roman"/>
          <w:i/>
          <w:iCs/>
          <w:sz w:val="24"/>
          <w:szCs w:val="24"/>
          <w:lang w:val="ro-RO"/>
        </w:rPr>
      </w:pPr>
    </w:p>
    <w:p w14:paraId="1EF958A4" w14:textId="77777777" w:rsidR="008C3556" w:rsidRDefault="008C3556" w:rsidP="001C622D">
      <w:pPr>
        <w:rPr>
          <w:rFonts w:ascii="Times New Roman" w:hAnsi="Times New Roman" w:cs="Times New Roman"/>
          <w:i/>
          <w:iCs/>
          <w:sz w:val="24"/>
          <w:szCs w:val="24"/>
          <w:lang w:val="ro-RO"/>
        </w:rPr>
      </w:pPr>
    </w:p>
    <w:p w14:paraId="5ECA4306" w14:textId="77777777" w:rsidR="008C3556" w:rsidRDefault="008C3556" w:rsidP="001C622D">
      <w:pPr>
        <w:rPr>
          <w:rFonts w:ascii="Times New Roman" w:hAnsi="Times New Roman" w:cs="Times New Roman"/>
          <w:i/>
          <w:iCs/>
          <w:sz w:val="24"/>
          <w:szCs w:val="24"/>
          <w:lang w:val="ro-RO"/>
        </w:rPr>
      </w:pPr>
    </w:p>
    <w:p w14:paraId="107A26E8" w14:textId="77777777" w:rsidR="008C3556" w:rsidRDefault="008C3556" w:rsidP="001C622D">
      <w:pPr>
        <w:rPr>
          <w:rFonts w:ascii="Times New Roman" w:hAnsi="Times New Roman" w:cs="Times New Roman"/>
          <w:i/>
          <w:iCs/>
          <w:sz w:val="24"/>
          <w:szCs w:val="24"/>
          <w:lang w:val="ro-RO"/>
        </w:rPr>
      </w:pPr>
    </w:p>
    <w:p w14:paraId="39335112" w14:textId="77777777" w:rsidR="008C3556" w:rsidRDefault="008C3556" w:rsidP="001C622D">
      <w:pPr>
        <w:rPr>
          <w:rFonts w:ascii="Times New Roman" w:hAnsi="Times New Roman" w:cs="Times New Roman"/>
          <w:i/>
          <w:iCs/>
          <w:sz w:val="24"/>
          <w:szCs w:val="24"/>
          <w:lang w:val="ro-RO"/>
        </w:rPr>
      </w:pPr>
    </w:p>
    <w:p w14:paraId="4C858B78" w14:textId="77777777" w:rsidR="001C622D" w:rsidRDefault="001C622D" w:rsidP="001C622D">
      <w:pPr>
        <w:rPr>
          <w:rFonts w:ascii="Times New Roman" w:hAnsi="Times New Roman" w:cs="Times New Roman"/>
          <w:i/>
          <w:iCs/>
          <w:sz w:val="24"/>
          <w:szCs w:val="24"/>
          <w:lang w:val="ro-RO"/>
        </w:rPr>
      </w:pPr>
      <w:r w:rsidRPr="00654F79">
        <w:rPr>
          <w:rFonts w:ascii="Times New Roman" w:hAnsi="Times New Roman" w:cs="Times New Roman"/>
          <w:i/>
          <w:iCs/>
          <w:sz w:val="24"/>
          <w:szCs w:val="24"/>
          <w:lang w:val="ro-RO"/>
        </w:rPr>
        <w:lastRenderedPageBreak/>
        <w:t>Capitolul I</w:t>
      </w:r>
      <w:r>
        <w:rPr>
          <w:rFonts w:ascii="Times New Roman" w:hAnsi="Times New Roman" w:cs="Times New Roman"/>
          <w:i/>
          <w:iCs/>
          <w:sz w:val="24"/>
          <w:szCs w:val="24"/>
          <w:lang w:val="ro-RO"/>
        </w:rPr>
        <w:t>I</w:t>
      </w:r>
      <w:r w:rsidR="00A30A0F">
        <w:rPr>
          <w:rFonts w:ascii="Times New Roman" w:hAnsi="Times New Roman" w:cs="Times New Roman"/>
          <w:i/>
          <w:iCs/>
          <w:sz w:val="24"/>
          <w:szCs w:val="24"/>
          <w:lang w:val="ro-RO"/>
        </w:rPr>
        <w:t>I</w:t>
      </w:r>
    </w:p>
    <w:p w14:paraId="3A4452A3" w14:textId="77777777" w:rsidR="001C622D" w:rsidRDefault="001C622D" w:rsidP="001C622D">
      <w:pPr>
        <w:jc w:val="center"/>
        <w:rPr>
          <w:rFonts w:ascii="Times New Roman" w:hAnsi="Times New Roman" w:cs="Times New Roman"/>
          <w:b/>
          <w:iCs/>
          <w:sz w:val="28"/>
          <w:szCs w:val="28"/>
          <w:lang w:val="ro-RO"/>
        </w:rPr>
      </w:pPr>
      <w:r w:rsidRPr="00BA0549">
        <w:rPr>
          <w:rFonts w:ascii="Times New Roman" w:hAnsi="Times New Roman" w:cs="Times New Roman"/>
          <w:b/>
          <w:iCs/>
          <w:sz w:val="28"/>
          <w:szCs w:val="28"/>
          <w:lang w:val="ro-RO"/>
        </w:rPr>
        <w:t>ELEMEN</w:t>
      </w:r>
      <w:r>
        <w:rPr>
          <w:rFonts w:ascii="Times New Roman" w:hAnsi="Times New Roman" w:cs="Times New Roman"/>
          <w:b/>
          <w:iCs/>
          <w:sz w:val="28"/>
          <w:szCs w:val="28"/>
          <w:lang w:val="ro-RO"/>
        </w:rPr>
        <w:t xml:space="preserve">TELE DE BAZĂ ALE TAXONOMIEI </w:t>
      </w:r>
    </w:p>
    <w:p w14:paraId="6A22FB19" w14:textId="77777777" w:rsidR="001C622D" w:rsidRPr="00BA0549" w:rsidRDefault="00A6082C" w:rsidP="001C622D">
      <w:pPr>
        <w:jc w:val="center"/>
        <w:rPr>
          <w:rFonts w:ascii="Times New Roman" w:hAnsi="Times New Roman" w:cs="Times New Roman"/>
          <w:b/>
          <w:iCs/>
          <w:sz w:val="28"/>
          <w:szCs w:val="28"/>
          <w:lang w:val="ro-RO"/>
        </w:rPr>
      </w:pPr>
      <w:r>
        <w:rPr>
          <w:rFonts w:ascii="Times New Roman" w:hAnsi="Times New Roman" w:cs="Times New Roman"/>
          <w:b/>
          <w:iCs/>
          <w:sz w:val="28"/>
          <w:szCs w:val="28"/>
          <w:lang w:val="ro-RO"/>
        </w:rPr>
        <w:t>SPO</w:t>
      </w:r>
      <w:r w:rsidR="001C622D">
        <w:rPr>
          <w:rFonts w:ascii="Times New Roman" w:hAnsi="Times New Roman" w:cs="Times New Roman"/>
          <w:b/>
          <w:iCs/>
          <w:sz w:val="28"/>
          <w:szCs w:val="28"/>
          <w:lang w:val="ro-RO"/>
        </w:rPr>
        <w:t>DISOLURILOR</w:t>
      </w:r>
    </w:p>
    <w:p w14:paraId="5B07DDA6" w14:textId="77777777" w:rsidR="00CE7F79" w:rsidRDefault="00CE7F79" w:rsidP="004D6C22">
      <w:pPr>
        <w:jc w:val="both"/>
        <w:rPr>
          <w:rStyle w:val="BodyTextChar4"/>
          <w:rFonts w:ascii="Times New Roman" w:hAnsi="Times New Roman"/>
          <w:b/>
          <w:i/>
          <w:sz w:val="24"/>
          <w:szCs w:val="24"/>
          <w:lang w:val="ro-RO"/>
        </w:rPr>
      </w:pPr>
    </w:p>
    <w:p w14:paraId="57CF14E7" w14:textId="6780DF57" w:rsidR="00A75959" w:rsidRDefault="00A75959" w:rsidP="00471E48">
      <w:pPr>
        <w:ind w:firstLine="708"/>
        <w:jc w:val="both"/>
        <w:rPr>
          <w:rStyle w:val="BodyTextChar4"/>
          <w:rFonts w:ascii="Times New Roman" w:hAnsi="Times New Roman"/>
          <w:sz w:val="24"/>
          <w:szCs w:val="24"/>
          <w:lang w:val="ro-RO"/>
        </w:rPr>
      </w:pPr>
      <w:r>
        <w:rPr>
          <w:rStyle w:val="BodyTextChar4"/>
          <w:rFonts w:ascii="Times New Roman" w:hAnsi="Times New Roman"/>
          <w:sz w:val="24"/>
          <w:szCs w:val="24"/>
          <w:lang w:val="ro-RO"/>
        </w:rPr>
        <w:t>Clasa Spodisoluri cu</w:t>
      </w:r>
      <w:r w:rsidR="00AB06D7">
        <w:rPr>
          <w:rStyle w:val="BodyTextChar4"/>
          <w:rFonts w:ascii="Times New Roman" w:hAnsi="Times New Roman"/>
          <w:sz w:val="24"/>
          <w:szCs w:val="24"/>
          <w:lang w:val="ro-RO"/>
        </w:rPr>
        <w:t>p</w:t>
      </w:r>
      <w:r>
        <w:rPr>
          <w:rStyle w:val="BodyTextChar4"/>
          <w:rFonts w:ascii="Times New Roman" w:hAnsi="Times New Roman"/>
          <w:sz w:val="24"/>
          <w:szCs w:val="24"/>
          <w:lang w:val="ro-RO"/>
        </w:rPr>
        <w:t>rinde soluri cu orizont O (organic) şi/sau urmat de un orizont Ao sau Au şi de un orizont intermediar B spodic feriiluvial (Bs)</w:t>
      </w:r>
      <w:r w:rsidR="00E77808">
        <w:rPr>
          <w:rStyle w:val="BodyTextChar4"/>
          <w:rFonts w:ascii="Times New Roman" w:hAnsi="Times New Roman"/>
          <w:sz w:val="24"/>
          <w:szCs w:val="24"/>
          <w:lang w:val="ro-RO"/>
        </w:rPr>
        <w:t>, B humico-feriiluvial</w:t>
      </w:r>
      <w:r>
        <w:rPr>
          <w:rStyle w:val="BodyTextChar4"/>
          <w:rFonts w:ascii="Times New Roman" w:hAnsi="Times New Roman"/>
          <w:sz w:val="24"/>
          <w:szCs w:val="24"/>
          <w:lang w:val="ro-RO"/>
        </w:rPr>
        <w:t xml:space="preserve"> sau B criptospodic (Bcp). Pot prezen</w:t>
      </w:r>
      <w:r w:rsidR="00E77808">
        <w:rPr>
          <w:rStyle w:val="BodyTextChar4"/>
          <w:rFonts w:ascii="Times New Roman" w:hAnsi="Times New Roman"/>
          <w:sz w:val="24"/>
          <w:szCs w:val="24"/>
          <w:lang w:val="ro-RO"/>
        </w:rPr>
        <w:t>ta sau nu</w:t>
      </w:r>
      <w:r w:rsidR="00AB06D7">
        <w:rPr>
          <w:rStyle w:val="BodyTextChar4"/>
          <w:rFonts w:ascii="Times New Roman" w:hAnsi="Times New Roman"/>
          <w:sz w:val="24"/>
          <w:szCs w:val="24"/>
          <w:lang w:val="ro-RO"/>
        </w:rPr>
        <w:t>,</w:t>
      </w:r>
      <w:r w:rsidR="00E77808">
        <w:rPr>
          <w:rStyle w:val="BodyTextChar4"/>
          <w:rFonts w:ascii="Times New Roman" w:hAnsi="Times New Roman"/>
          <w:sz w:val="24"/>
          <w:szCs w:val="24"/>
          <w:lang w:val="ro-RO"/>
        </w:rPr>
        <w:t xml:space="preserve"> subiacent orizontului A, un orizont E spodic (Es).</w:t>
      </w:r>
    </w:p>
    <w:p w14:paraId="3E61B577" w14:textId="5604EE16" w:rsidR="00E77808" w:rsidRDefault="00E77808" w:rsidP="00E77808">
      <w:pPr>
        <w:ind w:firstLine="708"/>
        <w:rPr>
          <w:rFonts w:ascii="Times New Roman" w:hAnsi="Times New Roman" w:cs="Times New Roman"/>
          <w:b/>
          <w:iCs/>
          <w:sz w:val="24"/>
          <w:szCs w:val="24"/>
          <w:lang w:val="ro-RO"/>
        </w:rPr>
      </w:pPr>
      <w:r>
        <w:rPr>
          <w:rFonts w:ascii="Times New Roman" w:hAnsi="Times New Roman" w:cs="Times New Roman"/>
          <w:iCs/>
          <w:sz w:val="24"/>
          <w:szCs w:val="24"/>
          <w:lang w:val="ro-RO"/>
        </w:rPr>
        <w:t xml:space="preserve">În funcţie de caracteristicile comune şi gradul de manifestare a elementelor de diagnostc specifice, clasa </w:t>
      </w:r>
      <w:r w:rsidRPr="00793066">
        <w:rPr>
          <w:rFonts w:ascii="Times New Roman" w:hAnsi="Times New Roman" w:cs="Times New Roman"/>
          <w:iCs/>
          <w:sz w:val="24"/>
          <w:szCs w:val="24"/>
          <w:lang w:val="ro-RO"/>
        </w:rPr>
        <w:t xml:space="preserve">SPODISOLURI </w:t>
      </w:r>
      <w:r>
        <w:rPr>
          <w:rFonts w:ascii="Times New Roman" w:hAnsi="Times New Roman" w:cs="Times New Roman"/>
          <w:iCs/>
          <w:sz w:val="24"/>
          <w:szCs w:val="24"/>
          <w:lang w:val="ro-RO"/>
        </w:rPr>
        <w:t>cuprinde tipurile de sol</w:t>
      </w:r>
      <w:r w:rsidRPr="00793066">
        <w:rPr>
          <w:rFonts w:ascii="Times New Roman" w:hAnsi="Times New Roman" w:cs="Times New Roman"/>
          <w:iCs/>
          <w:sz w:val="24"/>
          <w:szCs w:val="24"/>
          <w:lang w:val="ro-RO"/>
        </w:rPr>
        <w:t>: Prepodzol şi Podzol</w:t>
      </w:r>
      <w:r w:rsidRPr="004A68ED">
        <w:rPr>
          <w:rFonts w:ascii="Times New Roman" w:hAnsi="Times New Roman" w:cs="Times New Roman"/>
          <w:iCs/>
          <w:sz w:val="24"/>
          <w:szCs w:val="24"/>
          <w:lang w:val="ro-RO"/>
        </w:rPr>
        <w:t>.</w:t>
      </w:r>
    </w:p>
    <w:p w14:paraId="457B5E03" w14:textId="16EBD73B" w:rsidR="00E77808" w:rsidRDefault="00E77808" w:rsidP="00471E48">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În </w:t>
      </w:r>
      <w:r w:rsidRPr="00E77808">
        <w:rPr>
          <w:rFonts w:ascii="Times New Roman" w:hAnsi="Times New Roman" w:cs="Times New Roman"/>
          <w:b/>
          <w:iCs/>
          <w:sz w:val="24"/>
          <w:szCs w:val="24"/>
          <w:lang w:val="ro-RO"/>
        </w:rPr>
        <w:t>Tabelul</w:t>
      </w:r>
      <w:r w:rsidR="00471E48">
        <w:rPr>
          <w:rFonts w:ascii="Times New Roman" w:hAnsi="Times New Roman" w:cs="Times New Roman"/>
          <w:b/>
          <w:iCs/>
          <w:sz w:val="24"/>
          <w:szCs w:val="24"/>
          <w:lang w:val="ro-RO"/>
        </w:rPr>
        <w:t xml:space="preserve"> 12</w:t>
      </w:r>
      <w:r w:rsidR="008054AE">
        <w:rPr>
          <w:rFonts w:ascii="Times New Roman" w:hAnsi="Times New Roman" w:cs="Times New Roman"/>
          <w:iCs/>
          <w:sz w:val="24"/>
          <w:szCs w:val="24"/>
          <w:lang w:val="ro-RO"/>
        </w:rPr>
        <w:t xml:space="preserve"> </w:t>
      </w:r>
      <w:r>
        <w:rPr>
          <w:rFonts w:ascii="Times New Roman" w:hAnsi="Times New Roman" w:cs="Times New Roman"/>
          <w:iCs/>
          <w:sz w:val="24"/>
          <w:szCs w:val="24"/>
          <w:lang w:val="ro-RO"/>
        </w:rPr>
        <w:t>este prezentată cor</w:t>
      </w:r>
      <w:r w:rsidR="00AB06D7">
        <w:rPr>
          <w:rFonts w:ascii="Times New Roman" w:hAnsi="Times New Roman" w:cs="Times New Roman"/>
          <w:iCs/>
          <w:sz w:val="24"/>
          <w:szCs w:val="24"/>
          <w:lang w:val="ro-RO"/>
        </w:rPr>
        <w:t>e</w:t>
      </w:r>
      <w:r>
        <w:rPr>
          <w:rFonts w:ascii="Times New Roman" w:hAnsi="Times New Roman" w:cs="Times New Roman"/>
          <w:iCs/>
          <w:sz w:val="24"/>
          <w:szCs w:val="24"/>
          <w:lang w:val="ro-RO"/>
        </w:rPr>
        <w:t xml:space="preserve">larea tipurilor de soluri aparţinătoare clasei Spodisoluri cu </w:t>
      </w:r>
      <w:r w:rsidRPr="00CF4A8E">
        <w:rPr>
          <w:rFonts w:ascii="Times New Roman" w:eastAsiaTheme="minorEastAsia" w:hAnsi="Times New Roman" w:cs="Times New Roman"/>
          <w:bCs/>
          <w:sz w:val="24"/>
          <w:szCs w:val="24"/>
          <w:lang w:val="ro-RO"/>
        </w:rPr>
        <w:t>tipurile de soluri din sistemele taxonomice</w:t>
      </w:r>
      <w:r w:rsidRPr="00AB06D7">
        <w:rPr>
          <w:rStyle w:val="BodytextBold"/>
          <w:sz w:val="24"/>
          <w:szCs w:val="24"/>
          <w:lang w:val="ro-RO"/>
        </w:rPr>
        <w:t xml:space="preserve"> </w:t>
      </w:r>
      <w:r w:rsidRPr="00AB06D7">
        <w:rPr>
          <w:rStyle w:val="BodytextBold"/>
          <w:b w:val="0"/>
          <w:sz w:val="24"/>
          <w:szCs w:val="24"/>
          <w:lang w:val="ro-RO"/>
        </w:rPr>
        <w:t>SRCS – 1980, SRTS – 2003, SRTS – 2012, SRTS – 2012+.</w:t>
      </w:r>
    </w:p>
    <w:p w14:paraId="28D27361" w14:textId="77777777" w:rsidR="00E77808" w:rsidRPr="00AB06D7" w:rsidRDefault="00E77808" w:rsidP="004A68ED">
      <w:pPr>
        <w:spacing w:after="0" w:line="240" w:lineRule="auto"/>
        <w:rPr>
          <w:rFonts w:ascii="Times New Roman" w:eastAsiaTheme="minorEastAsia" w:hAnsi="Times New Roman" w:cs="Times New Roman"/>
          <w:b/>
          <w:bCs/>
          <w:sz w:val="24"/>
          <w:szCs w:val="24"/>
        </w:rPr>
      </w:pPr>
      <w:r w:rsidRPr="00E77808">
        <w:rPr>
          <w:rFonts w:ascii="Times New Roman" w:eastAsiaTheme="minorEastAsia" w:hAnsi="Times New Roman" w:cs="Times New Roman"/>
          <w:b/>
          <w:bCs/>
          <w:sz w:val="24"/>
          <w:szCs w:val="24"/>
          <w:lang w:val="ro-RO"/>
        </w:rPr>
        <w:t>Tabel 1</w:t>
      </w:r>
      <w:r w:rsidR="00471E48">
        <w:rPr>
          <w:rFonts w:ascii="Times New Roman" w:eastAsiaTheme="minorEastAsia" w:hAnsi="Times New Roman" w:cs="Times New Roman"/>
          <w:b/>
          <w:bCs/>
          <w:sz w:val="24"/>
          <w:szCs w:val="24"/>
          <w:lang w:val="ro-RO"/>
        </w:rPr>
        <w:t>2</w:t>
      </w:r>
      <w:r w:rsidRPr="00E77808">
        <w:rPr>
          <w:rFonts w:ascii="Times New Roman" w:eastAsiaTheme="minorEastAsia" w:hAnsi="Times New Roman" w:cs="Times New Roman"/>
          <w:b/>
          <w:bCs/>
          <w:sz w:val="24"/>
          <w:szCs w:val="24"/>
          <w:lang w:val="ro-RO"/>
        </w:rPr>
        <w:t>.</w:t>
      </w:r>
      <w:r>
        <w:rPr>
          <w:rFonts w:ascii="Times New Roman" w:eastAsiaTheme="minorEastAsia" w:hAnsi="Times New Roman" w:cs="Times New Roman"/>
          <w:bCs/>
          <w:sz w:val="24"/>
          <w:szCs w:val="24"/>
          <w:lang w:val="ro-RO"/>
        </w:rPr>
        <w:t xml:space="preserve"> Tipurilor de spodisoluri </w:t>
      </w:r>
      <w:r w:rsidRPr="00CF4A8E">
        <w:rPr>
          <w:rFonts w:ascii="Times New Roman" w:eastAsiaTheme="minorEastAsia" w:hAnsi="Times New Roman" w:cs="Times New Roman"/>
          <w:bCs/>
          <w:sz w:val="24"/>
          <w:szCs w:val="24"/>
          <w:lang w:val="ro-RO"/>
        </w:rPr>
        <w:t>la nivel de tip de sol, cu tipurile de soluri din sistemele taxonomice</w:t>
      </w:r>
      <w:r w:rsidRPr="00AB06D7">
        <w:rPr>
          <w:rStyle w:val="BodytextBold"/>
          <w:sz w:val="24"/>
          <w:szCs w:val="24"/>
        </w:rPr>
        <w:t xml:space="preserve"> </w:t>
      </w:r>
      <w:r w:rsidRPr="00AB06D7">
        <w:rPr>
          <w:rStyle w:val="BodytextBold"/>
          <w:b w:val="0"/>
          <w:sz w:val="24"/>
          <w:szCs w:val="24"/>
        </w:rPr>
        <w:t>SRCS – 1980, SRTS – 2003, SRTS – 2012, SRTS – 2012+</w:t>
      </w:r>
    </w:p>
    <w:tbl>
      <w:tblPr>
        <w:tblStyle w:val="TableGrid"/>
        <w:tblW w:w="0" w:type="auto"/>
        <w:tblLook w:val="04A0" w:firstRow="1" w:lastRow="0" w:firstColumn="1" w:lastColumn="0" w:noHBand="0" w:noVBand="1"/>
      </w:tblPr>
      <w:tblGrid>
        <w:gridCol w:w="1815"/>
        <w:gridCol w:w="1815"/>
        <w:gridCol w:w="1869"/>
        <w:gridCol w:w="1816"/>
      </w:tblGrid>
      <w:tr w:rsidR="00E77808" w14:paraId="3D22FB16" w14:textId="77777777" w:rsidTr="00E77808">
        <w:tc>
          <w:tcPr>
            <w:tcW w:w="7315" w:type="dxa"/>
            <w:gridSpan w:val="4"/>
          </w:tcPr>
          <w:p w14:paraId="2CA1255C" w14:textId="77777777" w:rsidR="00E77808" w:rsidRPr="00E77808" w:rsidRDefault="00E77808" w:rsidP="001C622D">
            <w:pPr>
              <w:jc w:val="center"/>
              <w:rPr>
                <w:rFonts w:ascii="Times New Roman" w:hAnsi="Times New Roman" w:cs="Times New Roman"/>
                <w:bCs/>
                <w:sz w:val="24"/>
                <w:szCs w:val="24"/>
                <w:lang w:val="ro-RO"/>
              </w:rPr>
            </w:pPr>
            <w:r w:rsidRPr="00E77808">
              <w:rPr>
                <w:rFonts w:ascii="Times New Roman" w:hAnsi="Times New Roman" w:cs="Times New Roman"/>
                <w:bCs/>
                <w:sz w:val="24"/>
                <w:szCs w:val="24"/>
                <w:lang w:val="ro-RO"/>
              </w:rPr>
              <w:t>SISTEME DE TAXONOMIE (România)</w:t>
            </w:r>
          </w:p>
        </w:tc>
      </w:tr>
      <w:tr w:rsidR="00C23757" w14:paraId="7F7E72B5" w14:textId="77777777" w:rsidTr="00E77808">
        <w:tc>
          <w:tcPr>
            <w:tcW w:w="1815" w:type="dxa"/>
          </w:tcPr>
          <w:p w14:paraId="02074B78" w14:textId="77777777" w:rsidR="00E77808" w:rsidRPr="00E77808" w:rsidRDefault="00E77808" w:rsidP="001C622D">
            <w:pPr>
              <w:jc w:val="center"/>
              <w:rPr>
                <w:rFonts w:ascii="Times New Roman" w:hAnsi="Times New Roman" w:cs="Times New Roman"/>
                <w:b/>
                <w:bCs/>
                <w:sz w:val="24"/>
                <w:szCs w:val="24"/>
                <w:lang w:val="ro-RO"/>
              </w:rPr>
            </w:pPr>
            <w:r w:rsidRPr="00E77808">
              <w:rPr>
                <w:rStyle w:val="BodytextBold"/>
                <w:b w:val="0"/>
                <w:sz w:val="24"/>
                <w:szCs w:val="24"/>
              </w:rPr>
              <w:t>SRCS – 1980</w:t>
            </w:r>
          </w:p>
        </w:tc>
        <w:tc>
          <w:tcPr>
            <w:tcW w:w="1815" w:type="dxa"/>
          </w:tcPr>
          <w:p w14:paraId="6CE6F137" w14:textId="77777777" w:rsidR="00E77808" w:rsidRPr="00E77808" w:rsidRDefault="00E77808" w:rsidP="001C622D">
            <w:pPr>
              <w:jc w:val="center"/>
              <w:rPr>
                <w:rFonts w:ascii="Times New Roman" w:hAnsi="Times New Roman" w:cs="Times New Roman"/>
                <w:b/>
                <w:bCs/>
                <w:sz w:val="24"/>
                <w:szCs w:val="24"/>
                <w:lang w:val="ro-RO"/>
              </w:rPr>
            </w:pPr>
            <w:r w:rsidRPr="00E77808">
              <w:rPr>
                <w:rStyle w:val="BodytextBold"/>
                <w:b w:val="0"/>
                <w:sz w:val="24"/>
                <w:szCs w:val="24"/>
              </w:rPr>
              <w:t>SRTS – 2003</w:t>
            </w:r>
          </w:p>
        </w:tc>
        <w:tc>
          <w:tcPr>
            <w:tcW w:w="1869" w:type="dxa"/>
          </w:tcPr>
          <w:p w14:paraId="72C0B4C7" w14:textId="77777777" w:rsidR="00E77808" w:rsidRPr="00E77808" w:rsidRDefault="00E77808" w:rsidP="001C622D">
            <w:pPr>
              <w:jc w:val="center"/>
              <w:rPr>
                <w:rFonts w:ascii="Times New Roman" w:hAnsi="Times New Roman" w:cs="Times New Roman"/>
                <w:b/>
                <w:bCs/>
                <w:sz w:val="24"/>
                <w:szCs w:val="24"/>
                <w:lang w:val="ro-RO"/>
              </w:rPr>
            </w:pPr>
            <w:r w:rsidRPr="00E77808">
              <w:rPr>
                <w:rStyle w:val="BodytextBold"/>
                <w:b w:val="0"/>
                <w:sz w:val="24"/>
                <w:szCs w:val="24"/>
              </w:rPr>
              <w:t>SRTS – 2012</w:t>
            </w:r>
          </w:p>
        </w:tc>
        <w:tc>
          <w:tcPr>
            <w:tcW w:w="1816" w:type="dxa"/>
          </w:tcPr>
          <w:p w14:paraId="65E4397E" w14:textId="77777777" w:rsidR="00E77808" w:rsidRPr="00E77808" w:rsidRDefault="00E77808" w:rsidP="001C622D">
            <w:pPr>
              <w:jc w:val="center"/>
              <w:rPr>
                <w:rFonts w:ascii="Times New Roman" w:hAnsi="Times New Roman" w:cs="Times New Roman"/>
                <w:b/>
                <w:bCs/>
                <w:sz w:val="24"/>
                <w:szCs w:val="24"/>
                <w:lang w:val="ro-RO"/>
              </w:rPr>
            </w:pPr>
            <w:r w:rsidRPr="00E77808">
              <w:rPr>
                <w:rStyle w:val="BodytextBold"/>
                <w:b w:val="0"/>
                <w:sz w:val="24"/>
                <w:szCs w:val="24"/>
              </w:rPr>
              <w:t>SRCS – 2012+</w:t>
            </w:r>
          </w:p>
        </w:tc>
      </w:tr>
      <w:tr w:rsidR="00E77808" w14:paraId="6F15763B" w14:textId="77777777" w:rsidTr="00E77808">
        <w:tc>
          <w:tcPr>
            <w:tcW w:w="7315" w:type="dxa"/>
            <w:gridSpan w:val="4"/>
          </w:tcPr>
          <w:p w14:paraId="31038516" w14:textId="77777777" w:rsidR="00E77808" w:rsidRPr="00E77808" w:rsidRDefault="00E77808" w:rsidP="001C622D">
            <w:pPr>
              <w:jc w:val="center"/>
              <w:rPr>
                <w:rFonts w:ascii="Times New Roman" w:hAnsi="Times New Roman" w:cs="Times New Roman"/>
                <w:bCs/>
                <w:sz w:val="24"/>
                <w:szCs w:val="24"/>
                <w:lang w:val="ro-RO"/>
              </w:rPr>
            </w:pPr>
            <w:r w:rsidRPr="00E77808">
              <w:rPr>
                <w:rFonts w:ascii="Times New Roman" w:hAnsi="Times New Roman" w:cs="Times New Roman"/>
                <w:bCs/>
                <w:sz w:val="24"/>
                <w:szCs w:val="24"/>
                <w:lang w:val="ro-RO"/>
              </w:rPr>
              <w:t>Tipuri de sol</w:t>
            </w:r>
          </w:p>
        </w:tc>
      </w:tr>
      <w:tr w:rsidR="00C23757" w14:paraId="494FC8B9" w14:textId="77777777" w:rsidTr="00E77808">
        <w:trPr>
          <w:trHeight w:val="1104"/>
        </w:trPr>
        <w:tc>
          <w:tcPr>
            <w:tcW w:w="1815" w:type="dxa"/>
          </w:tcPr>
          <w:p w14:paraId="25659C16" w14:textId="77777777" w:rsidR="00E77808" w:rsidRDefault="00E77808" w:rsidP="001C622D">
            <w:pPr>
              <w:jc w:val="center"/>
              <w:rPr>
                <w:rFonts w:ascii="Times New Roman" w:hAnsi="Times New Roman" w:cs="Times New Roman"/>
                <w:b/>
                <w:bCs/>
                <w:sz w:val="24"/>
                <w:szCs w:val="24"/>
                <w:lang w:val="ro-RO"/>
              </w:rPr>
            </w:pPr>
          </w:p>
          <w:p w14:paraId="4621CC23" w14:textId="77777777" w:rsidR="00C23757" w:rsidRDefault="00C23757" w:rsidP="001C622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w:t>
            </w:r>
          </w:p>
        </w:tc>
        <w:tc>
          <w:tcPr>
            <w:tcW w:w="1815" w:type="dxa"/>
          </w:tcPr>
          <w:p w14:paraId="19A133E2" w14:textId="77777777" w:rsidR="00E77808" w:rsidRDefault="00E77808" w:rsidP="001C622D">
            <w:pPr>
              <w:jc w:val="center"/>
              <w:rPr>
                <w:rFonts w:ascii="Times New Roman" w:hAnsi="Times New Roman" w:cs="Times New Roman"/>
                <w:b/>
                <w:bCs/>
                <w:sz w:val="24"/>
                <w:szCs w:val="24"/>
                <w:lang w:val="ro-RO"/>
              </w:rPr>
            </w:pPr>
          </w:p>
          <w:p w14:paraId="58501E6C" w14:textId="77777777" w:rsidR="00C23757" w:rsidRDefault="00C23757" w:rsidP="001C622D">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w:t>
            </w:r>
          </w:p>
        </w:tc>
        <w:tc>
          <w:tcPr>
            <w:tcW w:w="1869" w:type="dxa"/>
          </w:tcPr>
          <w:p w14:paraId="14ABED5A" w14:textId="77777777" w:rsidR="00E77808" w:rsidRPr="0097792F" w:rsidRDefault="00E77808" w:rsidP="001C622D">
            <w:pPr>
              <w:jc w:val="center"/>
              <w:rPr>
                <w:rFonts w:ascii="Times New Roman" w:hAnsi="Times New Roman" w:cs="Times New Roman"/>
                <w:bCs/>
                <w:sz w:val="24"/>
                <w:szCs w:val="24"/>
                <w:lang w:val="ro-RO"/>
              </w:rPr>
            </w:pPr>
          </w:p>
          <w:p w14:paraId="22BD608D" w14:textId="77777777" w:rsidR="00C23757"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Prepodzol (EP)</w:t>
            </w:r>
          </w:p>
        </w:tc>
        <w:tc>
          <w:tcPr>
            <w:tcW w:w="1816" w:type="dxa"/>
          </w:tcPr>
          <w:p w14:paraId="562DC64E" w14:textId="77777777" w:rsidR="00E77808" w:rsidRPr="0097792F" w:rsidRDefault="00E77808" w:rsidP="001C622D">
            <w:pPr>
              <w:jc w:val="center"/>
              <w:rPr>
                <w:rFonts w:ascii="Times New Roman" w:hAnsi="Times New Roman" w:cs="Times New Roman"/>
                <w:bCs/>
                <w:sz w:val="24"/>
                <w:szCs w:val="24"/>
                <w:lang w:val="ro-RO"/>
              </w:rPr>
            </w:pPr>
          </w:p>
          <w:p w14:paraId="351D8A4F" w14:textId="77777777" w:rsidR="00C23757"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Prepodzol (EP)</w:t>
            </w:r>
          </w:p>
        </w:tc>
      </w:tr>
      <w:tr w:rsidR="00C23757" w14:paraId="756F8BF2" w14:textId="77777777" w:rsidTr="00E77808">
        <w:trPr>
          <w:trHeight w:val="1104"/>
        </w:trPr>
        <w:tc>
          <w:tcPr>
            <w:tcW w:w="1815" w:type="dxa"/>
          </w:tcPr>
          <w:p w14:paraId="14D43AC0" w14:textId="77777777" w:rsidR="00E77808" w:rsidRPr="0097792F" w:rsidRDefault="00E77808" w:rsidP="001C622D">
            <w:pPr>
              <w:jc w:val="center"/>
              <w:rPr>
                <w:rFonts w:ascii="Times New Roman" w:hAnsi="Times New Roman" w:cs="Times New Roman"/>
                <w:bCs/>
                <w:sz w:val="24"/>
                <w:szCs w:val="24"/>
                <w:lang w:val="ro-RO"/>
              </w:rPr>
            </w:pPr>
          </w:p>
          <w:p w14:paraId="2CDE8D8D" w14:textId="77777777" w:rsidR="00C23757"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Sol brun feriiluvial (PB)</w:t>
            </w:r>
          </w:p>
        </w:tc>
        <w:tc>
          <w:tcPr>
            <w:tcW w:w="1815" w:type="dxa"/>
          </w:tcPr>
          <w:p w14:paraId="70E91DBB" w14:textId="77777777" w:rsidR="00E77808" w:rsidRPr="0097792F" w:rsidRDefault="00E77808" w:rsidP="001C622D">
            <w:pPr>
              <w:jc w:val="center"/>
              <w:rPr>
                <w:rFonts w:ascii="Times New Roman" w:hAnsi="Times New Roman" w:cs="Times New Roman"/>
                <w:bCs/>
                <w:sz w:val="24"/>
                <w:szCs w:val="24"/>
              </w:rPr>
            </w:pPr>
          </w:p>
          <w:p w14:paraId="3A268206" w14:textId="77777777" w:rsidR="00C23757" w:rsidRPr="0097792F" w:rsidRDefault="00C23757" w:rsidP="00C23757">
            <w:pPr>
              <w:jc w:val="center"/>
              <w:rPr>
                <w:rFonts w:ascii="Times New Roman" w:hAnsi="Times New Roman" w:cs="Times New Roman"/>
                <w:bCs/>
                <w:sz w:val="24"/>
                <w:szCs w:val="24"/>
              </w:rPr>
            </w:pPr>
            <w:r w:rsidRPr="0097792F">
              <w:rPr>
                <w:rFonts w:ascii="Times New Roman" w:hAnsi="Times New Roman" w:cs="Times New Roman"/>
                <w:bCs/>
                <w:sz w:val="24"/>
                <w:szCs w:val="24"/>
                <w:lang w:val="ro-RO"/>
              </w:rPr>
              <w:t>Prepodzol (EP)</w:t>
            </w:r>
          </w:p>
        </w:tc>
        <w:tc>
          <w:tcPr>
            <w:tcW w:w="1869" w:type="dxa"/>
          </w:tcPr>
          <w:p w14:paraId="7256FA04"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Prepodzol necriptospodic (EP -cp)</w:t>
            </w:r>
          </w:p>
        </w:tc>
        <w:tc>
          <w:tcPr>
            <w:tcW w:w="1816" w:type="dxa"/>
          </w:tcPr>
          <w:p w14:paraId="0DC2637E"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Prepodzol necriptospodic (EP -cp)</w:t>
            </w:r>
          </w:p>
        </w:tc>
      </w:tr>
      <w:tr w:rsidR="00C23757" w14:paraId="2CEC40DA" w14:textId="77777777" w:rsidTr="00E77808">
        <w:trPr>
          <w:trHeight w:val="1104"/>
        </w:trPr>
        <w:tc>
          <w:tcPr>
            <w:tcW w:w="1815" w:type="dxa"/>
          </w:tcPr>
          <w:p w14:paraId="5358C570" w14:textId="77777777" w:rsidR="00C23757" w:rsidRPr="0097792F" w:rsidRDefault="00C23757" w:rsidP="00C23757">
            <w:pPr>
              <w:jc w:val="center"/>
              <w:rPr>
                <w:rFonts w:ascii="Times New Roman" w:eastAsiaTheme="minorEastAsia" w:hAnsi="Times New Roman" w:cs="Times New Roman"/>
                <w:bCs/>
                <w:sz w:val="24"/>
                <w:szCs w:val="24"/>
                <w:lang w:val="ro-RO"/>
              </w:rPr>
            </w:pPr>
            <w:r w:rsidRPr="0097792F">
              <w:rPr>
                <w:rFonts w:ascii="Times New Roman" w:hAnsi="Times New Roman" w:cs="Times New Roman"/>
                <w:bCs/>
                <w:sz w:val="24"/>
                <w:szCs w:val="24"/>
                <w:lang w:val="ro-RO"/>
              </w:rPr>
              <w:t>Sol brun acid criptospodic</w:t>
            </w:r>
          </w:p>
          <w:p w14:paraId="0F9B43B7" w14:textId="77777777" w:rsidR="00E77808" w:rsidRPr="0097792F" w:rsidRDefault="0097792F" w:rsidP="00C23757">
            <w:pPr>
              <w:jc w:val="center"/>
              <w:rPr>
                <w:rFonts w:ascii="Times New Roman" w:hAnsi="Times New Roman" w:cs="Times New Roman"/>
                <w:bCs/>
                <w:sz w:val="24"/>
                <w:szCs w:val="24"/>
                <w:lang w:val="ro-RO"/>
              </w:rPr>
            </w:pPr>
            <m:oMath>
              <m:r>
                <w:rPr>
                  <w:rFonts w:ascii="Cambria Math" w:hAnsi="Cambria Math" w:cs="Times New Roman"/>
                  <w:sz w:val="24"/>
                  <w:szCs w:val="24"/>
                  <w:lang w:val="ro-RO"/>
                </w:rPr>
                <m:t>~</m:t>
              </m:r>
            </m:oMath>
            <w:r w:rsidR="00C23757" w:rsidRPr="0097792F">
              <w:rPr>
                <w:rFonts w:ascii="Times New Roman" w:hAnsi="Times New Roman" w:cs="Times New Roman"/>
                <w:bCs/>
                <w:sz w:val="24"/>
                <w:szCs w:val="24"/>
                <w:lang w:val="ro-RO"/>
              </w:rPr>
              <w:t xml:space="preserve">parţial </w:t>
            </w:r>
            <m:oMath>
              <m:r>
                <w:rPr>
                  <w:rFonts w:ascii="Cambria Math" w:hAnsi="Cambria Math" w:cs="Times New Roman"/>
                  <w:sz w:val="24"/>
                  <w:szCs w:val="24"/>
                  <w:lang w:val="ro-RO"/>
                </w:rPr>
                <m:t>~</m:t>
              </m:r>
            </m:oMath>
            <w:r w:rsidR="00C23757" w:rsidRPr="0097792F">
              <w:rPr>
                <w:rFonts w:ascii="Times New Roman" w:eastAsiaTheme="minorEastAsia" w:hAnsi="Times New Roman" w:cs="Times New Roman"/>
                <w:bCs/>
                <w:sz w:val="24"/>
                <w:szCs w:val="24"/>
                <w:lang w:val="ro-RO"/>
              </w:rPr>
              <w:t>(BP cp</w:t>
            </w:r>
            <m:oMath>
              <m:r>
                <w:rPr>
                  <w:rFonts w:ascii="Cambria Math" w:eastAsiaTheme="minorEastAsia" w:hAnsi="Cambria Math" w:cs="Times New Roman"/>
                  <w:sz w:val="24"/>
                  <w:szCs w:val="24"/>
                  <w:lang w:val="ro-RO"/>
                </w:rPr>
                <m:t>~</m:t>
              </m:r>
            </m:oMath>
            <w:r w:rsidR="00C23757" w:rsidRPr="0097792F">
              <w:rPr>
                <w:rFonts w:ascii="Times New Roman" w:eastAsiaTheme="minorEastAsia" w:hAnsi="Times New Roman" w:cs="Times New Roman"/>
                <w:bCs/>
                <w:sz w:val="24"/>
                <w:szCs w:val="24"/>
                <w:lang w:val="ro-RO"/>
              </w:rPr>
              <w:t>part</w:t>
            </w:r>
            <m:oMath>
              <m:r>
                <w:rPr>
                  <w:rFonts w:ascii="Cambria Math" w:eastAsiaTheme="minorEastAsia" w:hAnsi="Cambria Math" w:cs="Times New Roman"/>
                  <w:sz w:val="24"/>
                  <w:szCs w:val="24"/>
                  <w:lang w:val="ro-RO"/>
                </w:rPr>
                <m:t>~</m:t>
              </m:r>
            </m:oMath>
            <w:r w:rsidR="00C23757" w:rsidRPr="0097792F">
              <w:rPr>
                <w:rFonts w:ascii="Times New Roman" w:eastAsiaTheme="minorEastAsia" w:hAnsi="Times New Roman" w:cs="Times New Roman"/>
                <w:bCs/>
                <w:sz w:val="24"/>
                <w:szCs w:val="24"/>
                <w:lang w:val="ro-RO"/>
              </w:rPr>
              <w:t>)</w:t>
            </w:r>
          </w:p>
        </w:tc>
        <w:tc>
          <w:tcPr>
            <w:tcW w:w="1815" w:type="dxa"/>
          </w:tcPr>
          <w:p w14:paraId="528177C8" w14:textId="77777777" w:rsidR="00E77808" w:rsidRPr="0097792F" w:rsidRDefault="00E77808" w:rsidP="001C622D">
            <w:pPr>
              <w:jc w:val="center"/>
              <w:rPr>
                <w:rFonts w:ascii="Times New Roman" w:hAnsi="Times New Roman" w:cs="Times New Roman"/>
                <w:bCs/>
                <w:sz w:val="24"/>
                <w:szCs w:val="24"/>
                <w:lang w:val="ro-RO"/>
              </w:rPr>
            </w:pPr>
          </w:p>
          <w:p w14:paraId="4BDD0541" w14:textId="77777777" w:rsidR="00C23757"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Criptopodzol (CP)</w:t>
            </w:r>
          </w:p>
        </w:tc>
        <w:tc>
          <w:tcPr>
            <w:tcW w:w="1869" w:type="dxa"/>
          </w:tcPr>
          <w:p w14:paraId="791F6108"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Prepodzol criptospodic (EP cp)</w:t>
            </w:r>
          </w:p>
        </w:tc>
        <w:tc>
          <w:tcPr>
            <w:tcW w:w="1816" w:type="dxa"/>
          </w:tcPr>
          <w:p w14:paraId="43DA689E"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Prepodzol criptospodic (EP cp)</w:t>
            </w:r>
          </w:p>
        </w:tc>
      </w:tr>
      <w:tr w:rsidR="00C23757" w14:paraId="49B4761E" w14:textId="77777777" w:rsidTr="00E77808">
        <w:trPr>
          <w:trHeight w:val="1104"/>
        </w:trPr>
        <w:tc>
          <w:tcPr>
            <w:tcW w:w="1815" w:type="dxa"/>
          </w:tcPr>
          <w:p w14:paraId="7E80C1A9" w14:textId="77777777" w:rsidR="00E77808" w:rsidRPr="0097792F" w:rsidRDefault="00E77808" w:rsidP="001C622D">
            <w:pPr>
              <w:jc w:val="center"/>
              <w:rPr>
                <w:rFonts w:ascii="Times New Roman" w:hAnsi="Times New Roman" w:cs="Times New Roman"/>
                <w:bCs/>
                <w:sz w:val="24"/>
                <w:szCs w:val="24"/>
                <w:lang w:val="ro-RO"/>
              </w:rPr>
            </w:pPr>
          </w:p>
          <w:p w14:paraId="2C9261C3" w14:textId="77777777" w:rsidR="00C23757"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Podzol (PD)</w:t>
            </w:r>
          </w:p>
        </w:tc>
        <w:tc>
          <w:tcPr>
            <w:tcW w:w="1815" w:type="dxa"/>
          </w:tcPr>
          <w:p w14:paraId="06BD48F0" w14:textId="77777777" w:rsidR="00C23757" w:rsidRPr="0097792F" w:rsidRDefault="00C23757" w:rsidP="001C622D">
            <w:pPr>
              <w:jc w:val="center"/>
              <w:rPr>
                <w:rFonts w:ascii="Times New Roman" w:hAnsi="Times New Roman" w:cs="Times New Roman"/>
                <w:bCs/>
                <w:sz w:val="24"/>
                <w:szCs w:val="24"/>
                <w:lang w:val="ro-RO"/>
              </w:rPr>
            </w:pPr>
          </w:p>
          <w:p w14:paraId="26A3E386"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Podzol (PD)</w:t>
            </w:r>
          </w:p>
        </w:tc>
        <w:tc>
          <w:tcPr>
            <w:tcW w:w="1869" w:type="dxa"/>
          </w:tcPr>
          <w:p w14:paraId="785C5854" w14:textId="77777777" w:rsidR="00C23757" w:rsidRPr="0097792F" w:rsidRDefault="00C23757" w:rsidP="001C622D">
            <w:pPr>
              <w:jc w:val="center"/>
              <w:rPr>
                <w:rFonts w:ascii="Times New Roman" w:hAnsi="Times New Roman" w:cs="Times New Roman"/>
                <w:bCs/>
                <w:sz w:val="24"/>
                <w:szCs w:val="24"/>
                <w:lang w:val="ro-RO"/>
              </w:rPr>
            </w:pPr>
          </w:p>
          <w:p w14:paraId="09B587C1"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Podzol (PD)</w:t>
            </w:r>
          </w:p>
        </w:tc>
        <w:tc>
          <w:tcPr>
            <w:tcW w:w="1816" w:type="dxa"/>
          </w:tcPr>
          <w:p w14:paraId="1425A6B2" w14:textId="77777777" w:rsidR="0097792F" w:rsidRPr="0097792F" w:rsidRDefault="0097792F" w:rsidP="001C622D">
            <w:pPr>
              <w:jc w:val="center"/>
              <w:rPr>
                <w:rFonts w:ascii="Times New Roman" w:hAnsi="Times New Roman" w:cs="Times New Roman"/>
                <w:bCs/>
                <w:sz w:val="24"/>
                <w:szCs w:val="24"/>
                <w:lang w:val="ro-RO"/>
              </w:rPr>
            </w:pPr>
          </w:p>
          <w:p w14:paraId="0378BB42" w14:textId="77777777" w:rsidR="00E77808" w:rsidRPr="0097792F" w:rsidRDefault="00C23757" w:rsidP="001C622D">
            <w:pPr>
              <w:jc w:val="center"/>
              <w:rPr>
                <w:rFonts w:ascii="Times New Roman" w:hAnsi="Times New Roman" w:cs="Times New Roman"/>
                <w:bCs/>
                <w:sz w:val="24"/>
                <w:szCs w:val="24"/>
                <w:lang w:val="ro-RO"/>
              </w:rPr>
            </w:pPr>
            <w:r w:rsidRPr="0097792F">
              <w:rPr>
                <w:rFonts w:ascii="Times New Roman" w:hAnsi="Times New Roman" w:cs="Times New Roman"/>
                <w:bCs/>
                <w:sz w:val="24"/>
                <w:szCs w:val="24"/>
                <w:lang w:val="ro-RO"/>
              </w:rPr>
              <w:t>Podzol (PD)</w:t>
            </w:r>
          </w:p>
        </w:tc>
      </w:tr>
    </w:tbl>
    <w:p w14:paraId="2B243E02" w14:textId="77777777" w:rsidR="00E77808" w:rsidRDefault="00E77808" w:rsidP="00E77808">
      <w:pPr>
        <w:ind w:firstLine="708"/>
        <w:rPr>
          <w:rFonts w:ascii="Times New Roman" w:hAnsi="Times New Roman" w:cs="Times New Roman"/>
          <w:b/>
          <w:iCs/>
          <w:sz w:val="24"/>
          <w:szCs w:val="24"/>
          <w:lang w:val="ro-RO"/>
        </w:rPr>
      </w:pPr>
    </w:p>
    <w:p w14:paraId="286B95CA" w14:textId="2CB7DA84" w:rsidR="0097792F" w:rsidRDefault="0097792F" w:rsidP="0097792F">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Sistemul Român de Taxonomie a Solurilor – SRTS 2012+ utilizează</w:t>
      </w:r>
      <w:r w:rsidR="00AB06D7">
        <w:rPr>
          <w:rStyle w:val="Bodytext285pt"/>
          <w:rFonts w:eastAsia="Century Schoolbook"/>
          <w:iCs/>
          <w:sz w:val="24"/>
          <w:szCs w:val="24"/>
        </w:rPr>
        <w:t>,</w:t>
      </w:r>
      <w:r>
        <w:rPr>
          <w:rStyle w:val="Bodytext285pt"/>
          <w:rFonts w:eastAsia="Century Schoolbook"/>
          <w:iCs/>
          <w:sz w:val="24"/>
          <w:szCs w:val="24"/>
        </w:rPr>
        <w:t xml:space="preserve"> la nivel de subtip de sol</w:t>
      </w:r>
      <w:r w:rsidR="00AB06D7">
        <w:rPr>
          <w:rStyle w:val="Bodytext285pt"/>
          <w:rFonts w:eastAsia="Century Schoolbook"/>
          <w:iCs/>
          <w:sz w:val="24"/>
          <w:szCs w:val="24"/>
        </w:rPr>
        <w:t>,</w:t>
      </w:r>
      <w:r>
        <w:rPr>
          <w:rStyle w:val="Bodytext285pt"/>
          <w:rFonts w:eastAsia="Century Schoolbook"/>
          <w:iCs/>
          <w:sz w:val="24"/>
          <w:szCs w:val="24"/>
        </w:rPr>
        <w:t xml:space="preserve"> calificative simple şi calificative combinate. Calificativele utilizate în taxonomie redau caracteristici, proprietăţi, însuşiri ale solurilor rezultate în cursul pedogenezei.</w:t>
      </w:r>
    </w:p>
    <w:p w14:paraId="425E2FAA" w14:textId="77777777" w:rsidR="0097792F" w:rsidRDefault="0097792F" w:rsidP="0097792F">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Pr="00471E48">
        <w:rPr>
          <w:rStyle w:val="Bodytext285pt"/>
          <w:rFonts w:eastAsia="Century Schoolbook"/>
          <w:b/>
          <w:iCs/>
          <w:sz w:val="24"/>
          <w:szCs w:val="24"/>
        </w:rPr>
        <w:t xml:space="preserve">Tabelul </w:t>
      </w:r>
      <w:r w:rsidR="00471E48" w:rsidRPr="00471E48">
        <w:rPr>
          <w:rStyle w:val="Bodytext285pt"/>
          <w:rFonts w:eastAsia="Century Schoolbook"/>
          <w:b/>
          <w:iCs/>
          <w:sz w:val="24"/>
          <w:szCs w:val="24"/>
        </w:rPr>
        <w:t>13</w:t>
      </w:r>
      <w:r>
        <w:rPr>
          <w:rStyle w:val="Bodytext285pt"/>
          <w:rFonts w:eastAsia="Century Schoolbook"/>
          <w:iCs/>
          <w:sz w:val="24"/>
          <w:szCs w:val="24"/>
        </w:rPr>
        <w:t xml:space="preserve"> sunt prezentate calificativele simple uti</w:t>
      </w:r>
      <w:r w:rsidR="00A6082C">
        <w:rPr>
          <w:rStyle w:val="Bodytext285pt"/>
          <w:rFonts w:eastAsia="Century Schoolbook"/>
          <w:iCs/>
          <w:sz w:val="24"/>
          <w:szCs w:val="24"/>
        </w:rPr>
        <w:t>lizate în taxonomia Spodisolurilor</w:t>
      </w:r>
      <w:r>
        <w:rPr>
          <w:rStyle w:val="Bodytext285pt"/>
          <w:rFonts w:eastAsia="Century Schoolbook"/>
          <w:iCs/>
          <w:sz w:val="24"/>
          <w:szCs w:val="24"/>
        </w:rPr>
        <w:t>.</w:t>
      </w:r>
    </w:p>
    <w:p w14:paraId="325758F6" w14:textId="77777777" w:rsidR="0097792F" w:rsidRDefault="0097792F" w:rsidP="0097792F">
      <w:pPr>
        <w:pStyle w:val="BodyText1"/>
        <w:shd w:val="clear" w:color="auto" w:fill="auto"/>
        <w:spacing w:line="360" w:lineRule="auto"/>
        <w:ind w:right="40" w:firstLine="708"/>
        <w:rPr>
          <w:rStyle w:val="Bodytext285pt"/>
          <w:rFonts w:eastAsia="Century Schoolbook"/>
          <w:iCs/>
          <w:sz w:val="24"/>
          <w:szCs w:val="24"/>
        </w:rPr>
      </w:pPr>
    </w:p>
    <w:p w14:paraId="5BFCA4CA" w14:textId="70ACC082" w:rsidR="0097792F" w:rsidRPr="0087370C" w:rsidRDefault="00471E48" w:rsidP="004A68ED">
      <w:pPr>
        <w:pStyle w:val="BodyText1"/>
        <w:shd w:val="clear" w:color="auto" w:fill="auto"/>
        <w:spacing w:line="240" w:lineRule="auto"/>
        <w:ind w:right="40" w:firstLine="0"/>
        <w:rPr>
          <w:rFonts w:eastAsia="Century Schoolbook" w:cs="Times New Roman"/>
          <w:iCs/>
          <w:color w:val="000000"/>
          <w:sz w:val="24"/>
          <w:szCs w:val="24"/>
          <w:shd w:val="clear" w:color="auto" w:fill="FFFFFF"/>
          <w:lang w:eastAsia="ro-RO" w:bidi="ro-RO"/>
        </w:rPr>
      </w:pPr>
      <w:r w:rsidRPr="00471E48">
        <w:rPr>
          <w:rStyle w:val="Bodytext285pt"/>
          <w:rFonts w:eastAsia="Century Schoolbook"/>
          <w:b/>
          <w:iCs/>
          <w:sz w:val="24"/>
          <w:szCs w:val="24"/>
        </w:rPr>
        <w:t>Tabel 13</w:t>
      </w:r>
      <w:r w:rsidR="0097792F">
        <w:rPr>
          <w:rStyle w:val="Bodytext285pt"/>
          <w:rFonts w:eastAsia="Century Schoolbook"/>
          <w:iCs/>
          <w:sz w:val="24"/>
          <w:szCs w:val="24"/>
        </w:rPr>
        <w:t xml:space="preserve">. Calificativele simple de sol utilizate în taxonomia </w:t>
      </w:r>
      <w:r w:rsidR="00A6082C">
        <w:rPr>
          <w:rStyle w:val="Bodytext285pt"/>
          <w:rFonts w:eastAsia="Century Schoolbook"/>
          <w:iCs/>
          <w:sz w:val="24"/>
          <w:szCs w:val="24"/>
        </w:rPr>
        <w:t xml:space="preserve">Spodisolurilor </w:t>
      </w:r>
      <w:r w:rsidR="0097792F">
        <w:rPr>
          <w:rStyle w:val="Bodytext285pt"/>
          <w:rFonts w:eastAsia="Century Schoolbook"/>
          <w:iCs/>
          <w:sz w:val="24"/>
          <w:szCs w:val="24"/>
        </w:rPr>
        <w:t xml:space="preserve">(după </w:t>
      </w:r>
      <w:r w:rsidR="0097792F" w:rsidRPr="0097792F">
        <w:rPr>
          <w:rStyle w:val="Bodytext285pt"/>
          <w:rFonts w:eastAsia="Century Schoolbook"/>
          <w:iCs/>
          <w:sz w:val="24"/>
          <w:szCs w:val="24"/>
        </w:rPr>
        <w:t>SRTS</w:t>
      </w:r>
      <w:r w:rsidR="0097792F" w:rsidRPr="0097792F">
        <w:rPr>
          <w:rStyle w:val="Bodytext285pt"/>
          <w:rFonts w:eastAsia="Century Schoolbook"/>
          <w:sz w:val="24"/>
          <w:szCs w:val="24"/>
        </w:rPr>
        <w:t>-2012+)</w:t>
      </w:r>
    </w:p>
    <w:tbl>
      <w:tblPr>
        <w:tblStyle w:val="TableGrid2"/>
        <w:tblW w:w="0" w:type="auto"/>
        <w:tblLayout w:type="fixed"/>
        <w:tblLook w:val="04A0" w:firstRow="1" w:lastRow="0" w:firstColumn="1" w:lastColumn="0" w:noHBand="0" w:noVBand="1"/>
      </w:tblPr>
      <w:tblGrid>
        <w:gridCol w:w="1668"/>
        <w:gridCol w:w="977"/>
        <w:gridCol w:w="4551"/>
      </w:tblGrid>
      <w:tr w:rsidR="0097792F" w:rsidRPr="001D400A" w14:paraId="7DE3BFAE" w14:textId="77777777" w:rsidTr="001C622D">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AC7E8" w14:textId="77777777" w:rsidR="0097792F" w:rsidRPr="001D400A" w:rsidRDefault="0097792F" w:rsidP="00D5776D">
            <w:pPr>
              <w:jc w:val="center"/>
              <w:rPr>
                <w:rFonts w:ascii="Times New Roman" w:eastAsia="Century Schoolbook" w:hAnsi="Times New Roman" w:cs="Times New Roman"/>
                <w:b/>
                <w:iCs/>
                <w:color w:val="000000"/>
                <w:sz w:val="24"/>
                <w:szCs w:val="24"/>
                <w:shd w:val="clear" w:color="auto" w:fill="FFFFFF"/>
                <w:lang w:val="ro-RO" w:eastAsia="ro-RO" w:bidi="ro-RO"/>
              </w:rPr>
            </w:pPr>
            <w:r w:rsidRPr="001D400A">
              <w:rPr>
                <w:rFonts w:ascii="Times New Roman" w:eastAsia="Century Schoolbook" w:hAnsi="Times New Roman" w:cs="Times New Roman"/>
                <w:b/>
                <w:iCs/>
                <w:color w:val="000000"/>
                <w:sz w:val="24"/>
                <w:szCs w:val="24"/>
                <w:shd w:val="clear" w:color="auto" w:fill="FFFFFF"/>
                <w:lang w:val="ro-RO" w:eastAsia="ro-RO" w:bidi="ro-RO"/>
              </w:rPr>
              <w:t xml:space="preserve">TIPUL DE SOL: </w:t>
            </w:r>
            <w:r w:rsidR="00D5776D">
              <w:rPr>
                <w:rFonts w:ascii="Times New Roman" w:eastAsia="Century Schoolbook" w:hAnsi="Times New Roman" w:cs="Times New Roman"/>
                <w:b/>
                <w:iCs/>
                <w:color w:val="000000"/>
                <w:sz w:val="24"/>
                <w:szCs w:val="24"/>
                <w:shd w:val="clear" w:color="auto" w:fill="FFFFFF"/>
                <w:lang w:val="ro-RO" w:eastAsia="ro-RO" w:bidi="ro-RO"/>
              </w:rPr>
              <w:t>PREPODZOL</w:t>
            </w:r>
          </w:p>
        </w:tc>
      </w:tr>
      <w:tr w:rsidR="0097792F" w:rsidRPr="00F933D4" w14:paraId="526648D7"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D8374"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8BBC1"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7A0F2"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97792F" w:rsidRPr="001224C8" w14:paraId="0E41E2E1"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53A5"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6BE3B"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C9661" w14:textId="3610668C" w:rsidR="0097792F" w:rsidRPr="00A6082C" w:rsidRDefault="00A6082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Prezintă condiţiile obligatorii pentru tipul de sol respectiv, dar nu prezintă atributele specifice celorlalte subdiviziuni ale tipului de sol respectiv</w:t>
            </w:r>
            <w:r w:rsidR="004F3DE5">
              <w:rPr>
                <w:rFonts w:ascii="Times New Roman" w:eastAsia="Century Schoolbook" w:hAnsi="Times New Roman" w:cs="Times New Roman"/>
                <w:iCs/>
                <w:color w:val="000000"/>
                <w:sz w:val="24"/>
                <w:szCs w:val="24"/>
                <w:shd w:val="clear" w:color="auto" w:fill="FFFFFF"/>
                <w:lang w:val="ro-RO" w:eastAsia="ro-RO" w:bidi="ro-RO"/>
              </w:rPr>
              <w:t>.</w:t>
            </w:r>
          </w:p>
        </w:tc>
      </w:tr>
      <w:tr w:rsidR="0097792F" w:rsidRPr="00F933D4" w14:paraId="4AD24A46"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98AD6"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F6F4" w14:textId="77777777" w:rsidR="00D5776D" w:rsidRDefault="00D5776D" w:rsidP="001C622D">
            <w:pPr>
              <w:jc w:val="both"/>
              <w:rPr>
                <w:rFonts w:ascii="Times New Roman" w:eastAsia="Century Schoolbook" w:hAnsi="Times New Roman" w:cs="Times New Roman"/>
                <w:iCs/>
                <w:color w:val="000000"/>
                <w:sz w:val="24"/>
                <w:szCs w:val="24"/>
                <w:shd w:val="clear" w:color="auto" w:fill="FFFFFF"/>
                <w:lang w:eastAsia="ro-RO" w:bidi="ro-RO"/>
              </w:rPr>
            </w:pPr>
          </w:p>
          <w:p w14:paraId="57F1C5DB" w14:textId="77777777" w:rsidR="0097792F" w:rsidRPr="00D5776D" w:rsidRDefault="00D5776D" w:rsidP="001C622D">
            <w:pPr>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 xml:space="preserve"> 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04CE1" w14:textId="0AF40E5F" w:rsidR="0097792F" w:rsidRPr="00A6082C" w:rsidRDefault="00A6082C" w:rsidP="00A6082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orizont A umbric (V</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53%)</w:t>
            </w:r>
            <w:r w:rsidR="003A2311">
              <w:rPr>
                <w:rFonts w:ascii="Times New Roman" w:eastAsia="Century Schoolbook" w:hAnsi="Times New Roman" w:cs="Times New Roman"/>
                <w:iCs/>
                <w:color w:val="000000"/>
                <w:sz w:val="24"/>
                <w:szCs w:val="24"/>
                <w:shd w:val="clear" w:color="auto" w:fill="FFFFFF"/>
                <w:lang w:val="ro-RO" w:eastAsia="ro-RO" w:bidi="ro-RO"/>
              </w:rPr>
              <w:t>.</w:t>
            </w:r>
          </w:p>
        </w:tc>
      </w:tr>
      <w:tr w:rsidR="0097792F" w:rsidRPr="00F933D4" w14:paraId="13FCF2C3"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8470F"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AC5F2"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fo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890EF" w14:textId="77777777" w:rsidR="0097792F" w:rsidRPr="00A6082C" w:rsidRDefault="006D54F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deasupra orizontului A un orizont O, cu o grosime cuprinsă între 20 şi 50 cm.</w:t>
            </w:r>
          </w:p>
        </w:tc>
      </w:tr>
      <w:tr w:rsidR="0097792F" w:rsidRPr="001224C8" w14:paraId="58086FF5"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9DB09"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humic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4CAF4"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hu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AAE96" w14:textId="77777777" w:rsidR="0097792F" w:rsidRPr="006D54FF" w:rsidRDefault="006D54FF" w:rsidP="006D54FF">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este bogat în humus acid de culoare închisă,</w:t>
            </w:r>
            <w:r w:rsidR="009D6BB9">
              <w:rPr>
                <w:rFonts w:ascii="Times New Roman" w:eastAsia="Century Schoolbook" w:hAnsi="Times New Roman" w:cs="Times New Roman"/>
                <w:iCs/>
                <w:color w:val="000000"/>
                <w:sz w:val="24"/>
                <w:szCs w:val="24"/>
                <w:shd w:val="clear" w:color="auto" w:fill="FFFFFF"/>
                <w:lang w:val="ro-RO" w:eastAsia="ro-RO" w:bidi="ro-RO"/>
              </w:rPr>
              <w:t xml:space="preserve"> </w:t>
            </w:r>
            <w:r>
              <w:rPr>
                <w:rFonts w:ascii="Times New Roman" w:eastAsia="Century Schoolbook" w:hAnsi="Times New Roman" w:cs="Times New Roman"/>
                <w:iCs/>
                <w:color w:val="000000"/>
                <w:sz w:val="24"/>
                <w:szCs w:val="24"/>
                <w:shd w:val="clear" w:color="auto" w:fill="FFFFFF"/>
                <w:lang w:val="ro-RO" w:eastAsia="ro-RO" w:bidi="ro-RO"/>
              </w:rPr>
              <w:t xml:space="preserve">conţinut de humus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Cs/>
                <w:color w:val="000000"/>
                <w:sz w:val="24"/>
                <w:szCs w:val="24"/>
                <w:shd w:val="clear" w:color="auto" w:fill="FFFFFF"/>
                <w:lang w:val="ro-RO" w:eastAsia="ro-RO" w:bidi="ro-RO"/>
              </w:rPr>
              <w:t xml:space="preserve"> 15% în orizontul superior şi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Cs/>
                <w:color w:val="000000"/>
                <w:sz w:val="24"/>
                <w:szCs w:val="24"/>
                <w:shd w:val="clear" w:color="auto" w:fill="FFFFFF"/>
                <w:lang w:val="ro-RO" w:eastAsia="ro-RO" w:bidi="ro-RO"/>
              </w:rPr>
              <w:t xml:space="preserve"> 8% în orizontul B.</w:t>
            </w:r>
          </w:p>
        </w:tc>
      </w:tr>
      <w:tr w:rsidR="0097792F" w:rsidRPr="001224C8" w14:paraId="3EED4F35"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BDE13"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511A"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0FE3" w14:textId="055BAD14" w:rsidR="0097792F" w:rsidRPr="006D54FF" w:rsidRDefault="006D54F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rocă compactă/rocă continuă (Rn) sau rocă fisurată</w:t>
            </w:r>
            <w:r w:rsidR="003A2311">
              <w:rPr>
                <w:rFonts w:ascii="Times New Roman" w:eastAsia="Century Schoolbook" w:hAnsi="Times New Roman" w:cs="Times New Roman"/>
                <w:iCs/>
                <w:color w:val="000000"/>
                <w:sz w:val="24"/>
                <w:szCs w:val="24"/>
                <w:shd w:val="clear" w:color="auto" w:fill="FFFFFF"/>
                <w:lang w:val="ro-RO" w:eastAsia="ro-RO" w:bidi="ro-RO"/>
              </w:rPr>
              <w:t>,</w:t>
            </w:r>
            <w:r>
              <w:rPr>
                <w:rFonts w:ascii="Times New Roman" w:eastAsia="Century Schoolbook" w:hAnsi="Times New Roman" w:cs="Times New Roman"/>
                <w:iCs/>
                <w:color w:val="000000"/>
                <w:sz w:val="24"/>
                <w:szCs w:val="24"/>
                <w:shd w:val="clear" w:color="auto" w:fill="FFFFFF"/>
                <w:lang w:val="ro-RO" w:eastAsia="ro-RO" w:bidi="ro-RO"/>
              </w:rPr>
              <w:t xml:space="preserve"> inclusiv pietrişuri (Rp), începând în 25</w:t>
            </w:r>
            <w:r w:rsidR="003A2311">
              <w:rPr>
                <w:rFonts w:ascii="Times New Roman" w:eastAsia="Century Schoolbook" w:hAnsi="Times New Roman" w:cs="Times New Roman"/>
                <w:iCs/>
                <w:color w:val="000000"/>
                <w:sz w:val="24"/>
                <w:szCs w:val="24"/>
                <w:shd w:val="clear" w:color="auto" w:fill="FFFFFF"/>
                <w:lang w:val="ro-RO" w:eastAsia="ro-RO" w:bidi="ro-RO"/>
              </w:rPr>
              <w:t xml:space="preserve"> – </w:t>
            </w:r>
            <w:r>
              <w:rPr>
                <w:rFonts w:ascii="Times New Roman" w:eastAsia="Century Schoolbook" w:hAnsi="Times New Roman" w:cs="Times New Roman"/>
                <w:iCs/>
                <w:color w:val="000000"/>
                <w:sz w:val="24"/>
                <w:szCs w:val="24"/>
                <w:shd w:val="clear" w:color="auto" w:fill="FFFFFF"/>
                <w:lang w:val="ro-RO" w:eastAsia="ro-RO" w:bidi="ro-RO"/>
              </w:rPr>
              <w:t>50 cm.</w:t>
            </w:r>
          </w:p>
        </w:tc>
      </w:tr>
      <w:tr w:rsidR="0097792F" w:rsidRPr="001224C8" w14:paraId="5C2EA9FA"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48104"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64B5A"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56773" w14:textId="77777777" w:rsidR="0097792F" w:rsidRPr="006D54FF" w:rsidRDefault="006D54F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textură mijlocie lutică (lutoasă-nisipoasă-grosieră/-mijlocie/-fină/-extrafină, lutoasă-nisipoasă-argiloasă, lutoasă medie, lutoasă-prăfoasă</w:t>
            </w:r>
            <w:r w:rsidR="00292CA8">
              <w:rPr>
                <w:rFonts w:ascii="Times New Roman" w:eastAsia="Century Schoolbook" w:hAnsi="Times New Roman" w:cs="Times New Roman"/>
                <w:iCs/>
                <w:color w:val="000000"/>
                <w:sz w:val="24"/>
                <w:szCs w:val="24"/>
                <w:shd w:val="clear" w:color="auto" w:fill="FFFFFF"/>
                <w:lang w:val="ro-RO" w:eastAsia="ro-RO" w:bidi="ro-RO"/>
              </w:rPr>
              <w:t>) în orizontul de suprafaţă.</w:t>
            </w:r>
          </w:p>
        </w:tc>
      </w:tr>
      <w:tr w:rsidR="0097792F" w:rsidRPr="001224C8" w14:paraId="18E79595"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B7C3"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56272"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pm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E8880" w14:textId="77777777" w:rsidR="0097792F" w:rsidRPr="00292CA8" w:rsidRDefault="00292CA8"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textură grosieră (nisipoasă şi/sau nisipoasă-lutoasă) în orizontul de suprafaţă.</w:t>
            </w:r>
          </w:p>
        </w:tc>
      </w:tr>
      <w:tr w:rsidR="0097792F" w:rsidRPr="00F933D4" w14:paraId="501C251E"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22B02"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88FD7"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31A13" w14:textId="6CB8AC09" w:rsidR="0097792F" w:rsidRPr="00292CA8" w:rsidRDefault="00292CA8" w:rsidP="00292CA8">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Orizonturile A, E sau B conţin schelet provenit din roca de solificare, 50%</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90%</w:t>
            </w:r>
            <w:r w:rsidR="00A1117C">
              <w:rPr>
                <w:rFonts w:ascii="Times New Roman" w:eastAsia="Century Schoolbook" w:hAnsi="Times New Roman" w:cs="Times New Roman"/>
                <w:iCs/>
                <w:color w:val="000000"/>
                <w:sz w:val="24"/>
                <w:szCs w:val="24"/>
                <w:shd w:val="clear" w:color="auto" w:fill="FFFFFF"/>
                <w:lang w:val="ro-RO" w:eastAsia="ro-RO" w:bidi="ro-RO"/>
              </w:rPr>
              <w:t>.</w:t>
            </w:r>
          </w:p>
        </w:tc>
      </w:tr>
      <w:tr w:rsidR="0097792F" w:rsidRPr="00F933D4" w14:paraId="41FAF4A9"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8BE0C" w14:textId="77777777" w:rsidR="0097792F" w:rsidRPr="00F933D4"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FBD82"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5F454" w14:textId="7CDE06D2" w:rsidR="0097792F" w:rsidRPr="00F933D4" w:rsidRDefault="00292CA8"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Orizonturile A, E 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90%</w:t>
            </w:r>
            <w:r w:rsidR="00A1117C">
              <w:rPr>
                <w:rFonts w:ascii="Times New Roman" w:eastAsia="Century Schoolbook" w:hAnsi="Times New Roman" w:cs="Times New Roman"/>
                <w:iCs/>
                <w:color w:val="000000"/>
                <w:sz w:val="24"/>
                <w:szCs w:val="24"/>
                <w:shd w:val="clear" w:color="auto" w:fill="FFFFFF"/>
                <w:lang w:val="ro-RO" w:eastAsia="ro-RO" w:bidi="ro-RO"/>
              </w:rPr>
              <w:t>.</w:t>
            </w:r>
          </w:p>
        </w:tc>
      </w:tr>
      <w:tr w:rsidR="0097792F" w:rsidRPr="001224C8" w14:paraId="509CACE8"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8CF6F" w14:textId="77777777" w:rsidR="0097792F" w:rsidRDefault="0097792F"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ABF93" w14:textId="77777777" w:rsidR="0097792F"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4339B" w14:textId="77777777" w:rsidR="0097792F" w:rsidRPr="00292CA8" w:rsidRDefault="00292CA8"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textură mijlocie silitică /prăfoasă şi/sau prăfoasă-nisipoasă) în orizontul de suprafaţă.</w:t>
            </w:r>
          </w:p>
        </w:tc>
      </w:tr>
      <w:tr w:rsidR="00D5776D" w:rsidRPr="001224C8" w14:paraId="1D42A52D"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213D4" w14:textId="77777777" w:rsidR="00D5776D"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criptospodic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F73CC" w14:textId="77777777" w:rsidR="00D5776D"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cp</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A3365" w14:textId="77777777" w:rsidR="00D5776D" w:rsidRPr="00292CA8" w:rsidRDefault="00292CA8"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un orizont B criptospodic (Bcp)</w:t>
            </w:r>
          </w:p>
        </w:tc>
      </w:tr>
      <w:tr w:rsidR="00D5776D" w:rsidRPr="00F933D4" w14:paraId="1E20F391" w14:textId="77777777" w:rsidTr="001C622D">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77003" w14:textId="77777777" w:rsidR="00D5776D" w:rsidRPr="00D5776D" w:rsidRDefault="00D5776D" w:rsidP="00D5776D">
            <w:pPr>
              <w:jc w:val="center"/>
              <w:rPr>
                <w:rFonts w:ascii="Times New Roman" w:eastAsia="Century Schoolbook" w:hAnsi="Times New Roman" w:cs="Times New Roman"/>
                <w:b/>
                <w:iCs/>
                <w:color w:val="000000"/>
                <w:sz w:val="24"/>
                <w:szCs w:val="24"/>
                <w:shd w:val="clear" w:color="auto" w:fill="FFFFFF"/>
                <w:lang w:val="ro-RO" w:eastAsia="ro-RO" w:bidi="ro-RO"/>
              </w:rPr>
            </w:pPr>
            <w:r>
              <w:rPr>
                <w:rFonts w:ascii="Times New Roman" w:eastAsia="Century Schoolbook" w:hAnsi="Times New Roman" w:cs="Times New Roman"/>
                <w:b/>
                <w:iCs/>
                <w:color w:val="000000"/>
                <w:sz w:val="24"/>
                <w:szCs w:val="24"/>
                <w:shd w:val="clear" w:color="auto" w:fill="FFFFFF"/>
                <w:lang w:val="ro-RO" w:eastAsia="ro-RO" w:bidi="ro-RO"/>
              </w:rPr>
              <w:t>TIPUL DE SOL: PODZOL</w:t>
            </w:r>
          </w:p>
        </w:tc>
      </w:tr>
      <w:tr w:rsidR="00D5776D" w:rsidRPr="001224C8" w14:paraId="273D65E1"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CB84C" w14:textId="77777777" w:rsidR="00D5776D"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72568" w14:textId="77777777" w:rsidR="00D5776D" w:rsidRPr="00F933D4" w:rsidRDefault="00D5776D"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2F2E7" w14:textId="03ACB7F4" w:rsidR="00D5776D"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Prezintă condiţiile obligatorii pentru tipul de sol respectiv, dar nu prezintă atributele specifice celorlalte subdiviziuni ale tipului de sol respectiv</w:t>
            </w:r>
            <w:r w:rsidR="00A1117C">
              <w:rPr>
                <w:rFonts w:ascii="Times New Roman" w:eastAsia="Century Schoolbook" w:hAnsi="Times New Roman" w:cs="Times New Roman"/>
                <w:iCs/>
                <w:color w:val="000000"/>
                <w:sz w:val="24"/>
                <w:szCs w:val="24"/>
                <w:shd w:val="clear" w:color="auto" w:fill="FFFFFF"/>
                <w:lang w:val="ro-RO" w:eastAsia="ro-RO" w:bidi="ro-RO"/>
              </w:rPr>
              <w:t>.</w:t>
            </w:r>
          </w:p>
        </w:tc>
      </w:tr>
      <w:tr w:rsidR="00354160" w:rsidRPr="00F933D4" w14:paraId="06CE4D9D"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A3A08"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1482E"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um </w:t>
            </w:r>
          </w:p>
          <w:p w14:paraId="6F0AEF8A"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47161" w14:textId="1B9E5042" w:rsidR="00354160" w:rsidRPr="00A6082C" w:rsidRDefault="00354160" w:rsidP="007605EF">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orizont A umbric (V</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53%)</w:t>
            </w:r>
            <w:r w:rsidR="00E13DB2">
              <w:rPr>
                <w:rFonts w:ascii="Times New Roman" w:eastAsia="Century Schoolbook" w:hAnsi="Times New Roman" w:cs="Times New Roman"/>
                <w:iCs/>
                <w:color w:val="000000"/>
                <w:sz w:val="24"/>
                <w:szCs w:val="24"/>
                <w:shd w:val="clear" w:color="auto" w:fill="FFFFFF"/>
                <w:lang w:val="ro-RO" w:eastAsia="ro-RO" w:bidi="ro-RO"/>
              </w:rPr>
              <w:t>.</w:t>
            </w:r>
          </w:p>
        </w:tc>
      </w:tr>
      <w:tr w:rsidR="00354160" w:rsidRPr="00F933D4" w14:paraId="4172DD4A"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3C6E"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feriluvic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F0ADE"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fe</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0EEB8" w14:textId="2379B71D" w:rsidR="00354160" w:rsidRPr="00354160" w:rsidRDefault="00354160" w:rsidP="00354160">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orizont feriiluvial (Bs)</w:t>
            </w:r>
            <w:r w:rsidR="00E13DB2">
              <w:rPr>
                <w:rFonts w:ascii="Times New Roman" w:eastAsia="Century Schoolbook" w:hAnsi="Times New Roman" w:cs="Times New Roman"/>
                <w:iCs/>
                <w:color w:val="000000"/>
                <w:sz w:val="24"/>
                <w:szCs w:val="24"/>
                <w:shd w:val="clear" w:color="auto" w:fill="FFFFFF"/>
                <w:lang w:val="ro-RO" w:eastAsia="ro-RO" w:bidi="ro-RO"/>
              </w:rPr>
              <w:t>,</w:t>
            </w:r>
            <w:r>
              <w:rPr>
                <w:rFonts w:ascii="Times New Roman" w:eastAsia="Century Schoolbook" w:hAnsi="Times New Roman" w:cs="Times New Roman"/>
                <w:iCs/>
                <w:color w:val="000000"/>
                <w:sz w:val="24"/>
                <w:szCs w:val="24"/>
                <w:shd w:val="clear" w:color="auto" w:fill="FFFFFF"/>
                <w:lang w:val="ro-RO" w:eastAsia="ro-RO" w:bidi="ro-RO"/>
              </w:rPr>
              <w:t xml:space="preserve"> având raportul Fe/carbon organic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Cs/>
                <w:color w:val="000000"/>
                <w:sz w:val="24"/>
                <w:szCs w:val="24"/>
                <w:shd w:val="clear" w:color="auto" w:fill="FFFFFF"/>
                <w:lang w:val="ro-RO" w:eastAsia="ro-RO" w:bidi="ro-RO"/>
              </w:rPr>
              <w:t xml:space="preserve"> 6.</w:t>
            </w:r>
          </w:p>
        </w:tc>
      </w:tr>
      <w:tr w:rsidR="00354160" w:rsidRPr="00F933D4" w14:paraId="007A15E0"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02E8E"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6F327"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fo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AD27E" w14:textId="77777777"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deasupra orizontului A un orizont O, cu o grosime cuprinsă între 20 şi 50 cm.</w:t>
            </w:r>
          </w:p>
        </w:tc>
      </w:tr>
      <w:tr w:rsidR="00354160" w:rsidRPr="001224C8" w14:paraId="76636A28"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5EDA4"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gelistagnic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AA06C"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gs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90721" w14:textId="77777777" w:rsidR="00354160" w:rsidRP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proprietăţi gelistagnice în profil.</w:t>
            </w:r>
          </w:p>
        </w:tc>
      </w:tr>
      <w:tr w:rsidR="00354160" w:rsidRPr="001224C8" w14:paraId="03894513"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C7365"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3D511"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1ABD2" w14:textId="3CF992CE"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rocă compactă/rocă continuă (Rn) sau rocă fisurată</w:t>
            </w:r>
            <w:r w:rsidR="00497AD4">
              <w:rPr>
                <w:rFonts w:ascii="Times New Roman" w:eastAsia="Century Schoolbook" w:hAnsi="Times New Roman" w:cs="Times New Roman"/>
                <w:iCs/>
                <w:color w:val="000000"/>
                <w:sz w:val="24"/>
                <w:szCs w:val="24"/>
                <w:shd w:val="clear" w:color="auto" w:fill="FFFFFF"/>
                <w:lang w:val="ro-RO" w:eastAsia="ro-RO" w:bidi="ro-RO"/>
              </w:rPr>
              <w:t>,</w:t>
            </w:r>
            <w:r>
              <w:rPr>
                <w:rFonts w:ascii="Times New Roman" w:eastAsia="Century Schoolbook" w:hAnsi="Times New Roman" w:cs="Times New Roman"/>
                <w:iCs/>
                <w:color w:val="000000"/>
                <w:sz w:val="24"/>
                <w:szCs w:val="24"/>
                <w:shd w:val="clear" w:color="auto" w:fill="FFFFFF"/>
                <w:lang w:val="ro-RO" w:eastAsia="ro-RO" w:bidi="ro-RO"/>
              </w:rPr>
              <w:t xml:space="preserve"> inclusiv pietrişuri (Rp), începând în 25</w:t>
            </w:r>
            <w:r w:rsidR="00497AD4">
              <w:rPr>
                <w:rFonts w:ascii="Times New Roman" w:eastAsia="Century Schoolbook" w:hAnsi="Times New Roman" w:cs="Times New Roman"/>
                <w:iCs/>
                <w:color w:val="000000"/>
                <w:sz w:val="24"/>
                <w:szCs w:val="24"/>
                <w:shd w:val="clear" w:color="auto" w:fill="FFFFFF"/>
                <w:lang w:val="ro-RO" w:eastAsia="ro-RO" w:bidi="ro-RO"/>
              </w:rPr>
              <w:t xml:space="preserve"> – </w:t>
            </w:r>
            <w:r>
              <w:rPr>
                <w:rFonts w:ascii="Times New Roman" w:eastAsia="Century Schoolbook" w:hAnsi="Times New Roman" w:cs="Times New Roman"/>
                <w:iCs/>
                <w:color w:val="000000"/>
                <w:sz w:val="24"/>
                <w:szCs w:val="24"/>
                <w:shd w:val="clear" w:color="auto" w:fill="FFFFFF"/>
                <w:lang w:val="ro-RO" w:eastAsia="ro-RO" w:bidi="ro-RO"/>
              </w:rPr>
              <w:t>50 cm.</w:t>
            </w:r>
          </w:p>
        </w:tc>
      </w:tr>
      <w:tr w:rsidR="00354160" w:rsidRPr="001224C8" w14:paraId="633F44AB"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B9CB4"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78513"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90204" w14:textId="77777777"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textură mijlocie lutică (lutoasă-nisipoasă-grosieră/-mijlocie/-fină/-extrafină, lutoasă-nisipoasă-argiloasă, lutoasă medie, lutoasă-prăfoasă) în orizontul de suprafaţă.</w:t>
            </w:r>
          </w:p>
        </w:tc>
      </w:tr>
      <w:tr w:rsidR="00354160" w:rsidRPr="001224C8" w14:paraId="00544143"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A3FA6"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86985"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pm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4DF37" w14:textId="77777777"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textură grosieră (nisipoasă şi/sau nisipoasă-lutoasă) în orizontul de suprafaţă.</w:t>
            </w:r>
          </w:p>
        </w:tc>
      </w:tr>
      <w:tr w:rsidR="00354160" w:rsidRPr="00F933D4" w14:paraId="79802D9B"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8599E"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2D7AB"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8981C" w14:textId="77777777"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Orizonturile A, E sau B conţin schelet </w:t>
            </w:r>
            <w:r>
              <w:rPr>
                <w:rFonts w:ascii="Times New Roman" w:eastAsia="Century Schoolbook" w:hAnsi="Times New Roman" w:cs="Times New Roman"/>
                <w:iCs/>
                <w:color w:val="000000"/>
                <w:sz w:val="24"/>
                <w:szCs w:val="24"/>
                <w:shd w:val="clear" w:color="auto" w:fill="FFFFFF"/>
                <w:lang w:val="ro-RO" w:eastAsia="ro-RO" w:bidi="ro-RO"/>
              </w:rPr>
              <w:lastRenderedPageBreak/>
              <w:t>provenit din roca de solificare, 50%</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90%</w:t>
            </w:r>
          </w:p>
        </w:tc>
      </w:tr>
      <w:tr w:rsidR="00354160" w:rsidRPr="00F933D4" w14:paraId="67B3E8DB"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27F6E"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F7CFE"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B1AE7" w14:textId="70B08083"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Orizonturile A, E 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90%</w:t>
            </w:r>
            <w:r w:rsidR="00F11A81">
              <w:rPr>
                <w:rFonts w:ascii="Times New Roman" w:eastAsia="Century Schoolbook" w:hAnsi="Times New Roman" w:cs="Times New Roman"/>
                <w:iCs/>
                <w:color w:val="000000"/>
                <w:sz w:val="24"/>
                <w:szCs w:val="24"/>
                <w:shd w:val="clear" w:color="auto" w:fill="FFFFFF"/>
                <w:lang w:val="ro-RO" w:eastAsia="ro-RO" w:bidi="ro-RO"/>
              </w:rPr>
              <w:t>.</w:t>
            </w:r>
          </w:p>
        </w:tc>
      </w:tr>
      <w:tr w:rsidR="00354160" w:rsidRPr="001224C8" w14:paraId="26FBFB86" w14:textId="77777777" w:rsidTr="001C622D">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90AB2" w14:textId="77777777" w:rsidR="00354160"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C5982" w14:textId="77777777" w:rsidR="00354160" w:rsidRPr="00F933D4" w:rsidRDefault="00354160"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9A09" w14:textId="77777777" w:rsidR="00354160" w:rsidRPr="00F933D4" w:rsidRDefault="00354160" w:rsidP="001C622D">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textură mijlocie silitică /prăfoasă şi/sau prăfoasă-nisipoasă) în orizontul de suprafaţă.</w:t>
            </w:r>
          </w:p>
        </w:tc>
      </w:tr>
    </w:tbl>
    <w:p w14:paraId="2BED1C9F" w14:textId="77777777" w:rsidR="0097792F" w:rsidRDefault="0097792F" w:rsidP="00E77808">
      <w:pPr>
        <w:ind w:firstLine="708"/>
        <w:rPr>
          <w:rFonts w:ascii="Times New Roman" w:hAnsi="Times New Roman" w:cs="Times New Roman"/>
          <w:b/>
          <w:iCs/>
          <w:sz w:val="24"/>
          <w:szCs w:val="24"/>
          <w:lang w:val="ro-RO"/>
        </w:rPr>
      </w:pPr>
    </w:p>
    <w:p w14:paraId="426FCA8A" w14:textId="77777777" w:rsidR="00AA5C9C" w:rsidRDefault="00AA5C9C" w:rsidP="00AA5C9C">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00471E48">
        <w:rPr>
          <w:rStyle w:val="Bodytext285pt"/>
          <w:rFonts w:eastAsia="Century Schoolbook"/>
          <w:b/>
          <w:iCs/>
          <w:sz w:val="24"/>
          <w:szCs w:val="24"/>
        </w:rPr>
        <w:t>Tabelul 14</w:t>
      </w:r>
      <w:r>
        <w:rPr>
          <w:rStyle w:val="Bodytext285pt"/>
          <w:rFonts w:eastAsia="Century Schoolbook"/>
          <w:iCs/>
          <w:sz w:val="24"/>
          <w:szCs w:val="24"/>
        </w:rPr>
        <w:t xml:space="preserve"> sunt prezentate calificativele combinate utilizate în taxonomia spodisolurilor.</w:t>
      </w:r>
    </w:p>
    <w:p w14:paraId="55B9F49C" w14:textId="77777777" w:rsidR="00AA5C9C" w:rsidRDefault="00AA5C9C" w:rsidP="00AA5C9C">
      <w:pPr>
        <w:pStyle w:val="BodyText1"/>
        <w:shd w:val="clear" w:color="auto" w:fill="auto"/>
        <w:spacing w:line="360" w:lineRule="auto"/>
        <w:ind w:right="40" w:firstLine="708"/>
        <w:rPr>
          <w:rStyle w:val="Bodytext285pt"/>
          <w:rFonts w:eastAsia="Century Schoolbook"/>
          <w:iCs/>
          <w:sz w:val="24"/>
          <w:szCs w:val="24"/>
        </w:rPr>
      </w:pPr>
    </w:p>
    <w:p w14:paraId="59E9F4C3" w14:textId="05F0DA34" w:rsidR="00AA5C9C" w:rsidRPr="001C622D" w:rsidRDefault="00471E48" w:rsidP="004A68ED">
      <w:pPr>
        <w:pStyle w:val="BodyText1"/>
        <w:shd w:val="clear" w:color="auto" w:fill="auto"/>
        <w:spacing w:line="240" w:lineRule="auto"/>
        <w:ind w:right="40" w:firstLine="0"/>
        <w:rPr>
          <w:rFonts w:eastAsia="Century Schoolbook" w:cs="Times New Roman"/>
          <w:iCs/>
          <w:color w:val="000000"/>
          <w:sz w:val="24"/>
          <w:szCs w:val="24"/>
          <w:shd w:val="clear" w:color="auto" w:fill="FFFFFF"/>
          <w:lang w:eastAsia="ro-RO" w:bidi="ro-RO"/>
        </w:rPr>
      </w:pPr>
      <w:r>
        <w:rPr>
          <w:rStyle w:val="Bodytext285pt"/>
          <w:rFonts w:eastAsia="Century Schoolbook"/>
          <w:b/>
          <w:iCs/>
          <w:sz w:val="24"/>
          <w:szCs w:val="24"/>
        </w:rPr>
        <w:t>Tabel 14</w:t>
      </w:r>
      <w:r w:rsidR="00AA5C9C">
        <w:rPr>
          <w:rStyle w:val="Bodytext285pt"/>
          <w:rFonts w:eastAsia="Century Schoolbook"/>
          <w:iCs/>
          <w:sz w:val="24"/>
          <w:szCs w:val="24"/>
        </w:rPr>
        <w:t xml:space="preserve">. Calificativele combinate de sol utilizate în taxonomia spodisolurilor (după </w:t>
      </w:r>
      <w:r w:rsidR="00AA5C9C" w:rsidRPr="001C622D">
        <w:rPr>
          <w:rStyle w:val="Bodytext285pt"/>
          <w:rFonts w:eastAsia="Century Schoolbook"/>
          <w:iCs/>
          <w:sz w:val="24"/>
          <w:szCs w:val="24"/>
        </w:rPr>
        <w:t>SRTS</w:t>
      </w:r>
      <w:r w:rsidR="00AA5C9C" w:rsidRPr="001C622D">
        <w:rPr>
          <w:rStyle w:val="Bodytext285pt"/>
          <w:rFonts w:eastAsia="Century Schoolbook"/>
          <w:sz w:val="24"/>
          <w:szCs w:val="24"/>
        </w:rPr>
        <w:t>-2012+)</w:t>
      </w:r>
    </w:p>
    <w:tbl>
      <w:tblPr>
        <w:tblStyle w:val="TableGrid3"/>
        <w:tblW w:w="0" w:type="auto"/>
        <w:tblLook w:val="04A0" w:firstRow="1" w:lastRow="0" w:firstColumn="1" w:lastColumn="0" w:noHBand="0" w:noVBand="1"/>
      </w:tblPr>
      <w:tblGrid>
        <w:gridCol w:w="2483"/>
        <w:gridCol w:w="1222"/>
        <w:gridCol w:w="3491"/>
      </w:tblGrid>
      <w:tr w:rsidR="00AA5C9C" w:rsidRPr="00E710DC" w14:paraId="1A28D242" w14:textId="77777777" w:rsidTr="001C622D">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FD2D9" w14:textId="77777777" w:rsidR="00AA5C9C" w:rsidRPr="001C622D" w:rsidRDefault="00AA5C9C" w:rsidP="00AA5C9C">
            <w:pPr>
              <w:jc w:val="center"/>
              <w:rPr>
                <w:rFonts w:ascii="Times New Roman" w:eastAsia="Century Schoolbook" w:hAnsi="Times New Roman" w:cs="Times New Roman"/>
                <w:iCs/>
                <w:color w:val="000000"/>
                <w:sz w:val="24"/>
                <w:szCs w:val="24"/>
                <w:shd w:val="clear" w:color="auto" w:fill="FFFFFF"/>
                <w:lang w:val="ro-RO" w:eastAsia="ro-RO" w:bidi="ro-RO"/>
              </w:rPr>
            </w:pPr>
            <w:r w:rsidRPr="001C622D">
              <w:rPr>
                <w:rFonts w:ascii="Times New Roman" w:eastAsia="Century Schoolbook" w:hAnsi="Times New Roman" w:cs="Times New Roman"/>
                <w:iCs/>
                <w:color w:val="000000"/>
                <w:sz w:val="24"/>
                <w:szCs w:val="24"/>
                <w:shd w:val="clear" w:color="auto" w:fill="FFFFFF"/>
                <w:lang w:val="ro-RO" w:eastAsia="ro-RO" w:bidi="ro-RO"/>
              </w:rPr>
              <w:t xml:space="preserve">TIPUL DE SOL: </w:t>
            </w:r>
            <w:r w:rsidR="009568F1" w:rsidRPr="001C622D">
              <w:rPr>
                <w:rFonts w:ascii="Times New Roman" w:eastAsia="Century Schoolbook" w:hAnsi="Times New Roman" w:cs="Times New Roman"/>
                <w:iCs/>
                <w:color w:val="000000"/>
                <w:sz w:val="24"/>
                <w:szCs w:val="24"/>
                <w:shd w:val="clear" w:color="auto" w:fill="FFFFFF"/>
                <w:lang w:val="ro-RO" w:eastAsia="ro-RO" w:bidi="ro-RO"/>
              </w:rPr>
              <w:t>PREPODZ</w:t>
            </w:r>
            <w:r w:rsidRPr="001C622D">
              <w:rPr>
                <w:rFonts w:ascii="Times New Roman" w:eastAsia="Century Schoolbook" w:hAnsi="Times New Roman" w:cs="Times New Roman"/>
                <w:iCs/>
                <w:color w:val="000000"/>
                <w:sz w:val="24"/>
                <w:szCs w:val="24"/>
                <w:shd w:val="clear" w:color="auto" w:fill="FFFFFF"/>
                <w:lang w:val="ro-RO" w:eastAsia="ro-RO" w:bidi="ro-RO"/>
              </w:rPr>
              <w:t>OL</w:t>
            </w:r>
          </w:p>
        </w:tc>
      </w:tr>
      <w:tr w:rsidR="00AA5C9C" w:rsidRPr="00E710DC" w14:paraId="482EC151"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6F888"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4948FB"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19B47"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AA5C9C" w:rsidRPr="00E710DC" w14:paraId="0F3F843E"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B280D"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umbric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C5C94" w14:textId="77777777" w:rsidR="00AA5C9C" w:rsidRPr="00AA5C9C" w:rsidRDefault="00AA5C9C" w:rsidP="001C622D">
            <w:pPr>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 xml:space="preserve"> um.li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87C26" w14:textId="1F841E58" w:rsidR="00AA5C9C" w:rsidRPr="00E710DC" w:rsidRDefault="00354160"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orizont A umbric (V</w:t>
            </w:r>
            <m:oMath>
              <m:r>
                <w:rPr>
                  <w:rFonts w:ascii="Cambria Math" w:eastAsia="Century Schoolbook" w:hAnsi="Cambria Math" w:cs="Times New Roman"/>
                  <w:color w:val="000000"/>
                  <w:sz w:val="24"/>
                  <w:szCs w:val="24"/>
                  <w:shd w:val="clear" w:color="auto" w:fill="FFFFFF"/>
                  <w:lang w:val="ro-RO" w:eastAsia="ro-RO" w:bidi="ro-RO"/>
                </w:rPr>
                <m:t>≤</m:t>
              </m:r>
            </m:oMath>
            <w:r>
              <w:rPr>
                <w:rFonts w:ascii="Times New Roman" w:eastAsia="Century Schoolbook" w:hAnsi="Times New Roman" w:cs="Times New Roman"/>
                <w:iCs/>
                <w:color w:val="000000"/>
                <w:sz w:val="24"/>
                <w:szCs w:val="24"/>
                <w:shd w:val="clear" w:color="auto" w:fill="FFFFFF"/>
                <w:lang w:val="ro-RO" w:eastAsia="ro-RO" w:bidi="ro-RO"/>
              </w:rPr>
              <w:t>53%) şi rocă compactă/rocă continuă (Rn) sau rocă fisurată</w:t>
            </w:r>
            <w:r w:rsidR="00784809">
              <w:rPr>
                <w:rFonts w:ascii="Times New Roman" w:eastAsia="Century Schoolbook" w:hAnsi="Times New Roman" w:cs="Times New Roman"/>
                <w:iCs/>
                <w:color w:val="000000"/>
                <w:sz w:val="24"/>
                <w:szCs w:val="24"/>
                <w:shd w:val="clear" w:color="auto" w:fill="FFFFFF"/>
                <w:lang w:val="ro-RO" w:eastAsia="ro-RO" w:bidi="ro-RO"/>
              </w:rPr>
              <w:t>,</w:t>
            </w:r>
            <w:r>
              <w:rPr>
                <w:rFonts w:ascii="Times New Roman" w:eastAsia="Century Schoolbook" w:hAnsi="Times New Roman" w:cs="Times New Roman"/>
                <w:iCs/>
                <w:color w:val="000000"/>
                <w:sz w:val="24"/>
                <w:szCs w:val="24"/>
                <w:shd w:val="clear" w:color="auto" w:fill="FFFFFF"/>
                <w:lang w:val="ro-RO" w:eastAsia="ro-RO" w:bidi="ro-RO"/>
              </w:rPr>
              <w:t xml:space="preserve"> inclusiv pietrişuri (Rp), începând în 25</w:t>
            </w:r>
            <w:r w:rsidR="00784809">
              <w:rPr>
                <w:rFonts w:ascii="Times New Roman" w:eastAsia="Century Schoolbook" w:hAnsi="Times New Roman" w:cs="Times New Roman"/>
                <w:iCs/>
                <w:color w:val="000000"/>
                <w:sz w:val="24"/>
                <w:szCs w:val="24"/>
                <w:shd w:val="clear" w:color="auto" w:fill="FFFFFF"/>
                <w:lang w:val="ro-RO" w:eastAsia="ro-RO" w:bidi="ro-RO"/>
              </w:rPr>
              <w:t xml:space="preserve"> – </w:t>
            </w:r>
            <w:r>
              <w:rPr>
                <w:rFonts w:ascii="Times New Roman" w:eastAsia="Century Schoolbook" w:hAnsi="Times New Roman" w:cs="Times New Roman"/>
                <w:iCs/>
                <w:color w:val="000000"/>
                <w:sz w:val="24"/>
                <w:szCs w:val="24"/>
                <w:shd w:val="clear" w:color="auto" w:fill="FFFFFF"/>
                <w:lang w:val="ro-RO" w:eastAsia="ro-RO" w:bidi="ro-RO"/>
              </w:rPr>
              <w:t>50 cm.</w:t>
            </w:r>
          </w:p>
        </w:tc>
      </w:tr>
      <w:tr w:rsidR="00AA5C9C" w:rsidRPr="001224C8" w14:paraId="33A89AD6"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0E81D"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criptospodic folic </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54CBF"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cp.fo</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DF54F" w14:textId="77777777" w:rsidR="00AA5C9C" w:rsidRPr="00E710DC" w:rsidRDefault="00354160"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un orizont B criptospodic (Bcp) şi deasupra orizontului A un orizont O, cu o grosime cuprinsă între 20 şi 50 cm.</w:t>
            </w:r>
          </w:p>
        </w:tc>
      </w:tr>
      <w:tr w:rsidR="00AA5C9C" w:rsidRPr="001224C8" w14:paraId="3A5CDD8F"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8D3FD"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criptospodic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97F5C"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95DC" w14:textId="7AD8D561" w:rsidR="00AA5C9C" w:rsidRPr="00E710DC" w:rsidRDefault="00354160"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un orizont B criptospodic (Bcp) şi rocă compactă/rocă continuă (Rn) sau rocă fisurată</w:t>
            </w:r>
            <w:r w:rsidR="00784809">
              <w:rPr>
                <w:rFonts w:ascii="Times New Roman" w:eastAsia="Century Schoolbook" w:hAnsi="Times New Roman" w:cs="Times New Roman"/>
                <w:iCs/>
                <w:color w:val="000000"/>
                <w:sz w:val="24"/>
                <w:szCs w:val="24"/>
                <w:shd w:val="clear" w:color="auto" w:fill="FFFFFF"/>
                <w:lang w:val="ro-RO" w:eastAsia="ro-RO" w:bidi="ro-RO"/>
              </w:rPr>
              <w:t>,</w:t>
            </w:r>
            <w:r>
              <w:rPr>
                <w:rFonts w:ascii="Times New Roman" w:eastAsia="Century Schoolbook" w:hAnsi="Times New Roman" w:cs="Times New Roman"/>
                <w:iCs/>
                <w:color w:val="000000"/>
                <w:sz w:val="24"/>
                <w:szCs w:val="24"/>
                <w:shd w:val="clear" w:color="auto" w:fill="FFFFFF"/>
                <w:lang w:val="ro-RO" w:eastAsia="ro-RO" w:bidi="ro-RO"/>
              </w:rPr>
              <w:t xml:space="preserve"> inclusiv pietrişuri (Rp), începând în 25</w:t>
            </w:r>
            <w:r w:rsidR="00784809">
              <w:rPr>
                <w:rFonts w:ascii="Times New Roman" w:eastAsia="Century Schoolbook" w:hAnsi="Times New Roman" w:cs="Times New Roman"/>
                <w:iCs/>
                <w:color w:val="000000"/>
                <w:sz w:val="24"/>
                <w:szCs w:val="24"/>
                <w:shd w:val="clear" w:color="auto" w:fill="FFFFFF"/>
                <w:lang w:val="ro-RO" w:eastAsia="ro-RO" w:bidi="ro-RO"/>
              </w:rPr>
              <w:t xml:space="preserve"> – </w:t>
            </w:r>
            <w:r>
              <w:rPr>
                <w:rFonts w:ascii="Times New Roman" w:eastAsia="Century Schoolbook" w:hAnsi="Times New Roman" w:cs="Times New Roman"/>
                <w:iCs/>
                <w:color w:val="000000"/>
                <w:sz w:val="24"/>
                <w:szCs w:val="24"/>
                <w:shd w:val="clear" w:color="auto" w:fill="FFFFFF"/>
                <w:lang w:val="ro-RO" w:eastAsia="ro-RO" w:bidi="ro-RO"/>
              </w:rPr>
              <w:t>50 cm.</w:t>
            </w:r>
          </w:p>
        </w:tc>
      </w:tr>
      <w:tr w:rsidR="00AA5C9C" w:rsidRPr="001224C8" w14:paraId="59F4DF78"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C791D"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criptospodic</w:t>
            </w:r>
            <w:r w:rsidR="009568F1">
              <w:rPr>
                <w:rFonts w:ascii="Times New Roman" w:eastAsia="Century Schoolbook" w:hAnsi="Times New Roman" w:cs="Times New Roman"/>
                <w:iCs/>
                <w:color w:val="000000"/>
                <w:sz w:val="24"/>
                <w:szCs w:val="24"/>
                <w:shd w:val="clear" w:color="auto" w:fill="FFFFFF"/>
                <w:lang w:val="ro-RO" w:eastAsia="ro-RO" w:bidi="ro-RO"/>
              </w:rPr>
              <w:t xml:space="preserve"> hiperscheletic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0FEC"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cp.hq</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2A807" w14:textId="006D9988" w:rsidR="00AA5C9C" w:rsidRPr="00E710DC" w:rsidRDefault="00354160"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Solul prezintă un orizont B criptospodic (Bcp)</w:t>
            </w:r>
            <w:r w:rsidR="00C74882">
              <w:rPr>
                <w:rFonts w:ascii="Times New Roman" w:eastAsia="Century Schoolbook" w:hAnsi="Times New Roman" w:cs="Times New Roman"/>
                <w:iCs/>
                <w:color w:val="000000"/>
                <w:sz w:val="24"/>
                <w:szCs w:val="24"/>
                <w:shd w:val="clear" w:color="auto" w:fill="FFFFFF"/>
                <w:lang w:val="ro-RO" w:eastAsia="ro-RO" w:bidi="ro-RO"/>
              </w:rPr>
              <w:t>, orizonturile A, E 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sidR="00C74882">
              <w:rPr>
                <w:rFonts w:ascii="Times New Roman" w:eastAsia="Century Schoolbook" w:hAnsi="Times New Roman" w:cs="Times New Roman"/>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00C74882">
              <w:rPr>
                <w:rFonts w:ascii="Times New Roman" w:eastAsia="Century Schoolbook" w:hAnsi="Times New Roman" w:cs="Times New Roman"/>
                <w:iCs/>
                <w:color w:val="000000"/>
                <w:sz w:val="24"/>
                <w:szCs w:val="24"/>
                <w:shd w:val="clear" w:color="auto" w:fill="FFFFFF"/>
                <w:lang w:val="ro-RO" w:eastAsia="ro-RO" w:bidi="ro-RO"/>
              </w:rPr>
              <w:t>90%</w:t>
            </w:r>
            <w:r w:rsidR="00674CCC">
              <w:rPr>
                <w:rFonts w:ascii="Times New Roman" w:eastAsia="Century Schoolbook" w:hAnsi="Times New Roman" w:cs="Times New Roman"/>
                <w:iCs/>
                <w:color w:val="000000"/>
                <w:sz w:val="24"/>
                <w:szCs w:val="24"/>
                <w:shd w:val="clear" w:color="auto" w:fill="FFFFFF"/>
                <w:lang w:val="ro-RO" w:eastAsia="ro-RO" w:bidi="ro-RO"/>
              </w:rPr>
              <w:t>.</w:t>
            </w:r>
          </w:p>
        </w:tc>
      </w:tr>
      <w:tr w:rsidR="00AA5C9C" w:rsidRPr="001224C8" w14:paraId="236CF047"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DF103" w14:textId="77777777" w:rsidR="00AA5C9C" w:rsidRPr="00E710DC" w:rsidRDefault="00AA5C9C"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criptospodic</w:t>
            </w:r>
            <w:r w:rsidR="009568F1">
              <w:rPr>
                <w:rFonts w:ascii="Times New Roman" w:eastAsia="Century Schoolbook" w:hAnsi="Times New Roman" w:cs="Times New Roman"/>
                <w:iCs/>
                <w:color w:val="000000"/>
                <w:sz w:val="24"/>
                <w:szCs w:val="24"/>
                <w:shd w:val="clear" w:color="auto" w:fill="FFFFFF"/>
                <w:lang w:val="ro-RO" w:eastAsia="ro-RO" w:bidi="ro-RO"/>
              </w:rPr>
              <w:t xml:space="preserve"> umbric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3C193"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cp.um</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1B29" w14:textId="77777777" w:rsidR="00AA5C9C" w:rsidRPr="00E710DC" w:rsidRDefault="00C74882"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Solul prezintă un orizont B criptospodic (Bcp) şi prezintă la </w:t>
            </w:r>
            <w:r>
              <w:rPr>
                <w:rFonts w:ascii="Times New Roman" w:eastAsia="Century Schoolbook" w:hAnsi="Times New Roman" w:cs="Times New Roman"/>
                <w:iCs/>
                <w:color w:val="000000"/>
                <w:sz w:val="24"/>
                <w:szCs w:val="24"/>
                <w:shd w:val="clear" w:color="auto" w:fill="FFFFFF"/>
                <w:lang w:val="ro-RO" w:eastAsia="ro-RO" w:bidi="ro-RO"/>
              </w:rPr>
              <w:lastRenderedPageBreak/>
              <w:t>suprafaţă un orizont Au.</w:t>
            </w:r>
          </w:p>
        </w:tc>
      </w:tr>
      <w:tr w:rsidR="009568F1" w:rsidRPr="00E710DC" w14:paraId="3A369114" w14:textId="77777777" w:rsidTr="001C622D">
        <w:tc>
          <w:tcPr>
            <w:tcW w:w="71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A9B5A" w14:textId="77777777" w:rsidR="009568F1" w:rsidRPr="001C622D" w:rsidRDefault="009568F1" w:rsidP="009568F1">
            <w:pPr>
              <w:jc w:val="center"/>
              <w:rPr>
                <w:rFonts w:ascii="Times New Roman" w:eastAsia="Century Schoolbook" w:hAnsi="Times New Roman" w:cs="Times New Roman"/>
                <w:iCs/>
                <w:color w:val="000000"/>
                <w:sz w:val="24"/>
                <w:szCs w:val="24"/>
                <w:shd w:val="clear" w:color="auto" w:fill="FFFFFF"/>
                <w:lang w:val="ro-RO" w:eastAsia="ro-RO" w:bidi="ro-RO"/>
              </w:rPr>
            </w:pPr>
            <w:r w:rsidRPr="001C622D">
              <w:rPr>
                <w:rFonts w:ascii="Times New Roman" w:eastAsia="Century Schoolbook" w:hAnsi="Times New Roman" w:cs="Times New Roman"/>
                <w:iCs/>
                <w:color w:val="000000"/>
                <w:sz w:val="24"/>
                <w:szCs w:val="24"/>
                <w:shd w:val="clear" w:color="auto" w:fill="FFFFFF"/>
                <w:lang w:val="ro-RO" w:eastAsia="ro-RO" w:bidi="ro-RO"/>
              </w:rPr>
              <w:lastRenderedPageBreak/>
              <w:t>TIPUL DE SOL: PODZOL</w:t>
            </w:r>
          </w:p>
        </w:tc>
      </w:tr>
      <w:tr w:rsidR="00AA5C9C" w:rsidRPr="001224C8" w14:paraId="5FA5E6E2"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88DBF"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feriluvic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2BE49"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fe.li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AF7ED" w14:textId="0D557FEF" w:rsidR="00AA5C9C" w:rsidRPr="00E710DC" w:rsidRDefault="00C74882"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Solul prezintă orizont feriiluvial (Bs) având raportul Fe/carbon organic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Cs/>
                <w:color w:val="000000"/>
                <w:sz w:val="24"/>
                <w:szCs w:val="24"/>
                <w:shd w:val="clear" w:color="auto" w:fill="FFFFFF"/>
                <w:lang w:val="ro-RO" w:eastAsia="ro-RO" w:bidi="ro-RO"/>
              </w:rPr>
              <w:t xml:space="preserve"> 6 şi rocă compactă/rocă continuă (Rn) sau rocă fisurată</w:t>
            </w:r>
            <w:r w:rsidR="00674CCC">
              <w:rPr>
                <w:rFonts w:ascii="Times New Roman" w:eastAsia="Century Schoolbook" w:hAnsi="Times New Roman" w:cs="Times New Roman"/>
                <w:iCs/>
                <w:color w:val="000000"/>
                <w:sz w:val="24"/>
                <w:szCs w:val="24"/>
                <w:shd w:val="clear" w:color="auto" w:fill="FFFFFF"/>
                <w:lang w:val="ro-RO" w:eastAsia="ro-RO" w:bidi="ro-RO"/>
              </w:rPr>
              <w:t>,</w:t>
            </w:r>
            <w:r>
              <w:rPr>
                <w:rFonts w:ascii="Times New Roman" w:eastAsia="Century Schoolbook" w:hAnsi="Times New Roman" w:cs="Times New Roman"/>
                <w:iCs/>
                <w:color w:val="000000"/>
                <w:sz w:val="24"/>
                <w:szCs w:val="24"/>
                <w:shd w:val="clear" w:color="auto" w:fill="FFFFFF"/>
                <w:lang w:val="ro-RO" w:eastAsia="ro-RO" w:bidi="ro-RO"/>
              </w:rPr>
              <w:t xml:space="preserve"> inclusiv pietrişuri (Rp), începând în 25</w:t>
            </w:r>
            <w:r w:rsidR="00674CCC">
              <w:rPr>
                <w:rFonts w:ascii="Times New Roman" w:eastAsia="Century Schoolbook" w:hAnsi="Times New Roman" w:cs="Times New Roman"/>
                <w:iCs/>
                <w:color w:val="000000"/>
                <w:sz w:val="24"/>
                <w:szCs w:val="24"/>
                <w:shd w:val="clear" w:color="auto" w:fill="FFFFFF"/>
                <w:lang w:val="ro-RO" w:eastAsia="ro-RO" w:bidi="ro-RO"/>
              </w:rPr>
              <w:t xml:space="preserve"> – </w:t>
            </w:r>
            <w:r>
              <w:rPr>
                <w:rFonts w:ascii="Times New Roman" w:eastAsia="Century Schoolbook" w:hAnsi="Times New Roman" w:cs="Times New Roman"/>
                <w:iCs/>
                <w:color w:val="000000"/>
                <w:sz w:val="24"/>
                <w:szCs w:val="24"/>
                <w:shd w:val="clear" w:color="auto" w:fill="FFFFFF"/>
                <w:lang w:val="ro-RO" w:eastAsia="ro-RO" w:bidi="ro-RO"/>
              </w:rPr>
              <w:t>50 cm.</w:t>
            </w:r>
          </w:p>
        </w:tc>
      </w:tr>
      <w:tr w:rsidR="00AA5C9C" w:rsidRPr="001224C8" w14:paraId="13B63C95" w14:textId="77777777" w:rsidTr="001C622D">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75740"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feriluvic gelestagnic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B195B" w14:textId="77777777" w:rsidR="00AA5C9C" w:rsidRPr="00E710DC" w:rsidRDefault="009568F1" w:rsidP="001C622D">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 fe.gs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86923" w14:textId="77777777" w:rsidR="00AA5C9C" w:rsidRPr="00E710DC" w:rsidRDefault="00C74882" w:rsidP="00AA5C9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Solul prezintă orizont feriiluvial (Bs) având raportul Fe/carbon organic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Cs/>
                <w:color w:val="000000"/>
                <w:sz w:val="24"/>
                <w:szCs w:val="24"/>
                <w:shd w:val="clear" w:color="auto" w:fill="FFFFFF"/>
                <w:lang w:val="ro-RO" w:eastAsia="ro-RO" w:bidi="ro-RO"/>
              </w:rPr>
              <w:t xml:space="preserve"> 6 şi prezintă proprietăţi gelistagnice în profil.</w:t>
            </w:r>
          </w:p>
        </w:tc>
      </w:tr>
    </w:tbl>
    <w:p w14:paraId="513EE3F0" w14:textId="77777777" w:rsidR="00836FCF" w:rsidRPr="00674CCC" w:rsidRDefault="00836FCF" w:rsidP="00836FCF">
      <w:pPr>
        <w:tabs>
          <w:tab w:val="left" w:pos="778"/>
        </w:tabs>
        <w:spacing w:after="0" w:line="360" w:lineRule="auto"/>
        <w:ind w:right="40"/>
        <w:jc w:val="both"/>
        <w:rPr>
          <w:rFonts w:ascii="Times New Roman" w:eastAsia="Arial Unicode MS" w:hAnsi="Times New Roman" w:cs="Times New Roman"/>
          <w:b/>
          <w:sz w:val="24"/>
          <w:szCs w:val="24"/>
          <w:lang w:val="ro-RO" w:eastAsia="ro-RO"/>
        </w:rPr>
      </w:pPr>
    </w:p>
    <w:p w14:paraId="74BB56C9" w14:textId="3D205653" w:rsidR="00CB6203" w:rsidRDefault="00CB6203" w:rsidP="00CB6203">
      <w:pPr>
        <w:pStyle w:val="BodyText40"/>
        <w:shd w:val="clear" w:color="auto" w:fill="auto"/>
        <w:spacing w:line="360" w:lineRule="auto"/>
        <w:ind w:left="40" w:right="20" w:firstLine="720"/>
        <w:jc w:val="both"/>
        <w:rPr>
          <w:sz w:val="24"/>
          <w:szCs w:val="24"/>
          <w:lang w:eastAsia="ro-RO"/>
        </w:rPr>
      </w:pPr>
      <w:r>
        <w:rPr>
          <w:rStyle w:val="BodytextBold"/>
          <w:b w:val="0"/>
          <w:sz w:val="24"/>
          <w:szCs w:val="24"/>
          <w:lang w:eastAsia="ro-RO"/>
        </w:rPr>
        <w:t xml:space="preserve">În sistemul </w:t>
      </w:r>
      <w:r w:rsidRPr="0091745D">
        <w:rPr>
          <w:rStyle w:val="BodytextBold"/>
          <w:sz w:val="24"/>
          <w:szCs w:val="24"/>
          <w:lang w:eastAsia="ro-RO"/>
        </w:rPr>
        <w:t>WRB-SR -1998</w:t>
      </w:r>
      <w:r w:rsidRPr="0091745D">
        <w:rPr>
          <w:sz w:val="24"/>
          <w:szCs w:val="24"/>
          <w:lang w:eastAsia="ro-RO"/>
        </w:rPr>
        <w:t xml:space="preserve"> nu este folosită denumirea de spodisol. Aceste soluri sunt reprezentate prin unităţile grupe</w:t>
      </w:r>
      <w:r>
        <w:rPr>
          <w:sz w:val="24"/>
          <w:szCs w:val="24"/>
          <w:lang w:eastAsia="ro-RO"/>
        </w:rPr>
        <w:t xml:space="preserve">i de referinţă a podzolurilor </w:t>
      </w:r>
      <w:r w:rsidR="008328FD">
        <w:rPr>
          <w:sz w:val="24"/>
          <w:szCs w:val="24"/>
          <w:lang w:eastAsia="ro-RO"/>
        </w:rPr>
        <w:t>–</w:t>
      </w:r>
      <w:r>
        <w:rPr>
          <w:sz w:val="24"/>
          <w:szCs w:val="24"/>
          <w:lang w:eastAsia="ro-RO"/>
        </w:rPr>
        <w:t xml:space="preserve"> </w:t>
      </w:r>
      <w:r w:rsidRPr="0091745D">
        <w:rPr>
          <w:sz w:val="24"/>
          <w:szCs w:val="24"/>
          <w:lang w:eastAsia="ro-RO"/>
        </w:rPr>
        <w:t>PODZOLS</w:t>
      </w:r>
      <w:r w:rsidR="008328FD">
        <w:rPr>
          <w:sz w:val="24"/>
          <w:szCs w:val="24"/>
          <w:lang w:eastAsia="ro-RO"/>
        </w:rPr>
        <w:t>.</w:t>
      </w:r>
    </w:p>
    <w:p w14:paraId="51FD4CBD" w14:textId="7E6E9AAA" w:rsidR="00CB6203" w:rsidRPr="0091745D" w:rsidRDefault="00CB6203" w:rsidP="00CB6203">
      <w:pPr>
        <w:pStyle w:val="BodyText40"/>
        <w:shd w:val="clear" w:color="auto" w:fill="auto"/>
        <w:spacing w:line="360" w:lineRule="auto"/>
        <w:ind w:left="40" w:right="20" w:firstLine="720"/>
        <w:jc w:val="both"/>
        <w:rPr>
          <w:sz w:val="24"/>
          <w:szCs w:val="24"/>
        </w:rPr>
      </w:pPr>
      <w:r>
        <w:rPr>
          <w:sz w:val="24"/>
          <w:szCs w:val="24"/>
          <w:lang w:eastAsia="ro-RO"/>
        </w:rPr>
        <w:t>Sunt soluri caracterizate prin</w:t>
      </w:r>
      <w:r w:rsidRPr="0091745D">
        <w:rPr>
          <w:sz w:val="24"/>
          <w:szCs w:val="24"/>
          <w:lang w:eastAsia="ro-RO"/>
        </w:rPr>
        <w:t xml:space="preserve"> prezenţa orizontului spodic</w:t>
      </w:r>
      <w:r>
        <w:rPr>
          <w:sz w:val="24"/>
          <w:szCs w:val="24"/>
          <w:lang w:eastAsia="ro-RO"/>
        </w:rPr>
        <w:t>,</w:t>
      </w:r>
      <w:r w:rsidRPr="0091745D">
        <w:rPr>
          <w:sz w:val="24"/>
          <w:szCs w:val="24"/>
          <w:lang w:eastAsia="ro-RO"/>
        </w:rPr>
        <w:t xml:space="preserve"> în care s-au acumulat compuşi amorfi </w:t>
      </w:r>
      <w:r>
        <w:rPr>
          <w:sz w:val="24"/>
          <w:szCs w:val="24"/>
          <w:lang w:eastAsia="ro-RO"/>
        </w:rPr>
        <w:t>reprezenta</w:t>
      </w:r>
      <w:r w:rsidR="008328FD">
        <w:rPr>
          <w:sz w:val="24"/>
          <w:szCs w:val="24"/>
          <w:lang w:eastAsia="ro-RO"/>
        </w:rPr>
        <w:t>ț</w:t>
      </w:r>
      <w:r>
        <w:rPr>
          <w:sz w:val="24"/>
          <w:szCs w:val="24"/>
          <w:lang w:eastAsia="ro-RO"/>
        </w:rPr>
        <w:t>i</w:t>
      </w:r>
      <w:r w:rsidR="008328FD">
        <w:rPr>
          <w:sz w:val="24"/>
          <w:szCs w:val="24"/>
          <w:lang w:eastAsia="ro-RO"/>
        </w:rPr>
        <w:t xml:space="preserve"> de</w:t>
      </w:r>
      <w:r>
        <w:rPr>
          <w:sz w:val="24"/>
          <w:szCs w:val="24"/>
          <w:lang w:eastAsia="ro-RO"/>
        </w:rPr>
        <w:t xml:space="preserve"> </w:t>
      </w:r>
      <w:r w:rsidRPr="0091745D">
        <w:rPr>
          <w:sz w:val="24"/>
          <w:szCs w:val="24"/>
          <w:lang w:eastAsia="ro-RO"/>
        </w:rPr>
        <w:t xml:space="preserve">materie organică şi aluminiu, cu sau fără fier sau alţi cationi. Procesele de translocare </w:t>
      </w:r>
      <w:r w:rsidR="008328FD">
        <w:rPr>
          <w:sz w:val="24"/>
          <w:szCs w:val="24"/>
          <w:lang w:eastAsia="ro-RO"/>
        </w:rPr>
        <w:t>(</w:t>
      </w:r>
      <w:r w:rsidRPr="0091745D">
        <w:rPr>
          <w:sz w:val="24"/>
          <w:szCs w:val="24"/>
          <w:lang w:eastAsia="ro-RO"/>
        </w:rPr>
        <w:t>cheluviere</w:t>
      </w:r>
      <w:r w:rsidR="008328FD">
        <w:rPr>
          <w:sz w:val="24"/>
          <w:szCs w:val="24"/>
          <w:lang w:eastAsia="ro-RO"/>
        </w:rPr>
        <w:t>)</w:t>
      </w:r>
      <w:r w:rsidRPr="0091745D">
        <w:rPr>
          <w:sz w:val="24"/>
          <w:szCs w:val="24"/>
          <w:lang w:eastAsia="ro-RO"/>
        </w:rPr>
        <w:t xml:space="preserve"> şi cel de acumulare </w:t>
      </w:r>
      <w:r w:rsidR="008328FD">
        <w:rPr>
          <w:sz w:val="24"/>
          <w:szCs w:val="24"/>
          <w:lang w:eastAsia="ro-RO"/>
        </w:rPr>
        <w:t>(</w:t>
      </w:r>
      <w:r w:rsidRPr="0091745D">
        <w:rPr>
          <w:sz w:val="24"/>
          <w:szCs w:val="24"/>
          <w:lang w:eastAsia="ro-RO"/>
        </w:rPr>
        <w:t>chiluviere</w:t>
      </w:r>
      <w:r w:rsidR="008328FD">
        <w:rPr>
          <w:sz w:val="24"/>
          <w:szCs w:val="24"/>
          <w:lang w:eastAsia="ro-RO"/>
        </w:rPr>
        <w:t>)</w:t>
      </w:r>
      <w:r w:rsidRPr="0091745D">
        <w:rPr>
          <w:sz w:val="24"/>
          <w:szCs w:val="24"/>
          <w:lang w:eastAsia="ro-RO"/>
        </w:rPr>
        <w:t xml:space="preserve"> sunt în mod obişnuit puse în evidenţă de apariţia unui orizont albic</w:t>
      </w:r>
      <w:r>
        <w:rPr>
          <w:sz w:val="24"/>
          <w:szCs w:val="24"/>
          <w:lang w:eastAsia="ro-RO"/>
        </w:rPr>
        <w:t>,</w:t>
      </w:r>
      <w:r w:rsidRPr="0091745D">
        <w:rPr>
          <w:sz w:val="24"/>
          <w:szCs w:val="24"/>
          <w:lang w:eastAsia="ro-RO"/>
        </w:rPr>
        <w:t xml:space="preserve"> sub care urmează un orizont spodic. Iluvierea compuşilor organici poate fi adesea demonstrată de prezenţa peliculelor organice groase pe grăunţii de nisip din orizontul spodic.</w:t>
      </w:r>
    </w:p>
    <w:p w14:paraId="7D75C1E7" w14:textId="73F19FD5" w:rsidR="00CB6203" w:rsidRPr="0091745D" w:rsidRDefault="00CB6203" w:rsidP="00CB6203">
      <w:pPr>
        <w:pStyle w:val="BodyText40"/>
        <w:shd w:val="clear" w:color="auto" w:fill="auto"/>
        <w:spacing w:line="360" w:lineRule="auto"/>
        <w:ind w:left="40" w:right="20" w:firstLine="720"/>
        <w:jc w:val="both"/>
        <w:rPr>
          <w:sz w:val="24"/>
          <w:szCs w:val="24"/>
        </w:rPr>
      </w:pPr>
      <w:r>
        <w:rPr>
          <w:sz w:val="24"/>
          <w:szCs w:val="24"/>
          <w:lang w:eastAsia="ro-RO"/>
        </w:rPr>
        <w:t>Condiţiile de form</w:t>
      </w:r>
      <w:r w:rsidRPr="0091745D">
        <w:rPr>
          <w:sz w:val="24"/>
          <w:szCs w:val="24"/>
          <w:lang w:eastAsia="ro-RO"/>
        </w:rPr>
        <w:t xml:space="preserve">are care favorizează procesele de eluviere sunt asigurate de climate reci şi umede </w:t>
      </w:r>
      <w:r w:rsidR="001E7DFA">
        <w:rPr>
          <w:sz w:val="24"/>
          <w:szCs w:val="24"/>
          <w:lang w:eastAsia="ro-RO"/>
        </w:rPr>
        <w:t>(</w:t>
      </w:r>
      <w:r w:rsidRPr="0091745D">
        <w:rPr>
          <w:sz w:val="24"/>
          <w:szCs w:val="24"/>
          <w:lang w:eastAsia="ro-RO"/>
        </w:rPr>
        <w:t>zona climatului boreal, regiuni montane înalte</w:t>
      </w:r>
      <w:r w:rsidR="001E7DFA">
        <w:rPr>
          <w:sz w:val="24"/>
          <w:szCs w:val="24"/>
          <w:lang w:eastAsia="ro-RO"/>
        </w:rPr>
        <w:t>),</w:t>
      </w:r>
      <w:r w:rsidRPr="0091745D">
        <w:rPr>
          <w:sz w:val="24"/>
          <w:szCs w:val="24"/>
          <w:lang w:eastAsia="ro-RO"/>
        </w:rPr>
        <w:t xml:space="preserve"> care acţionează asupra materialelor parentale silicatice acide, şi de covorul vegetal alcătuit din ericacee şi/sau conifere. Astfel</w:t>
      </w:r>
      <w:r w:rsidR="001E7DFA">
        <w:rPr>
          <w:sz w:val="24"/>
          <w:szCs w:val="24"/>
          <w:lang w:eastAsia="ro-RO"/>
        </w:rPr>
        <w:t>,</w:t>
      </w:r>
      <w:r w:rsidRPr="0091745D">
        <w:rPr>
          <w:sz w:val="24"/>
          <w:szCs w:val="24"/>
          <w:lang w:eastAsia="ro-RO"/>
        </w:rPr>
        <w:t xml:space="preserve"> deşi cheluvierea afectează areale largi de soluri din zona boreală, ea nu este limitată la această zonă. Este bine cunoscut că pro</w:t>
      </w:r>
      <w:r>
        <w:rPr>
          <w:sz w:val="24"/>
          <w:szCs w:val="24"/>
          <w:lang w:eastAsia="ro-RO"/>
        </w:rPr>
        <w:t>cesul este activ în toate regiun</w:t>
      </w:r>
      <w:r w:rsidRPr="0091745D">
        <w:rPr>
          <w:sz w:val="24"/>
          <w:szCs w:val="24"/>
          <w:lang w:eastAsia="ro-RO"/>
        </w:rPr>
        <w:t>ile umede ale lumii, în special în zona temperată, dar</w:t>
      </w:r>
      <w:r w:rsidR="001E7DFA">
        <w:rPr>
          <w:sz w:val="24"/>
          <w:szCs w:val="24"/>
          <w:lang w:eastAsia="ro-RO"/>
        </w:rPr>
        <w:t>,</w:t>
      </w:r>
      <w:r w:rsidRPr="0091745D">
        <w:rPr>
          <w:sz w:val="24"/>
          <w:szCs w:val="24"/>
          <w:lang w:eastAsia="ro-RO"/>
        </w:rPr>
        <w:t xml:space="preserve"> de </w:t>
      </w:r>
      <w:r w:rsidRPr="0091745D">
        <w:rPr>
          <w:sz w:val="24"/>
          <w:szCs w:val="24"/>
          <w:lang w:eastAsia="ro-RO"/>
        </w:rPr>
        <w:lastRenderedPageBreak/>
        <w:t>asemenea</w:t>
      </w:r>
      <w:r w:rsidR="001E7DFA">
        <w:rPr>
          <w:sz w:val="24"/>
          <w:szCs w:val="24"/>
          <w:lang w:eastAsia="ro-RO"/>
        </w:rPr>
        <w:t>,</w:t>
      </w:r>
      <w:r w:rsidRPr="0091745D">
        <w:rPr>
          <w:sz w:val="24"/>
          <w:szCs w:val="24"/>
          <w:lang w:eastAsia="ro-RO"/>
        </w:rPr>
        <w:t xml:space="preserve"> şi în zona ecuatorială, unde au fost descrise numeroase exemple de </w:t>
      </w:r>
      <w:r w:rsidR="001E7DFA">
        <w:rPr>
          <w:sz w:val="24"/>
          <w:szCs w:val="24"/>
          <w:lang w:eastAsia="ro-RO"/>
        </w:rPr>
        <w:t>„</w:t>
      </w:r>
      <w:r w:rsidRPr="0091745D">
        <w:rPr>
          <w:sz w:val="24"/>
          <w:szCs w:val="24"/>
          <w:lang w:eastAsia="ro-RO"/>
        </w:rPr>
        <w:t>Podzoluri uriaşe</w:t>
      </w:r>
      <w:r w:rsidR="001E7DFA">
        <w:rPr>
          <w:sz w:val="24"/>
          <w:szCs w:val="24"/>
          <w:lang w:eastAsia="ro-RO"/>
        </w:rPr>
        <w:t>”</w:t>
      </w:r>
      <w:r w:rsidRPr="0091745D">
        <w:rPr>
          <w:sz w:val="24"/>
          <w:szCs w:val="24"/>
          <w:lang w:eastAsia="ro-RO"/>
        </w:rPr>
        <w:t xml:space="preserve"> (Giant Podzols).</w:t>
      </w:r>
    </w:p>
    <w:p w14:paraId="299CB38E" w14:textId="70E38C62" w:rsidR="00CB6203" w:rsidRPr="0091745D" w:rsidRDefault="00CB6203" w:rsidP="00CB6203">
      <w:pPr>
        <w:pStyle w:val="BodyText40"/>
        <w:shd w:val="clear" w:color="auto" w:fill="auto"/>
        <w:spacing w:line="360" w:lineRule="auto"/>
        <w:ind w:left="40" w:right="20" w:firstLine="720"/>
        <w:jc w:val="both"/>
        <w:rPr>
          <w:sz w:val="24"/>
          <w:szCs w:val="24"/>
        </w:rPr>
      </w:pPr>
      <w:r w:rsidRPr="0091745D">
        <w:rPr>
          <w:sz w:val="24"/>
          <w:szCs w:val="24"/>
          <w:lang w:eastAsia="ro-RO"/>
        </w:rPr>
        <w:t>Pe materialele parentale nisipoase grosiere şi în condiţii de drenaj bun, morfologia podzolurilor este bine exprimată şi se pot observa contraste puternice între orizonturile eluvial</w:t>
      </w:r>
      <w:r>
        <w:rPr>
          <w:sz w:val="24"/>
          <w:szCs w:val="24"/>
          <w:lang w:eastAsia="ro-RO"/>
        </w:rPr>
        <w:t>e</w:t>
      </w:r>
      <w:r w:rsidRPr="0091745D">
        <w:rPr>
          <w:sz w:val="24"/>
          <w:szCs w:val="24"/>
          <w:lang w:eastAsia="ro-RO"/>
        </w:rPr>
        <w:t xml:space="preserve"> şi iluvial</w:t>
      </w:r>
      <w:r>
        <w:rPr>
          <w:sz w:val="24"/>
          <w:szCs w:val="24"/>
          <w:lang w:eastAsia="ro-RO"/>
        </w:rPr>
        <w:t>e</w:t>
      </w:r>
      <w:r w:rsidRPr="0091745D">
        <w:rPr>
          <w:sz w:val="24"/>
          <w:szCs w:val="24"/>
          <w:lang w:eastAsia="ro-RO"/>
        </w:rPr>
        <w:t xml:space="preserve">. Pe materialele lutoase sau argiloase morfologia podzolului este mai puţin pronunţată (lipseşte orizontul albic). </w:t>
      </w:r>
      <w:r>
        <w:rPr>
          <w:sz w:val="24"/>
          <w:szCs w:val="24"/>
          <w:lang w:eastAsia="ro-RO"/>
        </w:rPr>
        <w:t>E</w:t>
      </w:r>
      <w:r w:rsidRPr="0091745D">
        <w:rPr>
          <w:sz w:val="24"/>
          <w:szCs w:val="24"/>
          <w:lang w:eastAsia="ro-RO"/>
        </w:rPr>
        <w:t>xcesul de apă</w:t>
      </w:r>
      <w:r>
        <w:rPr>
          <w:sz w:val="24"/>
          <w:szCs w:val="24"/>
          <w:lang w:eastAsia="ro-RO"/>
        </w:rPr>
        <w:t xml:space="preserve"> pluvial</w:t>
      </w:r>
      <w:r w:rsidR="00153AFE">
        <w:rPr>
          <w:sz w:val="24"/>
          <w:szCs w:val="24"/>
          <w:lang w:eastAsia="ro-RO"/>
        </w:rPr>
        <w:t>ă</w:t>
      </w:r>
      <w:r w:rsidRPr="0091745D">
        <w:rPr>
          <w:sz w:val="24"/>
          <w:szCs w:val="24"/>
          <w:lang w:eastAsia="ro-RO"/>
        </w:rPr>
        <w:t xml:space="preserve"> duce la o mai mare mobilitate a fierului şi induce schimbări în caracteristicile morfologice</w:t>
      </w:r>
      <w:r>
        <w:rPr>
          <w:sz w:val="24"/>
          <w:szCs w:val="24"/>
          <w:lang w:eastAsia="ro-RO"/>
        </w:rPr>
        <w:t xml:space="preserve"> (</w:t>
      </w:r>
      <w:r w:rsidRPr="0091745D">
        <w:rPr>
          <w:sz w:val="24"/>
          <w:szCs w:val="24"/>
          <w:lang w:eastAsia="ro-RO"/>
        </w:rPr>
        <w:t>adesea apariţia unor culori negre</w:t>
      </w:r>
      <w:r w:rsidR="00153AFE">
        <w:rPr>
          <w:sz w:val="24"/>
          <w:szCs w:val="24"/>
          <w:lang w:eastAsia="ro-RO"/>
        </w:rPr>
        <w:t>,</w:t>
      </w:r>
      <w:r w:rsidRPr="0091745D">
        <w:rPr>
          <w:sz w:val="24"/>
          <w:szCs w:val="24"/>
          <w:lang w:eastAsia="ro-RO"/>
        </w:rPr>
        <w:t xml:space="preserve"> cu prezenţa acizilor fulvici mobili</w:t>
      </w:r>
      <w:r>
        <w:rPr>
          <w:sz w:val="24"/>
          <w:szCs w:val="24"/>
          <w:lang w:eastAsia="ro-RO"/>
        </w:rPr>
        <w:t>)</w:t>
      </w:r>
      <w:r w:rsidRPr="0091745D">
        <w:rPr>
          <w:sz w:val="24"/>
          <w:szCs w:val="24"/>
          <w:lang w:eastAsia="ro-RO"/>
        </w:rPr>
        <w:t xml:space="preserve"> şi chimice</w:t>
      </w:r>
      <w:r>
        <w:rPr>
          <w:sz w:val="24"/>
          <w:szCs w:val="24"/>
          <w:lang w:eastAsia="ro-RO"/>
        </w:rPr>
        <w:t xml:space="preserve">. </w:t>
      </w:r>
      <w:r w:rsidRPr="0091745D">
        <w:rPr>
          <w:sz w:val="24"/>
          <w:szCs w:val="24"/>
          <w:lang w:eastAsia="ro-RO"/>
        </w:rPr>
        <w:t>Apariţia unui orizont placic (sau strat subţire</w:t>
      </w:r>
      <w:r w:rsidR="00153AFE">
        <w:rPr>
          <w:sz w:val="24"/>
          <w:szCs w:val="24"/>
          <w:lang w:eastAsia="ro-RO"/>
        </w:rPr>
        <w:t>,</w:t>
      </w:r>
      <w:r w:rsidRPr="0091745D">
        <w:rPr>
          <w:sz w:val="24"/>
          <w:szCs w:val="24"/>
          <w:lang w:eastAsia="ro-RO"/>
        </w:rPr>
        <w:t xml:space="preserve"> întărit</w:t>
      </w:r>
      <w:r w:rsidR="00153AFE">
        <w:rPr>
          <w:sz w:val="24"/>
          <w:szCs w:val="24"/>
          <w:lang w:eastAsia="ro-RO"/>
        </w:rPr>
        <w:t>,</w:t>
      </w:r>
      <w:r w:rsidRPr="0091745D">
        <w:rPr>
          <w:sz w:val="24"/>
          <w:szCs w:val="24"/>
          <w:lang w:eastAsia="ro-RO"/>
        </w:rPr>
        <w:t xml:space="preserve"> de fier), în sau sub orizontul spodic, poate fi explicată prin fenomene temporare de </w:t>
      </w:r>
      <w:r>
        <w:rPr>
          <w:sz w:val="24"/>
          <w:szCs w:val="24"/>
          <w:lang w:eastAsia="ro-RO"/>
        </w:rPr>
        <w:t>oxido-reducere.</w:t>
      </w:r>
      <w:r w:rsidRPr="0091745D">
        <w:rPr>
          <w:sz w:val="24"/>
          <w:szCs w:val="24"/>
          <w:lang w:eastAsia="ro-RO"/>
        </w:rPr>
        <w:t xml:space="preserve"> Acest orizont </w:t>
      </w:r>
      <w:r>
        <w:rPr>
          <w:sz w:val="24"/>
          <w:szCs w:val="24"/>
          <w:lang w:eastAsia="ro-RO"/>
        </w:rPr>
        <w:t xml:space="preserve">se prezintă ca un </w:t>
      </w:r>
      <w:r w:rsidRPr="0091745D">
        <w:rPr>
          <w:sz w:val="24"/>
          <w:szCs w:val="24"/>
          <w:lang w:eastAsia="ro-RO"/>
        </w:rPr>
        <w:t>strat negru sau negricios roşcat, cimentat</w:t>
      </w:r>
      <w:r w:rsidR="00153AFE">
        <w:rPr>
          <w:sz w:val="24"/>
          <w:szCs w:val="24"/>
          <w:lang w:eastAsia="ro-RO"/>
        </w:rPr>
        <w:t>,</w:t>
      </w:r>
      <w:r w:rsidRPr="0091745D">
        <w:rPr>
          <w:sz w:val="24"/>
          <w:szCs w:val="24"/>
          <w:lang w:eastAsia="ro-RO"/>
        </w:rPr>
        <w:t xml:space="preserve"> de fier şi mangan, sau de complexe organo-ferice. Podzolurile sunt soluri caracterizate prin </w:t>
      </w:r>
      <w:r>
        <w:rPr>
          <w:sz w:val="24"/>
          <w:szCs w:val="24"/>
          <w:lang w:eastAsia="ro-RO"/>
        </w:rPr>
        <w:t>prezenţa unui</w:t>
      </w:r>
      <w:r w:rsidRPr="0091745D">
        <w:rPr>
          <w:sz w:val="24"/>
          <w:szCs w:val="24"/>
          <w:lang w:eastAsia="ro-RO"/>
        </w:rPr>
        <w:t xml:space="preserve"> orizont spodic care începe în primii 200 cm de la suprafaţ</w:t>
      </w:r>
      <w:r w:rsidR="00153AFE">
        <w:rPr>
          <w:sz w:val="24"/>
          <w:szCs w:val="24"/>
          <w:lang w:eastAsia="ro-RO"/>
        </w:rPr>
        <w:t>ă</w:t>
      </w:r>
      <w:r w:rsidRPr="0091745D">
        <w:rPr>
          <w:sz w:val="24"/>
          <w:szCs w:val="24"/>
          <w:lang w:eastAsia="ro-RO"/>
        </w:rPr>
        <w:t xml:space="preserve"> şi care e</w:t>
      </w:r>
      <w:r>
        <w:rPr>
          <w:sz w:val="24"/>
          <w:szCs w:val="24"/>
          <w:lang w:eastAsia="ro-RO"/>
        </w:rPr>
        <w:t>ste subiacent unui orizont albic</w:t>
      </w:r>
      <w:r w:rsidRPr="0091745D">
        <w:rPr>
          <w:sz w:val="24"/>
          <w:szCs w:val="24"/>
          <w:lang w:eastAsia="ro-RO"/>
        </w:rPr>
        <w:t>, histic, umbric sau ocric sau unui orizont antropopedogenetic cu grosime mai mică de 50 cm.</w:t>
      </w:r>
    </w:p>
    <w:p w14:paraId="7BA11324" w14:textId="77777777" w:rsidR="00CB6203" w:rsidRDefault="00CB6203" w:rsidP="00CB6203">
      <w:pPr>
        <w:pStyle w:val="BodyText40"/>
        <w:shd w:val="clear" w:color="auto" w:fill="auto"/>
        <w:spacing w:line="360" w:lineRule="auto"/>
        <w:ind w:left="40" w:right="20" w:firstLine="720"/>
        <w:jc w:val="both"/>
        <w:rPr>
          <w:sz w:val="24"/>
          <w:szCs w:val="24"/>
          <w:lang w:eastAsia="ro-RO"/>
        </w:rPr>
      </w:pPr>
      <w:r w:rsidRPr="0091745D">
        <w:rPr>
          <w:rStyle w:val="BodytextBold"/>
          <w:sz w:val="24"/>
          <w:szCs w:val="24"/>
          <w:lang w:eastAsia="ro-RO"/>
        </w:rPr>
        <w:t>USDA-ST -1999:</w:t>
      </w:r>
      <w:r w:rsidRPr="0091745D">
        <w:rPr>
          <w:sz w:val="24"/>
          <w:szCs w:val="24"/>
          <w:lang w:eastAsia="ro-RO"/>
        </w:rPr>
        <w:t xml:space="preserve"> Spodisolurile sunt </w:t>
      </w:r>
      <w:r>
        <w:rPr>
          <w:sz w:val="24"/>
          <w:szCs w:val="24"/>
          <w:lang w:eastAsia="ro-RO"/>
        </w:rPr>
        <w:t>reprezentate la nivel de ordin - SPODOSOLS a căror</w:t>
      </w:r>
      <w:r w:rsidRPr="0091745D">
        <w:rPr>
          <w:sz w:val="24"/>
          <w:szCs w:val="24"/>
          <w:lang w:eastAsia="ro-RO"/>
        </w:rPr>
        <w:t xml:space="preserve"> trăsătură esenţială este prezenţa orizontului spodic.</w:t>
      </w:r>
    </w:p>
    <w:p w14:paraId="6D6853FF" w14:textId="77777777" w:rsidR="00AA5C9C" w:rsidRDefault="00AA5C9C" w:rsidP="00CB6203">
      <w:pPr>
        <w:spacing w:line="360" w:lineRule="auto"/>
        <w:ind w:firstLine="708"/>
        <w:rPr>
          <w:rFonts w:ascii="Times New Roman" w:hAnsi="Times New Roman" w:cs="Times New Roman"/>
          <w:b/>
          <w:iCs/>
          <w:sz w:val="24"/>
          <w:szCs w:val="24"/>
          <w:lang w:val="ro-RO"/>
        </w:rPr>
      </w:pPr>
    </w:p>
    <w:p w14:paraId="566B4AA8" w14:textId="77777777" w:rsidR="001C622D" w:rsidRPr="00153AFE" w:rsidRDefault="001C622D" w:rsidP="001C622D">
      <w:pPr>
        <w:pStyle w:val="Default"/>
        <w:rPr>
          <w:b/>
          <w:bCs/>
          <w:sz w:val="28"/>
          <w:szCs w:val="28"/>
          <w:lang w:val="ro-RO"/>
        </w:rPr>
      </w:pPr>
    </w:p>
    <w:p w14:paraId="6D1BF3F5" w14:textId="77777777" w:rsidR="001C622D" w:rsidRPr="00153AFE" w:rsidRDefault="001C622D" w:rsidP="001C622D">
      <w:pPr>
        <w:pStyle w:val="Default"/>
        <w:rPr>
          <w:b/>
          <w:bCs/>
          <w:sz w:val="28"/>
          <w:szCs w:val="28"/>
          <w:lang w:val="ro-RO"/>
        </w:rPr>
      </w:pPr>
    </w:p>
    <w:p w14:paraId="00BA01A0" w14:textId="77777777" w:rsidR="008C3556" w:rsidRDefault="008C3556" w:rsidP="001C622D">
      <w:pPr>
        <w:pStyle w:val="Default"/>
        <w:rPr>
          <w:b/>
          <w:bCs/>
          <w:sz w:val="28"/>
          <w:szCs w:val="28"/>
          <w:lang w:val="ro-RO"/>
        </w:rPr>
      </w:pPr>
    </w:p>
    <w:p w14:paraId="7ADD01AE" w14:textId="77777777" w:rsidR="008C3556" w:rsidRDefault="008C3556" w:rsidP="001C622D">
      <w:pPr>
        <w:pStyle w:val="Default"/>
        <w:rPr>
          <w:b/>
          <w:bCs/>
          <w:sz w:val="28"/>
          <w:szCs w:val="28"/>
          <w:lang w:val="ro-RO"/>
        </w:rPr>
      </w:pPr>
    </w:p>
    <w:p w14:paraId="0B967703" w14:textId="77777777" w:rsidR="008C3556" w:rsidRDefault="008C3556" w:rsidP="001C622D">
      <w:pPr>
        <w:pStyle w:val="Default"/>
        <w:rPr>
          <w:b/>
          <w:bCs/>
          <w:sz w:val="28"/>
          <w:szCs w:val="28"/>
          <w:lang w:val="ro-RO"/>
        </w:rPr>
      </w:pPr>
    </w:p>
    <w:p w14:paraId="2660646A" w14:textId="77777777" w:rsidR="008C3556" w:rsidRDefault="008C3556" w:rsidP="001C622D">
      <w:pPr>
        <w:pStyle w:val="Default"/>
        <w:rPr>
          <w:b/>
          <w:bCs/>
          <w:sz w:val="28"/>
          <w:szCs w:val="28"/>
          <w:lang w:val="ro-RO"/>
        </w:rPr>
      </w:pPr>
    </w:p>
    <w:p w14:paraId="5AF9046F" w14:textId="77777777" w:rsidR="008C3556" w:rsidRDefault="008C3556" w:rsidP="001C622D">
      <w:pPr>
        <w:pStyle w:val="Default"/>
        <w:rPr>
          <w:b/>
          <w:bCs/>
          <w:sz w:val="28"/>
          <w:szCs w:val="28"/>
          <w:lang w:val="ro-RO"/>
        </w:rPr>
      </w:pPr>
    </w:p>
    <w:p w14:paraId="646AF18B" w14:textId="77777777" w:rsidR="001C622D" w:rsidRPr="00153AFE" w:rsidRDefault="00A30A0F" w:rsidP="001C622D">
      <w:pPr>
        <w:pStyle w:val="Default"/>
        <w:rPr>
          <w:b/>
          <w:bCs/>
          <w:sz w:val="28"/>
          <w:szCs w:val="28"/>
          <w:lang w:val="ro-RO"/>
        </w:rPr>
      </w:pPr>
      <w:r w:rsidRPr="00153AFE">
        <w:rPr>
          <w:b/>
          <w:bCs/>
          <w:sz w:val="28"/>
          <w:szCs w:val="28"/>
          <w:lang w:val="ro-RO"/>
        </w:rPr>
        <w:lastRenderedPageBreak/>
        <w:t>3</w:t>
      </w:r>
      <w:r w:rsidR="00CB6203" w:rsidRPr="00153AFE">
        <w:rPr>
          <w:b/>
          <w:bCs/>
          <w:sz w:val="28"/>
          <w:szCs w:val="28"/>
          <w:lang w:val="ro-RO"/>
        </w:rPr>
        <w:t>.1</w:t>
      </w:r>
      <w:r w:rsidR="001C622D" w:rsidRPr="00153AFE">
        <w:rPr>
          <w:b/>
          <w:bCs/>
          <w:sz w:val="28"/>
          <w:szCs w:val="28"/>
          <w:lang w:val="ro-RO"/>
        </w:rPr>
        <w:t>. SPODISOLURILE. CARACTERIZARE GENERALĂ</w:t>
      </w:r>
    </w:p>
    <w:p w14:paraId="75C13EEE" w14:textId="77777777" w:rsidR="001C622D" w:rsidRPr="00153AFE" w:rsidRDefault="001C622D" w:rsidP="001C622D">
      <w:pPr>
        <w:pStyle w:val="Default"/>
        <w:rPr>
          <w:b/>
          <w:bCs/>
          <w:sz w:val="28"/>
          <w:szCs w:val="28"/>
          <w:lang w:val="ro-RO"/>
        </w:rPr>
      </w:pPr>
    </w:p>
    <w:p w14:paraId="11981DB6" w14:textId="77777777" w:rsidR="001C622D" w:rsidRPr="00153AFE" w:rsidRDefault="001C622D" w:rsidP="001C622D">
      <w:pPr>
        <w:pStyle w:val="Default"/>
        <w:rPr>
          <w:b/>
          <w:bCs/>
          <w:sz w:val="28"/>
          <w:szCs w:val="28"/>
          <w:lang w:val="ro-RO"/>
        </w:rPr>
      </w:pPr>
    </w:p>
    <w:p w14:paraId="13B87C4D" w14:textId="342A79E4" w:rsidR="00E77808" w:rsidRPr="001454EC" w:rsidRDefault="00DD699E" w:rsidP="00471E48">
      <w:pPr>
        <w:pStyle w:val="Default"/>
        <w:spacing w:line="360" w:lineRule="auto"/>
        <w:ind w:firstLine="720"/>
        <w:jc w:val="both"/>
        <w:rPr>
          <w:rStyle w:val="BodyTextChar4"/>
        </w:rPr>
      </w:pPr>
      <w:r w:rsidRPr="00153AFE">
        <w:rPr>
          <w:bCs/>
          <w:lang w:val="ro-RO"/>
        </w:rPr>
        <w:t>Această</w:t>
      </w:r>
      <w:r w:rsidR="008054AE">
        <w:rPr>
          <w:bCs/>
          <w:lang w:val="ro-RO"/>
        </w:rPr>
        <w:t xml:space="preserve"> </w:t>
      </w:r>
      <w:r w:rsidRPr="00153AFE">
        <w:rPr>
          <w:bCs/>
          <w:lang w:val="ro-RO"/>
        </w:rPr>
        <w:t>clasă se caracterizează mor</w:t>
      </w:r>
      <w:r w:rsidR="00153AFE">
        <w:rPr>
          <w:bCs/>
          <w:lang w:val="ro-RO"/>
        </w:rPr>
        <w:t>f</w:t>
      </w:r>
      <w:r w:rsidRPr="00153AFE">
        <w:rPr>
          <w:bCs/>
          <w:lang w:val="ro-RO"/>
        </w:rPr>
        <w:t>ologic prin: prezenţa în profilul solurilor a unui orizont spodic (Bhs sau Bs) sau a unui orizont criptospodic (Bcp). În această clasă sunt incluse tip</w:t>
      </w:r>
      <w:r w:rsidR="00153AFE">
        <w:rPr>
          <w:bCs/>
          <w:lang w:val="ro-RO"/>
        </w:rPr>
        <w:t>u</w:t>
      </w:r>
      <w:r w:rsidRPr="00153AFE">
        <w:rPr>
          <w:bCs/>
          <w:lang w:val="ro-RO"/>
        </w:rPr>
        <w:t xml:space="preserve">rile de soluri: prepodzol şi podzol. Orizontul B spodic este un orizont care se caracterizează prin acumulare de humus şi/sau </w:t>
      </w:r>
      <w:r w:rsidR="00DF43FC" w:rsidRPr="00153AFE">
        <w:rPr>
          <w:bCs/>
          <w:lang w:val="ro-RO"/>
        </w:rPr>
        <w:t>sescvioxizi de fier şi aluminiu care acoperă grăunţii de nisip, determinând</w:t>
      </w:r>
      <w:r w:rsidR="00153AFE">
        <w:rPr>
          <w:bCs/>
          <w:lang w:val="ro-RO"/>
        </w:rPr>
        <w:t>,</w:t>
      </w:r>
      <w:r w:rsidR="00DF43FC" w:rsidRPr="00153AFE">
        <w:rPr>
          <w:bCs/>
          <w:lang w:val="ro-RO"/>
        </w:rPr>
        <w:t xml:space="preserve"> în multe cazuri</w:t>
      </w:r>
      <w:r w:rsidR="00153AFE">
        <w:rPr>
          <w:bCs/>
          <w:lang w:val="ro-RO"/>
        </w:rPr>
        <w:t>,</w:t>
      </w:r>
      <w:r w:rsidR="00DF43FC" w:rsidRPr="00153AFE">
        <w:rPr>
          <w:bCs/>
          <w:lang w:val="ro-RO"/>
        </w:rPr>
        <w:t xml:space="preserve"> cimentarea orizontului. </w:t>
      </w:r>
      <w:r w:rsidR="00DF43FC" w:rsidRPr="00153AFE">
        <w:rPr>
          <w:bCs/>
        </w:rPr>
        <w:t xml:space="preserve">Prezintă culori roşcate sau în nuanţe de roşu, în 7,5YR sau spre 5YR, datorate sescvioxizilor de fier, mai închise, cu crome mai mici dacă orizontul are şi acumulare de humus. Orizontul prezintă </w:t>
      </w:r>
      <w:r w:rsidR="003F63B0" w:rsidRPr="00153AFE">
        <w:rPr>
          <w:bCs/>
        </w:rPr>
        <w:t>a</w:t>
      </w:r>
      <w:r w:rsidR="00DF43FC" w:rsidRPr="00153AFE">
        <w:rPr>
          <w:bCs/>
        </w:rPr>
        <w:t>gregate structural</w:t>
      </w:r>
      <w:r w:rsidR="003F63B0" w:rsidRPr="00153AFE">
        <w:rPr>
          <w:bCs/>
        </w:rPr>
        <w:t>e</w:t>
      </w:r>
      <w:r w:rsidR="00DF43FC" w:rsidRPr="00153AFE">
        <w:rPr>
          <w:bCs/>
        </w:rPr>
        <w:t xml:space="preserve"> slab dezvoltate sau poate fi nestructurat. Dacă orizontul B spodic este un orizont de acumulare atât a humusului</w:t>
      </w:r>
      <w:r w:rsidR="00153AFE">
        <w:rPr>
          <w:bCs/>
        </w:rPr>
        <w:t>,</w:t>
      </w:r>
      <w:r w:rsidR="00DF43FC" w:rsidRPr="00153AFE">
        <w:rPr>
          <w:bCs/>
        </w:rPr>
        <w:t xml:space="preserve"> cât şi a sescvioxizilor</w:t>
      </w:r>
      <w:r w:rsidR="00153AFE">
        <w:rPr>
          <w:bCs/>
        </w:rPr>
        <w:t>,</w:t>
      </w:r>
      <w:r w:rsidR="00DF43FC" w:rsidRPr="00153AFE">
        <w:rPr>
          <w:bCs/>
        </w:rPr>
        <w:t xml:space="preserve"> se notează cu Bhs</w:t>
      </w:r>
      <w:r w:rsidR="00153AFE">
        <w:rPr>
          <w:bCs/>
        </w:rPr>
        <w:t>,</w:t>
      </w:r>
      <w:r w:rsidR="00DF43FC" w:rsidRPr="00153AFE">
        <w:rPr>
          <w:bCs/>
        </w:rPr>
        <w:t xml:space="preserve"> purt</w:t>
      </w:r>
      <w:r w:rsidR="00153AFE">
        <w:rPr>
          <w:bCs/>
        </w:rPr>
        <w:t>â</w:t>
      </w:r>
      <w:r w:rsidR="00DF43FC" w:rsidRPr="00153AFE">
        <w:rPr>
          <w:bCs/>
        </w:rPr>
        <w:t xml:space="preserve">nd denumirea de orizont </w:t>
      </w:r>
      <w:r w:rsidR="00DF43FC" w:rsidRPr="00153AFE">
        <w:rPr>
          <w:bCs/>
          <w:i/>
        </w:rPr>
        <w:t>B humico-feriiluvial</w:t>
      </w:r>
      <w:r w:rsidR="003F63B0" w:rsidRPr="00153AFE">
        <w:rPr>
          <w:bCs/>
        </w:rPr>
        <w:t>, iar dacă conţine numai sescvioxizi se notează cu Bs</w:t>
      </w:r>
      <w:r w:rsidR="00153AFE">
        <w:rPr>
          <w:bCs/>
        </w:rPr>
        <w:t>,</w:t>
      </w:r>
      <w:r w:rsidR="003F63B0" w:rsidRPr="00153AFE">
        <w:rPr>
          <w:bCs/>
        </w:rPr>
        <w:t xml:space="preserve"> purtând denumirea de orizont </w:t>
      </w:r>
      <w:r w:rsidR="003F63B0" w:rsidRPr="00153AFE">
        <w:rPr>
          <w:bCs/>
          <w:i/>
        </w:rPr>
        <w:t>B feriiluvial.</w:t>
      </w:r>
      <w:r w:rsidR="003F63B0" w:rsidRPr="00153AFE">
        <w:rPr>
          <w:bCs/>
        </w:rPr>
        <w:t xml:space="preserve"> Etimologic</w:t>
      </w:r>
      <w:r w:rsidR="00153AFE">
        <w:rPr>
          <w:bCs/>
        </w:rPr>
        <w:t>,</w:t>
      </w:r>
      <w:r w:rsidR="003F63B0" w:rsidRPr="00153AFE">
        <w:rPr>
          <w:bCs/>
        </w:rPr>
        <w:t xml:space="preserve"> denumirea de ,,spodic”</w:t>
      </w:r>
      <w:r w:rsidR="003F63B0">
        <w:rPr>
          <w:bCs/>
          <w:lang w:val="ro-RO"/>
        </w:rPr>
        <w:t xml:space="preserve"> provine de la cuvântul grecesc ,,spodos</w:t>
      </w:r>
      <w:r w:rsidR="003F63B0" w:rsidRPr="00153AFE">
        <w:rPr>
          <w:bCs/>
        </w:rPr>
        <w:t xml:space="preserve">”, </w:t>
      </w:r>
      <w:r w:rsidR="003F63B0">
        <w:rPr>
          <w:bCs/>
          <w:lang w:val="ro-RO"/>
        </w:rPr>
        <w:t>î</w:t>
      </w:r>
      <w:r w:rsidR="003F63B0" w:rsidRPr="00153AFE">
        <w:rPr>
          <w:bCs/>
        </w:rPr>
        <w:t xml:space="preserve">n traducere </w:t>
      </w:r>
      <w:r w:rsidR="003F63B0" w:rsidRPr="004A68ED">
        <w:rPr>
          <w:bCs/>
          <w:i/>
        </w:rPr>
        <w:t>cenuşă</w:t>
      </w:r>
      <w:r w:rsidR="003F63B0" w:rsidRPr="00153AFE">
        <w:rPr>
          <w:bCs/>
        </w:rPr>
        <w:t xml:space="preserve">, atribuit orizontului datorită culorii cenuşii pe care o prezintă materialul de sol deasupra orizontului B, ca urmare a migrării humusului şi/sau sescvioxizilor. Formarea şi prezenţa în profilul solurilor a orizontului spodic </w:t>
      </w:r>
      <w:r w:rsidR="00AD10B8" w:rsidRPr="00153AFE">
        <w:rPr>
          <w:bCs/>
        </w:rPr>
        <w:t>se datorează unui ansamblu de procese fizico-chimice, desfăşurate în cursul pedogenezei în condiţii specific</w:t>
      </w:r>
      <w:r w:rsidR="00153AFE">
        <w:rPr>
          <w:bCs/>
        </w:rPr>
        <w:t>e</w:t>
      </w:r>
      <w:r w:rsidR="00AD10B8" w:rsidRPr="00153AFE">
        <w:rPr>
          <w:bCs/>
        </w:rPr>
        <w:t xml:space="preserve"> de climă, altitudine, vegetaţie, rocă sau material de solificare. Sunt soluri specific</w:t>
      </w:r>
      <w:r w:rsidR="00153AFE">
        <w:rPr>
          <w:bCs/>
        </w:rPr>
        <w:t>e</w:t>
      </w:r>
      <w:r w:rsidR="00AD10B8" w:rsidRPr="00153AFE">
        <w:rPr>
          <w:bCs/>
        </w:rPr>
        <w:t xml:space="preserve"> zonei montane, în etajul molidului, jneapănului şi de trecere spre etajul alpin. Clima este umedă şi rece: temperatur</w:t>
      </w:r>
      <w:r w:rsidR="00153AFE">
        <w:rPr>
          <w:bCs/>
        </w:rPr>
        <w:t>i</w:t>
      </w:r>
      <w:r w:rsidR="00AD10B8" w:rsidRPr="00153AFE">
        <w:rPr>
          <w:bCs/>
        </w:rPr>
        <w:t xml:space="preserve"> medii anuale de la 2</w:t>
      </w:r>
      <w:r w:rsidR="00153AFE">
        <w:rPr>
          <w:bCs/>
        </w:rPr>
        <w:t xml:space="preserve"> – </w:t>
      </w:r>
      <w:r w:rsidR="00AD10B8" w:rsidRPr="00153AFE">
        <w:rPr>
          <w:bCs/>
        </w:rPr>
        <w:t>3</w:t>
      </w:r>
      <m:oMath>
        <m:r>
          <w:rPr>
            <w:rFonts w:ascii="Cambria Math" w:hAnsi="Cambria Math"/>
          </w:rPr>
          <m:t>℃</m:t>
        </m:r>
      </m:oMath>
      <w:r w:rsidR="00AD10B8" w:rsidRPr="00153AFE">
        <w:rPr>
          <w:rFonts w:eastAsiaTheme="minorEastAsia"/>
          <w:bCs/>
        </w:rPr>
        <w:t xml:space="preserve"> la 3</w:t>
      </w:r>
      <w:r w:rsidR="00153AFE">
        <w:rPr>
          <w:rFonts w:eastAsiaTheme="minorEastAsia"/>
          <w:bCs/>
        </w:rPr>
        <w:t xml:space="preserve"> – </w:t>
      </w:r>
      <w:r w:rsidR="00AD10B8" w:rsidRPr="00153AFE">
        <w:rPr>
          <w:rFonts w:eastAsiaTheme="minorEastAsia"/>
          <w:bCs/>
        </w:rPr>
        <w:t>4</w:t>
      </w:r>
      <m:oMath>
        <m:r>
          <m:rPr>
            <m:sty m:val="p"/>
          </m:rPr>
          <w:rPr>
            <w:rFonts w:ascii="Cambria Math" w:eastAsiaTheme="minorEastAsia" w:hAnsi="Cambria Math" w:hint="eastAsia"/>
          </w:rPr>
          <m:t>℃</m:t>
        </m:r>
      </m:oMath>
      <w:r w:rsidR="00AD10B8" w:rsidRPr="00153AFE">
        <w:rPr>
          <w:rFonts w:eastAsiaTheme="minorEastAsia"/>
          <w:bCs/>
        </w:rPr>
        <w:t xml:space="preserve"> şi precipitaţii medii anuale care pot depăşi 1000 mm, regim h</w:t>
      </w:r>
      <w:r w:rsidR="00153AFE">
        <w:rPr>
          <w:rFonts w:eastAsiaTheme="minorEastAsia"/>
          <w:bCs/>
        </w:rPr>
        <w:t>i</w:t>
      </w:r>
      <w:r w:rsidR="00AD10B8" w:rsidRPr="00153AFE">
        <w:rPr>
          <w:rFonts w:eastAsiaTheme="minorEastAsia"/>
          <w:bCs/>
        </w:rPr>
        <w:t>dric repetat percolativ, indicele de ariditate De Martone</w:t>
      </w:r>
      <w:r w:rsidR="00153AFE">
        <w:rPr>
          <w:rFonts w:eastAsiaTheme="minorEastAsia"/>
          <w:bCs/>
        </w:rPr>
        <w:t>,</w:t>
      </w:r>
      <w:r w:rsidR="00AD10B8" w:rsidRPr="00153AFE">
        <w:rPr>
          <w:rFonts w:eastAsiaTheme="minorEastAsia"/>
          <w:bCs/>
        </w:rPr>
        <w:t xml:space="preserve"> de </w:t>
      </w:r>
      <w:r w:rsidR="00AD10B8" w:rsidRPr="00153AFE">
        <w:rPr>
          <w:rStyle w:val="BodyTextChar4"/>
          <w:rFonts w:eastAsiaTheme="minorEastAsia"/>
        </w:rPr>
        <w:t xml:space="preserve">50-55, putând înregistra </w:t>
      </w:r>
      <w:r w:rsidR="00AD10B8" w:rsidRPr="00153AFE">
        <w:rPr>
          <w:rStyle w:val="BodyTextChar4"/>
          <w:rFonts w:eastAsiaTheme="minorEastAsia"/>
        </w:rPr>
        <w:lastRenderedPageBreak/>
        <w:t>valori mai mari la limita superioară a arealului</w:t>
      </w:r>
      <w:r w:rsidR="006A1526" w:rsidRPr="00153AFE">
        <w:rPr>
          <w:rStyle w:val="BodyTextChar4"/>
          <w:rFonts w:eastAsiaTheme="minorEastAsia"/>
        </w:rPr>
        <w:t xml:space="preserve">. Materialele de solificare sunt reprezentate prin: </w:t>
      </w:r>
      <w:r w:rsidR="006A1526">
        <w:rPr>
          <w:rStyle w:val="BodyTextChar4"/>
          <w:lang w:val="ro-RO"/>
        </w:rPr>
        <w:t>şisturi cristaline, gresii cenomaniene sau depozite de alterare puternic debazificate ale unor roci eruptive, conglomerate, roci eruptive acide sau intermediare roci metamorfice (granite, granodiorite, micaşisturi, gnaisuri, cuarţite şisturi sricitice, şisturi verzi etc</w:t>
      </w:r>
      <w:r w:rsidR="001E1D27">
        <w:rPr>
          <w:rStyle w:val="BodyTextChar4"/>
          <w:lang w:val="ro-RO"/>
        </w:rPr>
        <w:t>.</w:t>
      </w:r>
      <w:r w:rsidR="006A1526">
        <w:rPr>
          <w:rStyle w:val="BodyTextChar4"/>
          <w:lang w:val="ro-RO"/>
        </w:rPr>
        <w:t>), conglomerate, gresii şi pietrişuri necalcaroase, nisipuri şi luturi rezultate din alterarea rocilor anterioare. În aceste condiţii</w:t>
      </w:r>
      <w:r w:rsidR="001E1D27">
        <w:rPr>
          <w:rStyle w:val="BodyTextChar4"/>
          <w:lang w:val="ro-RO"/>
        </w:rPr>
        <w:t>,</w:t>
      </w:r>
      <w:r w:rsidR="006A1526">
        <w:rPr>
          <w:rStyle w:val="BodyTextChar4"/>
          <w:lang w:val="ro-RO"/>
        </w:rPr>
        <w:t xml:space="preserve"> procesul de alterare este foarte intens, nu se mai formează minerale argiloase</w:t>
      </w:r>
      <w:r w:rsidR="001E1D27">
        <w:rPr>
          <w:rStyle w:val="BodyTextChar4"/>
          <w:lang w:val="ro-RO"/>
        </w:rPr>
        <w:t>,</w:t>
      </w:r>
      <w:r w:rsidR="006A1526">
        <w:rPr>
          <w:rStyle w:val="BodyTextChar4"/>
          <w:lang w:val="ro-RO"/>
        </w:rPr>
        <w:t xml:space="preserve"> ci silicaţii primari sunt desfăcuţi în elementele de </w:t>
      </w:r>
      <w:r w:rsidR="001E1D27">
        <w:rPr>
          <w:rStyle w:val="BodyTextChar4"/>
          <w:lang w:val="ro-RO"/>
        </w:rPr>
        <w:t>b</w:t>
      </w:r>
      <w:r w:rsidR="006A1526">
        <w:rPr>
          <w:rStyle w:val="BodyTextChar4"/>
          <w:lang w:val="ro-RO"/>
        </w:rPr>
        <w:t>ază: silice, sescvioxizi de fier şi aluminiu etc. O parte dintre sescvioxizi migr</w:t>
      </w:r>
      <w:r w:rsidR="001454EC">
        <w:rPr>
          <w:rStyle w:val="BodyTextChar4"/>
          <w:lang w:val="ro-RO"/>
        </w:rPr>
        <w:t>e</w:t>
      </w:r>
      <w:r w:rsidR="006A1526">
        <w:rPr>
          <w:rStyle w:val="BodyTextChar4"/>
          <w:lang w:val="ro-RO"/>
        </w:rPr>
        <w:t>ază</w:t>
      </w:r>
      <w:r w:rsidR="001454EC">
        <w:rPr>
          <w:rStyle w:val="BodyTextChar4"/>
          <w:lang w:val="ro-RO"/>
        </w:rPr>
        <w:t>,</w:t>
      </w:r>
      <w:r w:rsidR="006A1526">
        <w:rPr>
          <w:rStyle w:val="BodyTextChar4"/>
          <w:lang w:val="ro-RO"/>
        </w:rPr>
        <w:t xml:space="preserve"> sub influenţa apei provenită din precipitaţii, uneori împreună cu humusul, ducând la formarea orizonturilor spodice. Unele caractere spodice pot prezenta şi unele soluri din alte clase, cum este</w:t>
      </w:r>
      <w:r w:rsidR="00DA4E13">
        <w:rPr>
          <w:rStyle w:val="BodyTextChar4"/>
          <w:lang w:val="ro-RO"/>
        </w:rPr>
        <w:t xml:space="preserve"> cazul districambosolului pre</w:t>
      </w:r>
      <w:r w:rsidR="006A1526">
        <w:rPr>
          <w:rStyle w:val="BodyTextChar4"/>
          <w:lang w:val="ro-RO"/>
        </w:rPr>
        <w:t xml:space="preserve">spodic şi </w:t>
      </w:r>
      <w:r w:rsidR="00DA4E13">
        <w:rPr>
          <w:rStyle w:val="BodyTextChar4"/>
          <w:lang w:val="ro-RO"/>
        </w:rPr>
        <w:t>districambosolului umbric pre</w:t>
      </w:r>
      <w:r w:rsidR="006A1526">
        <w:rPr>
          <w:rStyle w:val="BodyTextChar4"/>
          <w:lang w:val="ro-RO"/>
        </w:rPr>
        <w:t xml:space="preserve">spodic. Caracterul spodic </w:t>
      </w:r>
      <w:r w:rsidR="00DA4E13">
        <w:rPr>
          <w:rStyle w:val="BodyTextChar4"/>
          <w:lang w:val="ro-RO"/>
        </w:rPr>
        <w:t>reclamă prezenţa unui orizont spodic, deci un orizont de acumulare a sescvioxizilor de aluminiu şi fier, sescvioxizii de fier imprimând materialului de sol culor</w:t>
      </w:r>
      <w:r w:rsidR="001454EC">
        <w:rPr>
          <w:rStyle w:val="BodyTextChar4"/>
          <w:lang w:val="ro-RO"/>
        </w:rPr>
        <w:t>i</w:t>
      </w:r>
      <w:r w:rsidR="00DA4E13">
        <w:rPr>
          <w:rStyle w:val="BodyTextChar4"/>
          <w:lang w:val="ro-RO"/>
        </w:rPr>
        <w:t xml:space="preserve"> specifice: </w:t>
      </w:r>
      <w:r w:rsidR="00DA4E13" w:rsidRPr="001454EC">
        <w:rPr>
          <w:bCs/>
          <w:lang w:val="ro-RO"/>
        </w:rPr>
        <w:t xml:space="preserve">culori roşcate sau în nuanţe de roşu, în 7,5YR sau spre 5YR. </w:t>
      </w:r>
      <w:r w:rsidR="00DA4E13" w:rsidRPr="001454EC">
        <w:rPr>
          <w:bCs/>
        </w:rPr>
        <w:t xml:space="preserve">Caracterul criptospodic se referă la caracter spodic ascuns, având semnificaţia de acumulare într-un orizont Bv a sescvioxizilor, cum este </w:t>
      </w:r>
      <w:r w:rsidR="001454EC">
        <w:rPr>
          <w:bCs/>
        </w:rPr>
        <w:t>c</w:t>
      </w:r>
      <w:r w:rsidR="00DA4E13" w:rsidRPr="001454EC">
        <w:rPr>
          <w:bCs/>
        </w:rPr>
        <w:t>azul orizontului Bpp.</w:t>
      </w:r>
    </w:p>
    <w:p w14:paraId="27855DC1" w14:textId="77777777" w:rsidR="001C622D" w:rsidRDefault="001C622D" w:rsidP="00471E48">
      <w:pPr>
        <w:spacing w:line="360" w:lineRule="auto"/>
        <w:jc w:val="both"/>
        <w:rPr>
          <w:rStyle w:val="BodyTextChar4"/>
          <w:rFonts w:ascii="Times New Roman" w:hAnsi="Times New Roman"/>
          <w:b/>
          <w:sz w:val="24"/>
          <w:szCs w:val="24"/>
          <w:lang w:val="ro-RO"/>
        </w:rPr>
      </w:pPr>
    </w:p>
    <w:p w14:paraId="426A8F67" w14:textId="77777777" w:rsidR="00311589" w:rsidRDefault="00311589" w:rsidP="00471E48">
      <w:pPr>
        <w:spacing w:line="360" w:lineRule="auto"/>
        <w:jc w:val="both"/>
        <w:rPr>
          <w:rStyle w:val="BodyTextChar4"/>
          <w:rFonts w:ascii="Times New Roman" w:hAnsi="Times New Roman"/>
          <w:b/>
          <w:sz w:val="24"/>
          <w:szCs w:val="24"/>
          <w:lang w:val="ro-RO"/>
        </w:rPr>
      </w:pPr>
    </w:p>
    <w:p w14:paraId="0D0C378A" w14:textId="77777777" w:rsidR="00CE7F79" w:rsidRDefault="00121585" w:rsidP="00121585">
      <w:pPr>
        <w:jc w:val="center"/>
        <w:rPr>
          <w:rStyle w:val="BodyTextChar4"/>
          <w:rFonts w:ascii="Times New Roman" w:hAnsi="Times New Roman"/>
          <w:b/>
          <w:sz w:val="24"/>
          <w:szCs w:val="24"/>
          <w:lang w:val="ro-RO"/>
        </w:rPr>
      </w:pPr>
      <w:r>
        <w:rPr>
          <w:rStyle w:val="BodyTextChar4"/>
          <w:rFonts w:ascii="Times New Roman" w:hAnsi="Times New Roman"/>
          <w:b/>
          <w:sz w:val="24"/>
          <w:szCs w:val="24"/>
          <w:lang w:val="ro-RO"/>
        </w:rPr>
        <w:t>PREPODZOLURILE</w:t>
      </w:r>
    </w:p>
    <w:p w14:paraId="28BB69CC" w14:textId="77777777" w:rsidR="00FD0EE5" w:rsidRDefault="009E3D04" w:rsidP="00FD0EE5">
      <w:pPr>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Diagnostic</w:t>
      </w:r>
      <w:r w:rsidR="00FD0EE5">
        <w:rPr>
          <w:rStyle w:val="BodyTextChar4"/>
          <w:rFonts w:ascii="Times New Roman" w:hAnsi="Times New Roman"/>
          <w:b/>
          <w:sz w:val="24"/>
          <w:szCs w:val="24"/>
          <w:lang w:val="ro-RO"/>
        </w:rPr>
        <w:t xml:space="preserve"> </w:t>
      </w:r>
    </w:p>
    <w:p w14:paraId="38D68795" w14:textId="77777777" w:rsidR="00B63096" w:rsidRPr="00FD0EE5" w:rsidRDefault="009E3D04" w:rsidP="00FD0EE5">
      <w:pPr>
        <w:ind w:firstLine="720"/>
        <w:jc w:val="both"/>
        <w:rPr>
          <w:rStyle w:val="BodyTextChar4"/>
          <w:rFonts w:ascii="Times New Roman" w:hAnsi="Times New Roman"/>
          <w:b/>
          <w:sz w:val="24"/>
          <w:szCs w:val="24"/>
          <w:lang w:val="ro-RO"/>
        </w:rPr>
      </w:pPr>
      <w:r w:rsidRPr="00471E48">
        <w:rPr>
          <w:rStyle w:val="BodyTextChar4"/>
          <w:rFonts w:ascii="Times New Roman" w:hAnsi="Times New Roman"/>
          <w:i/>
          <w:sz w:val="24"/>
          <w:szCs w:val="24"/>
          <w:lang w:val="ro-RO"/>
        </w:rPr>
        <w:t>Se definesc prin</w:t>
      </w:r>
      <w:r w:rsidR="00B63096" w:rsidRPr="00471E48">
        <w:rPr>
          <w:rStyle w:val="BodyTextChar4"/>
          <w:rFonts w:ascii="Times New Roman" w:hAnsi="Times New Roman"/>
          <w:i/>
          <w:sz w:val="24"/>
          <w:szCs w:val="24"/>
          <w:lang w:val="ro-RO"/>
        </w:rPr>
        <w:t>tr-un</w:t>
      </w:r>
      <w:r w:rsidRPr="00471E48">
        <w:rPr>
          <w:rStyle w:val="BodyTextChar4"/>
          <w:rFonts w:ascii="Times New Roman" w:hAnsi="Times New Roman"/>
          <w:b/>
          <w:i/>
          <w:sz w:val="24"/>
          <w:szCs w:val="24"/>
          <w:lang w:val="ro-RO"/>
        </w:rPr>
        <w:t xml:space="preserve"> </w:t>
      </w:r>
      <w:r w:rsidR="00B63096" w:rsidRPr="00471E48">
        <w:rPr>
          <w:rStyle w:val="BodyTextChar4"/>
          <w:rFonts w:ascii="Times New Roman" w:hAnsi="Times New Roman"/>
          <w:i/>
          <w:sz w:val="24"/>
          <w:szCs w:val="24"/>
          <w:lang w:val="ro-RO"/>
        </w:rPr>
        <w:t xml:space="preserve">orizont Au sau Aou sub care se formează un orizont B feriiluvial sau un orizont B criptospodic. Pot prezenta </w:t>
      </w:r>
      <w:r w:rsidR="00B63096" w:rsidRPr="00471E48">
        <w:rPr>
          <w:rStyle w:val="BodyTextChar4"/>
          <w:rFonts w:ascii="Times New Roman" w:hAnsi="Times New Roman"/>
          <w:i/>
          <w:sz w:val="24"/>
          <w:szCs w:val="24"/>
          <w:lang w:val="ro-RO"/>
        </w:rPr>
        <w:lastRenderedPageBreak/>
        <w:t>caractere şi proprietăţi: umbrice, folice, humice, litice. psamice, scheletice, hiperscheletice, silitice, criptospodice.</w:t>
      </w:r>
    </w:p>
    <w:p w14:paraId="191C3C1E" w14:textId="77777777" w:rsidR="00121585" w:rsidRDefault="00121585" w:rsidP="00471E48">
      <w:pPr>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Răspândire</w:t>
      </w:r>
    </w:p>
    <w:p w14:paraId="6B3B0E55" w14:textId="5C92DC72" w:rsidR="00121585" w:rsidRDefault="00121585" w:rsidP="00471E48">
      <w:pPr>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 xml:space="preserve">Prepodzolirile ocupă o suprafaţă de 960 mii hectare, reprezentând 4,1% din suprafaţa României. </w:t>
      </w:r>
      <w:r w:rsidR="00D13BAE">
        <w:rPr>
          <w:rStyle w:val="BodyTextChar4"/>
          <w:rFonts w:ascii="Times New Roman" w:hAnsi="Times New Roman"/>
          <w:sz w:val="24"/>
          <w:szCs w:val="24"/>
          <w:lang w:val="ro-RO"/>
        </w:rPr>
        <w:t>Ocupă suprafeţe întinse în Carpaţii Orientali</w:t>
      </w:r>
      <w:r w:rsidR="001454EC">
        <w:rPr>
          <w:rStyle w:val="BodyTextChar4"/>
          <w:rFonts w:ascii="Times New Roman" w:hAnsi="Times New Roman"/>
          <w:sz w:val="24"/>
          <w:szCs w:val="24"/>
          <w:lang w:val="ro-RO"/>
        </w:rPr>
        <w:t>,</w:t>
      </w:r>
      <w:r w:rsidR="00D13BAE">
        <w:rPr>
          <w:rStyle w:val="BodyTextChar4"/>
          <w:rFonts w:ascii="Times New Roman" w:hAnsi="Times New Roman"/>
          <w:sz w:val="24"/>
          <w:szCs w:val="24"/>
          <w:lang w:val="ro-RO"/>
        </w:rPr>
        <w:t xml:space="preserve"> până în zona de curbură</w:t>
      </w:r>
      <w:r w:rsidR="001454EC">
        <w:rPr>
          <w:rStyle w:val="BodyTextChar4"/>
          <w:rFonts w:ascii="Times New Roman" w:hAnsi="Times New Roman"/>
          <w:sz w:val="24"/>
          <w:szCs w:val="24"/>
          <w:lang w:val="ro-RO"/>
        </w:rPr>
        <w:t>,</w:t>
      </w:r>
      <w:r w:rsidR="00D13BAE">
        <w:rPr>
          <w:rStyle w:val="BodyTextChar4"/>
          <w:rFonts w:ascii="Times New Roman" w:hAnsi="Times New Roman"/>
          <w:sz w:val="24"/>
          <w:szCs w:val="24"/>
          <w:lang w:val="ro-RO"/>
        </w:rPr>
        <w:t xml:space="preserve"> şi suprafeţe mai reduse în Carpaţii Meridionali şi Munţii Apuseni. În Munţii Banatului apar sporadic.</w:t>
      </w:r>
      <w:r w:rsidR="001454EC">
        <w:rPr>
          <w:rStyle w:val="BodyTextChar4"/>
          <w:rFonts w:ascii="Times New Roman" w:hAnsi="Times New Roman"/>
          <w:sz w:val="24"/>
          <w:szCs w:val="24"/>
          <w:lang w:val="ro-RO"/>
        </w:rPr>
        <w:t xml:space="preserve"> </w:t>
      </w:r>
      <w:r w:rsidR="00D13BAE">
        <w:rPr>
          <w:rStyle w:val="BodyTextChar4"/>
          <w:rFonts w:ascii="Times New Roman" w:hAnsi="Times New Roman"/>
          <w:sz w:val="24"/>
          <w:szCs w:val="24"/>
          <w:lang w:val="ro-RO"/>
        </w:rPr>
        <w:t>În arealul de răspândire al spodisolurilor ocupă partea inferioară (a etajului ,,pedospodic</w:t>
      </w:r>
      <w:r w:rsidR="00D13BAE" w:rsidRPr="001454EC">
        <w:rPr>
          <w:rStyle w:val="BodyTextChar4"/>
          <w:rFonts w:ascii="Times New Roman" w:hAnsi="Times New Roman"/>
          <w:sz w:val="24"/>
          <w:szCs w:val="24"/>
          <w:lang w:val="ro-RO"/>
        </w:rPr>
        <w:t>”</w:t>
      </w:r>
      <w:r w:rsidR="00D13BAE">
        <w:rPr>
          <w:rStyle w:val="BodyTextChar4"/>
          <w:rFonts w:ascii="Times New Roman" w:hAnsi="Times New Roman"/>
          <w:sz w:val="24"/>
          <w:szCs w:val="24"/>
          <w:lang w:val="ro-RO"/>
        </w:rPr>
        <w:t>)</w:t>
      </w:r>
      <w:r w:rsidR="001454EC">
        <w:rPr>
          <w:rStyle w:val="BodyTextChar4"/>
          <w:rFonts w:ascii="Times New Roman" w:hAnsi="Times New Roman"/>
          <w:sz w:val="24"/>
          <w:szCs w:val="24"/>
          <w:lang w:val="ro-RO"/>
        </w:rPr>
        <w:t>,</w:t>
      </w:r>
      <w:r w:rsidR="00D13BAE">
        <w:rPr>
          <w:rStyle w:val="BodyTextChar4"/>
          <w:rFonts w:ascii="Times New Roman" w:hAnsi="Times New Roman"/>
          <w:sz w:val="24"/>
          <w:szCs w:val="24"/>
          <w:lang w:val="ro-RO"/>
        </w:rPr>
        <w:t xml:space="preserve"> putând fi întâlnit </w:t>
      </w:r>
      <w:r w:rsidR="005C7957">
        <w:rPr>
          <w:rStyle w:val="BodyTextChar4"/>
          <w:rFonts w:ascii="Times New Roman" w:hAnsi="Times New Roman"/>
          <w:sz w:val="24"/>
          <w:szCs w:val="24"/>
          <w:lang w:val="ro-RO"/>
        </w:rPr>
        <w:t>insular în zonele de răspândire a districambosolurilor, în aria de formare a districambusolurilor prespodice şi districambos</w:t>
      </w:r>
      <w:r w:rsidR="001454EC">
        <w:rPr>
          <w:rStyle w:val="BodyTextChar4"/>
          <w:rFonts w:ascii="Times New Roman" w:hAnsi="Times New Roman"/>
          <w:sz w:val="24"/>
          <w:szCs w:val="24"/>
          <w:lang w:val="ro-RO"/>
        </w:rPr>
        <w:t>o</w:t>
      </w:r>
      <w:r w:rsidR="005C7957">
        <w:rPr>
          <w:rStyle w:val="BodyTextChar4"/>
          <w:rFonts w:ascii="Times New Roman" w:hAnsi="Times New Roman"/>
          <w:sz w:val="24"/>
          <w:szCs w:val="24"/>
          <w:lang w:val="ro-RO"/>
        </w:rPr>
        <w:t>lurilor prespodice umbrice.</w:t>
      </w:r>
    </w:p>
    <w:p w14:paraId="53A1BF00" w14:textId="77777777" w:rsidR="005C7957" w:rsidRDefault="005C7957" w:rsidP="00471E48">
      <w:pPr>
        <w:ind w:firstLine="720"/>
        <w:jc w:val="both"/>
        <w:rPr>
          <w:rStyle w:val="BodyTextChar4"/>
          <w:rFonts w:ascii="Times New Roman" w:hAnsi="Times New Roman"/>
          <w:b/>
          <w:sz w:val="24"/>
          <w:szCs w:val="24"/>
          <w:lang w:val="ro-RO"/>
        </w:rPr>
      </w:pPr>
      <w:r w:rsidRPr="005C7957">
        <w:rPr>
          <w:rStyle w:val="BodyTextChar4"/>
          <w:rFonts w:ascii="Times New Roman" w:hAnsi="Times New Roman"/>
          <w:b/>
          <w:sz w:val="24"/>
          <w:szCs w:val="24"/>
          <w:lang w:val="ro-RO"/>
        </w:rPr>
        <w:t>Condiţii naturale de formare</w:t>
      </w:r>
    </w:p>
    <w:p w14:paraId="7F294108" w14:textId="25DD81C7" w:rsidR="006763AF" w:rsidRDefault="005C7957" w:rsidP="00471E48">
      <w:pPr>
        <w:ind w:firstLine="720"/>
        <w:jc w:val="both"/>
        <w:rPr>
          <w:rStyle w:val="BodyTextChar4"/>
          <w:rFonts w:ascii="Times New Roman" w:eastAsiaTheme="minorEastAsia" w:hAnsi="Times New Roman"/>
          <w:sz w:val="24"/>
          <w:szCs w:val="24"/>
        </w:rPr>
      </w:pPr>
      <w:r w:rsidRPr="005C7957">
        <w:rPr>
          <w:rStyle w:val="BodyTextChar4"/>
          <w:rFonts w:ascii="Times New Roman" w:hAnsi="Times New Roman"/>
          <w:sz w:val="24"/>
          <w:szCs w:val="24"/>
          <w:lang w:val="ro-RO"/>
        </w:rPr>
        <w:t>Sunt mai puţin răspândite</w:t>
      </w:r>
      <w:r>
        <w:rPr>
          <w:rStyle w:val="BodyTextChar4"/>
          <w:rFonts w:ascii="Times New Roman" w:hAnsi="Times New Roman"/>
          <w:sz w:val="24"/>
          <w:szCs w:val="24"/>
          <w:lang w:val="ro-RO"/>
        </w:rPr>
        <w:t xml:space="preserve"> în subetajul fagului, apar predominant sub făgete, cu o vegetaţie acidificatoare bine dezvoltată, în special ericaceae, mai ales pe roci nisipoase uşoare (în Masivul Postăvaru şi în </w:t>
      </w:r>
      <w:r w:rsidR="00883FBC">
        <w:rPr>
          <w:rStyle w:val="BodyTextChar4"/>
          <w:rFonts w:ascii="Times New Roman" w:hAnsi="Times New Roman"/>
          <w:sz w:val="24"/>
          <w:szCs w:val="24"/>
          <w:lang w:val="ro-RO"/>
        </w:rPr>
        <w:t>partea nordică a ţării</w:t>
      </w:r>
      <w:r>
        <w:rPr>
          <w:rStyle w:val="BodyTextChar4"/>
          <w:rFonts w:ascii="Times New Roman" w:hAnsi="Times New Roman"/>
          <w:sz w:val="24"/>
          <w:szCs w:val="24"/>
          <w:lang w:val="ro-RO"/>
        </w:rPr>
        <w:t>)</w:t>
      </w:r>
      <w:r w:rsidR="00883FBC">
        <w:rPr>
          <w:rStyle w:val="BodyTextChar4"/>
          <w:rFonts w:ascii="Times New Roman" w:hAnsi="Times New Roman"/>
          <w:sz w:val="24"/>
          <w:szCs w:val="24"/>
          <w:lang w:val="ro-RO"/>
        </w:rPr>
        <w:t>, pe roci eruptive şi metamorfice. În subetajul molidului ocupă suprafeţe mai mari şi continue, apar pe versanţii cu şisturi cristaline, gresii cenomaniene sau depozite de alterare puternic debazificate ale unor roci eruptive (andezitele din Munţii Gutâi)</w:t>
      </w:r>
      <w:r w:rsidR="0073479F">
        <w:rPr>
          <w:rStyle w:val="BodyTextChar4"/>
          <w:rFonts w:ascii="Times New Roman" w:hAnsi="Times New Roman"/>
          <w:sz w:val="24"/>
          <w:szCs w:val="24"/>
          <w:lang w:val="ro-RO"/>
        </w:rPr>
        <w:t>, conglomerate, roci eruptive acide</w:t>
      </w:r>
      <w:r w:rsidR="004553E8">
        <w:rPr>
          <w:rStyle w:val="BodyTextChar4"/>
          <w:rFonts w:ascii="Times New Roman" w:hAnsi="Times New Roman"/>
          <w:sz w:val="24"/>
          <w:szCs w:val="24"/>
          <w:lang w:val="ro-RO"/>
        </w:rPr>
        <w:t xml:space="preserve"> sau</w:t>
      </w:r>
      <w:r w:rsidR="006A1526">
        <w:rPr>
          <w:rStyle w:val="BodyTextChar4"/>
          <w:rFonts w:ascii="Times New Roman" w:hAnsi="Times New Roman"/>
          <w:sz w:val="24"/>
          <w:szCs w:val="24"/>
          <w:lang w:val="ro-RO"/>
        </w:rPr>
        <w:t xml:space="preserve"> intermediare</w:t>
      </w:r>
      <w:r w:rsidR="00A625FB">
        <w:rPr>
          <w:rStyle w:val="BodyTextChar4"/>
          <w:rFonts w:ascii="Times New Roman" w:hAnsi="Times New Roman"/>
          <w:sz w:val="24"/>
          <w:szCs w:val="24"/>
          <w:lang w:val="ro-RO"/>
        </w:rPr>
        <w:t>,</w:t>
      </w:r>
      <w:r w:rsidR="006A1526">
        <w:rPr>
          <w:rStyle w:val="BodyTextChar4"/>
          <w:rFonts w:ascii="Times New Roman" w:hAnsi="Times New Roman"/>
          <w:sz w:val="24"/>
          <w:szCs w:val="24"/>
          <w:lang w:val="ro-RO"/>
        </w:rPr>
        <w:t xml:space="preserve"> roci metamorfice </w:t>
      </w:r>
      <w:r w:rsidR="004553E8">
        <w:rPr>
          <w:rStyle w:val="BodyTextChar4"/>
          <w:rFonts w:ascii="Times New Roman" w:hAnsi="Times New Roman"/>
          <w:sz w:val="24"/>
          <w:szCs w:val="24"/>
          <w:lang w:val="ro-RO"/>
        </w:rPr>
        <w:t>(granite, granodiorite, micaşisturi, gnaisuri, cuarţite şisturi sricitice, şisturi verzi etc</w:t>
      </w:r>
      <w:r w:rsidR="00A625FB">
        <w:rPr>
          <w:rStyle w:val="BodyTextChar4"/>
          <w:rFonts w:ascii="Times New Roman" w:hAnsi="Times New Roman"/>
          <w:sz w:val="24"/>
          <w:szCs w:val="24"/>
          <w:lang w:val="ro-RO"/>
        </w:rPr>
        <w:t>.</w:t>
      </w:r>
      <w:r w:rsidR="004553E8">
        <w:rPr>
          <w:rStyle w:val="BodyTextChar4"/>
          <w:rFonts w:ascii="Times New Roman" w:hAnsi="Times New Roman"/>
          <w:sz w:val="24"/>
          <w:szCs w:val="24"/>
          <w:lang w:val="ro-RO"/>
        </w:rPr>
        <w:t>), conglomerate, gresii şi pietrişuri necalcaroase, nisipuri şi luturi rezultate din alterarea rocilor anterioare</w:t>
      </w:r>
      <w:r w:rsidR="00536A52">
        <w:rPr>
          <w:rStyle w:val="BodyTextChar4"/>
          <w:rFonts w:ascii="Times New Roman" w:hAnsi="Times New Roman"/>
          <w:sz w:val="24"/>
          <w:szCs w:val="24"/>
          <w:lang w:val="ro-RO"/>
        </w:rPr>
        <w:t xml:space="preserve">. </w:t>
      </w:r>
      <w:r w:rsidR="00883FBC">
        <w:rPr>
          <w:rStyle w:val="BodyTextChar4"/>
          <w:rFonts w:ascii="Times New Roman" w:hAnsi="Times New Roman"/>
          <w:sz w:val="24"/>
          <w:szCs w:val="24"/>
          <w:lang w:val="ro-RO"/>
        </w:rPr>
        <w:t>Formele de relief mai puţin accidentate</w:t>
      </w:r>
      <w:r w:rsidR="00FD57D2">
        <w:rPr>
          <w:rStyle w:val="BodyTextChar4"/>
          <w:rFonts w:ascii="Times New Roman" w:hAnsi="Times New Roman"/>
          <w:sz w:val="24"/>
          <w:szCs w:val="24"/>
          <w:lang w:val="ro-RO"/>
        </w:rPr>
        <w:t>,</w:t>
      </w:r>
      <w:r w:rsidR="00883FBC">
        <w:rPr>
          <w:rStyle w:val="BodyTextChar4"/>
          <w:rFonts w:ascii="Times New Roman" w:hAnsi="Times New Roman"/>
          <w:sz w:val="24"/>
          <w:szCs w:val="24"/>
          <w:lang w:val="ro-RO"/>
        </w:rPr>
        <w:t xml:space="preserve"> cum sunt versanţii slab înclinaţi şi platformele, favorizează intensificarea proceselor de podzolire</w:t>
      </w:r>
      <w:r w:rsidR="00883FBC" w:rsidRPr="00A625FB">
        <w:rPr>
          <w:rStyle w:val="BodyTextChar4"/>
          <w:rFonts w:ascii="Times New Roman" w:hAnsi="Times New Roman"/>
          <w:sz w:val="24"/>
          <w:szCs w:val="24"/>
          <w:lang w:val="ro-RO"/>
        </w:rPr>
        <w:t>;</w:t>
      </w:r>
      <w:r w:rsidR="00883FBC">
        <w:rPr>
          <w:rStyle w:val="BodyTextChar4"/>
          <w:rFonts w:ascii="Times New Roman" w:hAnsi="Times New Roman"/>
          <w:sz w:val="24"/>
          <w:szCs w:val="24"/>
          <w:lang w:val="ro-RO"/>
        </w:rPr>
        <w:t xml:space="preserve"> în schimb</w:t>
      </w:r>
      <w:r w:rsidR="00FD57D2">
        <w:rPr>
          <w:rStyle w:val="BodyTextChar4"/>
          <w:rFonts w:ascii="Times New Roman" w:hAnsi="Times New Roman"/>
          <w:sz w:val="24"/>
          <w:szCs w:val="24"/>
          <w:lang w:val="ro-RO"/>
        </w:rPr>
        <w:t>,</w:t>
      </w:r>
      <w:r w:rsidR="00883FBC">
        <w:rPr>
          <w:rStyle w:val="BodyTextChar4"/>
          <w:rFonts w:ascii="Times New Roman" w:hAnsi="Times New Roman"/>
          <w:sz w:val="24"/>
          <w:szCs w:val="24"/>
          <w:lang w:val="ro-RO"/>
        </w:rPr>
        <w:t xml:space="preserve"> pe versanţii puternic înclinaţi şi pe roci mai puţin acide se formează districambosolurile prespodice şi prespodice umbrice.</w:t>
      </w:r>
      <w:r w:rsidR="009A0488">
        <w:rPr>
          <w:rStyle w:val="BodyTextChar4"/>
          <w:rFonts w:ascii="Times New Roman" w:hAnsi="Times New Roman"/>
          <w:sz w:val="24"/>
          <w:szCs w:val="24"/>
          <w:lang w:val="ro-RO"/>
        </w:rPr>
        <w:t xml:space="preserve"> Clima este umedă şi rece în cea mai mare parte a anului, specific provinciei climatice Dfek</w:t>
      </w:r>
      <w:r w:rsidR="009A0488" w:rsidRPr="00FD57D2">
        <w:rPr>
          <w:rStyle w:val="BodyTextChar4"/>
          <w:rFonts w:ascii="Times New Roman" w:hAnsi="Times New Roman"/>
          <w:sz w:val="24"/>
          <w:szCs w:val="24"/>
          <w:vertAlign w:val="superscript"/>
        </w:rPr>
        <w:t>’</w:t>
      </w:r>
      <w:r w:rsidR="009A0488" w:rsidRPr="00FD57D2">
        <w:rPr>
          <w:rStyle w:val="BodyTextChar4"/>
          <w:rFonts w:ascii="Times New Roman" w:hAnsi="Times New Roman"/>
          <w:sz w:val="24"/>
          <w:szCs w:val="24"/>
        </w:rPr>
        <w:t xml:space="preserve"> şi Dfk</w:t>
      </w:r>
      <w:r w:rsidR="009A0488" w:rsidRPr="00FD57D2">
        <w:rPr>
          <w:rStyle w:val="BodyTextChar4"/>
          <w:rFonts w:ascii="Times New Roman" w:hAnsi="Times New Roman"/>
          <w:sz w:val="24"/>
          <w:szCs w:val="24"/>
          <w:vertAlign w:val="superscript"/>
        </w:rPr>
        <w:t>’</w:t>
      </w:r>
      <w:r w:rsidR="009A0488" w:rsidRPr="00FD57D2">
        <w:rPr>
          <w:rStyle w:val="BodyTextChar4"/>
          <w:rFonts w:ascii="Times New Roman" w:hAnsi="Times New Roman"/>
          <w:sz w:val="24"/>
          <w:szCs w:val="24"/>
        </w:rPr>
        <w:t xml:space="preserve">. Temperatura medie anuală area valori cuprinse </w:t>
      </w:r>
      <w:r w:rsidR="006C5EEF" w:rsidRPr="00FD57D2">
        <w:rPr>
          <w:rStyle w:val="BodyTextChar4"/>
          <w:rFonts w:ascii="Times New Roman" w:hAnsi="Times New Roman"/>
          <w:sz w:val="24"/>
          <w:szCs w:val="24"/>
        </w:rPr>
        <w:t>între 2</w:t>
      </w:r>
      <w:r w:rsidR="00FD57D2">
        <w:rPr>
          <w:rStyle w:val="BodyTextChar4"/>
          <w:rFonts w:ascii="Times New Roman" w:hAnsi="Times New Roman"/>
          <w:sz w:val="24"/>
          <w:szCs w:val="24"/>
        </w:rPr>
        <w:t xml:space="preserve"> – </w:t>
      </w:r>
      <w:r w:rsidR="006C5EEF" w:rsidRPr="00FD57D2">
        <w:rPr>
          <w:rStyle w:val="BodyTextChar4"/>
          <w:rFonts w:ascii="Times New Roman" w:hAnsi="Times New Roman"/>
          <w:sz w:val="24"/>
          <w:szCs w:val="24"/>
        </w:rPr>
        <w:t>3</w:t>
      </w:r>
      <m:oMath>
        <m:r>
          <w:rPr>
            <w:rStyle w:val="BodyTextChar4"/>
            <w:rFonts w:ascii="Cambria Math" w:hAnsi="Cambria Math"/>
            <w:sz w:val="24"/>
            <w:szCs w:val="24"/>
          </w:rPr>
          <m:t>℃</m:t>
        </m:r>
      </m:oMath>
      <w:r w:rsidR="006C5EEF" w:rsidRPr="00FD57D2">
        <w:rPr>
          <w:rStyle w:val="BodyTextChar4"/>
          <w:rFonts w:ascii="Times New Roman" w:eastAsiaTheme="minorEastAsia" w:hAnsi="Times New Roman"/>
          <w:sz w:val="24"/>
          <w:szCs w:val="24"/>
        </w:rPr>
        <w:t xml:space="preserve"> şi 4</w:t>
      </w:r>
      <w:r w:rsidR="00FD57D2">
        <w:rPr>
          <w:rStyle w:val="BodyTextChar4"/>
          <w:rFonts w:ascii="Times New Roman" w:eastAsiaTheme="minorEastAsia" w:hAnsi="Times New Roman"/>
          <w:sz w:val="24"/>
          <w:szCs w:val="24"/>
        </w:rPr>
        <w:t xml:space="preserve"> – </w:t>
      </w:r>
      <w:r w:rsidR="006C5EEF" w:rsidRPr="00FD57D2">
        <w:rPr>
          <w:rStyle w:val="BodyTextChar4"/>
          <w:rFonts w:ascii="Times New Roman" w:eastAsiaTheme="minorEastAsia" w:hAnsi="Times New Roman"/>
          <w:sz w:val="24"/>
          <w:szCs w:val="24"/>
        </w:rPr>
        <w:t>5</w:t>
      </w:r>
      <m:oMath>
        <m:r>
          <m:rPr>
            <m:sty m:val="p"/>
          </m:rPr>
          <w:rPr>
            <w:rStyle w:val="BodyTextChar4"/>
            <w:rFonts w:ascii="Cambria Math" w:eastAsiaTheme="minorEastAsia" w:hAnsi="Cambria Math" w:hint="eastAsia"/>
            <w:sz w:val="24"/>
            <w:szCs w:val="24"/>
          </w:rPr>
          <m:t>℃</m:t>
        </m:r>
      </m:oMath>
      <w:r w:rsidR="006C5EEF" w:rsidRPr="00FD57D2">
        <w:rPr>
          <w:rStyle w:val="BodyTextChar4"/>
          <w:rFonts w:ascii="Times New Roman" w:eastAsiaTheme="minorEastAsia" w:hAnsi="Times New Roman"/>
          <w:sz w:val="24"/>
          <w:szCs w:val="24"/>
        </w:rPr>
        <w:t>, indicele de ariditate (de Martone) fiind de 50-55, putând înregistra valori mai mari la limita superioară a arealului.</w:t>
      </w:r>
      <w:r w:rsidR="006763AF" w:rsidRPr="00FD57D2">
        <w:rPr>
          <w:rStyle w:val="BodyTextChar4"/>
          <w:rFonts w:ascii="Times New Roman" w:eastAsiaTheme="minorEastAsia" w:hAnsi="Times New Roman"/>
          <w:sz w:val="24"/>
          <w:szCs w:val="24"/>
        </w:rPr>
        <w:t xml:space="preserve"> </w:t>
      </w:r>
      <w:r w:rsidR="0073479F">
        <w:rPr>
          <w:rStyle w:val="BodyTextChar4"/>
          <w:rFonts w:ascii="Times New Roman" w:eastAsiaTheme="minorEastAsia" w:hAnsi="Times New Roman"/>
          <w:sz w:val="24"/>
          <w:szCs w:val="24"/>
        </w:rPr>
        <w:t>Precipitaţiile medii anuale pot depăşi 1000 mm, r</w:t>
      </w:r>
      <w:r w:rsidR="006763AF">
        <w:rPr>
          <w:rStyle w:val="BodyTextChar4"/>
          <w:rFonts w:ascii="Times New Roman" w:eastAsiaTheme="minorEastAsia" w:hAnsi="Times New Roman"/>
          <w:sz w:val="24"/>
          <w:szCs w:val="24"/>
        </w:rPr>
        <w:t xml:space="preserve">egimul hidric este repetat percolativ. Vegetaţia sub care apar aceste soluri o formează pădurile de molid de altitudine cu </w:t>
      </w:r>
      <w:r w:rsidR="006763AF">
        <w:rPr>
          <w:rStyle w:val="BodyTextChar4"/>
          <w:rFonts w:ascii="Times New Roman" w:eastAsiaTheme="minorEastAsia" w:hAnsi="Times New Roman"/>
          <w:sz w:val="24"/>
          <w:szCs w:val="24"/>
        </w:rPr>
        <w:lastRenderedPageBreak/>
        <w:t>ericaceae: Vaccinium myrtillus, Vaccinium vitis idaea, Bruchenthalia spiculliflora şi muşchi. În pajiştile montane apare Luzula sylvatica şi Nardus stricta. În zona alpină inferioară aceste soluri se dezvoltă în molidişurile rărite</w:t>
      </w:r>
      <w:r w:rsidR="0073479F">
        <w:rPr>
          <w:rStyle w:val="BodyTextChar4"/>
          <w:rFonts w:ascii="Times New Roman" w:eastAsiaTheme="minorEastAsia" w:hAnsi="Times New Roman"/>
          <w:sz w:val="24"/>
          <w:szCs w:val="24"/>
        </w:rPr>
        <w:t>, întrerupte de vegetaţia ierboasă, sub asociaţiile Pinus montana cu ericaceae şi muşchi şi sub juniperete.</w:t>
      </w:r>
    </w:p>
    <w:p w14:paraId="6CB0CE88" w14:textId="1EB76A8B" w:rsidR="006C5EEF" w:rsidRDefault="006C5EEF" w:rsidP="004A68ED">
      <w:pPr>
        <w:ind w:firstLine="720"/>
        <w:jc w:val="both"/>
        <w:rPr>
          <w:rStyle w:val="BodyTextChar4"/>
          <w:rFonts w:ascii="Times New Roman" w:hAnsi="Times New Roman"/>
          <w:sz w:val="24"/>
          <w:szCs w:val="24"/>
          <w:lang w:val="ro-RO"/>
        </w:rPr>
      </w:pPr>
      <w:r>
        <w:rPr>
          <w:rStyle w:val="BodyTextChar4"/>
          <w:rFonts w:ascii="Times New Roman" w:eastAsiaTheme="minorEastAsia" w:hAnsi="Times New Roman"/>
          <w:sz w:val="24"/>
          <w:szCs w:val="24"/>
        </w:rPr>
        <w:t xml:space="preserve"> </w:t>
      </w:r>
      <w:r w:rsidR="009A0488">
        <w:rPr>
          <w:rStyle w:val="BodyTextChar4"/>
          <w:rFonts w:ascii="Times New Roman" w:hAnsi="Times New Roman"/>
          <w:sz w:val="24"/>
          <w:szCs w:val="24"/>
          <w:lang w:val="ro-RO"/>
        </w:rPr>
        <w:t xml:space="preserve">Microclima umedă şi rece a versanţilor văilor adânci şi înguste permite dezvoltarea acestor soluri şi la altitudini mai coborâte. </w:t>
      </w:r>
      <w:r w:rsidR="006763AF">
        <w:rPr>
          <w:rStyle w:val="BodyTextChar4"/>
          <w:rFonts w:ascii="Times New Roman" w:hAnsi="Times New Roman"/>
          <w:sz w:val="24"/>
          <w:szCs w:val="24"/>
          <w:lang w:val="ro-RO"/>
        </w:rPr>
        <w:t xml:space="preserve">Vegetaţia sub care se dezvoltă aceste soluri </w:t>
      </w:r>
      <w:r w:rsidR="002B161F">
        <w:rPr>
          <w:rStyle w:val="BodyTextChar4"/>
          <w:rFonts w:ascii="Times New Roman" w:hAnsi="Times New Roman"/>
          <w:sz w:val="24"/>
          <w:szCs w:val="24"/>
          <w:lang w:val="ro-RO"/>
        </w:rPr>
        <w:t>are un caracter acidofil.</w:t>
      </w:r>
    </w:p>
    <w:p w14:paraId="55F036B5" w14:textId="0D0EFBD1" w:rsidR="005C7957" w:rsidRDefault="009A0488" w:rsidP="004A68ED">
      <w:pPr>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Frecvent</w:t>
      </w:r>
      <w:r w:rsidR="00A85DEB">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în regiunea montană, pe suprafeţe relativ mici</w:t>
      </w:r>
      <w:r w:rsidR="00A85DEB">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apar toate solurile seriei podzolirii de destrucţie, aspect determinat şi de microclimatul legat de acesta.</w:t>
      </w:r>
    </w:p>
    <w:p w14:paraId="7B6FAEF8" w14:textId="77777777" w:rsidR="0073479F" w:rsidRDefault="0073479F" w:rsidP="00471E48">
      <w:pPr>
        <w:spacing w:after="0" w:line="360" w:lineRule="auto"/>
        <w:ind w:firstLine="720"/>
        <w:jc w:val="both"/>
        <w:rPr>
          <w:rStyle w:val="BodytextBold"/>
          <w:rFonts w:eastAsiaTheme="minorEastAsia"/>
          <w:sz w:val="24"/>
          <w:szCs w:val="24"/>
          <w:lang w:val="ro-RO"/>
        </w:rPr>
      </w:pPr>
      <w:r>
        <w:rPr>
          <w:rStyle w:val="BodytextBold"/>
          <w:rFonts w:eastAsiaTheme="minorEastAsia"/>
          <w:sz w:val="24"/>
          <w:szCs w:val="24"/>
          <w:lang w:val="ro-RO"/>
        </w:rPr>
        <w:t>Procese pedogenetice</w:t>
      </w:r>
    </w:p>
    <w:p w14:paraId="06984B8B" w14:textId="12DF43C4" w:rsidR="00015368" w:rsidRDefault="00015368" w:rsidP="00471E48">
      <w:pPr>
        <w:spacing w:after="0" w:line="360" w:lineRule="auto"/>
        <w:ind w:firstLine="720"/>
        <w:jc w:val="both"/>
        <w:rPr>
          <w:rStyle w:val="BodytextBold"/>
          <w:rFonts w:eastAsiaTheme="minorEastAsia"/>
          <w:b w:val="0"/>
          <w:sz w:val="24"/>
          <w:szCs w:val="24"/>
          <w:lang w:val="ro-RO"/>
        </w:rPr>
      </w:pPr>
      <w:r w:rsidRPr="00015368">
        <w:rPr>
          <w:rStyle w:val="BodytextBold"/>
          <w:rFonts w:eastAsiaTheme="minorEastAsia"/>
          <w:b w:val="0"/>
          <w:sz w:val="24"/>
          <w:szCs w:val="24"/>
          <w:lang w:val="ro-RO"/>
        </w:rPr>
        <w:t>În condiţiile unui climat umed şi rece</w:t>
      </w:r>
      <w:r>
        <w:rPr>
          <w:rStyle w:val="BodytextBold"/>
          <w:rFonts w:eastAsiaTheme="minorEastAsia"/>
          <w:b w:val="0"/>
          <w:sz w:val="24"/>
          <w:szCs w:val="24"/>
          <w:lang w:val="ro-RO"/>
        </w:rPr>
        <w:t xml:space="preserve"> şi a vegetaţiei acidofile (materie vegetală săracă în substanţe proteice</w:t>
      </w:r>
      <w:r w:rsidR="008434F3">
        <w:rPr>
          <w:rStyle w:val="BodytextBold"/>
          <w:rFonts w:eastAsiaTheme="minorEastAsia"/>
          <w:b w:val="0"/>
          <w:sz w:val="24"/>
          <w:szCs w:val="24"/>
          <w:lang w:val="ro-RO"/>
        </w:rPr>
        <w:t>,</w:t>
      </w:r>
      <w:r>
        <w:rPr>
          <w:rStyle w:val="BodytextBold"/>
          <w:rFonts w:eastAsiaTheme="minorEastAsia"/>
          <w:b w:val="0"/>
          <w:sz w:val="24"/>
          <w:szCs w:val="24"/>
          <w:lang w:val="ro-RO"/>
        </w:rPr>
        <w:t xml:space="preserve"> având un conţinut ridicat de lignină şi taninuri), prin descompunerea materiei organice rezultă produşi intermeriari de descompunere şi humus acid</w:t>
      </w:r>
      <w:r w:rsidR="008434F3">
        <w:rPr>
          <w:rStyle w:val="BodytextBold"/>
          <w:rFonts w:eastAsiaTheme="minorEastAsia"/>
          <w:b w:val="0"/>
          <w:sz w:val="24"/>
          <w:szCs w:val="24"/>
          <w:lang w:val="ro-RO"/>
        </w:rPr>
        <w:t>,</w:t>
      </w:r>
      <w:r>
        <w:rPr>
          <w:rStyle w:val="BodytextBold"/>
          <w:rFonts w:eastAsiaTheme="minorEastAsia"/>
          <w:b w:val="0"/>
          <w:sz w:val="24"/>
          <w:szCs w:val="24"/>
          <w:lang w:val="ro-RO"/>
        </w:rPr>
        <w:t xml:space="preserve"> în componenţa căruia predomină acizii fulvici. Procesele de bioacumulare au avut ca rezultat formarea la suprafaţa profilului a unui orizont A umbric</w:t>
      </w:r>
      <w:r w:rsidR="005145E4">
        <w:rPr>
          <w:rStyle w:val="BodytextBold"/>
          <w:rFonts w:eastAsiaTheme="minorEastAsia"/>
          <w:b w:val="0"/>
          <w:sz w:val="24"/>
          <w:szCs w:val="24"/>
          <w:lang w:val="ro-RO"/>
        </w:rPr>
        <w:t xml:space="preserve"> (sau Aou, atunci când prezintă toate caracterele orizontului Au</w:t>
      </w:r>
      <w:r w:rsidR="008434F3">
        <w:rPr>
          <w:rStyle w:val="BodytextBold"/>
          <w:rFonts w:eastAsiaTheme="minorEastAsia"/>
          <w:b w:val="0"/>
          <w:sz w:val="24"/>
          <w:szCs w:val="24"/>
          <w:lang w:val="ro-RO"/>
        </w:rPr>
        <w:t>,</w:t>
      </w:r>
      <w:r w:rsidR="005145E4">
        <w:rPr>
          <w:rStyle w:val="BodytextBold"/>
          <w:rFonts w:eastAsiaTheme="minorEastAsia"/>
          <w:b w:val="0"/>
          <w:sz w:val="24"/>
          <w:szCs w:val="24"/>
          <w:lang w:val="ro-RO"/>
        </w:rPr>
        <w:t xml:space="preserve"> cu excepţia grosimii)</w:t>
      </w:r>
      <w:r w:rsidR="008434F3">
        <w:rPr>
          <w:rStyle w:val="BodytextBold"/>
          <w:rFonts w:eastAsiaTheme="minorEastAsia"/>
          <w:b w:val="0"/>
          <w:sz w:val="24"/>
          <w:szCs w:val="24"/>
          <w:lang w:val="ro-RO"/>
        </w:rPr>
        <w:t>,</w:t>
      </w:r>
      <w:r>
        <w:rPr>
          <w:rStyle w:val="BodytextBold"/>
          <w:rFonts w:eastAsiaTheme="minorEastAsia"/>
          <w:b w:val="0"/>
          <w:sz w:val="24"/>
          <w:szCs w:val="24"/>
          <w:lang w:val="ro-RO"/>
        </w:rPr>
        <w:t xml:space="preserve"> care prezintă supraiacent </w:t>
      </w:r>
      <w:r w:rsidR="00BC5F98">
        <w:rPr>
          <w:rStyle w:val="BodytextBold"/>
          <w:rFonts w:eastAsiaTheme="minorEastAsia"/>
          <w:b w:val="0"/>
          <w:sz w:val="24"/>
          <w:szCs w:val="24"/>
          <w:lang w:val="ro-RO"/>
        </w:rPr>
        <w:t>un orizont organic de grosimi diferite, alcătuit din resturi vegetale aflate în diferite stadii de transformare şi humificare.</w:t>
      </w:r>
    </w:p>
    <w:p w14:paraId="1B96D942" w14:textId="3E7AF32E" w:rsidR="00BC5F98" w:rsidRPr="00BC5F98" w:rsidRDefault="00BC5F98" w:rsidP="0073479F">
      <w:pPr>
        <w:spacing w:after="0" w:line="360" w:lineRule="auto"/>
        <w:jc w:val="both"/>
        <w:rPr>
          <w:rStyle w:val="BodytextBold"/>
          <w:rFonts w:eastAsiaTheme="minorEastAsia"/>
          <w:b w:val="0"/>
          <w:sz w:val="24"/>
          <w:szCs w:val="24"/>
          <w:lang w:val="ro-RO"/>
        </w:rPr>
      </w:pPr>
      <w:r>
        <w:rPr>
          <w:rStyle w:val="BodytextBold"/>
          <w:rFonts w:eastAsiaTheme="minorEastAsia"/>
          <w:b w:val="0"/>
          <w:sz w:val="24"/>
          <w:szCs w:val="24"/>
          <w:lang w:val="ro-RO"/>
        </w:rPr>
        <w:tab/>
        <w:t>Sub influenţa acizilor fulvici</w:t>
      </w:r>
      <w:r w:rsidR="00A4035E">
        <w:rPr>
          <w:rStyle w:val="BodytextBold"/>
          <w:rFonts w:eastAsiaTheme="minorEastAsia"/>
          <w:b w:val="0"/>
          <w:sz w:val="24"/>
          <w:szCs w:val="24"/>
          <w:lang w:val="ro-RO"/>
        </w:rPr>
        <w:t>,</w:t>
      </w:r>
      <w:r>
        <w:rPr>
          <w:rStyle w:val="BodytextBold"/>
          <w:rFonts w:eastAsiaTheme="minorEastAsia"/>
          <w:b w:val="0"/>
          <w:sz w:val="24"/>
          <w:szCs w:val="24"/>
          <w:lang w:val="ro-RO"/>
        </w:rPr>
        <w:t xml:space="preserve"> abundenţi în humusul acid din molidişuri şi făgete cu floră acidificatoare, alterarea silicaţilor decurge din ce în ce mai intens</w:t>
      </w:r>
      <w:r w:rsidR="005145E4">
        <w:rPr>
          <w:rStyle w:val="BodytextBold"/>
          <w:rFonts w:eastAsiaTheme="minorEastAsia"/>
          <w:b w:val="0"/>
          <w:sz w:val="24"/>
          <w:szCs w:val="24"/>
          <w:lang w:val="ro-RO"/>
        </w:rPr>
        <w:t>, nu se mai formează argilă, ci sunt predominant desfăcuţi în componentele lor de bază: silice, oxizi şi hidroxizi de aluminiu şi fier</w:t>
      </w:r>
      <w:r w:rsidRPr="001D3A5B">
        <w:rPr>
          <w:rStyle w:val="BodytextBold"/>
          <w:rFonts w:eastAsiaTheme="minorEastAsia"/>
          <w:b w:val="0"/>
          <w:sz w:val="24"/>
          <w:szCs w:val="24"/>
          <w:lang w:val="ro-RO"/>
        </w:rPr>
        <w:t>;</w:t>
      </w:r>
      <w:r>
        <w:rPr>
          <w:rStyle w:val="BodytextBold"/>
          <w:rFonts w:eastAsiaTheme="minorEastAsia"/>
          <w:b w:val="0"/>
          <w:sz w:val="24"/>
          <w:szCs w:val="24"/>
          <w:lang w:val="ro-RO"/>
        </w:rPr>
        <w:t xml:space="preserve"> cantitatea de hidroxizi de fier scade, ca urmare a sc</w:t>
      </w:r>
      <w:r w:rsidR="00A2435D">
        <w:rPr>
          <w:rStyle w:val="BodytextBold"/>
          <w:rFonts w:eastAsiaTheme="minorEastAsia"/>
          <w:b w:val="0"/>
          <w:sz w:val="24"/>
          <w:szCs w:val="24"/>
          <w:lang w:val="ro-RO"/>
        </w:rPr>
        <w:t>ă</w:t>
      </w:r>
      <w:r>
        <w:rPr>
          <w:rStyle w:val="BodytextBold"/>
          <w:rFonts w:eastAsiaTheme="minorEastAsia"/>
          <w:b w:val="0"/>
          <w:sz w:val="24"/>
          <w:szCs w:val="24"/>
          <w:lang w:val="ro-RO"/>
        </w:rPr>
        <w:t>derii rezervei de silicaţi</w:t>
      </w:r>
      <w:r w:rsidR="005145E4">
        <w:rPr>
          <w:rStyle w:val="BodytextBold"/>
          <w:rFonts w:eastAsiaTheme="minorEastAsia"/>
          <w:b w:val="0"/>
          <w:sz w:val="24"/>
          <w:szCs w:val="24"/>
          <w:lang w:val="ro-RO"/>
        </w:rPr>
        <w:t xml:space="preserve"> primari. Totodată are</w:t>
      </w:r>
      <w:r>
        <w:rPr>
          <w:rStyle w:val="BodytextBold"/>
          <w:rFonts w:eastAsiaTheme="minorEastAsia"/>
          <w:b w:val="0"/>
          <w:sz w:val="24"/>
          <w:szCs w:val="24"/>
          <w:lang w:val="ro-RO"/>
        </w:rPr>
        <w:t xml:space="preserve"> loc formarea de complexe </w:t>
      </w:r>
      <w:r>
        <w:rPr>
          <w:rStyle w:val="BodytextBold"/>
          <w:rFonts w:eastAsiaTheme="minorEastAsia"/>
          <w:b w:val="0"/>
          <w:sz w:val="24"/>
          <w:szCs w:val="24"/>
          <w:lang w:val="ro-RO"/>
        </w:rPr>
        <w:lastRenderedPageBreak/>
        <w:t xml:space="preserve">humico-minerale relativ sărace în sescvioxizi, solubile în apă şi cu mobilitate ridicată. În mediul acid şi în condiţiile regimului hidric transpercolativ, complexele humico-minerale cu caracter amoteric migrează în adâncime până în domeniul în care </w:t>
      </w:r>
      <w:r w:rsidR="0040577C">
        <w:rPr>
          <w:rStyle w:val="BodytextBold"/>
          <w:rFonts w:eastAsiaTheme="minorEastAsia"/>
          <w:b w:val="0"/>
          <w:sz w:val="24"/>
          <w:szCs w:val="24"/>
          <w:lang w:val="ro-RO"/>
        </w:rPr>
        <w:t>realizează punctul izoelectric şi se depun. Astfel</w:t>
      </w:r>
      <w:r w:rsidR="00A4035E">
        <w:rPr>
          <w:rStyle w:val="BodytextBold"/>
          <w:rFonts w:eastAsiaTheme="minorEastAsia"/>
          <w:b w:val="0"/>
          <w:sz w:val="24"/>
          <w:szCs w:val="24"/>
          <w:lang w:val="ro-RO"/>
        </w:rPr>
        <w:t>,</w:t>
      </w:r>
      <w:r w:rsidR="0040577C">
        <w:rPr>
          <w:rStyle w:val="BodytextBold"/>
          <w:rFonts w:eastAsiaTheme="minorEastAsia"/>
          <w:b w:val="0"/>
          <w:sz w:val="24"/>
          <w:szCs w:val="24"/>
          <w:lang w:val="ro-RO"/>
        </w:rPr>
        <w:t xml:space="preserve"> </w:t>
      </w:r>
      <w:r w:rsidR="00A4035E">
        <w:rPr>
          <w:rStyle w:val="BodytextBold"/>
          <w:rFonts w:eastAsiaTheme="minorEastAsia"/>
          <w:b w:val="0"/>
          <w:sz w:val="24"/>
          <w:szCs w:val="24"/>
          <w:lang w:val="ro-RO"/>
        </w:rPr>
        <w:t xml:space="preserve">în </w:t>
      </w:r>
      <w:r w:rsidR="0040577C">
        <w:rPr>
          <w:rStyle w:val="BodytextBold"/>
          <w:rFonts w:eastAsiaTheme="minorEastAsia"/>
          <w:b w:val="0"/>
          <w:sz w:val="24"/>
          <w:szCs w:val="24"/>
          <w:lang w:val="ro-RO"/>
        </w:rPr>
        <w:t xml:space="preserve">orizontul A din care au migrat parţial sescvioxizii apar semnele podzolirii, grăunciori de cuarţ curaţi, fără pelicule de hidroxizi de fier, iar orizontul B, la rîndul său, capătă caractere de orizont iluvial podzolic, culoare brună-ruginie mai închisă în partea </w:t>
      </w:r>
      <w:r w:rsidR="00E06234">
        <w:rPr>
          <w:rStyle w:val="BodytextBold"/>
          <w:rFonts w:eastAsiaTheme="minorEastAsia"/>
          <w:b w:val="0"/>
          <w:sz w:val="24"/>
          <w:szCs w:val="24"/>
          <w:lang w:val="ro-RO"/>
        </w:rPr>
        <w:t>superioară</w:t>
      </w:r>
      <w:r w:rsidR="001A716F">
        <w:rPr>
          <w:rStyle w:val="BodytextBold"/>
          <w:rFonts w:eastAsiaTheme="minorEastAsia"/>
          <w:b w:val="0"/>
          <w:sz w:val="24"/>
          <w:szCs w:val="24"/>
          <w:lang w:val="ro-RO"/>
        </w:rPr>
        <w:t xml:space="preserve"> (caracter morfologic dat de acumularea fierului liber)</w:t>
      </w:r>
      <w:r w:rsidR="00E06234">
        <w:rPr>
          <w:rStyle w:val="BodytextBold"/>
          <w:rFonts w:eastAsiaTheme="minorEastAsia"/>
          <w:b w:val="0"/>
          <w:sz w:val="24"/>
          <w:szCs w:val="24"/>
          <w:lang w:val="ro-RO"/>
        </w:rPr>
        <w:t>, trec</w:t>
      </w:r>
      <w:r w:rsidR="0030247C">
        <w:rPr>
          <w:rStyle w:val="BodytextBold"/>
          <w:rFonts w:eastAsiaTheme="minorEastAsia"/>
          <w:b w:val="0"/>
          <w:sz w:val="24"/>
          <w:szCs w:val="24"/>
          <w:lang w:val="ro-RO"/>
        </w:rPr>
        <w:t>â</w:t>
      </w:r>
      <w:r w:rsidR="00E06234">
        <w:rPr>
          <w:rStyle w:val="BodytextBold"/>
          <w:rFonts w:eastAsiaTheme="minorEastAsia"/>
          <w:b w:val="0"/>
          <w:sz w:val="24"/>
          <w:szCs w:val="24"/>
          <w:lang w:val="ro-RO"/>
        </w:rPr>
        <w:t>nd spre gălbui în adâncime. În unele cazuri</w:t>
      </w:r>
      <w:r w:rsidR="0030247C">
        <w:rPr>
          <w:rStyle w:val="BodytextBold"/>
          <w:rFonts w:eastAsiaTheme="minorEastAsia"/>
          <w:b w:val="0"/>
          <w:sz w:val="24"/>
          <w:szCs w:val="24"/>
          <w:lang w:val="ro-RO"/>
        </w:rPr>
        <w:t>,</w:t>
      </w:r>
      <w:r w:rsidR="00E06234">
        <w:rPr>
          <w:rStyle w:val="BodytextBold"/>
          <w:rFonts w:eastAsiaTheme="minorEastAsia"/>
          <w:b w:val="0"/>
          <w:sz w:val="24"/>
          <w:szCs w:val="24"/>
          <w:lang w:val="ro-RO"/>
        </w:rPr>
        <w:t xml:space="preserve"> aceste aspecte morfologice, mai ales nuanţa ruginie a orizontului B</w:t>
      </w:r>
      <w:r w:rsidR="0030247C">
        <w:rPr>
          <w:rStyle w:val="BodytextBold"/>
          <w:rFonts w:eastAsiaTheme="minorEastAsia"/>
          <w:b w:val="0"/>
          <w:sz w:val="24"/>
          <w:szCs w:val="24"/>
          <w:lang w:val="ro-RO"/>
        </w:rPr>
        <w:t>,</w:t>
      </w:r>
      <w:r w:rsidR="00E06234">
        <w:rPr>
          <w:rStyle w:val="BodytextBold"/>
          <w:rFonts w:eastAsiaTheme="minorEastAsia"/>
          <w:b w:val="0"/>
          <w:sz w:val="24"/>
          <w:szCs w:val="24"/>
          <w:lang w:val="ro-RO"/>
        </w:rPr>
        <w:t xml:space="preserve"> sunt slab exprimate, dinamica podzolirii</w:t>
      </w:r>
      <w:r w:rsidR="008054AE">
        <w:rPr>
          <w:rStyle w:val="BodytextBold"/>
          <w:rFonts w:eastAsiaTheme="minorEastAsia"/>
          <w:b w:val="0"/>
          <w:sz w:val="24"/>
          <w:szCs w:val="24"/>
          <w:lang w:val="ro-RO"/>
        </w:rPr>
        <w:t xml:space="preserve"> </w:t>
      </w:r>
      <w:r w:rsidR="00E06234">
        <w:rPr>
          <w:rStyle w:val="BodytextBold"/>
          <w:rFonts w:eastAsiaTheme="minorEastAsia"/>
          <w:b w:val="0"/>
          <w:sz w:val="24"/>
          <w:szCs w:val="24"/>
          <w:lang w:val="ro-RO"/>
        </w:rPr>
        <w:t>fiind pusă în evidenţă de analizele chimice care arată un conţinut mai mare în sescvioxizi liberi în orizontul B faţă de orizontul A (este cazul prepodzolurilor din zonele inferioare ale arealului de răspândire).</w:t>
      </w:r>
    </w:p>
    <w:p w14:paraId="05197094" w14:textId="77777777" w:rsidR="00623CDB" w:rsidRPr="0030247C" w:rsidRDefault="00623CDB" w:rsidP="00471E48">
      <w:pPr>
        <w:spacing w:after="0" w:line="360" w:lineRule="auto"/>
        <w:ind w:firstLine="720"/>
        <w:jc w:val="both"/>
        <w:rPr>
          <w:rFonts w:ascii="Times New Roman" w:hAnsi="Times New Roman" w:cs="Times New Roman"/>
          <w:b/>
          <w:bCs/>
          <w:sz w:val="24"/>
          <w:szCs w:val="24"/>
        </w:rPr>
      </w:pPr>
      <w:r w:rsidRPr="0030247C">
        <w:rPr>
          <w:rFonts w:ascii="Times New Roman" w:hAnsi="Times New Roman" w:cs="Times New Roman"/>
          <w:b/>
          <w:bCs/>
          <w:sz w:val="24"/>
          <w:szCs w:val="24"/>
        </w:rPr>
        <w:t>Alcătuirea profilului</w:t>
      </w:r>
      <w:r w:rsidR="00471E48" w:rsidRPr="0030247C">
        <w:rPr>
          <w:rFonts w:ascii="Times New Roman" w:hAnsi="Times New Roman" w:cs="Times New Roman"/>
          <w:b/>
          <w:bCs/>
          <w:sz w:val="24"/>
          <w:szCs w:val="24"/>
        </w:rPr>
        <w:t>:</w:t>
      </w:r>
    </w:p>
    <w:p w14:paraId="3C0088B3" w14:textId="0E793FA3" w:rsidR="00A2435D" w:rsidRPr="0030247C" w:rsidRDefault="00A2435D" w:rsidP="00471E48">
      <w:pPr>
        <w:spacing w:after="0" w:line="360" w:lineRule="auto"/>
        <w:ind w:firstLine="720"/>
        <w:jc w:val="both"/>
        <w:rPr>
          <w:rFonts w:ascii="Times New Roman" w:hAnsi="Times New Roman" w:cs="Times New Roman"/>
          <w:bCs/>
          <w:sz w:val="24"/>
          <w:szCs w:val="24"/>
        </w:rPr>
      </w:pPr>
      <w:r w:rsidRPr="0030247C">
        <w:rPr>
          <w:rFonts w:ascii="Times New Roman" w:hAnsi="Times New Roman" w:cs="Times New Roman"/>
          <w:bCs/>
          <w:sz w:val="24"/>
          <w:szCs w:val="24"/>
        </w:rPr>
        <w:t>La suprafaţă</w:t>
      </w:r>
      <w:r w:rsidR="00941A9F">
        <w:rPr>
          <w:rFonts w:ascii="Times New Roman" w:hAnsi="Times New Roman" w:cs="Times New Roman"/>
          <w:bCs/>
          <w:sz w:val="24"/>
          <w:szCs w:val="24"/>
        </w:rPr>
        <w:t>,</w:t>
      </w:r>
      <w:r w:rsidRPr="0030247C">
        <w:rPr>
          <w:rFonts w:ascii="Times New Roman" w:hAnsi="Times New Roman" w:cs="Times New Roman"/>
          <w:bCs/>
          <w:sz w:val="24"/>
          <w:szCs w:val="24"/>
        </w:rPr>
        <w:t xml:space="preserve"> solul prezintă o litieră aciculară întreruptă de muşchi.</w:t>
      </w:r>
    </w:p>
    <w:p w14:paraId="7B8917EF" w14:textId="0DCFFE6F" w:rsidR="00A2435D" w:rsidRPr="003E1178" w:rsidRDefault="00A2435D" w:rsidP="00471E48">
      <w:pPr>
        <w:spacing w:after="0" w:line="360" w:lineRule="auto"/>
        <w:ind w:firstLine="720"/>
        <w:jc w:val="both"/>
        <w:rPr>
          <w:rFonts w:ascii="Times New Roman" w:hAnsi="Times New Roman" w:cs="Times New Roman"/>
          <w:b/>
          <w:bCs/>
          <w:sz w:val="24"/>
          <w:szCs w:val="24"/>
          <w:lang w:val="ro-RO"/>
        </w:rPr>
      </w:pPr>
      <w:r w:rsidRPr="0030247C">
        <w:rPr>
          <w:rStyle w:val="BodyTextChar4"/>
          <w:rFonts w:ascii="Times New Roman" w:hAnsi="Times New Roman"/>
          <w:b/>
          <w:i/>
          <w:sz w:val="24"/>
          <w:szCs w:val="24"/>
        </w:rPr>
        <w:t xml:space="preserve">Orizontul O </w:t>
      </w:r>
      <m:oMath>
        <m:r>
          <m:rPr>
            <m:sty m:val="bi"/>
          </m:rPr>
          <w:rPr>
            <w:rStyle w:val="BodyTextChar4"/>
            <w:rFonts w:ascii="Cambria Math" w:hAnsi="Cambria Math"/>
            <w:sz w:val="24"/>
            <w:szCs w:val="24"/>
          </w:rPr>
          <m:t xml:space="preserve">→ </m:t>
        </m:r>
      </m:oMath>
      <w:r w:rsidRPr="0030247C">
        <w:rPr>
          <w:rStyle w:val="BodyTextChar4"/>
          <w:rFonts w:ascii="Times New Roman" w:eastAsiaTheme="minorEastAsia" w:hAnsi="Times New Roman"/>
          <w:sz w:val="24"/>
          <w:szCs w:val="24"/>
        </w:rPr>
        <w:t>3</w:t>
      </w:r>
      <w:r w:rsidR="00941A9F">
        <w:rPr>
          <w:rStyle w:val="BodyTextChar4"/>
          <w:rFonts w:ascii="Times New Roman" w:eastAsiaTheme="minorEastAsia" w:hAnsi="Times New Roman"/>
          <w:sz w:val="24"/>
          <w:szCs w:val="24"/>
        </w:rPr>
        <w:t xml:space="preserve"> – </w:t>
      </w:r>
      <w:r w:rsidR="00AD6F52" w:rsidRPr="0030247C">
        <w:rPr>
          <w:rStyle w:val="BodyTextChar4"/>
          <w:rFonts w:ascii="Times New Roman" w:eastAsiaTheme="minorEastAsia" w:hAnsi="Times New Roman"/>
          <w:sz w:val="24"/>
          <w:szCs w:val="24"/>
        </w:rPr>
        <w:t>5</w:t>
      </w:r>
      <w:r w:rsidRPr="0030247C">
        <w:rPr>
          <w:rStyle w:val="BodyTextChar4"/>
          <w:rFonts w:ascii="Times New Roman" w:eastAsiaTheme="minorEastAsia" w:hAnsi="Times New Roman"/>
          <w:sz w:val="24"/>
          <w:szCs w:val="24"/>
        </w:rPr>
        <w:t xml:space="preserve"> cm grosime, humus brut brun închis-cenuşiu sau negricios, se prezintă sub forma unei pături aciculare pâsloase</w:t>
      </w:r>
      <w:r w:rsidR="001A172D">
        <w:rPr>
          <w:rStyle w:val="BodyTextChar4"/>
          <w:rFonts w:ascii="Times New Roman" w:eastAsiaTheme="minorEastAsia" w:hAnsi="Times New Roman"/>
          <w:sz w:val="24"/>
          <w:szCs w:val="24"/>
        </w:rPr>
        <w:t>,</w:t>
      </w:r>
      <w:r w:rsidR="003E1178" w:rsidRPr="0030247C">
        <w:rPr>
          <w:rStyle w:val="BodyTextChar4"/>
          <w:rFonts w:ascii="Times New Roman" w:eastAsiaTheme="minorEastAsia" w:hAnsi="Times New Roman"/>
          <w:sz w:val="24"/>
          <w:szCs w:val="24"/>
        </w:rPr>
        <w:t xml:space="preserve"> într</w:t>
      </w:r>
      <w:r w:rsidR="00AD6F52" w:rsidRPr="0030247C">
        <w:rPr>
          <w:rStyle w:val="BodyTextChar4"/>
          <w:rFonts w:ascii="Times New Roman" w:eastAsiaTheme="minorEastAsia" w:hAnsi="Times New Roman"/>
          <w:sz w:val="24"/>
          <w:szCs w:val="24"/>
        </w:rPr>
        <w:t>eruptă din loc în loc de muşchi, urmată de un strat de moder sau humus brut.</w:t>
      </w:r>
    </w:p>
    <w:p w14:paraId="55683504" w14:textId="7F60B02D" w:rsidR="00A2435D" w:rsidRPr="001A172D" w:rsidRDefault="003E1178" w:rsidP="00471E48">
      <w:pPr>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Orizontul Au</w:t>
      </w:r>
      <w:r>
        <w:rPr>
          <w:rStyle w:val="BodyTextChar4"/>
          <w:rFonts w:ascii="Times New Roman" w:eastAsiaTheme="minorEastAsia" w:hAnsi="Times New Roman"/>
          <w:b/>
          <w:i/>
          <w:sz w:val="24"/>
          <w:szCs w:val="24"/>
          <w:vertAlign w:val="subscript"/>
          <w:lang w:val="ro-RO"/>
        </w:rPr>
        <w:t>1</w:t>
      </w:r>
      <w:r>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sidR="00AD6F52">
        <w:rPr>
          <w:rStyle w:val="BodyTextChar4"/>
          <w:rFonts w:ascii="Times New Roman" w:eastAsiaTheme="minorEastAsia" w:hAnsi="Times New Roman"/>
          <w:sz w:val="24"/>
          <w:szCs w:val="24"/>
          <w:lang w:val="ro-RO"/>
        </w:rPr>
        <w:t xml:space="preserve"> 5</w:t>
      </w:r>
      <w:r w:rsidR="00916949">
        <w:rPr>
          <w:rStyle w:val="BodyTextChar4"/>
          <w:rFonts w:ascii="Times New Roman" w:eastAsiaTheme="minorEastAsia" w:hAnsi="Times New Roman"/>
          <w:sz w:val="24"/>
          <w:szCs w:val="24"/>
          <w:lang w:val="ro-RO"/>
        </w:rPr>
        <w:t xml:space="preserve"> – </w:t>
      </w:r>
      <w:r w:rsidR="00AD6F52">
        <w:rPr>
          <w:rStyle w:val="BodyTextChar4"/>
          <w:rFonts w:ascii="Times New Roman" w:eastAsiaTheme="minorEastAsia" w:hAnsi="Times New Roman"/>
          <w:sz w:val="24"/>
          <w:szCs w:val="24"/>
          <w:lang w:val="ro-RO"/>
        </w:rPr>
        <w:t>15</w:t>
      </w:r>
      <w:r w:rsidR="00DB293A">
        <w:rPr>
          <w:rStyle w:val="BodyTextChar4"/>
          <w:rFonts w:ascii="Times New Roman" w:eastAsiaTheme="minorEastAsia" w:hAnsi="Times New Roman"/>
          <w:sz w:val="24"/>
          <w:szCs w:val="24"/>
          <w:lang w:val="ro-RO"/>
        </w:rPr>
        <w:t xml:space="preserve"> </w:t>
      </w:r>
      <w:r>
        <w:rPr>
          <w:rStyle w:val="BodyTextChar4"/>
          <w:rFonts w:ascii="Times New Roman" w:eastAsiaTheme="minorEastAsia" w:hAnsi="Times New Roman"/>
          <w:sz w:val="24"/>
          <w:szCs w:val="24"/>
          <w:lang w:val="ro-RO"/>
        </w:rPr>
        <w:t>cm grosime</w:t>
      </w:r>
      <w:r w:rsidR="00E42398">
        <w:rPr>
          <w:rStyle w:val="BodyTextChar4"/>
          <w:rFonts w:ascii="Times New Roman" w:eastAsiaTheme="minorEastAsia" w:hAnsi="Times New Roman"/>
          <w:sz w:val="24"/>
          <w:szCs w:val="24"/>
          <w:lang w:val="ro-RO"/>
        </w:rPr>
        <w:t>, brun-închis, brun-cenuşiu sau brun-</w:t>
      </w:r>
      <w:r>
        <w:rPr>
          <w:rStyle w:val="BodyTextChar4"/>
          <w:rFonts w:ascii="Times New Roman" w:eastAsiaTheme="minorEastAsia" w:hAnsi="Times New Roman"/>
          <w:sz w:val="24"/>
          <w:szCs w:val="24"/>
          <w:lang w:val="ro-RO"/>
        </w:rPr>
        <w:t>negricios (7,5YR 3/2, 10YR 2-3/2), fără structură, uneori prezintă culoare brun-închis cu pete cenuşii sau brune-cenuşii vizibile,</w:t>
      </w:r>
      <w:r w:rsidR="00E42398">
        <w:rPr>
          <w:rStyle w:val="BodyTextChar4"/>
          <w:rFonts w:ascii="Times New Roman" w:eastAsiaTheme="minorEastAsia" w:hAnsi="Times New Roman"/>
          <w:sz w:val="24"/>
          <w:szCs w:val="24"/>
          <w:lang w:val="ro-RO"/>
        </w:rPr>
        <w:t xml:space="preserve"> particule reziduale de cuarţ,</w:t>
      </w:r>
      <w:r>
        <w:rPr>
          <w:rStyle w:val="BodyTextChar4"/>
          <w:rFonts w:ascii="Times New Roman" w:eastAsiaTheme="minorEastAsia" w:hAnsi="Times New Roman"/>
          <w:sz w:val="24"/>
          <w:szCs w:val="24"/>
          <w:lang w:val="ro-RO"/>
        </w:rPr>
        <w:t xml:space="preserve"> trecere clară</w:t>
      </w:r>
      <w:r w:rsidRPr="001A172D">
        <w:rPr>
          <w:rStyle w:val="BodyTextChar4"/>
          <w:rFonts w:ascii="Times New Roman" w:eastAsiaTheme="minorEastAsia" w:hAnsi="Times New Roman"/>
          <w:sz w:val="24"/>
          <w:szCs w:val="24"/>
          <w:lang w:val="ro-RO"/>
        </w:rPr>
        <w:t>;</w:t>
      </w:r>
      <w:r w:rsidR="006E4CBF" w:rsidRPr="001A172D">
        <w:rPr>
          <w:rStyle w:val="BodyTextChar4"/>
          <w:rFonts w:ascii="Times New Roman" w:eastAsiaTheme="minorEastAsia" w:hAnsi="Times New Roman"/>
          <w:sz w:val="24"/>
          <w:szCs w:val="24"/>
          <w:lang w:val="ro-RO"/>
        </w:rPr>
        <w:t xml:space="preserve"> structură grăunţoasă slab definită</w:t>
      </w:r>
      <w:r w:rsidR="008907C7">
        <w:rPr>
          <w:rStyle w:val="BodyTextChar4"/>
          <w:rFonts w:ascii="Times New Roman" w:eastAsiaTheme="minorEastAsia" w:hAnsi="Times New Roman"/>
          <w:sz w:val="24"/>
          <w:szCs w:val="24"/>
          <w:lang w:val="ro-RO"/>
        </w:rPr>
        <w:t>.</w:t>
      </w:r>
    </w:p>
    <w:p w14:paraId="19C6CAC6" w14:textId="1578BC3E" w:rsidR="003E1178" w:rsidRPr="001A172D" w:rsidRDefault="003E1178" w:rsidP="00471E48">
      <w:pPr>
        <w:ind w:firstLine="720"/>
        <w:jc w:val="both"/>
        <w:rPr>
          <w:rStyle w:val="BodyTextChar4"/>
          <w:rFonts w:ascii="Times New Roman" w:eastAsiaTheme="minorEastAsia" w:hAnsi="Times New Roman"/>
          <w:sz w:val="24"/>
          <w:szCs w:val="24"/>
        </w:rPr>
      </w:pPr>
      <w:r>
        <w:rPr>
          <w:rStyle w:val="BodyTextChar4"/>
          <w:rFonts w:ascii="Times New Roman" w:eastAsiaTheme="minorEastAsia" w:hAnsi="Times New Roman"/>
          <w:b/>
          <w:i/>
          <w:sz w:val="24"/>
          <w:szCs w:val="24"/>
          <w:lang w:val="ro-RO"/>
        </w:rPr>
        <w:lastRenderedPageBreak/>
        <w:t>Orizontul Au</w:t>
      </w:r>
      <w:r>
        <w:rPr>
          <w:rStyle w:val="BodyTextChar4"/>
          <w:rFonts w:ascii="Times New Roman" w:eastAsiaTheme="minorEastAsia" w:hAnsi="Times New Roman"/>
          <w:b/>
          <w:i/>
          <w:sz w:val="24"/>
          <w:szCs w:val="24"/>
          <w:vertAlign w:val="subscript"/>
          <w:lang w:val="ro-RO"/>
        </w:rPr>
        <w:t>2</w:t>
      </w:r>
      <w:r>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5</w:t>
      </w:r>
      <w:r w:rsidR="008907C7">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15 cm grosime, brun cenuşiu mai deschis, particule reziduale de cuarţ,</w:t>
      </w:r>
      <w:r w:rsidR="006E4CBF" w:rsidRPr="001A172D">
        <w:rPr>
          <w:rStyle w:val="BodyTextChar4"/>
          <w:rFonts w:ascii="Times New Roman" w:eastAsiaTheme="minorEastAsia" w:hAnsi="Times New Roman"/>
          <w:sz w:val="24"/>
          <w:szCs w:val="24"/>
        </w:rPr>
        <w:t xml:space="preserve"> structură grăunţoasă slab definită</w:t>
      </w:r>
      <w:r>
        <w:rPr>
          <w:rStyle w:val="BodyTextChar4"/>
          <w:rFonts w:ascii="Times New Roman" w:eastAsiaTheme="minorEastAsia" w:hAnsi="Times New Roman"/>
          <w:sz w:val="24"/>
          <w:szCs w:val="24"/>
          <w:lang w:val="ro-RO"/>
        </w:rPr>
        <w:t>, trecere clară</w:t>
      </w:r>
      <w:r w:rsidR="008907C7">
        <w:rPr>
          <w:rStyle w:val="BodyTextChar4"/>
          <w:rFonts w:ascii="Times New Roman" w:eastAsiaTheme="minorEastAsia" w:hAnsi="Times New Roman"/>
          <w:sz w:val="24"/>
          <w:szCs w:val="24"/>
        </w:rPr>
        <w:t>.</w:t>
      </w:r>
    </w:p>
    <w:p w14:paraId="7A5DCC1E" w14:textId="53DA657F" w:rsidR="00E42398" w:rsidRPr="001A172D" w:rsidRDefault="00E42398" w:rsidP="00471E48">
      <w:pPr>
        <w:ind w:firstLine="720"/>
        <w:jc w:val="both"/>
        <w:rPr>
          <w:rStyle w:val="BodyTextChar4"/>
          <w:rFonts w:ascii="Times New Roman" w:eastAsiaTheme="minorEastAsia" w:hAnsi="Times New Roman"/>
          <w:sz w:val="24"/>
          <w:szCs w:val="24"/>
        </w:rPr>
      </w:pPr>
      <w:r>
        <w:rPr>
          <w:rStyle w:val="BodyTextChar4"/>
          <w:rFonts w:ascii="Times New Roman" w:eastAsiaTheme="minorEastAsia" w:hAnsi="Times New Roman"/>
          <w:b/>
          <w:i/>
          <w:sz w:val="24"/>
          <w:szCs w:val="24"/>
          <w:lang w:val="ro-RO"/>
        </w:rPr>
        <w:t>Orizontul Bhfe</w:t>
      </w:r>
      <w:r w:rsidRPr="00E42398">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sidR="006E4CBF">
        <w:rPr>
          <w:rStyle w:val="BodyTextChar4"/>
          <w:rFonts w:ascii="Times New Roman" w:eastAsiaTheme="minorEastAsia" w:hAnsi="Times New Roman"/>
          <w:sz w:val="24"/>
          <w:szCs w:val="24"/>
          <w:lang w:val="ro-RO"/>
        </w:rPr>
        <w:t xml:space="preserve"> 5</w:t>
      </w:r>
      <w:r w:rsidR="008907C7">
        <w:rPr>
          <w:rStyle w:val="BodyTextChar4"/>
          <w:rFonts w:ascii="Times New Roman" w:eastAsiaTheme="minorEastAsia" w:hAnsi="Times New Roman"/>
          <w:sz w:val="24"/>
          <w:szCs w:val="24"/>
          <w:lang w:val="ro-RO"/>
        </w:rPr>
        <w:t xml:space="preserve"> – </w:t>
      </w:r>
      <w:r w:rsidR="006E4CBF">
        <w:rPr>
          <w:rStyle w:val="BodyTextChar4"/>
          <w:rFonts w:ascii="Times New Roman" w:eastAsiaTheme="minorEastAsia" w:hAnsi="Times New Roman"/>
          <w:sz w:val="24"/>
          <w:szCs w:val="24"/>
          <w:lang w:val="ro-RO"/>
        </w:rPr>
        <w:t>8 cm grosime, brun-roşcat închis (5YR 3/2-4) sau</w:t>
      </w:r>
      <w:r>
        <w:rPr>
          <w:rStyle w:val="BodyTextChar4"/>
          <w:rFonts w:ascii="Times New Roman" w:eastAsiaTheme="minorEastAsia" w:hAnsi="Times New Roman"/>
          <w:sz w:val="24"/>
          <w:szCs w:val="24"/>
          <w:lang w:val="ro-RO"/>
        </w:rPr>
        <w:t xml:space="preserve"> sau bru</w:t>
      </w:r>
      <w:r w:rsidR="006E4CBF">
        <w:rPr>
          <w:rStyle w:val="BodyTextChar4"/>
          <w:rFonts w:ascii="Times New Roman" w:eastAsiaTheme="minorEastAsia" w:hAnsi="Times New Roman"/>
          <w:sz w:val="24"/>
          <w:szCs w:val="24"/>
          <w:lang w:val="ro-RO"/>
        </w:rPr>
        <w:t>n</w:t>
      </w:r>
      <w:r>
        <w:rPr>
          <w:rStyle w:val="BodyTextChar4"/>
          <w:rFonts w:ascii="Times New Roman" w:eastAsiaTheme="minorEastAsia" w:hAnsi="Times New Roman"/>
          <w:sz w:val="24"/>
          <w:szCs w:val="24"/>
          <w:lang w:val="ro-RO"/>
        </w:rPr>
        <w:t>, trecere treptată</w:t>
      </w:r>
      <w:r w:rsidRPr="001A172D">
        <w:rPr>
          <w:rStyle w:val="BodyTextChar4"/>
          <w:rFonts w:ascii="Times New Roman" w:eastAsiaTheme="minorEastAsia" w:hAnsi="Times New Roman"/>
          <w:sz w:val="24"/>
          <w:szCs w:val="24"/>
        </w:rPr>
        <w:t>;</w:t>
      </w:r>
      <w:r w:rsidR="006E4CBF" w:rsidRPr="001A172D">
        <w:rPr>
          <w:rStyle w:val="BodyTextChar4"/>
          <w:rFonts w:ascii="Times New Roman" w:eastAsiaTheme="minorEastAsia" w:hAnsi="Times New Roman"/>
          <w:sz w:val="24"/>
          <w:szCs w:val="24"/>
        </w:rPr>
        <w:t xml:space="preserve"> structură poliedrică slab definită.</w:t>
      </w:r>
    </w:p>
    <w:p w14:paraId="7B6C91F5" w14:textId="3BA7A804" w:rsidR="00E42398" w:rsidRPr="008907C7" w:rsidRDefault="00E42398" w:rsidP="00471E48">
      <w:pPr>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Orizontul Bfe</w:t>
      </w:r>
      <w:r w:rsidRPr="00E42398">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5</w:t>
      </w:r>
      <w:r w:rsidR="008907C7">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15 cm grosime, brun-gălbui mai mult sau mai puţin ruginiu</w:t>
      </w:r>
      <w:r w:rsidR="00536A52">
        <w:rPr>
          <w:rStyle w:val="BodyTextChar4"/>
          <w:rFonts w:ascii="Times New Roman" w:eastAsiaTheme="minorEastAsia" w:hAnsi="Times New Roman"/>
          <w:sz w:val="24"/>
          <w:szCs w:val="24"/>
          <w:lang w:val="ro-RO"/>
        </w:rPr>
        <w:t xml:space="preserve"> în partea superioară</w:t>
      </w:r>
      <w:r>
        <w:rPr>
          <w:rStyle w:val="BodyTextChar4"/>
          <w:rFonts w:ascii="Times New Roman" w:eastAsiaTheme="minorEastAsia" w:hAnsi="Times New Roman"/>
          <w:sz w:val="24"/>
          <w:szCs w:val="24"/>
          <w:lang w:val="ro-RO"/>
        </w:rPr>
        <w:t>,</w:t>
      </w:r>
      <w:r w:rsidR="00536A52">
        <w:rPr>
          <w:rStyle w:val="BodyTextChar4"/>
          <w:rFonts w:ascii="Times New Roman" w:eastAsiaTheme="minorEastAsia" w:hAnsi="Times New Roman"/>
          <w:sz w:val="24"/>
          <w:szCs w:val="24"/>
          <w:lang w:val="ro-RO"/>
        </w:rPr>
        <w:t xml:space="preserve"> restul orizontului prezintă o culoare </w:t>
      </w:r>
      <w:r w:rsidR="00DB293A">
        <w:rPr>
          <w:rStyle w:val="BodyTextChar4"/>
          <w:rFonts w:ascii="Times New Roman" w:eastAsiaTheme="minorEastAsia" w:hAnsi="Times New Roman"/>
          <w:sz w:val="24"/>
          <w:szCs w:val="24"/>
          <w:lang w:val="ro-RO"/>
        </w:rPr>
        <w:t>cu</w:t>
      </w:r>
      <w:r>
        <w:rPr>
          <w:rStyle w:val="BodyTextChar4"/>
          <w:rFonts w:ascii="Times New Roman" w:eastAsiaTheme="minorEastAsia" w:hAnsi="Times New Roman"/>
          <w:sz w:val="24"/>
          <w:szCs w:val="24"/>
          <w:lang w:val="ro-RO"/>
        </w:rPr>
        <w:t xml:space="preserve"> trecere treptată</w:t>
      </w:r>
      <w:r w:rsidR="00DB293A">
        <w:rPr>
          <w:rStyle w:val="BodyTextChar4"/>
          <w:rFonts w:ascii="Times New Roman" w:eastAsiaTheme="minorEastAsia" w:hAnsi="Times New Roman"/>
          <w:sz w:val="24"/>
          <w:szCs w:val="24"/>
          <w:lang w:val="ro-RO"/>
        </w:rPr>
        <w:t xml:space="preserve"> spre o culoare brună-roşcat închis (5YR 3/2-4)</w:t>
      </w:r>
      <w:r>
        <w:rPr>
          <w:rStyle w:val="BodyTextChar4"/>
          <w:rFonts w:ascii="Times New Roman" w:eastAsiaTheme="minorEastAsia" w:hAnsi="Times New Roman"/>
          <w:sz w:val="24"/>
          <w:szCs w:val="24"/>
          <w:lang w:val="ro-RO"/>
        </w:rPr>
        <w:t>. Uneori se continuă cu un al treilea suborizont</w:t>
      </w:r>
      <w:r w:rsidR="008907C7">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de nuanţă mai gălbuie. Într</w:t>
      </w:r>
      <w:r w:rsidR="008907C7">
        <w:rPr>
          <w:rStyle w:val="BodyTextChar4"/>
          <w:rFonts w:ascii="Times New Roman" w:eastAsiaTheme="minorEastAsia" w:hAnsi="Times New Roman"/>
          <w:sz w:val="24"/>
          <w:szCs w:val="24"/>
          <w:lang w:val="ro-RO"/>
        </w:rPr>
        <w:t>e</w:t>
      </w:r>
      <w:r>
        <w:rPr>
          <w:rStyle w:val="BodyTextChar4"/>
          <w:rFonts w:ascii="Times New Roman" w:eastAsiaTheme="minorEastAsia" w:hAnsi="Times New Roman"/>
          <w:sz w:val="24"/>
          <w:szCs w:val="24"/>
          <w:lang w:val="ro-RO"/>
        </w:rPr>
        <w:t>gul orizont</w:t>
      </w:r>
      <w:r w:rsidR="006E4CBF">
        <w:rPr>
          <w:rStyle w:val="BodyTextChar4"/>
          <w:rFonts w:ascii="Times New Roman" w:eastAsiaTheme="minorEastAsia" w:hAnsi="Times New Roman"/>
          <w:sz w:val="24"/>
          <w:szCs w:val="24"/>
          <w:lang w:val="ro-RO"/>
        </w:rPr>
        <w:t xml:space="preserve"> poate prezenta </w:t>
      </w:r>
      <w:r>
        <w:rPr>
          <w:rStyle w:val="BodyTextChar4"/>
          <w:rFonts w:ascii="Times New Roman" w:eastAsiaTheme="minorEastAsia" w:hAnsi="Times New Roman"/>
          <w:sz w:val="24"/>
          <w:szCs w:val="24"/>
          <w:lang w:val="ro-RO"/>
        </w:rPr>
        <w:t>o culoare brună-ruginie mai închisă în partea superioară</w:t>
      </w:r>
      <w:r w:rsidR="0052048F">
        <w:rPr>
          <w:rStyle w:val="BodyTextChar4"/>
          <w:rFonts w:ascii="Times New Roman" w:eastAsiaTheme="minorEastAsia" w:hAnsi="Times New Roman"/>
          <w:sz w:val="24"/>
          <w:szCs w:val="24"/>
          <w:lang w:val="ro-RO"/>
        </w:rPr>
        <w:t>, care trece treptat</w:t>
      </w:r>
      <w:r w:rsidR="008907C7">
        <w:rPr>
          <w:rStyle w:val="BodyTextChar4"/>
          <w:rFonts w:ascii="Times New Roman" w:eastAsiaTheme="minorEastAsia" w:hAnsi="Times New Roman"/>
          <w:sz w:val="24"/>
          <w:szCs w:val="24"/>
          <w:lang w:val="ro-RO"/>
        </w:rPr>
        <w:t>,</w:t>
      </w:r>
      <w:r w:rsidR="0052048F">
        <w:rPr>
          <w:rStyle w:val="BodyTextChar4"/>
          <w:rFonts w:ascii="Times New Roman" w:eastAsiaTheme="minorEastAsia" w:hAnsi="Times New Roman"/>
          <w:sz w:val="24"/>
          <w:szCs w:val="24"/>
          <w:lang w:val="ro-RO"/>
        </w:rPr>
        <w:t xml:space="preserve"> spre baz</w:t>
      </w:r>
      <w:r w:rsidR="008907C7">
        <w:rPr>
          <w:rStyle w:val="BodyTextChar4"/>
          <w:rFonts w:ascii="Times New Roman" w:eastAsiaTheme="minorEastAsia" w:hAnsi="Times New Roman"/>
          <w:sz w:val="24"/>
          <w:szCs w:val="24"/>
          <w:lang w:val="ro-RO"/>
        </w:rPr>
        <w:t>a</w:t>
      </w:r>
      <w:r w:rsidR="0052048F">
        <w:rPr>
          <w:rStyle w:val="BodyTextChar4"/>
          <w:rFonts w:ascii="Times New Roman" w:eastAsiaTheme="minorEastAsia" w:hAnsi="Times New Roman"/>
          <w:sz w:val="24"/>
          <w:szCs w:val="24"/>
          <w:lang w:val="ro-RO"/>
        </w:rPr>
        <w:t xml:space="preserve"> orizontului</w:t>
      </w:r>
      <w:r w:rsidR="008907C7">
        <w:rPr>
          <w:rStyle w:val="BodyTextChar4"/>
          <w:rFonts w:ascii="Times New Roman" w:eastAsiaTheme="minorEastAsia" w:hAnsi="Times New Roman"/>
          <w:sz w:val="24"/>
          <w:szCs w:val="24"/>
          <w:lang w:val="ro-RO"/>
        </w:rPr>
        <w:t>,</w:t>
      </w:r>
      <w:r w:rsidR="0052048F">
        <w:rPr>
          <w:rStyle w:val="BodyTextChar4"/>
          <w:rFonts w:ascii="Times New Roman" w:eastAsiaTheme="minorEastAsia" w:hAnsi="Times New Roman"/>
          <w:sz w:val="24"/>
          <w:szCs w:val="24"/>
          <w:lang w:val="ro-RO"/>
        </w:rPr>
        <w:t xml:space="preserve"> în galben-ruginiu</w:t>
      </w:r>
      <w:r w:rsidR="0052048F" w:rsidRPr="008907C7">
        <w:rPr>
          <w:rStyle w:val="BodyTextChar4"/>
          <w:rFonts w:ascii="Times New Roman" w:eastAsiaTheme="minorEastAsia" w:hAnsi="Times New Roman"/>
          <w:sz w:val="24"/>
          <w:szCs w:val="24"/>
          <w:lang w:val="ro-RO"/>
        </w:rPr>
        <w:t>;</w:t>
      </w:r>
      <w:r w:rsidR="00DB293A" w:rsidRPr="008907C7">
        <w:rPr>
          <w:rStyle w:val="BodyTextChar4"/>
          <w:rFonts w:ascii="Times New Roman" w:eastAsiaTheme="minorEastAsia" w:hAnsi="Times New Roman"/>
          <w:sz w:val="24"/>
          <w:szCs w:val="24"/>
          <w:lang w:val="ro-RO"/>
        </w:rPr>
        <w:t xml:space="preserve"> s</w:t>
      </w:r>
      <w:r w:rsidR="008907C7">
        <w:rPr>
          <w:rStyle w:val="BodyTextChar4"/>
          <w:rFonts w:ascii="Times New Roman" w:eastAsiaTheme="minorEastAsia" w:hAnsi="Times New Roman"/>
          <w:sz w:val="24"/>
          <w:szCs w:val="24"/>
          <w:lang w:val="ro-RO"/>
        </w:rPr>
        <w:t>t</w:t>
      </w:r>
      <w:r w:rsidR="00DB293A" w:rsidRPr="008907C7">
        <w:rPr>
          <w:rStyle w:val="BodyTextChar4"/>
          <w:rFonts w:ascii="Times New Roman" w:eastAsiaTheme="minorEastAsia" w:hAnsi="Times New Roman"/>
          <w:sz w:val="24"/>
          <w:szCs w:val="24"/>
          <w:lang w:val="ro-RO"/>
        </w:rPr>
        <w:t>ructură poliedrică mai slab definit</w:t>
      </w:r>
      <w:r w:rsidR="008907C7">
        <w:rPr>
          <w:rStyle w:val="BodyTextChar4"/>
          <w:rFonts w:ascii="Times New Roman" w:eastAsiaTheme="minorEastAsia" w:hAnsi="Times New Roman"/>
          <w:sz w:val="24"/>
          <w:szCs w:val="24"/>
          <w:lang w:val="ro-RO"/>
        </w:rPr>
        <w:t>ă</w:t>
      </w:r>
      <w:r w:rsidR="00DB293A" w:rsidRPr="008907C7">
        <w:rPr>
          <w:rStyle w:val="BodyTextChar4"/>
          <w:rFonts w:ascii="Times New Roman" w:eastAsiaTheme="minorEastAsia" w:hAnsi="Times New Roman"/>
          <w:sz w:val="24"/>
          <w:szCs w:val="24"/>
          <w:lang w:val="ro-RO"/>
        </w:rPr>
        <w:t>.</w:t>
      </w:r>
    </w:p>
    <w:p w14:paraId="0F2855F9" w14:textId="29E5791F" w:rsidR="0052048F" w:rsidRPr="0052048F" w:rsidRDefault="0052048F" w:rsidP="00471E48">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 xml:space="preserve">Orizontul BR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începe de la adâncimi de 35</w:t>
      </w:r>
      <w:r w:rsidR="00B62821">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70 cm, brun-gălbui, predomină fragmentele de rocă dezagregată, parţial alterată</w:t>
      </w:r>
      <w:r w:rsidR="00B62821">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provenite din materialul de solificare.</w:t>
      </w:r>
    </w:p>
    <w:p w14:paraId="1976EF93" w14:textId="6247C0CB" w:rsidR="003E1178" w:rsidRPr="00BF43BE" w:rsidRDefault="00AD6F52" w:rsidP="00471E48">
      <w:pPr>
        <w:ind w:firstLine="720"/>
        <w:jc w:val="both"/>
        <w:rPr>
          <w:rFonts w:ascii="Times New Roman" w:eastAsiaTheme="minorEastAsia" w:hAnsi="Times New Roman" w:cs="Times New Roman"/>
          <w:color w:val="000000"/>
          <w:sz w:val="24"/>
          <w:szCs w:val="24"/>
          <w:lang w:val="ro-RO"/>
        </w:rPr>
      </w:pPr>
      <w:r>
        <w:rPr>
          <w:rStyle w:val="BodyTextChar4"/>
          <w:rFonts w:ascii="Times New Roman" w:eastAsiaTheme="minorEastAsia" w:hAnsi="Times New Roman"/>
          <w:sz w:val="24"/>
          <w:szCs w:val="24"/>
          <w:lang w:val="ro-RO"/>
        </w:rPr>
        <w:t>Textura acestor soluri este</w:t>
      </w:r>
      <w:r w:rsidR="00B62821">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în general</w:t>
      </w:r>
      <w:r w:rsidR="00B62821">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nisipo-lutoasă, pe întreg profilul apar fragmente de rocă provenite din materialul de solificare</w:t>
      </w:r>
      <w:r w:rsidR="006E4CBF">
        <w:rPr>
          <w:rStyle w:val="BodyTextChar4"/>
          <w:rFonts w:ascii="Times New Roman" w:eastAsiaTheme="minorEastAsia" w:hAnsi="Times New Roman"/>
          <w:sz w:val="24"/>
          <w:szCs w:val="24"/>
          <w:lang w:val="ro-RO"/>
        </w:rPr>
        <w:t>. Ca neoformaţii</w:t>
      </w:r>
      <w:r w:rsidR="00B62821">
        <w:rPr>
          <w:rStyle w:val="BodyTextChar4"/>
          <w:rFonts w:ascii="Times New Roman" w:eastAsiaTheme="minorEastAsia" w:hAnsi="Times New Roman"/>
          <w:sz w:val="24"/>
          <w:szCs w:val="24"/>
          <w:lang w:val="ro-RO"/>
        </w:rPr>
        <w:t>,</w:t>
      </w:r>
      <w:r w:rsidR="006E4CBF">
        <w:rPr>
          <w:rStyle w:val="BodyTextChar4"/>
          <w:rFonts w:ascii="Times New Roman" w:eastAsiaTheme="minorEastAsia" w:hAnsi="Times New Roman"/>
          <w:sz w:val="24"/>
          <w:szCs w:val="24"/>
          <w:lang w:val="ro-RO"/>
        </w:rPr>
        <w:t xml:space="preserve"> în afară de cele biogene obişnuite (coprolite, cervotocite, cornevine, culcuşuri sau locaşuri de larve) aflate în partea superioară a profilului</w:t>
      </w:r>
      <w:r w:rsidR="00B62821">
        <w:rPr>
          <w:rStyle w:val="BodyTextChar4"/>
          <w:rFonts w:ascii="Times New Roman" w:eastAsiaTheme="minorEastAsia" w:hAnsi="Times New Roman"/>
          <w:sz w:val="24"/>
          <w:szCs w:val="24"/>
          <w:lang w:val="ro-RO"/>
        </w:rPr>
        <w:t>,</w:t>
      </w:r>
      <w:r w:rsidR="006E4CBF">
        <w:rPr>
          <w:rStyle w:val="BodyTextChar4"/>
          <w:rFonts w:ascii="Times New Roman" w:eastAsiaTheme="minorEastAsia" w:hAnsi="Times New Roman"/>
          <w:sz w:val="24"/>
          <w:szCs w:val="24"/>
          <w:lang w:val="ro-RO"/>
        </w:rPr>
        <w:t xml:space="preserve"> se mai întâlnesc</w:t>
      </w:r>
      <w:r w:rsidR="00B62821">
        <w:rPr>
          <w:rStyle w:val="BodyTextChar4"/>
          <w:rFonts w:ascii="Times New Roman" w:eastAsiaTheme="minorEastAsia" w:hAnsi="Times New Roman"/>
          <w:sz w:val="24"/>
          <w:szCs w:val="24"/>
          <w:lang w:val="ro-RO"/>
        </w:rPr>
        <w:t>,</w:t>
      </w:r>
      <w:r w:rsidR="006E4CBF">
        <w:rPr>
          <w:rStyle w:val="BodyTextChar4"/>
          <w:rFonts w:ascii="Times New Roman" w:eastAsiaTheme="minorEastAsia" w:hAnsi="Times New Roman"/>
          <w:sz w:val="24"/>
          <w:szCs w:val="24"/>
          <w:lang w:val="ro-RO"/>
        </w:rPr>
        <w:t xml:space="preserve"> la nivelul orizontului Bs</w:t>
      </w:r>
      <w:r w:rsidR="00B62821">
        <w:rPr>
          <w:rStyle w:val="BodyTextChar4"/>
          <w:rFonts w:ascii="Times New Roman" w:eastAsiaTheme="minorEastAsia" w:hAnsi="Times New Roman"/>
          <w:sz w:val="24"/>
          <w:szCs w:val="24"/>
          <w:lang w:val="ro-RO"/>
        </w:rPr>
        <w:t>,</w:t>
      </w:r>
      <w:r w:rsidR="006E4CBF">
        <w:rPr>
          <w:rStyle w:val="BodyTextChar4"/>
          <w:rFonts w:ascii="Times New Roman" w:eastAsiaTheme="minorEastAsia" w:hAnsi="Times New Roman"/>
          <w:sz w:val="24"/>
          <w:szCs w:val="24"/>
          <w:lang w:val="ro-RO"/>
        </w:rPr>
        <w:t xml:space="preserve"> aglomerări de sescvioxizi care îmbracă grăunţii de nisip</w:t>
      </w:r>
      <w:r w:rsidR="00BF43BE">
        <w:rPr>
          <w:rStyle w:val="BodyTextChar4"/>
          <w:rFonts w:ascii="Times New Roman" w:eastAsiaTheme="minorEastAsia" w:hAnsi="Times New Roman"/>
          <w:sz w:val="24"/>
          <w:szCs w:val="24"/>
          <w:lang w:val="ro-RO"/>
        </w:rPr>
        <w:t>, provocând uneori cimentarea orizontului.</w:t>
      </w:r>
    </w:p>
    <w:p w14:paraId="02D1A423" w14:textId="77777777" w:rsidR="00A2435D" w:rsidRPr="00B62821" w:rsidRDefault="00A2435D" w:rsidP="00471E48">
      <w:pPr>
        <w:ind w:firstLine="720"/>
        <w:rPr>
          <w:rStyle w:val="BodyTextChar4"/>
          <w:rFonts w:ascii="Times New Roman" w:eastAsiaTheme="minorEastAsia" w:hAnsi="Times New Roman"/>
          <w:b/>
          <w:sz w:val="24"/>
          <w:szCs w:val="24"/>
          <w:lang w:val="ro-RO"/>
        </w:rPr>
      </w:pPr>
      <w:r w:rsidRPr="00B62821">
        <w:rPr>
          <w:rStyle w:val="BodyTextChar4"/>
          <w:rFonts w:ascii="Times New Roman" w:eastAsiaTheme="minorEastAsia" w:hAnsi="Times New Roman"/>
          <w:b/>
          <w:sz w:val="24"/>
          <w:szCs w:val="24"/>
          <w:lang w:val="ro-RO"/>
        </w:rPr>
        <w:t>Proprietăţi</w:t>
      </w:r>
      <w:r w:rsidR="0091546B" w:rsidRPr="00B62821">
        <w:rPr>
          <w:rStyle w:val="BodyTextChar4"/>
          <w:rFonts w:ascii="Times New Roman" w:eastAsiaTheme="minorEastAsia" w:hAnsi="Times New Roman"/>
          <w:b/>
          <w:sz w:val="24"/>
          <w:szCs w:val="24"/>
          <w:lang w:val="ro-RO"/>
        </w:rPr>
        <w:t xml:space="preserve"> fizico-chimice</w:t>
      </w:r>
    </w:p>
    <w:p w14:paraId="3F927C00" w14:textId="1D8A52E6" w:rsidR="002C7B02" w:rsidRDefault="008E0D60" w:rsidP="00471E48">
      <w:pPr>
        <w:ind w:firstLine="720"/>
        <w:jc w:val="both"/>
        <w:rPr>
          <w:rStyle w:val="BodyTextChar4"/>
          <w:rFonts w:ascii="Times New Roman" w:eastAsiaTheme="minorEastAsia" w:hAnsi="Times New Roman"/>
          <w:sz w:val="24"/>
          <w:szCs w:val="24"/>
          <w:lang w:val="ro-RO"/>
        </w:rPr>
      </w:pPr>
      <w:r w:rsidRPr="00B62821">
        <w:rPr>
          <w:rStyle w:val="BodyTextChar4"/>
          <w:rFonts w:ascii="Times New Roman" w:eastAsiaTheme="minorEastAsia" w:hAnsi="Times New Roman"/>
          <w:sz w:val="24"/>
          <w:szCs w:val="24"/>
          <w:lang w:val="ro-RO"/>
        </w:rPr>
        <w:t>Conţinutul în materie organică este de 30</w:t>
      </w:r>
      <w:r w:rsidR="00B62821">
        <w:rPr>
          <w:rStyle w:val="BodyTextChar4"/>
          <w:rFonts w:ascii="Times New Roman" w:eastAsiaTheme="minorEastAsia" w:hAnsi="Times New Roman"/>
          <w:sz w:val="24"/>
          <w:szCs w:val="24"/>
          <w:lang w:val="ro-RO"/>
        </w:rPr>
        <w:t xml:space="preserve"> – </w:t>
      </w:r>
      <w:r w:rsidRPr="00B62821">
        <w:rPr>
          <w:rStyle w:val="BodyTextChar4"/>
          <w:rFonts w:ascii="Times New Roman" w:eastAsiaTheme="minorEastAsia" w:hAnsi="Times New Roman"/>
          <w:sz w:val="24"/>
          <w:szCs w:val="24"/>
          <w:lang w:val="ro-RO"/>
        </w:rPr>
        <w:t>80% în orizontul O, scade la 8</w:t>
      </w:r>
      <w:r w:rsidR="00B62821">
        <w:rPr>
          <w:rStyle w:val="BodyTextChar4"/>
          <w:rFonts w:ascii="Times New Roman" w:eastAsiaTheme="minorEastAsia" w:hAnsi="Times New Roman"/>
          <w:sz w:val="24"/>
          <w:szCs w:val="24"/>
          <w:lang w:val="ro-RO"/>
        </w:rPr>
        <w:t xml:space="preserve"> – </w:t>
      </w:r>
      <w:r w:rsidRPr="00B62821">
        <w:rPr>
          <w:rStyle w:val="BodyTextChar4"/>
          <w:rFonts w:ascii="Times New Roman" w:eastAsiaTheme="minorEastAsia" w:hAnsi="Times New Roman"/>
          <w:sz w:val="24"/>
          <w:szCs w:val="24"/>
          <w:lang w:val="ro-RO"/>
        </w:rPr>
        <w:t>25% în parte</w:t>
      </w:r>
      <w:r w:rsidR="00B62821">
        <w:rPr>
          <w:rStyle w:val="BodyTextChar4"/>
          <w:rFonts w:ascii="Times New Roman" w:eastAsiaTheme="minorEastAsia" w:hAnsi="Times New Roman"/>
          <w:sz w:val="24"/>
          <w:szCs w:val="24"/>
          <w:lang w:val="ro-RO"/>
        </w:rPr>
        <w:t>a</w:t>
      </w:r>
      <w:r w:rsidRPr="00B62821">
        <w:rPr>
          <w:rStyle w:val="BodyTextChar4"/>
          <w:rFonts w:ascii="Times New Roman" w:eastAsiaTheme="minorEastAsia" w:hAnsi="Times New Roman"/>
          <w:sz w:val="24"/>
          <w:szCs w:val="24"/>
          <w:lang w:val="ro-RO"/>
        </w:rPr>
        <w:t xml:space="preserve"> superioară a orizontului Au, 1</w:t>
      </w:r>
      <w:r w:rsidR="00B62821">
        <w:rPr>
          <w:rStyle w:val="BodyTextChar4"/>
          <w:rFonts w:ascii="Times New Roman" w:eastAsiaTheme="minorEastAsia" w:hAnsi="Times New Roman"/>
          <w:sz w:val="24"/>
          <w:szCs w:val="24"/>
          <w:lang w:val="ro-RO"/>
        </w:rPr>
        <w:t xml:space="preserve"> – </w:t>
      </w:r>
      <w:r w:rsidRPr="00B62821">
        <w:rPr>
          <w:rStyle w:val="BodyTextChar4"/>
          <w:rFonts w:ascii="Times New Roman" w:eastAsiaTheme="minorEastAsia" w:hAnsi="Times New Roman"/>
          <w:sz w:val="24"/>
          <w:szCs w:val="24"/>
          <w:lang w:val="ro-RO"/>
        </w:rPr>
        <w:t>5% în partea inferioară a orizontului, prezentând o creştere (5</w:t>
      </w:r>
      <w:r w:rsidR="00B62821">
        <w:rPr>
          <w:rStyle w:val="BodyTextChar4"/>
          <w:rFonts w:ascii="Times New Roman" w:eastAsiaTheme="minorEastAsia" w:hAnsi="Times New Roman"/>
          <w:sz w:val="24"/>
          <w:szCs w:val="24"/>
          <w:lang w:val="ro-RO"/>
        </w:rPr>
        <w:t xml:space="preserve"> – </w:t>
      </w:r>
      <w:r w:rsidRPr="00B62821">
        <w:rPr>
          <w:rStyle w:val="BodyTextChar4"/>
          <w:rFonts w:ascii="Times New Roman" w:eastAsiaTheme="minorEastAsia" w:hAnsi="Times New Roman"/>
          <w:sz w:val="24"/>
          <w:szCs w:val="24"/>
          <w:lang w:val="ro-RO"/>
        </w:rPr>
        <w:t>10% conţinut în humus), în partea superioară a orizontului B.</w:t>
      </w:r>
      <w:r w:rsidR="009F217C" w:rsidRPr="00B62821">
        <w:rPr>
          <w:rStyle w:val="BodyTextChar4"/>
          <w:rFonts w:ascii="Times New Roman" w:eastAsiaTheme="minorEastAsia" w:hAnsi="Times New Roman"/>
          <w:sz w:val="24"/>
          <w:szCs w:val="24"/>
          <w:lang w:val="ro-RO"/>
        </w:rPr>
        <w:t xml:space="preserve"> C</w:t>
      </w:r>
      <w:r w:rsidR="00B62821">
        <w:rPr>
          <w:rStyle w:val="BodyTextChar4"/>
          <w:rFonts w:ascii="Times New Roman" w:eastAsiaTheme="minorEastAsia" w:hAnsi="Times New Roman"/>
          <w:sz w:val="24"/>
          <w:szCs w:val="24"/>
          <w:lang w:val="ro-RO"/>
        </w:rPr>
        <w:t>o</w:t>
      </w:r>
      <w:r w:rsidR="009F217C" w:rsidRPr="00B62821">
        <w:rPr>
          <w:rStyle w:val="BodyTextChar4"/>
          <w:rFonts w:ascii="Times New Roman" w:eastAsiaTheme="minorEastAsia" w:hAnsi="Times New Roman"/>
          <w:sz w:val="24"/>
          <w:szCs w:val="24"/>
          <w:lang w:val="ro-RO"/>
        </w:rPr>
        <w:t>nţinutul în Fe</w:t>
      </w:r>
      <w:r w:rsidR="009F217C" w:rsidRPr="00B62821">
        <w:rPr>
          <w:rStyle w:val="BodyTextChar4"/>
          <w:rFonts w:ascii="Times New Roman" w:eastAsiaTheme="minorEastAsia" w:hAnsi="Times New Roman"/>
          <w:sz w:val="24"/>
          <w:szCs w:val="24"/>
          <w:vertAlign w:val="subscript"/>
          <w:lang w:val="ro-RO"/>
        </w:rPr>
        <w:t>2</w:t>
      </w:r>
      <w:r w:rsidR="009F217C" w:rsidRPr="00B62821">
        <w:rPr>
          <w:rStyle w:val="BodyTextChar4"/>
          <w:rFonts w:ascii="Times New Roman" w:eastAsiaTheme="minorEastAsia" w:hAnsi="Times New Roman"/>
          <w:sz w:val="24"/>
          <w:szCs w:val="24"/>
          <w:lang w:val="ro-RO"/>
        </w:rPr>
        <w:t>O</w:t>
      </w:r>
      <w:r w:rsidR="009F217C" w:rsidRPr="00B62821">
        <w:rPr>
          <w:rStyle w:val="BodyTextChar4"/>
          <w:rFonts w:ascii="Times New Roman" w:eastAsiaTheme="minorEastAsia" w:hAnsi="Times New Roman"/>
          <w:sz w:val="24"/>
          <w:szCs w:val="24"/>
          <w:vertAlign w:val="subscript"/>
          <w:lang w:val="ro-RO"/>
        </w:rPr>
        <w:t>3</w:t>
      </w:r>
      <w:r w:rsidR="009F217C" w:rsidRPr="00B62821">
        <w:rPr>
          <w:rStyle w:val="BodyTextChar4"/>
          <w:rFonts w:ascii="Times New Roman" w:eastAsiaTheme="minorEastAsia" w:hAnsi="Times New Roman"/>
          <w:sz w:val="24"/>
          <w:szCs w:val="24"/>
          <w:lang w:val="ro-RO"/>
        </w:rPr>
        <w:t xml:space="preserve"> liber poate fi de 3</w:t>
      </w:r>
      <w:r w:rsidR="00B62821">
        <w:rPr>
          <w:rStyle w:val="BodyTextChar4"/>
          <w:rFonts w:ascii="Times New Roman" w:eastAsiaTheme="minorEastAsia" w:hAnsi="Times New Roman"/>
          <w:sz w:val="24"/>
          <w:szCs w:val="24"/>
          <w:lang w:val="ro-RO"/>
        </w:rPr>
        <w:t xml:space="preserve"> – </w:t>
      </w:r>
      <w:r w:rsidR="009F217C" w:rsidRPr="00B62821">
        <w:rPr>
          <w:rStyle w:val="BodyTextChar4"/>
          <w:rFonts w:ascii="Times New Roman" w:eastAsiaTheme="minorEastAsia" w:hAnsi="Times New Roman"/>
          <w:sz w:val="24"/>
          <w:szCs w:val="24"/>
          <w:lang w:val="ro-RO"/>
        </w:rPr>
        <w:t xml:space="preserve">15 ori mai mare în orizontul B faţă de orizontul Au. </w:t>
      </w:r>
      <w:r w:rsidR="009F217C" w:rsidRPr="00B62821">
        <w:rPr>
          <w:rStyle w:val="BodyTextChar4"/>
          <w:rFonts w:ascii="Times New Roman" w:eastAsiaTheme="minorEastAsia" w:hAnsi="Times New Roman"/>
          <w:sz w:val="24"/>
          <w:szCs w:val="24"/>
        </w:rPr>
        <w:t>Capacitatea de schimb cationic variază în limite largi, de la 30</w:t>
      </w:r>
      <w:r w:rsidR="00B62821">
        <w:rPr>
          <w:rStyle w:val="BodyTextChar4"/>
          <w:rFonts w:ascii="Times New Roman" w:eastAsiaTheme="minorEastAsia" w:hAnsi="Times New Roman"/>
          <w:sz w:val="24"/>
          <w:szCs w:val="24"/>
        </w:rPr>
        <w:t xml:space="preserve"> – </w:t>
      </w:r>
      <w:r w:rsidR="009F217C" w:rsidRPr="00B62821">
        <w:rPr>
          <w:rStyle w:val="BodyTextChar4"/>
          <w:rFonts w:ascii="Times New Roman" w:eastAsiaTheme="minorEastAsia" w:hAnsi="Times New Roman"/>
          <w:sz w:val="24"/>
          <w:szCs w:val="24"/>
        </w:rPr>
        <w:t>70me/100g sol în Au la 5</w:t>
      </w:r>
      <w:r w:rsidR="00B62821">
        <w:rPr>
          <w:rStyle w:val="BodyTextChar4"/>
          <w:rFonts w:ascii="Times New Roman" w:eastAsiaTheme="minorEastAsia" w:hAnsi="Times New Roman"/>
          <w:sz w:val="24"/>
          <w:szCs w:val="24"/>
        </w:rPr>
        <w:t xml:space="preserve"> – </w:t>
      </w:r>
      <w:r w:rsidR="009F217C" w:rsidRPr="00B62821">
        <w:rPr>
          <w:rStyle w:val="BodyTextChar4"/>
          <w:rFonts w:ascii="Times New Roman" w:eastAsiaTheme="minorEastAsia" w:hAnsi="Times New Roman"/>
          <w:sz w:val="24"/>
          <w:szCs w:val="24"/>
        </w:rPr>
        <w:t>50me/100g sol în orizontul B. Reacţia exprimată în unităţi pH şi gradul de saturaţie în baze (V%) au</w:t>
      </w:r>
      <w:r w:rsidR="00B62821">
        <w:rPr>
          <w:rStyle w:val="BodyTextChar4"/>
          <w:rFonts w:ascii="Times New Roman" w:eastAsiaTheme="minorEastAsia" w:hAnsi="Times New Roman"/>
          <w:sz w:val="24"/>
          <w:szCs w:val="24"/>
        </w:rPr>
        <w:t>,</w:t>
      </w:r>
      <w:r w:rsidR="009F217C" w:rsidRPr="00B62821">
        <w:rPr>
          <w:rStyle w:val="BodyTextChar4"/>
          <w:rFonts w:ascii="Times New Roman" w:eastAsiaTheme="minorEastAsia" w:hAnsi="Times New Roman"/>
          <w:sz w:val="24"/>
          <w:szCs w:val="24"/>
        </w:rPr>
        <w:t xml:space="preserve"> de </w:t>
      </w:r>
      <w:r w:rsidR="009F217C" w:rsidRPr="00B62821">
        <w:rPr>
          <w:rStyle w:val="BodyTextChar4"/>
          <w:rFonts w:ascii="Times New Roman" w:eastAsiaTheme="minorEastAsia" w:hAnsi="Times New Roman"/>
          <w:sz w:val="24"/>
          <w:szCs w:val="24"/>
        </w:rPr>
        <w:lastRenderedPageBreak/>
        <w:t>asemene</w:t>
      </w:r>
      <w:r w:rsidR="00B62821">
        <w:rPr>
          <w:rStyle w:val="BodyTextChar4"/>
          <w:rFonts w:ascii="Times New Roman" w:eastAsiaTheme="minorEastAsia" w:hAnsi="Times New Roman"/>
          <w:sz w:val="24"/>
          <w:szCs w:val="24"/>
        </w:rPr>
        <w:t>a,</w:t>
      </w:r>
      <w:r w:rsidR="009F217C" w:rsidRPr="00B62821">
        <w:rPr>
          <w:rStyle w:val="BodyTextChar4"/>
          <w:rFonts w:ascii="Times New Roman" w:eastAsiaTheme="minorEastAsia" w:hAnsi="Times New Roman"/>
          <w:sz w:val="24"/>
          <w:szCs w:val="24"/>
        </w:rPr>
        <w:t xml:space="preserve"> variaţii mari pe profil, pH = 3,5-4,5 iar V = 5-25% </w:t>
      </w:r>
      <w:r w:rsidR="009F217C">
        <w:rPr>
          <w:rStyle w:val="BodyTextChar4"/>
          <w:rFonts w:ascii="Times New Roman" w:eastAsiaTheme="minorEastAsia" w:hAnsi="Times New Roman"/>
          <w:sz w:val="24"/>
          <w:szCs w:val="24"/>
          <w:lang w:val="ro-RO"/>
        </w:rPr>
        <w:t>î</w:t>
      </w:r>
      <w:r w:rsidR="009F217C" w:rsidRPr="00B62821">
        <w:rPr>
          <w:rStyle w:val="BodyTextChar4"/>
          <w:rFonts w:ascii="Times New Roman" w:eastAsiaTheme="minorEastAsia" w:hAnsi="Times New Roman"/>
          <w:sz w:val="24"/>
          <w:szCs w:val="24"/>
        </w:rPr>
        <w:t>n orizontul Au, iar în orizontul B pH = 4-4,5</w:t>
      </w:r>
      <w:r w:rsidR="009F60E3" w:rsidRPr="00B62821">
        <w:rPr>
          <w:rStyle w:val="BodyTextChar4"/>
          <w:rFonts w:ascii="Times New Roman" w:eastAsiaTheme="minorEastAsia" w:hAnsi="Times New Roman"/>
          <w:sz w:val="24"/>
          <w:szCs w:val="24"/>
        </w:rPr>
        <w:t xml:space="preserve"> prezentâ</w:t>
      </w:r>
      <w:r w:rsidR="009F217C" w:rsidRPr="00B62821">
        <w:rPr>
          <w:rStyle w:val="BodyTextChar4"/>
          <w:rFonts w:ascii="Times New Roman" w:eastAsiaTheme="minorEastAsia" w:hAnsi="Times New Roman"/>
          <w:sz w:val="24"/>
          <w:szCs w:val="24"/>
        </w:rPr>
        <w:t>nd un grad de satura</w:t>
      </w:r>
      <w:r w:rsidR="009F217C">
        <w:rPr>
          <w:rStyle w:val="BodyTextChar4"/>
          <w:rFonts w:ascii="Times New Roman" w:eastAsiaTheme="minorEastAsia" w:hAnsi="Times New Roman"/>
          <w:sz w:val="24"/>
          <w:szCs w:val="24"/>
          <w:lang w:val="ro-RO"/>
        </w:rPr>
        <w:t>ţie în baze de 5</w:t>
      </w:r>
      <w:r w:rsidR="00B62821">
        <w:rPr>
          <w:rStyle w:val="BodyTextChar4"/>
          <w:rFonts w:ascii="Times New Roman" w:eastAsiaTheme="minorEastAsia" w:hAnsi="Times New Roman"/>
          <w:sz w:val="24"/>
          <w:szCs w:val="24"/>
          <w:lang w:val="ro-RO"/>
        </w:rPr>
        <w:t xml:space="preserve"> – </w:t>
      </w:r>
      <w:r w:rsidR="009F217C">
        <w:rPr>
          <w:rStyle w:val="BodyTextChar4"/>
          <w:rFonts w:ascii="Times New Roman" w:eastAsiaTheme="minorEastAsia" w:hAnsi="Times New Roman"/>
          <w:sz w:val="24"/>
          <w:szCs w:val="24"/>
          <w:lang w:val="ro-RO"/>
        </w:rPr>
        <w:t>30%</w:t>
      </w:r>
      <w:r w:rsidR="00B62821">
        <w:rPr>
          <w:rStyle w:val="BodyTextChar4"/>
          <w:rFonts w:ascii="Times New Roman" w:eastAsiaTheme="minorEastAsia" w:hAnsi="Times New Roman"/>
          <w:sz w:val="24"/>
          <w:szCs w:val="24"/>
          <w:lang w:val="ro-RO"/>
        </w:rPr>
        <w:t>.</w:t>
      </w:r>
      <w:r w:rsidR="009F60E3">
        <w:rPr>
          <w:rStyle w:val="BodyTextChar4"/>
          <w:rFonts w:ascii="Times New Roman" w:eastAsiaTheme="minorEastAsia" w:hAnsi="Times New Roman"/>
          <w:sz w:val="24"/>
          <w:szCs w:val="24"/>
          <w:lang w:val="ro-RO"/>
        </w:rPr>
        <w:t xml:space="preserve"> </w:t>
      </w:r>
      <w:r w:rsidR="00B62821">
        <w:rPr>
          <w:rStyle w:val="BodyTextChar4"/>
          <w:rFonts w:ascii="Times New Roman" w:eastAsiaTheme="minorEastAsia" w:hAnsi="Times New Roman"/>
          <w:sz w:val="24"/>
          <w:szCs w:val="24"/>
          <w:lang w:val="ro-RO"/>
        </w:rPr>
        <w:t>Î</w:t>
      </w:r>
      <w:r w:rsidR="009F60E3">
        <w:rPr>
          <w:rStyle w:val="BodyTextChar4"/>
          <w:rFonts w:ascii="Times New Roman" w:eastAsiaTheme="minorEastAsia" w:hAnsi="Times New Roman"/>
          <w:sz w:val="24"/>
          <w:szCs w:val="24"/>
          <w:lang w:val="ro-RO"/>
        </w:rPr>
        <w:t>n general</w:t>
      </w:r>
      <w:r w:rsidR="00B62821">
        <w:rPr>
          <w:rStyle w:val="BodyTextChar4"/>
          <w:rFonts w:ascii="Times New Roman" w:eastAsiaTheme="minorEastAsia" w:hAnsi="Times New Roman"/>
          <w:sz w:val="24"/>
          <w:szCs w:val="24"/>
          <w:lang w:val="ro-RO"/>
        </w:rPr>
        <w:t>,</w:t>
      </w:r>
      <w:r w:rsidR="009F60E3">
        <w:rPr>
          <w:rStyle w:val="BodyTextChar4"/>
          <w:rFonts w:ascii="Times New Roman" w:eastAsiaTheme="minorEastAsia" w:hAnsi="Times New Roman"/>
          <w:sz w:val="24"/>
          <w:szCs w:val="24"/>
          <w:lang w:val="ro-RO"/>
        </w:rPr>
        <w:t xml:space="preserve"> valorile cresc uşor în orizontul B. Activitatea microbiologică şi aprovizionare</w:t>
      </w:r>
      <w:r w:rsidR="00B62821">
        <w:rPr>
          <w:rStyle w:val="BodyTextChar4"/>
          <w:rFonts w:ascii="Times New Roman" w:eastAsiaTheme="minorEastAsia" w:hAnsi="Times New Roman"/>
          <w:sz w:val="24"/>
          <w:szCs w:val="24"/>
          <w:lang w:val="ro-RO"/>
        </w:rPr>
        <w:t>a</w:t>
      </w:r>
      <w:r w:rsidR="009F60E3">
        <w:rPr>
          <w:rStyle w:val="BodyTextChar4"/>
          <w:rFonts w:ascii="Times New Roman" w:eastAsiaTheme="minorEastAsia" w:hAnsi="Times New Roman"/>
          <w:sz w:val="24"/>
          <w:szCs w:val="24"/>
          <w:lang w:val="ro-RO"/>
        </w:rPr>
        <w:t xml:space="preserve"> cu elemente nutritive este slabă.</w:t>
      </w:r>
    </w:p>
    <w:p w14:paraId="71ABE910" w14:textId="77777777" w:rsidR="00C74882" w:rsidRDefault="00C74882" w:rsidP="00471E48">
      <w:pPr>
        <w:ind w:firstLine="360"/>
        <w:rPr>
          <w:rStyle w:val="BodyTextChar4"/>
          <w:rFonts w:ascii="Times New Roman" w:eastAsiaTheme="minorEastAsia" w:hAnsi="Times New Roman"/>
          <w:b/>
          <w:sz w:val="24"/>
          <w:szCs w:val="24"/>
          <w:lang w:val="ro-RO"/>
        </w:rPr>
      </w:pPr>
      <w:r w:rsidRPr="00C74882">
        <w:rPr>
          <w:rStyle w:val="BodyTextChar4"/>
          <w:rFonts w:ascii="Times New Roman" w:eastAsiaTheme="minorEastAsia" w:hAnsi="Times New Roman"/>
          <w:b/>
          <w:sz w:val="24"/>
          <w:szCs w:val="24"/>
          <w:lang w:val="ro-RO"/>
        </w:rPr>
        <w:t>Subtipuri</w:t>
      </w:r>
      <w:r w:rsidR="00471E48">
        <w:rPr>
          <w:rStyle w:val="BodyTextChar4"/>
          <w:rFonts w:ascii="Times New Roman" w:eastAsiaTheme="minorEastAsia" w:hAnsi="Times New Roman"/>
          <w:b/>
          <w:sz w:val="24"/>
          <w:szCs w:val="24"/>
          <w:lang w:val="ro-RO"/>
        </w:rPr>
        <w:t>:</w:t>
      </w:r>
    </w:p>
    <w:p w14:paraId="6B18EC38" w14:textId="77777777" w:rsidR="00C74882" w:rsidRDefault="00C74882" w:rsidP="00C74882">
      <w:pPr>
        <w:pStyle w:val="ListParagraph"/>
        <w:numPr>
          <w:ilvl w:val="0"/>
          <w:numId w:val="16"/>
        </w:numPr>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Prepodzol tipic – EP ti</w:t>
      </w:r>
    </w:p>
    <w:p w14:paraId="362AFF47" w14:textId="5C9DF0A1" w:rsidR="00CA3AD5" w:rsidRPr="00B62821" w:rsidRDefault="00C74882" w:rsidP="00471E48">
      <w:pPr>
        <w:spacing w:line="360" w:lineRule="auto"/>
        <w:ind w:firstLine="360"/>
        <w:jc w:val="both"/>
        <w:rPr>
          <w:rStyle w:val="BodyTextChar4"/>
          <w:rFonts w:ascii="Times New Roman" w:eastAsia="Century Schoolbook" w:hAnsi="Times New Roman"/>
          <w:i/>
          <w:iCs/>
          <w:sz w:val="24"/>
          <w:szCs w:val="24"/>
        </w:rPr>
      </w:pPr>
      <w:r>
        <w:rPr>
          <w:rStyle w:val="BodyTextChar4"/>
          <w:rFonts w:ascii="Times New Roman" w:eastAsiaTheme="minorEastAsia" w:hAnsi="Times New Roman"/>
          <w:i/>
          <w:sz w:val="24"/>
          <w:szCs w:val="24"/>
          <w:lang w:val="ro-RO"/>
        </w:rPr>
        <w:t xml:space="preserve">Se definesc </w:t>
      </w:r>
      <w:r w:rsidR="00E5094F">
        <w:rPr>
          <w:rStyle w:val="BodyTextChar4"/>
          <w:rFonts w:ascii="Times New Roman" w:eastAsiaTheme="minorEastAsia" w:hAnsi="Times New Roman"/>
          <w:i/>
          <w:sz w:val="24"/>
          <w:szCs w:val="24"/>
          <w:lang w:val="ro-RO"/>
        </w:rPr>
        <w:t>printr-un orizont</w:t>
      </w:r>
      <w:r w:rsidR="008054AE">
        <w:rPr>
          <w:rStyle w:val="BodyTextChar4"/>
          <w:rFonts w:ascii="Times New Roman" w:eastAsiaTheme="minorEastAsia" w:hAnsi="Times New Roman"/>
          <w:i/>
          <w:sz w:val="24"/>
          <w:szCs w:val="24"/>
          <w:lang w:val="ro-RO"/>
        </w:rPr>
        <w:t xml:space="preserve"> </w:t>
      </w:r>
      <w:r w:rsidR="00E5094F">
        <w:rPr>
          <w:rStyle w:val="BodyTextChar4"/>
          <w:rFonts w:ascii="Times New Roman" w:eastAsiaTheme="minorEastAsia" w:hAnsi="Times New Roman"/>
          <w:i/>
          <w:sz w:val="24"/>
          <w:szCs w:val="24"/>
          <w:lang w:val="ro-RO"/>
        </w:rPr>
        <w:t>Ao, Aou sau Au urmat de un orizont B feriiluvial (Bs)</w:t>
      </w:r>
      <w:r w:rsidR="00E5094F" w:rsidRPr="00B62821">
        <w:rPr>
          <w:rStyle w:val="BodyTextChar4"/>
          <w:rFonts w:ascii="Times New Roman" w:eastAsiaTheme="minorEastAsia" w:hAnsi="Times New Roman"/>
          <w:i/>
          <w:sz w:val="24"/>
          <w:szCs w:val="24"/>
        </w:rPr>
        <w:t>;</w:t>
      </w:r>
      <w:r w:rsidR="00A40DE5">
        <w:rPr>
          <w:rStyle w:val="BodyTextChar4"/>
          <w:rFonts w:ascii="Times New Roman" w:eastAsiaTheme="minorEastAsia" w:hAnsi="Times New Roman"/>
          <w:i/>
          <w:sz w:val="24"/>
          <w:szCs w:val="24"/>
        </w:rPr>
        <w:t xml:space="preserve"> </w:t>
      </w:r>
      <w:r w:rsidR="00E5094F">
        <w:rPr>
          <w:rStyle w:val="BodyTextChar4"/>
          <w:rFonts w:ascii="Times New Roman" w:eastAsiaTheme="minorEastAsia" w:hAnsi="Times New Roman"/>
          <w:i/>
          <w:sz w:val="24"/>
          <w:szCs w:val="24"/>
          <w:lang w:val="ro-RO"/>
        </w:rPr>
        <w:t>între orizonturile A şi B se poate forma un orizon</w:t>
      </w:r>
      <w:r w:rsidR="00A40DE5">
        <w:rPr>
          <w:rStyle w:val="BodyTextChar4"/>
          <w:rFonts w:ascii="Times New Roman" w:eastAsiaTheme="minorEastAsia" w:hAnsi="Times New Roman"/>
          <w:i/>
          <w:sz w:val="24"/>
          <w:szCs w:val="24"/>
          <w:lang w:val="ro-RO"/>
        </w:rPr>
        <w:t>t</w:t>
      </w:r>
      <w:r w:rsidR="00E5094F">
        <w:rPr>
          <w:rStyle w:val="BodyTextChar4"/>
          <w:rFonts w:ascii="Times New Roman" w:eastAsiaTheme="minorEastAsia" w:hAnsi="Times New Roman"/>
          <w:i/>
          <w:sz w:val="24"/>
          <w:szCs w:val="24"/>
          <w:lang w:val="ro-RO"/>
        </w:rPr>
        <w:t xml:space="preserve"> E discontinuu, nehidromorf, cu o grosime mai mică de 50 cm</w:t>
      </w:r>
      <w:r w:rsidR="00CA3AD5" w:rsidRPr="00B62821">
        <w:rPr>
          <w:rFonts w:ascii="Times New Roman" w:hAnsi="Times New Roman" w:cs="Times New Roman"/>
          <w:iCs/>
          <w:sz w:val="24"/>
          <w:szCs w:val="24"/>
        </w:rPr>
        <w:t>).</w:t>
      </w:r>
      <w:r w:rsidR="00CA3AD5">
        <w:rPr>
          <w:rFonts w:ascii="Times New Roman" w:eastAsia="Century Schoolbook" w:hAnsi="Times New Roman" w:cs="Times New Roman"/>
          <w:iCs/>
          <w:color w:val="000000"/>
          <w:sz w:val="24"/>
          <w:szCs w:val="24"/>
          <w:shd w:val="clear" w:color="auto" w:fill="FFFFFF"/>
          <w:lang w:val="ro-RO" w:eastAsia="ro-RO" w:bidi="ro-RO"/>
        </w:rPr>
        <w:t xml:space="preserve"> </w:t>
      </w:r>
      <w:r w:rsidR="00CA3AD5" w:rsidRPr="00B62821">
        <w:rPr>
          <w:rStyle w:val="BodyTextChar4"/>
          <w:rFonts w:ascii="Times New Roman" w:eastAsia="Century Schoolbook" w:hAnsi="Times New Roman"/>
          <w:i/>
          <w:iCs/>
          <w:sz w:val="24"/>
          <w:szCs w:val="24"/>
        </w:rPr>
        <w:t>Nu prezintă alte proprietăţi, caracteristici şi elemente diagnostic specifice altor subunităţi taxonomice.</w:t>
      </w:r>
    </w:p>
    <w:p w14:paraId="2A902607" w14:textId="77777777" w:rsidR="00834AEA" w:rsidRPr="00B62821" w:rsidRDefault="00834AEA" w:rsidP="00471E48">
      <w:pPr>
        <w:spacing w:line="360" w:lineRule="auto"/>
        <w:ind w:firstLine="360"/>
        <w:jc w:val="both"/>
        <w:rPr>
          <w:rStyle w:val="BodyTextChar4"/>
          <w:rFonts w:ascii="Times New Roman" w:eastAsia="Century Schoolbook" w:hAnsi="Times New Roman"/>
          <w:i/>
          <w:iCs/>
          <w:sz w:val="24"/>
          <w:szCs w:val="24"/>
        </w:rPr>
      </w:pPr>
      <w:r w:rsidRPr="00B62821">
        <w:rPr>
          <w:rStyle w:val="BodyTextChar4"/>
          <w:rFonts w:ascii="Times New Roman" w:eastAsia="Century Schoolbook" w:hAnsi="Times New Roman"/>
          <w:i/>
          <w:iCs/>
          <w:sz w:val="24"/>
          <w:szCs w:val="24"/>
        </w:rPr>
        <w:t>Succesiune de orizonturi:</w:t>
      </w:r>
    </w:p>
    <w:p w14:paraId="770FAF35" w14:textId="77777777" w:rsidR="00834AEA" w:rsidRPr="00B62821" w:rsidRDefault="001B582E" w:rsidP="001B582E">
      <w:pPr>
        <w:spacing w:line="360" w:lineRule="auto"/>
        <w:jc w:val="center"/>
        <w:rPr>
          <w:rFonts w:ascii="Times New Roman" w:eastAsia="Century Schoolbook" w:hAnsi="Times New Roman" w:cs="Times New Roman"/>
          <w:b/>
          <w:i/>
          <w:sz w:val="24"/>
          <w:szCs w:val="24"/>
        </w:rPr>
      </w:pPr>
      <w:r w:rsidRPr="00B62821">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B62821">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B62821">
        <w:rPr>
          <w:rFonts w:ascii="Times New Roman" w:eastAsia="Century Schoolbook" w:hAnsi="Times New Roman" w:cs="Times New Roman"/>
          <w:b/>
          <w:i/>
          <w:sz w:val="24"/>
          <w:szCs w:val="24"/>
        </w:rPr>
        <w:t xml:space="preserve"> R sau C</w:t>
      </w:r>
    </w:p>
    <w:p w14:paraId="2FC18E33" w14:textId="77777777" w:rsidR="00C74882" w:rsidRPr="00A40DE5" w:rsidRDefault="001B582E" w:rsidP="001B582E">
      <w:pPr>
        <w:spacing w:line="360" w:lineRule="auto"/>
        <w:jc w:val="center"/>
        <w:rPr>
          <w:rStyle w:val="BodyTextChar4"/>
          <w:rFonts w:ascii="Times New Roman" w:eastAsia="Century Schoolbook" w:hAnsi="Times New Roman"/>
          <w:b/>
          <w:i/>
          <w:color w:val="auto"/>
          <w:sz w:val="24"/>
          <w:szCs w:val="24"/>
        </w:rPr>
      </w:pPr>
      <w:r w:rsidRPr="00A40DE5">
        <w:rPr>
          <w:rFonts w:ascii="Times New Roman" w:eastAsia="Century Schoolbook" w:hAnsi="Times New Roman" w:cs="Times New Roman"/>
          <w:b/>
          <w:i/>
          <w:color w:val="000000"/>
          <w:sz w:val="24"/>
          <w:szCs w:val="24"/>
        </w:rPr>
        <w:t xml:space="preserve">Au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R sau C</w:t>
      </w:r>
    </w:p>
    <w:p w14:paraId="2F78FD71" w14:textId="77777777" w:rsidR="00E5094F" w:rsidRDefault="00E5094F" w:rsidP="00E5094F">
      <w:pPr>
        <w:pStyle w:val="ListParagraph"/>
        <w:numPr>
          <w:ilvl w:val="0"/>
          <w:numId w:val="16"/>
        </w:numPr>
        <w:rPr>
          <w:rStyle w:val="BodyTextChar4"/>
          <w:rFonts w:ascii="Times New Roman" w:eastAsiaTheme="minorEastAsia" w:hAnsi="Times New Roman"/>
          <w:b/>
          <w:sz w:val="24"/>
          <w:szCs w:val="24"/>
          <w:lang w:val="ro-RO"/>
        </w:rPr>
      </w:pPr>
      <w:r w:rsidRPr="00E5094F">
        <w:rPr>
          <w:rStyle w:val="BodyTextChar4"/>
          <w:rFonts w:ascii="Times New Roman" w:eastAsiaTheme="minorEastAsia" w:hAnsi="Times New Roman"/>
          <w:b/>
          <w:sz w:val="24"/>
          <w:szCs w:val="24"/>
          <w:lang w:val="ro-RO"/>
        </w:rPr>
        <w:t>Prepodzol umbric – EP um</w:t>
      </w:r>
    </w:p>
    <w:p w14:paraId="4F9F9365" w14:textId="322529CE" w:rsidR="00E5094F" w:rsidRDefault="00E5094F" w:rsidP="004A68ED">
      <w:pPr>
        <w:ind w:firstLine="360"/>
        <w:jc w:val="both"/>
        <w:rPr>
          <w:rStyle w:val="BodyTextChar4"/>
          <w:rFonts w:ascii="Times New Roman" w:eastAsiaTheme="minorEastAsia" w:hAnsi="Times New Roman"/>
          <w:i/>
          <w:sz w:val="24"/>
          <w:szCs w:val="24"/>
          <w:lang w:val="ro-RO"/>
        </w:rPr>
      </w:pPr>
      <w:r w:rsidRPr="00E5094F">
        <w:rPr>
          <w:rStyle w:val="BodyTextChar4"/>
          <w:rFonts w:ascii="Times New Roman" w:eastAsiaTheme="minorEastAsia" w:hAnsi="Times New Roman"/>
          <w:i/>
          <w:sz w:val="24"/>
          <w:szCs w:val="24"/>
          <w:lang w:val="ro-RO"/>
        </w:rPr>
        <w:t>Se definesc printr-un orizont Au urmat de un orizont B feriiluvial (Bs)</w:t>
      </w:r>
      <w:r w:rsidRPr="00A40DE5">
        <w:rPr>
          <w:rStyle w:val="BodyTextChar4"/>
          <w:rFonts w:ascii="Times New Roman" w:eastAsiaTheme="minorEastAsia" w:hAnsi="Times New Roman"/>
          <w:i/>
          <w:sz w:val="24"/>
          <w:szCs w:val="24"/>
        </w:rPr>
        <w:t>;</w:t>
      </w:r>
      <w:r w:rsidR="00A40DE5">
        <w:rPr>
          <w:rStyle w:val="BodyTextChar4"/>
          <w:rFonts w:ascii="Times New Roman" w:eastAsiaTheme="minorEastAsia" w:hAnsi="Times New Roman"/>
          <w:i/>
          <w:sz w:val="24"/>
          <w:szCs w:val="24"/>
        </w:rPr>
        <w:t xml:space="preserve"> </w:t>
      </w:r>
      <w:r w:rsidRPr="00E5094F">
        <w:rPr>
          <w:rStyle w:val="BodyTextChar4"/>
          <w:rFonts w:ascii="Times New Roman" w:eastAsiaTheme="minorEastAsia" w:hAnsi="Times New Roman"/>
          <w:i/>
          <w:sz w:val="24"/>
          <w:szCs w:val="24"/>
          <w:lang w:val="ro-RO"/>
        </w:rPr>
        <w:t>între orizonturile A şi B se poate forma un orizon</w:t>
      </w:r>
      <w:r w:rsidR="00A40DE5">
        <w:rPr>
          <w:rStyle w:val="BodyTextChar4"/>
          <w:rFonts w:ascii="Times New Roman" w:eastAsiaTheme="minorEastAsia" w:hAnsi="Times New Roman"/>
          <w:i/>
          <w:sz w:val="24"/>
          <w:szCs w:val="24"/>
          <w:lang w:val="ro-RO"/>
        </w:rPr>
        <w:t>t</w:t>
      </w:r>
      <w:r w:rsidRPr="00E5094F">
        <w:rPr>
          <w:rStyle w:val="BodyTextChar4"/>
          <w:rFonts w:ascii="Times New Roman" w:eastAsiaTheme="minorEastAsia" w:hAnsi="Times New Roman"/>
          <w:i/>
          <w:sz w:val="24"/>
          <w:szCs w:val="24"/>
          <w:lang w:val="ro-RO"/>
        </w:rPr>
        <w:t xml:space="preserve"> E discontinuu, nehidromorf, cu o grosime mai mică de 50 cm.</w:t>
      </w:r>
    </w:p>
    <w:p w14:paraId="37E65E23" w14:textId="77777777" w:rsidR="00834AEA" w:rsidRPr="00A40DE5" w:rsidRDefault="00834AEA" w:rsidP="00471E48">
      <w:pPr>
        <w:spacing w:line="360" w:lineRule="auto"/>
        <w:ind w:firstLine="360"/>
        <w:jc w:val="both"/>
        <w:rPr>
          <w:rStyle w:val="BodyTextChar4"/>
          <w:rFonts w:ascii="Times New Roman" w:eastAsia="Century Schoolbook" w:hAnsi="Times New Roman"/>
          <w:i/>
          <w:iCs/>
          <w:sz w:val="24"/>
          <w:szCs w:val="24"/>
        </w:rPr>
      </w:pPr>
      <w:r w:rsidRPr="00A40DE5">
        <w:rPr>
          <w:rStyle w:val="BodyTextChar4"/>
          <w:rFonts w:ascii="Times New Roman" w:eastAsia="Century Schoolbook" w:hAnsi="Times New Roman"/>
          <w:i/>
          <w:iCs/>
          <w:sz w:val="24"/>
          <w:szCs w:val="24"/>
        </w:rPr>
        <w:t>Succesiune de orizonturi:</w:t>
      </w:r>
    </w:p>
    <w:p w14:paraId="1BB63364" w14:textId="77777777" w:rsidR="00834AEA" w:rsidRPr="00A40DE5" w:rsidRDefault="001B582E" w:rsidP="001B582E">
      <w:pPr>
        <w:spacing w:line="360" w:lineRule="auto"/>
        <w:jc w:val="center"/>
        <w:rPr>
          <w:rStyle w:val="BodyTextChar4"/>
          <w:rFonts w:ascii="Times New Roman" w:eastAsia="Century Schoolbook" w:hAnsi="Times New Roman"/>
          <w:b/>
          <w:i/>
          <w:color w:val="auto"/>
          <w:sz w:val="24"/>
          <w:szCs w:val="24"/>
        </w:rPr>
      </w:pPr>
      <w:r w:rsidRPr="00A40DE5">
        <w:rPr>
          <w:rFonts w:ascii="Times New Roman" w:eastAsia="Century Schoolbook" w:hAnsi="Times New Roman" w:cs="Times New Roman"/>
          <w:b/>
          <w:i/>
          <w:color w:val="000000"/>
          <w:sz w:val="24"/>
          <w:szCs w:val="24"/>
        </w:rPr>
        <w:t xml:space="preserve">Au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R sau C</w:t>
      </w:r>
    </w:p>
    <w:p w14:paraId="37DE5287" w14:textId="77777777" w:rsidR="00E5094F" w:rsidRDefault="00E5094F" w:rsidP="00E5094F">
      <w:pPr>
        <w:pStyle w:val="ListParagraph"/>
        <w:numPr>
          <w:ilvl w:val="0"/>
          <w:numId w:val="16"/>
        </w:numPr>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Prepodzol folic – EP fo</w:t>
      </w:r>
    </w:p>
    <w:p w14:paraId="6710DEA8" w14:textId="161E7DD3" w:rsidR="009D6BB9" w:rsidRDefault="00E5094F" w:rsidP="004A68ED">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sidR="009D6BB9">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sidRPr="00A40DE5">
        <w:rPr>
          <w:rStyle w:val="BodyTextChar4"/>
          <w:rFonts w:ascii="Times New Roman" w:eastAsiaTheme="minorEastAsia" w:hAnsi="Times New Roman"/>
          <w:i/>
          <w:sz w:val="24"/>
          <w:szCs w:val="24"/>
        </w:rPr>
        <w:t>;</w:t>
      </w:r>
      <w:r w:rsidR="00A40DE5">
        <w:rPr>
          <w:rStyle w:val="BodyTextChar4"/>
          <w:rFonts w:ascii="Times New Roman" w:eastAsiaTheme="minorEastAsia" w:hAnsi="Times New Roman"/>
          <w:i/>
          <w:sz w:val="24"/>
          <w:szCs w:val="24"/>
        </w:rPr>
        <w:t xml:space="preserve"> </w:t>
      </w:r>
      <w:r w:rsidRPr="00E5094F">
        <w:rPr>
          <w:rStyle w:val="BodyTextChar4"/>
          <w:rFonts w:ascii="Times New Roman" w:eastAsiaTheme="minorEastAsia" w:hAnsi="Times New Roman"/>
          <w:i/>
          <w:sz w:val="24"/>
          <w:szCs w:val="24"/>
          <w:lang w:val="ro-RO"/>
        </w:rPr>
        <w:t>între orizonturile A şi B se poate forma un orizon</w:t>
      </w:r>
      <w:r w:rsidR="00A40DE5">
        <w:rPr>
          <w:rStyle w:val="BodyTextChar4"/>
          <w:rFonts w:ascii="Times New Roman" w:eastAsiaTheme="minorEastAsia" w:hAnsi="Times New Roman"/>
          <w:i/>
          <w:sz w:val="24"/>
          <w:szCs w:val="24"/>
          <w:lang w:val="ro-RO"/>
        </w:rPr>
        <w:t>t</w:t>
      </w:r>
      <w:r w:rsidRPr="00E5094F">
        <w:rPr>
          <w:rStyle w:val="BodyTextChar4"/>
          <w:rFonts w:ascii="Times New Roman" w:eastAsiaTheme="minorEastAsia" w:hAnsi="Times New Roman"/>
          <w:i/>
          <w:sz w:val="24"/>
          <w:szCs w:val="24"/>
          <w:lang w:val="ro-RO"/>
        </w:rPr>
        <w:t xml:space="preserve"> E discontinuu, nehidromorf, cu o grosime mai mică de 50 cm</w:t>
      </w:r>
      <w:r w:rsidR="00A40DE5">
        <w:rPr>
          <w:rStyle w:val="BodyTextChar4"/>
          <w:rFonts w:ascii="Times New Roman" w:eastAsiaTheme="minorEastAsia" w:hAnsi="Times New Roman"/>
          <w:i/>
          <w:sz w:val="24"/>
          <w:szCs w:val="24"/>
          <w:lang w:val="ro-RO"/>
        </w:rPr>
        <w:t>,</w:t>
      </w:r>
      <w:r w:rsidR="009D6BB9" w:rsidRPr="009D6BB9">
        <w:rPr>
          <w:rFonts w:ascii="Times New Roman" w:eastAsia="Century Schoolbook" w:hAnsi="Times New Roman" w:cs="Times New Roman"/>
          <w:iCs/>
          <w:color w:val="000000"/>
          <w:sz w:val="24"/>
          <w:szCs w:val="24"/>
          <w:shd w:val="clear" w:color="auto" w:fill="FFFFFF"/>
          <w:lang w:val="ro-RO" w:eastAsia="ro-RO" w:bidi="ro-RO"/>
        </w:rPr>
        <w:t xml:space="preserve"> </w:t>
      </w:r>
      <w:r w:rsidR="009D6BB9" w:rsidRPr="009D6BB9">
        <w:rPr>
          <w:rFonts w:ascii="Times New Roman" w:eastAsia="Century Schoolbook" w:hAnsi="Times New Roman" w:cs="Times New Roman"/>
          <w:i/>
          <w:iCs/>
          <w:color w:val="000000"/>
          <w:sz w:val="24"/>
          <w:szCs w:val="24"/>
          <w:shd w:val="clear" w:color="auto" w:fill="FFFFFF"/>
          <w:lang w:val="ro-RO" w:eastAsia="ro-RO" w:bidi="ro-RO"/>
        </w:rPr>
        <w:t>i</w:t>
      </w:r>
      <w:r w:rsidR="00A40DE5">
        <w:rPr>
          <w:rFonts w:ascii="Times New Roman" w:eastAsia="Century Schoolbook" w:hAnsi="Times New Roman" w:cs="Times New Roman"/>
          <w:i/>
          <w:iCs/>
          <w:color w:val="000000"/>
          <w:sz w:val="24"/>
          <w:szCs w:val="24"/>
          <w:shd w:val="clear" w:color="auto" w:fill="FFFFFF"/>
          <w:lang w:val="ro-RO" w:eastAsia="ro-RO" w:bidi="ro-RO"/>
        </w:rPr>
        <w:t>ar</w:t>
      </w:r>
      <w:r w:rsidR="009D6BB9" w:rsidRPr="009D6BB9">
        <w:rPr>
          <w:rFonts w:ascii="Times New Roman" w:eastAsia="Century Schoolbook" w:hAnsi="Times New Roman" w:cs="Times New Roman"/>
          <w:i/>
          <w:iCs/>
          <w:color w:val="000000"/>
          <w:sz w:val="24"/>
          <w:szCs w:val="24"/>
          <w:shd w:val="clear" w:color="auto" w:fill="FFFFFF"/>
          <w:lang w:val="ro-RO" w:eastAsia="ro-RO" w:bidi="ro-RO"/>
        </w:rPr>
        <w:t xml:space="preserve"> deasupra orizontului A un orizont O, cu o grosime cuprinsă între 20 şi 50 cm.</w:t>
      </w:r>
    </w:p>
    <w:p w14:paraId="0D3AB62A" w14:textId="77777777" w:rsidR="00834AEA" w:rsidRPr="00A40DE5" w:rsidRDefault="00834AEA" w:rsidP="00471E48">
      <w:pPr>
        <w:spacing w:line="360" w:lineRule="auto"/>
        <w:ind w:firstLine="360"/>
        <w:jc w:val="both"/>
        <w:rPr>
          <w:rStyle w:val="BodyTextChar4"/>
          <w:rFonts w:ascii="Times New Roman" w:eastAsia="Century Schoolbook" w:hAnsi="Times New Roman"/>
          <w:i/>
          <w:iCs/>
          <w:sz w:val="24"/>
          <w:szCs w:val="24"/>
        </w:rPr>
      </w:pPr>
      <w:r w:rsidRPr="00A40DE5">
        <w:rPr>
          <w:rStyle w:val="BodyTextChar4"/>
          <w:rFonts w:ascii="Times New Roman" w:eastAsia="Century Schoolbook" w:hAnsi="Times New Roman"/>
          <w:i/>
          <w:iCs/>
          <w:sz w:val="24"/>
          <w:szCs w:val="24"/>
        </w:rPr>
        <w:lastRenderedPageBreak/>
        <w:t>Succesiune de orizonturi:</w:t>
      </w:r>
    </w:p>
    <w:p w14:paraId="206B28A6" w14:textId="77777777" w:rsidR="001B582E" w:rsidRPr="00A40DE5" w:rsidRDefault="001B582E" w:rsidP="001B582E">
      <w:pPr>
        <w:spacing w:line="360" w:lineRule="auto"/>
        <w:jc w:val="center"/>
        <w:rPr>
          <w:rFonts w:ascii="Times New Roman" w:eastAsia="Century Schoolbook" w:hAnsi="Times New Roman" w:cs="Times New Roman"/>
          <w:b/>
          <w:i/>
          <w:sz w:val="24"/>
          <w:szCs w:val="24"/>
        </w:rPr>
      </w:pPr>
      <w:r w:rsidRPr="00A40DE5">
        <w:rPr>
          <w:rStyle w:val="BodyTextChar4"/>
          <w:rFonts w:ascii="Times New Roman" w:eastAsia="Century Schoolbook" w:hAnsi="Times New Roman"/>
          <w:b/>
          <w:i/>
          <w:iCs/>
          <w:sz w:val="24"/>
          <w:szCs w:val="24"/>
        </w:rPr>
        <w:t xml:space="preserve">O </w:t>
      </w:r>
      <m:oMath>
        <m:r>
          <m:rPr>
            <m:sty m:val="bi"/>
          </m:rPr>
          <w:rPr>
            <w:rStyle w:val="BodyTextChar4"/>
            <w:rFonts w:ascii="Cambria Math" w:eastAsia="Century Schoolbook" w:hAnsi="Cambria Math"/>
            <w:sz w:val="24"/>
            <w:szCs w:val="24"/>
          </w:rPr>
          <m:t>→</m:t>
        </m:r>
      </m:oMath>
      <w:r w:rsidRPr="00A40DE5">
        <w:rPr>
          <w:rFonts w:ascii="Times New Roman" w:eastAsia="Century Schoolbook" w:hAnsi="Times New Roman" w:cs="Times New Roman"/>
          <w:b/>
          <w:i/>
          <w:sz w:val="24"/>
          <w:szCs w:val="24"/>
        </w:rPr>
        <w:t xml:space="preserve"> Aou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R sau C</w:t>
      </w:r>
    </w:p>
    <w:p w14:paraId="4A033568" w14:textId="77777777" w:rsidR="00834AEA" w:rsidRPr="001B582E" w:rsidRDefault="001B582E" w:rsidP="001B582E">
      <w:pPr>
        <w:spacing w:line="360" w:lineRule="auto"/>
        <w:jc w:val="center"/>
        <w:rPr>
          <w:rStyle w:val="BodyTextChar4"/>
          <w:rFonts w:ascii="Times New Roman" w:eastAsia="Century Schoolbook" w:hAnsi="Times New Roman"/>
          <w:b/>
          <w:i/>
          <w:color w:val="auto"/>
          <w:sz w:val="24"/>
          <w:szCs w:val="24"/>
        </w:rPr>
      </w:pPr>
      <w:r>
        <w:rPr>
          <w:rFonts w:ascii="Times New Roman" w:eastAsia="Century Schoolbook" w:hAnsi="Times New Roman" w:cs="Times New Roman"/>
          <w:b/>
          <w:i/>
          <w:sz w:val="24"/>
          <w:szCs w:val="24"/>
        </w:rPr>
        <w:t xml:space="preserve">O </w:t>
      </w:r>
      <m:oMath>
        <m:r>
          <m:rPr>
            <m:sty m:val="bi"/>
          </m:rPr>
          <w:rPr>
            <w:rFonts w:ascii="Cambria Math" w:eastAsia="Century Schoolbook" w:hAnsi="Cambria Math" w:cs="Times New Roman"/>
            <w:sz w:val="24"/>
            <w:szCs w:val="24"/>
          </w:rPr>
          <m:t xml:space="preserve">→ </m:t>
        </m:r>
      </m:oMath>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sau C</w:t>
      </w:r>
    </w:p>
    <w:p w14:paraId="7824AD18" w14:textId="77777777" w:rsidR="00E5094F" w:rsidRPr="009D6BB9" w:rsidRDefault="009D6BB9" w:rsidP="009D6BB9">
      <w:pPr>
        <w:pStyle w:val="ListParagraph"/>
        <w:numPr>
          <w:ilvl w:val="0"/>
          <w:numId w:val="16"/>
        </w:numPr>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Prepodzol humic EP hu</w:t>
      </w:r>
    </w:p>
    <w:p w14:paraId="32117B83" w14:textId="3326006D" w:rsidR="00E5094F" w:rsidRDefault="009D6BB9" w:rsidP="004A68ED">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sidRPr="00A40DE5">
        <w:rPr>
          <w:rStyle w:val="BodyTextChar4"/>
          <w:rFonts w:ascii="Times New Roman" w:eastAsiaTheme="minorEastAsia" w:hAnsi="Times New Roman"/>
          <w:i/>
          <w:sz w:val="24"/>
          <w:szCs w:val="24"/>
        </w:rPr>
        <w:t>;</w:t>
      </w:r>
      <w:r w:rsidR="00A40DE5">
        <w:rPr>
          <w:rStyle w:val="BodyTextChar4"/>
          <w:rFonts w:ascii="Times New Roman" w:eastAsiaTheme="minorEastAsia" w:hAnsi="Times New Roman"/>
          <w:i/>
          <w:sz w:val="24"/>
          <w:szCs w:val="24"/>
        </w:rPr>
        <w:t xml:space="preserve"> </w:t>
      </w:r>
      <w:r w:rsidRPr="00E5094F">
        <w:rPr>
          <w:rStyle w:val="BodyTextChar4"/>
          <w:rFonts w:ascii="Times New Roman" w:eastAsiaTheme="minorEastAsia" w:hAnsi="Times New Roman"/>
          <w:i/>
          <w:sz w:val="24"/>
          <w:szCs w:val="24"/>
          <w:lang w:val="ro-RO"/>
        </w:rPr>
        <w:t>între orizonturile A şi B se poate forma un orizon</w:t>
      </w:r>
      <w:r w:rsidR="00A40DE5">
        <w:rPr>
          <w:rStyle w:val="BodyTextChar4"/>
          <w:rFonts w:ascii="Times New Roman" w:eastAsiaTheme="minorEastAsia" w:hAnsi="Times New Roman"/>
          <w:i/>
          <w:sz w:val="24"/>
          <w:szCs w:val="24"/>
          <w:lang w:val="ro-RO"/>
        </w:rPr>
        <w:t>t</w:t>
      </w:r>
      <w:r w:rsidRPr="00E5094F">
        <w:rPr>
          <w:rStyle w:val="BodyTextChar4"/>
          <w:rFonts w:ascii="Times New Roman" w:eastAsiaTheme="minorEastAsia" w:hAnsi="Times New Roman"/>
          <w:i/>
          <w:sz w:val="24"/>
          <w:szCs w:val="24"/>
          <w:lang w:val="ro-RO"/>
        </w:rPr>
        <w:t xml:space="preserve"> E discontinuu, nehidromorf</w:t>
      </w:r>
      <w:r>
        <w:rPr>
          <w:rStyle w:val="BodyTextChar4"/>
          <w:rFonts w:ascii="Times New Roman" w:eastAsiaTheme="minorEastAsia" w:hAnsi="Times New Roman"/>
          <w:i/>
          <w:sz w:val="24"/>
          <w:szCs w:val="24"/>
          <w:lang w:val="ro-RO"/>
        </w:rPr>
        <w:t xml:space="preserve">, </w:t>
      </w:r>
      <w:r w:rsidRPr="009D6BB9">
        <w:rPr>
          <w:rFonts w:ascii="Times New Roman" w:eastAsia="Century Schoolbook" w:hAnsi="Times New Roman" w:cs="Times New Roman"/>
          <w:i/>
          <w:iCs/>
          <w:color w:val="000000"/>
          <w:sz w:val="24"/>
          <w:szCs w:val="24"/>
          <w:shd w:val="clear" w:color="auto" w:fill="FFFFFF"/>
          <w:lang w:val="ro-RO" w:eastAsia="ro-RO" w:bidi="ro-RO"/>
        </w:rPr>
        <w:t xml:space="preserve">solul </w:t>
      </w:r>
      <w:r w:rsidR="00A40DE5">
        <w:rPr>
          <w:rFonts w:ascii="Times New Roman" w:eastAsia="Century Schoolbook" w:hAnsi="Times New Roman" w:cs="Times New Roman"/>
          <w:i/>
          <w:iCs/>
          <w:color w:val="000000"/>
          <w:sz w:val="24"/>
          <w:szCs w:val="24"/>
          <w:shd w:val="clear" w:color="auto" w:fill="FFFFFF"/>
          <w:lang w:val="ro-RO" w:eastAsia="ro-RO" w:bidi="ro-RO"/>
        </w:rPr>
        <w:t>fiind</w:t>
      </w:r>
      <w:r w:rsidR="00A40DE5" w:rsidRPr="009D6BB9">
        <w:rPr>
          <w:rFonts w:ascii="Times New Roman" w:eastAsia="Century Schoolbook" w:hAnsi="Times New Roman" w:cs="Times New Roman"/>
          <w:i/>
          <w:iCs/>
          <w:color w:val="000000"/>
          <w:sz w:val="24"/>
          <w:szCs w:val="24"/>
          <w:shd w:val="clear" w:color="auto" w:fill="FFFFFF"/>
          <w:lang w:val="ro-RO" w:eastAsia="ro-RO" w:bidi="ro-RO"/>
        </w:rPr>
        <w:t xml:space="preserve"> </w:t>
      </w:r>
      <w:r w:rsidRPr="009D6BB9">
        <w:rPr>
          <w:rFonts w:ascii="Times New Roman" w:eastAsia="Century Schoolbook" w:hAnsi="Times New Roman" w:cs="Times New Roman"/>
          <w:i/>
          <w:iCs/>
          <w:color w:val="000000"/>
          <w:sz w:val="24"/>
          <w:szCs w:val="24"/>
          <w:shd w:val="clear" w:color="auto" w:fill="FFFFFF"/>
          <w:lang w:val="ro-RO" w:eastAsia="ro-RO" w:bidi="ro-RO"/>
        </w:rPr>
        <w:t xml:space="preserve">bogat în humus acid de culoare închisă, conţinut de humus </w:t>
      </w:r>
      <m:oMath>
        <m:r>
          <w:rPr>
            <w:rFonts w:ascii="Cambria Math" w:eastAsia="Century Schoolbook" w:hAnsi="Cambria Math" w:cs="Times New Roman"/>
            <w:color w:val="000000"/>
            <w:sz w:val="24"/>
            <w:szCs w:val="24"/>
            <w:shd w:val="clear" w:color="auto" w:fill="FFFFFF"/>
            <w:lang w:val="ro-RO" w:eastAsia="ro-RO" w:bidi="ro-RO"/>
          </w:rPr>
          <m:t>&gt;</m:t>
        </m:r>
      </m:oMath>
      <w:r w:rsidRPr="009D6BB9">
        <w:rPr>
          <w:rFonts w:ascii="Times New Roman" w:eastAsia="Century Schoolbook" w:hAnsi="Times New Roman" w:cs="Times New Roman"/>
          <w:i/>
          <w:iCs/>
          <w:color w:val="000000"/>
          <w:sz w:val="24"/>
          <w:szCs w:val="24"/>
          <w:shd w:val="clear" w:color="auto" w:fill="FFFFFF"/>
          <w:lang w:val="ro-RO" w:eastAsia="ro-RO" w:bidi="ro-RO"/>
        </w:rPr>
        <w:t xml:space="preserve"> 15% în orizontul superior şi </w:t>
      </w:r>
      <m:oMath>
        <m:r>
          <w:rPr>
            <w:rFonts w:ascii="Cambria Math" w:eastAsia="Century Schoolbook" w:hAnsi="Cambria Math" w:cs="Times New Roman"/>
            <w:color w:val="000000"/>
            <w:sz w:val="24"/>
            <w:szCs w:val="24"/>
            <w:shd w:val="clear" w:color="auto" w:fill="FFFFFF"/>
            <w:lang w:val="ro-RO" w:eastAsia="ro-RO" w:bidi="ro-RO"/>
          </w:rPr>
          <m:t>&gt;</m:t>
        </m:r>
      </m:oMath>
      <w:r w:rsidRPr="009D6BB9">
        <w:rPr>
          <w:rFonts w:ascii="Times New Roman" w:eastAsia="Century Schoolbook" w:hAnsi="Times New Roman" w:cs="Times New Roman"/>
          <w:i/>
          <w:iCs/>
          <w:color w:val="000000"/>
          <w:sz w:val="24"/>
          <w:szCs w:val="24"/>
          <w:shd w:val="clear" w:color="auto" w:fill="FFFFFF"/>
          <w:lang w:val="ro-RO" w:eastAsia="ro-RO" w:bidi="ro-RO"/>
        </w:rPr>
        <w:t xml:space="preserve"> 8% în orizontul B.</w:t>
      </w:r>
    </w:p>
    <w:p w14:paraId="63BC2BED" w14:textId="77777777" w:rsidR="00834AEA" w:rsidRPr="00A40DE5" w:rsidRDefault="00834AEA" w:rsidP="00471E48">
      <w:pPr>
        <w:spacing w:line="360" w:lineRule="auto"/>
        <w:ind w:firstLine="360"/>
        <w:jc w:val="both"/>
        <w:rPr>
          <w:rStyle w:val="BodyTextChar4"/>
          <w:rFonts w:ascii="Times New Roman" w:eastAsia="Century Schoolbook" w:hAnsi="Times New Roman"/>
          <w:i/>
          <w:iCs/>
          <w:sz w:val="24"/>
          <w:szCs w:val="24"/>
        </w:rPr>
      </w:pPr>
      <w:r w:rsidRPr="00A40DE5">
        <w:rPr>
          <w:rStyle w:val="BodyTextChar4"/>
          <w:rFonts w:ascii="Times New Roman" w:eastAsia="Century Schoolbook" w:hAnsi="Times New Roman"/>
          <w:i/>
          <w:iCs/>
          <w:sz w:val="24"/>
          <w:szCs w:val="24"/>
        </w:rPr>
        <w:t>Succesiune de orizonturi:</w:t>
      </w:r>
    </w:p>
    <w:p w14:paraId="44EE0D0C" w14:textId="77777777" w:rsidR="001B582E" w:rsidRPr="00A40DE5" w:rsidRDefault="001B582E" w:rsidP="001B582E">
      <w:pPr>
        <w:spacing w:line="360" w:lineRule="auto"/>
        <w:jc w:val="center"/>
        <w:rPr>
          <w:rFonts w:ascii="Times New Roman" w:eastAsia="Century Schoolbook" w:hAnsi="Times New Roman" w:cs="Times New Roman"/>
          <w:b/>
          <w:i/>
          <w:sz w:val="24"/>
          <w:szCs w:val="24"/>
        </w:rPr>
      </w:pPr>
      <w:r w:rsidRPr="00A40DE5">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R sau C</w:t>
      </w:r>
    </w:p>
    <w:p w14:paraId="7B77590D"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sau C</w:t>
      </w:r>
    </w:p>
    <w:p w14:paraId="2CA043CE" w14:textId="77777777" w:rsidR="009D6BB9" w:rsidRDefault="009D6BB9" w:rsidP="009D6BB9">
      <w:pPr>
        <w:pStyle w:val="ListParagraph"/>
        <w:numPr>
          <w:ilvl w:val="0"/>
          <w:numId w:val="16"/>
        </w:numPr>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Prepodzol litic – EP li</w:t>
      </w:r>
    </w:p>
    <w:p w14:paraId="1B5607E3" w14:textId="53EB295E" w:rsidR="004D5551" w:rsidRDefault="004D5551" w:rsidP="004A68ED">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Pr="004D5551">
        <w:rPr>
          <w:rFonts w:ascii="Times New Roman" w:eastAsia="Century Schoolbook" w:hAnsi="Times New Roman" w:cs="Times New Roman"/>
          <w:iCs/>
          <w:color w:val="000000"/>
          <w:sz w:val="24"/>
          <w:szCs w:val="24"/>
          <w:shd w:val="clear" w:color="auto" w:fill="FFFFFF"/>
          <w:lang w:val="ro-RO" w:eastAsia="ro-RO" w:bidi="ro-RO"/>
        </w:rPr>
        <w:t xml:space="preserve"> </w:t>
      </w:r>
      <w:r w:rsidRPr="004D5551">
        <w:rPr>
          <w:rFonts w:ascii="Times New Roman" w:eastAsia="Century Schoolbook" w:hAnsi="Times New Roman" w:cs="Times New Roman"/>
          <w:i/>
          <w:iCs/>
          <w:color w:val="000000"/>
          <w:sz w:val="24"/>
          <w:szCs w:val="24"/>
          <w:shd w:val="clear" w:color="auto" w:fill="FFFFFF"/>
          <w:lang w:val="ro-RO" w:eastAsia="ro-RO" w:bidi="ro-RO"/>
        </w:rPr>
        <w:t>solul prezintă rocă compactă/rocă continuă (Rn) sau rocă fisurată</w:t>
      </w:r>
      <w:r w:rsidR="007629D1">
        <w:rPr>
          <w:rFonts w:ascii="Times New Roman" w:eastAsia="Century Schoolbook" w:hAnsi="Times New Roman" w:cs="Times New Roman"/>
          <w:i/>
          <w:iCs/>
          <w:color w:val="000000"/>
          <w:sz w:val="24"/>
          <w:szCs w:val="24"/>
          <w:shd w:val="clear" w:color="auto" w:fill="FFFFFF"/>
          <w:lang w:val="ro-RO" w:eastAsia="ro-RO" w:bidi="ro-RO"/>
        </w:rPr>
        <w:t>,</w:t>
      </w:r>
      <w:r w:rsidRPr="004D5551">
        <w:rPr>
          <w:rFonts w:ascii="Times New Roman" w:eastAsia="Century Schoolbook" w:hAnsi="Times New Roman" w:cs="Times New Roman"/>
          <w:i/>
          <w:iCs/>
          <w:color w:val="000000"/>
          <w:sz w:val="24"/>
          <w:szCs w:val="24"/>
          <w:shd w:val="clear" w:color="auto" w:fill="FFFFFF"/>
          <w:lang w:val="ro-RO" w:eastAsia="ro-RO" w:bidi="ro-RO"/>
        </w:rPr>
        <w:t xml:space="preserve"> inclusiv pietrişuri (Rp), începând în 25</w:t>
      </w:r>
      <w:r w:rsidR="007629D1">
        <w:rPr>
          <w:rFonts w:ascii="Times New Roman" w:eastAsia="Century Schoolbook" w:hAnsi="Times New Roman" w:cs="Times New Roman"/>
          <w:i/>
          <w:iCs/>
          <w:color w:val="000000"/>
          <w:sz w:val="24"/>
          <w:szCs w:val="24"/>
          <w:shd w:val="clear" w:color="auto" w:fill="FFFFFF"/>
          <w:lang w:val="ro-RO" w:eastAsia="ro-RO" w:bidi="ro-RO"/>
        </w:rPr>
        <w:t xml:space="preserve"> – </w:t>
      </w:r>
      <w:r w:rsidRPr="004D5551">
        <w:rPr>
          <w:rFonts w:ascii="Times New Roman" w:eastAsia="Century Schoolbook" w:hAnsi="Times New Roman" w:cs="Times New Roman"/>
          <w:i/>
          <w:iCs/>
          <w:color w:val="000000"/>
          <w:sz w:val="24"/>
          <w:szCs w:val="24"/>
          <w:shd w:val="clear" w:color="auto" w:fill="FFFFFF"/>
          <w:lang w:val="ro-RO" w:eastAsia="ro-RO" w:bidi="ro-RO"/>
        </w:rPr>
        <w:t>50 cm.</w:t>
      </w:r>
    </w:p>
    <w:p w14:paraId="4E793EF8" w14:textId="77777777" w:rsidR="00834AEA" w:rsidRPr="00A40DE5" w:rsidRDefault="00834AEA" w:rsidP="00471E48">
      <w:pPr>
        <w:spacing w:line="360" w:lineRule="auto"/>
        <w:ind w:firstLine="360"/>
        <w:jc w:val="both"/>
        <w:rPr>
          <w:rStyle w:val="BodyTextChar4"/>
          <w:rFonts w:ascii="Times New Roman" w:eastAsia="Century Schoolbook" w:hAnsi="Times New Roman"/>
          <w:i/>
          <w:iCs/>
          <w:sz w:val="24"/>
          <w:szCs w:val="24"/>
        </w:rPr>
      </w:pPr>
      <w:r w:rsidRPr="00A40DE5">
        <w:rPr>
          <w:rStyle w:val="BodyTextChar4"/>
          <w:rFonts w:ascii="Times New Roman" w:eastAsia="Century Schoolbook" w:hAnsi="Times New Roman"/>
          <w:i/>
          <w:iCs/>
          <w:sz w:val="24"/>
          <w:szCs w:val="24"/>
        </w:rPr>
        <w:t>Succesiune de orizonturi:</w:t>
      </w:r>
    </w:p>
    <w:p w14:paraId="1C719014" w14:textId="77777777" w:rsidR="001B582E" w:rsidRPr="00A40DE5" w:rsidRDefault="001B582E" w:rsidP="001B582E">
      <w:pPr>
        <w:spacing w:line="360" w:lineRule="auto"/>
        <w:jc w:val="center"/>
        <w:rPr>
          <w:rFonts w:ascii="Times New Roman" w:eastAsia="Century Schoolbook" w:hAnsi="Times New Roman" w:cs="Times New Roman"/>
          <w:b/>
          <w:i/>
          <w:sz w:val="24"/>
          <w:szCs w:val="24"/>
        </w:rPr>
      </w:pPr>
      <w:r w:rsidRPr="00A40DE5">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A40DE5">
        <w:rPr>
          <w:rFonts w:ascii="Times New Roman" w:eastAsia="Century Schoolbook" w:hAnsi="Times New Roman" w:cs="Times New Roman"/>
          <w:b/>
          <w:i/>
          <w:sz w:val="24"/>
          <w:szCs w:val="24"/>
        </w:rPr>
        <w:t xml:space="preserve"> R </w:t>
      </w:r>
    </w:p>
    <w:p w14:paraId="4BB11CE4"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64AE378F" w14:textId="77777777" w:rsidR="004D5551" w:rsidRDefault="004D5551" w:rsidP="004D5551">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umbric litic – EP um.li</w:t>
      </w:r>
    </w:p>
    <w:p w14:paraId="0A9655E6" w14:textId="0AB1F446" w:rsidR="004D5551" w:rsidRDefault="004D5551" w:rsidP="004A68ED">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Pr>
          <w:rStyle w:val="BodyTextChar4"/>
          <w:rFonts w:ascii="Times New Roman" w:eastAsiaTheme="minorEastAsia" w:hAnsi="Times New Roman"/>
          <w:i/>
          <w:sz w:val="24"/>
          <w:szCs w:val="24"/>
          <w:lang w:val="ro-RO"/>
        </w:rPr>
        <w:t xml:space="preserve">Se definesc printr-un orizont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Pr="004D5551">
        <w:rPr>
          <w:rFonts w:ascii="Times New Roman" w:eastAsia="Century Schoolbook" w:hAnsi="Times New Roman" w:cs="Times New Roman"/>
          <w:i/>
          <w:iCs/>
          <w:color w:val="000000"/>
          <w:sz w:val="24"/>
          <w:szCs w:val="24"/>
          <w:shd w:val="clear" w:color="auto" w:fill="FFFFFF"/>
          <w:lang w:val="ro-RO" w:eastAsia="ro-RO" w:bidi="ro-RO"/>
        </w:rPr>
        <w:t xml:space="preserve"> solul prezintă rocă compactă/rocă continuă (Rn) sau rocă fisurată</w:t>
      </w:r>
      <w:r w:rsidR="007629D1">
        <w:rPr>
          <w:rFonts w:ascii="Times New Roman" w:eastAsia="Century Schoolbook" w:hAnsi="Times New Roman" w:cs="Times New Roman"/>
          <w:i/>
          <w:iCs/>
          <w:color w:val="000000"/>
          <w:sz w:val="24"/>
          <w:szCs w:val="24"/>
          <w:shd w:val="clear" w:color="auto" w:fill="FFFFFF"/>
          <w:lang w:val="ro-RO" w:eastAsia="ro-RO" w:bidi="ro-RO"/>
        </w:rPr>
        <w:t>,</w:t>
      </w:r>
      <w:r w:rsidRPr="004D5551">
        <w:rPr>
          <w:rFonts w:ascii="Times New Roman" w:eastAsia="Century Schoolbook" w:hAnsi="Times New Roman" w:cs="Times New Roman"/>
          <w:i/>
          <w:iCs/>
          <w:color w:val="000000"/>
          <w:sz w:val="24"/>
          <w:szCs w:val="24"/>
          <w:shd w:val="clear" w:color="auto" w:fill="FFFFFF"/>
          <w:lang w:val="ro-RO" w:eastAsia="ro-RO" w:bidi="ro-RO"/>
        </w:rPr>
        <w:t xml:space="preserve"> inclusiv pietrişuri (Rp), începând în 25</w:t>
      </w:r>
      <w:r w:rsidR="007629D1">
        <w:rPr>
          <w:rFonts w:ascii="Times New Roman" w:eastAsia="Century Schoolbook" w:hAnsi="Times New Roman" w:cs="Times New Roman"/>
          <w:i/>
          <w:iCs/>
          <w:color w:val="000000"/>
          <w:sz w:val="24"/>
          <w:szCs w:val="24"/>
          <w:shd w:val="clear" w:color="auto" w:fill="FFFFFF"/>
          <w:lang w:val="ro-RO" w:eastAsia="ro-RO" w:bidi="ro-RO"/>
        </w:rPr>
        <w:t xml:space="preserve"> – </w:t>
      </w:r>
      <w:r w:rsidRPr="004D5551">
        <w:rPr>
          <w:rFonts w:ascii="Times New Roman" w:eastAsia="Century Schoolbook" w:hAnsi="Times New Roman" w:cs="Times New Roman"/>
          <w:i/>
          <w:iCs/>
          <w:color w:val="000000"/>
          <w:sz w:val="24"/>
          <w:szCs w:val="24"/>
          <w:shd w:val="clear" w:color="auto" w:fill="FFFFFF"/>
          <w:lang w:val="ro-RO" w:eastAsia="ro-RO" w:bidi="ro-RO"/>
        </w:rPr>
        <w:t>50 cm.</w:t>
      </w:r>
    </w:p>
    <w:p w14:paraId="446A1014" w14:textId="77777777" w:rsidR="00834AEA" w:rsidRPr="007629D1" w:rsidRDefault="00834AEA" w:rsidP="00471E48">
      <w:pPr>
        <w:spacing w:line="360" w:lineRule="auto"/>
        <w:ind w:firstLine="360"/>
        <w:jc w:val="both"/>
        <w:rPr>
          <w:rStyle w:val="BodyTextChar4"/>
          <w:rFonts w:ascii="Times New Roman" w:eastAsia="Century Schoolbook" w:hAnsi="Times New Roman"/>
          <w:i/>
          <w:iCs/>
          <w:sz w:val="24"/>
          <w:szCs w:val="24"/>
        </w:rPr>
      </w:pPr>
      <w:r w:rsidRPr="007629D1">
        <w:rPr>
          <w:rStyle w:val="BodyTextChar4"/>
          <w:rFonts w:ascii="Times New Roman" w:eastAsia="Century Schoolbook" w:hAnsi="Times New Roman"/>
          <w:i/>
          <w:iCs/>
          <w:sz w:val="24"/>
          <w:szCs w:val="24"/>
        </w:rPr>
        <w:lastRenderedPageBreak/>
        <w:t>Succesiune de orizonturi:</w:t>
      </w:r>
    </w:p>
    <w:p w14:paraId="33F79998" w14:textId="77777777" w:rsidR="00834AEA" w:rsidRPr="007629D1" w:rsidRDefault="001B582E" w:rsidP="001B582E">
      <w:pPr>
        <w:spacing w:line="360" w:lineRule="auto"/>
        <w:jc w:val="center"/>
        <w:rPr>
          <w:rFonts w:ascii="Times New Roman" w:eastAsia="Century Schoolbook" w:hAnsi="Times New Roman" w:cs="Times New Roman"/>
          <w:b/>
          <w:i/>
          <w:sz w:val="24"/>
          <w:szCs w:val="24"/>
        </w:rPr>
      </w:pPr>
      <w:r w:rsidRPr="007629D1">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7629D1">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7629D1">
        <w:rPr>
          <w:rFonts w:ascii="Times New Roman" w:eastAsia="Century Schoolbook" w:hAnsi="Times New Roman" w:cs="Times New Roman"/>
          <w:b/>
          <w:i/>
          <w:sz w:val="24"/>
          <w:szCs w:val="24"/>
        </w:rPr>
        <w:t xml:space="preserve"> R </w:t>
      </w:r>
    </w:p>
    <w:p w14:paraId="3CCC3D40" w14:textId="77777777" w:rsidR="004D5551" w:rsidRDefault="001B582E" w:rsidP="004D5551">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lu</w:t>
      </w:r>
      <w:r w:rsidR="004D5551">
        <w:rPr>
          <w:rStyle w:val="BodyTextChar4"/>
          <w:rFonts w:ascii="Times New Roman" w:eastAsiaTheme="minorEastAsia" w:hAnsi="Times New Roman"/>
          <w:b/>
          <w:i/>
          <w:sz w:val="24"/>
          <w:szCs w:val="24"/>
          <w:lang w:val="ro-RO"/>
        </w:rPr>
        <w:t>tic – EP lu</w:t>
      </w:r>
    </w:p>
    <w:p w14:paraId="0256A2B6" w14:textId="77777777" w:rsidR="004D5551" w:rsidRDefault="004D5551" w:rsidP="00FF5087">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00862BAB" w:rsidRPr="00862BAB">
        <w:rPr>
          <w:rFonts w:ascii="Times New Roman" w:eastAsia="Century Schoolbook" w:hAnsi="Times New Roman" w:cs="Times New Roman"/>
          <w:iCs/>
          <w:color w:val="000000"/>
          <w:sz w:val="24"/>
          <w:szCs w:val="24"/>
          <w:shd w:val="clear" w:color="auto" w:fill="FFFFFF"/>
          <w:lang w:val="ro-RO" w:eastAsia="ro-RO" w:bidi="ro-RO"/>
        </w:rPr>
        <w:t xml:space="preserve"> </w:t>
      </w:r>
      <w:r w:rsidR="00862BAB" w:rsidRPr="00862BAB">
        <w:rPr>
          <w:rFonts w:ascii="Times New Roman" w:eastAsia="Century Schoolbook" w:hAnsi="Times New Roman" w:cs="Times New Roman"/>
          <w:i/>
          <w:iCs/>
          <w:color w:val="000000"/>
          <w:sz w:val="24"/>
          <w:szCs w:val="24"/>
          <w:shd w:val="clear" w:color="auto" w:fill="FFFFFF"/>
          <w:lang w:val="ro-RO" w:eastAsia="ro-RO" w:bidi="ro-RO"/>
        </w:rPr>
        <w:t>solul prezintă textură mijlocie lutică (lutoasă-nisipoasă-grosieră/-mijlocie/-fină/-extrafină, lutoasă-nisipoasă-argiloasă, lutoasă medie, lutoasă-prăfoasă) în orizontul de suprafaţă.</w:t>
      </w:r>
    </w:p>
    <w:p w14:paraId="50ACC727" w14:textId="77777777" w:rsidR="00834AEA" w:rsidRPr="007629D1" w:rsidRDefault="00834AEA" w:rsidP="00471E48">
      <w:pPr>
        <w:spacing w:line="360" w:lineRule="auto"/>
        <w:ind w:firstLine="360"/>
        <w:jc w:val="both"/>
        <w:rPr>
          <w:rStyle w:val="BodyTextChar4"/>
          <w:rFonts w:ascii="Times New Roman" w:eastAsia="Century Schoolbook" w:hAnsi="Times New Roman"/>
          <w:i/>
          <w:iCs/>
          <w:sz w:val="24"/>
          <w:szCs w:val="24"/>
        </w:rPr>
      </w:pPr>
      <w:r w:rsidRPr="007629D1">
        <w:rPr>
          <w:rStyle w:val="BodyTextChar4"/>
          <w:rFonts w:ascii="Times New Roman" w:eastAsia="Century Schoolbook" w:hAnsi="Times New Roman"/>
          <w:i/>
          <w:iCs/>
          <w:sz w:val="24"/>
          <w:szCs w:val="24"/>
        </w:rPr>
        <w:t>Succesiune de orizonturi:</w:t>
      </w:r>
    </w:p>
    <w:p w14:paraId="0F61155D" w14:textId="77777777" w:rsidR="001B582E" w:rsidRPr="007629D1" w:rsidRDefault="001B582E" w:rsidP="001B582E">
      <w:pPr>
        <w:spacing w:line="360" w:lineRule="auto"/>
        <w:jc w:val="center"/>
        <w:rPr>
          <w:rFonts w:ascii="Times New Roman" w:eastAsia="Century Schoolbook" w:hAnsi="Times New Roman" w:cs="Times New Roman"/>
          <w:b/>
          <w:i/>
          <w:sz w:val="24"/>
          <w:szCs w:val="24"/>
        </w:rPr>
      </w:pPr>
      <w:r w:rsidRPr="007629D1">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7629D1">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7629D1">
        <w:rPr>
          <w:rFonts w:ascii="Times New Roman" w:eastAsia="Century Schoolbook" w:hAnsi="Times New Roman" w:cs="Times New Roman"/>
          <w:b/>
          <w:i/>
          <w:sz w:val="24"/>
          <w:szCs w:val="24"/>
        </w:rPr>
        <w:t xml:space="preserve"> R sau C</w:t>
      </w:r>
    </w:p>
    <w:p w14:paraId="1A7D5460"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sau C</w:t>
      </w:r>
    </w:p>
    <w:p w14:paraId="551A9435" w14:textId="77777777" w:rsidR="00862BAB" w:rsidRPr="00862BAB" w:rsidRDefault="00862BAB" w:rsidP="00862BAB">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psamic – EP pm</w:t>
      </w:r>
    </w:p>
    <w:p w14:paraId="77B48AF8" w14:textId="77777777" w:rsidR="004D5551" w:rsidRDefault="00862BAB" w:rsidP="00471E48">
      <w:pPr>
        <w:ind w:firstLine="360"/>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Pr="00862BAB">
        <w:rPr>
          <w:rFonts w:ascii="Times New Roman" w:eastAsia="Century Schoolbook" w:hAnsi="Times New Roman" w:cs="Times New Roman"/>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solul prezintă textură grosieră (nisipoasă şi/sau nisipoasă-lutoasă) în orizontul de suprafaţă.</w:t>
      </w:r>
    </w:p>
    <w:p w14:paraId="64444480" w14:textId="77777777" w:rsidR="00834AEA" w:rsidRPr="00B70D6E" w:rsidRDefault="00834AEA" w:rsidP="00471E48">
      <w:pPr>
        <w:spacing w:line="360" w:lineRule="auto"/>
        <w:ind w:firstLine="360"/>
        <w:jc w:val="both"/>
        <w:rPr>
          <w:rStyle w:val="BodyTextChar4"/>
          <w:rFonts w:ascii="Times New Roman" w:eastAsia="Century Schoolbook" w:hAnsi="Times New Roman"/>
          <w:i/>
          <w:iCs/>
          <w:sz w:val="24"/>
          <w:szCs w:val="24"/>
        </w:rPr>
      </w:pPr>
      <w:r w:rsidRPr="00B70D6E">
        <w:rPr>
          <w:rStyle w:val="BodyTextChar4"/>
          <w:rFonts w:ascii="Times New Roman" w:eastAsia="Century Schoolbook" w:hAnsi="Times New Roman"/>
          <w:i/>
          <w:iCs/>
          <w:sz w:val="24"/>
          <w:szCs w:val="24"/>
        </w:rPr>
        <w:t>Succesiune de orizonturi:</w:t>
      </w:r>
    </w:p>
    <w:p w14:paraId="2A04DECF" w14:textId="77777777" w:rsidR="001B582E" w:rsidRPr="00B70D6E" w:rsidRDefault="001B582E" w:rsidP="001B582E">
      <w:pPr>
        <w:spacing w:line="360" w:lineRule="auto"/>
        <w:jc w:val="center"/>
        <w:rPr>
          <w:rFonts w:ascii="Times New Roman" w:eastAsia="Century Schoolbook" w:hAnsi="Times New Roman" w:cs="Times New Roman"/>
          <w:b/>
          <w:i/>
          <w:sz w:val="24"/>
          <w:szCs w:val="24"/>
        </w:rPr>
      </w:pPr>
      <w:r w:rsidRPr="00B70D6E">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C</w:t>
      </w:r>
    </w:p>
    <w:p w14:paraId="17E46BCA"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C</w:t>
      </w:r>
    </w:p>
    <w:p w14:paraId="3107EDE4" w14:textId="77777777" w:rsidR="00862BAB" w:rsidRDefault="00862BAB" w:rsidP="00862BAB">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scheletic – EP qq</w:t>
      </w:r>
    </w:p>
    <w:p w14:paraId="183DFE93" w14:textId="77777777" w:rsidR="00862BAB" w:rsidRDefault="00862BAB" w:rsidP="00FF5087">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Pr="00862BAB">
        <w:rPr>
          <w:rFonts w:ascii="Times New Roman" w:eastAsia="Century Schoolbook" w:hAnsi="Times New Roman" w:cs="Times New Roman"/>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orizonturile A şi/ sau numai B conţin schelet provenit din roca de solificare, 50%</w:t>
      </w:r>
      <m:oMath>
        <m:r>
          <w:rPr>
            <w:rFonts w:ascii="Cambria Math" w:eastAsia="Century Schoolbook" w:hAnsi="Cambria Math" w:cs="Times New Roman"/>
            <w:color w:val="000000"/>
            <w:sz w:val="24"/>
            <w:szCs w:val="24"/>
            <w:shd w:val="clear" w:color="auto" w:fill="FFFFFF"/>
            <w:lang w:val="ro-RO" w:eastAsia="ro-RO" w:bidi="ro-RO"/>
          </w:rPr>
          <m:t>&lt;</m:t>
        </m:r>
      </m:oMath>
      <w:r w:rsidRPr="00862BAB">
        <w:rPr>
          <w:rFonts w:ascii="Times New Roman" w:eastAsia="Century Schoolbook" w:hAnsi="Times New Roman" w:cs="Times New Roman"/>
          <w:i/>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Pr="00862BAB">
        <w:rPr>
          <w:rFonts w:ascii="Times New Roman" w:eastAsia="Century Schoolbook" w:hAnsi="Times New Roman" w:cs="Times New Roman"/>
          <w:i/>
          <w:iCs/>
          <w:color w:val="000000"/>
          <w:sz w:val="24"/>
          <w:szCs w:val="24"/>
          <w:shd w:val="clear" w:color="auto" w:fill="FFFFFF"/>
          <w:lang w:val="ro-RO" w:eastAsia="ro-RO" w:bidi="ro-RO"/>
        </w:rPr>
        <w:t>90%</w:t>
      </w:r>
      <w:r>
        <w:rPr>
          <w:rFonts w:ascii="Times New Roman" w:eastAsia="Century Schoolbook" w:hAnsi="Times New Roman" w:cs="Times New Roman"/>
          <w:i/>
          <w:iCs/>
          <w:color w:val="000000"/>
          <w:sz w:val="24"/>
          <w:szCs w:val="24"/>
          <w:shd w:val="clear" w:color="auto" w:fill="FFFFFF"/>
          <w:lang w:val="ro-RO" w:eastAsia="ro-RO" w:bidi="ro-RO"/>
        </w:rPr>
        <w:t>.</w:t>
      </w:r>
    </w:p>
    <w:p w14:paraId="1D5C1077" w14:textId="77777777" w:rsidR="00834AEA" w:rsidRPr="00B70D6E" w:rsidRDefault="00834AEA" w:rsidP="00471E48">
      <w:pPr>
        <w:spacing w:line="360" w:lineRule="auto"/>
        <w:ind w:firstLine="360"/>
        <w:jc w:val="both"/>
        <w:rPr>
          <w:rStyle w:val="BodyTextChar4"/>
          <w:rFonts w:ascii="Times New Roman" w:eastAsia="Century Schoolbook" w:hAnsi="Times New Roman"/>
          <w:i/>
          <w:iCs/>
          <w:sz w:val="24"/>
          <w:szCs w:val="24"/>
        </w:rPr>
      </w:pPr>
      <w:r w:rsidRPr="00B70D6E">
        <w:rPr>
          <w:rStyle w:val="BodyTextChar4"/>
          <w:rFonts w:ascii="Times New Roman" w:eastAsia="Century Schoolbook" w:hAnsi="Times New Roman"/>
          <w:i/>
          <w:iCs/>
          <w:sz w:val="24"/>
          <w:szCs w:val="24"/>
        </w:rPr>
        <w:t>Succesiune de orizonturi:</w:t>
      </w:r>
    </w:p>
    <w:p w14:paraId="6FF06E82" w14:textId="77777777" w:rsidR="001B582E" w:rsidRPr="00B70D6E" w:rsidRDefault="001B582E" w:rsidP="001B582E">
      <w:pPr>
        <w:spacing w:line="360" w:lineRule="auto"/>
        <w:jc w:val="center"/>
        <w:rPr>
          <w:rFonts w:ascii="Times New Roman" w:eastAsia="Century Schoolbook" w:hAnsi="Times New Roman" w:cs="Times New Roman"/>
          <w:b/>
          <w:i/>
          <w:sz w:val="24"/>
          <w:szCs w:val="24"/>
        </w:rPr>
      </w:pPr>
      <w:r w:rsidRPr="00B70D6E">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R </w:t>
      </w:r>
    </w:p>
    <w:p w14:paraId="75CC63CA"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lastRenderedPageBreak/>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3D1D323F" w14:textId="77777777" w:rsidR="00862BAB" w:rsidRDefault="00862BAB" w:rsidP="00862BAB">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hiperscheletic – EP hq</w:t>
      </w:r>
    </w:p>
    <w:p w14:paraId="241D6A17" w14:textId="77777777" w:rsidR="00862BAB" w:rsidRDefault="00862BAB" w:rsidP="00FF5087">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Pr="00862BAB">
        <w:rPr>
          <w:rFonts w:ascii="Times New Roman" w:eastAsia="Century Schoolbook" w:hAnsi="Times New Roman" w:cs="Times New Roman"/>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orizonturile A, şi/ 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sidRPr="00862BAB">
        <w:rPr>
          <w:rFonts w:ascii="Times New Roman" w:eastAsia="Century Schoolbook" w:hAnsi="Times New Roman" w:cs="Times New Roman"/>
          <w:i/>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Pr="00862BAB">
        <w:rPr>
          <w:rFonts w:ascii="Times New Roman" w:eastAsia="Century Schoolbook" w:hAnsi="Times New Roman" w:cs="Times New Roman"/>
          <w:i/>
          <w:iCs/>
          <w:color w:val="000000"/>
          <w:sz w:val="24"/>
          <w:szCs w:val="24"/>
          <w:shd w:val="clear" w:color="auto" w:fill="FFFFFF"/>
          <w:lang w:val="ro-RO" w:eastAsia="ro-RO" w:bidi="ro-RO"/>
        </w:rPr>
        <w:t>90%</w:t>
      </w:r>
      <w:r>
        <w:rPr>
          <w:rFonts w:ascii="Times New Roman" w:eastAsia="Century Schoolbook" w:hAnsi="Times New Roman" w:cs="Times New Roman"/>
          <w:i/>
          <w:iCs/>
          <w:color w:val="000000"/>
          <w:sz w:val="24"/>
          <w:szCs w:val="24"/>
          <w:shd w:val="clear" w:color="auto" w:fill="FFFFFF"/>
          <w:lang w:val="ro-RO" w:eastAsia="ro-RO" w:bidi="ro-RO"/>
        </w:rPr>
        <w:t>.</w:t>
      </w:r>
    </w:p>
    <w:p w14:paraId="177BA79C" w14:textId="77777777" w:rsidR="00834AEA" w:rsidRPr="00B70D6E" w:rsidRDefault="00834AEA" w:rsidP="00471E48">
      <w:pPr>
        <w:spacing w:line="360" w:lineRule="auto"/>
        <w:ind w:firstLine="360"/>
        <w:jc w:val="both"/>
        <w:rPr>
          <w:rStyle w:val="BodyTextChar4"/>
          <w:rFonts w:ascii="Times New Roman" w:eastAsia="Century Schoolbook" w:hAnsi="Times New Roman"/>
          <w:i/>
          <w:iCs/>
          <w:sz w:val="24"/>
          <w:szCs w:val="24"/>
        </w:rPr>
      </w:pPr>
      <w:r w:rsidRPr="00B70D6E">
        <w:rPr>
          <w:rStyle w:val="BodyTextChar4"/>
          <w:rFonts w:ascii="Times New Roman" w:eastAsia="Century Schoolbook" w:hAnsi="Times New Roman"/>
          <w:i/>
          <w:iCs/>
          <w:sz w:val="24"/>
          <w:szCs w:val="24"/>
        </w:rPr>
        <w:t>Succesiune de orizonturi:</w:t>
      </w:r>
    </w:p>
    <w:p w14:paraId="7DD9C86F" w14:textId="77777777" w:rsidR="001B582E" w:rsidRPr="00B70D6E" w:rsidRDefault="001B582E" w:rsidP="001B582E">
      <w:pPr>
        <w:spacing w:line="360" w:lineRule="auto"/>
        <w:jc w:val="center"/>
        <w:rPr>
          <w:rFonts w:ascii="Times New Roman" w:eastAsia="Century Schoolbook" w:hAnsi="Times New Roman" w:cs="Times New Roman"/>
          <w:b/>
          <w:i/>
          <w:sz w:val="24"/>
          <w:szCs w:val="24"/>
        </w:rPr>
      </w:pPr>
      <w:r w:rsidRPr="00B70D6E">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R </w:t>
      </w:r>
    </w:p>
    <w:p w14:paraId="26EB5671"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2D5FFA4E" w14:textId="77777777" w:rsidR="00862BAB" w:rsidRDefault="00862BAB" w:rsidP="00862BAB">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silitic- EP si</w:t>
      </w:r>
    </w:p>
    <w:p w14:paraId="5612403A" w14:textId="77777777" w:rsidR="00862BAB" w:rsidRDefault="00862BAB" w:rsidP="00FF5087">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 xml:space="preserve">Aou sau </w:t>
      </w:r>
      <w:r w:rsidRPr="00E5094F">
        <w:rPr>
          <w:rStyle w:val="BodyTextChar4"/>
          <w:rFonts w:ascii="Times New Roman" w:eastAsiaTheme="minorEastAsia" w:hAnsi="Times New Roman"/>
          <w:i/>
          <w:sz w:val="24"/>
          <w:szCs w:val="24"/>
          <w:lang w:val="ro-RO"/>
        </w:rPr>
        <w:t>Au urmat de un orizont B feriiluvial (Bs)</w:t>
      </w:r>
      <w:r>
        <w:rPr>
          <w:rStyle w:val="BodyTextChar4"/>
          <w:rFonts w:ascii="Times New Roman" w:eastAsiaTheme="minorEastAsia" w:hAnsi="Times New Roman"/>
          <w:i/>
          <w:sz w:val="24"/>
          <w:szCs w:val="24"/>
          <w:lang w:val="ro-RO"/>
        </w:rPr>
        <w:t>;</w:t>
      </w:r>
      <w:r w:rsidRPr="00862BAB">
        <w:rPr>
          <w:rFonts w:ascii="Times New Roman" w:eastAsia="Century Schoolbook" w:hAnsi="Times New Roman" w:cs="Times New Roman"/>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solul prezintă textură mijlocie silitică /prăfoasă şi/sau prăfoasă-nisipoasă) în orizontul de suprafaţă.</w:t>
      </w:r>
    </w:p>
    <w:p w14:paraId="1536CC43" w14:textId="77777777" w:rsidR="00834AEA" w:rsidRPr="00B70D6E" w:rsidRDefault="00834AEA" w:rsidP="00471E48">
      <w:pPr>
        <w:spacing w:line="360" w:lineRule="auto"/>
        <w:ind w:firstLine="360"/>
        <w:jc w:val="both"/>
        <w:rPr>
          <w:rStyle w:val="BodyTextChar4"/>
          <w:rFonts w:ascii="Times New Roman" w:eastAsia="Century Schoolbook" w:hAnsi="Times New Roman"/>
          <w:i/>
          <w:iCs/>
          <w:sz w:val="24"/>
          <w:szCs w:val="24"/>
        </w:rPr>
      </w:pPr>
      <w:r w:rsidRPr="00B70D6E">
        <w:rPr>
          <w:rStyle w:val="BodyTextChar4"/>
          <w:rFonts w:ascii="Times New Roman" w:eastAsia="Century Schoolbook" w:hAnsi="Times New Roman"/>
          <w:i/>
          <w:iCs/>
          <w:sz w:val="24"/>
          <w:szCs w:val="24"/>
        </w:rPr>
        <w:t>Succesiune de orizonturi:</w:t>
      </w:r>
    </w:p>
    <w:p w14:paraId="7246DBFC" w14:textId="77777777" w:rsidR="001B582E" w:rsidRPr="00B70D6E" w:rsidRDefault="001B582E" w:rsidP="001B582E">
      <w:pPr>
        <w:spacing w:line="360" w:lineRule="auto"/>
        <w:jc w:val="center"/>
        <w:rPr>
          <w:rFonts w:ascii="Times New Roman" w:eastAsia="Century Schoolbook" w:hAnsi="Times New Roman" w:cs="Times New Roman"/>
          <w:b/>
          <w:i/>
          <w:sz w:val="24"/>
          <w:szCs w:val="24"/>
        </w:rPr>
      </w:pPr>
      <w:r w:rsidRPr="00B70D6E">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R sau C</w:t>
      </w:r>
    </w:p>
    <w:p w14:paraId="237254D9" w14:textId="77777777" w:rsidR="00834AEA" w:rsidRPr="001B582E" w:rsidRDefault="001B582E" w:rsidP="001B582E">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B582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sau C</w:t>
      </w:r>
    </w:p>
    <w:p w14:paraId="742DDDDF" w14:textId="77777777" w:rsidR="00862BAB" w:rsidRDefault="00862BAB" w:rsidP="00862BAB">
      <w:pPr>
        <w:pStyle w:val="ListParagraph"/>
        <w:numPr>
          <w:ilvl w:val="0"/>
          <w:numId w:val="16"/>
        </w:numPr>
        <w:rPr>
          <w:rStyle w:val="BodyTextChar4"/>
          <w:rFonts w:ascii="Times New Roman" w:eastAsiaTheme="minorEastAsia" w:hAnsi="Times New Roman"/>
          <w:b/>
          <w:i/>
          <w:sz w:val="24"/>
          <w:szCs w:val="24"/>
          <w:lang w:val="ro-RO"/>
        </w:rPr>
      </w:pPr>
      <w:r>
        <w:rPr>
          <w:rStyle w:val="BodyTextChar4"/>
          <w:rFonts w:ascii="Times New Roman" w:eastAsiaTheme="minorEastAsia" w:hAnsi="Times New Roman"/>
          <w:b/>
          <w:i/>
          <w:sz w:val="24"/>
          <w:szCs w:val="24"/>
          <w:lang w:val="ro-RO"/>
        </w:rPr>
        <w:t>Prepodzol umbric EP um</w:t>
      </w:r>
    </w:p>
    <w:p w14:paraId="1EA5BA6F" w14:textId="77777777" w:rsidR="00CA3AD5" w:rsidRPr="00B70D6E" w:rsidRDefault="00CA3AD5" w:rsidP="00471E48">
      <w:pPr>
        <w:spacing w:line="360" w:lineRule="auto"/>
        <w:ind w:firstLine="360"/>
        <w:jc w:val="both"/>
        <w:rPr>
          <w:rStyle w:val="BodyTextChar4"/>
          <w:rFonts w:ascii="Times New Roman" w:eastAsia="Century Schoolbook" w:hAnsi="Times New Roman"/>
          <w:i/>
          <w:iCs/>
          <w:sz w:val="24"/>
          <w:szCs w:val="24"/>
        </w:rPr>
      </w:pPr>
      <w:r>
        <w:rPr>
          <w:rStyle w:val="BodyTextChar4"/>
          <w:rFonts w:ascii="Times New Roman" w:eastAsiaTheme="minorEastAsia" w:hAnsi="Times New Roman"/>
          <w:i/>
          <w:sz w:val="24"/>
          <w:szCs w:val="24"/>
          <w:lang w:val="ro-RO"/>
        </w:rPr>
        <w:t xml:space="preserve">Se definesc printr-un orizont </w:t>
      </w:r>
      <w:r w:rsidRPr="00E5094F">
        <w:rPr>
          <w:rStyle w:val="BodyTextChar4"/>
          <w:rFonts w:ascii="Times New Roman" w:eastAsiaTheme="minorEastAsia" w:hAnsi="Times New Roman"/>
          <w:i/>
          <w:sz w:val="24"/>
          <w:szCs w:val="24"/>
          <w:lang w:val="ro-RO"/>
        </w:rPr>
        <w:t>Au urmat de un orizont B feriiluvial (Bs)</w:t>
      </w:r>
      <w:r w:rsidRPr="00B70D6E">
        <w:rPr>
          <w:rStyle w:val="BodyTextChar4"/>
          <w:rFonts w:ascii="Times New Roman" w:eastAsiaTheme="minorEastAsia" w:hAnsi="Times New Roman"/>
          <w:i/>
          <w:sz w:val="24"/>
          <w:szCs w:val="24"/>
        </w:rPr>
        <w:t>;</w:t>
      </w:r>
      <w:r w:rsidRPr="00B70D6E">
        <w:rPr>
          <w:rStyle w:val="BodyTextChar4"/>
          <w:rFonts w:ascii="Times New Roman" w:eastAsia="Century Schoolbook" w:hAnsi="Times New Roman"/>
          <w:i/>
          <w:iCs/>
          <w:sz w:val="24"/>
          <w:szCs w:val="24"/>
        </w:rPr>
        <w:t xml:space="preserve"> nu prezintă alte proprietăţi, caracteristici şi elemente diagnostic specifice altor subunităţi taxonomice.</w:t>
      </w:r>
    </w:p>
    <w:p w14:paraId="56EE0911" w14:textId="77777777" w:rsidR="001B582E" w:rsidRPr="00B70D6E" w:rsidRDefault="001B582E" w:rsidP="00471E48">
      <w:pPr>
        <w:spacing w:line="360" w:lineRule="auto"/>
        <w:ind w:firstLine="360"/>
        <w:jc w:val="both"/>
        <w:rPr>
          <w:rStyle w:val="BodyTextChar4"/>
          <w:rFonts w:ascii="Times New Roman" w:eastAsia="Century Schoolbook" w:hAnsi="Times New Roman"/>
          <w:i/>
          <w:iCs/>
          <w:sz w:val="24"/>
          <w:szCs w:val="24"/>
        </w:rPr>
      </w:pPr>
      <w:r w:rsidRPr="00B70D6E">
        <w:rPr>
          <w:rStyle w:val="BodyTextChar4"/>
          <w:rFonts w:ascii="Times New Roman" w:eastAsia="Century Schoolbook" w:hAnsi="Times New Roman"/>
          <w:i/>
          <w:iCs/>
          <w:sz w:val="24"/>
          <w:szCs w:val="24"/>
        </w:rPr>
        <w:t>Succesiune de orizonturi:</w:t>
      </w:r>
    </w:p>
    <w:p w14:paraId="04DEBBBA" w14:textId="77777777" w:rsidR="00834AEA" w:rsidRPr="00B70D6E" w:rsidRDefault="001B582E" w:rsidP="001B582E">
      <w:pPr>
        <w:spacing w:line="360" w:lineRule="auto"/>
        <w:jc w:val="center"/>
        <w:rPr>
          <w:rFonts w:ascii="Times New Roman" w:eastAsia="Century Schoolbook" w:hAnsi="Times New Roman" w:cs="Times New Roman"/>
          <w:b/>
          <w:i/>
          <w:sz w:val="24"/>
          <w:szCs w:val="24"/>
        </w:rPr>
      </w:pPr>
      <w:r w:rsidRPr="00B70D6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Bs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R sau C</w:t>
      </w:r>
    </w:p>
    <w:p w14:paraId="6FD48D48" w14:textId="77777777" w:rsidR="00CA3AD5" w:rsidRPr="00CA3AD5" w:rsidRDefault="00CA3AD5" w:rsidP="00CA3AD5">
      <w:pPr>
        <w:pStyle w:val="ListParagraph"/>
        <w:numPr>
          <w:ilvl w:val="0"/>
          <w:numId w:val="16"/>
        </w:numPr>
        <w:rPr>
          <w:rStyle w:val="BodyTextChar4"/>
          <w:rFonts w:ascii="Times New Roman" w:eastAsiaTheme="minorEastAsia" w:hAnsi="Times New Roman"/>
          <w:b/>
          <w:i/>
          <w:sz w:val="24"/>
          <w:szCs w:val="24"/>
        </w:rPr>
      </w:pPr>
      <w:r w:rsidRPr="00B70D6E">
        <w:rPr>
          <w:rStyle w:val="BodyTextChar4"/>
          <w:rFonts w:ascii="Times New Roman" w:eastAsiaTheme="minorEastAsia" w:hAnsi="Times New Roman"/>
          <w:i/>
          <w:sz w:val="24"/>
          <w:szCs w:val="24"/>
        </w:rPr>
        <w:t xml:space="preserve"> </w:t>
      </w:r>
      <w:r w:rsidRPr="00CA3AD5">
        <w:rPr>
          <w:rStyle w:val="BodyTextChar4"/>
          <w:rFonts w:ascii="Times New Roman" w:eastAsiaTheme="minorEastAsia" w:hAnsi="Times New Roman"/>
          <w:b/>
          <w:i/>
          <w:sz w:val="24"/>
          <w:szCs w:val="24"/>
        </w:rPr>
        <w:t>Prepodzol criptospodic – EP cp</w:t>
      </w:r>
    </w:p>
    <w:p w14:paraId="483D04A2" w14:textId="67F4DDAC" w:rsidR="00CA3AD5" w:rsidRPr="00B70D6E" w:rsidRDefault="00CA3AD5" w:rsidP="00471E48">
      <w:pPr>
        <w:spacing w:line="360" w:lineRule="auto"/>
        <w:ind w:firstLine="360"/>
        <w:jc w:val="both"/>
        <w:rPr>
          <w:rStyle w:val="BodyTextChar4"/>
          <w:rFonts w:ascii="Times New Roman" w:eastAsia="Century Schoolbook" w:hAnsi="Times New Roman"/>
          <w:i/>
          <w:iCs/>
          <w:sz w:val="24"/>
          <w:szCs w:val="24"/>
        </w:rPr>
      </w:pPr>
      <w:r w:rsidRPr="00E5094F">
        <w:rPr>
          <w:rStyle w:val="BodyTextChar4"/>
          <w:rFonts w:ascii="Times New Roman" w:eastAsiaTheme="minorEastAsia" w:hAnsi="Times New Roman"/>
          <w:i/>
          <w:sz w:val="24"/>
          <w:szCs w:val="24"/>
          <w:lang w:val="ro-RO"/>
        </w:rPr>
        <w:lastRenderedPageBreak/>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Pr="00CA3AD5">
        <w:rPr>
          <w:rStyle w:val="BodyTextChar4"/>
          <w:rFonts w:ascii="Times New Roman" w:eastAsiaTheme="minorEastAsia" w:hAnsi="Times New Roman"/>
          <w:i/>
          <w:sz w:val="24"/>
          <w:szCs w:val="24"/>
          <w:lang w:val="ro-RO"/>
        </w:rPr>
        <w:t xml:space="preserve"> </w:t>
      </w:r>
      <w:r w:rsidRPr="00E5094F">
        <w:rPr>
          <w:rStyle w:val="BodyTextChar4"/>
          <w:rFonts w:ascii="Times New Roman" w:eastAsiaTheme="minorEastAsia" w:hAnsi="Times New Roman"/>
          <w:i/>
          <w:sz w:val="24"/>
          <w:szCs w:val="24"/>
          <w:lang w:val="ro-RO"/>
        </w:rPr>
        <w:t>)</w:t>
      </w:r>
      <w:r w:rsidRPr="00B70D6E">
        <w:rPr>
          <w:rStyle w:val="BodyTextChar4"/>
          <w:rFonts w:ascii="Times New Roman" w:eastAsiaTheme="minorEastAsia" w:hAnsi="Times New Roman"/>
          <w:i/>
          <w:sz w:val="24"/>
          <w:szCs w:val="24"/>
        </w:rPr>
        <w:t>;</w:t>
      </w:r>
      <w:r>
        <w:rPr>
          <w:rStyle w:val="BodyTextChar4"/>
          <w:rFonts w:ascii="Times New Roman" w:eastAsiaTheme="minorEastAsia" w:hAnsi="Times New Roman"/>
          <w:i/>
          <w:sz w:val="24"/>
          <w:szCs w:val="24"/>
          <w:lang w:val="ro-RO"/>
        </w:rPr>
        <w:t xml:space="preserve"> n</w:t>
      </w:r>
      <w:r w:rsidRPr="00B70D6E">
        <w:rPr>
          <w:rStyle w:val="BodyTextChar4"/>
          <w:rFonts w:ascii="Times New Roman" w:eastAsia="Century Schoolbook" w:hAnsi="Times New Roman"/>
          <w:i/>
          <w:iCs/>
          <w:sz w:val="24"/>
          <w:szCs w:val="24"/>
        </w:rPr>
        <w:t>u prezintă alte proprietăţi, caracteristici şi elemente diagnostic specifice altor subunităţi taxonomice.</w:t>
      </w:r>
    </w:p>
    <w:p w14:paraId="67E78FE5" w14:textId="77777777" w:rsidR="00834AEA" w:rsidRPr="00B70D6E" w:rsidRDefault="00834AEA" w:rsidP="00471E48">
      <w:pPr>
        <w:spacing w:line="360" w:lineRule="auto"/>
        <w:ind w:firstLine="360"/>
        <w:jc w:val="both"/>
        <w:rPr>
          <w:rStyle w:val="BodyTextChar4"/>
          <w:rFonts w:ascii="Times New Roman" w:eastAsia="Century Schoolbook" w:hAnsi="Times New Roman"/>
          <w:i/>
          <w:iCs/>
          <w:sz w:val="24"/>
          <w:szCs w:val="24"/>
        </w:rPr>
      </w:pPr>
      <w:r w:rsidRPr="00B70D6E">
        <w:rPr>
          <w:rStyle w:val="BodyTextChar4"/>
          <w:rFonts w:ascii="Times New Roman" w:eastAsia="Century Schoolbook" w:hAnsi="Times New Roman"/>
          <w:i/>
          <w:iCs/>
          <w:sz w:val="24"/>
          <w:szCs w:val="24"/>
        </w:rPr>
        <w:t>Succesiune de orizonturi:</w:t>
      </w:r>
    </w:p>
    <w:p w14:paraId="39882440" w14:textId="77777777" w:rsidR="00363174" w:rsidRPr="00B70D6E" w:rsidRDefault="00363174" w:rsidP="00363174">
      <w:pPr>
        <w:spacing w:line="360" w:lineRule="auto"/>
        <w:jc w:val="center"/>
        <w:rPr>
          <w:rFonts w:ascii="Times New Roman" w:eastAsia="Century Schoolbook" w:hAnsi="Times New Roman" w:cs="Times New Roman"/>
          <w:b/>
          <w:i/>
          <w:sz w:val="24"/>
          <w:szCs w:val="24"/>
        </w:rPr>
      </w:pPr>
      <w:r w:rsidRPr="00B70D6E">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B70D6E">
        <w:rPr>
          <w:rFonts w:ascii="Times New Roman" w:eastAsia="Century Schoolbook" w:hAnsi="Times New Roman" w:cs="Times New Roman"/>
          <w:b/>
          <w:i/>
          <w:sz w:val="24"/>
          <w:szCs w:val="24"/>
        </w:rPr>
        <w:t xml:space="preserve"> R sau C</w:t>
      </w:r>
    </w:p>
    <w:p w14:paraId="36E37FD8" w14:textId="77777777" w:rsidR="00834AEA" w:rsidRPr="00363174" w:rsidRDefault="00363174" w:rsidP="00363174">
      <w:pPr>
        <w:spacing w:line="360" w:lineRule="auto"/>
        <w:jc w:val="center"/>
        <w:rPr>
          <w:rStyle w:val="BodyTextChar4"/>
          <w:rFonts w:ascii="Times New Roman" w:eastAsia="Century Schoolbook" w:hAnsi="Times New Roman"/>
          <w:b/>
          <w:i/>
          <w:color w:val="auto"/>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Bcp</w:t>
      </w:r>
      <w:r w:rsidRPr="001B582E">
        <w:rPr>
          <w:rFonts w:ascii="Times New Roman" w:eastAsia="Century Schoolbook" w:hAnsi="Times New Roman" w:cs="Times New Roman"/>
          <w:b/>
          <w:i/>
          <w:sz w:val="24"/>
          <w:szCs w:val="24"/>
        </w:rPr>
        <w:t xml:space="preserve">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sau C</w:t>
      </w:r>
    </w:p>
    <w:p w14:paraId="50AC5E14" w14:textId="77777777" w:rsidR="00CA3AD5" w:rsidRPr="00311589" w:rsidRDefault="00CA3AD5" w:rsidP="00CA3AD5">
      <w:pPr>
        <w:pStyle w:val="ListParagraph"/>
        <w:numPr>
          <w:ilvl w:val="0"/>
          <w:numId w:val="16"/>
        </w:numPr>
        <w:spacing w:line="360" w:lineRule="auto"/>
        <w:jc w:val="both"/>
        <w:rPr>
          <w:rFonts w:ascii="Times New Roman" w:eastAsia="Century Schoolbook" w:hAnsi="Times New Roman" w:cs="Times New Roman"/>
          <w:b/>
          <w:i/>
          <w:sz w:val="24"/>
          <w:szCs w:val="24"/>
        </w:rPr>
      </w:pPr>
      <w:r w:rsidRPr="00311589">
        <w:rPr>
          <w:rFonts w:ascii="Times New Roman" w:eastAsia="Century Schoolbook" w:hAnsi="Times New Roman" w:cs="Times New Roman"/>
          <w:b/>
          <w:i/>
          <w:sz w:val="24"/>
          <w:szCs w:val="24"/>
        </w:rPr>
        <w:t>Prepodzol criptospodic folic – EP cp.fo</w:t>
      </w:r>
    </w:p>
    <w:p w14:paraId="7FA21295" w14:textId="5961E65A" w:rsidR="00311589" w:rsidRDefault="00CA3AD5" w:rsidP="00471E48">
      <w:pPr>
        <w:spacing w:line="360" w:lineRule="auto"/>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00311589" w:rsidRPr="00311589">
        <w:rPr>
          <w:rStyle w:val="BodyTextChar4"/>
          <w:rFonts w:ascii="Times New Roman" w:eastAsiaTheme="minorEastAsia" w:hAnsi="Times New Roman"/>
          <w:i/>
          <w:sz w:val="24"/>
          <w:szCs w:val="24"/>
          <w:lang w:val="ro-RO"/>
        </w:rPr>
        <w:t xml:space="preserve"> </w:t>
      </w:r>
      <w:r w:rsidR="00311589" w:rsidRPr="00E5094F">
        <w:rPr>
          <w:rStyle w:val="BodyTextChar4"/>
          <w:rFonts w:ascii="Times New Roman" w:eastAsiaTheme="minorEastAsia" w:hAnsi="Times New Roman"/>
          <w:i/>
          <w:sz w:val="24"/>
          <w:szCs w:val="24"/>
          <w:lang w:val="ro-RO"/>
        </w:rPr>
        <w:t>între orizonturile A şi B se poate forma un orizon</w:t>
      </w:r>
      <w:r w:rsidR="004932DA">
        <w:rPr>
          <w:rStyle w:val="BodyTextChar4"/>
          <w:rFonts w:ascii="Times New Roman" w:eastAsiaTheme="minorEastAsia" w:hAnsi="Times New Roman"/>
          <w:i/>
          <w:sz w:val="24"/>
          <w:szCs w:val="24"/>
          <w:lang w:val="ro-RO"/>
        </w:rPr>
        <w:t>t</w:t>
      </w:r>
      <w:r w:rsidR="00311589" w:rsidRPr="00E5094F">
        <w:rPr>
          <w:rStyle w:val="BodyTextChar4"/>
          <w:rFonts w:ascii="Times New Roman" w:eastAsiaTheme="minorEastAsia" w:hAnsi="Times New Roman"/>
          <w:i/>
          <w:sz w:val="24"/>
          <w:szCs w:val="24"/>
          <w:lang w:val="ro-RO"/>
        </w:rPr>
        <w:t xml:space="preserve"> E discontinuu, nehidromorf, cu o grosime mai mică de 50 cm</w:t>
      </w:r>
      <w:r w:rsidR="004932DA">
        <w:rPr>
          <w:rStyle w:val="BodyTextChar4"/>
          <w:rFonts w:ascii="Times New Roman" w:eastAsiaTheme="minorEastAsia" w:hAnsi="Times New Roman"/>
          <w:i/>
          <w:sz w:val="24"/>
          <w:szCs w:val="24"/>
          <w:lang w:val="ro-RO"/>
        </w:rPr>
        <w:t>,</w:t>
      </w:r>
      <w:r w:rsidR="00311589" w:rsidRPr="009D6BB9">
        <w:rPr>
          <w:rFonts w:ascii="Times New Roman" w:eastAsia="Century Schoolbook" w:hAnsi="Times New Roman" w:cs="Times New Roman"/>
          <w:iCs/>
          <w:color w:val="000000"/>
          <w:sz w:val="24"/>
          <w:szCs w:val="24"/>
          <w:shd w:val="clear" w:color="auto" w:fill="FFFFFF"/>
          <w:lang w:val="ro-RO" w:eastAsia="ro-RO" w:bidi="ro-RO"/>
        </w:rPr>
        <w:t xml:space="preserve"> </w:t>
      </w:r>
      <w:r w:rsidR="00311589" w:rsidRPr="009D6BB9">
        <w:rPr>
          <w:rFonts w:ascii="Times New Roman" w:eastAsia="Century Schoolbook" w:hAnsi="Times New Roman" w:cs="Times New Roman"/>
          <w:i/>
          <w:iCs/>
          <w:color w:val="000000"/>
          <w:sz w:val="24"/>
          <w:szCs w:val="24"/>
          <w:shd w:val="clear" w:color="auto" w:fill="FFFFFF"/>
          <w:lang w:val="ro-RO" w:eastAsia="ro-RO" w:bidi="ro-RO"/>
        </w:rPr>
        <w:t>i</w:t>
      </w:r>
      <w:r w:rsidR="004932DA">
        <w:rPr>
          <w:rFonts w:ascii="Times New Roman" w:eastAsia="Century Schoolbook" w:hAnsi="Times New Roman" w:cs="Times New Roman"/>
          <w:i/>
          <w:iCs/>
          <w:color w:val="000000"/>
          <w:sz w:val="24"/>
          <w:szCs w:val="24"/>
          <w:shd w:val="clear" w:color="auto" w:fill="FFFFFF"/>
          <w:lang w:val="ro-RO" w:eastAsia="ro-RO" w:bidi="ro-RO"/>
        </w:rPr>
        <w:t>ar</w:t>
      </w:r>
      <w:r w:rsidR="00311589" w:rsidRPr="009D6BB9">
        <w:rPr>
          <w:rFonts w:ascii="Times New Roman" w:eastAsia="Century Schoolbook" w:hAnsi="Times New Roman" w:cs="Times New Roman"/>
          <w:i/>
          <w:iCs/>
          <w:color w:val="000000"/>
          <w:sz w:val="24"/>
          <w:szCs w:val="24"/>
          <w:shd w:val="clear" w:color="auto" w:fill="FFFFFF"/>
          <w:lang w:val="ro-RO" w:eastAsia="ro-RO" w:bidi="ro-RO"/>
        </w:rPr>
        <w:t xml:space="preserve"> deasupra orizontului A un orizont O, cu o grosime cuprinsă între 20 şi 50 cm.</w:t>
      </w:r>
    </w:p>
    <w:p w14:paraId="07AFDEDC" w14:textId="77777777" w:rsidR="00834AEA" w:rsidRPr="004932DA" w:rsidRDefault="00834AEA" w:rsidP="00471E48">
      <w:pPr>
        <w:spacing w:line="360" w:lineRule="auto"/>
        <w:ind w:firstLine="360"/>
        <w:jc w:val="both"/>
        <w:rPr>
          <w:rStyle w:val="BodyTextChar4"/>
          <w:rFonts w:ascii="Times New Roman" w:eastAsia="Century Schoolbook" w:hAnsi="Times New Roman"/>
          <w:i/>
          <w:iCs/>
          <w:sz w:val="24"/>
          <w:szCs w:val="24"/>
        </w:rPr>
      </w:pPr>
      <w:r w:rsidRPr="004932DA">
        <w:rPr>
          <w:rStyle w:val="BodyTextChar4"/>
          <w:rFonts w:ascii="Times New Roman" w:eastAsia="Century Schoolbook" w:hAnsi="Times New Roman"/>
          <w:i/>
          <w:iCs/>
          <w:sz w:val="24"/>
          <w:szCs w:val="24"/>
        </w:rPr>
        <w:t>Succesiune de orizonturi:</w:t>
      </w:r>
    </w:p>
    <w:p w14:paraId="010553CD" w14:textId="77777777" w:rsidR="00363174" w:rsidRPr="004932DA" w:rsidRDefault="00363174" w:rsidP="00363174">
      <w:pPr>
        <w:spacing w:line="360" w:lineRule="auto"/>
        <w:jc w:val="center"/>
        <w:rPr>
          <w:rFonts w:ascii="Times New Roman" w:eastAsia="Century Schoolbook" w:hAnsi="Times New Roman" w:cs="Times New Roman"/>
          <w:b/>
          <w:i/>
          <w:sz w:val="24"/>
          <w:szCs w:val="24"/>
        </w:rPr>
      </w:pPr>
      <w:r w:rsidRPr="004932DA">
        <w:rPr>
          <w:rFonts w:ascii="Times New Roman" w:eastAsia="Century Schoolbook" w:hAnsi="Times New Roman" w:cs="Times New Roman"/>
          <w:b/>
          <w:i/>
          <w:sz w:val="24"/>
          <w:szCs w:val="24"/>
        </w:rPr>
        <w:t xml:space="preserve">O </w:t>
      </w:r>
      <m:oMath>
        <m:r>
          <m:rPr>
            <m:sty m:val="bi"/>
          </m:rPr>
          <w:rPr>
            <w:rFonts w:ascii="Cambria Math" w:eastAsia="Century Schoolbook" w:hAnsi="Cambria Math" w:cs="Times New Roman"/>
            <w:sz w:val="24"/>
            <w:szCs w:val="24"/>
          </w:rPr>
          <m:t xml:space="preserve">→ </m:t>
        </m:r>
      </m:oMath>
      <w:r w:rsidRPr="004932DA">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4932DA">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4932DA">
        <w:rPr>
          <w:rFonts w:ascii="Times New Roman" w:eastAsia="Century Schoolbook" w:hAnsi="Times New Roman" w:cs="Times New Roman"/>
          <w:b/>
          <w:i/>
          <w:sz w:val="24"/>
          <w:szCs w:val="24"/>
        </w:rPr>
        <w:t xml:space="preserve"> R sau C</w:t>
      </w:r>
    </w:p>
    <w:p w14:paraId="446C8397" w14:textId="77777777" w:rsidR="00834AEA" w:rsidRPr="004932DA" w:rsidRDefault="00363174" w:rsidP="00363174">
      <w:pPr>
        <w:spacing w:line="360" w:lineRule="auto"/>
        <w:jc w:val="center"/>
        <w:rPr>
          <w:rFonts w:ascii="Times New Roman" w:eastAsia="Century Schoolbook" w:hAnsi="Times New Roman" w:cs="Times New Roman"/>
          <w:b/>
          <w:i/>
          <w:sz w:val="24"/>
          <w:szCs w:val="24"/>
        </w:rPr>
      </w:pPr>
      <w:r w:rsidRPr="004932DA">
        <w:rPr>
          <w:rFonts w:ascii="Times New Roman" w:eastAsia="Century Schoolbook" w:hAnsi="Times New Roman" w:cs="Times New Roman"/>
          <w:b/>
          <w:i/>
          <w:sz w:val="24"/>
          <w:szCs w:val="24"/>
        </w:rPr>
        <w:t xml:space="preserve">O </w:t>
      </w:r>
      <m:oMath>
        <m:r>
          <m:rPr>
            <m:sty m:val="bi"/>
          </m:rPr>
          <w:rPr>
            <w:rFonts w:ascii="Cambria Math" w:eastAsia="Century Schoolbook" w:hAnsi="Cambria Math" w:cs="Times New Roman"/>
            <w:sz w:val="24"/>
            <w:szCs w:val="24"/>
          </w:rPr>
          <m:t xml:space="preserve">→ </m:t>
        </m:r>
      </m:oMath>
      <w:r w:rsidRPr="004932DA">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4932DA">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4932DA">
        <w:rPr>
          <w:rFonts w:ascii="Times New Roman" w:eastAsia="Century Schoolbook" w:hAnsi="Times New Roman" w:cs="Times New Roman"/>
          <w:b/>
          <w:i/>
          <w:sz w:val="24"/>
          <w:szCs w:val="24"/>
        </w:rPr>
        <w:t xml:space="preserve"> R sau C</w:t>
      </w:r>
    </w:p>
    <w:p w14:paraId="12010077" w14:textId="77777777" w:rsidR="00311589" w:rsidRPr="00311589" w:rsidRDefault="00311589" w:rsidP="00311589">
      <w:pPr>
        <w:pStyle w:val="ListParagraph"/>
        <w:numPr>
          <w:ilvl w:val="0"/>
          <w:numId w:val="16"/>
        </w:numPr>
        <w:rPr>
          <w:rStyle w:val="BodyTextChar4"/>
          <w:rFonts w:ascii="Times New Roman" w:eastAsiaTheme="minorEastAsia" w:hAnsi="Times New Roman"/>
          <w:b/>
          <w:i/>
          <w:sz w:val="24"/>
          <w:szCs w:val="24"/>
          <w:lang w:val="ro-RO"/>
        </w:rPr>
      </w:pPr>
      <w:r w:rsidRPr="00311589">
        <w:rPr>
          <w:rStyle w:val="BodyTextChar4"/>
          <w:rFonts w:ascii="Times New Roman" w:eastAsiaTheme="minorEastAsia" w:hAnsi="Times New Roman"/>
          <w:b/>
          <w:i/>
          <w:sz w:val="24"/>
          <w:szCs w:val="24"/>
          <w:lang w:val="ro-RO"/>
        </w:rPr>
        <w:t>Prepodzol criptospodic litic – EP cp.li</w:t>
      </w:r>
    </w:p>
    <w:p w14:paraId="4B7B948B" w14:textId="6B029A53" w:rsidR="00311589" w:rsidRDefault="00311589" w:rsidP="00471E48">
      <w:pPr>
        <w:spacing w:line="360" w:lineRule="auto"/>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Pr="00311589">
        <w:rPr>
          <w:rFonts w:ascii="Times New Roman" w:eastAsia="Century Schoolbook" w:hAnsi="Times New Roman" w:cs="Times New Roman"/>
          <w:i/>
          <w:iCs/>
          <w:color w:val="000000"/>
          <w:sz w:val="24"/>
          <w:szCs w:val="24"/>
          <w:shd w:val="clear" w:color="auto" w:fill="FFFFFF"/>
          <w:lang w:val="ro-RO" w:eastAsia="ro-RO" w:bidi="ro-RO"/>
        </w:rPr>
        <w:t xml:space="preserve"> </w:t>
      </w:r>
      <w:r w:rsidRPr="004D5551">
        <w:rPr>
          <w:rFonts w:ascii="Times New Roman" w:eastAsia="Century Schoolbook" w:hAnsi="Times New Roman" w:cs="Times New Roman"/>
          <w:i/>
          <w:iCs/>
          <w:color w:val="000000"/>
          <w:sz w:val="24"/>
          <w:szCs w:val="24"/>
          <w:shd w:val="clear" w:color="auto" w:fill="FFFFFF"/>
          <w:lang w:val="ro-RO" w:eastAsia="ro-RO" w:bidi="ro-RO"/>
        </w:rPr>
        <w:t>solul prezintă rocă compactă/rocă continuă (Rn) sau rocă fisurată</w:t>
      </w:r>
      <w:r w:rsidR="001722EF">
        <w:rPr>
          <w:rFonts w:ascii="Times New Roman" w:eastAsia="Century Schoolbook" w:hAnsi="Times New Roman" w:cs="Times New Roman"/>
          <w:i/>
          <w:iCs/>
          <w:color w:val="000000"/>
          <w:sz w:val="24"/>
          <w:szCs w:val="24"/>
          <w:shd w:val="clear" w:color="auto" w:fill="FFFFFF"/>
          <w:lang w:val="ro-RO" w:eastAsia="ro-RO" w:bidi="ro-RO"/>
        </w:rPr>
        <w:t>,</w:t>
      </w:r>
      <w:r w:rsidRPr="004D5551">
        <w:rPr>
          <w:rFonts w:ascii="Times New Roman" w:eastAsia="Century Schoolbook" w:hAnsi="Times New Roman" w:cs="Times New Roman"/>
          <w:i/>
          <w:iCs/>
          <w:color w:val="000000"/>
          <w:sz w:val="24"/>
          <w:szCs w:val="24"/>
          <w:shd w:val="clear" w:color="auto" w:fill="FFFFFF"/>
          <w:lang w:val="ro-RO" w:eastAsia="ro-RO" w:bidi="ro-RO"/>
        </w:rPr>
        <w:t xml:space="preserve"> inclusiv pietrişuri (Rp), începând în 25</w:t>
      </w:r>
      <w:r w:rsidR="001722EF">
        <w:rPr>
          <w:rFonts w:ascii="Times New Roman" w:eastAsia="Century Schoolbook" w:hAnsi="Times New Roman" w:cs="Times New Roman"/>
          <w:i/>
          <w:iCs/>
          <w:color w:val="000000"/>
          <w:sz w:val="24"/>
          <w:szCs w:val="24"/>
          <w:shd w:val="clear" w:color="auto" w:fill="FFFFFF"/>
          <w:lang w:val="ro-RO" w:eastAsia="ro-RO" w:bidi="ro-RO"/>
        </w:rPr>
        <w:t xml:space="preserve"> – </w:t>
      </w:r>
      <w:r w:rsidRPr="004D5551">
        <w:rPr>
          <w:rFonts w:ascii="Times New Roman" w:eastAsia="Century Schoolbook" w:hAnsi="Times New Roman" w:cs="Times New Roman"/>
          <w:i/>
          <w:iCs/>
          <w:color w:val="000000"/>
          <w:sz w:val="24"/>
          <w:szCs w:val="24"/>
          <w:shd w:val="clear" w:color="auto" w:fill="FFFFFF"/>
          <w:lang w:val="ro-RO" w:eastAsia="ro-RO" w:bidi="ro-RO"/>
        </w:rPr>
        <w:t>50 cm.</w:t>
      </w:r>
    </w:p>
    <w:p w14:paraId="5EFE84FE" w14:textId="77777777" w:rsidR="00834AEA" w:rsidRPr="004932DA" w:rsidRDefault="00834AEA" w:rsidP="00471E48">
      <w:pPr>
        <w:spacing w:line="360" w:lineRule="auto"/>
        <w:ind w:firstLine="360"/>
        <w:jc w:val="both"/>
        <w:rPr>
          <w:rStyle w:val="BodyTextChar4"/>
          <w:rFonts w:ascii="Times New Roman" w:eastAsia="Century Schoolbook" w:hAnsi="Times New Roman"/>
          <w:i/>
          <w:iCs/>
          <w:sz w:val="24"/>
          <w:szCs w:val="24"/>
        </w:rPr>
      </w:pPr>
      <w:r w:rsidRPr="004932DA">
        <w:rPr>
          <w:rStyle w:val="BodyTextChar4"/>
          <w:rFonts w:ascii="Times New Roman" w:eastAsia="Century Schoolbook" w:hAnsi="Times New Roman"/>
          <w:i/>
          <w:iCs/>
          <w:sz w:val="24"/>
          <w:szCs w:val="24"/>
        </w:rPr>
        <w:t>Succesiune de orizonturi:</w:t>
      </w:r>
    </w:p>
    <w:p w14:paraId="6540DEB6" w14:textId="77777777" w:rsidR="00363174" w:rsidRPr="004932DA" w:rsidRDefault="00363174" w:rsidP="00363174">
      <w:pPr>
        <w:spacing w:line="360" w:lineRule="auto"/>
        <w:jc w:val="center"/>
        <w:rPr>
          <w:rFonts w:ascii="Times New Roman" w:eastAsia="Century Schoolbook" w:hAnsi="Times New Roman" w:cs="Times New Roman"/>
          <w:b/>
          <w:i/>
          <w:sz w:val="24"/>
          <w:szCs w:val="24"/>
        </w:rPr>
      </w:pPr>
      <w:r w:rsidRPr="004932DA">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4932DA">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4932DA">
        <w:rPr>
          <w:rFonts w:ascii="Times New Roman" w:eastAsia="Century Schoolbook" w:hAnsi="Times New Roman" w:cs="Times New Roman"/>
          <w:b/>
          <w:i/>
          <w:sz w:val="24"/>
          <w:szCs w:val="24"/>
        </w:rPr>
        <w:t xml:space="preserve"> R </w:t>
      </w:r>
    </w:p>
    <w:p w14:paraId="04ACCF2D" w14:textId="77777777" w:rsidR="00834AEA" w:rsidRPr="00363174" w:rsidRDefault="00363174" w:rsidP="00363174">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Bcp</w:t>
      </w:r>
      <w:r w:rsidRPr="001B582E">
        <w:rPr>
          <w:rFonts w:ascii="Times New Roman" w:eastAsia="Century Schoolbook" w:hAnsi="Times New Roman" w:cs="Times New Roman"/>
          <w:b/>
          <w:i/>
          <w:sz w:val="24"/>
          <w:szCs w:val="24"/>
        </w:rPr>
        <w:t xml:space="preserve">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7494A9C4" w14:textId="77777777" w:rsidR="00311589" w:rsidRPr="00311589" w:rsidRDefault="00311589" w:rsidP="00311589">
      <w:pPr>
        <w:pStyle w:val="ListParagraph"/>
        <w:numPr>
          <w:ilvl w:val="0"/>
          <w:numId w:val="16"/>
        </w:numPr>
        <w:rPr>
          <w:rStyle w:val="BodyTextChar4"/>
          <w:rFonts w:ascii="Times New Roman" w:eastAsiaTheme="minorEastAsia" w:hAnsi="Times New Roman"/>
          <w:b/>
          <w:i/>
          <w:sz w:val="24"/>
          <w:szCs w:val="24"/>
          <w:lang w:val="ro-RO"/>
        </w:rPr>
      </w:pPr>
      <w:r w:rsidRPr="00311589">
        <w:rPr>
          <w:rStyle w:val="BodyTextChar4"/>
          <w:rFonts w:ascii="Times New Roman" w:eastAsiaTheme="minorEastAsia" w:hAnsi="Times New Roman"/>
          <w:b/>
          <w:i/>
          <w:sz w:val="24"/>
          <w:szCs w:val="24"/>
          <w:lang w:val="ro-RO"/>
        </w:rPr>
        <w:lastRenderedPageBreak/>
        <w:t>Prepodzol criptospodic hiperscheletic – EP cp.hq</w:t>
      </w:r>
    </w:p>
    <w:p w14:paraId="0641BBCB" w14:textId="5DE760DB" w:rsidR="00311589" w:rsidRDefault="00311589" w:rsidP="00FF5087">
      <w:pPr>
        <w:spacing w:line="360" w:lineRule="auto"/>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Pr="00311589">
        <w:rPr>
          <w:rFonts w:ascii="Times New Roman" w:eastAsia="Century Schoolbook" w:hAnsi="Times New Roman" w:cs="Times New Roman"/>
          <w:i/>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orizonturile A, şi/ 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sidRPr="00862BAB">
        <w:rPr>
          <w:rFonts w:ascii="Times New Roman" w:eastAsia="Century Schoolbook" w:hAnsi="Times New Roman" w:cs="Times New Roman"/>
          <w:i/>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Pr="00862BAB">
        <w:rPr>
          <w:rFonts w:ascii="Times New Roman" w:eastAsia="Century Schoolbook" w:hAnsi="Times New Roman" w:cs="Times New Roman"/>
          <w:i/>
          <w:iCs/>
          <w:color w:val="000000"/>
          <w:sz w:val="24"/>
          <w:szCs w:val="24"/>
          <w:shd w:val="clear" w:color="auto" w:fill="FFFFFF"/>
          <w:lang w:val="ro-RO" w:eastAsia="ro-RO" w:bidi="ro-RO"/>
        </w:rPr>
        <w:t>90%</w:t>
      </w:r>
      <w:r>
        <w:rPr>
          <w:rFonts w:ascii="Times New Roman" w:eastAsia="Century Schoolbook" w:hAnsi="Times New Roman" w:cs="Times New Roman"/>
          <w:i/>
          <w:iCs/>
          <w:color w:val="000000"/>
          <w:sz w:val="24"/>
          <w:szCs w:val="24"/>
          <w:shd w:val="clear" w:color="auto" w:fill="FFFFFF"/>
          <w:lang w:val="ro-RO" w:eastAsia="ro-RO" w:bidi="ro-RO"/>
        </w:rPr>
        <w:t>.</w:t>
      </w:r>
    </w:p>
    <w:p w14:paraId="22CE0A54" w14:textId="77777777" w:rsidR="00834AEA" w:rsidRPr="001722EF" w:rsidRDefault="00834AEA" w:rsidP="00471E48">
      <w:pPr>
        <w:spacing w:line="360" w:lineRule="auto"/>
        <w:ind w:firstLine="360"/>
        <w:jc w:val="both"/>
        <w:rPr>
          <w:rStyle w:val="BodyTextChar4"/>
          <w:rFonts w:ascii="Times New Roman" w:eastAsia="Century Schoolbook" w:hAnsi="Times New Roman"/>
          <w:i/>
          <w:iCs/>
          <w:sz w:val="24"/>
          <w:szCs w:val="24"/>
        </w:rPr>
      </w:pPr>
      <w:r w:rsidRPr="001722EF">
        <w:rPr>
          <w:rStyle w:val="BodyTextChar4"/>
          <w:rFonts w:ascii="Times New Roman" w:eastAsia="Century Schoolbook" w:hAnsi="Times New Roman"/>
          <w:i/>
          <w:iCs/>
          <w:sz w:val="24"/>
          <w:szCs w:val="24"/>
        </w:rPr>
        <w:t>Succesiune de orizonturi:</w:t>
      </w:r>
    </w:p>
    <w:p w14:paraId="556EF91A" w14:textId="77777777" w:rsidR="00363174" w:rsidRPr="001722EF" w:rsidRDefault="00363174" w:rsidP="00363174">
      <w:pPr>
        <w:spacing w:line="360" w:lineRule="auto"/>
        <w:jc w:val="center"/>
        <w:rPr>
          <w:rFonts w:ascii="Times New Roman" w:eastAsia="Century Schoolbook" w:hAnsi="Times New Roman" w:cs="Times New Roman"/>
          <w:b/>
          <w:i/>
          <w:sz w:val="24"/>
          <w:szCs w:val="24"/>
        </w:rPr>
      </w:pPr>
      <w:r w:rsidRPr="001722EF">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1722EF">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1722EF">
        <w:rPr>
          <w:rFonts w:ascii="Times New Roman" w:eastAsia="Century Schoolbook" w:hAnsi="Times New Roman" w:cs="Times New Roman"/>
          <w:b/>
          <w:i/>
          <w:sz w:val="24"/>
          <w:szCs w:val="24"/>
        </w:rPr>
        <w:t xml:space="preserve"> R </w:t>
      </w:r>
    </w:p>
    <w:p w14:paraId="1D574A51" w14:textId="77777777" w:rsidR="00834AEA" w:rsidRPr="00363174" w:rsidRDefault="00363174" w:rsidP="00363174">
      <w:pPr>
        <w:spacing w:line="360" w:lineRule="auto"/>
        <w:jc w:val="center"/>
        <w:rPr>
          <w:rFonts w:ascii="Times New Roman" w:eastAsia="Century Schoolbook" w:hAnsi="Times New Roman" w:cs="Times New Roman"/>
          <w:b/>
          <w:i/>
          <w:sz w:val="24"/>
          <w:szCs w:val="24"/>
        </w:rPr>
      </w:pPr>
      <m:oMath>
        <m:r>
          <m:rPr>
            <m:sty m:val="bi"/>
          </m:rPr>
          <w:rPr>
            <w:rFonts w:ascii="Cambria Math" w:eastAsia="Century Schoolbook" w:hAnsi="Cambria Math" w:cs="Times New Roman"/>
            <w:sz w:val="24"/>
            <w:szCs w:val="24"/>
          </w:rPr>
          <m:t xml:space="preserve"> </m:t>
        </m:r>
      </m:oMath>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Bcp</w:t>
      </w:r>
      <w:r w:rsidRPr="001B582E">
        <w:rPr>
          <w:rFonts w:ascii="Times New Roman" w:eastAsia="Century Schoolbook" w:hAnsi="Times New Roman" w:cs="Times New Roman"/>
          <w:b/>
          <w:i/>
          <w:sz w:val="24"/>
          <w:szCs w:val="24"/>
        </w:rPr>
        <w:t xml:space="preserve">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38CAC02C" w14:textId="77777777" w:rsidR="00311589" w:rsidRPr="00311589" w:rsidRDefault="00311589" w:rsidP="00311589">
      <w:pPr>
        <w:pStyle w:val="ListParagraph"/>
        <w:numPr>
          <w:ilvl w:val="0"/>
          <w:numId w:val="16"/>
        </w:numPr>
        <w:rPr>
          <w:rStyle w:val="BodyTextChar4"/>
          <w:rFonts w:ascii="Times New Roman" w:eastAsiaTheme="minorEastAsia" w:hAnsi="Times New Roman"/>
          <w:i/>
          <w:sz w:val="24"/>
          <w:szCs w:val="24"/>
          <w:lang w:val="ro-RO"/>
        </w:rPr>
      </w:pPr>
      <w:r w:rsidRPr="00311589">
        <w:rPr>
          <w:rStyle w:val="BodyTextChar4"/>
          <w:rFonts w:ascii="Times New Roman" w:eastAsiaTheme="minorEastAsia" w:hAnsi="Times New Roman"/>
          <w:b/>
          <w:i/>
          <w:sz w:val="24"/>
          <w:szCs w:val="24"/>
          <w:lang w:val="ro-RO"/>
        </w:rPr>
        <w:t>Prepodzol criptospodic</w:t>
      </w:r>
      <w:r>
        <w:rPr>
          <w:rStyle w:val="BodyTextChar4"/>
          <w:rFonts w:ascii="Times New Roman" w:eastAsiaTheme="minorEastAsia" w:hAnsi="Times New Roman"/>
          <w:b/>
          <w:i/>
          <w:sz w:val="24"/>
          <w:szCs w:val="24"/>
          <w:lang w:val="ro-RO"/>
        </w:rPr>
        <w:t xml:space="preserve"> umbric – EP cp.um</w:t>
      </w:r>
    </w:p>
    <w:p w14:paraId="553B1B0B" w14:textId="107B9165" w:rsidR="00E5094F" w:rsidRPr="001722EF" w:rsidRDefault="00311589" w:rsidP="00471E48">
      <w:pPr>
        <w:spacing w:line="360" w:lineRule="auto"/>
        <w:ind w:firstLine="360"/>
        <w:jc w:val="both"/>
        <w:rPr>
          <w:rStyle w:val="BodyTextChar4"/>
          <w:rFonts w:ascii="Times New Roman" w:eastAsia="Century Schoolbook" w:hAnsi="Times New Roman"/>
          <w:i/>
          <w:iCs/>
          <w:sz w:val="24"/>
          <w:szCs w:val="24"/>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Au urmat de un orizont B 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 n</w:t>
      </w:r>
      <w:r w:rsidRPr="001722EF">
        <w:rPr>
          <w:rStyle w:val="BodyTextChar4"/>
          <w:rFonts w:ascii="Times New Roman" w:eastAsia="Century Schoolbook" w:hAnsi="Times New Roman"/>
          <w:i/>
          <w:iCs/>
          <w:sz w:val="24"/>
          <w:szCs w:val="24"/>
        </w:rPr>
        <w:t>u prezintă alte proprietăţi, caracteristici şi elemente diagnostic specifice altor subunităţi taxonomice</w:t>
      </w:r>
      <w:r w:rsidR="0086253E">
        <w:rPr>
          <w:rStyle w:val="BodyTextChar4"/>
          <w:rFonts w:ascii="Times New Roman" w:eastAsia="Century Schoolbook" w:hAnsi="Times New Roman"/>
          <w:i/>
          <w:iCs/>
          <w:sz w:val="24"/>
          <w:szCs w:val="24"/>
        </w:rPr>
        <w:t>.</w:t>
      </w:r>
    </w:p>
    <w:p w14:paraId="578964A3" w14:textId="77777777" w:rsidR="00834AEA" w:rsidRPr="001722EF" w:rsidRDefault="00834AEA" w:rsidP="00471E48">
      <w:pPr>
        <w:spacing w:line="360" w:lineRule="auto"/>
        <w:ind w:firstLine="360"/>
        <w:jc w:val="both"/>
        <w:rPr>
          <w:rStyle w:val="BodyTextChar4"/>
          <w:rFonts w:ascii="Times New Roman" w:eastAsia="Century Schoolbook" w:hAnsi="Times New Roman"/>
          <w:i/>
          <w:iCs/>
          <w:sz w:val="24"/>
          <w:szCs w:val="24"/>
        </w:rPr>
      </w:pPr>
      <w:r w:rsidRPr="001722EF">
        <w:rPr>
          <w:rStyle w:val="BodyTextChar4"/>
          <w:rFonts w:ascii="Times New Roman" w:eastAsia="Century Schoolbook" w:hAnsi="Times New Roman"/>
          <w:i/>
          <w:iCs/>
          <w:sz w:val="24"/>
          <w:szCs w:val="24"/>
        </w:rPr>
        <w:t>Succesiune de orizonturi:</w:t>
      </w:r>
    </w:p>
    <w:p w14:paraId="4CE6B3C8" w14:textId="77777777" w:rsidR="00834AEA" w:rsidRPr="001722EF" w:rsidRDefault="00363174" w:rsidP="00793066">
      <w:pPr>
        <w:spacing w:line="360" w:lineRule="auto"/>
        <w:jc w:val="center"/>
        <w:rPr>
          <w:rStyle w:val="BodyTextChar4"/>
          <w:rFonts w:ascii="Times New Roman" w:eastAsia="Century Schoolbook" w:hAnsi="Times New Roman"/>
          <w:b/>
          <w:i/>
          <w:color w:val="auto"/>
          <w:sz w:val="24"/>
          <w:szCs w:val="24"/>
        </w:rPr>
      </w:pPr>
      <m:oMath>
        <m:r>
          <m:rPr>
            <m:sty m:val="bi"/>
          </m:rPr>
          <w:rPr>
            <w:rFonts w:ascii="Cambria Math" w:eastAsia="Century Schoolbook" w:hAnsi="Cambria Math" w:cs="Times New Roman"/>
            <w:color w:val="000000"/>
            <w:sz w:val="24"/>
            <w:szCs w:val="24"/>
          </w:rPr>
          <m:t xml:space="preserve"> </m:t>
        </m:r>
      </m:oMath>
      <w:r w:rsidRPr="001722EF">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1722EF">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1722EF">
        <w:rPr>
          <w:rFonts w:ascii="Times New Roman" w:eastAsia="Century Schoolbook" w:hAnsi="Times New Roman" w:cs="Times New Roman"/>
          <w:b/>
          <w:i/>
          <w:sz w:val="24"/>
          <w:szCs w:val="24"/>
        </w:rPr>
        <w:t xml:space="preserve"> R </w:t>
      </w:r>
    </w:p>
    <w:p w14:paraId="498BCF14" w14:textId="77777777" w:rsidR="00BF43BE" w:rsidRPr="001722EF" w:rsidRDefault="00BF43BE" w:rsidP="00471E48">
      <w:pPr>
        <w:spacing w:after="0" w:line="360" w:lineRule="auto"/>
        <w:ind w:firstLine="720"/>
        <w:jc w:val="both"/>
        <w:rPr>
          <w:rFonts w:ascii="Times New Roman" w:hAnsi="Times New Roman" w:cs="Times New Roman"/>
          <w:b/>
          <w:bCs/>
          <w:sz w:val="24"/>
          <w:szCs w:val="24"/>
        </w:rPr>
      </w:pPr>
      <w:r w:rsidRPr="001722EF">
        <w:rPr>
          <w:rFonts w:ascii="Times New Roman" w:hAnsi="Times New Roman" w:cs="Times New Roman"/>
          <w:b/>
          <w:bCs/>
          <w:sz w:val="24"/>
          <w:szCs w:val="24"/>
        </w:rPr>
        <w:t>F</w:t>
      </w:r>
      <w:r w:rsidR="0091546B" w:rsidRPr="001722EF">
        <w:rPr>
          <w:rFonts w:ascii="Times New Roman" w:hAnsi="Times New Roman" w:cs="Times New Roman"/>
          <w:b/>
          <w:bCs/>
          <w:sz w:val="24"/>
          <w:szCs w:val="24"/>
        </w:rPr>
        <w:t>olosinţă şi f</w:t>
      </w:r>
      <w:r w:rsidRPr="001722EF">
        <w:rPr>
          <w:rFonts w:ascii="Times New Roman" w:hAnsi="Times New Roman" w:cs="Times New Roman"/>
          <w:b/>
          <w:bCs/>
          <w:sz w:val="24"/>
          <w:szCs w:val="24"/>
        </w:rPr>
        <w:t>ertilitate</w:t>
      </w:r>
    </w:p>
    <w:p w14:paraId="139420CA" w14:textId="6269B4E3" w:rsidR="00BF43BE" w:rsidRPr="001722EF" w:rsidRDefault="00BF43BE" w:rsidP="00471E48">
      <w:pPr>
        <w:spacing w:after="0" w:line="360" w:lineRule="auto"/>
        <w:ind w:firstLine="720"/>
        <w:jc w:val="both"/>
        <w:rPr>
          <w:rFonts w:ascii="Times New Roman" w:hAnsi="Times New Roman" w:cs="Times New Roman"/>
          <w:bCs/>
          <w:sz w:val="24"/>
          <w:szCs w:val="24"/>
        </w:rPr>
      </w:pPr>
      <w:r w:rsidRPr="001722EF">
        <w:rPr>
          <w:rFonts w:ascii="Times New Roman" w:hAnsi="Times New Roman" w:cs="Times New Roman"/>
          <w:bCs/>
          <w:sz w:val="24"/>
          <w:szCs w:val="24"/>
        </w:rPr>
        <w:t xml:space="preserve">Au o fertilitate natural scăzută, fiind folosite ca fond silvic sau ca pajişti </w:t>
      </w:r>
      <w:r w:rsidR="008475F3">
        <w:rPr>
          <w:rFonts w:ascii="Times New Roman" w:hAnsi="Times New Roman" w:cs="Times New Roman"/>
          <w:bCs/>
          <w:sz w:val="24"/>
          <w:szCs w:val="24"/>
        </w:rPr>
        <w:t>natural.</w:t>
      </w:r>
      <w:r w:rsidRPr="001722EF">
        <w:rPr>
          <w:rFonts w:ascii="Times New Roman" w:hAnsi="Times New Roman" w:cs="Times New Roman"/>
          <w:bCs/>
          <w:sz w:val="24"/>
          <w:szCs w:val="24"/>
        </w:rPr>
        <w:t xml:space="preserve"> Pentru îmbunătăţirea pajiştilor se recomandă îngrăşarea prin târlire, fertilizarea complexă, aplicarea amendamentelor, supra</w:t>
      </w:r>
      <w:r w:rsidR="008475F3">
        <w:rPr>
          <w:rFonts w:ascii="Times New Roman" w:hAnsi="Times New Roman" w:cs="Times New Roman"/>
          <w:bCs/>
          <w:sz w:val="24"/>
          <w:szCs w:val="24"/>
        </w:rPr>
        <w:t>î</w:t>
      </w:r>
      <w:r w:rsidRPr="001722EF">
        <w:rPr>
          <w:rFonts w:ascii="Times New Roman" w:hAnsi="Times New Roman" w:cs="Times New Roman"/>
          <w:bCs/>
          <w:sz w:val="24"/>
          <w:szCs w:val="24"/>
        </w:rPr>
        <w:t>nsămânţări cu specii de plante valoroase.</w:t>
      </w:r>
    </w:p>
    <w:p w14:paraId="34BA95CA" w14:textId="77777777" w:rsidR="00311589" w:rsidRDefault="00311589" w:rsidP="00311589">
      <w:pPr>
        <w:jc w:val="center"/>
        <w:rPr>
          <w:rStyle w:val="BodyTextChar4"/>
          <w:rFonts w:ascii="Times New Roman" w:hAnsi="Times New Roman"/>
          <w:b/>
          <w:sz w:val="24"/>
          <w:szCs w:val="24"/>
          <w:lang w:val="ro-RO"/>
        </w:rPr>
      </w:pPr>
    </w:p>
    <w:p w14:paraId="751126E5" w14:textId="77777777" w:rsidR="00311589" w:rsidRDefault="00311589" w:rsidP="00311589">
      <w:pPr>
        <w:jc w:val="center"/>
        <w:rPr>
          <w:rStyle w:val="BodyTextChar4"/>
          <w:rFonts w:ascii="Times New Roman" w:hAnsi="Times New Roman"/>
          <w:b/>
          <w:sz w:val="24"/>
          <w:szCs w:val="24"/>
          <w:lang w:val="ro-RO"/>
        </w:rPr>
      </w:pPr>
    </w:p>
    <w:p w14:paraId="5D14AA85" w14:textId="77777777" w:rsidR="00FF3AC8" w:rsidRDefault="00FF3AC8" w:rsidP="00311589">
      <w:pPr>
        <w:jc w:val="center"/>
        <w:rPr>
          <w:rStyle w:val="BodyTextChar4"/>
          <w:rFonts w:ascii="Times New Roman" w:hAnsi="Times New Roman"/>
          <w:b/>
          <w:sz w:val="24"/>
          <w:szCs w:val="24"/>
          <w:lang w:val="ro-RO"/>
        </w:rPr>
      </w:pPr>
    </w:p>
    <w:p w14:paraId="7CDE9AC9" w14:textId="77777777" w:rsidR="00FF3AC8" w:rsidRDefault="00FF3AC8" w:rsidP="00311589">
      <w:pPr>
        <w:jc w:val="center"/>
        <w:rPr>
          <w:rStyle w:val="BodyTextChar4"/>
          <w:rFonts w:ascii="Times New Roman" w:hAnsi="Times New Roman"/>
          <w:b/>
          <w:sz w:val="24"/>
          <w:szCs w:val="24"/>
          <w:lang w:val="ro-RO"/>
        </w:rPr>
      </w:pPr>
    </w:p>
    <w:p w14:paraId="2E0E0818" w14:textId="77777777" w:rsidR="00311589" w:rsidRDefault="00834AEA" w:rsidP="00311589">
      <w:pPr>
        <w:jc w:val="center"/>
        <w:rPr>
          <w:rStyle w:val="BodyTextChar4"/>
          <w:rFonts w:ascii="Times New Roman" w:hAnsi="Times New Roman"/>
          <w:b/>
          <w:sz w:val="24"/>
          <w:szCs w:val="24"/>
          <w:lang w:val="ro-RO"/>
        </w:rPr>
      </w:pPr>
      <w:r>
        <w:rPr>
          <w:rStyle w:val="BodyTextChar4"/>
          <w:rFonts w:ascii="Times New Roman" w:hAnsi="Times New Roman"/>
          <w:b/>
          <w:sz w:val="24"/>
          <w:szCs w:val="24"/>
          <w:lang w:val="ro-RO"/>
        </w:rPr>
        <w:lastRenderedPageBreak/>
        <w:t xml:space="preserve">PODZOLURILE </w:t>
      </w:r>
      <w:r w:rsidR="00311589">
        <w:rPr>
          <w:rStyle w:val="BodyTextChar4"/>
          <w:rFonts w:ascii="Times New Roman" w:hAnsi="Times New Roman"/>
          <w:b/>
          <w:sz w:val="24"/>
          <w:szCs w:val="24"/>
          <w:lang w:val="ro-RO"/>
        </w:rPr>
        <w:t>CRIPTO</w:t>
      </w:r>
      <w:r>
        <w:rPr>
          <w:rStyle w:val="BodyTextChar4"/>
          <w:rFonts w:ascii="Times New Roman" w:hAnsi="Times New Roman"/>
          <w:b/>
          <w:sz w:val="24"/>
          <w:szCs w:val="24"/>
          <w:lang w:val="ro-RO"/>
        </w:rPr>
        <w:t>S</w:t>
      </w:r>
      <w:r w:rsidR="00311589">
        <w:rPr>
          <w:rStyle w:val="BodyTextChar4"/>
          <w:rFonts w:ascii="Times New Roman" w:hAnsi="Times New Roman"/>
          <w:b/>
          <w:sz w:val="24"/>
          <w:szCs w:val="24"/>
          <w:lang w:val="ro-RO"/>
        </w:rPr>
        <w:t>POD</w:t>
      </w:r>
      <w:r>
        <w:rPr>
          <w:rStyle w:val="BodyTextChar4"/>
          <w:rFonts w:ascii="Times New Roman" w:hAnsi="Times New Roman"/>
          <w:b/>
          <w:sz w:val="24"/>
          <w:szCs w:val="24"/>
          <w:lang w:val="ro-RO"/>
        </w:rPr>
        <w:t>ICE</w:t>
      </w:r>
    </w:p>
    <w:p w14:paraId="6B593F95" w14:textId="77777777" w:rsidR="00311589" w:rsidRDefault="00311589" w:rsidP="00311589">
      <w:pPr>
        <w:rPr>
          <w:rStyle w:val="BodyTextChar4"/>
          <w:rFonts w:ascii="Times New Roman" w:hAnsi="Times New Roman"/>
          <w:b/>
          <w:sz w:val="24"/>
          <w:szCs w:val="24"/>
          <w:lang w:val="ro-RO"/>
        </w:rPr>
      </w:pPr>
    </w:p>
    <w:p w14:paraId="59E9202D" w14:textId="77777777" w:rsidR="00311589" w:rsidRDefault="00834AEA" w:rsidP="00550CB4">
      <w:pPr>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Diagnostic</w:t>
      </w:r>
    </w:p>
    <w:p w14:paraId="5F8451A9" w14:textId="0C4D5471" w:rsidR="00834AEA" w:rsidRPr="00965922" w:rsidRDefault="00834AEA" w:rsidP="00FF5087">
      <w:pPr>
        <w:spacing w:line="360" w:lineRule="auto"/>
        <w:ind w:firstLine="720"/>
        <w:jc w:val="both"/>
        <w:rPr>
          <w:rStyle w:val="BodyTextChar4"/>
          <w:rFonts w:ascii="Times New Roman" w:hAnsi="Times New Roman"/>
          <w:i/>
          <w:sz w:val="24"/>
          <w:szCs w:val="24"/>
          <w:lang w:val="ro-RO"/>
        </w:rPr>
      </w:pPr>
      <w:r w:rsidRPr="00965922">
        <w:rPr>
          <w:rStyle w:val="BodyTextChar4"/>
          <w:rFonts w:ascii="Times New Roman" w:hAnsi="Times New Roman"/>
          <w:i/>
          <w:sz w:val="24"/>
          <w:szCs w:val="24"/>
          <w:lang w:val="ro-RO"/>
        </w:rPr>
        <w:t xml:space="preserve">Se definesc prin prezenţa unui orizont Aou sau Au urmat de un orizont B criptospodic (Bcp). </w:t>
      </w:r>
      <w:r w:rsidR="00965922" w:rsidRPr="00965922">
        <w:rPr>
          <w:rStyle w:val="BodyTextChar4"/>
          <w:rFonts w:ascii="Times New Roman" w:hAnsi="Times New Roman"/>
          <w:i/>
          <w:sz w:val="24"/>
          <w:szCs w:val="24"/>
          <w:lang w:val="ro-RO"/>
        </w:rPr>
        <w:t>Pot prezenta caractere şi proprietăţi litice, folice, umbrice, hiperscheletice.</w:t>
      </w:r>
    </w:p>
    <w:p w14:paraId="723DAF23" w14:textId="77777777" w:rsidR="00311589" w:rsidRDefault="00311589" w:rsidP="00550CB4">
      <w:pPr>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Răspândire</w:t>
      </w:r>
    </w:p>
    <w:p w14:paraId="4374BD63" w14:textId="77777777" w:rsidR="00311589" w:rsidRPr="00520C85" w:rsidRDefault="00311589" w:rsidP="00FF5087">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Ocupă o suprafaţă de 95.000 Ha, reprezentând circa 0,4% din suprafaţa României. Sunt răspândite pe areale restrânse în etajul montan superior şi cel pajiştilor subalpine, fiind asociate cu podzolurile. Sunt întâlnite pe suprafeţe mai mari în Carpaţii Meridionali şi Carpaţii Orientali.</w:t>
      </w:r>
    </w:p>
    <w:p w14:paraId="7092598D" w14:textId="77777777" w:rsidR="00311589" w:rsidRDefault="00311589" w:rsidP="00550CB4">
      <w:pPr>
        <w:spacing w:line="360" w:lineRule="auto"/>
        <w:ind w:firstLine="720"/>
        <w:rPr>
          <w:rStyle w:val="BodyTextChar4"/>
          <w:rFonts w:ascii="Times New Roman" w:hAnsi="Times New Roman"/>
          <w:b/>
          <w:sz w:val="24"/>
          <w:szCs w:val="24"/>
          <w:lang w:val="ro-RO"/>
        </w:rPr>
      </w:pPr>
      <w:r w:rsidRPr="005C7957">
        <w:rPr>
          <w:rStyle w:val="BodyTextChar4"/>
          <w:rFonts w:ascii="Times New Roman" w:hAnsi="Times New Roman"/>
          <w:b/>
          <w:sz w:val="24"/>
          <w:szCs w:val="24"/>
          <w:lang w:val="ro-RO"/>
        </w:rPr>
        <w:t>Condiţii naturale de formare</w:t>
      </w:r>
    </w:p>
    <w:p w14:paraId="39826737" w14:textId="4D8E2732" w:rsidR="00311589" w:rsidRDefault="00834AEA" w:rsidP="00550CB4">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hAnsi="Times New Roman"/>
          <w:sz w:val="24"/>
          <w:szCs w:val="24"/>
          <w:lang w:val="ro-RO"/>
        </w:rPr>
        <w:t>Podzolurile c</w:t>
      </w:r>
      <w:r w:rsidR="00311589">
        <w:rPr>
          <w:rStyle w:val="BodyTextChar4"/>
          <w:rFonts w:ascii="Times New Roman" w:hAnsi="Times New Roman"/>
          <w:sz w:val="24"/>
          <w:szCs w:val="24"/>
          <w:lang w:val="ro-RO"/>
        </w:rPr>
        <w:t>ripto</w:t>
      </w:r>
      <w:r>
        <w:rPr>
          <w:rStyle w:val="BodyTextChar4"/>
          <w:rFonts w:ascii="Times New Roman" w:hAnsi="Times New Roman"/>
          <w:sz w:val="24"/>
          <w:szCs w:val="24"/>
          <w:lang w:val="ro-RO"/>
        </w:rPr>
        <w:t>spodice</w:t>
      </w:r>
      <w:r w:rsidR="00311589">
        <w:rPr>
          <w:rStyle w:val="BodyTextChar4"/>
          <w:rFonts w:ascii="Times New Roman" w:hAnsi="Times New Roman"/>
          <w:sz w:val="24"/>
          <w:szCs w:val="24"/>
          <w:lang w:val="ro-RO"/>
        </w:rPr>
        <w:t xml:space="preserve"> s-au format în condiţiile unui climat umed şi rece, cu temperaturi medii anuale de circa 1</w:t>
      </w:r>
      <w:r w:rsidR="00135EB7">
        <w:rPr>
          <w:rStyle w:val="BodyTextChar4"/>
          <w:rFonts w:ascii="Times New Roman" w:hAnsi="Times New Roman"/>
          <w:sz w:val="24"/>
          <w:szCs w:val="24"/>
          <w:lang w:val="ro-RO"/>
        </w:rPr>
        <w:t xml:space="preserve"> – </w:t>
      </w:r>
      <w:r w:rsidR="00311589">
        <w:rPr>
          <w:rStyle w:val="BodyTextChar4"/>
          <w:rFonts w:ascii="Times New Roman" w:hAnsi="Times New Roman"/>
          <w:sz w:val="24"/>
          <w:szCs w:val="24"/>
          <w:lang w:val="ro-RO"/>
        </w:rPr>
        <w:t>3</w:t>
      </w:r>
      <m:oMath>
        <m:r>
          <w:rPr>
            <w:rStyle w:val="BodyTextChar4"/>
            <w:rFonts w:ascii="Cambria Math" w:hAnsi="Cambria Math"/>
            <w:sz w:val="24"/>
            <w:szCs w:val="24"/>
            <w:lang w:val="ro-RO"/>
          </w:rPr>
          <m:t>℃</m:t>
        </m:r>
      </m:oMath>
      <w:r w:rsidR="00311589">
        <w:rPr>
          <w:rStyle w:val="BodyTextChar4"/>
          <w:rFonts w:ascii="Times New Roman" w:eastAsiaTheme="minorEastAsia" w:hAnsi="Times New Roman"/>
          <w:sz w:val="24"/>
          <w:szCs w:val="24"/>
          <w:lang w:val="ro-RO"/>
        </w:rPr>
        <w:t>, precipitaţii medii anuale de peste 900</w:t>
      </w:r>
      <w:r w:rsidR="00135EB7">
        <w:rPr>
          <w:rStyle w:val="BodyTextChar4"/>
          <w:rFonts w:ascii="Times New Roman" w:eastAsiaTheme="minorEastAsia" w:hAnsi="Times New Roman"/>
          <w:sz w:val="24"/>
          <w:szCs w:val="24"/>
          <w:lang w:val="ro-RO"/>
        </w:rPr>
        <w:t xml:space="preserve"> – </w:t>
      </w:r>
      <w:r w:rsidR="00311589">
        <w:rPr>
          <w:rStyle w:val="BodyTextChar4"/>
          <w:rFonts w:ascii="Times New Roman" w:eastAsiaTheme="minorEastAsia" w:hAnsi="Times New Roman"/>
          <w:sz w:val="24"/>
          <w:szCs w:val="24"/>
          <w:lang w:val="ro-RO"/>
        </w:rPr>
        <w:t>1000</w:t>
      </w:r>
      <w:r w:rsidR="00135EB7">
        <w:rPr>
          <w:rStyle w:val="BodyTextChar4"/>
          <w:rFonts w:ascii="Times New Roman" w:eastAsiaTheme="minorEastAsia" w:hAnsi="Times New Roman"/>
          <w:sz w:val="24"/>
          <w:szCs w:val="24"/>
          <w:lang w:val="ro-RO"/>
        </w:rPr>
        <w:t xml:space="preserve"> </w:t>
      </w:r>
      <w:r w:rsidR="00311589">
        <w:rPr>
          <w:rStyle w:val="BodyTextChar4"/>
          <w:rFonts w:ascii="Times New Roman" w:eastAsiaTheme="minorEastAsia" w:hAnsi="Times New Roman"/>
          <w:sz w:val="24"/>
          <w:szCs w:val="24"/>
          <w:lang w:val="ro-RO"/>
        </w:rPr>
        <w:t>mm, indicele de ariditate în jur de 70, evapotranspiraţia potenţială medie anuală de 450 mm, regim hidric percolativ repetat. În cadrul reliefului montan ocupă versanţii slab înclinaţi</w:t>
      </w:r>
      <w:r w:rsidR="00135EB7">
        <w:rPr>
          <w:rStyle w:val="BodyTextChar4"/>
          <w:rFonts w:ascii="Times New Roman" w:eastAsiaTheme="minorEastAsia" w:hAnsi="Times New Roman"/>
          <w:sz w:val="24"/>
          <w:szCs w:val="24"/>
          <w:lang w:val="ro-RO"/>
        </w:rPr>
        <w:t>,</w:t>
      </w:r>
      <w:r w:rsidR="00311589">
        <w:rPr>
          <w:rStyle w:val="BodyTextChar4"/>
          <w:rFonts w:ascii="Times New Roman" w:eastAsiaTheme="minorEastAsia" w:hAnsi="Times New Roman"/>
          <w:sz w:val="24"/>
          <w:szCs w:val="24"/>
          <w:lang w:val="ro-RO"/>
        </w:rPr>
        <w:t xml:space="preserve"> cu diferite expoziţii sau culmi şi platouri. Materialul parental este alcătuit din deozite de pantă (deluvial de soliflucţiune), provenit</w:t>
      </w:r>
      <w:r w:rsidR="00D95426">
        <w:rPr>
          <w:rStyle w:val="BodyTextChar4"/>
          <w:rFonts w:ascii="Times New Roman" w:eastAsiaTheme="minorEastAsia" w:hAnsi="Times New Roman"/>
          <w:sz w:val="24"/>
          <w:szCs w:val="24"/>
          <w:lang w:val="ro-RO"/>
        </w:rPr>
        <w:t>e</w:t>
      </w:r>
      <w:r w:rsidR="00311589">
        <w:rPr>
          <w:rStyle w:val="BodyTextChar4"/>
          <w:rFonts w:ascii="Times New Roman" w:eastAsiaTheme="minorEastAsia" w:hAnsi="Times New Roman"/>
          <w:sz w:val="24"/>
          <w:szCs w:val="24"/>
          <w:lang w:val="ro-RO"/>
        </w:rPr>
        <w:t xml:space="preserve"> di</w:t>
      </w:r>
      <w:r w:rsidR="00D95426">
        <w:rPr>
          <w:rStyle w:val="BodyTextChar4"/>
          <w:rFonts w:ascii="Times New Roman" w:eastAsiaTheme="minorEastAsia" w:hAnsi="Times New Roman"/>
          <w:sz w:val="24"/>
          <w:szCs w:val="24"/>
          <w:lang w:val="ro-RO"/>
        </w:rPr>
        <w:t>n</w:t>
      </w:r>
      <w:r w:rsidR="00311589">
        <w:rPr>
          <w:rStyle w:val="BodyTextChar4"/>
          <w:rFonts w:ascii="Times New Roman" w:eastAsiaTheme="minorEastAsia" w:hAnsi="Times New Roman"/>
          <w:sz w:val="24"/>
          <w:szCs w:val="24"/>
          <w:lang w:val="ro-RO"/>
        </w:rPr>
        <w:t xml:space="preserve"> dezagregarea şi alterarea unor roci magmatie acide sau intermediare (în Bucegi s-au format predominant pe gresii micacee şi conglomerate). Vegetaţia naturală iniţială sub care s-au format era constituită din molidişuri cu ericaceae (</w:t>
      </w:r>
      <w:r w:rsidR="00311589" w:rsidRPr="00A847D1">
        <w:rPr>
          <w:rStyle w:val="BodyTextChar4"/>
          <w:rFonts w:ascii="Times New Roman" w:eastAsiaTheme="minorEastAsia" w:hAnsi="Times New Roman"/>
          <w:i/>
          <w:sz w:val="24"/>
          <w:szCs w:val="24"/>
          <w:lang w:val="ro-RO"/>
        </w:rPr>
        <w:t>Vaccinium sp., Bruchentalia sp., Rhododendron sp.</w:t>
      </w:r>
      <w:r w:rsidR="00311589">
        <w:rPr>
          <w:rStyle w:val="BodyTextChar4"/>
          <w:rFonts w:ascii="Times New Roman" w:eastAsiaTheme="minorEastAsia" w:hAnsi="Times New Roman"/>
          <w:sz w:val="24"/>
          <w:szCs w:val="24"/>
          <w:lang w:val="ro-RO"/>
        </w:rPr>
        <w:t xml:space="preserve"> etc), muşchi (</w:t>
      </w:r>
      <w:r w:rsidR="00311589" w:rsidRPr="00A847D1">
        <w:rPr>
          <w:rStyle w:val="BodyTextChar4"/>
          <w:rFonts w:ascii="Times New Roman" w:eastAsiaTheme="minorEastAsia" w:hAnsi="Times New Roman"/>
          <w:i/>
          <w:sz w:val="24"/>
          <w:szCs w:val="24"/>
          <w:lang w:val="ro-RO"/>
        </w:rPr>
        <w:t>Sphagnum sp., Hypnum sp., Polytrichum sp</w:t>
      </w:r>
      <w:r w:rsidR="00311589">
        <w:rPr>
          <w:rStyle w:val="BodyTextChar4"/>
          <w:rFonts w:ascii="Times New Roman" w:eastAsiaTheme="minorEastAsia" w:hAnsi="Times New Roman"/>
          <w:sz w:val="24"/>
          <w:szCs w:val="24"/>
          <w:lang w:val="ro-RO"/>
        </w:rPr>
        <w:t xml:space="preserve">.). În </w:t>
      </w:r>
      <w:r w:rsidR="00311589">
        <w:rPr>
          <w:rStyle w:val="BodyTextChar4"/>
          <w:rFonts w:ascii="Times New Roman" w:eastAsiaTheme="minorEastAsia" w:hAnsi="Times New Roman"/>
          <w:sz w:val="24"/>
          <w:szCs w:val="24"/>
          <w:lang w:val="ro-RO"/>
        </w:rPr>
        <w:lastRenderedPageBreak/>
        <w:t>prezent</w:t>
      </w:r>
      <w:r w:rsidR="00D95426">
        <w:rPr>
          <w:rStyle w:val="BodyTextChar4"/>
          <w:rFonts w:ascii="Times New Roman" w:eastAsiaTheme="minorEastAsia" w:hAnsi="Times New Roman"/>
          <w:sz w:val="24"/>
          <w:szCs w:val="24"/>
          <w:lang w:val="ro-RO"/>
        </w:rPr>
        <w:t>,</w:t>
      </w:r>
      <w:r w:rsidR="00311589">
        <w:rPr>
          <w:rStyle w:val="BodyTextChar4"/>
          <w:rFonts w:ascii="Times New Roman" w:eastAsiaTheme="minorEastAsia" w:hAnsi="Times New Roman"/>
          <w:sz w:val="24"/>
          <w:szCs w:val="24"/>
          <w:lang w:val="ro-RO"/>
        </w:rPr>
        <w:t xml:space="preserve"> locul molidişurilor cu ericaceae a fost luat de pajişti în a căror compoziţie floristică predomină speciile de ierburi: </w:t>
      </w:r>
      <w:r w:rsidR="00311589" w:rsidRPr="00A847D1">
        <w:rPr>
          <w:rStyle w:val="BodyTextChar4"/>
          <w:rFonts w:ascii="Times New Roman" w:eastAsiaTheme="minorEastAsia" w:hAnsi="Times New Roman"/>
          <w:i/>
          <w:sz w:val="24"/>
          <w:szCs w:val="24"/>
          <w:lang w:val="ro-RO"/>
        </w:rPr>
        <w:t xml:space="preserve">Luzula silvatica, Festuca rubra, Festuca pseudovina, Agrostis rupestris, Nardus stricta </w:t>
      </w:r>
      <w:r w:rsidR="00311589">
        <w:rPr>
          <w:rStyle w:val="BodyTextChar4"/>
          <w:rFonts w:ascii="Times New Roman" w:eastAsiaTheme="minorEastAsia" w:hAnsi="Times New Roman"/>
          <w:sz w:val="24"/>
          <w:szCs w:val="24"/>
          <w:lang w:val="ro-RO"/>
        </w:rPr>
        <w:t>etc. Se presupune că aceste soluri s-au f</w:t>
      </w:r>
      <w:r w:rsidR="00D95426">
        <w:rPr>
          <w:rStyle w:val="BodyTextChar4"/>
          <w:rFonts w:ascii="Times New Roman" w:eastAsiaTheme="minorEastAsia" w:hAnsi="Times New Roman"/>
          <w:sz w:val="24"/>
          <w:szCs w:val="24"/>
          <w:lang w:val="ro-RO"/>
        </w:rPr>
        <w:t>o</w:t>
      </w:r>
      <w:r w:rsidR="00311589">
        <w:rPr>
          <w:rStyle w:val="BodyTextChar4"/>
          <w:rFonts w:ascii="Times New Roman" w:eastAsiaTheme="minorEastAsia" w:hAnsi="Times New Roman"/>
          <w:sz w:val="24"/>
          <w:szCs w:val="24"/>
          <w:lang w:val="ro-RO"/>
        </w:rPr>
        <w:t>rmat sub molidişuri ca podzoluri, în timp</w:t>
      </w:r>
      <w:r w:rsidR="00AD3D91">
        <w:rPr>
          <w:rStyle w:val="BodyTextChar4"/>
          <w:rFonts w:ascii="Times New Roman" w:eastAsiaTheme="minorEastAsia" w:hAnsi="Times New Roman"/>
          <w:sz w:val="24"/>
          <w:szCs w:val="24"/>
          <w:lang w:val="ro-RO"/>
        </w:rPr>
        <w:t>,</w:t>
      </w:r>
      <w:r w:rsidR="00311589">
        <w:rPr>
          <w:rStyle w:val="BodyTextChar4"/>
          <w:rFonts w:ascii="Times New Roman" w:eastAsiaTheme="minorEastAsia" w:hAnsi="Times New Roman"/>
          <w:sz w:val="24"/>
          <w:szCs w:val="24"/>
          <w:lang w:val="ro-RO"/>
        </w:rPr>
        <w:t xml:space="preserve"> prin înlocuirea vegetaţiei lemnoase cu o vegetaţie ierboasă</w:t>
      </w:r>
      <w:r w:rsidR="00044B4C">
        <w:rPr>
          <w:rStyle w:val="BodyTextChar4"/>
          <w:rFonts w:ascii="Times New Roman" w:eastAsiaTheme="minorEastAsia" w:hAnsi="Times New Roman"/>
          <w:sz w:val="24"/>
          <w:szCs w:val="24"/>
          <w:lang w:val="ro-RO"/>
        </w:rPr>
        <w:t>.</w:t>
      </w:r>
      <w:r w:rsidR="00311589">
        <w:rPr>
          <w:rStyle w:val="BodyTextChar4"/>
          <w:rFonts w:ascii="Times New Roman" w:eastAsiaTheme="minorEastAsia" w:hAnsi="Times New Roman"/>
          <w:sz w:val="24"/>
          <w:szCs w:val="24"/>
          <w:lang w:val="ro-RO"/>
        </w:rPr>
        <w:t xml:space="preserve"> </w:t>
      </w:r>
      <w:r w:rsidR="00044B4C">
        <w:rPr>
          <w:rStyle w:val="BodyTextChar4"/>
          <w:rFonts w:ascii="Times New Roman" w:eastAsiaTheme="minorEastAsia" w:hAnsi="Times New Roman"/>
          <w:sz w:val="24"/>
          <w:szCs w:val="24"/>
          <w:lang w:val="ro-RO"/>
        </w:rPr>
        <w:t>U</w:t>
      </w:r>
      <w:r w:rsidR="00311589">
        <w:rPr>
          <w:rStyle w:val="BodyTextChar4"/>
          <w:rFonts w:ascii="Times New Roman" w:eastAsiaTheme="minorEastAsia" w:hAnsi="Times New Roman"/>
          <w:sz w:val="24"/>
          <w:szCs w:val="24"/>
          <w:lang w:val="ro-RO"/>
        </w:rPr>
        <w:t>rmare a acumulărilor de mari cantităţi de humus</w:t>
      </w:r>
      <w:r w:rsidR="00044B4C">
        <w:rPr>
          <w:rStyle w:val="BodyTextChar4"/>
          <w:rFonts w:ascii="Times New Roman" w:eastAsiaTheme="minorEastAsia" w:hAnsi="Times New Roman"/>
          <w:sz w:val="24"/>
          <w:szCs w:val="24"/>
          <w:lang w:val="ro-RO"/>
        </w:rPr>
        <w:t>,</w:t>
      </w:r>
      <w:r w:rsidR="00311589">
        <w:rPr>
          <w:rStyle w:val="BodyTextChar4"/>
          <w:rFonts w:ascii="Times New Roman" w:eastAsiaTheme="minorEastAsia" w:hAnsi="Times New Roman"/>
          <w:sz w:val="24"/>
          <w:szCs w:val="24"/>
          <w:lang w:val="ro-RO"/>
        </w:rPr>
        <w:t xml:space="preserve"> trăsăturile morfologice de podzol (culoare brun roşcat închis în B) au fost mascate de culoarea brun închis</w:t>
      </w:r>
      <w:r w:rsidR="00044B4C">
        <w:rPr>
          <w:rStyle w:val="BodyTextChar4"/>
          <w:rFonts w:ascii="Times New Roman" w:eastAsiaTheme="minorEastAsia" w:hAnsi="Times New Roman"/>
          <w:sz w:val="24"/>
          <w:szCs w:val="24"/>
          <w:lang w:val="ro-RO"/>
        </w:rPr>
        <w:t>,</w:t>
      </w:r>
      <w:r w:rsidR="00311589">
        <w:rPr>
          <w:rStyle w:val="BodyTextChar4"/>
          <w:rFonts w:ascii="Times New Roman" w:eastAsiaTheme="minorEastAsia" w:hAnsi="Times New Roman"/>
          <w:sz w:val="24"/>
          <w:szCs w:val="24"/>
          <w:lang w:val="ro-RO"/>
        </w:rPr>
        <w:t xml:space="preserve"> datorată depunerilor de complecşi organometalici denumiţi chelaţi.</w:t>
      </w:r>
    </w:p>
    <w:p w14:paraId="5ABE7F85" w14:textId="77777777" w:rsidR="00311589" w:rsidRDefault="00311589" w:rsidP="00550CB4">
      <w:pPr>
        <w:spacing w:after="0" w:line="360" w:lineRule="auto"/>
        <w:ind w:firstLine="720"/>
        <w:jc w:val="both"/>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Procese de solificare</w:t>
      </w:r>
    </w:p>
    <w:p w14:paraId="592F09A6" w14:textId="05154C02" w:rsidR="00311589" w:rsidRPr="002C7B02" w:rsidRDefault="00311589" w:rsidP="00550CB4">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 xml:space="preserve">Se presupune că în geneza </w:t>
      </w:r>
      <w:r w:rsidR="00834AEA">
        <w:rPr>
          <w:rStyle w:val="BodyTextChar4"/>
          <w:rFonts w:ascii="Times New Roman" w:hAnsi="Times New Roman"/>
          <w:sz w:val="24"/>
          <w:szCs w:val="24"/>
          <w:lang w:val="ro-RO"/>
        </w:rPr>
        <w:t xml:space="preserve">podzolurilor </w:t>
      </w:r>
      <w:r>
        <w:rPr>
          <w:rStyle w:val="BodyTextChar4"/>
          <w:rFonts w:ascii="Times New Roman" w:hAnsi="Times New Roman"/>
          <w:sz w:val="24"/>
          <w:szCs w:val="24"/>
          <w:lang w:val="ro-RO"/>
        </w:rPr>
        <w:t>cripto</w:t>
      </w:r>
      <w:r w:rsidR="00834AEA">
        <w:rPr>
          <w:rStyle w:val="BodyTextChar4"/>
          <w:rFonts w:ascii="Times New Roman" w:hAnsi="Times New Roman"/>
          <w:sz w:val="24"/>
          <w:szCs w:val="24"/>
          <w:lang w:val="ro-RO"/>
        </w:rPr>
        <w:t>spodice</w:t>
      </w:r>
      <w:r>
        <w:rPr>
          <w:rStyle w:val="BodyTextChar4"/>
          <w:rFonts w:ascii="Times New Roman" w:hAnsi="Times New Roman"/>
          <w:sz w:val="24"/>
          <w:szCs w:val="24"/>
          <w:lang w:val="ro-RO"/>
        </w:rPr>
        <w:t xml:space="preserve"> au </w:t>
      </w:r>
      <w:r w:rsidR="007F13CD">
        <w:rPr>
          <w:rStyle w:val="BodyTextChar4"/>
          <w:rFonts w:ascii="Times New Roman" w:hAnsi="Times New Roman"/>
          <w:sz w:val="24"/>
          <w:szCs w:val="24"/>
          <w:lang w:val="ro-RO"/>
        </w:rPr>
        <w:t xml:space="preserve">existat </w:t>
      </w:r>
      <w:r>
        <w:rPr>
          <w:rStyle w:val="BodyTextChar4"/>
          <w:rFonts w:ascii="Times New Roman" w:hAnsi="Times New Roman"/>
          <w:sz w:val="24"/>
          <w:szCs w:val="24"/>
          <w:lang w:val="ro-RO"/>
        </w:rPr>
        <w:t>două etape. Într-o primă etapă procesele de solificare au decurs asemănător formării podzolurilor. Bioacumularea acidă sau foarte acidă a dus la formarea</w:t>
      </w:r>
      <w:r w:rsidR="007F13CD">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în partea superioară a profilului</w:t>
      </w:r>
      <w:r w:rsidR="007F13CD">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a unui orizont (Au) de acumulare a humusului de tip mull-moder, moder sau humus brut. În condiţiile unui climat umed şi rece şi a resturilor organice cu caracter acidofil (provenite de la plante acidofile şi vegetaţie lemnoasă), prin descompunerea materiei organice (predominant sub influenţa ciupercilor) s-au format acizi humici solubili (acizi fulvici). Acizii fulvici formează</w:t>
      </w:r>
      <w:r w:rsidR="007F13CD">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cu cationii de aluminiu, fier şi mangan proveniţi din alterarea substratului mineral, complecşi organometalici, denumiţi chelaţi. Formarea chelaţilor are loc în condiţiile de mediu acid, umed şi rece. În urma proceselor de cheratizare</w:t>
      </w:r>
      <w:r w:rsidR="00B47BC6">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complecşii organometalici formaţi împiedică levigarea acizilor humici şi a sescvioxizilor de fier, aluminiu şi mangan sau trecerea lor în compuşi insolubili. Materia organică care participă la formarea chelaţilor capătă o mare rezistenţă la descompunere. Ca urmare a procesului de migrare a complecşilor organometalici formaţi prin </w:t>
      </w:r>
      <w:r>
        <w:rPr>
          <w:rStyle w:val="BodyTextChar4"/>
          <w:rFonts w:ascii="Times New Roman" w:hAnsi="Times New Roman"/>
          <w:sz w:val="24"/>
          <w:szCs w:val="24"/>
          <w:lang w:val="ro-RO"/>
        </w:rPr>
        <w:lastRenderedPageBreak/>
        <w:t>procesele de cheluviere se formează un orizont eluvial albic, de culoare deschisă. Depunerea componen</w:t>
      </w:r>
      <w:r w:rsidR="00AF28EE">
        <w:rPr>
          <w:rStyle w:val="BodyTextChar4"/>
          <w:rFonts w:ascii="Times New Roman" w:hAnsi="Times New Roman"/>
          <w:sz w:val="24"/>
          <w:szCs w:val="24"/>
          <w:lang w:val="ro-RO"/>
        </w:rPr>
        <w:t>ț</w:t>
      </w:r>
      <w:r>
        <w:rPr>
          <w:rStyle w:val="BodyTextChar4"/>
          <w:rFonts w:ascii="Times New Roman" w:hAnsi="Times New Roman"/>
          <w:sz w:val="24"/>
          <w:szCs w:val="24"/>
          <w:lang w:val="ro-RO"/>
        </w:rPr>
        <w:t>ilor eluviaţi poartă denumirea de cheluviere, având ca rezultat formarea unui orizont Bhs. După depunere şi insolubilizare, complexele organometalice suferă transformări sub acţiunea microorganismelor (predominant a ciupercilor) sau datorită alternanţei perioadelor umede cu perioade uscate. Anionii organici se transformă în molecule mari prin policondenasare, pierd proprietăţile complexante şi</w:t>
      </w:r>
      <w:r w:rsidR="00AF28EE">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ca atare</w:t>
      </w:r>
      <w:r w:rsidR="00AF28EE">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ionul metalic se separă de partea organică sub formă de oxid. Ca urmare a instalării vegetaţiei secundare reprezentate prin ierbu</w:t>
      </w:r>
      <w:r w:rsidR="001350D4">
        <w:rPr>
          <w:rStyle w:val="BodyTextChar4"/>
          <w:rFonts w:ascii="Times New Roman" w:hAnsi="Times New Roman"/>
          <w:sz w:val="24"/>
          <w:szCs w:val="24"/>
          <w:lang w:val="ro-RO"/>
        </w:rPr>
        <w:t>r</w:t>
      </w:r>
      <w:r>
        <w:rPr>
          <w:rStyle w:val="BodyTextChar4"/>
          <w:rFonts w:ascii="Times New Roman" w:hAnsi="Times New Roman"/>
          <w:sz w:val="24"/>
          <w:szCs w:val="24"/>
          <w:lang w:val="ro-RO"/>
        </w:rPr>
        <w:t>i acidofile are loc procesul de criptospodosolificare</w:t>
      </w:r>
      <w:r w:rsidR="001350D4">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care constă în acumularea de material humic amorf în adâncime. Humusul acumulat maschează brun-cenuşiu deschis sau brun-albicios</w:t>
      </w:r>
      <w:r w:rsidR="001350D4">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caracteristică orizontului Ea</w:t>
      </w:r>
      <w:r w:rsidR="001350D4">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şi culoarea brun</w:t>
      </w:r>
      <w:r w:rsidR="001350D4">
        <w:rPr>
          <w:rStyle w:val="BodyTextChar4"/>
          <w:rFonts w:ascii="Times New Roman" w:hAnsi="Times New Roman"/>
          <w:sz w:val="24"/>
          <w:szCs w:val="24"/>
          <w:lang w:val="ro-RO"/>
        </w:rPr>
        <w:t>-</w:t>
      </w:r>
      <w:r>
        <w:rPr>
          <w:rStyle w:val="BodyTextChar4"/>
          <w:rFonts w:ascii="Times New Roman" w:hAnsi="Times New Roman"/>
          <w:sz w:val="24"/>
          <w:szCs w:val="24"/>
          <w:lang w:val="ro-RO"/>
        </w:rPr>
        <w:t>roşcat</w:t>
      </w:r>
      <w:r w:rsidR="001350D4">
        <w:rPr>
          <w:rStyle w:val="BodyTextChar4"/>
          <w:rFonts w:ascii="Times New Roman" w:hAnsi="Times New Roman"/>
          <w:sz w:val="24"/>
          <w:szCs w:val="24"/>
          <w:lang w:val="ro-RO"/>
        </w:rPr>
        <w:t xml:space="preserve"> </w:t>
      </w:r>
      <w:r>
        <w:rPr>
          <w:rStyle w:val="BodyTextChar4"/>
          <w:rFonts w:ascii="Times New Roman" w:hAnsi="Times New Roman"/>
          <w:sz w:val="24"/>
          <w:szCs w:val="24"/>
          <w:lang w:val="ro-RO"/>
        </w:rPr>
        <w:t>închis</w:t>
      </w:r>
      <w:r w:rsidR="001350D4">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specifică orizontului spodic. Acţiunea coloid protectoare a materiei organice a materiei organice în Ea determină apariţia unei culori brune cu reflexe cenuşii.</w:t>
      </w:r>
    </w:p>
    <w:p w14:paraId="7C921A90" w14:textId="1D119F21" w:rsidR="00311589" w:rsidRDefault="00311589"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sz w:val="24"/>
          <w:szCs w:val="24"/>
          <w:lang w:val="ro-RO"/>
        </w:rPr>
        <w:t>Alcătuirea profilului</w:t>
      </w:r>
    </w:p>
    <w:p w14:paraId="0C1210C9" w14:textId="77777777" w:rsidR="00311589" w:rsidRPr="007F49A9" w:rsidRDefault="00834AEA"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Podzolurile c</w:t>
      </w:r>
      <w:r w:rsidR="00311589">
        <w:rPr>
          <w:rStyle w:val="BodyTextChar4"/>
          <w:rFonts w:ascii="Times New Roman" w:eastAsiaTheme="minorEastAsia" w:hAnsi="Times New Roman"/>
          <w:sz w:val="24"/>
          <w:szCs w:val="24"/>
          <w:lang w:val="ro-RO"/>
        </w:rPr>
        <w:t>ripto</w:t>
      </w:r>
      <w:r>
        <w:rPr>
          <w:rStyle w:val="BodyTextChar4"/>
          <w:rFonts w:ascii="Times New Roman" w:eastAsiaTheme="minorEastAsia" w:hAnsi="Times New Roman"/>
          <w:sz w:val="24"/>
          <w:szCs w:val="24"/>
          <w:lang w:val="ro-RO"/>
        </w:rPr>
        <w:t>spodice</w:t>
      </w:r>
      <w:r w:rsidR="00311589">
        <w:rPr>
          <w:rStyle w:val="BodyTextChar4"/>
          <w:rFonts w:ascii="Times New Roman" w:eastAsiaTheme="minorEastAsia" w:hAnsi="Times New Roman"/>
          <w:sz w:val="24"/>
          <w:szCs w:val="24"/>
          <w:lang w:val="ro-RO"/>
        </w:rPr>
        <w:t xml:space="preserve"> prezintă următoarea succesiune de orizonturi:</w:t>
      </w:r>
    </w:p>
    <w:p w14:paraId="2C1A95E9" w14:textId="77777777" w:rsidR="00311589" w:rsidRPr="001350D4" w:rsidRDefault="00311589" w:rsidP="00550CB4">
      <w:pPr>
        <w:spacing w:after="0" w:line="360" w:lineRule="auto"/>
        <w:ind w:firstLine="720"/>
        <w:jc w:val="both"/>
        <w:rPr>
          <w:rFonts w:ascii="Times New Roman" w:hAnsi="Times New Roman" w:cs="Times New Roman"/>
          <w:bCs/>
          <w:sz w:val="24"/>
          <w:szCs w:val="24"/>
          <w:lang w:val="ro-RO"/>
        </w:rPr>
      </w:pPr>
      <w:r w:rsidRPr="001350D4">
        <w:rPr>
          <w:rFonts w:ascii="Times New Roman" w:hAnsi="Times New Roman" w:cs="Times New Roman"/>
          <w:bCs/>
          <w:sz w:val="24"/>
          <w:szCs w:val="24"/>
          <w:lang w:val="ro-RO"/>
        </w:rPr>
        <w:t>La suprafaţă solul prezintă o litieră aciculară întreruptă de muşchi.</w:t>
      </w:r>
    </w:p>
    <w:p w14:paraId="12F5C98A" w14:textId="77777777" w:rsidR="00311589" w:rsidRPr="003E1178" w:rsidRDefault="00311589" w:rsidP="00550CB4">
      <w:pPr>
        <w:spacing w:after="0" w:line="360" w:lineRule="auto"/>
        <w:ind w:firstLine="720"/>
        <w:jc w:val="both"/>
        <w:rPr>
          <w:rFonts w:ascii="Times New Roman" w:hAnsi="Times New Roman" w:cs="Times New Roman"/>
          <w:b/>
          <w:bCs/>
          <w:sz w:val="24"/>
          <w:szCs w:val="24"/>
          <w:lang w:val="ro-RO"/>
        </w:rPr>
      </w:pPr>
      <w:r w:rsidRPr="001350D4">
        <w:rPr>
          <w:rStyle w:val="BodyTextChar4"/>
          <w:rFonts w:ascii="Times New Roman" w:hAnsi="Times New Roman"/>
          <w:b/>
          <w:i/>
          <w:sz w:val="24"/>
          <w:szCs w:val="24"/>
          <w:lang w:val="ro-RO"/>
        </w:rPr>
        <w:t xml:space="preserve">Orizontul Aţ </w:t>
      </w:r>
      <m:oMath>
        <m:r>
          <m:rPr>
            <m:sty m:val="bi"/>
          </m:rPr>
          <w:rPr>
            <w:rStyle w:val="BodyTextChar4"/>
            <w:rFonts w:ascii="Cambria Math" w:hAnsi="Cambria Math"/>
            <w:sz w:val="24"/>
            <w:szCs w:val="24"/>
            <w:lang w:val="ro-RO"/>
          </w:rPr>
          <m:t xml:space="preserve">→ </m:t>
        </m:r>
      </m:oMath>
      <w:r w:rsidRPr="001350D4">
        <w:rPr>
          <w:rStyle w:val="BodyTextChar4"/>
          <w:rFonts w:ascii="Times New Roman" w:eastAsiaTheme="minorEastAsia" w:hAnsi="Times New Roman"/>
          <w:sz w:val="24"/>
          <w:szCs w:val="24"/>
          <w:lang w:val="ro-RO"/>
        </w:rPr>
        <w:t>3-7 cm grosime, humus brut brun închis-cenuşiu sau negricios, se prezintă sub forma unei pături aciculare pâsloase întreruptă din loc în loc de muşchi, alcătuit într-o proporţie însemnată din rădăcini sau alte părţi subterane ale vegetaţiei ierboase, înţesată în masa solului.</w:t>
      </w:r>
    </w:p>
    <w:p w14:paraId="7A4167F4" w14:textId="590A2086" w:rsidR="00311589" w:rsidRPr="00B104CD" w:rsidRDefault="00311589" w:rsidP="00550CB4">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Orizontul Au</w:t>
      </w:r>
      <w:r>
        <w:rPr>
          <w:rStyle w:val="BodyTextChar4"/>
          <w:rFonts w:ascii="Times New Roman" w:eastAsiaTheme="minorEastAsia" w:hAnsi="Times New Roman"/>
          <w:b/>
          <w:i/>
          <w:sz w:val="24"/>
          <w:szCs w:val="24"/>
          <w:vertAlign w:val="subscript"/>
          <w:lang w:val="ro-RO"/>
        </w:rPr>
        <w:t>1</w:t>
      </w:r>
      <w:r>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5</w:t>
      </w:r>
      <w:r w:rsidR="00580185">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15 cm grosime, brun închis cenuşiu sau brun</w:t>
      </w:r>
      <w:r w:rsidR="00580185">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negricios (7,5YR 3/2, 10YR 2-3/2), structură poliedrică </w:t>
      </w:r>
      <w:r>
        <w:rPr>
          <w:rStyle w:val="BodyTextChar4"/>
          <w:rFonts w:ascii="Times New Roman" w:eastAsiaTheme="minorEastAsia" w:hAnsi="Times New Roman"/>
          <w:sz w:val="24"/>
          <w:szCs w:val="24"/>
          <w:lang w:val="ro-RO"/>
        </w:rPr>
        <w:lastRenderedPageBreak/>
        <w:t>subangulară, uneori prezintă culoare brun-închis cu pete cenuşii sau brune-cenuşii vizibile, trecere treptată</w:t>
      </w:r>
      <w:r w:rsidR="00580185">
        <w:rPr>
          <w:rStyle w:val="BodyTextChar4"/>
          <w:rFonts w:ascii="Times New Roman" w:eastAsiaTheme="minorEastAsia" w:hAnsi="Times New Roman"/>
          <w:sz w:val="24"/>
          <w:szCs w:val="24"/>
          <w:lang w:val="ro-RO"/>
        </w:rPr>
        <w:t>.</w:t>
      </w:r>
    </w:p>
    <w:p w14:paraId="3A3DFE04" w14:textId="1C4BF280" w:rsidR="00311589" w:rsidRDefault="00311589" w:rsidP="00550CB4">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Orizontul Au</w:t>
      </w:r>
      <w:r>
        <w:rPr>
          <w:rStyle w:val="BodyTextChar4"/>
          <w:rFonts w:ascii="Times New Roman" w:eastAsiaTheme="minorEastAsia" w:hAnsi="Times New Roman"/>
          <w:b/>
          <w:i/>
          <w:sz w:val="24"/>
          <w:szCs w:val="24"/>
          <w:vertAlign w:val="subscript"/>
          <w:lang w:val="ro-RO"/>
        </w:rPr>
        <w:t>2</w:t>
      </w:r>
      <w:r>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5</w:t>
      </w:r>
      <w:r w:rsidR="00580185">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15 cm grosime, brun-negricios, brun-cenuşiu închis până la brun închis, cu reflexe cenuşii, particule reziduale de cuarţ şi mică, structură poliedrică subangulară, trecere clară</w:t>
      </w:r>
      <w:r w:rsidR="00580185">
        <w:rPr>
          <w:rStyle w:val="BodyTextChar4"/>
          <w:rFonts w:ascii="Times New Roman" w:eastAsiaTheme="minorEastAsia" w:hAnsi="Times New Roman"/>
          <w:sz w:val="24"/>
          <w:szCs w:val="24"/>
          <w:lang w:val="ro-RO"/>
        </w:rPr>
        <w:t>.</w:t>
      </w:r>
    </w:p>
    <w:p w14:paraId="7746BB63" w14:textId="3F7AF0D0" w:rsidR="00311589" w:rsidRDefault="00311589" w:rsidP="00550CB4">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 xml:space="preserve">Orizontul Bcp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b/>
          <w:i/>
          <w:sz w:val="24"/>
          <w:szCs w:val="24"/>
          <w:lang w:val="ro-RO"/>
        </w:rPr>
        <w:t xml:space="preserve"> </w:t>
      </w:r>
      <w:r>
        <w:rPr>
          <w:rStyle w:val="BodyTextChar4"/>
          <w:rFonts w:ascii="Times New Roman" w:eastAsiaTheme="minorEastAsia" w:hAnsi="Times New Roman"/>
          <w:sz w:val="24"/>
          <w:szCs w:val="24"/>
          <w:lang w:val="ro-RO"/>
        </w:rPr>
        <w:t xml:space="preserve">se continuă până la adâncimea de 30 </w:t>
      </w:r>
      <w:r w:rsidR="00580185">
        <w:rPr>
          <w:rStyle w:val="BodyTextChar4"/>
          <w:rFonts w:ascii="Times New Roman" w:eastAsiaTheme="minorEastAsia" w:hAnsi="Times New Roman"/>
          <w:sz w:val="24"/>
          <w:szCs w:val="24"/>
          <w:lang w:val="ro-RO"/>
        </w:rPr>
        <w:t xml:space="preserve">– </w:t>
      </w:r>
      <w:r>
        <w:rPr>
          <w:rStyle w:val="BodyTextChar4"/>
          <w:rFonts w:ascii="Times New Roman" w:eastAsiaTheme="minorEastAsia" w:hAnsi="Times New Roman"/>
          <w:sz w:val="24"/>
          <w:szCs w:val="24"/>
          <w:lang w:val="ro-RO"/>
        </w:rPr>
        <w:t>70 cm, conţine materie organică, este un orizont de acumulare</w:t>
      </w:r>
      <w:r w:rsidRPr="00EA3E16">
        <w:rPr>
          <w:rStyle w:val="BodyTextChar4"/>
          <w:rFonts w:ascii="Times New Roman" w:eastAsiaTheme="minorEastAsia" w:hAnsi="Times New Roman"/>
          <w:sz w:val="24"/>
          <w:szCs w:val="24"/>
          <w:lang w:val="ro-RO"/>
        </w:rPr>
        <w:t xml:space="preserve"> </w:t>
      </w:r>
      <w:r>
        <w:rPr>
          <w:rStyle w:val="BodyTextChar4"/>
          <w:rFonts w:ascii="Times New Roman" w:eastAsiaTheme="minorEastAsia" w:hAnsi="Times New Roman"/>
          <w:sz w:val="24"/>
          <w:szCs w:val="24"/>
          <w:lang w:val="ro-RO"/>
        </w:rPr>
        <w:t>în principal a sescvioxiziilor de fier şi aluminiu în complexe cu acizii humici, culoare brun-negricios, brun închis sau brun</w:t>
      </w:r>
      <w:r w:rsidR="00580185">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cenuşiu închis cu reflexe cenuşii,</w:t>
      </w:r>
      <w:r w:rsidR="008054AE">
        <w:rPr>
          <w:rStyle w:val="BodyTextChar4"/>
          <w:rFonts w:ascii="Times New Roman" w:eastAsiaTheme="minorEastAsia" w:hAnsi="Times New Roman"/>
          <w:sz w:val="24"/>
          <w:szCs w:val="24"/>
          <w:lang w:val="ro-RO"/>
        </w:rPr>
        <w:t xml:space="preserve"> </w:t>
      </w:r>
      <w:r>
        <w:rPr>
          <w:rStyle w:val="BodyTextChar4"/>
          <w:rFonts w:ascii="Times New Roman" w:eastAsiaTheme="minorEastAsia" w:hAnsi="Times New Roman"/>
          <w:sz w:val="24"/>
          <w:szCs w:val="24"/>
          <w:lang w:val="ro-RO"/>
        </w:rPr>
        <w:t>(culoarea brun-ruginie sau brun-ruginiu închis este mascată de prezenţa humusului), structură poliedrică subangulară, fragmente de rocă</w:t>
      </w:r>
      <w:r w:rsidR="00580185">
        <w:rPr>
          <w:rStyle w:val="BodyTextChar4"/>
          <w:rFonts w:ascii="Times New Roman" w:eastAsiaTheme="minorEastAsia" w:hAnsi="Times New Roman"/>
          <w:sz w:val="24"/>
          <w:szCs w:val="24"/>
          <w:lang w:val="ro-RO"/>
        </w:rPr>
        <w:t>.</w:t>
      </w:r>
    </w:p>
    <w:p w14:paraId="6F8FC04B" w14:textId="77777777" w:rsidR="00311589" w:rsidRDefault="00311589" w:rsidP="00550CB4">
      <w:pPr>
        <w:spacing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Textura acestor soluri este în general nisipo-lutoasă, pe întreg profilul apar fragmente de rocă provenite din materialul de solificare.</w:t>
      </w:r>
    </w:p>
    <w:p w14:paraId="78D0FCD9" w14:textId="77777777" w:rsidR="00311589" w:rsidRDefault="00311589" w:rsidP="00550CB4">
      <w:pPr>
        <w:spacing w:line="360" w:lineRule="auto"/>
        <w:ind w:firstLine="720"/>
        <w:jc w:val="both"/>
        <w:rPr>
          <w:rStyle w:val="BodyTextChar4"/>
          <w:rFonts w:ascii="Times New Roman" w:hAnsi="Times New Roman"/>
          <w:b/>
          <w:sz w:val="24"/>
          <w:szCs w:val="24"/>
          <w:lang w:val="ro-RO"/>
        </w:rPr>
      </w:pPr>
      <w:r>
        <w:rPr>
          <w:rStyle w:val="BodyTextChar4"/>
          <w:rFonts w:ascii="Times New Roman" w:hAnsi="Times New Roman"/>
          <w:b/>
          <w:sz w:val="24"/>
          <w:szCs w:val="24"/>
          <w:lang w:val="ro-RO"/>
        </w:rPr>
        <w:t>Proprietăţi fizico-chimice</w:t>
      </w:r>
    </w:p>
    <w:p w14:paraId="0480F790" w14:textId="6A0607E6" w:rsidR="00311589" w:rsidRPr="008F463D" w:rsidRDefault="00311589" w:rsidP="00550CB4">
      <w:pPr>
        <w:spacing w:line="360" w:lineRule="auto"/>
        <w:ind w:firstLine="720"/>
        <w:jc w:val="both"/>
        <w:rPr>
          <w:rStyle w:val="BodyTextChar4"/>
          <w:rFonts w:ascii="Times New Roman" w:hAnsi="Times New Roman"/>
          <w:sz w:val="24"/>
          <w:szCs w:val="24"/>
          <w:lang w:val="ro-RO"/>
        </w:rPr>
      </w:pPr>
      <w:r w:rsidRPr="008F463D">
        <w:rPr>
          <w:rStyle w:val="BodyTextChar4"/>
          <w:rFonts w:ascii="Times New Roman" w:hAnsi="Times New Roman"/>
          <w:sz w:val="24"/>
          <w:szCs w:val="24"/>
          <w:lang w:val="ro-RO"/>
        </w:rPr>
        <w:t xml:space="preserve">Sunt soluri </w:t>
      </w:r>
      <w:r>
        <w:rPr>
          <w:rStyle w:val="BodyTextChar4"/>
          <w:rFonts w:ascii="Times New Roman" w:hAnsi="Times New Roman"/>
          <w:sz w:val="24"/>
          <w:szCs w:val="24"/>
          <w:lang w:val="ro-RO"/>
        </w:rPr>
        <w:t>la care în orizontul B se acumulează o cantitate mare de humus, acumularea de sescvioxizi este mai redusă decât în cazul podzolurilor, orizontul A este</w:t>
      </w:r>
      <w:r w:rsidR="00990AE7">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de asemenea</w:t>
      </w:r>
      <w:r w:rsidR="00990AE7">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bogat în humus, astfel că întregul profil are o culoare închisă.</w:t>
      </w:r>
    </w:p>
    <w:p w14:paraId="62A603FC" w14:textId="09751BB2" w:rsidR="00311589" w:rsidRDefault="00834AEA" w:rsidP="00550CB4">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Podzolurile c</w:t>
      </w:r>
      <w:r w:rsidR="00311589">
        <w:rPr>
          <w:rStyle w:val="BodyTextChar4"/>
          <w:rFonts w:ascii="Times New Roman" w:hAnsi="Times New Roman"/>
          <w:sz w:val="24"/>
          <w:szCs w:val="24"/>
          <w:lang w:val="ro-RO"/>
        </w:rPr>
        <w:t>ripto</w:t>
      </w:r>
      <w:r>
        <w:rPr>
          <w:rStyle w:val="BodyTextChar4"/>
          <w:rFonts w:ascii="Times New Roman" w:hAnsi="Times New Roman"/>
          <w:sz w:val="24"/>
          <w:szCs w:val="24"/>
          <w:lang w:val="ro-RO"/>
        </w:rPr>
        <w:t>spodice</w:t>
      </w:r>
      <w:r w:rsidR="00311589">
        <w:rPr>
          <w:rStyle w:val="BodyTextChar4"/>
          <w:rFonts w:ascii="Times New Roman" w:hAnsi="Times New Roman"/>
          <w:sz w:val="24"/>
          <w:szCs w:val="24"/>
          <w:lang w:val="ro-RO"/>
        </w:rPr>
        <w:t xml:space="preserve"> au o textură în general luto-nisipoasă sau nisipo-lutoasă. Conţinutul de humus este ridicat, 10</w:t>
      </w:r>
      <w:r w:rsidR="00990AE7">
        <w:rPr>
          <w:rStyle w:val="BodyTextChar4"/>
          <w:rFonts w:ascii="Times New Roman" w:hAnsi="Times New Roman"/>
          <w:sz w:val="24"/>
          <w:szCs w:val="24"/>
          <w:lang w:val="ro-RO"/>
        </w:rPr>
        <w:t xml:space="preserve"> – </w:t>
      </w:r>
      <w:r w:rsidR="00311589">
        <w:rPr>
          <w:rStyle w:val="BodyTextChar4"/>
          <w:rFonts w:ascii="Times New Roman" w:hAnsi="Times New Roman"/>
          <w:sz w:val="24"/>
          <w:szCs w:val="24"/>
          <w:lang w:val="ro-RO"/>
        </w:rPr>
        <w:t>25% în orizontul A şi scade la 10</w:t>
      </w:r>
      <w:r w:rsidR="00990AE7">
        <w:rPr>
          <w:rStyle w:val="BodyTextChar4"/>
          <w:rFonts w:ascii="Times New Roman" w:hAnsi="Times New Roman"/>
          <w:sz w:val="24"/>
          <w:szCs w:val="24"/>
          <w:lang w:val="ro-RO"/>
        </w:rPr>
        <w:t xml:space="preserve"> – </w:t>
      </w:r>
      <w:r w:rsidR="00311589">
        <w:rPr>
          <w:rStyle w:val="BodyTextChar4"/>
          <w:rFonts w:ascii="Times New Roman" w:hAnsi="Times New Roman"/>
          <w:sz w:val="24"/>
          <w:szCs w:val="24"/>
          <w:lang w:val="ro-RO"/>
        </w:rPr>
        <w:t>14% în orizontul B. Raportul acizi huminici-acizi fulvici scade cu ad</w:t>
      </w:r>
      <w:r w:rsidR="00990AE7">
        <w:rPr>
          <w:rStyle w:val="BodyTextChar4"/>
          <w:rFonts w:ascii="Times New Roman" w:hAnsi="Times New Roman"/>
          <w:sz w:val="24"/>
          <w:szCs w:val="24"/>
          <w:lang w:val="ro-RO"/>
        </w:rPr>
        <w:t>â</w:t>
      </w:r>
      <w:r w:rsidR="00311589">
        <w:rPr>
          <w:rStyle w:val="BodyTextChar4"/>
          <w:rFonts w:ascii="Times New Roman" w:hAnsi="Times New Roman"/>
          <w:sz w:val="24"/>
          <w:szCs w:val="24"/>
          <w:lang w:val="ro-RO"/>
        </w:rPr>
        <w:t>ncimea, de la valori de 0,8 la 0,3</w:t>
      </w:r>
      <w:r w:rsidR="00311589" w:rsidRPr="00990AE7">
        <w:rPr>
          <w:rStyle w:val="BodyTextChar4"/>
          <w:rFonts w:ascii="Times New Roman" w:hAnsi="Times New Roman"/>
          <w:sz w:val="24"/>
          <w:szCs w:val="24"/>
          <w:lang w:val="ro-RO"/>
        </w:rPr>
        <w:t>;</w:t>
      </w:r>
      <w:r w:rsidR="00311589">
        <w:rPr>
          <w:rStyle w:val="BodyTextChar4"/>
          <w:rFonts w:ascii="Times New Roman" w:hAnsi="Times New Roman"/>
          <w:sz w:val="24"/>
          <w:szCs w:val="24"/>
          <w:lang w:val="ro-RO"/>
        </w:rPr>
        <w:t xml:space="preserve"> acest aspect pune în evidenţă migrarea puternică a acizilor fulvici în adâncime. Raportul C:N are valori de circa 20 în orizontul A şi scade</w:t>
      </w:r>
      <w:r w:rsidR="00990AE7">
        <w:rPr>
          <w:rStyle w:val="BodyTextChar4"/>
          <w:rFonts w:ascii="Times New Roman" w:hAnsi="Times New Roman"/>
          <w:sz w:val="24"/>
          <w:szCs w:val="24"/>
          <w:lang w:val="ro-RO"/>
        </w:rPr>
        <w:t>,</w:t>
      </w:r>
      <w:r w:rsidR="00311589">
        <w:rPr>
          <w:rStyle w:val="BodyTextChar4"/>
          <w:rFonts w:ascii="Times New Roman" w:hAnsi="Times New Roman"/>
          <w:sz w:val="24"/>
          <w:szCs w:val="24"/>
          <w:lang w:val="ro-RO"/>
        </w:rPr>
        <w:t xml:space="preserve"> în general, </w:t>
      </w:r>
      <w:r w:rsidR="00311589">
        <w:rPr>
          <w:rStyle w:val="BodyTextChar4"/>
          <w:rFonts w:ascii="Times New Roman" w:hAnsi="Times New Roman"/>
          <w:sz w:val="24"/>
          <w:szCs w:val="24"/>
          <w:lang w:val="ro-RO"/>
        </w:rPr>
        <w:lastRenderedPageBreak/>
        <w:t xml:space="preserve">spre baza profilului. Reacţia solului este puternic acidă, pH </w:t>
      </w:r>
      <w:r w:rsidR="00311589" w:rsidRPr="00990AE7">
        <w:rPr>
          <w:rStyle w:val="BodyTextChar4"/>
          <w:rFonts w:ascii="Times New Roman" w:hAnsi="Times New Roman"/>
          <w:sz w:val="24"/>
          <w:szCs w:val="24"/>
          <w:lang w:val="ro-RO"/>
        </w:rPr>
        <w:t xml:space="preserve">= </w:t>
      </w:r>
      <w:r w:rsidR="00311589">
        <w:rPr>
          <w:rStyle w:val="BodyTextChar4"/>
          <w:rFonts w:ascii="Times New Roman" w:hAnsi="Times New Roman"/>
          <w:sz w:val="24"/>
          <w:szCs w:val="24"/>
          <w:lang w:val="ro-RO"/>
        </w:rPr>
        <w:t>4 – 4,7. Capacitatea de schimb cationic în orizontul A are valori de 35</w:t>
      </w:r>
      <w:r w:rsidR="00990AE7">
        <w:rPr>
          <w:rStyle w:val="BodyTextChar4"/>
          <w:rFonts w:ascii="Times New Roman" w:hAnsi="Times New Roman"/>
          <w:sz w:val="24"/>
          <w:szCs w:val="24"/>
          <w:lang w:val="ro-RO"/>
        </w:rPr>
        <w:t xml:space="preserve"> – </w:t>
      </w:r>
      <w:r w:rsidR="00311589">
        <w:rPr>
          <w:rStyle w:val="BodyTextChar4"/>
          <w:rFonts w:ascii="Times New Roman" w:hAnsi="Times New Roman"/>
          <w:sz w:val="24"/>
          <w:szCs w:val="24"/>
          <w:lang w:val="ro-RO"/>
        </w:rPr>
        <w:t>37me/100g sol şi scade spre baza profilului la 10</w:t>
      </w:r>
      <w:r w:rsidR="00990AE7">
        <w:rPr>
          <w:rStyle w:val="BodyTextChar4"/>
          <w:rFonts w:ascii="Times New Roman" w:hAnsi="Times New Roman"/>
          <w:sz w:val="24"/>
          <w:szCs w:val="24"/>
          <w:lang w:val="ro-RO"/>
        </w:rPr>
        <w:t xml:space="preserve"> – </w:t>
      </w:r>
      <w:r w:rsidR="00311589">
        <w:rPr>
          <w:rStyle w:val="BodyTextChar4"/>
          <w:rFonts w:ascii="Times New Roman" w:hAnsi="Times New Roman"/>
          <w:sz w:val="24"/>
          <w:szCs w:val="24"/>
          <w:lang w:val="ro-RO"/>
        </w:rPr>
        <w:t>30</w:t>
      </w:r>
      <w:r w:rsidR="00990AE7">
        <w:rPr>
          <w:rStyle w:val="BodyTextChar4"/>
          <w:rFonts w:ascii="Times New Roman" w:hAnsi="Times New Roman"/>
          <w:sz w:val="24"/>
          <w:szCs w:val="24"/>
          <w:lang w:val="ro-RO"/>
        </w:rPr>
        <w:t xml:space="preserve"> </w:t>
      </w:r>
      <w:r w:rsidR="00311589">
        <w:rPr>
          <w:rStyle w:val="BodyTextChar4"/>
          <w:rFonts w:ascii="Times New Roman" w:hAnsi="Times New Roman"/>
          <w:sz w:val="24"/>
          <w:szCs w:val="24"/>
          <w:lang w:val="ro-RO"/>
        </w:rPr>
        <w:t>me/100g sol. Gradul de saturaţie în baze</w:t>
      </w:r>
      <w:r w:rsidR="00990AE7">
        <w:rPr>
          <w:rStyle w:val="BodyTextChar4"/>
          <w:rFonts w:ascii="Times New Roman" w:hAnsi="Times New Roman"/>
          <w:sz w:val="24"/>
          <w:szCs w:val="24"/>
          <w:lang w:val="ro-RO"/>
        </w:rPr>
        <w:t>,</w:t>
      </w:r>
      <w:r w:rsidR="00311589">
        <w:rPr>
          <w:rStyle w:val="BodyTextChar4"/>
          <w:rFonts w:ascii="Times New Roman" w:hAnsi="Times New Roman"/>
          <w:sz w:val="24"/>
          <w:szCs w:val="24"/>
          <w:lang w:val="ro-RO"/>
        </w:rPr>
        <w:t xml:space="preserve"> în general</w:t>
      </w:r>
      <w:r w:rsidR="00990AE7">
        <w:rPr>
          <w:rStyle w:val="BodyTextChar4"/>
          <w:rFonts w:ascii="Times New Roman" w:hAnsi="Times New Roman"/>
          <w:sz w:val="24"/>
          <w:szCs w:val="24"/>
          <w:lang w:val="ro-RO"/>
        </w:rPr>
        <w:t>,</w:t>
      </w:r>
      <w:r w:rsidR="00311589">
        <w:rPr>
          <w:rStyle w:val="BodyTextChar4"/>
          <w:rFonts w:ascii="Times New Roman" w:hAnsi="Times New Roman"/>
          <w:sz w:val="24"/>
          <w:szCs w:val="24"/>
          <w:lang w:val="ro-RO"/>
        </w:rPr>
        <w:t xml:space="preserve"> nu depăşeşte 30%, în orizontul A întâlnindu-se şi valori mai mici de 10%.</w:t>
      </w:r>
    </w:p>
    <w:p w14:paraId="15F3CEFD" w14:textId="6CB42087" w:rsidR="00834AEA" w:rsidRDefault="00834AEA" w:rsidP="00550CB4">
      <w:pPr>
        <w:spacing w:line="360" w:lineRule="auto"/>
        <w:ind w:firstLine="360"/>
        <w:jc w:val="both"/>
        <w:rPr>
          <w:rStyle w:val="BodyTextChar4"/>
          <w:rFonts w:ascii="Times New Roman" w:hAnsi="Times New Roman"/>
          <w:b/>
          <w:sz w:val="24"/>
          <w:szCs w:val="24"/>
          <w:lang w:val="ro-RO"/>
        </w:rPr>
      </w:pPr>
      <w:r w:rsidRPr="00834AEA">
        <w:rPr>
          <w:rStyle w:val="BodyTextChar4"/>
          <w:rFonts w:ascii="Times New Roman" w:hAnsi="Times New Roman"/>
          <w:b/>
          <w:sz w:val="24"/>
          <w:szCs w:val="24"/>
          <w:lang w:val="ro-RO"/>
        </w:rPr>
        <w:t>Subtipuri criptospodice</w:t>
      </w:r>
    </w:p>
    <w:p w14:paraId="45587DBA" w14:textId="77777777" w:rsidR="009559B0" w:rsidRPr="00CA3AD5" w:rsidRDefault="009559B0" w:rsidP="009559B0">
      <w:pPr>
        <w:pStyle w:val="ListParagraph"/>
        <w:numPr>
          <w:ilvl w:val="0"/>
          <w:numId w:val="16"/>
        </w:numPr>
        <w:rPr>
          <w:rStyle w:val="BodyTextChar4"/>
          <w:rFonts w:ascii="Times New Roman" w:eastAsiaTheme="minorEastAsia" w:hAnsi="Times New Roman"/>
          <w:b/>
          <w:i/>
          <w:sz w:val="24"/>
          <w:szCs w:val="24"/>
        </w:rPr>
      </w:pPr>
      <w:r w:rsidRPr="00CA3AD5">
        <w:rPr>
          <w:rStyle w:val="BodyTextChar4"/>
          <w:rFonts w:ascii="Times New Roman" w:eastAsiaTheme="minorEastAsia" w:hAnsi="Times New Roman"/>
          <w:b/>
          <w:i/>
          <w:sz w:val="24"/>
          <w:szCs w:val="24"/>
        </w:rPr>
        <w:t>Prepodzol criptospodic – EP cp</w:t>
      </w:r>
    </w:p>
    <w:p w14:paraId="6EDC1CCA" w14:textId="16A8A407" w:rsidR="009559B0" w:rsidRPr="00990AE7" w:rsidRDefault="009559B0" w:rsidP="00550CB4">
      <w:pPr>
        <w:spacing w:line="360" w:lineRule="auto"/>
        <w:ind w:firstLine="360"/>
        <w:jc w:val="both"/>
        <w:rPr>
          <w:rStyle w:val="BodyTextChar4"/>
          <w:rFonts w:ascii="Times New Roman" w:eastAsia="Century Schoolbook" w:hAnsi="Times New Roman"/>
          <w:i/>
          <w:iCs/>
          <w:sz w:val="24"/>
          <w:szCs w:val="24"/>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 n</w:t>
      </w:r>
      <w:r w:rsidRPr="00990AE7">
        <w:rPr>
          <w:rStyle w:val="BodyTextChar4"/>
          <w:rFonts w:ascii="Times New Roman" w:eastAsia="Century Schoolbook" w:hAnsi="Times New Roman"/>
          <w:i/>
          <w:iCs/>
          <w:sz w:val="24"/>
          <w:szCs w:val="24"/>
        </w:rPr>
        <w:t>u prezintă alte proprietăţi, caracteristici şi elemente diagnostic specifice altor subunităţi taxonomice.</w:t>
      </w:r>
    </w:p>
    <w:p w14:paraId="0D495185" w14:textId="77777777" w:rsidR="009559B0" w:rsidRPr="00990AE7" w:rsidRDefault="009559B0" w:rsidP="00550CB4">
      <w:pPr>
        <w:spacing w:line="360" w:lineRule="auto"/>
        <w:ind w:firstLine="360"/>
        <w:jc w:val="both"/>
        <w:rPr>
          <w:rStyle w:val="BodyTextChar4"/>
          <w:rFonts w:ascii="Times New Roman" w:eastAsia="Century Schoolbook" w:hAnsi="Times New Roman"/>
          <w:i/>
          <w:iCs/>
          <w:sz w:val="24"/>
          <w:szCs w:val="24"/>
        </w:rPr>
      </w:pPr>
      <w:r w:rsidRPr="00990AE7">
        <w:rPr>
          <w:rStyle w:val="BodyTextChar4"/>
          <w:rFonts w:ascii="Times New Roman" w:eastAsia="Century Schoolbook" w:hAnsi="Times New Roman"/>
          <w:i/>
          <w:iCs/>
          <w:sz w:val="24"/>
          <w:szCs w:val="24"/>
        </w:rPr>
        <w:t>Succesiune de orizonturi:</w:t>
      </w:r>
    </w:p>
    <w:p w14:paraId="50C91097" w14:textId="77777777" w:rsidR="009559B0" w:rsidRPr="00990AE7" w:rsidRDefault="009559B0" w:rsidP="009559B0">
      <w:pPr>
        <w:spacing w:line="360" w:lineRule="auto"/>
        <w:jc w:val="center"/>
        <w:rPr>
          <w:rFonts w:ascii="Times New Roman" w:eastAsia="Century Schoolbook" w:hAnsi="Times New Roman" w:cs="Times New Roman"/>
          <w:b/>
          <w:i/>
          <w:sz w:val="24"/>
          <w:szCs w:val="24"/>
        </w:rPr>
      </w:pPr>
      <w:r w:rsidRPr="00990AE7">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990AE7">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990AE7">
        <w:rPr>
          <w:rFonts w:ascii="Times New Roman" w:eastAsia="Century Schoolbook" w:hAnsi="Times New Roman" w:cs="Times New Roman"/>
          <w:b/>
          <w:i/>
          <w:sz w:val="24"/>
          <w:szCs w:val="24"/>
        </w:rPr>
        <w:t xml:space="preserve"> R sau C</w:t>
      </w:r>
    </w:p>
    <w:p w14:paraId="4C8E5050" w14:textId="77777777" w:rsidR="009559B0" w:rsidRPr="00363174" w:rsidRDefault="009559B0" w:rsidP="009559B0">
      <w:pPr>
        <w:spacing w:line="360" w:lineRule="auto"/>
        <w:jc w:val="center"/>
        <w:rPr>
          <w:rStyle w:val="BodyTextChar4"/>
          <w:rFonts w:ascii="Times New Roman" w:eastAsia="Century Schoolbook" w:hAnsi="Times New Roman"/>
          <w:b/>
          <w:i/>
          <w:color w:val="auto"/>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Bcp</w:t>
      </w:r>
      <w:r w:rsidRPr="001B582E">
        <w:rPr>
          <w:rFonts w:ascii="Times New Roman" w:eastAsia="Century Schoolbook" w:hAnsi="Times New Roman" w:cs="Times New Roman"/>
          <w:b/>
          <w:i/>
          <w:sz w:val="24"/>
          <w:szCs w:val="24"/>
        </w:rPr>
        <w:t xml:space="preserve">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sau C</w:t>
      </w:r>
    </w:p>
    <w:p w14:paraId="0AABF6A4" w14:textId="77777777" w:rsidR="009559B0" w:rsidRPr="00311589" w:rsidRDefault="009559B0" w:rsidP="009559B0">
      <w:pPr>
        <w:pStyle w:val="ListParagraph"/>
        <w:numPr>
          <w:ilvl w:val="0"/>
          <w:numId w:val="16"/>
        </w:numPr>
        <w:spacing w:line="360" w:lineRule="auto"/>
        <w:jc w:val="both"/>
        <w:rPr>
          <w:rFonts w:ascii="Times New Roman" w:eastAsia="Century Schoolbook" w:hAnsi="Times New Roman" w:cs="Times New Roman"/>
          <w:b/>
          <w:i/>
          <w:sz w:val="24"/>
          <w:szCs w:val="24"/>
        </w:rPr>
      </w:pPr>
      <w:r w:rsidRPr="00311589">
        <w:rPr>
          <w:rFonts w:ascii="Times New Roman" w:eastAsia="Century Schoolbook" w:hAnsi="Times New Roman" w:cs="Times New Roman"/>
          <w:b/>
          <w:i/>
          <w:sz w:val="24"/>
          <w:szCs w:val="24"/>
        </w:rPr>
        <w:t>Prepodzol criptospodic folic – EP cp.fo</w:t>
      </w:r>
    </w:p>
    <w:p w14:paraId="0221A26F" w14:textId="7EF87FA4" w:rsidR="009559B0" w:rsidRDefault="009559B0" w:rsidP="00550CB4">
      <w:pPr>
        <w:spacing w:line="360" w:lineRule="auto"/>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Pr="00311589">
        <w:rPr>
          <w:rStyle w:val="BodyTextChar4"/>
          <w:rFonts w:ascii="Times New Roman" w:eastAsiaTheme="minorEastAsia" w:hAnsi="Times New Roman"/>
          <w:i/>
          <w:sz w:val="24"/>
          <w:szCs w:val="24"/>
          <w:lang w:val="ro-RO"/>
        </w:rPr>
        <w:t xml:space="preserve"> </w:t>
      </w:r>
      <w:r w:rsidRPr="00E5094F">
        <w:rPr>
          <w:rStyle w:val="BodyTextChar4"/>
          <w:rFonts w:ascii="Times New Roman" w:eastAsiaTheme="minorEastAsia" w:hAnsi="Times New Roman"/>
          <w:i/>
          <w:sz w:val="24"/>
          <w:szCs w:val="24"/>
          <w:lang w:val="ro-RO"/>
        </w:rPr>
        <w:t>între orizonturile A şi B se poate forma un orizon</w:t>
      </w:r>
      <w:r w:rsidR="006001AB">
        <w:rPr>
          <w:rStyle w:val="BodyTextChar4"/>
          <w:rFonts w:ascii="Times New Roman" w:eastAsiaTheme="minorEastAsia" w:hAnsi="Times New Roman"/>
          <w:i/>
          <w:sz w:val="24"/>
          <w:szCs w:val="24"/>
          <w:lang w:val="ro-RO"/>
        </w:rPr>
        <w:t>t</w:t>
      </w:r>
      <w:r w:rsidRPr="00E5094F">
        <w:rPr>
          <w:rStyle w:val="BodyTextChar4"/>
          <w:rFonts w:ascii="Times New Roman" w:eastAsiaTheme="minorEastAsia" w:hAnsi="Times New Roman"/>
          <w:i/>
          <w:sz w:val="24"/>
          <w:szCs w:val="24"/>
          <w:lang w:val="ro-RO"/>
        </w:rPr>
        <w:t xml:space="preserve"> E discontinuu, nehidromorf, cu o grosime mai mică de 50 cm</w:t>
      </w:r>
      <w:r w:rsidR="006001AB">
        <w:rPr>
          <w:rStyle w:val="BodyTextChar4"/>
          <w:rFonts w:ascii="Times New Roman" w:eastAsiaTheme="minorEastAsia" w:hAnsi="Times New Roman"/>
          <w:i/>
          <w:sz w:val="24"/>
          <w:szCs w:val="24"/>
          <w:lang w:val="ro-RO"/>
        </w:rPr>
        <w:t>,</w:t>
      </w:r>
      <w:r w:rsidRPr="009D6BB9">
        <w:rPr>
          <w:rFonts w:ascii="Times New Roman" w:eastAsia="Century Schoolbook" w:hAnsi="Times New Roman" w:cs="Times New Roman"/>
          <w:iCs/>
          <w:color w:val="000000"/>
          <w:sz w:val="24"/>
          <w:szCs w:val="24"/>
          <w:shd w:val="clear" w:color="auto" w:fill="FFFFFF"/>
          <w:lang w:val="ro-RO" w:eastAsia="ro-RO" w:bidi="ro-RO"/>
        </w:rPr>
        <w:t xml:space="preserve"> </w:t>
      </w:r>
      <w:r w:rsidRPr="009D6BB9">
        <w:rPr>
          <w:rFonts w:ascii="Times New Roman" w:eastAsia="Century Schoolbook" w:hAnsi="Times New Roman" w:cs="Times New Roman"/>
          <w:i/>
          <w:iCs/>
          <w:color w:val="000000"/>
          <w:sz w:val="24"/>
          <w:szCs w:val="24"/>
          <w:shd w:val="clear" w:color="auto" w:fill="FFFFFF"/>
          <w:lang w:val="ro-RO" w:eastAsia="ro-RO" w:bidi="ro-RO"/>
        </w:rPr>
        <w:t>i</w:t>
      </w:r>
      <w:r w:rsidR="006001AB">
        <w:rPr>
          <w:rFonts w:ascii="Times New Roman" w:eastAsia="Century Schoolbook" w:hAnsi="Times New Roman" w:cs="Times New Roman"/>
          <w:i/>
          <w:iCs/>
          <w:color w:val="000000"/>
          <w:sz w:val="24"/>
          <w:szCs w:val="24"/>
          <w:shd w:val="clear" w:color="auto" w:fill="FFFFFF"/>
          <w:lang w:val="ro-RO" w:eastAsia="ro-RO" w:bidi="ro-RO"/>
        </w:rPr>
        <w:t>ar</w:t>
      </w:r>
      <w:r w:rsidRPr="009D6BB9">
        <w:rPr>
          <w:rFonts w:ascii="Times New Roman" w:eastAsia="Century Schoolbook" w:hAnsi="Times New Roman" w:cs="Times New Roman"/>
          <w:i/>
          <w:iCs/>
          <w:color w:val="000000"/>
          <w:sz w:val="24"/>
          <w:szCs w:val="24"/>
          <w:shd w:val="clear" w:color="auto" w:fill="FFFFFF"/>
          <w:lang w:val="ro-RO" w:eastAsia="ro-RO" w:bidi="ro-RO"/>
        </w:rPr>
        <w:t xml:space="preserve"> deasupra orizontului A un orizont O, cu o grosime cuprinsă între 20 şi 50 cm.</w:t>
      </w:r>
    </w:p>
    <w:p w14:paraId="5F614048" w14:textId="77777777" w:rsidR="009559B0" w:rsidRPr="006001AB" w:rsidRDefault="009559B0" w:rsidP="00550CB4">
      <w:pPr>
        <w:spacing w:line="360" w:lineRule="auto"/>
        <w:ind w:firstLine="360"/>
        <w:jc w:val="both"/>
        <w:rPr>
          <w:rStyle w:val="BodyTextChar4"/>
          <w:rFonts w:ascii="Times New Roman" w:eastAsia="Century Schoolbook" w:hAnsi="Times New Roman"/>
          <w:i/>
          <w:iCs/>
          <w:sz w:val="24"/>
          <w:szCs w:val="24"/>
        </w:rPr>
      </w:pPr>
      <w:r w:rsidRPr="006001AB">
        <w:rPr>
          <w:rStyle w:val="BodyTextChar4"/>
          <w:rFonts w:ascii="Times New Roman" w:eastAsia="Century Schoolbook" w:hAnsi="Times New Roman"/>
          <w:i/>
          <w:iCs/>
          <w:sz w:val="24"/>
          <w:szCs w:val="24"/>
        </w:rPr>
        <w:t>Succesiune de orizonturi:</w:t>
      </w:r>
    </w:p>
    <w:p w14:paraId="30EC00B2" w14:textId="77777777" w:rsidR="009559B0" w:rsidRPr="006001AB" w:rsidRDefault="009559B0" w:rsidP="009559B0">
      <w:pPr>
        <w:spacing w:line="360" w:lineRule="auto"/>
        <w:jc w:val="center"/>
        <w:rPr>
          <w:rFonts w:ascii="Times New Roman" w:eastAsia="Century Schoolbook" w:hAnsi="Times New Roman" w:cs="Times New Roman"/>
          <w:b/>
          <w:i/>
          <w:sz w:val="24"/>
          <w:szCs w:val="24"/>
        </w:rPr>
      </w:pPr>
      <w:r w:rsidRPr="006001AB">
        <w:rPr>
          <w:rFonts w:ascii="Times New Roman" w:eastAsia="Century Schoolbook" w:hAnsi="Times New Roman" w:cs="Times New Roman"/>
          <w:b/>
          <w:i/>
          <w:sz w:val="24"/>
          <w:szCs w:val="24"/>
        </w:rPr>
        <w:t xml:space="preserve">O </w:t>
      </w:r>
      <m:oMath>
        <m:r>
          <m:rPr>
            <m:sty m:val="bi"/>
          </m:rPr>
          <w:rPr>
            <w:rFonts w:ascii="Cambria Math" w:eastAsia="Century Schoolbook" w:hAnsi="Cambria Math" w:cs="Times New Roman"/>
            <w:sz w:val="24"/>
            <w:szCs w:val="24"/>
          </w:rPr>
          <m:t xml:space="preserve">→ </m:t>
        </m:r>
      </m:oMath>
      <w:r w:rsidRPr="006001AB">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R sau C</w:t>
      </w:r>
    </w:p>
    <w:p w14:paraId="68E384C7" w14:textId="77777777" w:rsidR="009559B0" w:rsidRPr="006001AB" w:rsidRDefault="009559B0" w:rsidP="009559B0">
      <w:pPr>
        <w:spacing w:line="360" w:lineRule="auto"/>
        <w:jc w:val="center"/>
        <w:rPr>
          <w:rFonts w:ascii="Times New Roman" w:eastAsia="Century Schoolbook" w:hAnsi="Times New Roman" w:cs="Times New Roman"/>
          <w:b/>
          <w:i/>
          <w:sz w:val="24"/>
          <w:szCs w:val="24"/>
        </w:rPr>
      </w:pPr>
      <w:r w:rsidRPr="006001AB">
        <w:rPr>
          <w:rFonts w:ascii="Times New Roman" w:eastAsia="Century Schoolbook" w:hAnsi="Times New Roman" w:cs="Times New Roman"/>
          <w:b/>
          <w:i/>
          <w:sz w:val="24"/>
          <w:szCs w:val="24"/>
        </w:rPr>
        <w:t xml:space="preserve">O </w:t>
      </w:r>
      <m:oMath>
        <m:r>
          <m:rPr>
            <m:sty m:val="bi"/>
          </m:rPr>
          <w:rPr>
            <w:rFonts w:ascii="Cambria Math" w:eastAsia="Century Schoolbook" w:hAnsi="Cambria Math" w:cs="Times New Roman"/>
            <w:sz w:val="24"/>
            <w:szCs w:val="24"/>
          </w:rPr>
          <m:t xml:space="preserve">→ </m:t>
        </m:r>
      </m:oMath>
      <w:r w:rsidRPr="006001AB">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R sau C</w:t>
      </w:r>
    </w:p>
    <w:p w14:paraId="7B69B782" w14:textId="77777777" w:rsidR="009559B0" w:rsidRPr="00311589" w:rsidRDefault="009559B0" w:rsidP="009559B0">
      <w:pPr>
        <w:pStyle w:val="ListParagraph"/>
        <w:numPr>
          <w:ilvl w:val="0"/>
          <w:numId w:val="16"/>
        </w:numPr>
        <w:rPr>
          <w:rStyle w:val="BodyTextChar4"/>
          <w:rFonts w:ascii="Times New Roman" w:eastAsiaTheme="minorEastAsia" w:hAnsi="Times New Roman"/>
          <w:b/>
          <w:i/>
          <w:sz w:val="24"/>
          <w:szCs w:val="24"/>
          <w:lang w:val="ro-RO"/>
        </w:rPr>
      </w:pPr>
      <w:r w:rsidRPr="00311589">
        <w:rPr>
          <w:rStyle w:val="BodyTextChar4"/>
          <w:rFonts w:ascii="Times New Roman" w:eastAsiaTheme="minorEastAsia" w:hAnsi="Times New Roman"/>
          <w:b/>
          <w:i/>
          <w:sz w:val="24"/>
          <w:szCs w:val="24"/>
          <w:lang w:val="ro-RO"/>
        </w:rPr>
        <w:lastRenderedPageBreak/>
        <w:t>Prepodzol criptospodic litic – EP cp.li</w:t>
      </w:r>
    </w:p>
    <w:p w14:paraId="21B1E1AD" w14:textId="70E9E633" w:rsidR="009559B0" w:rsidRDefault="009559B0" w:rsidP="00550CB4">
      <w:pPr>
        <w:spacing w:line="360" w:lineRule="auto"/>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Pr="00311589">
        <w:rPr>
          <w:rFonts w:ascii="Times New Roman" w:eastAsia="Century Schoolbook" w:hAnsi="Times New Roman" w:cs="Times New Roman"/>
          <w:i/>
          <w:iCs/>
          <w:color w:val="000000"/>
          <w:sz w:val="24"/>
          <w:szCs w:val="24"/>
          <w:shd w:val="clear" w:color="auto" w:fill="FFFFFF"/>
          <w:lang w:val="ro-RO" w:eastAsia="ro-RO" w:bidi="ro-RO"/>
        </w:rPr>
        <w:t xml:space="preserve"> </w:t>
      </w:r>
      <w:r w:rsidRPr="004D5551">
        <w:rPr>
          <w:rFonts w:ascii="Times New Roman" w:eastAsia="Century Schoolbook" w:hAnsi="Times New Roman" w:cs="Times New Roman"/>
          <w:i/>
          <w:iCs/>
          <w:color w:val="000000"/>
          <w:sz w:val="24"/>
          <w:szCs w:val="24"/>
          <w:shd w:val="clear" w:color="auto" w:fill="FFFFFF"/>
          <w:lang w:val="ro-RO" w:eastAsia="ro-RO" w:bidi="ro-RO"/>
        </w:rPr>
        <w:t>solul prezintă rocă compactă/rocă continuă (Rn) sau rocă fisurată</w:t>
      </w:r>
      <w:r w:rsidR="006001AB">
        <w:rPr>
          <w:rFonts w:ascii="Times New Roman" w:eastAsia="Century Schoolbook" w:hAnsi="Times New Roman" w:cs="Times New Roman"/>
          <w:i/>
          <w:iCs/>
          <w:color w:val="000000"/>
          <w:sz w:val="24"/>
          <w:szCs w:val="24"/>
          <w:shd w:val="clear" w:color="auto" w:fill="FFFFFF"/>
          <w:lang w:val="ro-RO" w:eastAsia="ro-RO" w:bidi="ro-RO"/>
        </w:rPr>
        <w:t>,</w:t>
      </w:r>
      <w:r w:rsidRPr="004D5551">
        <w:rPr>
          <w:rFonts w:ascii="Times New Roman" w:eastAsia="Century Schoolbook" w:hAnsi="Times New Roman" w:cs="Times New Roman"/>
          <w:i/>
          <w:iCs/>
          <w:color w:val="000000"/>
          <w:sz w:val="24"/>
          <w:szCs w:val="24"/>
          <w:shd w:val="clear" w:color="auto" w:fill="FFFFFF"/>
          <w:lang w:val="ro-RO" w:eastAsia="ro-RO" w:bidi="ro-RO"/>
        </w:rPr>
        <w:t xml:space="preserve"> inclusiv pietrişuri (Rp), începând în 25</w:t>
      </w:r>
      <w:r w:rsidR="006001AB">
        <w:rPr>
          <w:rFonts w:ascii="Times New Roman" w:eastAsia="Century Schoolbook" w:hAnsi="Times New Roman" w:cs="Times New Roman"/>
          <w:i/>
          <w:iCs/>
          <w:color w:val="000000"/>
          <w:sz w:val="24"/>
          <w:szCs w:val="24"/>
          <w:shd w:val="clear" w:color="auto" w:fill="FFFFFF"/>
          <w:lang w:val="ro-RO" w:eastAsia="ro-RO" w:bidi="ro-RO"/>
        </w:rPr>
        <w:t xml:space="preserve"> – </w:t>
      </w:r>
      <w:r w:rsidRPr="004D5551">
        <w:rPr>
          <w:rFonts w:ascii="Times New Roman" w:eastAsia="Century Schoolbook" w:hAnsi="Times New Roman" w:cs="Times New Roman"/>
          <w:i/>
          <w:iCs/>
          <w:color w:val="000000"/>
          <w:sz w:val="24"/>
          <w:szCs w:val="24"/>
          <w:shd w:val="clear" w:color="auto" w:fill="FFFFFF"/>
          <w:lang w:val="ro-RO" w:eastAsia="ro-RO" w:bidi="ro-RO"/>
        </w:rPr>
        <w:t>50 cm.</w:t>
      </w:r>
    </w:p>
    <w:p w14:paraId="402B6F9B" w14:textId="77777777" w:rsidR="009559B0" w:rsidRPr="006001AB" w:rsidRDefault="009559B0" w:rsidP="00550CB4">
      <w:pPr>
        <w:spacing w:line="360" w:lineRule="auto"/>
        <w:ind w:firstLine="360"/>
        <w:jc w:val="both"/>
        <w:rPr>
          <w:rStyle w:val="BodyTextChar4"/>
          <w:rFonts w:ascii="Times New Roman" w:eastAsia="Century Schoolbook" w:hAnsi="Times New Roman"/>
          <w:i/>
          <w:iCs/>
          <w:sz w:val="24"/>
          <w:szCs w:val="24"/>
        </w:rPr>
      </w:pPr>
      <w:r w:rsidRPr="006001AB">
        <w:rPr>
          <w:rStyle w:val="BodyTextChar4"/>
          <w:rFonts w:ascii="Times New Roman" w:eastAsia="Century Schoolbook" w:hAnsi="Times New Roman"/>
          <w:i/>
          <w:iCs/>
          <w:sz w:val="24"/>
          <w:szCs w:val="24"/>
        </w:rPr>
        <w:t>Succesiune de orizonturi:</w:t>
      </w:r>
    </w:p>
    <w:p w14:paraId="5D656B44" w14:textId="77777777" w:rsidR="009559B0" w:rsidRPr="006001AB" w:rsidRDefault="009559B0" w:rsidP="009559B0">
      <w:pPr>
        <w:spacing w:line="360" w:lineRule="auto"/>
        <w:jc w:val="center"/>
        <w:rPr>
          <w:rFonts w:ascii="Times New Roman" w:eastAsia="Century Schoolbook" w:hAnsi="Times New Roman" w:cs="Times New Roman"/>
          <w:b/>
          <w:i/>
          <w:sz w:val="24"/>
          <w:szCs w:val="24"/>
        </w:rPr>
      </w:pPr>
      <w:r w:rsidRPr="006001AB">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R </w:t>
      </w:r>
    </w:p>
    <w:p w14:paraId="16D1075E" w14:textId="77777777" w:rsidR="009559B0" w:rsidRPr="00363174" w:rsidRDefault="009559B0" w:rsidP="009559B0">
      <w:pPr>
        <w:spacing w:line="360" w:lineRule="auto"/>
        <w:jc w:val="center"/>
        <w:rPr>
          <w:rFonts w:ascii="Times New Roman" w:eastAsia="Century Schoolbook" w:hAnsi="Times New Roman" w:cs="Times New Roman"/>
          <w:b/>
          <w:i/>
          <w:sz w:val="24"/>
          <w:szCs w:val="24"/>
        </w:rPr>
      </w:pPr>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Bcp</w:t>
      </w:r>
      <w:r w:rsidRPr="001B582E">
        <w:rPr>
          <w:rFonts w:ascii="Times New Roman" w:eastAsia="Century Schoolbook" w:hAnsi="Times New Roman" w:cs="Times New Roman"/>
          <w:b/>
          <w:i/>
          <w:sz w:val="24"/>
          <w:szCs w:val="24"/>
        </w:rPr>
        <w:t xml:space="preserve">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6C1457B2" w14:textId="77777777" w:rsidR="009559B0" w:rsidRPr="00311589" w:rsidRDefault="009559B0" w:rsidP="009559B0">
      <w:pPr>
        <w:pStyle w:val="ListParagraph"/>
        <w:numPr>
          <w:ilvl w:val="0"/>
          <w:numId w:val="16"/>
        </w:numPr>
        <w:rPr>
          <w:rStyle w:val="BodyTextChar4"/>
          <w:rFonts w:ascii="Times New Roman" w:eastAsiaTheme="minorEastAsia" w:hAnsi="Times New Roman"/>
          <w:b/>
          <w:i/>
          <w:sz w:val="24"/>
          <w:szCs w:val="24"/>
          <w:lang w:val="ro-RO"/>
        </w:rPr>
      </w:pPr>
      <w:r w:rsidRPr="00311589">
        <w:rPr>
          <w:rStyle w:val="BodyTextChar4"/>
          <w:rFonts w:ascii="Times New Roman" w:eastAsiaTheme="minorEastAsia" w:hAnsi="Times New Roman"/>
          <w:b/>
          <w:i/>
          <w:sz w:val="24"/>
          <w:szCs w:val="24"/>
          <w:lang w:val="ro-RO"/>
        </w:rPr>
        <w:t>Prepodzol criptospodic hiperscheletic – EP cp.hq</w:t>
      </w:r>
    </w:p>
    <w:p w14:paraId="63752A7E" w14:textId="7151AED1" w:rsidR="009559B0" w:rsidRDefault="009559B0" w:rsidP="00550CB4">
      <w:pPr>
        <w:spacing w:line="360" w:lineRule="auto"/>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Aou sau Au urmat de un orizont B</w:t>
      </w:r>
      <w:r w:rsidR="008054AE">
        <w:rPr>
          <w:rStyle w:val="BodyTextChar4"/>
          <w:rFonts w:ascii="Times New Roman" w:eastAsiaTheme="minorEastAsia" w:hAnsi="Times New Roman"/>
          <w:i/>
          <w:sz w:val="24"/>
          <w:szCs w:val="24"/>
          <w:lang w:val="ro-RO"/>
        </w:rPr>
        <w:t xml:space="preserve"> </w:t>
      </w:r>
      <w:r>
        <w:rPr>
          <w:rStyle w:val="BodyTextChar4"/>
          <w:rFonts w:ascii="Times New Roman" w:eastAsiaTheme="minorEastAsia" w:hAnsi="Times New Roman"/>
          <w:i/>
          <w:sz w:val="24"/>
          <w:szCs w:val="24"/>
          <w:lang w:val="ro-RO"/>
        </w:rPr>
        <w:t>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w:t>
      </w:r>
      <w:r w:rsidRPr="00311589">
        <w:rPr>
          <w:rFonts w:ascii="Times New Roman" w:eastAsia="Century Schoolbook" w:hAnsi="Times New Roman" w:cs="Times New Roman"/>
          <w:i/>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orizonturile A, şi/sau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sidRPr="00862BAB">
        <w:rPr>
          <w:rFonts w:ascii="Times New Roman" w:eastAsia="Century Schoolbook" w:hAnsi="Times New Roman" w:cs="Times New Roman"/>
          <w:i/>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Pr="00862BAB">
        <w:rPr>
          <w:rFonts w:ascii="Times New Roman" w:eastAsia="Century Schoolbook" w:hAnsi="Times New Roman" w:cs="Times New Roman"/>
          <w:i/>
          <w:iCs/>
          <w:color w:val="000000"/>
          <w:sz w:val="24"/>
          <w:szCs w:val="24"/>
          <w:shd w:val="clear" w:color="auto" w:fill="FFFFFF"/>
          <w:lang w:val="ro-RO" w:eastAsia="ro-RO" w:bidi="ro-RO"/>
        </w:rPr>
        <w:t>90%</w:t>
      </w:r>
      <w:r>
        <w:rPr>
          <w:rFonts w:ascii="Times New Roman" w:eastAsia="Century Schoolbook" w:hAnsi="Times New Roman" w:cs="Times New Roman"/>
          <w:i/>
          <w:iCs/>
          <w:color w:val="000000"/>
          <w:sz w:val="24"/>
          <w:szCs w:val="24"/>
          <w:shd w:val="clear" w:color="auto" w:fill="FFFFFF"/>
          <w:lang w:val="ro-RO" w:eastAsia="ro-RO" w:bidi="ro-RO"/>
        </w:rPr>
        <w:t>.</w:t>
      </w:r>
    </w:p>
    <w:p w14:paraId="20EC1418" w14:textId="77777777" w:rsidR="009559B0" w:rsidRPr="006001AB" w:rsidRDefault="009559B0" w:rsidP="00550CB4">
      <w:pPr>
        <w:spacing w:line="360" w:lineRule="auto"/>
        <w:ind w:firstLine="360"/>
        <w:jc w:val="both"/>
        <w:rPr>
          <w:rStyle w:val="BodyTextChar4"/>
          <w:rFonts w:ascii="Times New Roman" w:eastAsia="Century Schoolbook" w:hAnsi="Times New Roman"/>
          <w:i/>
          <w:iCs/>
          <w:sz w:val="24"/>
          <w:szCs w:val="24"/>
        </w:rPr>
      </w:pPr>
      <w:r w:rsidRPr="006001AB">
        <w:rPr>
          <w:rStyle w:val="BodyTextChar4"/>
          <w:rFonts w:ascii="Times New Roman" w:eastAsia="Century Schoolbook" w:hAnsi="Times New Roman"/>
          <w:i/>
          <w:iCs/>
          <w:sz w:val="24"/>
          <w:szCs w:val="24"/>
        </w:rPr>
        <w:t>Succesiune de orizonturi:</w:t>
      </w:r>
    </w:p>
    <w:p w14:paraId="1BCB9AE9" w14:textId="77777777" w:rsidR="009559B0" w:rsidRPr="006001AB" w:rsidRDefault="009559B0" w:rsidP="009559B0">
      <w:pPr>
        <w:spacing w:line="360" w:lineRule="auto"/>
        <w:jc w:val="center"/>
        <w:rPr>
          <w:rFonts w:ascii="Times New Roman" w:eastAsia="Century Schoolbook" w:hAnsi="Times New Roman" w:cs="Times New Roman"/>
          <w:b/>
          <w:i/>
          <w:sz w:val="24"/>
          <w:szCs w:val="24"/>
        </w:rPr>
      </w:pPr>
      <w:r w:rsidRPr="006001AB">
        <w:rPr>
          <w:rFonts w:ascii="Times New Roman" w:eastAsia="Century Schoolbook" w:hAnsi="Times New Roman" w:cs="Times New Roman"/>
          <w:b/>
          <w:i/>
          <w:sz w:val="24"/>
          <w:szCs w:val="24"/>
        </w:rPr>
        <w:t xml:space="preserve">Aou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R </w:t>
      </w:r>
    </w:p>
    <w:p w14:paraId="6D02AD57" w14:textId="77777777" w:rsidR="009559B0" w:rsidRPr="00363174" w:rsidRDefault="009559B0" w:rsidP="009559B0">
      <w:pPr>
        <w:spacing w:line="360" w:lineRule="auto"/>
        <w:jc w:val="center"/>
        <w:rPr>
          <w:rFonts w:ascii="Times New Roman" w:eastAsia="Century Schoolbook" w:hAnsi="Times New Roman" w:cs="Times New Roman"/>
          <w:b/>
          <w:i/>
          <w:sz w:val="24"/>
          <w:szCs w:val="24"/>
        </w:rPr>
      </w:pPr>
      <m:oMath>
        <m:r>
          <m:rPr>
            <m:sty m:val="bi"/>
          </m:rPr>
          <w:rPr>
            <w:rFonts w:ascii="Cambria Math" w:eastAsia="Century Schoolbook" w:hAnsi="Cambria Math" w:cs="Times New Roman"/>
            <w:sz w:val="24"/>
            <w:szCs w:val="24"/>
          </w:rPr>
          <m:t xml:space="preserve"> </m:t>
        </m:r>
      </m:oMath>
      <w:r w:rsidRPr="001B582E">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Bcp</w:t>
      </w:r>
      <w:r w:rsidRPr="001B582E">
        <w:rPr>
          <w:rFonts w:ascii="Times New Roman" w:eastAsia="Century Schoolbook" w:hAnsi="Times New Roman" w:cs="Times New Roman"/>
          <w:b/>
          <w:i/>
          <w:sz w:val="24"/>
          <w:szCs w:val="24"/>
        </w:rPr>
        <w:t xml:space="preserve"> </w:t>
      </w:r>
      <m:oMath>
        <m:r>
          <m:rPr>
            <m:sty m:val="bi"/>
          </m:rPr>
          <w:rPr>
            <w:rFonts w:ascii="Cambria Math" w:eastAsia="Century Schoolbook" w:hAnsi="Cambria Math" w:cs="Times New Roman"/>
            <w:sz w:val="24"/>
            <w:szCs w:val="24"/>
          </w:rPr>
          <m:t>→</m:t>
        </m:r>
      </m:oMath>
      <w:r>
        <w:rPr>
          <w:rFonts w:ascii="Times New Roman" w:eastAsia="Century Schoolbook" w:hAnsi="Times New Roman" w:cs="Times New Roman"/>
          <w:b/>
          <w:i/>
          <w:sz w:val="24"/>
          <w:szCs w:val="24"/>
        </w:rPr>
        <w:t xml:space="preserve"> R </w:t>
      </w:r>
    </w:p>
    <w:p w14:paraId="1AC0D480" w14:textId="77777777" w:rsidR="009559B0" w:rsidRPr="00507C9D" w:rsidRDefault="009559B0" w:rsidP="009559B0">
      <w:pPr>
        <w:pStyle w:val="ListParagraph"/>
        <w:numPr>
          <w:ilvl w:val="0"/>
          <w:numId w:val="16"/>
        </w:numPr>
        <w:rPr>
          <w:rStyle w:val="BodyTextChar4"/>
          <w:rFonts w:ascii="Times New Roman" w:eastAsiaTheme="minorEastAsia" w:hAnsi="Times New Roman"/>
          <w:b/>
          <w:i/>
          <w:sz w:val="24"/>
          <w:szCs w:val="24"/>
          <w:lang w:val="ro-RO"/>
        </w:rPr>
      </w:pPr>
      <w:r w:rsidRPr="00507C9D">
        <w:rPr>
          <w:rStyle w:val="BodyTextChar4"/>
          <w:rFonts w:ascii="Times New Roman" w:eastAsiaTheme="minorEastAsia" w:hAnsi="Times New Roman"/>
          <w:b/>
          <w:i/>
          <w:sz w:val="24"/>
          <w:szCs w:val="24"/>
          <w:lang w:val="ro-RO"/>
        </w:rPr>
        <w:t>Prepodzol criptospodic umbric – EP cp.um</w:t>
      </w:r>
    </w:p>
    <w:p w14:paraId="72A4E992" w14:textId="65AC697B" w:rsidR="009559B0" w:rsidRPr="006001AB" w:rsidRDefault="009559B0" w:rsidP="00550CB4">
      <w:pPr>
        <w:spacing w:line="360" w:lineRule="auto"/>
        <w:ind w:firstLine="360"/>
        <w:jc w:val="both"/>
        <w:rPr>
          <w:rStyle w:val="BodyTextChar4"/>
          <w:rFonts w:ascii="Times New Roman" w:eastAsia="Century Schoolbook" w:hAnsi="Times New Roman"/>
          <w:i/>
          <w:iCs/>
          <w:sz w:val="24"/>
          <w:szCs w:val="24"/>
        </w:rPr>
      </w:pPr>
      <w:r w:rsidRPr="00E5094F">
        <w:rPr>
          <w:rStyle w:val="BodyTextChar4"/>
          <w:rFonts w:ascii="Times New Roman" w:eastAsiaTheme="minorEastAsia" w:hAnsi="Times New Roman"/>
          <w:i/>
          <w:sz w:val="24"/>
          <w:szCs w:val="24"/>
          <w:lang w:val="ro-RO"/>
        </w:rPr>
        <w:t xml:space="preserve">Se definesc printr-un orizont </w:t>
      </w:r>
      <w:r>
        <w:rPr>
          <w:rStyle w:val="BodyTextChar4"/>
          <w:rFonts w:ascii="Times New Roman" w:eastAsiaTheme="minorEastAsia" w:hAnsi="Times New Roman"/>
          <w:i/>
          <w:sz w:val="24"/>
          <w:szCs w:val="24"/>
          <w:lang w:val="ro-RO"/>
        </w:rPr>
        <w:t>Au urmat de un orizont B criptospodic (Bcp</w:t>
      </w:r>
      <w:r w:rsidRPr="00E5094F">
        <w:rPr>
          <w:rStyle w:val="BodyTextChar4"/>
          <w:rFonts w:ascii="Times New Roman" w:eastAsiaTheme="minorEastAsia" w:hAnsi="Times New Roman"/>
          <w:i/>
          <w:sz w:val="24"/>
          <w:szCs w:val="24"/>
          <w:lang w:val="ro-RO"/>
        </w:rPr>
        <w:t>)</w:t>
      </w:r>
      <w:r>
        <w:rPr>
          <w:rStyle w:val="BodyTextChar4"/>
          <w:rFonts w:ascii="Times New Roman" w:eastAsiaTheme="minorEastAsia" w:hAnsi="Times New Roman"/>
          <w:i/>
          <w:sz w:val="24"/>
          <w:szCs w:val="24"/>
          <w:lang w:val="ro-RO"/>
        </w:rPr>
        <w:t>, n</w:t>
      </w:r>
      <w:r w:rsidRPr="006001AB">
        <w:rPr>
          <w:rStyle w:val="BodyTextChar4"/>
          <w:rFonts w:ascii="Times New Roman" w:eastAsia="Century Schoolbook" w:hAnsi="Times New Roman"/>
          <w:i/>
          <w:iCs/>
          <w:sz w:val="24"/>
          <w:szCs w:val="24"/>
        </w:rPr>
        <w:t>u prezintă alte proprietăţi, caracteristici şi elemente diagnostic specifice altor subunităţi taxonomice</w:t>
      </w:r>
      <w:r w:rsidR="006001AB">
        <w:rPr>
          <w:rStyle w:val="BodyTextChar4"/>
          <w:rFonts w:ascii="Times New Roman" w:eastAsia="Century Schoolbook" w:hAnsi="Times New Roman"/>
          <w:i/>
          <w:iCs/>
          <w:sz w:val="24"/>
          <w:szCs w:val="24"/>
        </w:rPr>
        <w:t>.</w:t>
      </w:r>
    </w:p>
    <w:p w14:paraId="3BA17349" w14:textId="77777777" w:rsidR="009559B0" w:rsidRPr="006001AB" w:rsidRDefault="009559B0" w:rsidP="00550CB4">
      <w:pPr>
        <w:spacing w:line="360" w:lineRule="auto"/>
        <w:ind w:firstLine="360"/>
        <w:jc w:val="both"/>
        <w:rPr>
          <w:rStyle w:val="BodyTextChar4"/>
          <w:rFonts w:ascii="Times New Roman" w:eastAsia="Century Schoolbook" w:hAnsi="Times New Roman"/>
          <w:i/>
          <w:iCs/>
          <w:sz w:val="24"/>
          <w:szCs w:val="24"/>
        </w:rPr>
      </w:pPr>
      <w:r w:rsidRPr="006001AB">
        <w:rPr>
          <w:rStyle w:val="BodyTextChar4"/>
          <w:rFonts w:ascii="Times New Roman" w:eastAsia="Century Schoolbook" w:hAnsi="Times New Roman"/>
          <w:i/>
          <w:iCs/>
          <w:sz w:val="24"/>
          <w:szCs w:val="24"/>
        </w:rPr>
        <w:t>Succesiune de orizonturi:</w:t>
      </w:r>
    </w:p>
    <w:p w14:paraId="3BD08B11" w14:textId="77777777" w:rsidR="00834AEA" w:rsidRPr="006001AB" w:rsidRDefault="009559B0" w:rsidP="009559B0">
      <w:pPr>
        <w:spacing w:line="360" w:lineRule="auto"/>
        <w:jc w:val="center"/>
        <w:rPr>
          <w:rStyle w:val="BodyTextChar4"/>
          <w:rFonts w:ascii="Times New Roman" w:eastAsia="Century Schoolbook" w:hAnsi="Times New Roman"/>
          <w:b/>
          <w:i/>
          <w:color w:val="auto"/>
          <w:sz w:val="24"/>
          <w:szCs w:val="24"/>
        </w:rPr>
      </w:pPr>
      <m:oMath>
        <m:r>
          <m:rPr>
            <m:sty m:val="bi"/>
          </m:rPr>
          <w:rPr>
            <w:rFonts w:ascii="Cambria Math" w:eastAsia="Century Schoolbook" w:hAnsi="Cambria Math" w:cs="Times New Roman"/>
            <w:color w:val="000000"/>
            <w:sz w:val="24"/>
            <w:szCs w:val="24"/>
          </w:rPr>
          <m:t xml:space="preserve"> </m:t>
        </m:r>
      </m:oMath>
      <w:r w:rsidRPr="006001AB">
        <w:rPr>
          <w:rFonts w:ascii="Times New Roman" w:eastAsia="Century Schoolbook" w:hAnsi="Times New Roman" w:cs="Times New Roman"/>
          <w:b/>
          <w:i/>
          <w:sz w:val="24"/>
          <w:szCs w:val="24"/>
        </w:rPr>
        <w:t xml:space="preserve">Au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Bcp </w:t>
      </w:r>
      <m:oMath>
        <m:r>
          <m:rPr>
            <m:sty m:val="bi"/>
          </m:rPr>
          <w:rPr>
            <w:rFonts w:ascii="Cambria Math" w:eastAsia="Century Schoolbook" w:hAnsi="Cambria Math" w:cs="Times New Roman"/>
            <w:sz w:val="24"/>
            <w:szCs w:val="24"/>
          </w:rPr>
          <m:t>→</m:t>
        </m:r>
      </m:oMath>
      <w:r w:rsidRPr="006001AB">
        <w:rPr>
          <w:rFonts w:ascii="Times New Roman" w:eastAsia="Century Schoolbook" w:hAnsi="Times New Roman" w:cs="Times New Roman"/>
          <w:b/>
          <w:i/>
          <w:sz w:val="24"/>
          <w:szCs w:val="24"/>
        </w:rPr>
        <w:t xml:space="preserve"> R</w:t>
      </w:r>
    </w:p>
    <w:p w14:paraId="02E5157F" w14:textId="77777777" w:rsidR="00FF3AC8" w:rsidRDefault="00FF3AC8" w:rsidP="00550CB4">
      <w:pPr>
        <w:spacing w:line="360" w:lineRule="auto"/>
        <w:ind w:firstLine="720"/>
        <w:jc w:val="both"/>
        <w:rPr>
          <w:rStyle w:val="BodyTextChar4"/>
          <w:rFonts w:ascii="Times New Roman" w:hAnsi="Times New Roman"/>
          <w:b/>
          <w:sz w:val="24"/>
          <w:szCs w:val="24"/>
          <w:lang w:val="ro-RO"/>
        </w:rPr>
      </w:pPr>
    </w:p>
    <w:p w14:paraId="4A73D2F5" w14:textId="77777777" w:rsidR="00311589" w:rsidRDefault="00311589" w:rsidP="00550CB4">
      <w:pPr>
        <w:spacing w:line="360" w:lineRule="auto"/>
        <w:ind w:firstLine="720"/>
        <w:jc w:val="both"/>
        <w:rPr>
          <w:rStyle w:val="BodyTextChar4"/>
          <w:rFonts w:ascii="Times New Roman" w:hAnsi="Times New Roman"/>
          <w:b/>
          <w:sz w:val="24"/>
          <w:szCs w:val="24"/>
          <w:lang w:val="ro-RO"/>
        </w:rPr>
      </w:pPr>
      <w:r w:rsidRPr="00BF2F32">
        <w:rPr>
          <w:rStyle w:val="BodyTextChar4"/>
          <w:rFonts w:ascii="Times New Roman" w:hAnsi="Times New Roman"/>
          <w:b/>
          <w:sz w:val="24"/>
          <w:szCs w:val="24"/>
          <w:lang w:val="ro-RO"/>
        </w:rPr>
        <w:lastRenderedPageBreak/>
        <w:t>F</w:t>
      </w:r>
      <w:r>
        <w:rPr>
          <w:rStyle w:val="BodyTextChar4"/>
          <w:rFonts w:ascii="Times New Roman" w:hAnsi="Times New Roman"/>
          <w:b/>
          <w:sz w:val="24"/>
          <w:szCs w:val="24"/>
          <w:lang w:val="ro-RO"/>
        </w:rPr>
        <w:t>olosinţă şi f</w:t>
      </w:r>
      <w:r w:rsidRPr="00BF2F32">
        <w:rPr>
          <w:rStyle w:val="BodyTextChar4"/>
          <w:rFonts w:ascii="Times New Roman" w:hAnsi="Times New Roman"/>
          <w:b/>
          <w:sz w:val="24"/>
          <w:szCs w:val="24"/>
          <w:lang w:val="ro-RO"/>
        </w:rPr>
        <w:t>ertilitate</w:t>
      </w:r>
    </w:p>
    <w:p w14:paraId="5870DB4B" w14:textId="11F15E3F" w:rsidR="00311589" w:rsidRDefault="00311589" w:rsidP="00550CB4">
      <w:pPr>
        <w:spacing w:line="360" w:lineRule="auto"/>
        <w:ind w:firstLine="720"/>
        <w:jc w:val="both"/>
        <w:rPr>
          <w:rStyle w:val="BodyTextChar4"/>
          <w:rFonts w:ascii="Times New Roman" w:hAnsi="Times New Roman"/>
          <w:sz w:val="24"/>
          <w:szCs w:val="24"/>
          <w:lang w:val="ro-RO"/>
        </w:rPr>
      </w:pPr>
      <w:r w:rsidRPr="008015E7">
        <w:rPr>
          <w:rStyle w:val="BodyTextChar4"/>
          <w:rFonts w:ascii="Times New Roman" w:hAnsi="Times New Roman"/>
          <w:sz w:val="24"/>
          <w:szCs w:val="24"/>
          <w:lang w:val="ro-RO"/>
        </w:rPr>
        <w:t xml:space="preserve">Sunt soluri cu volum edafic mic, </w:t>
      </w:r>
      <w:r>
        <w:rPr>
          <w:rStyle w:val="BodyTextChar4"/>
          <w:rFonts w:ascii="Times New Roman" w:hAnsi="Times New Roman"/>
          <w:sz w:val="24"/>
          <w:szCs w:val="24"/>
          <w:lang w:val="ro-RO"/>
        </w:rPr>
        <w:t>datorită profilului slab dezvoltat şi a prezenţei fragmentelor de rocă aflate în diferite stadii de alterare. Sunt folosite pentru păşuni şi fâneţe (folosinţe obligate</w:t>
      </w:r>
      <w:r w:rsidR="008F3A75">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deşi sunt slab productive cantitativ şi calitativ</w:t>
      </w:r>
      <w:r w:rsidR="008F3A75">
        <w:rPr>
          <w:rStyle w:val="BodyTextChar4"/>
          <w:rFonts w:ascii="Times New Roman" w:hAnsi="Times New Roman"/>
          <w:sz w:val="24"/>
          <w:szCs w:val="24"/>
          <w:lang w:val="ro-RO"/>
        </w:rPr>
        <w:t>)</w:t>
      </w:r>
      <w:r>
        <w:rPr>
          <w:rStyle w:val="BodyTextChar4"/>
          <w:rFonts w:ascii="Times New Roman" w:hAnsi="Times New Roman"/>
          <w:sz w:val="24"/>
          <w:szCs w:val="24"/>
          <w:lang w:val="ro-RO"/>
        </w:rPr>
        <w:t>.</w:t>
      </w:r>
      <w:r w:rsidRPr="008015E7">
        <w:rPr>
          <w:rStyle w:val="BodyTextChar4"/>
          <w:rFonts w:ascii="Times New Roman" w:hAnsi="Times New Roman"/>
          <w:sz w:val="24"/>
          <w:szCs w:val="24"/>
          <w:lang w:val="ro-RO"/>
        </w:rPr>
        <w:t xml:space="preserve"> </w:t>
      </w:r>
      <w:r>
        <w:rPr>
          <w:rStyle w:val="BodyTextChar4"/>
          <w:rFonts w:ascii="Times New Roman" w:hAnsi="Times New Roman"/>
          <w:sz w:val="24"/>
          <w:szCs w:val="24"/>
          <w:lang w:val="ro-RO"/>
        </w:rPr>
        <w:t>Aplicarea gunoiului de graj</w:t>
      </w:r>
      <w:r w:rsidR="008F3A75">
        <w:rPr>
          <w:rStyle w:val="BodyTextChar4"/>
          <w:rFonts w:ascii="Times New Roman" w:hAnsi="Times New Roman"/>
          <w:sz w:val="24"/>
          <w:szCs w:val="24"/>
          <w:lang w:val="ro-RO"/>
        </w:rPr>
        <w:t>d</w:t>
      </w:r>
      <w:r>
        <w:rPr>
          <w:rStyle w:val="BodyTextChar4"/>
          <w:rFonts w:ascii="Times New Roman" w:hAnsi="Times New Roman"/>
          <w:sz w:val="24"/>
          <w:szCs w:val="24"/>
          <w:lang w:val="ro-RO"/>
        </w:rPr>
        <w:t xml:space="preserve"> constituie principala metodă de ridicare a potenţialului de fertilitate. Obligatorie este aplicarea amendamentelor calcaroase pentru corectarea reacţiei solului. Rezultate foarte bune în sporirea cantităţii de masă verde/hectar se obţin prin aplicarea îngrăş</w:t>
      </w:r>
      <w:r w:rsidR="00E0163E">
        <w:rPr>
          <w:rStyle w:val="BodyTextChar4"/>
          <w:rFonts w:ascii="Times New Roman" w:hAnsi="Times New Roman"/>
          <w:sz w:val="24"/>
          <w:szCs w:val="24"/>
          <w:lang w:val="ro-RO"/>
        </w:rPr>
        <w:t xml:space="preserve">ămintelor minerale </w:t>
      </w:r>
      <w:r w:rsidR="008F3A75">
        <w:rPr>
          <w:rStyle w:val="BodyTextChar4"/>
          <w:rFonts w:ascii="Times New Roman" w:hAnsi="Times New Roman"/>
          <w:sz w:val="24"/>
          <w:szCs w:val="24"/>
          <w:lang w:val="ro-RO"/>
        </w:rPr>
        <w:t>ș</w:t>
      </w:r>
      <w:r w:rsidR="00E0163E">
        <w:rPr>
          <w:rStyle w:val="BodyTextChar4"/>
          <w:rFonts w:ascii="Times New Roman" w:hAnsi="Times New Roman"/>
          <w:sz w:val="24"/>
          <w:szCs w:val="24"/>
          <w:lang w:val="ro-RO"/>
        </w:rPr>
        <w:t>i e</w:t>
      </w:r>
      <w:r>
        <w:rPr>
          <w:rStyle w:val="BodyTextChar4"/>
          <w:rFonts w:ascii="Times New Roman" w:hAnsi="Times New Roman"/>
          <w:sz w:val="24"/>
          <w:szCs w:val="24"/>
          <w:lang w:val="ro-RO"/>
        </w:rPr>
        <w:t>fectuarea de supraînsămânţări cu specii de plante valoroase.</w:t>
      </w:r>
    </w:p>
    <w:p w14:paraId="7C99A15C" w14:textId="77777777" w:rsidR="00965922" w:rsidRPr="008F3A75" w:rsidRDefault="00965922" w:rsidP="00965922">
      <w:pPr>
        <w:spacing w:after="0" w:line="360" w:lineRule="auto"/>
        <w:jc w:val="both"/>
        <w:rPr>
          <w:rFonts w:ascii="Times New Roman" w:hAnsi="Times New Roman" w:cs="Times New Roman"/>
          <w:sz w:val="24"/>
          <w:szCs w:val="24"/>
          <w:lang w:val="ro-RO"/>
        </w:rPr>
      </w:pPr>
      <w:r w:rsidRPr="000E3B90">
        <w:rPr>
          <w:rFonts w:ascii="Times New Roman" w:eastAsiaTheme="minorEastAsia" w:hAnsi="Times New Roman" w:cs="Times New Roman"/>
          <w:b/>
          <w:iCs/>
          <w:sz w:val="24"/>
          <w:szCs w:val="24"/>
          <w:lang w:val="ro-RO"/>
        </w:rPr>
        <w:t xml:space="preserve">Corelarea </w:t>
      </w:r>
      <w:r w:rsidRPr="008F3A75">
        <w:rPr>
          <w:rFonts w:ascii="Times New Roman" w:hAnsi="Times New Roman" w:cs="Times New Roman"/>
          <w:b/>
          <w:sz w:val="24"/>
          <w:szCs w:val="24"/>
          <w:lang w:val="ro-RO"/>
        </w:rPr>
        <w:t xml:space="preserve">subunităţilor taxonomice de nivel superior ale tipului de sol PREPODZOL </w:t>
      </w:r>
      <w:r w:rsidRPr="008F3A75">
        <w:rPr>
          <w:rFonts w:ascii="Times New Roman" w:hAnsi="Times New Roman" w:cs="Times New Roman"/>
          <w:sz w:val="24"/>
          <w:szCs w:val="24"/>
          <w:lang w:val="ro-RO"/>
        </w:rPr>
        <w:t>(</w:t>
      </w:r>
      <w:r w:rsidRPr="008F3A75">
        <w:rPr>
          <w:rFonts w:ascii="Times New Roman" w:hAnsi="Times New Roman" w:cs="Times New Roman"/>
          <w:b/>
          <w:bCs/>
          <w:color w:val="000000"/>
          <w:sz w:val="24"/>
          <w:szCs w:val="24"/>
          <w:lang w:val="ro-RO"/>
        </w:rPr>
        <w:t>SRCS – 1980, SRTS – 2003, SRTS – 2012, SRTS – 2012+)</w:t>
      </w:r>
    </w:p>
    <w:p w14:paraId="2CD053D0" w14:textId="77777777" w:rsidR="00965922" w:rsidRPr="000E3B90" w:rsidRDefault="00965922" w:rsidP="00550CB4">
      <w:pPr>
        <w:spacing w:after="0" w:line="360" w:lineRule="auto"/>
        <w:rPr>
          <w:rFonts w:ascii="Times New Roman" w:eastAsiaTheme="minorEastAsia" w:hAnsi="Times New Roman" w:cs="Times New Roman"/>
          <w:b/>
          <w:i/>
          <w:iCs/>
          <w:sz w:val="24"/>
          <w:szCs w:val="24"/>
          <w:lang w:val="ro-RO"/>
        </w:rPr>
      </w:pPr>
    </w:p>
    <w:p w14:paraId="4F2C231C" w14:textId="7B5D018E" w:rsidR="00965922" w:rsidRPr="008F3A75" w:rsidRDefault="00965922" w:rsidP="00965922">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Cs/>
          <w:sz w:val="24"/>
          <w:szCs w:val="24"/>
          <w:lang w:val="ro-RO"/>
        </w:rPr>
        <w:t>Corelarea prepodzolurilor</w:t>
      </w:r>
      <w:r w:rsidRPr="000E3B90">
        <w:rPr>
          <w:rFonts w:ascii="Times New Roman" w:eastAsiaTheme="minorEastAsia" w:hAnsi="Times New Roman" w:cs="Times New Roman"/>
          <w:bCs/>
          <w:sz w:val="24"/>
          <w:szCs w:val="24"/>
          <w:lang w:val="ro-RO"/>
        </w:rPr>
        <w:t xml:space="preserve"> la nivel de tip de sol cu tipurile de soluri din sistemele taxonomice</w:t>
      </w:r>
      <w:r w:rsidRPr="008F3A75">
        <w:rPr>
          <w:rFonts w:ascii="Times New Roman" w:hAnsi="Times New Roman" w:cs="Times New Roman"/>
          <w:b/>
          <w:bCs/>
          <w:color w:val="000000"/>
          <w:sz w:val="24"/>
          <w:szCs w:val="24"/>
          <w:lang w:val="ro-RO"/>
        </w:rPr>
        <w:t xml:space="preserve"> </w:t>
      </w:r>
      <w:r w:rsidRPr="008F3A75">
        <w:rPr>
          <w:rFonts w:ascii="Times New Roman" w:hAnsi="Times New Roman" w:cs="Times New Roman"/>
          <w:bCs/>
          <w:color w:val="000000"/>
          <w:sz w:val="24"/>
          <w:szCs w:val="24"/>
          <w:lang w:val="ro-RO"/>
        </w:rPr>
        <w:t>SRCS – 1980, SRTS – 2003, SRTS – 2012, SRTS – 201</w:t>
      </w:r>
      <w:r w:rsidR="00550CB4" w:rsidRPr="008F3A75">
        <w:rPr>
          <w:rFonts w:ascii="Times New Roman" w:hAnsi="Times New Roman" w:cs="Times New Roman"/>
          <w:bCs/>
          <w:color w:val="000000"/>
          <w:sz w:val="24"/>
          <w:szCs w:val="24"/>
          <w:lang w:val="ro-RO"/>
        </w:rPr>
        <w:t xml:space="preserve">2+ este prezentată în </w:t>
      </w:r>
      <w:r w:rsidR="00550CB4" w:rsidRPr="008F3A75">
        <w:rPr>
          <w:rFonts w:ascii="Times New Roman" w:hAnsi="Times New Roman" w:cs="Times New Roman"/>
          <w:b/>
          <w:bCs/>
          <w:color w:val="000000"/>
          <w:sz w:val="24"/>
          <w:szCs w:val="24"/>
          <w:lang w:val="ro-RO"/>
        </w:rPr>
        <w:t>Tabelul 14</w:t>
      </w:r>
      <w:r w:rsidRPr="008F3A75">
        <w:rPr>
          <w:rFonts w:ascii="Times New Roman" w:hAnsi="Times New Roman" w:cs="Times New Roman"/>
          <w:bCs/>
          <w:color w:val="000000"/>
          <w:sz w:val="24"/>
          <w:szCs w:val="24"/>
          <w:lang w:val="ro-RO"/>
        </w:rPr>
        <w:t>.</w:t>
      </w:r>
    </w:p>
    <w:p w14:paraId="6B4BCD20" w14:textId="77777777" w:rsidR="00965922" w:rsidRPr="008F3A75" w:rsidRDefault="00965922" w:rsidP="00965922">
      <w:pPr>
        <w:spacing w:after="0" w:line="360" w:lineRule="auto"/>
        <w:jc w:val="both"/>
        <w:rPr>
          <w:rFonts w:ascii="Times New Roman" w:eastAsiaTheme="minorEastAsia" w:hAnsi="Times New Roman" w:cs="Times New Roman"/>
          <w:b/>
          <w:bCs/>
          <w:sz w:val="24"/>
          <w:szCs w:val="24"/>
          <w:lang w:val="ro-RO"/>
        </w:rPr>
      </w:pPr>
    </w:p>
    <w:p w14:paraId="56092A4D" w14:textId="52B7C206" w:rsidR="00965922" w:rsidRPr="000E3B90" w:rsidRDefault="00550CB4" w:rsidP="00FF5087">
      <w:pPr>
        <w:spacing w:line="240" w:lineRule="auto"/>
        <w:jc w:val="both"/>
        <w:rPr>
          <w:rFonts w:ascii="Times New Roman" w:hAnsi="Times New Roman" w:cs="Times New Roman"/>
          <w:b/>
          <w:bCs/>
          <w:sz w:val="24"/>
          <w:szCs w:val="24"/>
          <w:lang w:val="ro-RO"/>
        </w:rPr>
      </w:pPr>
      <w:r w:rsidRPr="00550CB4">
        <w:rPr>
          <w:rFonts w:ascii="Times New Roman" w:hAnsi="Times New Roman" w:cs="Times New Roman"/>
          <w:b/>
          <w:bCs/>
          <w:sz w:val="24"/>
          <w:szCs w:val="24"/>
          <w:lang w:val="ro-RO"/>
        </w:rPr>
        <w:t>Tabel 14</w:t>
      </w:r>
      <w:r w:rsidR="00965922" w:rsidRPr="000E3B90">
        <w:rPr>
          <w:rFonts w:ascii="Times New Roman" w:hAnsi="Times New Roman" w:cs="Times New Roman"/>
          <w:bCs/>
          <w:sz w:val="24"/>
          <w:szCs w:val="24"/>
          <w:lang w:val="ro-RO"/>
        </w:rPr>
        <w:t>.</w:t>
      </w:r>
      <w:r w:rsidR="00965922" w:rsidRPr="000E3B90">
        <w:rPr>
          <w:rFonts w:ascii="Times New Roman" w:hAnsi="Times New Roman" w:cs="Times New Roman"/>
          <w:b/>
          <w:bCs/>
          <w:sz w:val="24"/>
          <w:szCs w:val="24"/>
          <w:lang w:val="ro-RO"/>
        </w:rPr>
        <w:t xml:space="preserve"> </w:t>
      </w:r>
      <w:r w:rsidR="00965922" w:rsidRPr="000E3B90">
        <w:rPr>
          <w:rFonts w:ascii="Times New Roman" w:eastAsiaTheme="minorEastAsia" w:hAnsi="Times New Roman" w:cs="Times New Roman"/>
          <w:bCs/>
          <w:sz w:val="24"/>
          <w:szCs w:val="24"/>
          <w:lang w:val="ro-RO"/>
        </w:rPr>
        <w:t xml:space="preserve">Corelarea </w:t>
      </w:r>
      <w:r w:rsidR="00965922">
        <w:rPr>
          <w:rFonts w:ascii="Times New Roman" w:eastAsiaTheme="minorEastAsia" w:hAnsi="Times New Roman" w:cs="Times New Roman"/>
          <w:bCs/>
          <w:sz w:val="24"/>
          <w:szCs w:val="24"/>
          <w:lang w:val="ro-RO"/>
        </w:rPr>
        <w:t xml:space="preserve">prepodzolurilor </w:t>
      </w:r>
      <w:r w:rsidR="00965922" w:rsidRPr="000E3B90">
        <w:rPr>
          <w:rFonts w:ascii="Times New Roman" w:eastAsiaTheme="minorEastAsia" w:hAnsi="Times New Roman" w:cs="Times New Roman"/>
          <w:bCs/>
          <w:sz w:val="24"/>
          <w:szCs w:val="24"/>
          <w:lang w:val="ro-RO"/>
        </w:rPr>
        <w:t>la nivel de tip de sol cu tipurile de soluri din sistemele taxonomice</w:t>
      </w:r>
      <w:r w:rsidR="00965922" w:rsidRPr="008F3A75">
        <w:rPr>
          <w:rFonts w:ascii="Times New Roman" w:hAnsi="Times New Roman" w:cs="Times New Roman"/>
          <w:b/>
          <w:bCs/>
          <w:color w:val="000000"/>
          <w:sz w:val="24"/>
          <w:szCs w:val="24"/>
        </w:rPr>
        <w:t xml:space="preserve"> </w:t>
      </w:r>
      <w:r w:rsidR="00965922" w:rsidRPr="008F3A75">
        <w:rPr>
          <w:rFonts w:ascii="Times New Roman" w:hAnsi="Times New Roman" w:cs="Times New Roman"/>
          <w:bCs/>
          <w:color w:val="000000"/>
          <w:sz w:val="24"/>
          <w:szCs w:val="24"/>
        </w:rPr>
        <w:t>SRCS – 1980, SRTS – 2003, SRTS – 2012, SRTS – 2012+(după SRTS-2012+)</w:t>
      </w:r>
    </w:p>
    <w:tbl>
      <w:tblPr>
        <w:tblStyle w:val="TableGrid4"/>
        <w:tblW w:w="0" w:type="auto"/>
        <w:tblLook w:val="04A0" w:firstRow="1" w:lastRow="0" w:firstColumn="1" w:lastColumn="0" w:noHBand="0" w:noVBand="1"/>
      </w:tblPr>
      <w:tblGrid>
        <w:gridCol w:w="1603"/>
        <w:gridCol w:w="1800"/>
        <w:gridCol w:w="1956"/>
        <w:gridCol w:w="1956"/>
      </w:tblGrid>
      <w:tr w:rsidR="00965922" w:rsidRPr="000E3B90" w14:paraId="3BBC8DE7" w14:textId="77777777" w:rsidTr="00507C9D">
        <w:tc>
          <w:tcPr>
            <w:tcW w:w="9242" w:type="dxa"/>
            <w:gridSpan w:val="4"/>
          </w:tcPr>
          <w:p w14:paraId="38A8B88B" w14:textId="77777777" w:rsidR="00965922" w:rsidRPr="000E3B90" w:rsidRDefault="00965922" w:rsidP="00507C9D">
            <w:pPr>
              <w:jc w:val="center"/>
              <w:rPr>
                <w:rFonts w:ascii="Times New Roman" w:hAnsi="Times New Roman" w:cs="Times New Roman"/>
                <w:bCs/>
                <w:sz w:val="24"/>
                <w:szCs w:val="24"/>
                <w:lang w:val="ro-RO"/>
              </w:rPr>
            </w:pPr>
            <w:r w:rsidRPr="000E3B90">
              <w:rPr>
                <w:rFonts w:ascii="Times New Roman" w:hAnsi="Times New Roman" w:cs="Times New Roman"/>
                <w:bCs/>
                <w:sz w:val="24"/>
                <w:szCs w:val="24"/>
                <w:lang w:val="ro-RO"/>
              </w:rPr>
              <w:t>SISTEME DE TAXONOMIE (România)</w:t>
            </w:r>
          </w:p>
        </w:tc>
      </w:tr>
      <w:tr w:rsidR="00965922" w:rsidRPr="000E3B90" w14:paraId="5257E02C" w14:textId="77777777" w:rsidTr="00507C9D">
        <w:tc>
          <w:tcPr>
            <w:tcW w:w="2310" w:type="dxa"/>
          </w:tcPr>
          <w:p w14:paraId="4B9CB5DA" w14:textId="77777777" w:rsidR="00965922" w:rsidRPr="000E3B90" w:rsidRDefault="00965922" w:rsidP="00507C9D">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SRCS – 1980</w:t>
            </w:r>
          </w:p>
        </w:tc>
        <w:tc>
          <w:tcPr>
            <w:tcW w:w="2310" w:type="dxa"/>
          </w:tcPr>
          <w:p w14:paraId="55F94B5A" w14:textId="77777777" w:rsidR="00965922" w:rsidRPr="000E3B90" w:rsidRDefault="00965922" w:rsidP="00507C9D">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SRTS – 2003</w:t>
            </w:r>
          </w:p>
        </w:tc>
        <w:tc>
          <w:tcPr>
            <w:tcW w:w="2311" w:type="dxa"/>
          </w:tcPr>
          <w:p w14:paraId="57CCAFC2" w14:textId="77777777" w:rsidR="00965922" w:rsidRPr="000E3B90" w:rsidRDefault="00965922" w:rsidP="00507C9D">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SRTS – 2012</w:t>
            </w:r>
          </w:p>
        </w:tc>
        <w:tc>
          <w:tcPr>
            <w:tcW w:w="2311" w:type="dxa"/>
          </w:tcPr>
          <w:p w14:paraId="627F8D2D" w14:textId="77777777" w:rsidR="00965922" w:rsidRPr="000E3B90" w:rsidRDefault="00965922" w:rsidP="00507C9D">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SRCS – 2012+</w:t>
            </w:r>
          </w:p>
        </w:tc>
      </w:tr>
      <w:tr w:rsidR="00965922" w:rsidRPr="000E3B90" w14:paraId="7C0AF5B1" w14:textId="77777777" w:rsidTr="00507C9D">
        <w:tc>
          <w:tcPr>
            <w:tcW w:w="9242" w:type="dxa"/>
            <w:gridSpan w:val="4"/>
          </w:tcPr>
          <w:p w14:paraId="103FD63F" w14:textId="77777777" w:rsidR="00965922" w:rsidRPr="000E3B90" w:rsidRDefault="00965922" w:rsidP="00507C9D">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Tipuri de sol</w:t>
            </w:r>
          </w:p>
        </w:tc>
      </w:tr>
      <w:tr w:rsidR="00965922" w:rsidRPr="000E3B90" w14:paraId="75F01D90" w14:textId="77777777" w:rsidTr="00507C9D">
        <w:trPr>
          <w:trHeight w:val="1104"/>
        </w:trPr>
        <w:tc>
          <w:tcPr>
            <w:tcW w:w="2310" w:type="dxa"/>
          </w:tcPr>
          <w:p w14:paraId="4B807A17" w14:textId="77777777" w:rsidR="00965922" w:rsidRPr="000E3B90" w:rsidRDefault="00965922" w:rsidP="00507C9D">
            <w:pPr>
              <w:jc w:val="both"/>
              <w:rPr>
                <w:rFonts w:ascii="Times New Roman" w:hAnsi="Times New Roman" w:cs="Times New Roman"/>
                <w:bCs/>
                <w:sz w:val="24"/>
                <w:szCs w:val="24"/>
                <w:lang w:val="ro-RO"/>
              </w:rPr>
            </w:pPr>
          </w:p>
          <w:p w14:paraId="1AD8A8B0" w14:textId="77777777" w:rsidR="00965922" w:rsidRPr="000E3B90" w:rsidRDefault="00965922" w:rsidP="00507C9D">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 xml:space="preserve">Sol brun </w:t>
            </w:r>
          </w:p>
          <w:p w14:paraId="04CC23BC" w14:textId="77777777"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feriiluvial</w:t>
            </w:r>
          </w:p>
        </w:tc>
        <w:tc>
          <w:tcPr>
            <w:tcW w:w="2310" w:type="dxa"/>
          </w:tcPr>
          <w:p w14:paraId="268394D4" w14:textId="77777777" w:rsidR="00965922" w:rsidRPr="000E3B90" w:rsidRDefault="00965922" w:rsidP="00507C9D">
            <w:pPr>
              <w:jc w:val="both"/>
              <w:rPr>
                <w:rFonts w:ascii="Times New Roman" w:hAnsi="Times New Roman" w:cs="Times New Roman"/>
                <w:bCs/>
                <w:sz w:val="24"/>
                <w:szCs w:val="24"/>
                <w:lang w:val="ro-RO"/>
              </w:rPr>
            </w:pPr>
          </w:p>
          <w:p w14:paraId="20F13EF7" w14:textId="77777777"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Prepodzol</w:t>
            </w:r>
          </w:p>
        </w:tc>
        <w:tc>
          <w:tcPr>
            <w:tcW w:w="2311" w:type="dxa"/>
          </w:tcPr>
          <w:p w14:paraId="62095B2D" w14:textId="77777777" w:rsidR="00965922" w:rsidRPr="000E3B90" w:rsidRDefault="00965922" w:rsidP="00507C9D">
            <w:pPr>
              <w:jc w:val="both"/>
              <w:rPr>
                <w:rFonts w:ascii="Times New Roman" w:hAnsi="Times New Roman" w:cs="Times New Roman"/>
                <w:bCs/>
                <w:sz w:val="24"/>
                <w:szCs w:val="24"/>
                <w:lang w:val="ro-RO"/>
              </w:rPr>
            </w:pPr>
          </w:p>
          <w:p w14:paraId="1BFBB833" w14:textId="77777777"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Prepodzoluri necriptospodice</w:t>
            </w:r>
          </w:p>
        </w:tc>
        <w:tc>
          <w:tcPr>
            <w:tcW w:w="2311" w:type="dxa"/>
          </w:tcPr>
          <w:p w14:paraId="22D630C1" w14:textId="77777777" w:rsidR="00965922" w:rsidRPr="000E3B90" w:rsidRDefault="00965922" w:rsidP="00507C9D">
            <w:pPr>
              <w:jc w:val="both"/>
              <w:rPr>
                <w:rFonts w:ascii="Times New Roman" w:hAnsi="Times New Roman" w:cs="Times New Roman"/>
                <w:bCs/>
                <w:sz w:val="24"/>
                <w:szCs w:val="24"/>
                <w:lang w:val="ro-RO"/>
              </w:rPr>
            </w:pPr>
          </w:p>
          <w:p w14:paraId="0E1926BF" w14:textId="77777777"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Prepodzoluri necriptospodice</w:t>
            </w:r>
          </w:p>
        </w:tc>
      </w:tr>
      <w:tr w:rsidR="00965922" w:rsidRPr="000E3B90" w14:paraId="4D1AEA91" w14:textId="77777777" w:rsidTr="00507C9D">
        <w:trPr>
          <w:trHeight w:val="1104"/>
        </w:trPr>
        <w:tc>
          <w:tcPr>
            <w:tcW w:w="2310" w:type="dxa"/>
          </w:tcPr>
          <w:p w14:paraId="17AB15A6" w14:textId="77777777" w:rsidR="00965922" w:rsidRPr="000E3B90" w:rsidRDefault="00965922" w:rsidP="00507C9D">
            <w:pPr>
              <w:jc w:val="both"/>
              <w:rPr>
                <w:rFonts w:ascii="Times New Roman" w:hAnsi="Times New Roman" w:cs="Times New Roman"/>
                <w:bCs/>
                <w:sz w:val="24"/>
                <w:szCs w:val="24"/>
                <w:lang w:val="ro-RO"/>
              </w:rPr>
            </w:pPr>
          </w:p>
          <w:p w14:paraId="196A505B" w14:textId="5EF5E26D"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    -</w:t>
            </w:r>
          </w:p>
        </w:tc>
        <w:tc>
          <w:tcPr>
            <w:tcW w:w="2310" w:type="dxa"/>
          </w:tcPr>
          <w:p w14:paraId="1E997EBD" w14:textId="77777777" w:rsidR="00965922" w:rsidRPr="000E3B90" w:rsidRDefault="00965922" w:rsidP="00507C9D">
            <w:pPr>
              <w:jc w:val="both"/>
              <w:rPr>
                <w:rFonts w:ascii="Times New Roman" w:hAnsi="Times New Roman" w:cs="Times New Roman"/>
                <w:bCs/>
                <w:sz w:val="24"/>
                <w:szCs w:val="24"/>
                <w:lang w:val="ro-RO"/>
              </w:rPr>
            </w:pPr>
          </w:p>
          <w:p w14:paraId="019FDDAC" w14:textId="77777777" w:rsidR="00965922" w:rsidRPr="000E3B90" w:rsidRDefault="000E308D" w:rsidP="00507C9D">
            <w:pPr>
              <w:jc w:val="both"/>
              <w:rPr>
                <w:rFonts w:ascii="Times New Roman" w:hAnsi="Times New Roman" w:cs="Times New Roman"/>
                <w:bCs/>
                <w:sz w:val="24"/>
                <w:szCs w:val="24"/>
              </w:rPr>
            </w:pPr>
            <w:r>
              <w:rPr>
                <w:rFonts w:ascii="Times New Roman" w:hAnsi="Times New Roman" w:cs="Times New Roman"/>
                <w:bCs/>
                <w:sz w:val="24"/>
                <w:szCs w:val="24"/>
                <w:lang w:val="ro-RO"/>
              </w:rPr>
              <w:t>Criptopodzol</w:t>
            </w:r>
          </w:p>
        </w:tc>
        <w:tc>
          <w:tcPr>
            <w:tcW w:w="2311" w:type="dxa"/>
          </w:tcPr>
          <w:p w14:paraId="6D07CE1F" w14:textId="77777777" w:rsidR="00965922" w:rsidRPr="000E3B90" w:rsidRDefault="00965922" w:rsidP="00507C9D">
            <w:pPr>
              <w:jc w:val="both"/>
              <w:rPr>
                <w:rFonts w:ascii="Times New Roman" w:hAnsi="Times New Roman" w:cs="Times New Roman"/>
                <w:bCs/>
                <w:sz w:val="24"/>
                <w:szCs w:val="24"/>
                <w:lang w:val="ro-RO"/>
              </w:rPr>
            </w:pPr>
          </w:p>
          <w:p w14:paraId="5F7B75C5" w14:textId="77777777"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Prepodzoluri criptospodice</w:t>
            </w:r>
          </w:p>
        </w:tc>
        <w:tc>
          <w:tcPr>
            <w:tcW w:w="2311" w:type="dxa"/>
          </w:tcPr>
          <w:p w14:paraId="1E61EB59" w14:textId="77777777" w:rsidR="00965922" w:rsidRPr="000E3B90" w:rsidRDefault="00965922" w:rsidP="00507C9D">
            <w:pPr>
              <w:jc w:val="both"/>
              <w:rPr>
                <w:rFonts w:ascii="Times New Roman" w:hAnsi="Times New Roman" w:cs="Times New Roman"/>
                <w:bCs/>
                <w:sz w:val="24"/>
                <w:szCs w:val="24"/>
                <w:lang w:val="ro-RO"/>
              </w:rPr>
            </w:pPr>
          </w:p>
          <w:p w14:paraId="2D8E7493" w14:textId="77777777" w:rsidR="00965922" w:rsidRPr="000E3B90" w:rsidRDefault="00965922" w:rsidP="00507C9D">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Prepodzoluri criptospodice</w:t>
            </w:r>
          </w:p>
        </w:tc>
      </w:tr>
    </w:tbl>
    <w:p w14:paraId="1CA59B3D" w14:textId="77777777" w:rsidR="00965922" w:rsidRPr="000E3B90" w:rsidRDefault="00965922" w:rsidP="00965922">
      <w:pPr>
        <w:spacing w:after="0" w:line="360" w:lineRule="auto"/>
        <w:rPr>
          <w:rFonts w:ascii="Times New Roman" w:hAnsi="Times New Roman" w:cs="Times New Roman"/>
          <w:b/>
          <w:sz w:val="24"/>
          <w:szCs w:val="24"/>
        </w:rPr>
      </w:pPr>
    </w:p>
    <w:p w14:paraId="18412F7B" w14:textId="6E9B2F74" w:rsidR="00965922" w:rsidRPr="004350A5" w:rsidRDefault="00965922" w:rsidP="00965922">
      <w:pPr>
        <w:spacing w:after="0" w:line="360" w:lineRule="auto"/>
        <w:ind w:firstLine="700"/>
        <w:jc w:val="both"/>
        <w:rPr>
          <w:rFonts w:ascii="Times New Roman" w:eastAsiaTheme="minorEastAsia" w:hAnsi="Times New Roman" w:cs="Times New Roman"/>
          <w:bCs/>
          <w:i/>
          <w:color w:val="000000"/>
          <w:sz w:val="24"/>
          <w:szCs w:val="24"/>
        </w:rPr>
      </w:pPr>
      <w:r w:rsidRPr="000E3B90">
        <w:rPr>
          <w:rFonts w:ascii="Times New Roman" w:eastAsiaTheme="minorEastAsia" w:hAnsi="Times New Roman" w:cs="Times New Roman"/>
          <w:bCs/>
          <w:sz w:val="24"/>
          <w:szCs w:val="24"/>
          <w:lang w:val="ro-RO"/>
        </w:rPr>
        <w:t xml:space="preserve">Corelarea </w:t>
      </w:r>
      <w:r>
        <w:rPr>
          <w:rFonts w:ascii="Times New Roman" w:eastAsiaTheme="minorEastAsia" w:hAnsi="Times New Roman" w:cs="Times New Roman"/>
          <w:bCs/>
          <w:sz w:val="24"/>
          <w:szCs w:val="24"/>
          <w:lang w:val="ro-RO"/>
        </w:rPr>
        <w:t xml:space="preserve">prepodzolurilor </w:t>
      </w:r>
      <w:r w:rsidRPr="000E3B90">
        <w:rPr>
          <w:rFonts w:ascii="Times New Roman" w:eastAsiaTheme="minorEastAsia" w:hAnsi="Times New Roman" w:cs="Times New Roman"/>
          <w:bCs/>
          <w:sz w:val="24"/>
          <w:szCs w:val="24"/>
          <w:lang w:val="ro-RO"/>
        </w:rPr>
        <w:t>la nivel de subtip cu subtipurile de soluri din sistemele taxonomice</w:t>
      </w:r>
      <w:r w:rsidRPr="000E3B90">
        <w:rPr>
          <w:rFonts w:ascii="Times New Roman" w:eastAsiaTheme="minorEastAsia" w:hAnsi="Times New Roman" w:cs="Times New Roman"/>
          <w:b/>
          <w:bCs/>
          <w:i/>
          <w:sz w:val="24"/>
          <w:szCs w:val="24"/>
          <w:lang w:val="ro-RO"/>
        </w:rPr>
        <w:t xml:space="preserve"> </w:t>
      </w:r>
      <w:r w:rsidRPr="004350A5">
        <w:rPr>
          <w:rFonts w:ascii="Times New Roman" w:hAnsi="Times New Roman" w:cs="Times New Roman"/>
          <w:bCs/>
          <w:color w:val="000000"/>
          <w:sz w:val="24"/>
          <w:szCs w:val="24"/>
        </w:rPr>
        <w:t>SRCS – 1980, SRTS – 2003, SRTS – 2012, SRTS – 2012+</w:t>
      </w:r>
      <w:r w:rsidRPr="004350A5">
        <w:rPr>
          <w:rFonts w:ascii="Times New Roman" w:eastAsiaTheme="minorEastAsia" w:hAnsi="Times New Roman" w:cs="Times New Roman"/>
          <w:b/>
          <w:bCs/>
          <w:i/>
          <w:sz w:val="24"/>
          <w:szCs w:val="24"/>
        </w:rPr>
        <w:t xml:space="preserve"> </w:t>
      </w:r>
      <w:r w:rsidR="00550CB4" w:rsidRPr="004350A5">
        <w:rPr>
          <w:rFonts w:ascii="Times New Roman" w:hAnsi="Times New Roman" w:cs="Times New Roman"/>
          <w:bCs/>
          <w:color w:val="000000"/>
          <w:sz w:val="24"/>
          <w:szCs w:val="24"/>
        </w:rPr>
        <w:t xml:space="preserve">este prezentată în </w:t>
      </w:r>
      <w:r w:rsidR="00550CB4" w:rsidRPr="004350A5">
        <w:rPr>
          <w:rFonts w:ascii="Times New Roman" w:hAnsi="Times New Roman" w:cs="Times New Roman"/>
          <w:b/>
          <w:bCs/>
          <w:color w:val="000000"/>
          <w:sz w:val="24"/>
          <w:szCs w:val="24"/>
        </w:rPr>
        <w:t>Tabelul 15</w:t>
      </w:r>
      <w:r w:rsidRPr="000E3B90">
        <w:rPr>
          <w:b/>
          <w:lang w:val="ro-RO"/>
        </w:rPr>
        <w:t xml:space="preserve"> </w:t>
      </w:r>
      <w:r w:rsidRPr="004350A5">
        <w:rPr>
          <w:rFonts w:ascii="Times New Roman" w:hAnsi="Times New Roman" w:cs="Times New Roman"/>
          <w:bCs/>
          <w:color w:val="000000"/>
          <w:sz w:val="24"/>
          <w:szCs w:val="24"/>
        </w:rPr>
        <w:t>(după SRTS-2012+).</w:t>
      </w:r>
    </w:p>
    <w:p w14:paraId="17C73DA1" w14:textId="77777777" w:rsidR="00965922" w:rsidRPr="004350A5" w:rsidRDefault="00965922" w:rsidP="00965922">
      <w:pPr>
        <w:spacing w:after="0" w:line="360" w:lineRule="auto"/>
        <w:ind w:firstLine="700"/>
        <w:jc w:val="both"/>
        <w:rPr>
          <w:rFonts w:ascii="Times New Roman" w:hAnsi="Times New Roman" w:cs="Times New Roman"/>
          <w:color w:val="000000"/>
          <w:sz w:val="24"/>
          <w:szCs w:val="24"/>
        </w:rPr>
      </w:pPr>
    </w:p>
    <w:p w14:paraId="519408F4" w14:textId="527855B9" w:rsidR="00965922" w:rsidRPr="004350A5" w:rsidRDefault="00550CB4" w:rsidP="00FF5087">
      <w:pPr>
        <w:spacing w:after="0" w:line="240" w:lineRule="auto"/>
        <w:ind w:right="20"/>
        <w:jc w:val="both"/>
        <w:rPr>
          <w:rFonts w:ascii="Times New Roman" w:eastAsia="Arial Unicode MS" w:hAnsi="Times New Roman" w:cs="Times New Roman"/>
          <w:color w:val="000000"/>
          <w:sz w:val="24"/>
          <w:szCs w:val="24"/>
        </w:rPr>
      </w:pPr>
      <w:r w:rsidRPr="004350A5">
        <w:rPr>
          <w:rFonts w:ascii="Times New Roman" w:eastAsia="Arial Unicode MS" w:hAnsi="Times New Roman" w:cs="Times New Roman"/>
          <w:b/>
          <w:bCs/>
          <w:color w:val="000000"/>
          <w:sz w:val="24"/>
          <w:szCs w:val="24"/>
        </w:rPr>
        <w:t>Tabel 15</w:t>
      </w:r>
      <w:r w:rsidR="00965922" w:rsidRPr="004350A5">
        <w:rPr>
          <w:rFonts w:ascii="Times New Roman" w:eastAsia="Arial Unicode MS" w:hAnsi="Times New Roman" w:cs="Times New Roman"/>
          <w:bCs/>
          <w:i/>
          <w:color w:val="000000"/>
          <w:sz w:val="24"/>
          <w:szCs w:val="24"/>
        </w:rPr>
        <w:t>.</w:t>
      </w:r>
      <w:r w:rsidR="00965922" w:rsidRPr="004350A5">
        <w:rPr>
          <w:rFonts w:ascii="Times New Roman" w:eastAsia="Arial Unicode MS" w:hAnsi="Times New Roman" w:cs="Times New Roman"/>
          <w:bCs/>
          <w:color w:val="000000"/>
          <w:sz w:val="24"/>
          <w:szCs w:val="24"/>
        </w:rPr>
        <w:t xml:space="preserve"> </w:t>
      </w:r>
      <w:r w:rsidR="00965922" w:rsidRPr="000E3B90">
        <w:rPr>
          <w:rFonts w:ascii="Times New Roman" w:eastAsiaTheme="minorEastAsia" w:hAnsi="Times New Roman" w:cs="Times New Roman"/>
          <w:bCs/>
          <w:sz w:val="24"/>
          <w:szCs w:val="24"/>
          <w:lang w:val="ro-RO"/>
        </w:rPr>
        <w:t xml:space="preserve">Corelarea </w:t>
      </w:r>
      <w:r w:rsidR="00965922">
        <w:rPr>
          <w:rFonts w:ascii="Times New Roman" w:eastAsiaTheme="minorEastAsia" w:hAnsi="Times New Roman" w:cs="Times New Roman"/>
          <w:bCs/>
          <w:sz w:val="24"/>
          <w:szCs w:val="24"/>
          <w:lang w:val="ro-RO"/>
        </w:rPr>
        <w:t xml:space="preserve">prepodzolurilor </w:t>
      </w:r>
      <w:r w:rsidR="00965922" w:rsidRPr="000E3B90">
        <w:rPr>
          <w:rFonts w:ascii="Times New Roman" w:eastAsiaTheme="minorEastAsia" w:hAnsi="Times New Roman" w:cs="Times New Roman"/>
          <w:bCs/>
          <w:sz w:val="24"/>
          <w:szCs w:val="24"/>
          <w:lang w:val="ro-RO"/>
        </w:rPr>
        <w:t>la nivel de subtip cu subtipurile de soluri din sistemele taxonomice</w:t>
      </w:r>
      <w:r w:rsidR="00965922" w:rsidRPr="000E3B90">
        <w:rPr>
          <w:rFonts w:ascii="Times New Roman" w:eastAsiaTheme="minorEastAsia" w:hAnsi="Times New Roman" w:cs="Times New Roman"/>
          <w:b/>
          <w:bCs/>
          <w:sz w:val="24"/>
          <w:szCs w:val="24"/>
          <w:lang w:val="ro-RO"/>
        </w:rPr>
        <w:t xml:space="preserve"> </w:t>
      </w:r>
      <w:r w:rsidR="00965922" w:rsidRPr="004350A5">
        <w:rPr>
          <w:rFonts w:ascii="Times New Roman" w:eastAsia="Arial Unicode MS" w:hAnsi="Times New Roman" w:cs="Times New Roman"/>
          <w:bCs/>
          <w:color w:val="000000"/>
          <w:sz w:val="24"/>
          <w:szCs w:val="24"/>
        </w:rPr>
        <w:t>SRCS – 1980, SRTS – 2003, SRTS – 2012, SRTS – 2012+ (după SRTS-2012+)</w:t>
      </w:r>
    </w:p>
    <w:tbl>
      <w:tblPr>
        <w:tblStyle w:val="TableGrid1"/>
        <w:tblW w:w="7215" w:type="dxa"/>
        <w:tblInd w:w="120" w:type="dxa"/>
        <w:tblLayout w:type="fixed"/>
        <w:tblLook w:val="04A0" w:firstRow="1" w:lastRow="0" w:firstColumn="1" w:lastColumn="0" w:noHBand="0" w:noVBand="1"/>
      </w:tblPr>
      <w:tblGrid>
        <w:gridCol w:w="1548"/>
        <w:gridCol w:w="1842"/>
        <w:gridCol w:w="1843"/>
        <w:gridCol w:w="1982"/>
      </w:tblGrid>
      <w:tr w:rsidR="00965922" w:rsidRPr="000E3B90" w14:paraId="77EE5AB3" w14:textId="77777777" w:rsidTr="00507C9D">
        <w:tc>
          <w:tcPr>
            <w:tcW w:w="1548" w:type="dxa"/>
            <w:tcBorders>
              <w:top w:val="single" w:sz="4" w:space="0" w:color="auto"/>
              <w:left w:val="single" w:sz="4" w:space="0" w:color="auto"/>
              <w:bottom w:val="single" w:sz="4" w:space="0" w:color="auto"/>
              <w:right w:val="single" w:sz="4" w:space="0" w:color="auto"/>
            </w:tcBorders>
            <w:hideMark/>
          </w:tcPr>
          <w:p w14:paraId="37284CB6" w14:textId="77777777" w:rsidR="00965922" w:rsidRPr="00644B82" w:rsidRDefault="00965922" w:rsidP="00507C9D">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SRCS - 1980</w:t>
            </w:r>
          </w:p>
        </w:tc>
        <w:tc>
          <w:tcPr>
            <w:tcW w:w="1842" w:type="dxa"/>
            <w:tcBorders>
              <w:top w:val="single" w:sz="4" w:space="0" w:color="auto"/>
              <w:left w:val="single" w:sz="4" w:space="0" w:color="auto"/>
              <w:bottom w:val="single" w:sz="4" w:space="0" w:color="auto"/>
              <w:right w:val="single" w:sz="4" w:space="0" w:color="auto"/>
            </w:tcBorders>
            <w:hideMark/>
          </w:tcPr>
          <w:p w14:paraId="2013B451" w14:textId="77777777" w:rsidR="00965922" w:rsidRPr="00644B82" w:rsidRDefault="00965922" w:rsidP="00507C9D">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SRTS-2003</w:t>
            </w:r>
          </w:p>
        </w:tc>
        <w:tc>
          <w:tcPr>
            <w:tcW w:w="1843" w:type="dxa"/>
            <w:tcBorders>
              <w:top w:val="single" w:sz="4" w:space="0" w:color="auto"/>
              <w:left w:val="single" w:sz="4" w:space="0" w:color="auto"/>
              <w:bottom w:val="single" w:sz="4" w:space="0" w:color="auto"/>
              <w:right w:val="single" w:sz="4" w:space="0" w:color="auto"/>
            </w:tcBorders>
            <w:hideMark/>
          </w:tcPr>
          <w:p w14:paraId="2EF944DE" w14:textId="77777777" w:rsidR="00965922" w:rsidRPr="00644B82" w:rsidRDefault="00965922" w:rsidP="00507C9D">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SRTS-2012/ SRTS-2012+</w:t>
            </w:r>
          </w:p>
        </w:tc>
        <w:tc>
          <w:tcPr>
            <w:tcW w:w="1982" w:type="dxa"/>
            <w:tcBorders>
              <w:top w:val="single" w:sz="4" w:space="0" w:color="auto"/>
              <w:left w:val="single" w:sz="4" w:space="0" w:color="auto"/>
              <w:bottom w:val="single" w:sz="4" w:space="0" w:color="auto"/>
              <w:right w:val="single" w:sz="4" w:space="0" w:color="auto"/>
            </w:tcBorders>
            <w:hideMark/>
          </w:tcPr>
          <w:p w14:paraId="2BD3D064" w14:textId="77777777" w:rsidR="00965922" w:rsidRPr="00644B82" w:rsidRDefault="00965922" w:rsidP="00507C9D">
            <w:pPr>
              <w:ind w:right="20"/>
              <w:jc w:val="both"/>
              <w:rPr>
                <w:rFonts w:ascii="Times New Roman" w:eastAsia="Arial Unicode MS" w:hAnsi="Times New Roman" w:cs="Times New Roman"/>
                <w:color w:val="000000"/>
                <w:sz w:val="20"/>
                <w:szCs w:val="20"/>
                <w:lang w:val="ro-RO"/>
              </w:rPr>
            </w:pPr>
            <w:r w:rsidRPr="00644B82">
              <w:rPr>
                <w:rFonts w:ascii="Times New Roman" w:eastAsia="Arial Unicode MS" w:hAnsi="Times New Roman" w:cs="Times New Roman"/>
                <w:bCs/>
                <w:color w:val="000000"/>
                <w:sz w:val="20"/>
                <w:szCs w:val="20"/>
              </w:rPr>
              <w:t>Observaţii</w:t>
            </w:r>
          </w:p>
        </w:tc>
      </w:tr>
      <w:tr w:rsidR="00965922" w:rsidRPr="001224C8" w14:paraId="64AEF22E" w14:textId="77777777" w:rsidTr="00507C9D">
        <w:tc>
          <w:tcPr>
            <w:tcW w:w="1548" w:type="dxa"/>
            <w:tcBorders>
              <w:top w:val="single" w:sz="4" w:space="0" w:color="auto"/>
              <w:left w:val="single" w:sz="4" w:space="0" w:color="auto"/>
              <w:bottom w:val="single" w:sz="4" w:space="0" w:color="auto"/>
              <w:right w:val="single" w:sz="4" w:space="0" w:color="auto"/>
            </w:tcBorders>
            <w:hideMark/>
          </w:tcPr>
          <w:p w14:paraId="0E1A8515" w14:textId="77777777" w:rsidR="00965922" w:rsidRPr="000E3B90" w:rsidRDefault="00CC439C"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
                <w:bCs/>
                <w:color w:val="000000"/>
                <w:sz w:val="20"/>
                <w:szCs w:val="20"/>
              </w:rPr>
              <w:t>Soluri brune feriiluviale* PB*</w:t>
            </w:r>
          </w:p>
        </w:tc>
        <w:tc>
          <w:tcPr>
            <w:tcW w:w="1842" w:type="dxa"/>
            <w:tcBorders>
              <w:top w:val="single" w:sz="4" w:space="0" w:color="auto"/>
              <w:left w:val="single" w:sz="4" w:space="0" w:color="auto"/>
              <w:bottom w:val="single" w:sz="4" w:space="0" w:color="auto"/>
              <w:right w:val="single" w:sz="4" w:space="0" w:color="auto"/>
            </w:tcBorders>
            <w:hideMark/>
          </w:tcPr>
          <w:p w14:paraId="2A703A71" w14:textId="77777777" w:rsidR="00965922" w:rsidRPr="007E7C38" w:rsidRDefault="00CC439C" w:rsidP="00CC439C">
            <w:pPr>
              <w:ind w:right="20"/>
              <w:jc w:val="center"/>
              <w:rPr>
                <w:rFonts w:ascii="Times New Roman" w:eastAsia="Arial Unicode MS" w:hAnsi="Times New Roman" w:cs="Times New Roman"/>
                <w:b/>
                <w:bCs/>
                <w:color w:val="000000"/>
                <w:sz w:val="20"/>
                <w:szCs w:val="20"/>
              </w:rPr>
            </w:pPr>
            <w:r w:rsidRPr="007E7C38">
              <w:rPr>
                <w:rFonts w:ascii="Times New Roman" w:eastAsia="Arial Unicode MS" w:hAnsi="Times New Roman" w:cs="Times New Roman"/>
                <w:b/>
                <w:bCs/>
                <w:color w:val="000000"/>
                <w:sz w:val="20"/>
                <w:szCs w:val="20"/>
              </w:rPr>
              <w:t>Prepodzoluri EP*</w:t>
            </w:r>
          </w:p>
        </w:tc>
        <w:tc>
          <w:tcPr>
            <w:tcW w:w="1843" w:type="dxa"/>
            <w:tcBorders>
              <w:top w:val="single" w:sz="4" w:space="0" w:color="auto"/>
              <w:left w:val="single" w:sz="4" w:space="0" w:color="auto"/>
              <w:bottom w:val="single" w:sz="4" w:space="0" w:color="auto"/>
              <w:right w:val="single" w:sz="4" w:space="0" w:color="auto"/>
            </w:tcBorders>
            <w:hideMark/>
          </w:tcPr>
          <w:p w14:paraId="2E7EC34A" w14:textId="77777777" w:rsidR="00965922" w:rsidRPr="007E7C38" w:rsidRDefault="00CC439C" w:rsidP="00507C9D">
            <w:pPr>
              <w:ind w:right="20"/>
              <w:jc w:val="center"/>
              <w:rPr>
                <w:rFonts w:ascii="Times New Roman" w:eastAsia="Arial Unicode MS" w:hAnsi="Times New Roman" w:cs="Times New Roman"/>
                <w:b/>
                <w:bCs/>
                <w:color w:val="000000"/>
                <w:sz w:val="20"/>
                <w:szCs w:val="20"/>
              </w:rPr>
            </w:pPr>
            <w:r w:rsidRPr="007E7C38">
              <w:rPr>
                <w:rFonts w:ascii="Times New Roman" w:eastAsia="Arial Unicode MS" w:hAnsi="Times New Roman" w:cs="Times New Roman"/>
                <w:b/>
                <w:bCs/>
                <w:color w:val="000000"/>
                <w:sz w:val="20"/>
                <w:szCs w:val="20"/>
              </w:rPr>
              <w:t>Prepodzoluri* necriptospodice EP*-cp</w:t>
            </w:r>
          </w:p>
        </w:tc>
        <w:tc>
          <w:tcPr>
            <w:tcW w:w="1982" w:type="dxa"/>
            <w:tcBorders>
              <w:top w:val="single" w:sz="4" w:space="0" w:color="auto"/>
              <w:left w:val="single" w:sz="4" w:space="0" w:color="auto"/>
              <w:bottom w:val="single" w:sz="4" w:space="0" w:color="auto"/>
              <w:right w:val="single" w:sz="4" w:space="0" w:color="auto"/>
            </w:tcBorders>
            <w:hideMark/>
          </w:tcPr>
          <w:p w14:paraId="5016B73D" w14:textId="77777777" w:rsidR="00965922" w:rsidRPr="004350A5" w:rsidRDefault="00965922" w:rsidP="00507C9D">
            <w:pPr>
              <w:spacing w:after="200" w:line="276" w:lineRule="auto"/>
              <w:ind w:right="20"/>
              <w:jc w:val="center"/>
              <w:rPr>
                <w:rFonts w:ascii="Times New Roman" w:eastAsia="Arial Unicode MS" w:hAnsi="Times New Roman" w:cs="Times New Roman"/>
                <w:bCs/>
                <w:color w:val="000000"/>
                <w:sz w:val="20"/>
                <w:szCs w:val="20"/>
                <w:lang w:val="ro-RO"/>
              </w:rPr>
            </w:pPr>
            <w:r w:rsidRPr="004350A5">
              <w:rPr>
                <w:rFonts w:ascii="Times New Roman" w:eastAsia="Arial Unicode MS" w:hAnsi="Times New Roman" w:cs="Times New Roman"/>
                <w:bCs/>
                <w:color w:val="000000"/>
                <w:sz w:val="20"/>
                <w:szCs w:val="20"/>
              </w:rPr>
              <w:t>Toate diferitele subtipuri posibile</w:t>
            </w:r>
            <w:r w:rsidR="00CC439C" w:rsidRPr="004350A5">
              <w:rPr>
                <w:rFonts w:ascii="Times New Roman" w:eastAsia="Arial Unicode MS" w:hAnsi="Times New Roman" w:cs="Times New Roman"/>
                <w:bCs/>
                <w:color w:val="000000"/>
                <w:sz w:val="20"/>
                <w:szCs w:val="20"/>
              </w:rPr>
              <w:t xml:space="preserve"> de PB din SRCS, de EP </w:t>
            </w:r>
            <w:r w:rsidR="00CC439C">
              <w:rPr>
                <w:rFonts w:ascii="Times New Roman" w:eastAsia="Arial Unicode MS" w:hAnsi="Times New Roman" w:cs="Times New Roman"/>
                <w:bCs/>
                <w:color w:val="000000"/>
                <w:sz w:val="20"/>
                <w:szCs w:val="20"/>
                <w:lang w:val="ro-RO"/>
              </w:rPr>
              <w:t>în SRTS-2003, respectiv EP necriptospodice în SRTS+2012. EP</w:t>
            </w:r>
            <w:r w:rsidR="00CC439C" w:rsidRPr="004350A5">
              <w:rPr>
                <w:rFonts w:ascii="Times New Roman" w:eastAsia="Arial Unicode MS" w:hAnsi="Times New Roman" w:cs="Times New Roman"/>
                <w:bCs/>
                <w:color w:val="000000"/>
                <w:sz w:val="20"/>
                <w:szCs w:val="20"/>
                <w:lang w:val="ro-RO"/>
              </w:rPr>
              <w:t>*(SRTS-2003) = EP*-cp-hf</w:t>
            </w:r>
          </w:p>
          <w:p w14:paraId="12807255" w14:textId="77777777" w:rsidR="00CC439C" w:rsidRPr="004350A5" w:rsidRDefault="00CC439C" w:rsidP="00507C9D">
            <w:pPr>
              <w:spacing w:after="200" w:line="276" w:lineRule="auto"/>
              <w:ind w:right="20"/>
              <w:jc w:val="center"/>
              <w:rPr>
                <w:rFonts w:ascii="Times New Roman" w:eastAsia="Arial Unicode MS" w:hAnsi="Times New Roman" w:cs="Times New Roman"/>
                <w:bCs/>
                <w:color w:val="000000"/>
                <w:sz w:val="20"/>
                <w:szCs w:val="20"/>
                <w:lang w:val="ro-RO"/>
              </w:rPr>
            </w:pPr>
            <w:r w:rsidRPr="004350A5">
              <w:rPr>
                <w:rFonts w:ascii="Times New Roman" w:eastAsia="Arial Unicode MS" w:hAnsi="Times New Roman" w:cs="Times New Roman"/>
                <w:bCs/>
                <w:color w:val="000000"/>
                <w:sz w:val="20"/>
                <w:szCs w:val="20"/>
                <w:lang w:val="ro-RO"/>
              </w:rPr>
              <w:t>PB*(SRCS) = EP*-cp-hf – EP*fo.li</w:t>
            </w:r>
          </w:p>
        </w:tc>
      </w:tr>
      <w:tr w:rsidR="00CC439C" w:rsidRPr="001224C8" w14:paraId="0B9F440E" w14:textId="77777777" w:rsidTr="00507C9D">
        <w:tc>
          <w:tcPr>
            <w:tcW w:w="1548" w:type="dxa"/>
            <w:tcBorders>
              <w:top w:val="single" w:sz="4" w:space="0" w:color="auto"/>
              <w:left w:val="single" w:sz="4" w:space="0" w:color="auto"/>
              <w:bottom w:val="single" w:sz="4" w:space="0" w:color="auto"/>
              <w:right w:val="single" w:sz="4" w:space="0" w:color="auto"/>
            </w:tcBorders>
          </w:tcPr>
          <w:p w14:paraId="268DBD9B" w14:textId="77777777" w:rsidR="00CC439C" w:rsidRDefault="00CC439C" w:rsidP="00507C9D">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26AFB68E" w14:textId="77777777" w:rsidR="00CC439C" w:rsidRDefault="00CC439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tipic</w:t>
            </w:r>
          </w:p>
          <w:p w14:paraId="3DFB37DC" w14:textId="77777777" w:rsidR="007E7C38" w:rsidRDefault="007E7C38" w:rsidP="007E7C3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ti</w:t>
            </w:r>
          </w:p>
          <w:p w14:paraId="699AB754" w14:textId="77777777" w:rsidR="007E7C38" w:rsidRDefault="007E7C38" w:rsidP="00CC439C">
            <w:pPr>
              <w:ind w:right="20"/>
              <w:jc w:val="center"/>
              <w:rPr>
                <w:rFonts w:ascii="Times New Roman" w:eastAsia="Arial Unicode MS" w:hAnsi="Times New Roman" w:cs="Times New Roman"/>
                <w:bCs/>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F780B7F" w14:textId="77777777" w:rsidR="00CC439C" w:rsidRDefault="00CC439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tipic</w:t>
            </w:r>
          </w:p>
          <w:p w14:paraId="6B5DFC3F" w14:textId="77777777" w:rsidR="007E7C38" w:rsidRDefault="007E7C38" w:rsidP="007E7C3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ti</w:t>
            </w:r>
          </w:p>
          <w:p w14:paraId="0FA2F97F" w14:textId="77777777" w:rsidR="007E7C38" w:rsidRDefault="007E7C38" w:rsidP="00CC439C">
            <w:pPr>
              <w:ind w:right="20"/>
              <w:jc w:val="center"/>
              <w:rPr>
                <w:rFonts w:ascii="Times New Roman" w:eastAsia="Arial Unicode MS" w:hAnsi="Times New Roman" w:cs="Times New Roman"/>
                <w:bCs/>
                <w:color w:val="000000"/>
                <w:sz w:val="20"/>
                <w:szCs w:val="20"/>
              </w:rPr>
            </w:pPr>
          </w:p>
        </w:tc>
        <w:tc>
          <w:tcPr>
            <w:tcW w:w="1982" w:type="dxa"/>
            <w:tcBorders>
              <w:top w:val="single" w:sz="4" w:space="0" w:color="auto"/>
              <w:left w:val="single" w:sz="4" w:space="0" w:color="auto"/>
              <w:bottom w:val="single" w:sz="4" w:space="0" w:color="auto"/>
              <w:right w:val="single" w:sz="4" w:space="0" w:color="auto"/>
            </w:tcBorders>
          </w:tcPr>
          <w:p w14:paraId="7A4A334F" w14:textId="77777777" w:rsidR="00CC439C" w:rsidRPr="004350A5" w:rsidRDefault="00CC439C" w:rsidP="00507C9D">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Sunt incluse EP lu/si/pm</w:t>
            </w:r>
          </w:p>
        </w:tc>
      </w:tr>
      <w:tr w:rsidR="00CC439C" w:rsidRPr="001224C8" w14:paraId="49C84EEE" w14:textId="77777777" w:rsidTr="00507C9D">
        <w:tc>
          <w:tcPr>
            <w:tcW w:w="1548" w:type="dxa"/>
            <w:tcBorders>
              <w:top w:val="single" w:sz="4" w:space="0" w:color="auto"/>
              <w:left w:val="single" w:sz="4" w:space="0" w:color="auto"/>
              <w:bottom w:val="single" w:sz="4" w:space="0" w:color="auto"/>
              <w:right w:val="single" w:sz="4" w:space="0" w:color="auto"/>
            </w:tcBorders>
          </w:tcPr>
          <w:p w14:paraId="7802855B" w14:textId="77777777" w:rsidR="00CC439C" w:rsidRPr="007E7C38" w:rsidRDefault="007E7C38"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Sol brun feriiluvial tipic PB ti</w:t>
            </w:r>
          </w:p>
        </w:tc>
        <w:tc>
          <w:tcPr>
            <w:tcW w:w="1842" w:type="dxa"/>
            <w:tcBorders>
              <w:top w:val="single" w:sz="4" w:space="0" w:color="auto"/>
              <w:left w:val="single" w:sz="4" w:space="0" w:color="auto"/>
              <w:bottom w:val="single" w:sz="4" w:space="0" w:color="auto"/>
              <w:right w:val="single" w:sz="4" w:space="0" w:color="auto"/>
            </w:tcBorders>
          </w:tcPr>
          <w:p w14:paraId="13C2DDB6" w14:textId="77777777" w:rsidR="00CC439C" w:rsidRDefault="007E7C38" w:rsidP="00CC439C">
            <w:pPr>
              <w:ind w:right="20"/>
              <w:jc w:val="center"/>
              <w:rPr>
                <w:rFonts w:ascii="Times New Roman" w:eastAsia="Arial Unicode MS" w:hAnsi="Times New Roman" w:cs="Times New Roman"/>
                <w:bCs/>
                <w:color w:val="000000"/>
                <w:sz w:val="20"/>
                <w:szCs w:val="20"/>
                <w:lang w:val="ro-RO"/>
              </w:rPr>
            </w:pPr>
            <w:r>
              <w:rPr>
                <w:rFonts w:ascii="Times New Roman" w:eastAsia="Arial Unicode MS" w:hAnsi="Times New Roman" w:cs="Times New Roman"/>
                <w:bCs/>
                <w:color w:val="000000"/>
                <w:sz w:val="20"/>
                <w:szCs w:val="20"/>
              </w:rPr>
              <w:t xml:space="preserve">Prepodzol tipic </w:t>
            </w:r>
            <w:r>
              <w:rPr>
                <w:rFonts w:ascii="Times New Roman" w:eastAsia="Arial Unicode MS" w:hAnsi="Times New Roman" w:cs="Times New Roman"/>
                <w:bCs/>
                <w:color w:val="000000"/>
                <w:sz w:val="20"/>
                <w:szCs w:val="20"/>
                <w:lang w:val="ro-RO"/>
              </w:rPr>
              <w:t>şi/sau umbric</w:t>
            </w:r>
          </w:p>
          <w:p w14:paraId="35C04717" w14:textId="77777777" w:rsidR="007E7C38" w:rsidRPr="007E7C38" w:rsidRDefault="007E7C38"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lang w:val="ro-RO"/>
              </w:rPr>
              <w:t>EP ti</w:t>
            </w:r>
            <w:r>
              <w:rPr>
                <w:rFonts w:ascii="Times New Roman" w:eastAsia="Arial Unicode MS" w:hAnsi="Times New Roman" w:cs="Times New Roman"/>
                <w:bCs/>
                <w:color w:val="000000"/>
                <w:sz w:val="20"/>
                <w:szCs w:val="20"/>
              </w:rPr>
              <w:t>@EP um</w:t>
            </w:r>
          </w:p>
        </w:tc>
        <w:tc>
          <w:tcPr>
            <w:tcW w:w="1843" w:type="dxa"/>
            <w:tcBorders>
              <w:top w:val="single" w:sz="4" w:space="0" w:color="auto"/>
              <w:left w:val="single" w:sz="4" w:space="0" w:color="auto"/>
              <w:bottom w:val="single" w:sz="4" w:space="0" w:color="auto"/>
              <w:right w:val="single" w:sz="4" w:space="0" w:color="auto"/>
            </w:tcBorders>
          </w:tcPr>
          <w:p w14:paraId="2C740B22" w14:textId="77777777" w:rsidR="007E7C38" w:rsidRDefault="007E7C38" w:rsidP="007E7C38">
            <w:pPr>
              <w:ind w:right="20"/>
              <w:jc w:val="center"/>
              <w:rPr>
                <w:rFonts w:ascii="Times New Roman" w:eastAsia="Arial Unicode MS" w:hAnsi="Times New Roman" w:cs="Times New Roman"/>
                <w:bCs/>
                <w:color w:val="000000"/>
                <w:sz w:val="20"/>
                <w:szCs w:val="20"/>
                <w:lang w:val="ro-RO"/>
              </w:rPr>
            </w:pPr>
            <w:r>
              <w:rPr>
                <w:rFonts w:ascii="Times New Roman" w:eastAsia="Arial Unicode MS" w:hAnsi="Times New Roman" w:cs="Times New Roman"/>
                <w:bCs/>
                <w:color w:val="000000"/>
                <w:sz w:val="20"/>
                <w:szCs w:val="20"/>
              </w:rPr>
              <w:t xml:space="preserve">Prepodzol tipic </w:t>
            </w:r>
            <w:r>
              <w:rPr>
                <w:rFonts w:ascii="Times New Roman" w:eastAsia="Arial Unicode MS" w:hAnsi="Times New Roman" w:cs="Times New Roman"/>
                <w:bCs/>
                <w:color w:val="000000"/>
                <w:sz w:val="20"/>
                <w:szCs w:val="20"/>
                <w:lang w:val="ro-RO"/>
              </w:rPr>
              <w:t>şi/sau umbric</w:t>
            </w:r>
          </w:p>
          <w:p w14:paraId="7ADBDFA7" w14:textId="77777777" w:rsidR="00CC439C" w:rsidRDefault="007E7C38" w:rsidP="007E7C3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lang w:val="ro-RO"/>
              </w:rPr>
              <w:t>EP ti</w:t>
            </w:r>
            <w:r>
              <w:rPr>
                <w:rFonts w:ascii="Times New Roman" w:eastAsia="Arial Unicode MS" w:hAnsi="Times New Roman" w:cs="Times New Roman"/>
                <w:bCs/>
                <w:color w:val="000000"/>
                <w:sz w:val="20"/>
                <w:szCs w:val="20"/>
              </w:rPr>
              <w:t>@EP um</w:t>
            </w:r>
          </w:p>
        </w:tc>
        <w:tc>
          <w:tcPr>
            <w:tcW w:w="1982" w:type="dxa"/>
            <w:tcBorders>
              <w:top w:val="single" w:sz="4" w:space="0" w:color="auto"/>
              <w:left w:val="single" w:sz="4" w:space="0" w:color="auto"/>
              <w:bottom w:val="single" w:sz="4" w:space="0" w:color="auto"/>
              <w:right w:val="single" w:sz="4" w:space="0" w:color="auto"/>
            </w:tcBorders>
          </w:tcPr>
          <w:p w14:paraId="602014BC" w14:textId="77777777" w:rsidR="00CC439C" w:rsidRPr="007E7C38" w:rsidRDefault="007E7C38" w:rsidP="00507C9D">
            <w:pPr>
              <w:ind w:right="20"/>
              <w:jc w:val="center"/>
              <w:rPr>
                <w:rFonts w:ascii="Times New Roman" w:eastAsia="Arial Unicode MS" w:hAnsi="Times New Roman" w:cs="Times New Roman"/>
                <w:bCs/>
                <w:color w:val="000000"/>
                <w:sz w:val="20"/>
                <w:szCs w:val="20"/>
                <w:lang w:val="ro-RO"/>
              </w:rPr>
            </w:pPr>
            <w:r>
              <w:rPr>
                <w:rFonts w:ascii="Times New Roman" w:eastAsia="Arial Unicode MS" w:hAnsi="Times New Roman" w:cs="Times New Roman"/>
                <w:bCs/>
                <w:color w:val="000000"/>
                <w:sz w:val="20"/>
                <w:szCs w:val="20"/>
              </w:rPr>
              <w:t xml:space="preserve">PB ti (SRCS) = </w:t>
            </w:r>
            <w:r>
              <w:rPr>
                <w:rFonts w:ascii="Times New Roman" w:eastAsia="Arial Unicode MS" w:hAnsi="Times New Roman" w:cs="Times New Roman"/>
                <w:bCs/>
                <w:color w:val="000000"/>
                <w:sz w:val="20"/>
                <w:szCs w:val="20"/>
                <w:lang w:val="ro-RO"/>
              </w:rPr>
              <w:t>EP ti</w:t>
            </w:r>
            <w:r>
              <w:rPr>
                <w:rFonts w:ascii="Times New Roman" w:eastAsia="Arial Unicode MS" w:hAnsi="Times New Roman" w:cs="Times New Roman"/>
                <w:bCs/>
                <w:color w:val="000000"/>
                <w:sz w:val="20"/>
                <w:szCs w:val="20"/>
              </w:rPr>
              <w:t xml:space="preserve">@EP um@EP qq. </w:t>
            </w:r>
            <w:r w:rsidRPr="004350A5">
              <w:rPr>
                <w:rFonts w:ascii="Times New Roman" w:eastAsia="Arial Unicode MS" w:hAnsi="Times New Roman" w:cs="Times New Roman"/>
                <w:bCs/>
                <w:color w:val="000000"/>
                <w:sz w:val="20"/>
                <w:szCs w:val="20"/>
              </w:rPr>
              <w:t xml:space="preserve">Include </w:t>
            </w:r>
            <w:r>
              <w:rPr>
                <w:rFonts w:ascii="Times New Roman" w:eastAsia="Arial Unicode MS" w:hAnsi="Times New Roman" w:cs="Times New Roman"/>
                <w:bCs/>
                <w:color w:val="000000"/>
                <w:sz w:val="20"/>
                <w:szCs w:val="20"/>
                <w:lang w:val="ro-RO"/>
              </w:rPr>
              <w:t>şi EP lu/si/pm</w:t>
            </w:r>
          </w:p>
        </w:tc>
      </w:tr>
      <w:tr w:rsidR="00CC439C" w:rsidRPr="001224C8" w14:paraId="49FDBF8C" w14:textId="77777777" w:rsidTr="00507C9D">
        <w:tc>
          <w:tcPr>
            <w:tcW w:w="1548" w:type="dxa"/>
            <w:tcBorders>
              <w:top w:val="single" w:sz="4" w:space="0" w:color="auto"/>
              <w:left w:val="single" w:sz="4" w:space="0" w:color="auto"/>
              <w:bottom w:val="single" w:sz="4" w:space="0" w:color="auto"/>
              <w:right w:val="single" w:sz="4" w:space="0" w:color="auto"/>
            </w:tcBorders>
          </w:tcPr>
          <w:p w14:paraId="2488EA1D" w14:textId="77777777" w:rsidR="00CC439C" w:rsidRDefault="000E308D" w:rsidP="00507C9D">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38A125C" w14:textId="77777777" w:rsidR="00CC439C" w:rsidRDefault="000E308D"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2EF1343" w14:textId="77777777" w:rsidR="000E308D" w:rsidRDefault="000E308D"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Prepodzol folic </w:t>
            </w:r>
          </w:p>
          <w:p w14:paraId="38C2C1E3" w14:textId="77777777" w:rsidR="00CC439C" w:rsidRDefault="000E308D"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fo</w:t>
            </w:r>
          </w:p>
        </w:tc>
        <w:tc>
          <w:tcPr>
            <w:tcW w:w="1982" w:type="dxa"/>
            <w:tcBorders>
              <w:top w:val="single" w:sz="4" w:space="0" w:color="auto"/>
              <w:left w:val="single" w:sz="4" w:space="0" w:color="auto"/>
              <w:bottom w:val="single" w:sz="4" w:space="0" w:color="auto"/>
              <w:right w:val="single" w:sz="4" w:space="0" w:color="auto"/>
            </w:tcBorders>
          </w:tcPr>
          <w:p w14:paraId="2295056C" w14:textId="77777777" w:rsidR="00CC439C" w:rsidRPr="004350A5" w:rsidRDefault="00F66D03" w:rsidP="00F66D03">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 xml:space="preserve">Orizont O cu grosimi </w:t>
            </w:r>
            <m:oMath>
              <m:r>
                <w:rPr>
                  <w:rFonts w:ascii="Cambria Math" w:eastAsia="Arial Unicode MS" w:hAnsi="Cambria Math" w:cs="Times New Roman"/>
                  <w:color w:val="000000"/>
                  <w:sz w:val="20"/>
                  <w:szCs w:val="20"/>
                </w:rPr>
                <m:t>&gt;</m:t>
              </m:r>
            </m:oMath>
            <w:r w:rsidRPr="004350A5">
              <w:rPr>
                <w:rFonts w:ascii="Times New Roman" w:eastAsia="Arial Unicode MS" w:hAnsi="Times New Roman" w:cs="Times New Roman"/>
                <w:bCs/>
                <w:color w:val="000000"/>
                <w:sz w:val="20"/>
                <w:szCs w:val="20"/>
              </w:rPr>
              <w:t xml:space="preserve"> 20 cm</w:t>
            </w:r>
          </w:p>
        </w:tc>
      </w:tr>
      <w:tr w:rsidR="00CC439C" w:rsidRPr="001224C8" w14:paraId="117A6F98" w14:textId="77777777" w:rsidTr="00507C9D">
        <w:tc>
          <w:tcPr>
            <w:tcW w:w="1548" w:type="dxa"/>
            <w:tcBorders>
              <w:top w:val="single" w:sz="4" w:space="0" w:color="auto"/>
              <w:left w:val="single" w:sz="4" w:space="0" w:color="auto"/>
              <w:bottom w:val="single" w:sz="4" w:space="0" w:color="auto"/>
              <w:right w:val="single" w:sz="4" w:space="0" w:color="auto"/>
            </w:tcBorders>
          </w:tcPr>
          <w:p w14:paraId="26AA4A5B" w14:textId="77777777" w:rsidR="00CC439C" w:rsidRPr="004350A5" w:rsidRDefault="000E308D" w:rsidP="003B040F">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Sol brun feriiluvial tur</w:t>
            </w:r>
            <w:r w:rsidR="003B040F" w:rsidRPr="004350A5">
              <w:rPr>
                <w:rFonts w:ascii="Times New Roman" w:eastAsia="Arial Unicode MS" w:hAnsi="Times New Roman" w:cs="Times New Roman"/>
                <w:bCs/>
                <w:color w:val="000000"/>
                <w:sz w:val="20"/>
                <w:szCs w:val="20"/>
                <w:vertAlign w:val="superscript"/>
              </w:rPr>
              <w:t>’</w:t>
            </w:r>
            <w:r w:rsidRPr="004350A5">
              <w:rPr>
                <w:rFonts w:ascii="Times New Roman" w:eastAsia="Arial Unicode MS" w:hAnsi="Times New Roman" w:cs="Times New Roman"/>
                <w:bCs/>
                <w:color w:val="000000"/>
                <w:sz w:val="20"/>
                <w:szCs w:val="20"/>
              </w:rPr>
              <w:t xml:space="preserve">os Pb tb </w:t>
            </w:r>
          </w:p>
        </w:tc>
        <w:tc>
          <w:tcPr>
            <w:tcW w:w="1842" w:type="dxa"/>
            <w:tcBorders>
              <w:top w:val="single" w:sz="4" w:space="0" w:color="auto"/>
              <w:left w:val="single" w:sz="4" w:space="0" w:color="auto"/>
              <w:bottom w:val="single" w:sz="4" w:space="0" w:color="auto"/>
              <w:right w:val="single" w:sz="4" w:space="0" w:color="auto"/>
            </w:tcBorders>
          </w:tcPr>
          <w:p w14:paraId="6DF35F7F" w14:textId="77777777" w:rsidR="00CC439C" w:rsidRDefault="000E308D"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histic</w:t>
            </w:r>
          </w:p>
          <w:p w14:paraId="2CA36E32" w14:textId="77777777" w:rsidR="000E308D" w:rsidRDefault="00F66D03"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tb</w:t>
            </w:r>
          </w:p>
        </w:tc>
        <w:tc>
          <w:tcPr>
            <w:tcW w:w="1843" w:type="dxa"/>
            <w:tcBorders>
              <w:top w:val="single" w:sz="4" w:space="0" w:color="auto"/>
              <w:left w:val="single" w:sz="4" w:space="0" w:color="auto"/>
              <w:bottom w:val="single" w:sz="4" w:space="0" w:color="auto"/>
              <w:right w:val="single" w:sz="4" w:space="0" w:color="auto"/>
            </w:tcBorders>
          </w:tcPr>
          <w:p w14:paraId="14C72CBD"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folic</w:t>
            </w:r>
            <w:r>
              <w:rPr>
                <w:rFonts w:ascii="Times New Roman" w:eastAsia="Arial Unicode MS" w:hAnsi="Times New Roman" w:cs="Times New Roman"/>
                <w:bCs/>
                <w:color w:val="000000"/>
                <w:sz w:val="20"/>
                <w:szCs w:val="20"/>
                <w:vertAlign w:val="superscript"/>
              </w:rPr>
              <w:t>’</w:t>
            </w:r>
            <w:r>
              <w:rPr>
                <w:rFonts w:ascii="Times New Roman" w:eastAsia="Arial Unicode MS" w:hAnsi="Times New Roman" w:cs="Times New Roman"/>
                <w:bCs/>
                <w:color w:val="000000"/>
                <w:sz w:val="20"/>
                <w:szCs w:val="20"/>
              </w:rPr>
              <w:t xml:space="preserve"> </w:t>
            </w:r>
          </w:p>
          <w:p w14:paraId="380C0775" w14:textId="77777777" w:rsidR="00CC439C"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fo’</w:t>
            </w:r>
          </w:p>
        </w:tc>
        <w:tc>
          <w:tcPr>
            <w:tcW w:w="1982" w:type="dxa"/>
            <w:tcBorders>
              <w:top w:val="single" w:sz="4" w:space="0" w:color="auto"/>
              <w:left w:val="single" w:sz="4" w:space="0" w:color="auto"/>
              <w:bottom w:val="single" w:sz="4" w:space="0" w:color="auto"/>
              <w:right w:val="single" w:sz="4" w:space="0" w:color="auto"/>
            </w:tcBorders>
          </w:tcPr>
          <w:p w14:paraId="4086E134" w14:textId="6D7D794A" w:rsidR="00CC439C" w:rsidRPr="004350A5" w:rsidRDefault="00F66D03" w:rsidP="00F66D03">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 xml:space="preserve">Orizont O cu grosimi de 20 </w:t>
            </w:r>
            <w:r w:rsidR="004350A5">
              <w:rPr>
                <w:rFonts w:ascii="Times New Roman" w:eastAsia="Arial Unicode MS" w:hAnsi="Times New Roman" w:cs="Times New Roman"/>
                <w:bCs/>
                <w:color w:val="000000"/>
                <w:sz w:val="20"/>
                <w:szCs w:val="20"/>
              </w:rPr>
              <w:t>–</w:t>
            </w:r>
            <w:r w:rsidRPr="004350A5">
              <w:rPr>
                <w:rFonts w:ascii="Times New Roman" w:eastAsia="Arial Unicode MS" w:hAnsi="Times New Roman" w:cs="Times New Roman"/>
                <w:bCs/>
                <w:color w:val="000000"/>
                <w:sz w:val="20"/>
                <w:szCs w:val="20"/>
              </w:rPr>
              <w:t xml:space="preserve"> 50 cm</w:t>
            </w:r>
          </w:p>
        </w:tc>
      </w:tr>
      <w:tr w:rsidR="00F66D03" w:rsidRPr="000E3B90" w14:paraId="0C546016" w14:textId="77777777" w:rsidTr="00507C9D">
        <w:tc>
          <w:tcPr>
            <w:tcW w:w="1548" w:type="dxa"/>
            <w:tcBorders>
              <w:top w:val="single" w:sz="4" w:space="0" w:color="auto"/>
              <w:left w:val="single" w:sz="4" w:space="0" w:color="auto"/>
              <w:bottom w:val="single" w:sz="4" w:space="0" w:color="auto"/>
              <w:right w:val="single" w:sz="4" w:space="0" w:color="auto"/>
            </w:tcBorders>
          </w:tcPr>
          <w:p w14:paraId="2117DCAF" w14:textId="77777777" w:rsidR="00F66D03" w:rsidRPr="00F66D03" w:rsidRDefault="00F66D03" w:rsidP="00507C9D">
            <w:pPr>
              <w:ind w:right="20"/>
              <w:jc w:val="center"/>
              <w:rPr>
                <w:rFonts w:ascii="Times New Roman" w:eastAsia="Arial Unicode MS" w:hAnsi="Times New Roman" w:cs="Times New Roman"/>
                <w:bCs/>
                <w:color w:val="000000"/>
                <w:sz w:val="20"/>
                <w:szCs w:val="20"/>
                <w:lang w:val="ro-RO"/>
              </w:rPr>
            </w:pPr>
            <w:r>
              <w:rPr>
                <w:rFonts w:ascii="Times New Roman" w:eastAsia="Arial Unicode MS" w:hAnsi="Times New Roman" w:cs="Times New Roman"/>
                <w:bCs/>
                <w:color w:val="000000"/>
                <w:sz w:val="20"/>
                <w:szCs w:val="20"/>
                <w:lang w:val="ro-RO"/>
              </w:rPr>
              <w:lastRenderedPageBreak/>
              <w:t>-</w:t>
            </w:r>
          </w:p>
        </w:tc>
        <w:tc>
          <w:tcPr>
            <w:tcW w:w="1842" w:type="dxa"/>
            <w:tcBorders>
              <w:top w:val="single" w:sz="4" w:space="0" w:color="auto"/>
              <w:left w:val="single" w:sz="4" w:space="0" w:color="auto"/>
              <w:bottom w:val="single" w:sz="4" w:space="0" w:color="auto"/>
              <w:right w:val="single" w:sz="4" w:space="0" w:color="auto"/>
            </w:tcBorders>
          </w:tcPr>
          <w:p w14:paraId="2B79DD79" w14:textId="77777777" w:rsidR="00F66D03" w:rsidRDefault="00F66D03"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7D3231C3"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Prepodzol humic </w:t>
            </w:r>
          </w:p>
          <w:p w14:paraId="09ABF8A2"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hu</w:t>
            </w:r>
          </w:p>
        </w:tc>
        <w:tc>
          <w:tcPr>
            <w:tcW w:w="1982" w:type="dxa"/>
            <w:tcBorders>
              <w:top w:val="single" w:sz="4" w:space="0" w:color="auto"/>
              <w:left w:val="single" w:sz="4" w:space="0" w:color="auto"/>
              <w:bottom w:val="single" w:sz="4" w:space="0" w:color="auto"/>
              <w:right w:val="single" w:sz="4" w:space="0" w:color="auto"/>
            </w:tcBorders>
          </w:tcPr>
          <w:p w14:paraId="256E1CD2"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F66D03" w:rsidRPr="000E3B90" w14:paraId="1249AABC" w14:textId="77777777" w:rsidTr="00507C9D">
        <w:tc>
          <w:tcPr>
            <w:tcW w:w="1548" w:type="dxa"/>
            <w:tcBorders>
              <w:top w:val="single" w:sz="4" w:space="0" w:color="auto"/>
              <w:left w:val="single" w:sz="4" w:space="0" w:color="auto"/>
              <w:bottom w:val="single" w:sz="4" w:space="0" w:color="auto"/>
              <w:right w:val="single" w:sz="4" w:space="0" w:color="auto"/>
            </w:tcBorders>
          </w:tcPr>
          <w:p w14:paraId="1BF6DD86" w14:textId="77777777" w:rsidR="00F66D03" w:rsidRPr="000E308D" w:rsidRDefault="00F66D03"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689D13A0" w14:textId="77777777" w:rsidR="00F66D03" w:rsidRDefault="00F66D03"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Prepodzol litic </w:t>
            </w:r>
          </w:p>
          <w:p w14:paraId="6D06D8EF" w14:textId="77777777" w:rsidR="00F66D03" w:rsidRDefault="00F66D03"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li</w:t>
            </w:r>
          </w:p>
        </w:tc>
        <w:tc>
          <w:tcPr>
            <w:tcW w:w="1843" w:type="dxa"/>
            <w:tcBorders>
              <w:top w:val="single" w:sz="4" w:space="0" w:color="auto"/>
              <w:left w:val="single" w:sz="4" w:space="0" w:color="auto"/>
              <w:bottom w:val="single" w:sz="4" w:space="0" w:color="auto"/>
              <w:right w:val="single" w:sz="4" w:space="0" w:color="auto"/>
            </w:tcBorders>
          </w:tcPr>
          <w:p w14:paraId="3ABD33AC"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Prepodzol litic </w:t>
            </w:r>
          </w:p>
          <w:p w14:paraId="0774283A"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li</w:t>
            </w:r>
          </w:p>
        </w:tc>
        <w:tc>
          <w:tcPr>
            <w:tcW w:w="1982" w:type="dxa"/>
            <w:tcBorders>
              <w:top w:val="single" w:sz="4" w:space="0" w:color="auto"/>
              <w:left w:val="single" w:sz="4" w:space="0" w:color="auto"/>
              <w:bottom w:val="single" w:sz="4" w:space="0" w:color="auto"/>
              <w:right w:val="single" w:sz="4" w:space="0" w:color="auto"/>
            </w:tcBorders>
          </w:tcPr>
          <w:p w14:paraId="0E37EB47"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F66D03" w:rsidRPr="000E3B90" w14:paraId="214D65E9" w14:textId="77777777" w:rsidTr="00507C9D">
        <w:tc>
          <w:tcPr>
            <w:tcW w:w="1548" w:type="dxa"/>
            <w:tcBorders>
              <w:top w:val="single" w:sz="4" w:space="0" w:color="auto"/>
              <w:left w:val="single" w:sz="4" w:space="0" w:color="auto"/>
              <w:bottom w:val="single" w:sz="4" w:space="0" w:color="auto"/>
              <w:right w:val="single" w:sz="4" w:space="0" w:color="auto"/>
            </w:tcBorders>
          </w:tcPr>
          <w:p w14:paraId="2F279AA8" w14:textId="77777777" w:rsidR="00F66D03" w:rsidRPr="000E308D" w:rsidRDefault="00F66D03"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Sol brun feriiluvial litic Pb tb</w:t>
            </w:r>
          </w:p>
        </w:tc>
        <w:tc>
          <w:tcPr>
            <w:tcW w:w="1842" w:type="dxa"/>
            <w:tcBorders>
              <w:top w:val="single" w:sz="4" w:space="0" w:color="auto"/>
              <w:left w:val="single" w:sz="4" w:space="0" w:color="auto"/>
              <w:bottom w:val="single" w:sz="4" w:space="0" w:color="auto"/>
              <w:right w:val="single" w:sz="4" w:space="0" w:color="auto"/>
            </w:tcBorders>
          </w:tcPr>
          <w:p w14:paraId="1D64E6E4" w14:textId="77777777" w:rsidR="00F66D03" w:rsidRDefault="00F66D03"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litic şi/sau umbric litic</w:t>
            </w:r>
          </w:p>
          <w:p w14:paraId="42FA73B9" w14:textId="77777777" w:rsidR="00F66D03" w:rsidRPr="00F66D03" w:rsidRDefault="00F66D03" w:rsidP="00CC439C">
            <w:pPr>
              <w:ind w:right="20"/>
              <w:jc w:val="center"/>
              <w:rPr>
                <w:rFonts w:ascii="Times New Roman" w:eastAsia="Arial Unicode MS" w:hAnsi="Times New Roman" w:cs="Times New Roman"/>
                <w:bCs/>
                <w:color w:val="000000"/>
                <w:sz w:val="20"/>
                <w:szCs w:val="20"/>
                <w:lang w:val="ro-RO"/>
              </w:rPr>
            </w:pPr>
            <w:r>
              <w:rPr>
                <w:rFonts w:ascii="Times New Roman" w:eastAsia="Arial Unicode MS" w:hAnsi="Times New Roman" w:cs="Times New Roman"/>
                <w:bCs/>
                <w:color w:val="000000"/>
                <w:sz w:val="20"/>
                <w:szCs w:val="20"/>
              </w:rPr>
              <w:t>Ep li@EP um.li</w:t>
            </w:r>
          </w:p>
        </w:tc>
        <w:tc>
          <w:tcPr>
            <w:tcW w:w="1843" w:type="dxa"/>
            <w:tcBorders>
              <w:top w:val="single" w:sz="4" w:space="0" w:color="auto"/>
              <w:left w:val="single" w:sz="4" w:space="0" w:color="auto"/>
              <w:bottom w:val="single" w:sz="4" w:space="0" w:color="auto"/>
              <w:right w:val="single" w:sz="4" w:space="0" w:color="auto"/>
            </w:tcBorders>
          </w:tcPr>
          <w:p w14:paraId="1D365135"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litic şi/sau umbric litic</w:t>
            </w:r>
          </w:p>
          <w:p w14:paraId="47D61F4B"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li@EP um.li</w:t>
            </w:r>
          </w:p>
        </w:tc>
        <w:tc>
          <w:tcPr>
            <w:tcW w:w="1982" w:type="dxa"/>
            <w:tcBorders>
              <w:top w:val="single" w:sz="4" w:space="0" w:color="auto"/>
              <w:left w:val="single" w:sz="4" w:space="0" w:color="auto"/>
              <w:bottom w:val="single" w:sz="4" w:space="0" w:color="auto"/>
              <w:right w:val="single" w:sz="4" w:space="0" w:color="auto"/>
            </w:tcBorders>
          </w:tcPr>
          <w:p w14:paraId="7C7B4D32"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F66D03" w:rsidRPr="000E3B90" w14:paraId="541FB240" w14:textId="77777777" w:rsidTr="00507C9D">
        <w:tc>
          <w:tcPr>
            <w:tcW w:w="1548" w:type="dxa"/>
            <w:tcBorders>
              <w:top w:val="single" w:sz="4" w:space="0" w:color="auto"/>
              <w:left w:val="single" w:sz="4" w:space="0" w:color="auto"/>
              <w:bottom w:val="single" w:sz="4" w:space="0" w:color="auto"/>
              <w:right w:val="single" w:sz="4" w:space="0" w:color="auto"/>
            </w:tcBorders>
          </w:tcPr>
          <w:p w14:paraId="314B611B" w14:textId="77777777" w:rsidR="00F66D03" w:rsidRPr="000E308D" w:rsidRDefault="00F66D03"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3D90AE5" w14:textId="77777777" w:rsidR="00F66D03" w:rsidRDefault="00F66D03"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883D4F9"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lutic</w:t>
            </w:r>
          </w:p>
          <w:p w14:paraId="648E2FDE"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lu</w:t>
            </w:r>
          </w:p>
        </w:tc>
        <w:tc>
          <w:tcPr>
            <w:tcW w:w="1982" w:type="dxa"/>
            <w:tcBorders>
              <w:top w:val="single" w:sz="4" w:space="0" w:color="auto"/>
              <w:left w:val="single" w:sz="4" w:space="0" w:color="auto"/>
              <w:bottom w:val="single" w:sz="4" w:space="0" w:color="auto"/>
              <w:right w:val="single" w:sz="4" w:space="0" w:color="auto"/>
            </w:tcBorders>
          </w:tcPr>
          <w:p w14:paraId="3DCF4891"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F66D03" w:rsidRPr="000E3B90" w14:paraId="742C9D06" w14:textId="77777777" w:rsidTr="00507C9D">
        <w:tc>
          <w:tcPr>
            <w:tcW w:w="1548" w:type="dxa"/>
            <w:tcBorders>
              <w:top w:val="single" w:sz="4" w:space="0" w:color="auto"/>
              <w:left w:val="single" w:sz="4" w:space="0" w:color="auto"/>
              <w:bottom w:val="single" w:sz="4" w:space="0" w:color="auto"/>
              <w:right w:val="single" w:sz="4" w:space="0" w:color="auto"/>
            </w:tcBorders>
          </w:tcPr>
          <w:p w14:paraId="5F061757" w14:textId="77777777" w:rsidR="00F66D03" w:rsidRPr="000E308D" w:rsidRDefault="005443DC"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07BA597F" w14:textId="77777777" w:rsidR="00F66D03" w:rsidRDefault="005443D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3081E67" w14:textId="77777777" w:rsidR="00F66D03" w:rsidRDefault="00F66D03"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Prepodzol psamic </w:t>
            </w:r>
            <w:r w:rsidR="005443DC">
              <w:rPr>
                <w:rFonts w:ascii="Times New Roman" w:eastAsia="Arial Unicode MS" w:hAnsi="Times New Roman" w:cs="Times New Roman"/>
                <w:bCs/>
                <w:color w:val="000000"/>
                <w:sz w:val="20"/>
                <w:szCs w:val="20"/>
              </w:rPr>
              <w:t>EP pm</w:t>
            </w:r>
          </w:p>
        </w:tc>
        <w:tc>
          <w:tcPr>
            <w:tcW w:w="1982" w:type="dxa"/>
            <w:tcBorders>
              <w:top w:val="single" w:sz="4" w:space="0" w:color="auto"/>
              <w:left w:val="single" w:sz="4" w:space="0" w:color="auto"/>
              <w:bottom w:val="single" w:sz="4" w:space="0" w:color="auto"/>
              <w:right w:val="single" w:sz="4" w:space="0" w:color="auto"/>
            </w:tcBorders>
          </w:tcPr>
          <w:p w14:paraId="398310E9" w14:textId="77777777" w:rsidR="00F66D03"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F66D03" w:rsidRPr="000E3B90" w14:paraId="3BC4B107" w14:textId="77777777" w:rsidTr="00507C9D">
        <w:tc>
          <w:tcPr>
            <w:tcW w:w="1548" w:type="dxa"/>
            <w:tcBorders>
              <w:top w:val="single" w:sz="4" w:space="0" w:color="auto"/>
              <w:left w:val="single" w:sz="4" w:space="0" w:color="auto"/>
              <w:bottom w:val="single" w:sz="4" w:space="0" w:color="auto"/>
              <w:right w:val="single" w:sz="4" w:space="0" w:color="auto"/>
            </w:tcBorders>
          </w:tcPr>
          <w:p w14:paraId="6E90DBF9" w14:textId="77777777" w:rsidR="00F66D03" w:rsidRPr="000E308D" w:rsidRDefault="005443DC"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653D5C5" w14:textId="77777777" w:rsidR="00F66D03" w:rsidRDefault="005443D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93CB937" w14:textId="77777777" w:rsidR="00F66D03"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scheletic Ep qq</w:t>
            </w:r>
          </w:p>
        </w:tc>
        <w:tc>
          <w:tcPr>
            <w:tcW w:w="1982" w:type="dxa"/>
            <w:tcBorders>
              <w:top w:val="single" w:sz="4" w:space="0" w:color="auto"/>
              <w:left w:val="single" w:sz="4" w:space="0" w:color="auto"/>
              <w:bottom w:val="single" w:sz="4" w:space="0" w:color="auto"/>
              <w:right w:val="single" w:sz="4" w:space="0" w:color="auto"/>
            </w:tcBorders>
          </w:tcPr>
          <w:p w14:paraId="499A33DE" w14:textId="77777777" w:rsidR="00F66D03"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5443DC" w:rsidRPr="000E3B90" w14:paraId="68E9593D" w14:textId="77777777" w:rsidTr="00507C9D">
        <w:tc>
          <w:tcPr>
            <w:tcW w:w="1548" w:type="dxa"/>
            <w:tcBorders>
              <w:top w:val="single" w:sz="4" w:space="0" w:color="auto"/>
              <w:left w:val="single" w:sz="4" w:space="0" w:color="auto"/>
              <w:bottom w:val="single" w:sz="4" w:space="0" w:color="auto"/>
              <w:right w:val="single" w:sz="4" w:space="0" w:color="auto"/>
            </w:tcBorders>
          </w:tcPr>
          <w:p w14:paraId="03C82A2B" w14:textId="77777777" w:rsidR="005443DC" w:rsidRDefault="005443DC"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3106782F" w14:textId="77777777" w:rsidR="005443DC" w:rsidRDefault="005443D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scheletic Ep qq</w:t>
            </w:r>
          </w:p>
        </w:tc>
        <w:tc>
          <w:tcPr>
            <w:tcW w:w="1843" w:type="dxa"/>
            <w:tcBorders>
              <w:top w:val="single" w:sz="4" w:space="0" w:color="auto"/>
              <w:left w:val="single" w:sz="4" w:space="0" w:color="auto"/>
              <w:bottom w:val="single" w:sz="4" w:space="0" w:color="auto"/>
              <w:right w:val="single" w:sz="4" w:space="0" w:color="auto"/>
            </w:tcBorders>
          </w:tcPr>
          <w:p w14:paraId="603D5E44"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hiperscheletic</w:t>
            </w:r>
          </w:p>
          <w:p w14:paraId="2D564393"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 Ep hq</w:t>
            </w:r>
          </w:p>
        </w:tc>
        <w:tc>
          <w:tcPr>
            <w:tcW w:w="1982" w:type="dxa"/>
            <w:tcBorders>
              <w:top w:val="single" w:sz="4" w:space="0" w:color="auto"/>
              <w:left w:val="single" w:sz="4" w:space="0" w:color="auto"/>
              <w:bottom w:val="single" w:sz="4" w:space="0" w:color="auto"/>
              <w:right w:val="single" w:sz="4" w:space="0" w:color="auto"/>
            </w:tcBorders>
          </w:tcPr>
          <w:p w14:paraId="616B3551"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5443DC" w:rsidRPr="000E3B90" w14:paraId="0BB3947F" w14:textId="77777777" w:rsidTr="00507C9D">
        <w:tc>
          <w:tcPr>
            <w:tcW w:w="1548" w:type="dxa"/>
            <w:tcBorders>
              <w:top w:val="single" w:sz="4" w:space="0" w:color="auto"/>
              <w:left w:val="single" w:sz="4" w:space="0" w:color="auto"/>
              <w:bottom w:val="single" w:sz="4" w:space="0" w:color="auto"/>
              <w:right w:val="single" w:sz="4" w:space="0" w:color="auto"/>
            </w:tcBorders>
          </w:tcPr>
          <w:p w14:paraId="5B1159D1" w14:textId="77777777" w:rsidR="005443DC" w:rsidRDefault="005443DC"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3AF8CE7" w14:textId="77777777" w:rsidR="005443DC" w:rsidRDefault="005443D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40BD5BED"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Prepodzol silitic </w:t>
            </w:r>
          </w:p>
          <w:p w14:paraId="3B7C5D0D"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si</w:t>
            </w:r>
          </w:p>
        </w:tc>
        <w:tc>
          <w:tcPr>
            <w:tcW w:w="1982" w:type="dxa"/>
            <w:tcBorders>
              <w:top w:val="single" w:sz="4" w:space="0" w:color="auto"/>
              <w:left w:val="single" w:sz="4" w:space="0" w:color="auto"/>
              <w:bottom w:val="single" w:sz="4" w:space="0" w:color="auto"/>
              <w:right w:val="single" w:sz="4" w:space="0" w:color="auto"/>
            </w:tcBorders>
          </w:tcPr>
          <w:p w14:paraId="2D0AA047"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5443DC" w:rsidRPr="000E3B90" w14:paraId="633A71B1" w14:textId="77777777" w:rsidTr="00507C9D">
        <w:tc>
          <w:tcPr>
            <w:tcW w:w="1548" w:type="dxa"/>
            <w:tcBorders>
              <w:top w:val="single" w:sz="4" w:space="0" w:color="auto"/>
              <w:left w:val="single" w:sz="4" w:space="0" w:color="auto"/>
              <w:bottom w:val="single" w:sz="4" w:space="0" w:color="auto"/>
              <w:right w:val="single" w:sz="4" w:space="0" w:color="auto"/>
            </w:tcBorders>
          </w:tcPr>
          <w:p w14:paraId="0354714E" w14:textId="77777777" w:rsidR="005443DC" w:rsidRDefault="005443DC"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598B7468" w14:textId="77777777" w:rsidR="005443DC" w:rsidRDefault="005443DC"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umbric EP um</w:t>
            </w:r>
          </w:p>
        </w:tc>
        <w:tc>
          <w:tcPr>
            <w:tcW w:w="1843" w:type="dxa"/>
            <w:tcBorders>
              <w:top w:val="single" w:sz="4" w:space="0" w:color="auto"/>
              <w:left w:val="single" w:sz="4" w:space="0" w:color="auto"/>
              <w:bottom w:val="single" w:sz="4" w:space="0" w:color="auto"/>
              <w:right w:val="single" w:sz="4" w:space="0" w:color="auto"/>
            </w:tcBorders>
          </w:tcPr>
          <w:p w14:paraId="55FDA707"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umbric EP um</w:t>
            </w:r>
          </w:p>
        </w:tc>
        <w:tc>
          <w:tcPr>
            <w:tcW w:w="1982" w:type="dxa"/>
            <w:tcBorders>
              <w:top w:val="single" w:sz="4" w:space="0" w:color="auto"/>
              <w:left w:val="single" w:sz="4" w:space="0" w:color="auto"/>
              <w:bottom w:val="single" w:sz="4" w:space="0" w:color="auto"/>
              <w:right w:val="single" w:sz="4" w:space="0" w:color="auto"/>
            </w:tcBorders>
          </w:tcPr>
          <w:p w14:paraId="7EFDA1F0" w14:textId="77777777" w:rsidR="005443DC" w:rsidRDefault="005443DC"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5443DC" w:rsidRPr="000E3B90" w14:paraId="7C88E35B" w14:textId="77777777" w:rsidTr="00507C9D">
        <w:tc>
          <w:tcPr>
            <w:tcW w:w="1548" w:type="dxa"/>
            <w:tcBorders>
              <w:top w:val="single" w:sz="4" w:space="0" w:color="auto"/>
              <w:left w:val="single" w:sz="4" w:space="0" w:color="auto"/>
              <w:bottom w:val="single" w:sz="4" w:space="0" w:color="auto"/>
              <w:right w:val="single" w:sz="4" w:space="0" w:color="auto"/>
            </w:tcBorders>
          </w:tcPr>
          <w:p w14:paraId="542876BB" w14:textId="77777777" w:rsidR="005443DC" w:rsidRDefault="005443DC" w:rsidP="00507C9D">
            <w:pPr>
              <w:ind w:right="20"/>
              <w:jc w:val="center"/>
              <w:rPr>
                <w:rFonts w:ascii="Times New Roman" w:eastAsia="Arial Unicode MS" w:hAnsi="Times New Roman" w:cs="Times New Roman"/>
                <w:bCs/>
                <w:color w:val="000000"/>
                <w:sz w:val="20"/>
                <w:szCs w:val="20"/>
              </w:rPr>
            </w:pPr>
          </w:p>
        </w:tc>
        <w:tc>
          <w:tcPr>
            <w:tcW w:w="1842" w:type="dxa"/>
            <w:tcBorders>
              <w:top w:val="single" w:sz="4" w:space="0" w:color="auto"/>
              <w:left w:val="single" w:sz="4" w:space="0" w:color="auto"/>
              <w:bottom w:val="single" w:sz="4" w:space="0" w:color="auto"/>
              <w:right w:val="single" w:sz="4" w:space="0" w:color="auto"/>
            </w:tcBorders>
          </w:tcPr>
          <w:p w14:paraId="2F5FBF33" w14:textId="77777777" w:rsidR="005443DC" w:rsidRPr="003B040F" w:rsidRDefault="005443DC" w:rsidP="00CC439C">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Criptopodzoluri</w:t>
            </w:r>
            <w:r w:rsidR="003B040F">
              <w:rPr>
                <w:rFonts w:ascii="Times New Roman" w:eastAsia="Arial Unicode MS" w:hAnsi="Times New Roman" w:cs="Times New Roman"/>
                <w:b/>
                <w:bCs/>
                <w:color w:val="000000"/>
                <w:sz w:val="20"/>
                <w:szCs w:val="20"/>
                <w:vertAlign w:val="superscript"/>
              </w:rPr>
              <w:t>*</w:t>
            </w:r>
            <w:r w:rsidR="003B040F">
              <w:rPr>
                <w:rFonts w:ascii="Times New Roman" w:eastAsia="Arial Unicode MS" w:hAnsi="Times New Roman" w:cs="Times New Roman"/>
                <w:b/>
                <w:bCs/>
                <w:color w:val="000000"/>
                <w:sz w:val="20"/>
                <w:szCs w:val="20"/>
              </w:rPr>
              <w:t xml:space="preserve"> EP</w:t>
            </w:r>
            <w:r w:rsidR="003B040F">
              <w:rPr>
                <w:rFonts w:ascii="Times New Roman" w:eastAsia="Arial Unicode MS" w:hAnsi="Times New Roman" w:cs="Times New Roman"/>
                <w:b/>
                <w:bCs/>
                <w:color w:val="000000"/>
                <w:sz w:val="20"/>
                <w:szCs w:val="20"/>
                <w:vertAlign w:val="superscript"/>
              </w:rPr>
              <w:t>*</w:t>
            </w:r>
            <w:r w:rsidR="003B040F">
              <w:rPr>
                <w:rFonts w:ascii="Times New Roman" w:eastAsia="Arial Unicode MS" w:hAnsi="Times New Roman" w:cs="Times New Roman"/>
                <w:b/>
                <w:bCs/>
                <w:color w:val="000000"/>
                <w:sz w:val="20"/>
                <w:szCs w:val="20"/>
              </w:rPr>
              <w:t>cp</w:t>
            </w:r>
          </w:p>
        </w:tc>
        <w:tc>
          <w:tcPr>
            <w:tcW w:w="1843" w:type="dxa"/>
            <w:tcBorders>
              <w:top w:val="single" w:sz="4" w:space="0" w:color="auto"/>
              <w:left w:val="single" w:sz="4" w:space="0" w:color="auto"/>
              <w:bottom w:val="single" w:sz="4" w:space="0" w:color="auto"/>
              <w:right w:val="single" w:sz="4" w:space="0" w:color="auto"/>
            </w:tcBorders>
          </w:tcPr>
          <w:p w14:paraId="0736C426" w14:textId="77777777" w:rsidR="005443DC" w:rsidRPr="003B040F" w:rsidRDefault="003B040F" w:rsidP="00F66D03">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Prepodzoluri</w:t>
            </w:r>
            <w:r>
              <w:rPr>
                <w:rFonts w:ascii="Times New Roman" w:eastAsia="Arial Unicode MS" w:hAnsi="Times New Roman" w:cs="Times New Roman"/>
                <w:b/>
                <w:bCs/>
                <w:color w:val="000000"/>
                <w:sz w:val="20"/>
                <w:szCs w:val="20"/>
                <w:vertAlign w:val="superscript"/>
              </w:rPr>
              <w:t>*</w:t>
            </w:r>
            <w:r>
              <w:rPr>
                <w:rFonts w:ascii="Times New Roman" w:eastAsia="Arial Unicode MS" w:hAnsi="Times New Roman" w:cs="Times New Roman"/>
                <w:b/>
                <w:bCs/>
                <w:color w:val="000000"/>
                <w:sz w:val="20"/>
                <w:szCs w:val="20"/>
              </w:rPr>
              <w:t xml:space="preserve"> criptospodice</w:t>
            </w:r>
          </w:p>
        </w:tc>
        <w:tc>
          <w:tcPr>
            <w:tcW w:w="1982" w:type="dxa"/>
            <w:tcBorders>
              <w:top w:val="single" w:sz="4" w:space="0" w:color="auto"/>
              <w:left w:val="single" w:sz="4" w:space="0" w:color="auto"/>
              <w:bottom w:val="single" w:sz="4" w:space="0" w:color="auto"/>
              <w:right w:val="single" w:sz="4" w:space="0" w:color="auto"/>
            </w:tcBorders>
          </w:tcPr>
          <w:p w14:paraId="5B0F9742" w14:textId="77777777" w:rsidR="003B040F" w:rsidRPr="004350A5" w:rsidRDefault="003B040F" w:rsidP="00F66D03">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 xml:space="preserve">Toate diferitele tipuri posibile de CP ]n SRTS-2003, respective Ep ]n SRTS-2012 </w:t>
            </w:r>
          </w:p>
          <w:p w14:paraId="002A9453" w14:textId="77777777" w:rsidR="005443DC" w:rsidRPr="003B040F" w:rsidRDefault="003B040F"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CP</w:t>
            </w:r>
            <w:r>
              <w:rPr>
                <w:rFonts w:ascii="Times New Roman" w:eastAsia="Arial Unicode MS" w:hAnsi="Times New Roman" w:cs="Times New Roman"/>
                <w:bCs/>
                <w:color w:val="000000"/>
                <w:sz w:val="20"/>
                <w:szCs w:val="20"/>
                <w:vertAlign w:val="superscript"/>
              </w:rPr>
              <w:t xml:space="preserve">* </w:t>
            </w:r>
            <w:r>
              <w:rPr>
                <w:rFonts w:ascii="Times New Roman" w:eastAsia="Arial Unicode MS" w:hAnsi="Times New Roman" w:cs="Times New Roman"/>
                <w:bCs/>
                <w:color w:val="000000"/>
                <w:sz w:val="20"/>
                <w:szCs w:val="20"/>
              </w:rPr>
              <w:t>= cp-hf</w:t>
            </w:r>
          </w:p>
        </w:tc>
      </w:tr>
      <w:tr w:rsidR="005443DC" w:rsidRPr="001224C8" w14:paraId="370736D5" w14:textId="77777777" w:rsidTr="00507C9D">
        <w:tc>
          <w:tcPr>
            <w:tcW w:w="1548" w:type="dxa"/>
            <w:tcBorders>
              <w:top w:val="single" w:sz="4" w:space="0" w:color="auto"/>
              <w:left w:val="single" w:sz="4" w:space="0" w:color="auto"/>
              <w:bottom w:val="single" w:sz="4" w:space="0" w:color="auto"/>
              <w:right w:val="single" w:sz="4" w:space="0" w:color="auto"/>
            </w:tcBorders>
          </w:tcPr>
          <w:p w14:paraId="2A870489" w14:textId="77777777" w:rsidR="003B040F" w:rsidRDefault="003B040F" w:rsidP="003B040F">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Sol brun acid criptospodic </w:t>
            </w:r>
          </w:p>
          <w:p w14:paraId="18C5C1FB" w14:textId="77777777" w:rsidR="005443DC" w:rsidRDefault="003B040F" w:rsidP="003B040F">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BP cp </w:t>
            </w:r>
            <m:oMath>
              <m:r>
                <w:rPr>
                  <w:rFonts w:ascii="Cambria Math" w:eastAsia="Arial Unicode MS" w:hAnsi="Cambria Math" w:cs="Times New Roman"/>
                  <w:color w:val="000000"/>
                  <w:sz w:val="20"/>
                  <w:szCs w:val="20"/>
                </w:rPr>
                <m:t>~</m:t>
              </m:r>
            </m:oMath>
            <w:r>
              <w:rPr>
                <w:rFonts w:ascii="Times New Roman" w:eastAsia="Arial Unicode MS" w:hAnsi="Times New Roman" w:cs="Times New Roman"/>
                <w:bCs/>
                <w:color w:val="000000"/>
                <w:sz w:val="20"/>
                <w:szCs w:val="20"/>
              </w:rPr>
              <w:t>part</w:t>
            </w:r>
            <m:oMath>
              <m:r>
                <w:rPr>
                  <w:rFonts w:ascii="Cambria Math" w:eastAsia="Arial Unicode MS" w:hAnsi="Cambria Math" w:cs="Times New Roman"/>
                  <w:color w:val="000000"/>
                  <w:sz w:val="20"/>
                  <w:szCs w:val="20"/>
                </w:rPr>
                <m:t>~</m:t>
              </m:r>
            </m:oMath>
          </w:p>
        </w:tc>
        <w:tc>
          <w:tcPr>
            <w:tcW w:w="1842" w:type="dxa"/>
            <w:tcBorders>
              <w:top w:val="single" w:sz="4" w:space="0" w:color="auto"/>
              <w:left w:val="single" w:sz="4" w:space="0" w:color="auto"/>
              <w:bottom w:val="single" w:sz="4" w:space="0" w:color="auto"/>
              <w:right w:val="single" w:sz="4" w:space="0" w:color="auto"/>
            </w:tcBorders>
          </w:tcPr>
          <w:p w14:paraId="75AF7539" w14:textId="77777777" w:rsidR="005443DC" w:rsidRDefault="003B040F"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Criptopodzol tipic CP ti</w:t>
            </w:r>
          </w:p>
        </w:tc>
        <w:tc>
          <w:tcPr>
            <w:tcW w:w="1843" w:type="dxa"/>
            <w:tcBorders>
              <w:top w:val="single" w:sz="4" w:space="0" w:color="auto"/>
              <w:left w:val="single" w:sz="4" w:space="0" w:color="auto"/>
              <w:bottom w:val="single" w:sz="4" w:space="0" w:color="auto"/>
              <w:right w:val="single" w:sz="4" w:space="0" w:color="auto"/>
            </w:tcBorders>
          </w:tcPr>
          <w:p w14:paraId="67311101" w14:textId="77777777" w:rsidR="003B040F" w:rsidRDefault="003B040F"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criptospodic</w:t>
            </w:r>
          </w:p>
          <w:p w14:paraId="60663298" w14:textId="77777777" w:rsidR="005443DC" w:rsidRDefault="003B040F"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 EP cp</w:t>
            </w:r>
          </w:p>
        </w:tc>
        <w:tc>
          <w:tcPr>
            <w:tcW w:w="1982" w:type="dxa"/>
            <w:tcBorders>
              <w:top w:val="single" w:sz="4" w:space="0" w:color="auto"/>
              <w:left w:val="single" w:sz="4" w:space="0" w:color="auto"/>
              <w:bottom w:val="single" w:sz="4" w:space="0" w:color="auto"/>
              <w:right w:val="single" w:sz="4" w:space="0" w:color="auto"/>
            </w:tcBorders>
          </w:tcPr>
          <w:p w14:paraId="4BAFEC40" w14:textId="77777777" w:rsidR="005443DC" w:rsidRPr="003B040F" w:rsidRDefault="003B040F" w:rsidP="00F66D03">
            <w:pPr>
              <w:ind w:right="20"/>
              <w:jc w:val="center"/>
              <w:rPr>
                <w:rFonts w:ascii="Times New Roman" w:eastAsia="Arial Unicode MS" w:hAnsi="Times New Roman" w:cs="Times New Roman"/>
                <w:bCs/>
                <w:color w:val="000000"/>
                <w:sz w:val="20"/>
                <w:szCs w:val="20"/>
                <w:lang w:val="ro-RO"/>
              </w:rPr>
            </w:pPr>
            <w:r w:rsidRPr="004350A5">
              <w:rPr>
                <w:rFonts w:ascii="Times New Roman" w:eastAsia="Arial Unicode MS" w:hAnsi="Times New Roman" w:cs="Times New Roman"/>
                <w:bCs/>
                <w:color w:val="000000"/>
                <w:sz w:val="20"/>
                <w:szCs w:val="20"/>
              </w:rPr>
              <w:t>BO cp par</w:t>
            </w:r>
            <w:r>
              <w:rPr>
                <w:rFonts w:ascii="Times New Roman" w:eastAsia="Arial Unicode MS" w:hAnsi="Times New Roman" w:cs="Times New Roman"/>
                <w:bCs/>
                <w:color w:val="000000"/>
                <w:sz w:val="20"/>
                <w:szCs w:val="20"/>
                <w:lang w:val="ro-RO"/>
              </w:rPr>
              <w:t>ţial (de la altitudini mari) în SRCS. Sunt incluse EP cp lu/si/pm</w:t>
            </w:r>
          </w:p>
        </w:tc>
      </w:tr>
      <w:tr w:rsidR="005443DC" w:rsidRPr="001224C8" w14:paraId="7E356738" w14:textId="77777777" w:rsidTr="00507C9D">
        <w:tc>
          <w:tcPr>
            <w:tcW w:w="1548" w:type="dxa"/>
            <w:tcBorders>
              <w:top w:val="single" w:sz="4" w:space="0" w:color="auto"/>
              <w:left w:val="single" w:sz="4" w:space="0" w:color="auto"/>
              <w:bottom w:val="single" w:sz="4" w:space="0" w:color="auto"/>
              <w:right w:val="single" w:sz="4" w:space="0" w:color="auto"/>
            </w:tcBorders>
          </w:tcPr>
          <w:p w14:paraId="2ACF4C37" w14:textId="77777777" w:rsidR="005443DC" w:rsidRDefault="003B040F"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6DABB4B7" w14:textId="77777777" w:rsidR="005443DC" w:rsidRDefault="003B040F"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Criptopodzol histic CP tb</w:t>
            </w:r>
          </w:p>
        </w:tc>
        <w:tc>
          <w:tcPr>
            <w:tcW w:w="1843" w:type="dxa"/>
            <w:tcBorders>
              <w:top w:val="single" w:sz="4" w:space="0" w:color="auto"/>
              <w:left w:val="single" w:sz="4" w:space="0" w:color="auto"/>
              <w:bottom w:val="single" w:sz="4" w:space="0" w:color="auto"/>
              <w:right w:val="single" w:sz="4" w:space="0" w:color="auto"/>
            </w:tcBorders>
          </w:tcPr>
          <w:p w14:paraId="6F40CF68" w14:textId="77777777" w:rsidR="005443DC" w:rsidRDefault="003B040F" w:rsidP="00F66D03">
            <w:pPr>
              <w:ind w:right="20"/>
              <w:jc w:val="center"/>
              <w:rPr>
                <w:rFonts w:ascii="Times New Roman" w:eastAsia="Arial Unicode MS" w:hAnsi="Times New Roman" w:cs="Times New Roman"/>
                <w:bCs/>
                <w:color w:val="000000"/>
                <w:sz w:val="20"/>
                <w:szCs w:val="20"/>
                <w:vertAlign w:val="superscript"/>
              </w:rPr>
            </w:pPr>
            <w:r>
              <w:rPr>
                <w:rFonts w:ascii="Times New Roman" w:eastAsia="Arial Unicode MS" w:hAnsi="Times New Roman" w:cs="Times New Roman"/>
                <w:bCs/>
                <w:color w:val="000000"/>
                <w:sz w:val="20"/>
                <w:szCs w:val="20"/>
              </w:rPr>
              <w:t>Prepodzol criptospodic folic</w:t>
            </w:r>
            <w:r>
              <w:rPr>
                <w:rFonts w:ascii="Times New Roman" w:eastAsia="Arial Unicode MS" w:hAnsi="Times New Roman" w:cs="Times New Roman"/>
                <w:bCs/>
                <w:color w:val="000000"/>
                <w:sz w:val="20"/>
                <w:szCs w:val="20"/>
                <w:vertAlign w:val="superscript"/>
              </w:rPr>
              <w:t>’</w:t>
            </w:r>
          </w:p>
          <w:p w14:paraId="2461BD99" w14:textId="77777777" w:rsidR="003E75E8" w:rsidRPr="003E75E8" w:rsidRDefault="003E75E8" w:rsidP="00F66D03">
            <w:pPr>
              <w:ind w:right="20"/>
              <w:jc w:val="center"/>
              <w:rPr>
                <w:rFonts w:ascii="Times New Roman" w:eastAsia="Arial Unicode MS" w:hAnsi="Times New Roman" w:cs="Times New Roman"/>
                <w:bCs/>
                <w:color w:val="000000"/>
                <w:sz w:val="20"/>
                <w:szCs w:val="20"/>
                <w:vertAlign w:val="superscript"/>
              </w:rPr>
            </w:pPr>
            <w:r>
              <w:rPr>
                <w:rFonts w:ascii="Times New Roman" w:eastAsia="Arial Unicode MS" w:hAnsi="Times New Roman" w:cs="Times New Roman"/>
                <w:bCs/>
                <w:color w:val="000000"/>
                <w:sz w:val="20"/>
                <w:szCs w:val="20"/>
              </w:rPr>
              <w:t>EP cp.fo</w:t>
            </w:r>
            <w:r>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54B350F3" w14:textId="77777777" w:rsidR="005443DC" w:rsidRPr="003B040F" w:rsidRDefault="003B040F" w:rsidP="00F66D03">
            <w:pPr>
              <w:ind w:right="20"/>
              <w:jc w:val="center"/>
              <w:rPr>
                <w:rFonts w:ascii="Times New Roman" w:eastAsia="Arial Unicode MS" w:hAnsi="Times New Roman" w:cs="Times New Roman"/>
                <w:bCs/>
                <w:color w:val="000000"/>
                <w:sz w:val="20"/>
                <w:szCs w:val="20"/>
                <w:lang w:val="ro-RO"/>
              </w:rPr>
            </w:pPr>
            <w:r w:rsidRPr="004350A5">
              <w:rPr>
                <w:rFonts w:ascii="Times New Roman" w:eastAsia="Arial Unicode MS" w:hAnsi="Times New Roman" w:cs="Times New Roman"/>
                <w:bCs/>
                <w:color w:val="000000"/>
                <w:sz w:val="20"/>
                <w:szCs w:val="20"/>
              </w:rPr>
              <w:t>Orizont O de grosimi 20/50 cm de la suprafaţă</w:t>
            </w:r>
          </w:p>
        </w:tc>
      </w:tr>
      <w:tr w:rsidR="003E75E8" w:rsidRPr="001224C8" w14:paraId="0F45BDCE" w14:textId="77777777" w:rsidTr="00507C9D">
        <w:tc>
          <w:tcPr>
            <w:tcW w:w="1548" w:type="dxa"/>
            <w:tcBorders>
              <w:top w:val="single" w:sz="4" w:space="0" w:color="auto"/>
              <w:left w:val="single" w:sz="4" w:space="0" w:color="auto"/>
              <w:bottom w:val="single" w:sz="4" w:space="0" w:color="auto"/>
              <w:right w:val="single" w:sz="4" w:space="0" w:color="auto"/>
            </w:tcBorders>
          </w:tcPr>
          <w:p w14:paraId="61C5D397" w14:textId="77777777" w:rsidR="003E75E8" w:rsidRDefault="003E75E8" w:rsidP="003E75E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Sol brun acid criptospodic litic </w:t>
            </w:r>
          </w:p>
          <w:p w14:paraId="7D53389E" w14:textId="77777777" w:rsidR="003E75E8" w:rsidRDefault="003E75E8" w:rsidP="003E75E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BP cp.li </w:t>
            </w:r>
            <m:oMath>
              <m:r>
                <w:rPr>
                  <w:rFonts w:ascii="Cambria Math" w:eastAsia="Arial Unicode MS" w:hAnsi="Cambria Math" w:cs="Times New Roman"/>
                  <w:color w:val="000000"/>
                  <w:sz w:val="20"/>
                  <w:szCs w:val="20"/>
                </w:rPr>
                <m:t>~</m:t>
              </m:r>
            </m:oMath>
            <w:r>
              <w:rPr>
                <w:rFonts w:ascii="Times New Roman" w:eastAsia="Arial Unicode MS" w:hAnsi="Times New Roman" w:cs="Times New Roman"/>
                <w:bCs/>
                <w:color w:val="000000"/>
                <w:sz w:val="20"/>
                <w:szCs w:val="20"/>
              </w:rPr>
              <w:t>part</w:t>
            </w:r>
            <m:oMath>
              <m:r>
                <w:rPr>
                  <w:rFonts w:ascii="Cambria Math" w:eastAsia="Arial Unicode MS" w:hAnsi="Cambria Math" w:cs="Times New Roman"/>
                  <w:color w:val="000000"/>
                  <w:sz w:val="20"/>
                  <w:szCs w:val="20"/>
                </w:rPr>
                <m:t>~</m:t>
              </m:r>
            </m:oMath>
          </w:p>
        </w:tc>
        <w:tc>
          <w:tcPr>
            <w:tcW w:w="1842" w:type="dxa"/>
            <w:tcBorders>
              <w:top w:val="single" w:sz="4" w:space="0" w:color="auto"/>
              <w:left w:val="single" w:sz="4" w:space="0" w:color="auto"/>
              <w:bottom w:val="single" w:sz="4" w:space="0" w:color="auto"/>
              <w:right w:val="single" w:sz="4" w:space="0" w:color="auto"/>
            </w:tcBorders>
          </w:tcPr>
          <w:p w14:paraId="7CB013C2" w14:textId="77777777" w:rsidR="003E75E8" w:rsidRDefault="003E75E8"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Criptopodzol litic CP li</w:t>
            </w:r>
          </w:p>
        </w:tc>
        <w:tc>
          <w:tcPr>
            <w:tcW w:w="1843" w:type="dxa"/>
            <w:tcBorders>
              <w:top w:val="single" w:sz="4" w:space="0" w:color="auto"/>
              <w:left w:val="single" w:sz="4" w:space="0" w:color="auto"/>
              <w:bottom w:val="single" w:sz="4" w:space="0" w:color="auto"/>
              <w:right w:val="single" w:sz="4" w:space="0" w:color="auto"/>
            </w:tcBorders>
          </w:tcPr>
          <w:p w14:paraId="09F2FE2E" w14:textId="77777777" w:rsidR="003E75E8" w:rsidRDefault="003E75E8"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criptospodic litic EP cp.li</w:t>
            </w:r>
          </w:p>
        </w:tc>
        <w:tc>
          <w:tcPr>
            <w:tcW w:w="1982" w:type="dxa"/>
            <w:tcBorders>
              <w:top w:val="single" w:sz="4" w:space="0" w:color="auto"/>
              <w:left w:val="single" w:sz="4" w:space="0" w:color="auto"/>
              <w:bottom w:val="single" w:sz="4" w:space="0" w:color="auto"/>
              <w:right w:val="single" w:sz="4" w:space="0" w:color="auto"/>
            </w:tcBorders>
          </w:tcPr>
          <w:p w14:paraId="4A0DD233" w14:textId="77777777" w:rsidR="003E75E8" w:rsidRPr="004350A5" w:rsidRDefault="003E75E8" w:rsidP="00F66D03">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 xml:space="preserve">BO cp.li *de la altitudini mari </w:t>
            </w:r>
            <w:r>
              <w:rPr>
                <w:rFonts w:ascii="Times New Roman" w:eastAsia="Arial Unicode MS" w:hAnsi="Times New Roman" w:cs="Times New Roman"/>
                <w:bCs/>
                <w:color w:val="000000"/>
                <w:sz w:val="20"/>
                <w:szCs w:val="20"/>
                <w:lang w:val="ro-RO"/>
              </w:rPr>
              <w:t>în SRCS</w:t>
            </w:r>
            <w:r w:rsidRPr="004350A5">
              <w:rPr>
                <w:rFonts w:ascii="Times New Roman" w:eastAsia="Arial Unicode MS" w:hAnsi="Times New Roman" w:cs="Times New Roman"/>
                <w:bCs/>
                <w:color w:val="000000"/>
                <w:sz w:val="20"/>
                <w:szCs w:val="20"/>
              </w:rPr>
              <w:t xml:space="preserve"> </w:t>
            </w:r>
          </w:p>
        </w:tc>
      </w:tr>
      <w:tr w:rsidR="003E75E8" w:rsidRPr="000E3B90" w14:paraId="577A40B3" w14:textId="77777777" w:rsidTr="00507C9D">
        <w:tc>
          <w:tcPr>
            <w:tcW w:w="1548" w:type="dxa"/>
            <w:tcBorders>
              <w:top w:val="single" w:sz="4" w:space="0" w:color="auto"/>
              <w:left w:val="single" w:sz="4" w:space="0" w:color="auto"/>
              <w:bottom w:val="single" w:sz="4" w:space="0" w:color="auto"/>
              <w:right w:val="single" w:sz="4" w:space="0" w:color="auto"/>
            </w:tcBorders>
          </w:tcPr>
          <w:p w14:paraId="018F420F" w14:textId="77777777" w:rsidR="003E75E8" w:rsidRDefault="003E75E8" w:rsidP="00507C9D">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6FE5F218" w14:textId="77777777" w:rsidR="003E75E8" w:rsidRDefault="003E75E8"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Criptopodzol scheletic CP qq</w:t>
            </w:r>
          </w:p>
        </w:tc>
        <w:tc>
          <w:tcPr>
            <w:tcW w:w="1843" w:type="dxa"/>
            <w:tcBorders>
              <w:top w:val="single" w:sz="4" w:space="0" w:color="auto"/>
              <w:left w:val="single" w:sz="4" w:space="0" w:color="auto"/>
              <w:bottom w:val="single" w:sz="4" w:space="0" w:color="auto"/>
              <w:right w:val="single" w:sz="4" w:space="0" w:color="auto"/>
            </w:tcBorders>
          </w:tcPr>
          <w:p w14:paraId="638568D8" w14:textId="77777777" w:rsidR="003E75E8" w:rsidRDefault="003E75E8"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criptospodic hiperscheletic</w:t>
            </w:r>
          </w:p>
          <w:p w14:paraId="10142207" w14:textId="77777777" w:rsidR="003E75E8" w:rsidRDefault="003E75E8"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 Ep cp.hq</w:t>
            </w:r>
          </w:p>
        </w:tc>
        <w:tc>
          <w:tcPr>
            <w:tcW w:w="1982" w:type="dxa"/>
            <w:tcBorders>
              <w:top w:val="single" w:sz="4" w:space="0" w:color="auto"/>
              <w:left w:val="single" w:sz="4" w:space="0" w:color="auto"/>
              <w:bottom w:val="single" w:sz="4" w:space="0" w:color="auto"/>
              <w:right w:val="single" w:sz="4" w:space="0" w:color="auto"/>
            </w:tcBorders>
          </w:tcPr>
          <w:p w14:paraId="6F6A2E2C" w14:textId="77777777" w:rsidR="003E75E8" w:rsidRDefault="003E75E8"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3E75E8" w:rsidRPr="001224C8" w14:paraId="412B7136" w14:textId="77777777" w:rsidTr="00507C9D">
        <w:tc>
          <w:tcPr>
            <w:tcW w:w="1548" w:type="dxa"/>
            <w:tcBorders>
              <w:top w:val="single" w:sz="4" w:space="0" w:color="auto"/>
              <w:left w:val="single" w:sz="4" w:space="0" w:color="auto"/>
              <w:bottom w:val="single" w:sz="4" w:space="0" w:color="auto"/>
              <w:right w:val="single" w:sz="4" w:space="0" w:color="auto"/>
            </w:tcBorders>
          </w:tcPr>
          <w:p w14:paraId="0810F077" w14:textId="77777777" w:rsidR="003E75E8" w:rsidRDefault="003E75E8" w:rsidP="003E75E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Sol brun acid criptospodic umbric </w:t>
            </w:r>
          </w:p>
          <w:p w14:paraId="0CE5CC1E" w14:textId="77777777" w:rsidR="003E75E8" w:rsidRDefault="003E75E8" w:rsidP="003E75E8">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BP cp.um </w:t>
            </w:r>
            <m:oMath>
              <m:r>
                <w:rPr>
                  <w:rFonts w:ascii="Cambria Math" w:eastAsia="Arial Unicode MS" w:hAnsi="Cambria Math" w:cs="Times New Roman"/>
                  <w:color w:val="000000"/>
                  <w:sz w:val="20"/>
                  <w:szCs w:val="20"/>
                </w:rPr>
                <m:t>~</m:t>
              </m:r>
            </m:oMath>
            <w:r>
              <w:rPr>
                <w:rFonts w:ascii="Times New Roman" w:eastAsia="Arial Unicode MS" w:hAnsi="Times New Roman" w:cs="Times New Roman"/>
                <w:bCs/>
                <w:color w:val="000000"/>
                <w:sz w:val="20"/>
                <w:szCs w:val="20"/>
              </w:rPr>
              <w:t>part</w:t>
            </w:r>
            <m:oMath>
              <m:r>
                <w:rPr>
                  <w:rFonts w:ascii="Cambria Math" w:eastAsia="Arial Unicode MS" w:hAnsi="Cambria Math" w:cs="Times New Roman"/>
                  <w:color w:val="000000"/>
                  <w:sz w:val="20"/>
                  <w:szCs w:val="20"/>
                </w:rPr>
                <m:t>~</m:t>
              </m:r>
            </m:oMath>
          </w:p>
        </w:tc>
        <w:tc>
          <w:tcPr>
            <w:tcW w:w="1842" w:type="dxa"/>
            <w:tcBorders>
              <w:top w:val="single" w:sz="4" w:space="0" w:color="auto"/>
              <w:left w:val="single" w:sz="4" w:space="0" w:color="auto"/>
              <w:bottom w:val="single" w:sz="4" w:space="0" w:color="auto"/>
              <w:right w:val="single" w:sz="4" w:space="0" w:color="auto"/>
            </w:tcBorders>
          </w:tcPr>
          <w:p w14:paraId="66D447EE" w14:textId="77777777" w:rsidR="003E75E8" w:rsidRDefault="003E75E8" w:rsidP="00CC439C">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78D855AA" w14:textId="77777777" w:rsidR="003E75E8" w:rsidRDefault="003E75E8"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Prepodzol criptospodic</w:t>
            </w:r>
          </w:p>
          <w:p w14:paraId="1E5B63A7" w14:textId="77777777" w:rsidR="003E75E8" w:rsidRDefault="003E75E8" w:rsidP="00F66D03">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Ep cp.um</w:t>
            </w:r>
          </w:p>
        </w:tc>
        <w:tc>
          <w:tcPr>
            <w:tcW w:w="1982" w:type="dxa"/>
            <w:tcBorders>
              <w:top w:val="single" w:sz="4" w:space="0" w:color="auto"/>
              <w:left w:val="single" w:sz="4" w:space="0" w:color="auto"/>
              <w:bottom w:val="single" w:sz="4" w:space="0" w:color="auto"/>
              <w:right w:val="single" w:sz="4" w:space="0" w:color="auto"/>
            </w:tcBorders>
          </w:tcPr>
          <w:p w14:paraId="330AD21D" w14:textId="77777777" w:rsidR="003E75E8" w:rsidRPr="004350A5" w:rsidRDefault="003E75E8" w:rsidP="00F66D03">
            <w:pPr>
              <w:spacing w:after="200" w:line="276" w:lineRule="auto"/>
              <w:ind w:right="20"/>
              <w:jc w:val="center"/>
              <w:rPr>
                <w:rFonts w:ascii="Times New Roman" w:eastAsia="Arial Unicode MS" w:hAnsi="Times New Roman" w:cs="Times New Roman"/>
                <w:bCs/>
                <w:color w:val="000000"/>
                <w:sz w:val="20"/>
                <w:szCs w:val="20"/>
              </w:rPr>
            </w:pPr>
            <w:r w:rsidRPr="004350A5">
              <w:rPr>
                <w:rFonts w:ascii="Times New Roman" w:eastAsia="Arial Unicode MS" w:hAnsi="Times New Roman" w:cs="Times New Roman"/>
                <w:bCs/>
                <w:color w:val="000000"/>
                <w:sz w:val="20"/>
                <w:szCs w:val="20"/>
              </w:rPr>
              <w:t>BO cp.um partial (de la altitudini mari) în SRCS</w:t>
            </w:r>
          </w:p>
        </w:tc>
      </w:tr>
    </w:tbl>
    <w:p w14:paraId="3AA2F3D1" w14:textId="77777777" w:rsidR="00836FCF" w:rsidRPr="004350A5" w:rsidRDefault="00836FCF" w:rsidP="00836FCF">
      <w:pPr>
        <w:spacing w:after="0" w:line="360" w:lineRule="auto"/>
        <w:ind w:left="120" w:right="20" w:firstLine="540"/>
        <w:jc w:val="both"/>
        <w:rPr>
          <w:rFonts w:ascii="Times New Roman" w:eastAsia="Arial Unicode MS" w:hAnsi="Times New Roman" w:cs="Times New Roman"/>
          <w:i/>
          <w:iCs/>
          <w:color w:val="000000"/>
          <w:sz w:val="18"/>
          <w:szCs w:val="18"/>
        </w:rPr>
      </w:pPr>
      <w:r w:rsidRPr="004350A5">
        <w:rPr>
          <w:rFonts w:ascii="Times New Roman" w:eastAsia="Arial Unicode MS" w:hAnsi="Times New Roman" w:cs="Times New Roman"/>
          <w:bCs/>
          <w:i/>
          <w:iCs/>
          <w:color w:val="000000"/>
          <w:sz w:val="18"/>
          <w:szCs w:val="18"/>
        </w:rPr>
        <w:lastRenderedPageBreak/>
        <w:t>Notificaţie:</w:t>
      </w:r>
    </w:p>
    <w:p w14:paraId="1870728B" w14:textId="77777777" w:rsidR="00836FCF" w:rsidRPr="004350A5" w:rsidRDefault="00836FCF" w:rsidP="00836FCF">
      <w:pPr>
        <w:spacing w:after="0" w:line="360" w:lineRule="auto"/>
        <w:ind w:left="120" w:right="20" w:firstLine="540"/>
        <w:jc w:val="both"/>
        <w:rPr>
          <w:rFonts w:ascii="Times New Roman" w:eastAsia="Arial Unicode MS" w:hAnsi="Times New Roman" w:cs="Times New Roman"/>
          <w:i/>
          <w:iCs/>
          <w:color w:val="000000"/>
          <w:sz w:val="18"/>
          <w:szCs w:val="18"/>
        </w:rPr>
      </w:pPr>
      <m:oMath>
        <m:r>
          <w:rPr>
            <w:rFonts w:ascii="Cambria Math" w:eastAsia="Arial Unicode MS" w:hAnsi="Cambria Math" w:cs="Times New Roman"/>
            <w:color w:val="000000"/>
            <w:sz w:val="18"/>
            <w:szCs w:val="18"/>
          </w:rPr>
          <m:t>&lt;</m:t>
        </m:r>
      </m:oMath>
      <w:r w:rsidRPr="004350A5">
        <w:rPr>
          <w:rFonts w:ascii="Times New Roman" w:eastAsia="Arial Unicode MS" w:hAnsi="Times New Roman" w:cs="Times New Roman"/>
          <w:bCs/>
          <w:i/>
          <w:iCs/>
          <w:color w:val="000000"/>
          <w:sz w:val="18"/>
          <w:szCs w:val="18"/>
        </w:rPr>
        <w:t xml:space="preserve"> *</w:t>
      </w:r>
      <m:oMath>
        <m:r>
          <w:rPr>
            <w:rFonts w:ascii="Cambria Math" w:eastAsia="Arial Unicode MS" w:hAnsi="Cambria Math" w:cs="Times New Roman"/>
            <w:color w:val="000000"/>
            <w:sz w:val="18"/>
            <w:szCs w:val="18"/>
          </w:rPr>
          <m:t xml:space="preserve"> &gt; </m:t>
        </m:r>
      </m:oMath>
      <w:r w:rsidRPr="004350A5">
        <w:rPr>
          <w:rFonts w:ascii="Times New Roman" w:eastAsia="Arial Unicode MS" w:hAnsi="Times New Roman" w:cs="Times New Roman"/>
          <w:bCs/>
          <w:i/>
          <w:iCs/>
          <w:color w:val="000000"/>
          <w:sz w:val="18"/>
          <w:szCs w:val="18"/>
        </w:rPr>
        <w:t>- toate diferitele subtipuri de sol.</w:t>
      </w:r>
    </w:p>
    <w:p w14:paraId="2CE6FB44" w14:textId="77777777" w:rsidR="00836FCF" w:rsidRPr="000E3B90" w:rsidRDefault="00836FCF" w:rsidP="00836FCF">
      <w:pPr>
        <w:spacing w:after="0" w:line="360" w:lineRule="auto"/>
        <w:ind w:left="120" w:right="20" w:firstLine="540"/>
        <w:jc w:val="both"/>
        <w:rPr>
          <w:rFonts w:ascii="Times New Roman" w:eastAsia="Arial Unicode MS" w:hAnsi="Times New Roman" w:cs="Times New Roman"/>
          <w:i/>
          <w:iCs/>
          <w:color w:val="000000"/>
          <w:sz w:val="18"/>
          <w:szCs w:val="18"/>
          <w:lang w:val="ro-RO"/>
        </w:rPr>
      </w:pPr>
      <m:oMath>
        <m:r>
          <w:rPr>
            <w:rFonts w:ascii="Cambria Math" w:eastAsia="Arial Unicode MS" w:hAnsi="Cambria Math" w:cs="Times New Roman"/>
            <w:color w:val="000000"/>
            <w:sz w:val="18"/>
            <w:szCs w:val="18"/>
          </w:rPr>
          <m:t>&lt;</m:t>
        </m:r>
      </m:oMath>
      <w:r w:rsidRPr="004350A5">
        <w:rPr>
          <w:rFonts w:ascii="Times New Roman" w:eastAsia="Arial Unicode MS" w:hAnsi="Times New Roman" w:cs="Times New Roman"/>
          <w:bCs/>
          <w:i/>
          <w:iCs/>
          <w:color w:val="000000"/>
          <w:sz w:val="18"/>
          <w:szCs w:val="18"/>
        </w:rPr>
        <w:t xml:space="preserve"> </w:t>
      </w:r>
      <w:r w:rsidRPr="004350A5">
        <w:rPr>
          <w:rFonts w:ascii="Times New Roman" w:eastAsia="Arial Unicode MS" w:hAnsi="Times New Roman" w:cs="Times New Roman"/>
          <w:bCs/>
          <w:i/>
          <w:iCs/>
          <w:color w:val="000000"/>
          <w:sz w:val="18"/>
          <w:szCs w:val="18"/>
          <w:vertAlign w:val="superscript"/>
        </w:rPr>
        <w:t>A</w:t>
      </w:r>
      <m:oMath>
        <m:r>
          <w:rPr>
            <w:rFonts w:ascii="Cambria Math" w:eastAsia="Arial Unicode MS" w:hAnsi="Cambria Math" w:cs="Times New Roman"/>
            <w:color w:val="000000"/>
            <w:sz w:val="18"/>
            <w:szCs w:val="18"/>
          </w:rPr>
          <m:t xml:space="preserve"> &gt;</m:t>
        </m:r>
      </m:oMath>
      <w:r w:rsidRPr="004350A5">
        <w:rPr>
          <w:rFonts w:ascii="Times New Roman" w:eastAsia="Arial Unicode MS" w:hAnsi="Times New Roman" w:cs="Times New Roman"/>
          <w:bCs/>
          <w:i/>
          <w:iCs/>
          <w:color w:val="000000"/>
          <w:sz w:val="18"/>
          <w:szCs w:val="18"/>
        </w:rPr>
        <w:t xml:space="preserve"> - termen SRTS-2012 modificat conform definiţiei SRTS-2003 (cu excepţia termenului batigleic</w:t>
      </w:r>
      <w:r w:rsidRPr="004350A5">
        <w:rPr>
          <w:rFonts w:ascii="Times New Roman" w:eastAsia="Arial Unicode MS" w:hAnsi="Times New Roman" w:cs="Times New Roman"/>
          <w:bCs/>
          <w:i/>
          <w:iCs/>
          <w:color w:val="000000"/>
          <w:sz w:val="18"/>
          <w:szCs w:val="18"/>
          <w:vertAlign w:val="superscript"/>
        </w:rPr>
        <w:t>A</w:t>
      </w:r>
      <w:r w:rsidRPr="004350A5">
        <w:rPr>
          <w:rFonts w:ascii="Times New Roman" w:eastAsia="Arial Unicode MS" w:hAnsi="Times New Roman" w:cs="Times New Roman"/>
          <w:bCs/>
          <w:i/>
          <w:iCs/>
          <w:color w:val="000000"/>
          <w:sz w:val="18"/>
          <w:szCs w:val="18"/>
        </w:rPr>
        <w:t>).</w:t>
      </w:r>
    </w:p>
    <w:p w14:paraId="34421F18" w14:textId="77777777" w:rsidR="00836FCF" w:rsidRPr="004350A5" w:rsidRDefault="00836FCF" w:rsidP="00836FCF">
      <w:pPr>
        <w:spacing w:after="0" w:line="360" w:lineRule="auto"/>
        <w:ind w:left="120" w:right="20" w:firstLine="540"/>
        <w:jc w:val="both"/>
        <w:rPr>
          <w:rFonts w:ascii="Times New Roman" w:eastAsia="Arial Unicode MS" w:hAnsi="Times New Roman" w:cs="Times New Roman"/>
          <w:bCs/>
          <w:i/>
          <w:iCs/>
          <w:color w:val="000000"/>
          <w:sz w:val="18"/>
          <w:szCs w:val="18"/>
        </w:rPr>
      </w:pPr>
      <m:oMath>
        <m:r>
          <w:rPr>
            <w:rFonts w:ascii="Cambria Math" w:eastAsia="Arial Unicode MS" w:hAnsi="Cambria Math" w:cs="Times New Roman"/>
            <w:color w:val="000000"/>
            <w:sz w:val="18"/>
            <w:szCs w:val="18"/>
          </w:rPr>
          <m:t>&lt;</m:t>
        </m:r>
      </m:oMath>
      <w:r w:rsidRPr="004350A5">
        <w:rPr>
          <w:rFonts w:ascii="Times New Roman" w:eastAsia="Arial Unicode MS" w:hAnsi="Times New Roman" w:cs="Times New Roman"/>
          <w:bCs/>
          <w:i/>
          <w:iCs/>
          <w:color w:val="000000"/>
          <w:sz w:val="18"/>
          <w:szCs w:val="18"/>
        </w:rPr>
        <w:t xml:space="preserve"> </w:t>
      </w:r>
      <w:r w:rsidRPr="004350A5">
        <w:rPr>
          <w:rFonts w:ascii="Cambria Math" w:eastAsia="Arial Unicode MS" w:hAnsi="Cambria Math" w:cs="Times New Roman" w:hint="eastAsia"/>
          <w:bCs/>
          <w:i/>
          <w:iCs/>
          <w:color w:val="000000"/>
          <w:sz w:val="18"/>
          <w:szCs w:val="18"/>
        </w:rPr>
        <w:t>′</w:t>
      </w:r>
      <m:oMath>
        <m:r>
          <w:rPr>
            <w:rFonts w:ascii="Cambria Math" w:eastAsia="Arial Unicode MS" w:hAnsi="Cambria Math" w:cs="Times New Roman"/>
            <w:color w:val="000000"/>
            <w:sz w:val="18"/>
            <w:szCs w:val="18"/>
          </w:rPr>
          <m:t xml:space="preserve"> &gt;</m:t>
        </m:r>
      </m:oMath>
      <w:r w:rsidRPr="004350A5">
        <w:rPr>
          <w:rFonts w:ascii="Times New Roman" w:eastAsia="Arial Unicode MS" w:hAnsi="Times New Roman" w:cs="Times New Roman"/>
          <w:bCs/>
          <w:i/>
          <w:iCs/>
          <w:color w:val="000000"/>
          <w:sz w:val="18"/>
          <w:szCs w:val="18"/>
        </w:rPr>
        <w:t xml:space="preserve"> sau </w:t>
      </w:r>
      <m:oMath>
        <m:r>
          <w:rPr>
            <w:rFonts w:ascii="Cambria Math" w:eastAsia="Arial Unicode MS" w:hAnsi="Cambria Math" w:cs="Times New Roman"/>
            <w:color w:val="000000"/>
            <w:sz w:val="18"/>
            <w:szCs w:val="18"/>
          </w:rPr>
          <m:t>&lt;</m:t>
        </m:r>
      </m:oMath>
      <w:r w:rsidRPr="004350A5">
        <w:rPr>
          <w:rFonts w:ascii="Times New Roman" w:eastAsia="Arial Unicode MS" w:hAnsi="Times New Roman" w:cs="Times New Roman"/>
          <w:bCs/>
          <w:i/>
          <w:iCs/>
          <w:color w:val="000000"/>
          <w:sz w:val="18"/>
          <w:szCs w:val="18"/>
        </w:rPr>
        <w:t xml:space="preserve"> </w:t>
      </w:r>
      <w:r w:rsidRPr="004350A5">
        <w:rPr>
          <w:rFonts w:ascii="Cambria Math" w:eastAsia="Arial Unicode MS" w:hAnsi="Cambria Math" w:cs="Times New Roman" w:hint="eastAsia"/>
          <w:bCs/>
          <w:i/>
          <w:iCs/>
          <w:color w:val="000000"/>
          <w:sz w:val="18"/>
          <w:szCs w:val="18"/>
        </w:rPr>
        <w:t>′′</w:t>
      </w:r>
      <w:r w:rsidRPr="004350A5">
        <w:rPr>
          <w:rFonts w:ascii="Cambria Math" w:eastAsia="Arial Unicode MS" w:hAnsi="Cambria Math" w:cs="Times New Roman" w:hint="eastAsia"/>
          <w:bCs/>
          <w:i/>
          <w:iCs/>
          <w:color w:val="000000"/>
          <w:sz w:val="18"/>
          <w:szCs w:val="18"/>
        </w:rPr>
        <w:t xml:space="preserve"> </w:t>
      </w:r>
      <m:oMath>
        <m:r>
          <w:rPr>
            <w:rFonts w:ascii="Cambria Math" w:eastAsia="Arial Unicode MS" w:hAnsi="Cambria Math" w:cs="Times New Roman"/>
            <w:color w:val="000000"/>
            <w:sz w:val="18"/>
            <w:szCs w:val="18"/>
          </w:rPr>
          <m:t>&gt;</m:t>
        </m:r>
      </m:oMath>
      <w:r w:rsidRPr="004350A5">
        <w:rPr>
          <w:rFonts w:ascii="Times New Roman" w:eastAsia="Arial Unicode MS" w:hAnsi="Times New Roman" w:cs="Times New Roman"/>
          <w:bCs/>
          <w:i/>
          <w:iCs/>
          <w:color w:val="000000"/>
          <w:sz w:val="18"/>
          <w:szCs w:val="18"/>
        </w:rPr>
        <w:t xml:space="preserve"> - termen SRTS-2012 modificat conform definiţiei SRTS-2003</w:t>
      </w:r>
      <w:r w:rsidRPr="004350A5">
        <w:rPr>
          <w:rFonts w:ascii="Times New Roman" w:eastAsia="Arial Unicode MS" w:hAnsi="Times New Roman" w:cs="Times New Roman"/>
          <w:b/>
          <w:bCs/>
          <w:i/>
          <w:iCs/>
          <w:color w:val="000000"/>
          <w:sz w:val="18"/>
          <w:szCs w:val="18"/>
        </w:rPr>
        <w:t>.</w:t>
      </w:r>
    </w:p>
    <w:p w14:paraId="67AFA8D1" w14:textId="77777777" w:rsidR="00517E77" w:rsidRPr="004350A5" w:rsidRDefault="00517E77" w:rsidP="00836FCF">
      <w:pPr>
        <w:tabs>
          <w:tab w:val="left" w:pos="778"/>
        </w:tabs>
        <w:spacing w:after="0" w:line="360" w:lineRule="auto"/>
        <w:ind w:right="40"/>
        <w:jc w:val="both"/>
        <w:rPr>
          <w:rFonts w:ascii="Times New Roman" w:eastAsia="Arial Unicode MS" w:hAnsi="Times New Roman" w:cs="Times New Roman"/>
          <w:b/>
          <w:sz w:val="24"/>
          <w:szCs w:val="24"/>
          <w:lang w:eastAsia="ro-RO"/>
        </w:rPr>
      </w:pPr>
    </w:p>
    <w:p w14:paraId="58EC569B" w14:textId="77777777" w:rsidR="00836FCF" w:rsidRPr="004350A5" w:rsidRDefault="00550CB4" w:rsidP="00836FCF">
      <w:pPr>
        <w:tabs>
          <w:tab w:val="left" w:pos="778"/>
        </w:tabs>
        <w:spacing w:after="0" w:line="360" w:lineRule="auto"/>
        <w:ind w:right="40"/>
        <w:jc w:val="both"/>
        <w:rPr>
          <w:rFonts w:ascii="Times New Roman" w:eastAsia="Arial Unicode MS" w:hAnsi="Times New Roman" w:cs="Times New Roman"/>
          <w:b/>
          <w:sz w:val="24"/>
          <w:szCs w:val="24"/>
        </w:rPr>
      </w:pPr>
      <w:r w:rsidRPr="004350A5">
        <w:rPr>
          <w:rFonts w:ascii="Times New Roman" w:eastAsia="Arial Unicode MS" w:hAnsi="Times New Roman" w:cs="Times New Roman"/>
          <w:b/>
          <w:sz w:val="24"/>
          <w:szCs w:val="24"/>
          <w:lang w:eastAsia="ro-RO"/>
        </w:rPr>
        <w:tab/>
      </w:r>
      <w:r w:rsidR="00836FCF" w:rsidRPr="004350A5">
        <w:rPr>
          <w:rFonts w:ascii="Times New Roman" w:eastAsia="Arial Unicode MS" w:hAnsi="Times New Roman" w:cs="Times New Roman"/>
          <w:b/>
          <w:sz w:val="24"/>
          <w:szCs w:val="24"/>
          <w:lang w:eastAsia="ro-RO"/>
        </w:rPr>
        <w:t xml:space="preserve">Corelarea subtipurilor de </w:t>
      </w:r>
      <w:r w:rsidR="00A30A0F" w:rsidRPr="004350A5">
        <w:rPr>
          <w:rFonts w:ascii="Times New Roman" w:eastAsia="Arial Unicode MS" w:hAnsi="Times New Roman" w:cs="Times New Roman"/>
          <w:b/>
          <w:sz w:val="24"/>
          <w:szCs w:val="24"/>
          <w:lang w:eastAsia="ro-RO"/>
        </w:rPr>
        <w:t xml:space="preserve">prepodzolurilor </w:t>
      </w:r>
      <w:r w:rsidR="00836FCF" w:rsidRPr="004350A5">
        <w:rPr>
          <w:rFonts w:ascii="Times New Roman" w:eastAsia="Arial Unicode MS" w:hAnsi="Times New Roman" w:cs="Times New Roman"/>
          <w:b/>
          <w:sz w:val="24"/>
          <w:szCs w:val="24"/>
          <w:lang w:eastAsia="ro-RO"/>
        </w:rPr>
        <w:t xml:space="preserve">din sistemele taxonomice </w:t>
      </w:r>
      <w:r w:rsidR="00836FCF" w:rsidRPr="004350A5">
        <w:rPr>
          <w:rFonts w:ascii="Times New Roman" w:eastAsia="Arial Unicode MS" w:hAnsi="Times New Roman" w:cs="Times New Roman"/>
          <w:b/>
          <w:bCs/>
          <w:sz w:val="24"/>
          <w:szCs w:val="24"/>
        </w:rPr>
        <w:t xml:space="preserve">SRTS – 2003, SRTS – 2012 şi SRTS 2012+ cu unităţile taxonomice echivalente din WBR-SR – 1998 şi </w:t>
      </w:r>
      <w:r w:rsidR="00836FCF" w:rsidRPr="004350A5">
        <w:rPr>
          <w:rFonts w:ascii="Times New Roman" w:eastAsia="Arial Unicode MS" w:hAnsi="Times New Roman" w:cs="Times New Roman"/>
          <w:b/>
          <w:bCs/>
          <w:color w:val="000000"/>
          <w:sz w:val="24"/>
          <w:szCs w:val="24"/>
          <w:lang w:eastAsia="ro-RO"/>
        </w:rPr>
        <w:t>USDA-ST-1999</w:t>
      </w:r>
    </w:p>
    <w:p w14:paraId="7DC35BBC" w14:textId="77777777" w:rsidR="00517E77" w:rsidRPr="004350A5" w:rsidRDefault="00517E77" w:rsidP="00517E77">
      <w:pPr>
        <w:pStyle w:val="Bodytext10"/>
        <w:shd w:val="clear" w:color="auto" w:fill="auto"/>
        <w:spacing w:line="226" w:lineRule="exact"/>
        <w:ind w:left="140" w:right="40" w:firstLine="580"/>
        <w:rPr>
          <w:rStyle w:val="BodytextBold"/>
          <w:rFonts w:eastAsiaTheme="minorHAnsi"/>
          <w:sz w:val="24"/>
          <w:szCs w:val="24"/>
          <w:lang w:eastAsia="ro-RO"/>
        </w:rPr>
      </w:pPr>
    </w:p>
    <w:p w14:paraId="4AA33CEC" w14:textId="77777777" w:rsidR="00517E77" w:rsidRPr="004350A5" w:rsidRDefault="00517E77" w:rsidP="00517E77">
      <w:pPr>
        <w:pStyle w:val="Bodytext10"/>
        <w:shd w:val="clear" w:color="auto" w:fill="auto"/>
        <w:spacing w:line="226" w:lineRule="exact"/>
        <w:ind w:left="140" w:right="40"/>
        <w:rPr>
          <w:rStyle w:val="BodytextBold"/>
          <w:rFonts w:eastAsiaTheme="minorHAnsi"/>
          <w:sz w:val="24"/>
          <w:szCs w:val="24"/>
          <w:lang w:eastAsia="ro-RO"/>
        </w:rPr>
      </w:pPr>
    </w:p>
    <w:p w14:paraId="73650CDD" w14:textId="64367AA4" w:rsidR="00517E77" w:rsidRDefault="00517E77" w:rsidP="00517E77">
      <w:pPr>
        <w:pStyle w:val="Bodytext10"/>
        <w:shd w:val="clear" w:color="auto" w:fill="auto"/>
        <w:spacing w:line="360" w:lineRule="auto"/>
        <w:ind w:left="140" w:right="40" w:firstLine="580"/>
        <w:rPr>
          <w:sz w:val="24"/>
          <w:szCs w:val="24"/>
          <w:lang w:eastAsia="ro-RO"/>
        </w:rPr>
      </w:pPr>
      <w:r w:rsidRPr="00793066">
        <w:rPr>
          <w:rStyle w:val="BodytextBold"/>
          <w:b w:val="0"/>
          <w:sz w:val="24"/>
          <w:szCs w:val="24"/>
          <w:lang w:eastAsia="ro-RO"/>
        </w:rPr>
        <w:t>WRB-SR</w:t>
      </w:r>
      <w:r w:rsidRPr="00793066">
        <w:rPr>
          <w:b/>
          <w:sz w:val="24"/>
          <w:szCs w:val="24"/>
          <w:lang w:eastAsia="ro-RO"/>
        </w:rPr>
        <w:t xml:space="preserve"> - 1998:</w:t>
      </w:r>
      <w:r w:rsidRPr="00596C86">
        <w:rPr>
          <w:sz w:val="24"/>
          <w:szCs w:val="24"/>
          <w:lang w:eastAsia="ro-RO"/>
        </w:rPr>
        <w:t xml:space="preserve"> </w:t>
      </w:r>
      <w:r w:rsidR="004350A5">
        <w:rPr>
          <w:sz w:val="24"/>
          <w:szCs w:val="24"/>
          <w:lang w:eastAsia="ro-RO"/>
        </w:rPr>
        <w:t>p</w:t>
      </w:r>
      <w:r w:rsidRPr="00596C86">
        <w:rPr>
          <w:sz w:val="24"/>
          <w:szCs w:val="24"/>
          <w:lang w:eastAsia="ro-RO"/>
        </w:rPr>
        <w:t xml:space="preserve">repodzolurile corespund </w:t>
      </w:r>
      <w:r w:rsidR="004350A5">
        <w:rPr>
          <w:sz w:val="24"/>
          <w:szCs w:val="24"/>
          <w:lang w:eastAsia="ro-RO"/>
        </w:rPr>
        <w:t>p</w:t>
      </w:r>
      <w:r w:rsidRPr="00596C86">
        <w:rPr>
          <w:sz w:val="24"/>
          <w:szCs w:val="24"/>
          <w:lang w:eastAsia="ro-RO"/>
        </w:rPr>
        <w:t xml:space="preserve">odzolurilor entice (Entic Podzols). </w:t>
      </w:r>
    </w:p>
    <w:p w14:paraId="06AB600B" w14:textId="190BCE08" w:rsidR="00836FCF" w:rsidRPr="00517E77" w:rsidRDefault="00517E77" w:rsidP="00517E77">
      <w:pPr>
        <w:pStyle w:val="Bodytext10"/>
        <w:shd w:val="clear" w:color="auto" w:fill="auto"/>
        <w:spacing w:line="360" w:lineRule="auto"/>
        <w:ind w:left="140" w:right="40" w:firstLine="580"/>
        <w:rPr>
          <w:sz w:val="24"/>
          <w:szCs w:val="24"/>
        </w:rPr>
      </w:pPr>
      <w:r w:rsidRPr="00793066">
        <w:rPr>
          <w:rStyle w:val="BodytextBold"/>
          <w:b w:val="0"/>
          <w:sz w:val="24"/>
          <w:szCs w:val="24"/>
          <w:lang w:eastAsia="ro-RO"/>
        </w:rPr>
        <w:t>USDA-ST</w:t>
      </w:r>
      <w:r w:rsidRPr="00793066">
        <w:rPr>
          <w:b/>
          <w:sz w:val="24"/>
          <w:szCs w:val="24"/>
          <w:lang w:eastAsia="ro-RO"/>
        </w:rPr>
        <w:t xml:space="preserve"> - 1999:</w:t>
      </w:r>
      <w:r w:rsidRPr="00596C86">
        <w:rPr>
          <w:sz w:val="24"/>
          <w:szCs w:val="24"/>
          <w:lang w:eastAsia="ro-RO"/>
        </w:rPr>
        <w:t xml:space="preserve"> </w:t>
      </w:r>
      <w:r w:rsidR="004350A5">
        <w:rPr>
          <w:sz w:val="24"/>
          <w:szCs w:val="24"/>
          <w:lang w:eastAsia="ro-RO"/>
        </w:rPr>
        <w:t>î</w:t>
      </w:r>
      <w:r w:rsidRPr="00596C86">
        <w:rPr>
          <w:sz w:val="24"/>
          <w:szCs w:val="24"/>
          <w:lang w:eastAsia="ro-RO"/>
        </w:rPr>
        <w:t xml:space="preserve">n acest sistem prepodzolurile din SRTS se încadrează la subordinul </w:t>
      </w:r>
      <w:r>
        <w:rPr>
          <w:sz w:val="24"/>
          <w:szCs w:val="24"/>
          <w:lang w:eastAsia="ro-RO"/>
        </w:rPr>
        <w:t>CRYODS</w:t>
      </w:r>
      <w:r w:rsidRPr="00596C86">
        <w:rPr>
          <w:sz w:val="24"/>
          <w:szCs w:val="24"/>
          <w:lang w:eastAsia="ro-RO"/>
        </w:rPr>
        <w:t xml:space="preserve"> şi </w:t>
      </w:r>
      <w:r>
        <w:rPr>
          <w:sz w:val="24"/>
          <w:szCs w:val="24"/>
          <w:lang w:eastAsia="ro-RO"/>
        </w:rPr>
        <w:t>subordinul ORTHODS</w:t>
      </w:r>
      <w:r w:rsidRPr="00596C86">
        <w:rPr>
          <w:sz w:val="24"/>
          <w:szCs w:val="24"/>
          <w:lang w:eastAsia="ro-RO"/>
        </w:rPr>
        <w:t>.</w:t>
      </w:r>
    </w:p>
    <w:p w14:paraId="77902CE1" w14:textId="77777777" w:rsidR="00517E77" w:rsidRPr="00935335" w:rsidRDefault="00517E77" w:rsidP="00517E77">
      <w:pPr>
        <w:pStyle w:val="Bodytext71"/>
        <w:shd w:val="clear" w:color="auto" w:fill="auto"/>
        <w:spacing w:before="134" w:line="360" w:lineRule="auto"/>
        <w:ind w:firstLine="720"/>
        <w:jc w:val="left"/>
        <w:rPr>
          <w:sz w:val="24"/>
          <w:szCs w:val="24"/>
        </w:rPr>
      </w:pPr>
      <w:r w:rsidRPr="00935335">
        <w:rPr>
          <w:iCs w:val="0"/>
          <w:sz w:val="24"/>
          <w:szCs w:val="24"/>
        </w:rPr>
        <w:t>Probleme speciale de corelare a prepodzolurilor</w:t>
      </w:r>
    </w:p>
    <w:p w14:paraId="7116BE5A" w14:textId="158F4BC8" w:rsidR="00517E77" w:rsidRDefault="00517E77" w:rsidP="00517E77">
      <w:pPr>
        <w:pStyle w:val="Bodytext10"/>
        <w:shd w:val="clear" w:color="auto" w:fill="auto"/>
        <w:spacing w:line="360" w:lineRule="auto"/>
        <w:ind w:left="140" w:right="40" w:firstLine="580"/>
        <w:jc w:val="both"/>
        <w:rPr>
          <w:sz w:val="24"/>
          <w:szCs w:val="24"/>
          <w:lang w:eastAsia="ro-RO"/>
        </w:rPr>
      </w:pPr>
      <w:r w:rsidRPr="00596C86">
        <w:rPr>
          <w:sz w:val="24"/>
          <w:szCs w:val="24"/>
          <w:lang w:eastAsia="ro-RO"/>
        </w:rPr>
        <w:t>Datorită absenţei orizontului E albic, în WRB-SR prepodzolurile se încadrează</w:t>
      </w:r>
      <w:r w:rsidR="004350A5">
        <w:rPr>
          <w:sz w:val="24"/>
          <w:szCs w:val="24"/>
          <w:lang w:eastAsia="ro-RO"/>
        </w:rPr>
        <w:t>,</w:t>
      </w:r>
      <w:r w:rsidRPr="00596C86">
        <w:rPr>
          <w:sz w:val="24"/>
          <w:szCs w:val="24"/>
          <w:lang w:eastAsia="ro-RO"/>
        </w:rPr>
        <w:t xml:space="preserve"> f</w:t>
      </w:r>
      <w:r w:rsidR="004350A5">
        <w:rPr>
          <w:sz w:val="24"/>
          <w:szCs w:val="24"/>
          <w:lang w:eastAsia="ro-RO"/>
        </w:rPr>
        <w:t>ă</w:t>
      </w:r>
      <w:r w:rsidRPr="00596C86">
        <w:rPr>
          <w:sz w:val="24"/>
          <w:szCs w:val="24"/>
          <w:lang w:eastAsia="ro-RO"/>
        </w:rPr>
        <w:t>ră excepţie</w:t>
      </w:r>
      <w:r w:rsidR="004350A5">
        <w:rPr>
          <w:sz w:val="24"/>
          <w:szCs w:val="24"/>
          <w:lang w:eastAsia="ro-RO"/>
        </w:rPr>
        <w:t>,</w:t>
      </w:r>
      <w:r w:rsidRPr="00596C86">
        <w:rPr>
          <w:sz w:val="24"/>
          <w:szCs w:val="24"/>
          <w:lang w:eastAsia="ro-RO"/>
        </w:rPr>
        <w:t xml:space="preserve"> l</w:t>
      </w:r>
      <w:r>
        <w:rPr>
          <w:sz w:val="24"/>
          <w:szCs w:val="24"/>
          <w:lang w:eastAsia="ro-RO"/>
        </w:rPr>
        <w:t xml:space="preserve">a subunităţi entice de podzol. În sistemul USDA-ST </w:t>
      </w:r>
      <w:r w:rsidRPr="00596C86">
        <w:rPr>
          <w:sz w:val="24"/>
          <w:szCs w:val="24"/>
          <w:lang w:eastAsia="ro-RO"/>
        </w:rPr>
        <w:t xml:space="preserve">orizontul E albic </w:t>
      </w:r>
      <w:r>
        <w:rPr>
          <w:sz w:val="24"/>
          <w:szCs w:val="24"/>
          <w:lang w:eastAsia="ro-RO"/>
        </w:rPr>
        <w:t xml:space="preserve">nu are semnificaţie </w:t>
      </w:r>
      <w:r w:rsidR="00C35871">
        <w:rPr>
          <w:sz w:val="24"/>
          <w:szCs w:val="24"/>
          <w:lang w:eastAsia="ro-RO"/>
        </w:rPr>
        <w:t xml:space="preserve">de </w:t>
      </w:r>
      <w:r>
        <w:rPr>
          <w:sz w:val="24"/>
          <w:szCs w:val="24"/>
          <w:lang w:eastAsia="ro-RO"/>
        </w:rPr>
        <w:t xml:space="preserve">diagnostic, </w:t>
      </w:r>
      <w:r w:rsidRPr="00596C86">
        <w:rPr>
          <w:sz w:val="24"/>
          <w:szCs w:val="24"/>
          <w:lang w:eastAsia="ro-RO"/>
        </w:rPr>
        <w:t xml:space="preserve">aceste soluri </w:t>
      </w:r>
      <w:r>
        <w:rPr>
          <w:sz w:val="24"/>
          <w:szCs w:val="24"/>
          <w:lang w:eastAsia="ro-RO"/>
        </w:rPr>
        <w:t>nefiind diferenţiate</w:t>
      </w:r>
      <w:r w:rsidRPr="00596C86">
        <w:rPr>
          <w:sz w:val="24"/>
          <w:szCs w:val="24"/>
          <w:lang w:eastAsia="ro-RO"/>
        </w:rPr>
        <w:t xml:space="preserve"> de restul spodisolurilor. Subgrupe entice din USDA-ST au fost separate pe baza conţinutului de carbon organic din primii 10 cm ai orizontului </w:t>
      </w:r>
      <w:r>
        <w:rPr>
          <w:sz w:val="24"/>
          <w:szCs w:val="24"/>
          <w:lang w:eastAsia="ro-RO"/>
        </w:rPr>
        <w:t xml:space="preserve">B care trebuie să fie sub 1,1%, </w:t>
      </w:r>
      <w:r w:rsidRPr="00596C86">
        <w:rPr>
          <w:sz w:val="24"/>
          <w:szCs w:val="24"/>
          <w:lang w:eastAsia="ro-RO"/>
        </w:rPr>
        <w:t>criteriu</w:t>
      </w:r>
      <w:r>
        <w:rPr>
          <w:sz w:val="24"/>
          <w:szCs w:val="24"/>
          <w:lang w:eastAsia="ro-RO"/>
        </w:rPr>
        <w:t xml:space="preserve"> care nu este valabil în vedere în SRTS.</w:t>
      </w:r>
    </w:p>
    <w:p w14:paraId="10918466" w14:textId="77777777" w:rsidR="00BF43BE" w:rsidRDefault="00BF43BE" w:rsidP="00AD6F52">
      <w:pPr>
        <w:spacing w:after="0" w:line="360" w:lineRule="auto"/>
        <w:jc w:val="both"/>
        <w:rPr>
          <w:rFonts w:ascii="Times New Roman" w:hAnsi="Times New Roman" w:cs="Times New Roman"/>
          <w:b/>
          <w:bCs/>
          <w:sz w:val="24"/>
          <w:szCs w:val="24"/>
        </w:rPr>
      </w:pPr>
    </w:p>
    <w:p w14:paraId="399100B7" w14:textId="77777777" w:rsidR="00517E77" w:rsidRDefault="00517E77" w:rsidP="00AD6F52">
      <w:pPr>
        <w:spacing w:after="0" w:line="360" w:lineRule="auto"/>
        <w:jc w:val="both"/>
        <w:rPr>
          <w:rFonts w:ascii="Times New Roman" w:hAnsi="Times New Roman" w:cs="Times New Roman"/>
          <w:b/>
          <w:bCs/>
          <w:sz w:val="24"/>
          <w:szCs w:val="24"/>
        </w:rPr>
      </w:pPr>
    </w:p>
    <w:p w14:paraId="0AD54726" w14:textId="77777777" w:rsidR="00311589" w:rsidRDefault="00311589" w:rsidP="00BF43BE">
      <w:pPr>
        <w:jc w:val="center"/>
        <w:rPr>
          <w:rStyle w:val="BodyTextChar4"/>
          <w:rFonts w:ascii="Times New Roman" w:hAnsi="Times New Roman"/>
          <w:b/>
          <w:sz w:val="24"/>
          <w:szCs w:val="24"/>
          <w:lang w:val="ro-RO"/>
        </w:rPr>
      </w:pPr>
    </w:p>
    <w:p w14:paraId="3317280A" w14:textId="77777777" w:rsidR="00311589" w:rsidRDefault="00311589" w:rsidP="00BF43BE">
      <w:pPr>
        <w:jc w:val="center"/>
        <w:rPr>
          <w:rStyle w:val="BodyTextChar4"/>
          <w:rFonts w:ascii="Times New Roman" w:hAnsi="Times New Roman"/>
          <w:b/>
          <w:sz w:val="24"/>
          <w:szCs w:val="24"/>
          <w:lang w:val="ro-RO"/>
        </w:rPr>
      </w:pPr>
    </w:p>
    <w:p w14:paraId="29766202" w14:textId="77777777" w:rsidR="00FF3AC8" w:rsidRDefault="00FF3AC8" w:rsidP="00BF43BE">
      <w:pPr>
        <w:jc w:val="center"/>
        <w:rPr>
          <w:rStyle w:val="BodyTextChar4"/>
          <w:rFonts w:ascii="Times New Roman" w:hAnsi="Times New Roman"/>
          <w:b/>
          <w:sz w:val="24"/>
          <w:szCs w:val="24"/>
          <w:lang w:val="ro-RO"/>
        </w:rPr>
      </w:pPr>
    </w:p>
    <w:p w14:paraId="1A67DA0E" w14:textId="77777777" w:rsidR="00BF43BE" w:rsidRDefault="00BF43BE" w:rsidP="00BF43BE">
      <w:pPr>
        <w:jc w:val="center"/>
        <w:rPr>
          <w:rStyle w:val="BodyTextChar4"/>
          <w:rFonts w:ascii="Times New Roman" w:hAnsi="Times New Roman"/>
          <w:b/>
          <w:sz w:val="24"/>
          <w:szCs w:val="24"/>
          <w:lang w:val="ro-RO"/>
        </w:rPr>
      </w:pPr>
      <w:r>
        <w:rPr>
          <w:rStyle w:val="BodyTextChar4"/>
          <w:rFonts w:ascii="Times New Roman" w:hAnsi="Times New Roman"/>
          <w:b/>
          <w:sz w:val="24"/>
          <w:szCs w:val="24"/>
          <w:lang w:val="ro-RO"/>
        </w:rPr>
        <w:lastRenderedPageBreak/>
        <w:t>PODZOLURILE</w:t>
      </w:r>
    </w:p>
    <w:p w14:paraId="1D251D6F" w14:textId="77777777" w:rsidR="007718EC" w:rsidRDefault="007718EC" w:rsidP="006B4B04">
      <w:pPr>
        <w:rPr>
          <w:rStyle w:val="BodyTextChar4"/>
          <w:rFonts w:ascii="Times New Roman" w:hAnsi="Times New Roman"/>
          <w:b/>
          <w:sz w:val="24"/>
          <w:szCs w:val="24"/>
          <w:lang w:val="ro-RO"/>
        </w:rPr>
      </w:pPr>
    </w:p>
    <w:p w14:paraId="33E6F6B4" w14:textId="77777777" w:rsidR="006B4B04" w:rsidRDefault="00507C9D" w:rsidP="00550CB4">
      <w:pPr>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Diagnostic</w:t>
      </w:r>
    </w:p>
    <w:p w14:paraId="3E9326E4" w14:textId="77777777" w:rsidR="00BF43BE" w:rsidRPr="00550CB4" w:rsidRDefault="00507C9D" w:rsidP="00550CB4">
      <w:pPr>
        <w:ind w:firstLine="720"/>
        <w:jc w:val="both"/>
        <w:rPr>
          <w:rStyle w:val="BodyTextChar4"/>
          <w:rFonts w:ascii="Times New Roman" w:hAnsi="Times New Roman"/>
          <w:i/>
          <w:sz w:val="24"/>
          <w:szCs w:val="24"/>
          <w:lang w:val="ro-RO"/>
        </w:rPr>
      </w:pPr>
      <w:r w:rsidRPr="00550CB4">
        <w:rPr>
          <w:rStyle w:val="BodyTextChar4"/>
          <w:rFonts w:ascii="Times New Roman" w:hAnsi="Times New Roman"/>
          <w:i/>
          <w:sz w:val="24"/>
          <w:szCs w:val="24"/>
          <w:lang w:val="ro-RO"/>
        </w:rPr>
        <w:t>Sunt soluri care prezintă un orizont umbric (Au) sub care se formează un orizont E spodic, având subiacent un orizont B feriiluvial spodic (Bs) sau un orizont B humicofriiluvial).</w:t>
      </w:r>
    </w:p>
    <w:p w14:paraId="2E47C7F4" w14:textId="77777777" w:rsidR="00BF43BE" w:rsidRDefault="00882A3D" w:rsidP="00550CB4">
      <w:pPr>
        <w:ind w:firstLine="720"/>
        <w:rPr>
          <w:rStyle w:val="BodyTextChar4"/>
          <w:rFonts w:ascii="Times New Roman" w:hAnsi="Times New Roman"/>
          <w:b/>
          <w:sz w:val="24"/>
          <w:szCs w:val="24"/>
          <w:lang w:val="ro-RO"/>
        </w:rPr>
      </w:pPr>
      <w:r>
        <w:rPr>
          <w:rStyle w:val="BodyTextChar4"/>
          <w:rFonts w:ascii="Times New Roman" w:hAnsi="Times New Roman"/>
          <w:b/>
          <w:sz w:val="24"/>
          <w:szCs w:val="24"/>
          <w:lang w:val="ro-RO"/>
        </w:rPr>
        <w:t>Răspândire</w:t>
      </w:r>
    </w:p>
    <w:p w14:paraId="12CEAE4A" w14:textId="355AF194" w:rsidR="00882A3D" w:rsidRDefault="00882A3D" w:rsidP="00550CB4">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În România podzolurile ocupă o suprafaţă de circa 270.000 hectare. Sunt soluri specifice regiunilor montane înalte (peste 1600 – 1800 m)</w:t>
      </w:r>
      <w:r w:rsidR="004350A5">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apărând insular şi la altitudini mai mici. Suprafeţe însemnate de podzoluri se întâlnesc în Carpaţii Meridionali (Munţii Făgăraş, Munţii Parâng, Munţii Retezat), suprafeţe mai mici apar în Carpaţii Orientali şi Carpaţii Occidentali.</w:t>
      </w:r>
    </w:p>
    <w:p w14:paraId="1E010DC6" w14:textId="77777777" w:rsidR="0091546B" w:rsidRPr="0091546B" w:rsidRDefault="0091546B" w:rsidP="00550CB4">
      <w:pPr>
        <w:ind w:firstLine="720"/>
        <w:rPr>
          <w:rStyle w:val="BodyTextChar4"/>
          <w:rFonts w:ascii="Times New Roman" w:hAnsi="Times New Roman"/>
          <w:b/>
          <w:sz w:val="24"/>
          <w:szCs w:val="24"/>
          <w:lang w:val="ro-RO"/>
        </w:rPr>
      </w:pPr>
      <w:r w:rsidRPr="0091546B">
        <w:rPr>
          <w:rStyle w:val="BodyTextChar4"/>
          <w:rFonts w:ascii="Times New Roman" w:hAnsi="Times New Roman"/>
          <w:b/>
          <w:sz w:val="24"/>
          <w:szCs w:val="24"/>
          <w:lang w:val="ro-RO"/>
        </w:rPr>
        <w:t>Condiţii naturale de formare</w:t>
      </w:r>
    </w:p>
    <w:p w14:paraId="297A23F2" w14:textId="694F54C6" w:rsidR="00835021" w:rsidRDefault="00835021" w:rsidP="00550CB4">
      <w:pPr>
        <w:spacing w:after="0" w:line="360" w:lineRule="auto"/>
        <w:ind w:firstLine="720"/>
        <w:jc w:val="both"/>
        <w:rPr>
          <w:rStyle w:val="BodyTextChar4"/>
          <w:rFonts w:ascii="Times New Roman" w:eastAsiaTheme="minorEastAsia" w:hAnsi="Times New Roman"/>
          <w:sz w:val="24"/>
          <w:szCs w:val="24"/>
          <w:lang w:val="ro-RO"/>
        </w:rPr>
      </w:pPr>
      <w:r w:rsidRPr="004350A5">
        <w:rPr>
          <w:rFonts w:ascii="Times New Roman" w:hAnsi="Times New Roman" w:cs="Times New Roman"/>
          <w:bCs/>
          <w:sz w:val="24"/>
          <w:szCs w:val="24"/>
        </w:rPr>
        <w:t xml:space="preserve">Relieful este montan (coame, versanţi, platforme, depresiuni etc). S-au format pe </w:t>
      </w:r>
      <w:r>
        <w:rPr>
          <w:rStyle w:val="BodyTextChar4"/>
          <w:rFonts w:ascii="Times New Roman" w:hAnsi="Times New Roman"/>
          <w:sz w:val="24"/>
          <w:szCs w:val="24"/>
          <w:lang w:val="ro-RO"/>
        </w:rPr>
        <w:t>conglomerate, roci eruptive acide sau intermediare, roci metamorfice (granite, granodiorite, micaşisturi, gnaisuri, cuarţite şisturi sricitice, şisturi verzi etc</w:t>
      </w:r>
      <w:r w:rsidR="00F47A20">
        <w:rPr>
          <w:rStyle w:val="BodyTextChar4"/>
          <w:rFonts w:ascii="Times New Roman" w:hAnsi="Times New Roman"/>
          <w:sz w:val="24"/>
          <w:szCs w:val="24"/>
          <w:lang w:val="ro-RO"/>
        </w:rPr>
        <w:t>.</w:t>
      </w:r>
      <w:r>
        <w:rPr>
          <w:rStyle w:val="BodyTextChar4"/>
          <w:rFonts w:ascii="Times New Roman" w:hAnsi="Times New Roman"/>
          <w:sz w:val="24"/>
          <w:szCs w:val="24"/>
          <w:lang w:val="ro-RO"/>
        </w:rPr>
        <w:t>), conglomerate, gresii şi pietrişuri necalcaroase, nisipuri şi luturi rezultate din alterarea rocilor anterioare. Climatul este umed şi răcoros, cu media anuală a precipitaţiilor până la 1400 mm, a temperaturilor de la 2</w:t>
      </w:r>
      <w:r w:rsidR="00F47A20">
        <w:rPr>
          <w:rStyle w:val="BodyTextChar4"/>
          <w:rFonts w:ascii="Times New Roman" w:hAnsi="Times New Roman"/>
          <w:sz w:val="24"/>
          <w:szCs w:val="24"/>
          <w:lang w:val="ro-RO"/>
        </w:rPr>
        <w:t xml:space="preserve"> – </w:t>
      </w:r>
      <w:r>
        <w:rPr>
          <w:rStyle w:val="BodyTextChar4"/>
          <w:rFonts w:ascii="Times New Roman" w:hAnsi="Times New Roman"/>
          <w:sz w:val="24"/>
          <w:szCs w:val="24"/>
          <w:lang w:val="ro-RO"/>
        </w:rPr>
        <w:t>3</w:t>
      </w:r>
      <m:oMath>
        <m:r>
          <w:rPr>
            <w:rStyle w:val="BodyTextChar4"/>
            <w:rFonts w:ascii="Cambria Math" w:hAnsi="Cambria Math"/>
            <w:sz w:val="24"/>
            <w:szCs w:val="24"/>
            <w:lang w:val="ro-RO"/>
          </w:rPr>
          <m:t>℃</m:t>
        </m:r>
      </m:oMath>
      <w:r>
        <w:rPr>
          <w:rStyle w:val="BodyTextChar4"/>
          <w:rFonts w:ascii="Times New Roman" w:eastAsiaTheme="minorEastAsia" w:hAnsi="Times New Roman"/>
          <w:sz w:val="24"/>
          <w:szCs w:val="24"/>
          <w:lang w:val="ro-RO"/>
        </w:rPr>
        <w:t xml:space="preserve"> până la 4</w:t>
      </w:r>
      <w:r w:rsidR="00F47A20">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5</w:t>
      </w:r>
      <m:oMath>
        <m: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indicele de ariditate De Martone poate prezenta valori de la 50 până la peste 100, regimul hidric este percolativ repetat. S-au format sub o vegetaţie naturală forestieră caracteristică zonelor montane superioare, alcătuită din păduri de molid, mai rar molid şi brad (sunt răspândite cu predilecţie în etajul molidului). Vegetaţia este de etaj de molid, cu specii de ericaceae din genurile </w:t>
      </w:r>
      <w:r w:rsidRPr="00A847D1">
        <w:rPr>
          <w:rStyle w:val="BodyTextChar4"/>
          <w:rFonts w:ascii="Times New Roman" w:eastAsiaTheme="minorEastAsia" w:hAnsi="Times New Roman"/>
          <w:i/>
          <w:sz w:val="24"/>
          <w:szCs w:val="24"/>
          <w:lang w:val="ro-RO"/>
        </w:rPr>
        <w:lastRenderedPageBreak/>
        <w:t>Vaccinium, Bruchentalia, Rhododendron</w:t>
      </w:r>
      <w:r>
        <w:rPr>
          <w:rStyle w:val="BodyTextChar4"/>
          <w:rFonts w:ascii="Times New Roman" w:eastAsiaTheme="minorEastAsia" w:hAnsi="Times New Roman"/>
          <w:sz w:val="24"/>
          <w:szCs w:val="24"/>
          <w:lang w:val="ro-RO"/>
        </w:rPr>
        <w:t xml:space="preserve"> şi muşchi din genurile </w:t>
      </w:r>
      <w:r w:rsidRPr="00A847D1">
        <w:rPr>
          <w:rStyle w:val="BodyTextChar4"/>
          <w:rFonts w:ascii="Times New Roman" w:eastAsiaTheme="minorEastAsia" w:hAnsi="Times New Roman"/>
          <w:i/>
          <w:sz w:val="24"/>
          <w:szCs w:val="24"/>
          <w:lang w:val="ro-RO"/>
        </w:rPr>
        <w:t>Polytrichum, Sphagnum, Hyphnum</w:t>
      </w:r>
      <w:r>
        <w:rPr>
          <w:rStyle w:val="BodyTextChar4"/>
          <w:rFonts w:ascii="Times New Roman" w:eastAsiaTheme="minorEastAsia" w:hAnsi="Times New Roman"/>
          <w:sz w:val="24"/>
          <w:szCs w:val="24"/>
          <w:lang w:val="ro-RO"/>
        </w:rPr>
        <w:t xml:space="preserve"> şi vegetaţie ierboasă acidofilă: </w:t>
      </w:r>
      <w:r w:rsidRPr="00A847D1">
        <w:rPr>
          <w:rStyle w:val="BodyTextChar4"/>
          <w:rFonts w:ascii="Times New Roman" w:eastAsiaTheme="minorEastAsia" w:hAnsi="Times New Roman"/>
          <w:i/>
          <w:sz w:val="24"/>
          <w:szCs w:val="24"/>
          <w:lang w:val="ro-RO"/>
        </w:rPr>
        <w:t>Luzula silvatica, Dechampsia flexuosa, Soldanella montana</w:t>
      </w:r>
      <w:r>
        <w:rPr>
          <w:rStyle w:val="BodyTextChar4"/>
          <w:rFonts w:ascii="Times New Roman" w:eastAsiaTheme="minorEastAsia" w:hAnsi="Times New Roman"/>
          <w:sz w:val="24"/>
          <w:szCs w:val="24"/>
          <w:lang w:val="ro-RO"/>
        </w:rPr>
        <w:t xml:space="preserve"> etc</w:t>
      </w:r>
      <w:r w:rsidRPr="002F6E52">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de etaj al jnepenişurilor şi de etaj al pajiştilor alpine cu </w:t>
      </w:r>
      <w:r w:rsidRPr="00A847D1">
        <w:rPr>
          <w:rStyle w:val="BodyTextChar4"/>
          <w:rFonts w:ascii="Times New Roman" w:eastAsiaTheme="minorEastAsia" w:hAnsi="Times New Roman"/>
          <w:i/>
          <w:sz w:val="24"/>
          <w:szCs w:val="24"/>
          <w:lang w:val="ro-RO"/>
        </w:rPr>
        <w:t>Nardus stricta</w:t>
      </w:r>
      <w:r>
        <w:rPr>
          <w:rStyle w:val="BodyTextChar4"/>
          <w:rFonts w:ascii="Times New Roman" w:eastAsiaTheme="minorEastAsia" w:hAnsi="Times New Roman"/>
          <w:sz w:val="24"/>
          <w:szCs w:val="24"/>
          <w:lang w:val="ro-RO"/>
        </w:rPr>
        <w:t xml:space="preserve"> şi </w:t>
      </w:r>
      <w:r w:rsidRPr="00A847D1">
        <w:rPr>
          <w:rStyle w:val="BodyTextChar4"/>
          <w:rFonts w:ascii="Times New Roman" w:eastAsiaTheme="minorEastAsia" w:hAnsi="Times New Roman"/>
          <w:i/>
          <w:sz w:val="24"/>
          <w:szCs w:val="24"/>
          <w:lang w:val="ro-RO"/>
        </w:rPr>
        <w:t xml:space="preserve">Festuca </w:t>
      </w:r>
      <w:r w:rsidR="00DE792E" w:rsidRPr="00A847D1">
        <w:rPr>
          <w:rStyle w:val="BodyTextChar4"/>
          <w:rFonts w:ascii="Times New Roman" w:eastAsiaTheme="minorEastAsia" w:hAnsi="Times New Roman"/>
          <w:i/>
          <w:sz w:val="24"/>
          <w:szCs w:val="24"/>
          <w:lang w:val="ro-RO"/>
        </w:rPr>
        <w:t>suspina</w:t>
      </w:r>
      <w:r w:rsidR="00DE792E">
        <w:rPr>
          <w:rStyle w:val="BodyTextChar4"/>
          <w:rFonts w:ascii="Times New Roman" w:eastAsiaTheme="minorEastAsia" w:hAnsi="Times New Roman"/>
          <w:sz w:val="24"/>
          <w:szCs w:val="24"/>
          <w:lang w:val="ro-RO"/>
        </w:rPr>
        <w:t xml:space="preserve"> (de obicei pajişti secundare). Fiind răspândite în zonele montane şi subalpine</w:t>
      </w:r>
      <w:r w:rsidR="002F6E52">
        <w:rPr>
          <w:rStyle w:val="BodyTextChar4"/>
          <w:rFonts w:ascii="Times New Roman" w:eastAsiaTheme="minorEastAsia" w:hAnsi="Times New Roman"/>
          <w:sz w:val="24"/>
          <w:szCs w:val="24"/>
          <w:lang w:val="ro-RO"/>
        </w:rPr>
        <w:t>,</w:t>
      </w:r>
      <w:r w:rsidR="00DE792E">
        <w:rPr>
          <w:rStyle w:val="BodyTextChar4"/>
          <w:rFonts w:ascii="Times New Roman" w:eastAsiaTheme="minorEastAsia" w:hAnsi="Times New Roman"/>
          <w:sz w:val="24"/>
          <w:szCs w:val="24"/>
          <w:lang w:val="ro-RO"/>
        </w:rPr>
        <w:t xml:space="preserve"> s</w:t>
      </w:r>
      <w:r w:rsidR="002F6E52">
        <w:rPr>
          <w:rStyle w:val="BodyTextChar4"/>
          <w:rFonts w:ascii="Times New Roman" w:eastAsiaTheme="minorEastAsia" w:hAnsi="Times New Roman"/>
          <w:sz w:val="24"/>
          <w:szCs w:val="24"/>
          <w:lang w:val="ro-RO"/>
        </w:rPr>
        <w:t>-</w:t>
      </w:r>
      <w:r w:rsidR="00DE792E">
        <w:rPr>
          <w:rStyle w:val="BodyTextChar4"/>
          <w:rFonts w:ascii="Times New Roman" w:eastAsiaTheme="minorEastAsia" w:hAnsi="Times New Roman"/>
          <w:sz w:val="24"/>
          <w:szCs w:val="24"/>
          <w:lang w:val="ro-RO"/>
        </w:rPr>
        <w:t>au format pe forme de relief cu drenaj extern slab</w:t>
      </w:r>
      <w:r w:rsidR="002F6E52">
        <w:rPr>
          <w:rStyle w:val="BodyTextChar4"/>
          <w:rFonts w:ascii="Times New Roman" w:eastAsiaTheme="minorEastAsia" w:hAnsi="Times New Roman"/>
          <w:sz w:val="24"/>
          <w:szCs w:val="24"/>
          <w:lang w:val="ro-RO"/>
        </w:rPr>
        <w:t>,</w:t>
      </w:r>
      <w:r w:rsidR="00DE792E">
        <w:rPr>
          <w:rStyle w:val="BodyTextChar4"/>
          <w:rFonts w:ascii="Times New Roman" w:eastAsiaTheme="minorEastAsia" w:hAnsi="Times New Roman"/>
          <w:sz w:val="24"/>
          <w:szCs w:val="24"/>
          <w:lang w:val="ro-RO"/>
        </w:rPr>
        <w:t xml:space="preserve"> cum sunt: culmi, versanţi slab înclinaţi, depresiuni.</w:t>
      </w:r>
    </w:p>
    <w:p w14:paraId="4DC1CB89" w14:textId="77777777" w:rsidR="00DE792E" w:rsidRDefault="00DE792E" w:rsidP="00550CB4">
      <w:pPr>
        <w:spacing w:after="0" w:line="360" w:lineRule="auto"/>
        <w:ind w:firstLine="720"/>
        <w:jc w:val="both"/>
        <w:rPr>
          <w:rStyle w:val="BodyTextChar4"/>
          <w:rFonts w:ascii="Times New Roman" w:eastAsiaTheme="minorEastAsia" w:hAnsi="Times New Roman"/>
          <w:b/>
          <w:sz w:val="24"/>
          <w:szCs w:val="24"/>
          <w:lang w:val="ro-RO"/>
        </w:rPr>
      </w:pPr>
      <w:r>
        <w:rPr>
          <w:rStyle w:val="BodyTextChar4"/>
          <w:rFonts w:ascii="Times New Roman" w:eastAsiaTheme="minorEastAsia" w:hAnsi="Times New Roman"/>
          <w:b/>
          <w:sz w:val="24"/>
          <w:szCs w:val="24"/>
          <w:lang w:val="ro-RO"/>
        </w:rPr>
        <w:t>Procese de solificare</w:t>
      </w:r>
    </w:p>
    <w:p w14:paraId="1EAA31B2" w14:textId="39E4D47D" w:rsidR="00DE792E" w:rsidRDefault="00DE792E"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Materia organică acumulată la suprafaţa solului (litiera din pădurile de molid şi resturile vegetale provenite de la o vegetaţie ierboasă acidofilă</w:t>
      </w:r>
      <w:r w:rsidR="00991814">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în cazul pajiştilor alpine este săracă în elemente proteice şi bogată în compuşi organici care se descompun greu, lignine, taninuri şi răşini.</w:t>
      </w:r>
      <w:r w:rsidR="00B9298A">
        <w:rPr>
          <w:rStyle w:val="BodyTextChar4"/>
          <w:rFonts w:ascii="Times New Roman" w:eastAsiaTheme="minorEastAsia" w:hAnsi="Times New Roman"/>
          <w:sz w:val="24"/>
          <w:szCs w:val="24"/>
          <w:lang w:val="ro-RO"/>
        </w:rPr>
        <w:t xml:space="preserve"> La conţinutul redus de elemente minerale contribuie şi debazificarea înaintată a substratului mineral şi a solului, precum şi a litierei</w:t>
      </w:r>
      <w:r w:rsidR="00991814">
        <w:rPr>
          <w:rStyle w:val="BodyTextChar4"/>
          <w:rFonts w:ascii="Times New Roman" w:eastAsiaTheme="minorEastAsia" w:hAnsi="Times New Roman"/>
          <w:sz w:val="24"/>
          <w:szCs w:val="24"/>
          <w:lang w:val="ro-RO"/>
        </w:rPr>
        <w:t>,</w:t>
      </w:r>
      <w:r w:rsidR="00B9298A">
        <w:rPr>
          <w:rStyle w:val="BodyTextChar4"/>
          <w:rFonts w:ascii="Times New Roman" w:eastAsiaTheme="minorEastAsia" w:hAnsi="Times New Roman"/>
          <w:sz w:val="24"/>
          <w:szCs w:val="24"/>
          <w:lang w:val="ro-RO"/>
        </w:rPr>
        <w:t xml:space="preserve"> prin intermediul curenţilor de apă descendenţi, ascensiune</w:t>
      </w:r>
      <w:r w:rsidR="00991814">
        <w:rPr>
          <w:rStyle w:val="BodyTextChar4"/>
          <w:rFonts w:ascii="Times New Roman" w:eastAsiaTheme="minorEastAsia" w:hAnsi="Times New Roman"/>
          <w:sz w:val="24"/>
          <w:szCs w:val="24"/>
          <w:lang w:val="ro-RO"/>
        </w:rPr>
        <w:t>a</w:t>
      </w:r>
      <w:r w:rsidR="00B9298A">
        <w:rPr>
          <w:rStyle w:val="BodyTextChar4"/>
          <w:rFonts w:ascii="Times New Roman" w:eastAsiaTheme="minorEastAsia" w:hAnsi="Times New Roman"/>
          <w:sz w:val="24"/>
          <w:szCs w:val="24"/>
          <w:lang w:val="ro-RO"/>
        </w:rPr>
        <w:t xml:space="preserve"> capilară şi bioacumularea fiind reduse. Resturile organice care formează pătura de humus brut de la suprafaţa solului conţin o serie de substanţe antibio</w:t>
      </w:r>
      <w:r w:rsidR="008144C3">
        <w:rPr>
          <w:rStyle w:val="BodyTextChar4"/>
          <w:rFonts w:ascii="Times New Roman" w:eastAsiaTheme="minorEastAsia" w:hAnsi="Times New Roman"/>
          <w:sz w:val="24"/>
          <w:szCs w:val="24"/>
          <w:lang w:val="ro-RO"/>
        </w:rPr>
        <w:t>t</w:t>
      </w:r>
      <w:r w:rsidR="00B9298A">
        <w:rPr>
          <w:rStyle w:val="BodyTextChar4"/>
          <w:rFonts w:ascii="Times New Roman" w:eastAsiaTheme="minorEastAsia" w:hAnsi="Times New Roman"/>
          <w:sz w:val="24"/>
          <w:szCs w:val="24"/>
          <w:lang w:val="ro-RO"/>
        </w:rPr>
        <w:t>ice care stânjenesc sau inhibă activitatea bacteriilor. Datorită condiţiilor nefavorabile</w:t>
      </w:r>
      <w:r w:rsidR="008144C3">
        <w:rPr>
          <w:rStyle w:val="BodyTextChar4"/>
          <w:rFonts w:ascii="Times New Roman" w:eastAsiaTheme="minorEastAsia" w:hAnsi="Times New Roman"/>
          <w:sz w:val="24"/>
          <w:szCs w:val="24"/>
          <w:lang w:val="ro-RO"/>
        </w:rPr>
        <w:t>,</w:t>
      </w:r>
      <w:r w:rsidR="00B9298A">
        <w:rPr>
          <w:rStyle w:val="BodyTextChar4"/>
          <w:rFonts w:ascii="Times New Roman" w:eastAsiaTheme="minorEastAsia" w:hAnsi="Times New Roman"/>
          <w:sz w:val="24"/>
          <w:szCs w:val="24"/>
          <w:lang w:val="ro-RO"/>
        </w:rPr>
        <w:t xml:space="preserve"> descompunerea materiei organice (humificarea şi mineralizarea ei) are loc predominant sub acţiunea ciupercilor şi actinomicetelor</w:t>
      </w:r>
      <w:r w:rsidR="00B1433B">
        <w:rPr>
          <w:rStyle w:val="BodyTextChar4"/>
          <w:rFonts w:ascii="Times New Roman" w:eastAsiaTheme="minorEastAsia" w:hAnsi="Times New Roman"/>
          <w:sz w:val="24"/>
          <w:szCs w:val="24"/>
          <w:lang w:val="ro-RO"/>
        </w:rPr>
        <w:t>, singurele microorganisme active în condiţiile unei acidităţi pronunţate şi la un conţinut redus de elemente nutritive. Se formează un humus acid, nesaturat, cu un conţinut ridicat în acizi fulvici, şi mai redus de acizi huminici. Sub acţiunea acizilor huminici, în special a celor fulvici, are loc alterarea silicaţilor primari, punându-se în libertate silice</w:t>
      </w:r>
      <w:r w:rsidR="00A2527B">
        <w:rPr>
          <w:rStyle w:val="BodyTextChar4"/>
          <w:rFonts w:ascii="Times New Roman" w:eastAsiaTheme="minorEastAsia" w:hAnsi="Times New Roman"/>
          <w:sz w:val="24"/>
          <w:szCs w:val="24"/>
          <w:lang w:val="ro-RO"/>
        </w:rPr>
        <w:t>, oxizi hidrataţi şi baze. Prin hidroliză are loc şi destrucţia silicaţilor secundari. Astfel</w:t>
      </w:r>
      <w:r w:rsidR="008144C3">
        <w:rPr>
          <w:rStyle w:val="BodyTextChar4"/>
          <w:rFonts w:ascii="Times New Roman" w:eastAsiaTheme="minorEastAsia" w:hAnsi="Times New Roman"/>
          <w:sz w:val="24"/>
          <w:szCs w:val="24"/>
          <w:lang w:val="ro-RO"/>
        </w:rPr>
        <w:t>,</w:t>
      </w:r>
      <w:r w:rsidR="00A2527B">
        <w:rPr>
          <w:rStyle w:val="BodyTextChar4"/>
          <w:rFonts w:ascii="Times New Roman" w:eastAsiaTheme="minorEastAsia" w:hAnsi="Times New Roman"/>
          <w:sz w:val="24"/>
          <w:szCs w:val="24"/>
          <w:lang w:val="ro-RO"/>
        </w:rPr>
        <w:t xml:space="preserve"> în partea superioară a solului, situată sub stratul de </w:t>
      </w:r>
      <w:r w:rsidR="00A2527B">
        <w:rPr>
          <w:rStyle w:val="BodyTextChar4"/>
          <w:rFonts w:ascii="Times New Roman" w:eastAsiaTheme="minorEastAsia" w:hAnsi="Times New Roman"/>
          <w:sz w:val="24"/>
          <w:szCs w:val="24"/>
          <w:lang w:val="ro-RO"/>
        </w:rPr>
        <w:lastRenderedPageBreak/>
        <w:t xml:space="preserve">humus brut, partea minerală a fost în mare parte descompusă în elementele de bază, mai puţin cuarţul. Pe </w:t>
      </w:r>
      <w:r w:rsidR="008144C3">
        <w:rPr>
          <w:rStyle w:val="BodyTextChar4"/>
          <w:rFonts w:ascii="Times New Roman" w:eastAsiaTheme="minorEastAsia" w:hAnsi="Times New Roman"/>
          <w:sz w:val="24"/>
          <w:szCs w:val="24"/>
          <w:lang w:val="ro-RO"/>
        </w:rPr>
        <w:t>î</w:t>
      </w:r>
      <w:r w:rsidR="00A2527B">
        <w:rPr>
          <w:rStyle w:val="BodyTextChar4"/>
          <w:rFonts w:ascii="Times New Roman" w:eastAsiaTheme="minorEastAsia" w:hAnsi="Times New Roman"/>
          <w:sz w:val="24"/>
          <w:szCs w:val="24"/>
          <w:lang w:val="ro-RO"/>
        </w:rPr>
        <w:t>ntr</w:t>
      </w:r>
      <w:r w:rsidR="008144C3">
        <w:rPr>
          <w:rStyle w:val="BodyTextChar4"/>
          <w:rFonts w:ascii="Times New Roman" w:eastAsiaTheme="minorEastAsia" w:hAnsi="Times New Roman"/>
          <w:sz w:val="24"/>
          <w:szCs w:val="24"/>
          <w:lang w:val="ro-RO"/>
        </w:rPr>
        <w:t>e</w:t>
      </w:r>
      <w:r w:rsidR="00A2527B">
        <w:rPr>
          <w:rStyle w:val="BodyTextChar4"/>
          <w:rFonts w:ascii="Times New Roman" w:eastAsiaTheme="minorEastAsia" w:hAnsi="Times New Roman"/>
          <w:sz w:val="24"/>
          <w:szCs w:val="24"/>
          <w:lang w:val="ro-RO"/>
        </w:rPr>
        <w:t>g profilul se formează</w:t>
      </w:r>
      <w:r w:rsidR="008144C3">
        <w:rPr>
          <w:rStyle w:val="BodyTextChar4"/>
          <w:rFonts w:ascii="Times New Roman" w:eastAsiaTheme="minorEastAsia" w:hAnsi="Times New Roman"/>
          <w:sz w:val="24"/>
          <w:szCs w:val="24"/>
          <w:lang w:val="ro-RO"/>
        </w:rPr>
        <w:t>,</w:t>
      </w:r>
      <w:r w:rsidR="00A2527B">
        <w:rPr>
          <w:rStyle w:val="BodyTextChar4"/>
          <w:rFonts w:ascii="Times New Roman" w:eastAsiaTheme="minorEastAsia" w:hAnsi="Times New Roman"/>
          <w:sz w:val="24"/>
          <w:szCs w:val="24"/>
          <w:lang w:val="ro-RO"/>
        </w:rPr>
        <w:t xml:space="preserve"> prin alterare</w:t>
      </w:r>
      <w:r w:rsidR="008144C3">
        <w:rPr>
          <w:rStyle w:val="BodyTextChar4"/>
          <w:rFonts w:ascii="Times New Roman" w:eastAsiaTheme="minorEastAsia" w:hAnsi="Times New Roman"/>
          <w:sz w:val="24"/>
          <w:szCs w:val="24"/>
          <w:lang w:val="ro-RO"/>
        </w:rPr>
        <w:t>,</w:t>
      </w:r>
      <w:r w:rsidR="00A2527B">
        <w:rPr>
          <w:rStyle w:val="BodyTextChar4"/>
          <w:rFonts w:ascii="Times New Roman" w:eastAsiaTheme="minorEastAsia" w:hAnsi="Times New Roman"/>
          <w:sz w:val="24"/>
          <w:szCs w:val="24"/>
          <w:lang w:val="ro-RO"/>
        </w:rPr>
        <w:t xml:space="preserve"> şi mici cantităţi de minerale argiloase. Produsele din alterarea compuşilor minerali forme</w:t>
      </w:r>
      <w:r w:rsidR="008144C3">
        <w:rPr>
          <w:rStyle w:val="BodyTextChar4"/>
          <w:rFonts w:ascii="Times New Roman" w:eastAsiaTheme="minorEastAsia" w:hAnsi="Times New Roman"/>
          <w:sz w:val="24"/>
          <w:szCs w:val="24"/>
          <w:lang w:val="ro-RO"/>
        </w:rPr>
        <w:t>a</w:t>
      </w:r>
      <w:r w:rsidR="00A2527B">
        <w:rPr>
          <w:rStyle w:val="BodyTextChar4"/>
          <w:rFonts w:ascii="Times New Roman" w:eastAsiaTheme="minorEastAsia" w:hAnsi="Times New Roman"/>
          <w:sz w:val="24"/>
          <w:szCs w:val="24"/>
          <w:lang w:val="ro-RO"/>
        </w:rPr>
        <w:t>ză cu acizii din humus complexe organo-minerale solubile în apă. Aceste complexe sunt antrenate de curenţii de apă descendenţi şi se depun la diferite ad</w:t>
      </w:r>
      <w:r w:rsidR="008144C3">
        <w:rPr>
          <w:rStyle w:val="BodyTextChar4"/>
          <w:rFonts w:ascii="Times New Roman" w:eastAsiaTheme="minorEastAsia" w:hAnsi="Times New Roman"/>
          <w:sz w:val="24"/>
          <w:szCs w:val="24"/>
          <w:lang w:val="ro-RO"/>
        </w:rPr>
        <w:t>â</w:t>
      </w:r>
      <w:r w:rsidR="00A2527B">
        <w:rPr>
          <w:rStyle w:val="BodyTextChar4"/>
          <w:rFonts w:ascii="Times New Roman" w:eastAsiaTheme="minorEastAsia" w:hAnsi="Times New Roman"/>
          <w:sz w:val="24"/>
          <w:szCs w:val="24"/>
          <w:lang w:val="ro-RO"/>
        </w:rPr>
        <w:t>ncimi</w:t>
      </w:r>
      <w:r w:rsidR="008144C3">
        <w:rPr>
          <w:rStyle w:val="BodyTextChar4"/>
          <w:rFonts w:ascii="Times New Roman" w:eastAsiaTheme="minorEastAsia" w:hAnsi="Times New Roman"/>
          <w:sz w:val="24"/>
          <w:szCs w:val="24"/>
          <w:lang w:val="ro-RO"/>
        </w:rPr>
        <w:t>,</w:t>
      </w:r>
      <w:r w:rsidR="00A2527B">
        <w:rPr>
          <w:rStyle w:val="BodyTextChar4"/>
          <w:rFonts w:ascii="Times New Roman" w:eastAsiaTheme="minorEastAsia" w:hAnsi="Times New Roman"/>
          <w:sz w:val="24"/>
          <w:szCs w:val="24"/>
          <w:lang w:val="ro-RO"/>
        </w:rPr>
        <w:t xml:space="preserve"> în funcţie de solubilitatea lor.</w:t>
      </w:r>
      <w:r w:rsidR="00520155">
        <w:rPr>
          <w:rStyle w:val="BodyTextChar4"/>
          <w:rFonts w:ascii="Times New Roman" w:eastAsiaTheme="minorEastAsia" w:hAnsi="Times New Roman"/>
          <w:sz w:val="24"/>
          <w:szCs w:val="24"/>
          <w:lang w:val="ro-RO"/>
        </w:rPr>
        <w:t xml:space="preserve"> </w:t>
      </w:r>
      <w:r w:rsidR="00616AF7">
        <w:rPr>
          <w:rStyle w:val="BodyTextChar4"/>
          <w:rFonts w:ascii="Times New Roman" w:eastAsiaTheme="minorEastAsia" w:hAnsi="Times New Roman"/>
          <w:sz w:val="24"/>
          <w:szCs w:val="24"/>
          <w:lang w:val="ro-RO"/>
        </w:rPr>
        <w:t>Fulvaţii bazelor (calciu, magneziu, sodiu şi potasiu)</w:t>
      </w:r>
      <w:r w:rsidR="008144C3">
        <w:rPr>
          <w:rStyle w:val="BodyTextChar4"/>
          <w:rFonts w:ascii="Times New Roman" w:eastAsiaTheme="minorEastAsia" w:hAnsi="Times New Roman"/>
          <w:sz w:val="24"/>
          <w:szCs w:val="24"/>
          <w:lang w:val="ro-RO"/>
        </w:rPr>
        <w:t>,</w:t>
      </w:r>
      <w:r w:rsidR="00616AF7">
        <w:rPr>
          <w:rStyle w:val="BodyTextChar4"/>
          <w:rFonts w:ascii="Times New Roman" w:eastAsiaTheme="minorEastAsia" w:hAnsi="Times New Roman"/>
          <w:sz w:val="24"/>
          <w:szCs w:val="24"/>
          <w:lang w:val="ro-RO"/>
        </w:rPr>
        <w:t xml:space="preserve"> fiind cei mai solubili, sunt înde</w:t>
      </w:r>
      <w:r w:rsidR="008144C3">
        <w:rPr>
          <w:rStyle w:val="BodyTextChar4"/>
          <w:rFonts w:ascii="Times New Roman" w:eastAsiaTheme="minorEastAsia" w:hAnsi="Times New Roman"/>
          <w:sz w:val="24"/>
          <w:szCs w:val="24"/>
          <w:lang w:val="ro-RO"/>
        </w:rPr>
        <w:t>p</w:t>
      </w:r>
      <w:r w:rsidR="00616AF7">
        <w:rPr>
          <w:rStyle w:val="BodyTextChar4"/>
          <w:rFonts w:ascii="Times New Roman" w:eastAsiaTheme="minorEastAsia" w:hAnsi="Times New Roman"/>
          <w:sz w:val="24"/>
          <w:szCs w:val="24"/>
          <w:lang w:val="ro-RO"/>
        </w:rPr>
        <w:t>ărtaţi total din profil. Fulvaţii de fier şi aluminiu care au o solubilitate mai mare se menţin în soluţie, putând merge astfel cu apa de infiltraţie în mediu puternic acid (pH mai mic de 5,5) pe a</w:t>
      </w:r>
      <w:r w:rsidR="008144C3">
        <w:rPr>
          <w:rStyle w:val="BodyTextChar4"/>
          <w:rFonts w:ascii="Times New Roman" w:eastAsiaTheme="minorEastAsia" w:hAnsi="Times New Roman"/>
          <w:sz w:val="24"/>
          <w:szCs w:val="24"/>
          <w:lang w:val="ro-RO"/>
        </w:rPr>
        <w:t>dâ</w:t>
      </w:r>
      <w:r w:rsidR="00616AF7">
        <w:rPr>
          <w:rStyle w:val="BodyTextChar4"/>
          <w:rFonts w:ascii="Times New Roman" w:eastAsiaTheme="minorEastAsia" w:hAnsi="Times New Roman"/>
          <w:sz w:val="24"/>
          <w:szCs w:val="24"/>
          <w:lang w:val="ro-RO"/>
        </w:rPr>
        <w:t>ncimi mai mari pe profil. Acest lucru este favorizat şi de realizarea unei diluţii înaintate în sescvioxizi a soluţiei solului şi de formare a compuşilor organo-minerali b</w:t>
      </w:r>
      <w:r w:rsidR="008144C3">
        <w:rPr>
          <w:rStyle w:val="BodyTextChar4"/>
          <w:rFonts w:ascii="Times New Roman" w:eastAsiaTheme="minorEastAsia" w:hAnsi="Times New Roman"/>
          <w:sz w:val="24"/>
          <w:szCs w:val="24"/>
          <w:lang w:val="ro-RO"/>
        </w:rPr>
        <w:t>o</w:t>
      </w:r>
      <w:r w:rsidR="00616AF7">
        <w:rPr>
          <w:rStyle w:val="BodyTextChar4"/>
          <w:rFonts w:ascii="Times New Roman" w:eastAsiaTheme="minorEastAsia" w:hAnsi="Times New Roman"/>
          <w:sz w:val="24"/>
          <w:szCs w:val="24"/>
          <w:lang w:val="ro-RO"/>
        </w:rPr>
        <w:t>gaţi în fier şi acizi fulvici. De asemenea</w:t>
      </w:r>
      <w:r w:rsidR="00BF4AE5">
        <w:rPr>
          <w:rStyle w:val="BodyTextChar4"/>
          <w:rFonts w:ascii="Times New Roman" w:eastAsiaTheme="minorEastAsia" w:hAnsi="Times New Roman"/>
          <w:sz w:val="24"/>
          <w:szCs w:val="24"/>
          <w:lang w:val="ro-RO"/>
        </w:rPr>
        <w:t>,</w:t>
      </w:r>
      <w:r w:rsidR="00616AF7">
        <w:rPr>
          <w:rStyle w:val="BodyTextChar4"/>
          <w:rFonts w:ascii="Times New Roman" w:eastAsiaTheme="minorEastAsia" w:hAnsi="Times New Roman"/>
          <w:sz w:val="24"/>
          <w:szCs w:val="24"/>
          <w:lang w:val="ro-RO"/>
        </w:rPr>
        <w:t xml:space="preserve"> solubilitatea mai mare a acizilor fulvici în raport cu acizii huminici</w:t>
      </w:r>
      <w:r w:rsidR="00490154">
        <w:rPr>
          <w:rStyle w:val="BodyTextChar4"/>
          <w:rFonts w:ascii="Times New Roman" w:eastAsiaTheme="minorEastAsia" w:hAnsi="Times New Roman"/>
          <w:sz w:val="24"/>
          <w:szCs w:val="24"/>
          <w:lang w:val="ro-RO"/>
        </w:rPr>
        <w:t xml:space="preserve"> permite migrarea acestora din stadiile mai puţin avansate de podzolire. În faza înaintată a podzolirii are loc migr</w:t>
      </w:r>
      <w:r w:rsidR="00BF4AE5">
        <w:rPr>
          <w:rStyle w:val="BodyTextChar4"/>
          <w:rFonts w:ascii="Times New Roman" w:eastAsiaTheme="minorEastAsia" w:hAnsi="Times New Roman"/>
          <w:sz w:val="24"/>
          <w:szCs w:val="24"/>
          <w:lang w:val="ro-RO"/>
        </w:rPr>
        <w:t>a</w:t>
      </w:r>
      <w:r w:rsidR="00490154">
        <w:rPr>
          <w:rStyle w:val="BodyTextChar4"/>
          <w:rFonts w:ascii="Times New Roman" w:eastAsiaTheme="minorEastAsia" w:hAnsi="Times New Roman"/>
          <w:sz w:val="24"/>
          <w:szCs w:val="24"/>
          <w:lang w:val="ro-RO"/>
        </w:rPr>
        <w:t>rea complexelor acizi huminici</w:t>
      </w:r>
      <w:r w:rsidR="00BF4AE5">
        <w:rPr>
          <w:rStyle w:val="BodyTextChar4"/>
          <w:rFonts w:ascii="Times New Roman" w:eastAsiaTheme="minorEastAsia" w:hAnsi="Times New Roman"/>
          <w:sz w:val="24"/>
          <w:szCs w:val="24"/>
          <w:lang w:val="ro-RO"/>
        </w:rPr>
        <w:t xml:space="preserve"> – </w:t>
      </w:r>
      <w:r w:rsidR="00490154">
        <w:rPr>
          <w:rStyle w:val="BodyTextChar4"/>
          <w:rFonts w:ascii="Times New Roman" w:eastAsiaTheme="minorEastAsia" w:hAnsi="Times New Roman"/>
          <w:sz w:val="24"/>
          <w:szCs w:val="24"/>
          <w:lang w:val="ro-RO"/>
        </w:rPr>
        <w:t>hidrixizi de fier şi aluminiu mai puţin solubile</w:t>
      </w:r>
      <w:r w:rsidR="00BF4AE5">
        <w:rPr>
          <w:rStyle w:val="BodyTextChar4"/>
          <w:rFonts w:ascii="Times New Roman" w:eastAsiaTheme="minorEastAsia" w:hAnsi="Times New Roman"/>
          <w:sz w:val="24"/>
          <w:szCs w:val="24"/>
          <w:lang w:val="ro-RO"/>
        </w:rPr>
        <w:t>,</w:t>
      </w:r>
      <w:r w:rsidR="00490154">
        <w:rPr>
          <w:rStyle w:val="BodyTextChar4"/>
          <w:rFonts w:ascii="Times New Roman" w:eastAsiaTheme="minorEastAsia" w:hAnsi="Times New Roman"/>
          <w:sz w:val="24"/>
          <w:szCs w:val="24"/>
          <w:lang w:val="ro-RO"/>
        </w:rPr>
        <w:t xml:space="preserve"> care formează partea superioară a orizontului B, imprimând solului o culoare brun-închis, brun-ruginiu. Complexele organo-minerale se depun în profilul solului în momentul în care ajung în orizonturi cu un pH mai puţin acid. În afara acestui fapt, depunerea complexelor organo-minerale în orizontul B mai este favor</w:t>
      </w:r>
      <w:r w:rsidR="008E760F">
        <w:rPr>
          <w:rStyle w:val="BodyTextChar4"/>
          <w:rFonts w:ascii="Times New Roman" w:eastAsiaTheme="minorEastAsia" w:hAnsi="Times New Roman"/>
          <w:sz w:val="24"/>
          <w:szCs w:val="24"/>
          <w:lang w:val="ro-RO"/>
        </w:rPr>
        <w:t>i</w:t>
      </w:r>
      <w:r w:rsidR="00490154">
        <w:rPr>
          <w:rStyle w:val="BodyTextChar4"/>
          <w:rFonts w:ascii="Times New Roman" w:eastAsiaTheme="minorEastAsia" w:hAnsi="Times New Roman"/>
          <w:sz w:val="24"/>
          <w:szCs w:val="24"/>
          <w:lang w:val="ro-RO"/>
        </w:rPr>
        <w:t>zată de coagulare</w:t>
      </w:r>
      <w:r w:rsidR="00010BDC">
        <w:rPr>
          <w:rStyle w:val="BodyTextChar4"/>
          <w:rFonts w:ascii="Times New Roman" w:eastAsiaTheme="minorEastAsia" w:hAnsi="Times New Roman"/>
          <w:sz w:val="24"/>
          <w:szCs w:val="24"/>
          <w:lang w:val="ro-RO"/>
        </w:rPr>
        <w:t>,</w:t>
      </w:r>
      <w:r w:rsidR="00490154">
        <w:rPr>
          <w:rStyle w:val="BodyTextChar4"/>
          <w:rFonts w:ascii="Times New Roman" w:eastAsiaTheme="minorEastAsia" w:hAnsi="Times New Roman"/>
          <w:sz w:val="24"/>
          <w:szCs w:val="24"/>
          <w:lang w:val="ro-RO"/>
        </w:rPr>
        <w:t xml:space="preserve"> care are loc datorită uscării orizontului B</w:t>
      </w:r>
      <w:r w:rsidR="00490154" w:rsidRPr="00CC4FA1">
        <w:rPr>
          <w:rStyle w:val="BodyTextChar4"/>
          <w:rFonts w:ascii="Times New Roman" w:eastAsiaTheme="minorEastAsia" w:hAnsi="Times New Roman"/>
          <w:sz w:val="24"/>
          <w:szCs w:val="24"/>
          <w:lang w:val="ro-RO"/>
        </w:rPr>
        <w:t>;</w:t>
      </w:r>
      <w:r w:rsidR="00490154">
        <w:rPr>
          <w:rStyle w:val="BodyTextChar4"/>
          <w:rFonts w:ascii="Times New Roman" w:eastAsiaTheme="minorEastAsia" w:hAnsi="Times New Roman"/>
          <w:sz w:val="24"/>
          <w:szCs w:val="24"/>
          <w:lang w:val="ro-RO"/>
        </w:rPr>
        <w:t xml:space="preserve"> coagularea are loc în perioadele de uscăciune</w:t>
      </w:r>
      <w:r w:rsidR="00F56C88">
        <w:rPr>
          <w:rStyle w:val="BodyTextChar4"/>
          <w:rFonts w:ascii="Times New Roman" w:eastAsiaTheme="minorEastAsia" w:hAnsi="Times New Roman"/>
          <w:sz w:val="24"/>
          <w:szCs w:val="24"/>
          <w:lang w:val="ro-RO"/>
        </w:rPr>
        <w:t xml:space="preserve"> şi de consum intens de apă de către rădăcinile plantelor. Modificarea raportului acizi fulvici-sescvioxizi în orizontul B, datorită descompunerii parţiale a acizilur fulvici de către microorganisme (în principal ciuperci), e</w:t>
      </w:r>
      <w:r w:rsidR="00586334">
        <w:rPr>
          <w:rStyle w:val="BodyTextChar4"/>
          <w:rFonts w:ascii="Times New Roman" w:eastAsiaTheme="minorEastAsia" w:hAnsi="Times New Roman"/>
          <w:sz w:val="24"/>
          <w:szCs w:val="24"/>
          <w:lang w:val="ro-RO"/>
        </w:rPr>
        <w:t>s</w:t>
      </w:r>
      <w:r w:rsidR="00F56C88">
        <w:rPr>
          <w:rStyle w:val="BodyTextChar4"/>
          <w:rFonts w:ascii="Times New Roman" w:eastAsiaTheme="minorEastAsia" w:hAnsi="Times New Roman"/>
          <w:sz w:val="24"/>
          <w:szCs w:val="24"/>
          <w:lang w:val="ro-RO"/>
        </w:rPr>
        <w:t xml:space="preserve">te încă un proces care contribuie la depunerea sescvioxizilor. Urmarea </w:t>
      </w:r>
      <w:r w:rsidR="00F56C88">
        <w:rPr>
          <w:rStyle w:val="BodyTextChar4"/>
          <w:rFonts w:ascii="Times New Roman" w:eastAsiaTheme="minorEastAsia" w:hAnsi="Times New Roman"/>
          <w:sz w:val="24"/>
          <w:szCs w:val="24"/>
          <w:lang w:val="ro-RO"/>
        </w:rPr>
        <w:lastRenderedPageBreak/>
        <w:t>proceselor de destrucţie, migrare şi depunere, care decurg sub acţiunea humusului acid humusului acid, este formarea orizonturilor specifice podzolului: orizontul eluvial Ea şi orizontul iluvial Bhs. În orizontul eluvial</w:t>
      </w:r>
      <w:r w:rsidR="00586334">
        <w:rPr>
          <w:rStyle w:val="BodyTextChar4"/>
          <w:rFonts w:ascii="Times New Roman" w:eastAsiaTheme="minorEastAsia" w:hAnsi="Times New Roman"/>
          <w:sz w:val="24"/>
          <w:szCs w:val="24"/>
          <w:lang w:val="ro-RO"/>
        </w:rPr>
        <w:t>,</w:t>
      </w:r>
      <w:r w:rsidR="00F56C88">
        <w:rPr>
          <w:rStyle w:val="BodyTextChar4"/>
          <w:rFonts w:ascii="Times New Roman" w:eastAsiaTheme="minorEastAsia" w:hAnsi="Times New Roman"/>
          <w:sz w:val="24"/>
          <w:szCs w:val="24"/>
          <w:lang w:val="ro-RO"/>
        </w:rPr>
        <w:t xml:space="preserve"> din care au fost îndepărtate aproape toate produsele de destrucţie, se acumulează</w:t>
      </w:r>
      <w:r w:rsidR="00586334">
        <w:rPr>
          <w:rStyle w:val="BodyTextChar4"/>
          <w:rFonts w:ascii="Times New Roman" w:eastAsiaTheme="minorEastAsia" w:hAnsi="Times New Roman"/>
          <w:sz w:val="24"/>
          <w:szCs w:val="24"/>
          <w:lang w:val="ro-RO"/>
        </w:rPr>
        <w:t>,</w:t>
      </w:r>
      <w:r w:rsidR="00F56C88">
        <w:rPr>
          <w:rStyle w:val="BodyTextChar4"/>
          <w:rFonts w:ascii="Times New Roman" w:eastAsiaTheme="minorEastAsia" w:hAnsi="Times New Roman"/>
          <w:sz w:val="24"/>
          <w:szCs w:val="24"/>
          <w:lang w:val="ro-RO"/>
        </w:rPr>
        <w:t xml:space="preserve"> rezidual</w:t>
      </w:r>
      <w:r w:rsidR="00586334">
        <w:rPr>
          <w:rStyle w:val="BodyTextChar4"/>
          <w:rFonts w:ascii="Times New Roman" w:eastAsiaTheme="minorEastAsia" w:hAnsi="Times New Roman"/>
          <w:sz w:val="24"/>
          <w:szCs w:val="24"/>
          <w:lang w:val="ro-RO"/>
        </w:rPr>
        <w:t>,</w:t>
      </w:r>
      <w:r w:rsidR="00F56C88">
        <w:rPr>
          <w:rStyle w:val="BodyTextChar4"/>
          <w:rFonts w:ascii="Times New Roman" w:eastAsiaTheme="minorEastAsia" w:hAnsi="Times New Roman"/>
          <w:sz w:val="24"/>
          <w:szCs w:val="24"/>
          <w:lang w:val="ro-RO"/>
        </w:rPr>
        <w:t xml:space="preserve"> cuarţul. În orizontul B se acumulează</w:t>
      </w:r>
      <w:r w:rsidR="00AA0779">
        <w:rPr>
          <w:rStyle w:val="BodyTextChar4"/>
          <w:rFonts w:ascii="Times New Roman" w:eastAsiaTheme="minorEastAsia" w:hAnsi="Times New Roman"/>
          <w:sz w:val="24"/>
          <w:szCs w:val="24"/>
          <w:lang w:val="ro-RO"/>
        </w:rPr>
        <w:t>,</w:t>
      </w:r>
      <w:r w:rsidR="00F56C88">
        <w:rPr>
          <w:rStyle w:val="BodyTextChar4"/>
          <w:rFonts w:ascii="Times New Roman" w:eastAsiaTheme="minorEastAsia" w:hAnsi="Times New Roman"/>
          <w:sz w:val="24"/>
          <w:szCs w:val="24"/>
          <w:lang w:val="ro-RO"/>
        </w:rPr>
        <w:t xml:space="preserve"> prin</w:t>
      </w:r>
      <w:r w:rsidR="0060658A">
        <w:rPr>
          <w:rStyle w:val="BodyTextChar4"/>
          <w:rFonts w:ascii="Times New Roman" w:eastAsiaTheme="minorEastAsia" w:hAnsi="Times New Roman"/>
          <w:sz w:val="24"/>
          <w:szCs w:val="24"/>
          <w:lang w:val="ro-RO"/>
        </w:rPr>
        <w:t xml:space="preserve"> migrare şi depunere</w:t>
      </w:r>
      <w:r w:rsidR="00AA0779">
        <w:rPr>
          <w:rStyle w:val="BodyTextChar4"/>
          <w:rFonts w:ascii="Times New Roman" w:eastAsiaTheme="minorEastAsia" w:hAnsi="Times New Roman"/>
          <w:sz w:val="24"/>
          <w:szCs w:val="24"/>
          <w:lang w:val="ro-RO"/>
        </w:rPr>
        <w:t>,</w:t>
      </w:r>
      <w:r w:rsidR="0060658A">
        <w:rPr>
          <w:rStyle w:val="BodyTextChar4"/>
          <w:rFonts w:ascii="Times New Roman" w:eastAsiaTheme="minorEastAsia" w:hAnsi="Times New Roman"/>
          <w:sz w:val="24"/>
          <w:szCs w:val="24"/>
          <w:lang w:val="ro-RO"/>
        </w:rPr>
        <w:t xml:space="preserve"> în principal sescvioxizii de fier şi aluminiu</w:t>
      </w:r>
      <w:r w:rsidR="00AA0779">
        <w:rPr>
          <w:rStyle w:val="BodyTextChar4"/>
          <w:rFonts w:ascii="Times New Roman" w:eastAsiaTheme="minorEastAsia" w:hAnsi="Times New Roman"/>
          <w:sz w:val="24"/>
          <w:szCs w:val="24"/>
          <w:lang w:val="ro-RO"/>
        </w:rPr>
        <w:t>,</w:t>
      </w:r>
      <w:r w:rsidR="0060658A">
        <w:rPr>
          <w:rStyle w:val="BodyTextChar4"/>
          <w:rFonts w:ascii="Times New Roman" w:eastAsiaTheme="minorEastAsia" w:hAnsi="Times New Roman"/>
          <w:sz w:val="24"/>
          <w:szCs w:val="24"/>
          <w:lang w:val="ro-RO"/>
        </w:rPr>
        <w:t xml:space="preserve"> în complexe cu acizii din humus. Complexele acizi humici-sescvioxizi se acumulează într-o cantitate mai mare şi pe o adâncime mai mare, iar complexele acizi huminici sescvioxizi se acumulează numai în partea superioară a orizontului B (în suborizontul Bhfe</w:t>
      </w:r>
      <w:r w:rsidR="0060658A">
        <w:rPr>
          <w:rStyle w:val="BodyTextChar4"/>
          <w:rFonts w:ascii="Times New Roman" w:eastAsiaTheme="minorEastAsia" w:hAnsi="Times New Roman"/>
          <w:sz w:val="24"/>
          <w:szCs w:val="24"/>
          <w:vertAlign w:val="subscript"/>
          <w:lang w:val="ro-RO"/>
        </w:rPr>
        <w:t>1</w:t>
      </w:r>
      <w:r w:rsidR="0060658A" w:rsidRPr="00AA0779">
        <w:rPr>
          <w:rStyle w:val="BodyTextChar4"/>
          <w:rFonts w:ascii="Times New Roman" w:eastAsiaTheme="minorEastAsia" w:hAnsi="Times New Roman"/>
          <w:sz w:val="24"/>
          <w:szCs w:val="24"/>
          <w:lang w:val="ro-RO"/>
        </w:rPr>
        <w:t>;</w:t>
      </w:r>
      <w:r w:rsidR="0060658A">
        <w:rPr>
          <w:rStyle w:val="BodyTextChar4"/>
          <w:rFonts w:ascii="Times New Roman" w:eastAsiaTheme="minorEastAsia" w:hAnsi="Times New Roman"/>
          <w:sz w:val="24"/>
          <w:szCs w:val="24"/>
          <w:lang w:val="ro-RO"/>
        </w:rPr>
        <w:t xml:space="preserve"> dau o coloraţie brun închis-ruginiu).</w:t>
      </w:r>
    </w:p>
    <w:p w14:paraId="024134DD" w14:textId="77777777" w:rsidR="002D1BF4" w:rsidRDefault="002D1BF4"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sz w:val="24"/>
          <w:szCs w:val="24"/>
          <w:lang w:val="ro-RO"/>
        </w:rPr>
        <w:t>Alcătuirea profilului</w:t>
      </w:r>
    </w:p>
    <w:p w14:paraId="1A95A26F" w14:textId="1AB87F2D" w:rsidR="002D1BF4" w:rsidRDefault="002D1BF4"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P</w:t>
      </w:r>
      <w:r w:rsidR="00550CB4">
        <w:rPr>
          <w:rStyle w:val="BodyTextChar4"/>
          <w:rFonts w:ascii="Times New Roman" w:eastAsiaTheme="minorEastAsia" w:hAnsi="Times New Roman"/>
          <w:sz w:val="24"/>
          <w:szCs w:val="24"/>
          <w:lang w:val="ro-RO"/>
        </w:rPr>
        <w:t xml:space="preserve">odzolurile au un profil de tip: O – Au – Ea – Bhs – BR – R, </w:t>
      </w:r>
      <w:r>
        <w:rPr>
          <w:rStyle w:val="BodyTextChar4"/>
          <w:rFonts w:ascii="Times New Roman" w:eastAsiaTheme="minorEastAsia" w:hAnsi="Times New Roman"/>
          <w:sz w:val="24"/>
          <w:szCs w:val="24"/>
          <w:lang w:val="ro-RO"/>
        </w:rPr>
        <w:t>în care</w:t>
      </w:r>
      <w:r w:rsidR="00C06883">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datorită migrării incomplete a produselor de alterare, în special hidroxizii de fier, orizontul E are o culoare brună până la brun-deschis, continuu sau discontinuu, uneori în pete. Orizontul B are culoare ocru gălbuie sau brună-ruginie, în partea superioară se poate separa sau nu un suborizont Bhfe</w:t>
      </w:r>
      <w:r>
        <w:rPr>
          <w:rStyle w:val="BodyTextChar4"/>
          <w:rFonts w:ascii="Times New Roman" w:eastAsiaTheme="minorEastAsia" w:hAnsi="Times New Roman"/>
          <w:sz w:val="24"/>
          <w:szCs w:val="24"/>
          <w:vertAlign w:val="subscript"/>
          <w:lang w:val="ro-RO"/>
        </w:rPr>
        <w:t>1</w:t>
      </w:r>
      <w:r w:rsidR="002C7B02">
        <w:rPr>
          <w:rStyle w:val="BodyTextChar4"/>
          <w:rFonts w:ascii="Times New Roman" w:eastAsiaTheme="minorEastAsia" w:hAnsi="Times New Roman"/>
          <w:sz w:val="24"/>
          <w:szCs w:val="24"/>
          <w:lang w:val="ro-RO"/>
        </w:rPr>
        <w:t>, în care</w:t>
      </w:r>
      <w:r w:rsidR="00C06883">
        <w:rPr>
          <w:rStyle w:val="BodyTextChar4"/>
          <w:rFonts w:ascii="Times New Roman" w:eastAsiaTheme="minorEastAsia" w:hAnsi="Times New Roman"/>
          <w:sz w:val="24"/>
          <w:szCs w:val="24"/>
          <w:lang w:val="ro-RO"/>
        </w:rPr>
        <w:t>,</w:t>
      </w:r>
      <w:r w:rsidR="002C7B02">
        <w:rPr>
          <w:rStyle w:val="BodyTextChar4"/>
          <w:rFonts w:ascii="Times New Roman" w:eastAsiaTheme="minorEastAsia" w:hAnsi="Times New Roman"/>
          <w:sz w:val="24"/>
          <w:szCs w:val="24"/>
          <w:lang w:val="ro-RO"/>
        </w:rPr>
        <w:t xml:space="preserve"> pe lângă sescvioxizi</w:t>
      </w:r>
      <w:r w:rsidR="00C06883">
        <w:rPr>
          <w:rStyle w:val="BodyTextChar4"/>
          <w:rFonts w:ascii="Times New Roman" w:eastAsiaTheme="minorEastAsia" w:hAnsi="Times New Roman"/>
          <w:sz w:val="24"/>
          <w:szCs w:val="24"/>
          <w:lang w:val="ro-RO"/>
        </w:rPr>
        <w:t>,</w:t>
      </w:r>
      <w:r w:rsidR="002C7B02">
        <w:rPr>
          <w:rStyle w:val="BodyTextChar4"/>
          <w:rFonts w:ascii="Times New Roman" w:eastAsiaTheme="minorEastAsia" w:hAnsi="Times New Roman"/>
          <w:sz w:val="24"/>
          <w:szCs w:val="24"/>
          <w:lang w:val="ro-RO"/>
        </w:rPr>
        <w:t xml:space="preserve"> se acumulează o oarecare cantitate de humus. Se realizează astfel profilul podzolului:</w:t>
      </w:r>
    </w:p>
    <w:p w14:paraId="79852CE0" w14:textId="48F12E2C" w:rsidR="002C7B02" w:rsidRDefault="002C7B02" w:rsidP="00550CB4">
      <w:pPr>
        <w:spacing w:after="0" w:line="360" w:lineRule="auto"/>
        <w:ind w:firstLine="720"/>
        <w:jc w:val="both"/>
        <w:rPr>
          <w:rStyle w:val="BodyTextChar4"/>
          <w:rFonts w:ascii="Times New Roman" w:eastAsiaTheme="minorEastAsia" w:hAnsi="Times New Roman"/>
          <w:sz w:val="24"/>
          <w:szCs w:val="24"/>
          <w:lang w:val="ro-RO"/>
        </w:rPr>
      </w:pPr>
      <w:r w:rsidRPr="00C06883">
        <w:rPr>
          <w:rStyle w:val="BodyTextChar4"/>
          <w:rFonts w:ascii="Times New Roman" w:hAnsi="Times New Roman"/>
          <w:b/>
          <w:i/>
          <w:sz w:val="24"/>
          <w:szCs w:val="24"/>
          <w:lang w:val="ro-RO"/>
        </w:rPr>
        <w:t xml:space="preserve">Orizontul O </w:t>
      </w:r>
      <m:oMath>
        <m:r>
          <m:rPr>
            <m:sty m:val="bi"/>
          </m:rPr>
          <w:rPr>
            <w:rStyle w:val="BodyTextChar4"/>
            <w:rFonts w:ascii="Cambria Math" w:hAnsi="Cambria Math"/>
            <w:sz w:val="24"/>
            <w:szCs w:val="24"/>
            <w:lang w:val="ro-RO"/>
          </w:rPr>
          <m:t>→</m:t>
        </m:r>
      </m:oMath>
      <w:r w:rsidRPr="00C06883">
        <w:rPr>
          <w:rStyle w:val="BodyTextChar4"/>
          <w:rFonts w:ascii="Times New Roman" w:eastAsiaTheme="minorEastAsia" w:hAnsi="Times New Roman"/>
          <w:sz w:val="24"/>
          <w:szCs w:val="24"/>
          <w:lang w:val="ro-RO"/>
        </w:rPr>
        <w:t xml:space="preserve"> 3</w:t>
      </w:r>
      <w:r w:rsidR="00C06883">
        <w:rPr>
          <w:rStyle w:val="BodyTextChar4"/>
          <w:rFonts w:ascii="Times New Roman" w:eastAsiaTheme="minorEastAsia" w:hAnsi="Times New Roman"/>
          <w:sz w:val="24"/>
          <w:szCs w:val="24"/>
          <w:lang w:val="ro-RO"/>
        </w:rPr>
        <w:t xml:space="preserve"> – </w:t>
      </w:r>
      <w:r w:rsidRPr="00C06883">
        <w:rPr>
          <w:rStyle w:val="BodyTextChar4"/>
          <w:rFonts w:ascii="Times New Roman" w:eastAsiaTheme="minorEastAsia" w:hAnsi="Times New Roman"/>
          <w:sz w:val="24"/>
          <w:szCs w:val="24"/>
          <w:lang w:val="ro-RO"/>
        </w:rPr>
        <w:t>7 cm grosime, humus brut, brun-închis sau cenuşiu foarte închis</w:t>
      </w:r>
      <w:r w:rsidR="00112775">
        <w:rPr>
          <w:rStyle w:val="BodyTextChar4"/>
          <w:rFonts w:ascii="Times New Roman" w:eastAsiaTheme="minorEastAsia" w:hAnsi="Times New Roman"/>
          <w:sz w:val="24"/>
          <w:szCs w:val="24"/>
          <w:lang w:val="ro-RO"/>
        </w:rPr>
        <w:t>.</w:t>
      </w:r>
    </w:p>
    <w:p w14:paraId="05179932" w14:textId="7C0D6789" w:rsidR="002C7B02" w:rsidRDefault="002C7B02"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Orizontul Au</w:t>
      </w:r>
      <w:r>
        <w:rPr>
          <w:rStyle w:val="BodyTextChar4"/>
          <w:rFonts w:ascii="Times New Roman" w:eastAsiaTheme="minorEastAsia" w:hAnsi="Times New Roman"/>
          <w:b/>
          <w:i/>
          <w:sz w:val="24"/>
          <w:szCs w:val="24"/>
          <w:vertAlign w:val="subscript"/>
          <w:lang w:val="ro-RO"/>
        </w:rPr>
        <w:t>1</w:t>
      </w:r>
      <w:r>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5</w:t>
      </w:r>
      <w:r w:rsidR="00C06883">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15 cm grosime, uneori fuzionat cu orizontul O, brun închis, brun foarte închis, brun-cenuşiu închis sau brun-negricios (7,5YR 3/2, 10YR 2-3/2), fără structură</w:t>
      </w:r>
      <w:r w:rsidR="00CE6123">
        <w:rPr>
          <w:rStyle w:val="BodyTextChar4"/>
          <w:rFonts w:ascii="Times New Roman" w:eastAsiaTheme="minorEastAsia" w:hAnsi="Times New Roman"/>
          <w:sz w:val="24"/>
          <w:szCs w:val="24"/>
          <w:lang w:val="ro-RO"/>
        </w:rPr>
        <w:t>,</w:t>
      </w:r>
      <w:r>
        <w:rPr>
          <w:rStyle w:val="BodyTextChar4"/>
          <w:rFonts w:ascii="Times New Roman" w:eastAsiaTheme="minorEastAsia" w:hAnsi="Times New Roman"/>
          <w:sz w:val="24"/>
          <w:szCs w:val="24"/>
          <w:lang w:val="ro-RO"/>
        </w:rPr>
        <w:t xml:space="preserve"> cu rare fragmente de rocă, trecere clară</w:t>
      </w:r>
      <w:r w:rsidR="00112775">
        <w:rPr>
          <w:rStyle w:val="BodyTextChar4"/>
          <w:rFonts w:ascii="Times New Roman" w:eastAsiaTheme="minorEastAsia" w:hAnsi="Times New Roman"/>
          <w:sz w:val="24"/>
          <w:szCs w:val="24"/>
          <w:lang w:val="ro-RO"/>
        </w:rPr>
        <w:t>.</w:t>
      </w:r>
    </w:p>
    <w:p w14:paraId="755CC48A" w14:textId="1268C9E6" w:rsidR="002C7B02" w:rsidRPr="00CE6123" w:rsidRDefault="002C7B02" w:rsidP="00550CB4">
      <w:pPr>
        <w:spacing w:after="0" w:line="360" w:lineRule="auto"/>
        <w:ind w:firstLine="720"/>
        <w:jc w:val="both"/>
        <w:rPr>
          <w:rStyle w:val="BodyTextChar4"/>
          <w:rFonts w:ascii="Times New Roman" w:eastAsiaTheme="minorEastAsia" w:hAnsi="Times New Roman"/>
          <w:sz w:val="24"/>
          <w:szCs w:val="24"/>
          <w:lang w:val="fr-FR"/>
        </w:rPr>
      </w:pPr>
      <w:r>
        <w:rPr>
          <w:rStyle w:val="BodyTextChar4"/>
          <w:rFonts w:ascii="Times New Roman" w:eastAsiaTheme="minorEastAsia" w:hAnsi="Times New Roman"/>
          <w:b/>
          <w:i/>
          <w:sz w:val="24"/>
          <w:szCs w:val="24"/>
          <w:lang w:val="ro-RO"/>
        </w:rPr>
        <w:lastRenderedPageBreak/>
        <w:t>Orizontul Au</w:t>
      </w:r>
      <w:r>
        <w:rPr>
          <w:rStyle w:val="BodyTextChar4"/>
          <w:rFonts w:ascii="Times New Roman" w:eastAsiaTheme="minorEastAsia" w:hAnsi="Times New Roman"/>
          <w:b/>
          <w:i/>
          <w:sz w:val="24"/>
          <w:szCs w:val="24"/>
          <w:vertAlign w:val="subscript"/>
          <w:lang w:val="ro-RO"/>
        </w:rPr>
        <w:t>2</w:t>
      </w:r>
      <w:r>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8</w:t>
      </w:r>
      <w:r w:rsidR="00CE6123">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15 cm grosime (uneori mai mult sau mai puţin), cenuşiu (10YR 3-4/1) şi cenuşiu deschis la uscare (10YR 6-7/1), fără structură, fragmente de rocă, trecere clară sau netă, uneori ondulată</w:t>
      </w:r>
      <w:r w:rsidR="00112775">
        <w:rPr>
          <w:rStyle w:val="BodyTextChar4"/>
          <w:rFonts w:ascii="Times New Roman" w:eastAsiaTheme="minorEastAsia" w:hAnsi="Times New Roman"/>
          <w:sz w:val="24"/>
          <w:szCs w:val="24"/>
          <w:lang w:val="fr-FR"/>
        </w:rPr>
        <w:t>.</w:t>
      </w:r>
    </w:p>
    <w:p w14:paraId="02ECD6E0" w14:textId="680FB501" w:rsidR="00C3062C" w:rsidRPr="007527FF" w:rsidRDefault="00E25004" w:rsidP="00550CB4">
      <w:pPr>
        <w:spacing w:after="0" w:line="360" w:lineRule="auto"/>
        <w:ind w:firstLine="720"/>
        <w:jc w:val="both"/>
        <w:rPr>
          <w:rStyle w:val="BodyTextChar4"/>
          <w:rFonts w:ascii="Times New Roman" w:eastAsiaTheme="minorEastAsia" w:hAnsi="Times New Roman"/>
          <w:sz w:val="24"/>
          <w:szCs w:val="24"/>
        </w:rPr>
      </w:pPr>
      <w:r>
        <w:rPr>
          <w:rStyle w:val="BodyTextChar4"/>
          <w:rFonts w:ascii="Times New Roman" w:eastAsiaTheme="minorEastAsia" w:hAnsi="Times New Roman"/>
          <w:b/>
          <w:i/>
          <w:sz w:val="24"/>
          <w:szCs w:val="24"/>
          <w:lang w:val="ro-RO"/>
        </w:rPr>
        <w:t xml:space="preserve">Orizontul Ea </w:t>
      </w:r>
      <m:oMath>
        <m:r>
          <m:rPr>
            <m:sty m:val="bi"/>
          </m:rPr>
          <w:rPr>
            <w:rStyle w:val="BodyTextChar4"/>
            <w:rFonts w:ascii="Cambria Math" w:eastAsiaTheme="minorEastAsia" w:hAnsi="Cambria Math"/>
            <w:sz w:val="24"/>
            <w:szCs w:val="24"/>
            <w:lang w:val="ro-RO"/>
          </w:rPr>
          <m:t xml:space="preserve">→ </m:t>
        </m:r>
      </m:oMath>
      <w:r>
        <w:rPr>
          <w:rStyle w:val="BodyTextChar4"/>
          <w:rFonts w:ascii="Times New Roman" w:eastAsiaTheme="minorEastAsia" w:hAnsi="Times New Roman"/>
          <w:sz w:val="24"/>
          <w:szCs w:val="24"/>
          <w:lang w:val="ro-RO"/>
        </w:rPr>
        <w:t>5</w:t>
      </w:r>
      <w:r w:rsidR="00CE6123">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20 cm grosime, culoare albicioasă-cenuşie</w:t>
      </w:r>
      <w:r w:rsidR="00C3062C">
        <w:rPr>
          <w:rStyle w:val="BodyTextChar4"/>
          <w:rFonts w:ascii="Times New Roman" w:eastAsiaTheme="minorEastAsia" w:hAnsi="Times New Roman"/>
          <w:sz w:val="24"/>
          <w:szCs w:val="24"/>
          <w:lang w:val="ro-RO"/>
        </w:rPr>
        <w:t>, cenuşiu deshis sau brun pal (</w:t>
      </w:r>
      <w:r w:rsidR="00C3062C" w:rsidRPr="00CE6123">
        <w:rPr>
          <w:rFonts w:ascii="Times New Roman" w:hAnsi="Times New Roman" w:cs="Times New Roman"/>
          <w:sz w:val="24"/>
          <w:szCs w:val="24"/>
        </w:rPr>
        <w:t>10YR6-7/2-3, 4-5/2</w:t>
      </w:r>
      <w:r w:rsidR="00C3062C" w:rsidRPr="006667B2">
        <w:rPr>
          <w:rFonts w:ascii="Times New Roman" w:hAnsi="Times New Roman" w:cs="Times New Roman"/>
          <w:sz w:val="24"/>
          <w:szCs w:val="24"/>
        </w:rPr>
        <w:t>)</w:t>
      </w:r>
      <w:r w:rsidR="00CE6123" w:rsidRPr="006667B2">
        <w:rPr>
          <w:rFonts w:ascii="Times New Roman" w:hAnsi="Times New Roman" w:cs="Times New Roman"/>
          <w:sz w:val="24"/>
          <w:szCs w:val="24"/>
        </w:rPr>
        <w:t>,</w:t>
      </w:r>
      <w:r>
        <w:rPr>
          <w:rStyle w:val="BodyTextChar4"/>
          <w:rFonts w:ascii="Times New Roman" w:eastAsiaTheme="minorEastAsia" w:hAnsi="Times New Roman"/>
          <w:sz w:val="24"/>
          <w:szCs w:val="24"/>
          <w:lang w:val="ro-RO"/>
        </w:rPr>
        <w:t xml:space="preserve"> datorită silicei coloidale rămase în urma proceselor intense a sescvioxizilor şi co</w:t>
      </w:r>
      <w:r w:rsidR="00CE6123">
        <w:rPr>
          <w:rStyle w:val="BodyTextChar4"/>
          <w:rFonts w:ascii="Times New Roman" w:eastAsiaTheme="minorEastAsia" w:hAnsi="Times New Roman"/>
          <w:sz w:val="24"/>
          <w:szCs w:val="24"/>
          <w:lang w:val="ro-RO"/>
        </w:rPr>
        <w:t>m</w:t>
      </w:r>
      <w:r>
        <w:rPr>
          <w:rStyle w:val="BodyTextChar4"/>
          <w:rFonts w:ascii="Times New Roman" w:eastAsiaTheme="minorEastAsia" w:hAnsi="Times New Roman"/>
          <w:sz w:val="24"/>
          <w:szCs w:val="24"/>
          <w:lang w:val="ro-RO"/>
        </w:rPr>
        <w:t xml:space="preserve">ponentelor organice, </w:t>
      </w:r>
      <w:r w:rsidR="00C3062C" w:rsidRPr="00CE6123">
        <w:rPr>
          <w:rFonts w:ascii="Times New Roman" w:hAnsi="Times New Roman" w:cs="Times New Roman"/>
          <w:sz w:val="24"/>
          <w:szCs w:val="24"/>
        </w:rPr>
        <w:t>cu pete difuze brun</w:t>
      </w:r>
      <w:r w:rsidR="007527FF">
        <w:rPr>
          <w:rFonts w:ascii="Times New Roman" w:hAnsi="Times New Roman" w:cs="Times New Roman"/>
          <w:sz w:val="24"/>
          <w:szCs w:val="24"/>
        </w:rPr>
        <w:t>e</w:t>
      </w:r>
      <w:r w:rsidR="00C3062C" w:rsidRPr="00CE6123">
        <w:rPr>
          <w:rFonts w:ascii="Times New Roman" w:hAnsi="Times New Roman" w:cs="Times New Roman"/>
          <w:sz w:val="24"/>
          <w:szCs w:val="24"/>
        </w:rPr>
        <w:t>-gălbui, brun</w:t>
      </w:r>
      <w:r w:rsidR="007527FF">
        <w:rPr>
          <w:rFonts w:ascii="Times New Roman" w:hAnsi="Times New Roman" w:cs="Times New Roman"/>
          <w:sz w:val="24"/>
          <w:szCs w:val="24"/>
        </w:rPr>
        <w:t>e</w:t>
      </w:r>
      <w:r w:rsidR="00C3062C" w:rsidRPr="00CE6123">
        <w:rPr>
          <w:rFonts w:ascii="Times New Roman" w:hAnsi="Times New Roman" w:cs="Times New Roman"/>
          <w:sz w:val="24"/>
          <w:szCs w:val="24"/>
        </w:rPr>
        <w:t>-pal, cenuşiu deschis sau abicioase (10YR6-7/3, 7-8/2) la uscare,</w:t>
      </w:r>
      <w:r w:rsidR="00C3062C">
        <w:rPr>
          <w:rStyle w:val="BodyTextChar4"/>
          <w:rFonts w:ascii="Times New Roman" w:eastAsiaTheme="minorEastAsia" w:hAnsi="Times New Roman"/>
          <w:sz w:val="24"/>
          <w:szCs w:val="24"/>
          <w:lang w:val="ro-RO"/>
        </w:rPr>
        <w:t xml:space="preserve"> </w:t>
      </w:r>
      <w:r>
        <w:rPr>
          <w:rStyle w:val="BodyTextChar4"/>
          <w:rFonts w:ascii="Times New Roman" w:eastAsiaTheme="minorEastAsia" w:hAnsi="Times New Roman"/>
          <w:sz w:val="24"/>
          <w:szCs w:val="24"/>
          <w:lang w:val="ro-RO"/>
        </w:rPr>
        <w:t xml:space="preserve">textură nisipoasă sau nisipo-lutoasă, pulverulent sau cu o structură lamelară. Tranziţia de culoare </w:t>
      </w:r>
      <w:r w:rsidR="007527FF">
        <w:rPr>
          <w:rStyle w:val="BodyTextChar4"/>
          <w:rFonts w:ascii="Times New Roman" w:eastAsiaTheme="minorEastAsia" w:hAnsi="Times New Roman"/>
          <w:sz w:val="24"/>
          <w:szCs w:val="24"/>
          <w:lang w:val="ro-RO"/>
        </w:rPr>
        <w:t>î</w:t>
      </w:r>
      <w:r>
        <w:rPr>
          <w:rStyle w:val="BodyTextChar4"/>
          <w:rFonts w:ascii="Times New Roman" w:eastAsiaTheme="minorEastAsia" w:hAnsi="Times New Roman"/>
          <w:sz w:val="24"/>
          <w:szCs w:val="24"/>
          <w:lang w:val="ro-RO"/>
        </w:rPr>
        <w:t>ntre orizontul Ea şi Bhs este destul de bruscă</w:t>
      </w:r>
      <w:r w:rsidR="00112775">
        <w:rPr>
          <w:rStyle w:val="BodyTextChar4"/>
          <w:rFonts w:ascii="Times New Roman" w:eastAsiaTheme="minorEastAsia" w:hAnsi="Times New Roman"/>
          <w:sz w:val="24"/>
          <w:szCs w:val="24"/>
        </w:rPr>
        <w:t>.</w:t>
      </w:r>
    </w:p>
    <w:p w14:paraId="52FC02DA" w14:textId="3525752B" w:rsidR="002C7B02" w:rsidRPr="007527FF" w:rsidRDefault="007718EC" w:rsidP="00550CB4">
      <w:pPr>
        <w:spacing w:after="0" w:line="360" w:lineRule="auto"/>
        <w:ind w:firstLine="720"/>
        <w:jc w:val="both"/>
        <w:rPr>
          <w:rStyle w:val="BodyTextChar4"/>
          <w:rFonts w:ascii="Times New Roman" w:eastAsiaTheme="minorEastAsia" w:hAnsi="Times New Roman"/>
          <w:sz w:val="24"/>
          <w:szCs w:val="24"/>
        </w:rPr>
      </w:pPr>
      <w:r>
        <w:rPr>
          <w:rStyle w:val="BodyTextChar4"/>
          <w:rFonts w:ascii="Times New Roman" w:eastAsiaTheme="minorEastAsia" w:hAnsi="Times New Roman"/>
          <w:b/>
          <w:i/>
          <w:sz w:val="24"/>
          <w:szCs w:val="24"/>
          <w:lang w:val="ro-RO"/>
        </w:rPr>
        <w:t>Orizontul Bhf</w:t>
      </w:r>
      <w:r w:rsidR="002C7B02">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sidR="002C7B02">
        <w:rPr>
          <w:rStyle w:val="BodyTextChar4"/>
          <w:rFonts w:ascii="Times New Roman" w:eastAsiaTheme="minorEastAsia" w:hAnsi="Times New Roman"/>
          <w:b/>
          <w:i/>
          <w:sz w:val="24"/>
          <w:szCs w:val="24"/>
          <w:lang w:val="ro-RO"/>
        </w:rPr>
        <w:t xml:space="preserve"> </w:t>
      </w:r>
      <w:r w:rsidR="002C7B02">
        <w:rPr>
          <w:rStyle w:val="BodyTextChar4"/>
          <w:rFonts w:ascii="Times New Roman" w:eastAsiaTheme="minorEastAsia" w:hAnsi="Times New Roman"/>
          <w:sz w:val="24"/>
          <w:szCs w:val="24"/>
          <w:lang w:val="ro-RO"/>
        </w:rPr>
        <w:t>sau orizontul B</w:t>
      </w:r>
      <w:r w:rsidR="002C7B02">
        <w:rPr>
          <w:rStyle w:val="BodyTextChar4"/>
          <w:rFonts w:ascii="Times New Roman" w:eastAsiaTheme="minorEastAsia" w:hAnsi="Times New Roman"/>
          <w:sz w:val="24"/>
          <w:szCs w:val="24"/>
          <w:vertAlign w:val="subscript"/>
          <w:lang w:val="ro-RO"/>
        </w:rPr>
        <w:t>1</w:t>
      </w:r>
      <w:r w:rsidR="002C7B02">
        <w:rPr>
          <w:rStyle w:val="BodyTextChar4"/>
          <w:rFonts w:ascii="Times New Roman" w:eastAsiaTheme="minorEastAsia" w:hAnsi="Times New Roman"/>
          <w:sz w:val="24"/>
          <w:szCs w:val="24"/>
          <w:lang w:val="ro-RO"/>
        </w:rPr>
        <w:t>, 3-8 cm grosime, brun</w:t>
      </w:r>
      <w:r w:rsidR="007527FF">
        <w:rPr>
          <w:rStyle w:val="BodyTextChar4"/>
          <w:rFonts w:ascii="Times New Roman" w:eastAsiaTheme="minorEastAsia" w:hAnsi="Times New Roman"/>
          <w:sz w:val="24"/>
          <w:szCs w:val="24"/>
          <w:lang w:val="ro-RO"/>
        </w:rPr>
        <w:t>-</w:t>
      </w:r>
      <w:r w:rsidR="002C7B02">
        <w:rPr>
          <w:rStyle w:val="BodyTextChar4"/>
          <w:rFonts w:ascii="Times New Roman" w:eastAsiaTheme="minorEastAsia" w:hAnsi="Times New Roman"/>
          <w:sz w:val="24"/>
          <w:szCs w:val="24"/>
          <w:lang w:val="ro-RO"/>
        </w:rPr>
        <w:t>roşcat închis (5YR 3/2-4), culoarea cafelei arse, fără structură, numeroase fragmente de rocă</w:t>
      </w:r>
      <w:r w:rsidR="00112775">
        <w:rPr>
          <w:rStyle w:val="BodyTextChar4"/>
          <w:rFonts w:ascii="Times New Roman" w:eastAsiaTheme="minorEastAsia" w:hAnsi="Times New Roman"/>
          <w:sz w:val="24"/>
          <w:szCs w:val="24"/>
        </w:rPr>
        <w:t>.</w:t>
      </w:r>
    </w:p>
    <w:p w14:paraId="290636DF" w14:textId="77777777" w:rsidR="007718EC" w:rsidRPr="007527FF" w:rsidRDefault="007718EC" w:rsidP="002C7B02">
      <w:pPr>
        <w:spacing w:after="0" w:line="360" w:lineRule="auto"/>
        <w:jc w:val="both"/>
        <w:rPr>
          <w:rStyle w:val="BodyTextChar4"/>
          <w:rFonts w:ascii="Times New Roman" w:eastAsiaTheme="minorEastAsia" w:hAnsi="Times New Roman"/>
          <w:b/>
          <w:sz w:val="24"/>
          <w:szCs w:val="24"/>
        </w:rPr>
      </w:pPr>
      <w:r w:rsidRPr="007527FF">
        <w:rPr>
          <w:rStyle w:val="BodyTextChar4"/>
          <w:rFonts w:ascii="Times New Roman" w:eastAsiaTheme="minorEastAsia" w:hAnsi="Times New Roman"/>
          <w:b/>
          <w:sz w:val="24"/>
          <w:szCs w:val="24"/>
        </w:rPr>
        <w:t>sau</w:t>
      </w:r>
    </w:p>
    <w:p w14:paraId="6E73D30A" w14:textId="5F16A4C7" w:rsidR="002C7B02" w:rsidRDefault="007718EC" w:rsidP="00550CB4">
      <w:pPr>
        <w:spacing w:after="0" w:line="360" w:lineRule="auto"/>
        <w:ind w:firstLine="720"/>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b/>
          <w:i/>
          <w:sz w:val="24"/>
          <w:szCs w:val="24"/>
          <w:lang w:val="ro-RO"/>
        </w:rPr>
        <w:t>Orizontul Bs</w:t>
      </w:r>
      <w:r w:rsidR="002C7B02">
        <w:rPr>
          <w:rStyle w:val="BodyTextChar4"/>
          <w:rFonts w:ascii="Times New Roman" w:eastAsiaTheme="minorEastAsia" w:hAnsi="Times New Roman"/>
          <w:b/>
          <w:i/>
          <w:sz w:val="24"/>
          <w:szCs w:val="24"/>
          <w:lang w:val="ro-RO"/>
        </w:rPr>
        <w:t xml:space="preserve"> </w:t>
      </w:r>
      <m:oMath>
        <m:r>
          <m:rPr>
            <m:sty m:val="bi"/>
          </m:rPr>
          <w:rPr>
            <w:rStyle w:val="BodyTextChar4"/>
            <w:rFonts w:ascii="Cambria Math" w:eastAsiaTheme="minorEastAsia" w:hAnsi="Cambria Math"/>
            <w:sz w:val="24"/>
            <w:szCs w:val="24"/>
            <w:lang w:val="ro-RO"/>
          </w:rPr>
          <m:t>→</m:t>
        </m:r>
      </m:oMath>
      <w:r w:rsidR="002C7B02">
        <w:rPr>
          <w:rStyle w:val="BodyTextChar4"/>
          <w:rFonts w:ascii="Times New Roman" w:eastAsiaTheme="minorEastAsia" w:hAnsi="Times New Roman"/>
          <w:b/>
          <w:i/>
          <w:sz w:val="24"/>
          <w:szCs w:val="24"/>
          <w:lang w:val="ro-RO"/>
        </w:rPr>
        <w:t xml:space="preserve"> </w:t>
      </w:r>
      <w:r w:rsidR="002C7B02">
        <w:rPr>
          <w:rStyle w:val="BodyTextChar4"/>
          <w:rFonts w:ascii="Times New Roman" w:eastAsiaTheme="minorEastAsia" w:hAnsi="Times New Roman"/>
          <w:sz w:val="24"/>
          <w:szCs w:val="24"/>
          <w:lang w:val="ro-RO"/>
        </w:rPr>
        <w:t>sau orizontul B</w:t>
      </w:r>
      <w:r w:rsidR="002C7B02">
        <w:rPr>
          <w:rStyle w:val="BodyTextChar4"/>
          <w:rFonts w:ascii="Times New Roman" w:eastAsiaTheme="minorEastAsia" w:hAnsi="Times New Roman"/>
          <w:sz w:val="24"/>
          <w:szCs w:val="24"/>
          <w:vertAlign w:val="subscript"/>
          <w:lang w:val="ro-RO"/>
        </w:rPr>
        <w:t>2</w:t>
      </w:r>
      <w:r w:rsidR="002C7B02">
        <w:rPr>
          <w:rStyle w:val="BodyTextChar4"/>
          <w:rFonts w:ascii="Times New Roman" w:eastAsiaTheme="minorEastAsia" w:hAnsi="Times New Roman"/>
          <w:sz w:val="24"/>
          <w:szCs w:val="24"/>
          <w:lang w:val="ro-RO"/>
        </w:rPr>
        <w:t>, 6-30 cm grosime, brun</w:t>
      </w:r>
      <w:r w:rsidR="007527FF">
        <w:rPr>
          <w:rStyle w:val="BodyTextChar4"/>
          <w:rFonts w:ascii="Times New Roman" w:eastAsiaTheme="minorEastAsia" w:hAnsi="Times New Roman"/>
          <w:sz w:val="24"/>
          <w:szCs w:val="24"/>
          <w:lang w:val="ro-RO"/>
        </w:rPr>
        <w:t>-</w:t>
      </w:r>
      <w:r w:rsidR="002C7B02">
        <w:rPr>
          <w:rStyle w:val="BodyTextChar4"/>
          <w:rFonts w:ascii="Times New Roman" w:eastAsiaTheme="minorEastAsia" w:hAnsi="Times New Roman"/>
          <w:sz w:val="24"/>
          <w:szCs w:val="24"/>
          <w:lang w:val="ro-RO"/>
        </w:rPr>
        <w:t>roşcat închis, trecere la brun (7,5YR 4/4) sau brun</w:t>
      </w:r>
      <w:r w:rsidR="007527FF">
        <w:rPr>
          <w:rStyle w:val="BodyTextChar4"/>
          <w:rFonts w:ascii="Times New Roman" w:eastAsiaTheme="minorEastAsia" w:hAnsi="Times New Roman"/>
          <w:sz w:val="24"/>
          <w:szCs w:val="24"/>
          <w:lang w:val="ro-RO"/>
        </w:rPr>
        <w:t>-</w:t>
      </w:r>
      <w:r w:rsidR="002C7B02">
        <w:rPr>
          <w:rStyle w:val="BodyTextChar4"/>
          <w:rFonts w:ascii="Times New Roman" w:eastAsiaTheme="minorEastAsia" w:hAnsi="Times New Roman"/>
          <w:sz w:val="24"/>
          <w:szCs w:val="24"/>
          <w:lang w:val="ro-RO"/>
        </w:rPr>
        <w:t>gălbui</w:t>
      </w:r>
      <w:r w:rsidR="007527FF">
        <w:rPr>
          <w:rStyle w:val="BodyTextChar4"/>
          <w:rFonts w:ascii="Times New Roman" w:eastAsiaTheme="minorEastAsia" w:hAnsi="Times New Roman"/>
          <w:sz w:val="24"/>
          <w:szCs w:val="24"/>
          <w:lang w:val="ro-RO"/>
        </w:rPr>
        <w:t>–</w:t>
      </w:r>
      <w:r w:rsidR="002C7B02">
        <w:rPr>
          <w:rStyle w:val="BodyTextChar4"/>
          <w:rFonts w:ascii="Times New Roman" w:eastAsiaTheme="minorEastAsia" w:hAnsi="Times New Roman"/>
          <w:sz w:val="24"/>
          <w:szCs w:val="24"/>
          <w:lang w:val="ro-RO"/>
        </w:rPr>
        <w:t>roşcat (7,5YR 5-6/6), fragmente de rocă din ce în ce mai numeroase</w:t>
      </w:r>
      <w:r w:rsidR="00112775">
        <w:rPr>
          <w:rStyle w:val="BodyTextChar4"/>
          <w:rFonts w:ascii="Times New Roman" w:eastAsiaTheme="minorEastAsia" w:hAnsi="Times New Roman"/>
          <w:sz w:val="24"/>
          <w:szCs w:val="24"/>
        </w:rPr>
        <w:t>.</w:t>
      </w:r>
    </w:p>
    <w:p w14:paraId="6C741227" w14:textId="02BC5F3B" w:rsidR="002C7B02" w:rsidRDefault="002C7B02" w:rsidP="002C7B02">
      <w:pPr>
        <w:spacing w:after="0" w:line="360" w:lineRule="auto"/>
        <w:jc w:val="both"/>
        <w:rPr>
          <w:rStyle w:val="BodyTextChar4"/>
          <w:rFonts w:ascii="Times New Roman" w:eastAsiaTheme="minorEastAsia" w:hAnsi="Times New Roman"/>
          <w:sz w:val="24"/>
          <w:szCs w:val="24"/>
          <w:lang w:val="ro-RO"/>
        </w:rPr>
      </w:pPr>
      <w:r>
        <w:rPr>
          <w:rStyle w:val="BodyTextChar4"/>
          <w:rFonts w:ascii="Times New Roman" w:eastAsiaTheme="minorEastAsia" w:hAnsi="Times New Roman"/>
          <w:sz w:val="24"/>
          <w:szCs w:val="24"/>
          <w:lang w:val="ro-RO"/>
        </w:rPr>
        <w:t xml:space="preserve"> </w:t>
      </w:r>
      <w:r w:rsidR="00550CB4">
        <w:rPr>
          <w:rStyle w:val="BodyTextChar4"/>
          <w:rFonts w:ascii="Times New Roman" w:eastAsiaTheme="minorEastAsia" w:hAnsi="Times New Roman"/>
          <w:sz w:val="24"/>
          <w:szCs w:val="24"/>
          <w:lang w:val="ro-RO"/>
        </w:rPr>
        <w:tab/>
      </w:r>
      <w:r>
        <w:rPr>
          <w:rStyle w:val="BodyTextChar4"/>
          <w:rFonts w:ascii="Times New Roman" w:eastAsiaTheme="minorEastAsia" w:hAnsi="Times New Roman"/>
          <w:b/>
          <w:i/>
          <w:sz w:val="24"/>
          <w:szCs w:val="24"/>
          <w:lang w:val="ro-RO"/>
        </w:rPr>
        <w:t xml:space="preserve">Orizontul BR </w:t>
      </w:r>
      <m:oMath>
        <m:r>
          <m:rPr>
            <m:sty m:val="bi"/>
          </m:rPr>
          <w:rPr>
            <w:rStyle w:val="BodyTextChar4"/>
            <w:rFonts w:ascii="Cambria Math" w:eastAsiaTheme="minorEastAsia" w:hAnsi="Cambria Math"/>
            <w:sz w:val="24"/>
            <w:szCs w:val="24"/>
            <w:lang w:val="ro-RO"/>
          </w:rPr>
          <m:t>→</m:t>
        </m:r>
      </m:oMath>
      <w:r>
        <w:rPr>
          <w:rStyle w:val="BodyTextChar4"/>
          <w:rFonts w:ascii="Times New Roman" w:eastAsiaTheme="minorEastAsia" w:hAnsi="Times New Roman"/>
          <w:sz w:val="24"/>
          <w:szCs w:val="24"/>
          <w:lang w:val="ro-RO"/>
        </w:rPr>
        <w:t xml:space="preserve"> începe de la adâncimi de 30</w:t>
      </w:r>
      <w:r w:rsidR="007527FF">
        <w:rPr>
          <w:rStyle w:val="BodyTextChar4"/>
          <w:rFonts w:ascii="Times New Roman" w:eastAsiaTheme="minorEastAsia" w:hAnsi="Times New Roman"/>
          <w:sz w:val="24"/>
          <w:szCs w:val="24"/>
          <w:lang w:val="ro-RO"/>
        </w:rPr>
        <w:t xml:space="preserve"> – </w:t>
      </w:r>
      <w:r>
        <w:rPr>
          <w:rStyle w:val="BodyTextChar4"/>
          <w:rFonts w:ascii="Times New Roman" w:eastAsiaTheme="minorEastAsia" w:hAnsi="Times New Roman"/>
          <w:sz w:val="24"/>
          <w:szCs w:val="24"/>
          <w:lang w:val="ro-RO"/>
        </w:rPr>
        <w:t>70 cm, brun-gălbui, predomină fragmentele de rocă provenite din materialul de solificare.</w:t>
      </w:r>
    </w:p>
    <w:p w14:paraId="3BE9552F" w14:textId="77777777" w:rsidR="002C7B02" w:rsidRPr="007527FF" w:rsidRDefault="002C7B02" w:rsidP="00550CB4">
      <w:pPr>
        <w:ind w:firstLine="720"/>
        <w:rPr>
          <w:rStyle w:val="BodyTextChar4"/>
          <w:rFonts w:ascii="Times New Roman" w:eastAsiaTheme="minorEastAsia" w:hAnsi="Times New Roman"/>
          <w:b/>
          <w:sz w:val="24"/>
          <w:szCs w:val="24"/>
          <w:lang w:val="ro-RO"/>
        </w:rPr>
      </w:pPr>
      <w:r w:rsidRPr="007527FF">
        <w:rPr>
          <w:rStyle w:val="BodyTextChar4"/>
          <w:rFonts w:ascii="Times New Roman" w:eastAsiaTheme="minorEastAsia" w:hAnsi="Times New Roman"/>
          <w:b/>
          <w:sz w:val="24"/>
          <w:szCs w:val="24"/>
          <w:lang w:val="ro-RO"/>
        </w:rPr>
        <w:t>Proprietăţi</w:t>
      </w:r>
      <w:r w:rsidR="00A847D1" w:rsidRPr="007527FF">
        <w:rPr>
          <w:rStyle w:val="BodyTextChar4"/>
          <w:rFonts w:ascii="Times New Roman" w:eastAsiaTheme="minorEastAsia" w:hAnsi="Times New Roman"/>
          <w:b/>
          <w:sz w:val="24"/>
          <w:szCs w:val="24"/>
          <w:lang w:val="ro-RO"/>
        </w:rPr>
        <w:t xml:space="preserve"> fizico-chimice</w:t>
      </w:r>
    </w:p>
    <w:p w14:paraId="0175BF06" w14:textId="5E89E480" w:rsidR="003F4B5F" w:rsidRDefault="003F4B5F" w:rsidP="00550CB4">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Podzolurile sunt soluri nisipoase până la nisipo-lutoase. Conţin 8</w:t>
      </w:r>
      <w:r w:rsidR="007527FF">
        <w:rPr>
          <w:rStyle w:val="BodyTextChar4"/>
          <w:rFonts w:ascii="Times New Roman" w:hAnsi="Times New Roman"/>
          <w:sz w:val="24"/>
          <w:szCs w:val="24"/>
          <w:lang w:val="ro-RO"/>
        </w:rPr>
        <w:t xml:space="preserve"> – </w:t>
      </w:r>
      <w:r>
        <w:rPr>
          <w:rStyle w:val="BodyTextChar4"/>
          <w:rFonts w:ascii="Times New Roman" w:hAnsi="Times New Roman"/>
          <w:sz w:val="24"/>
          <w:szCs w:val="24"/>
          <w:lang w:val="ro-RO"/>
        </w:rPr>
        <w:t>35</w:t>
      </w:r>
      <w:r w:rsidR="007527FF">
        <w:rPr>
          <w:rStyle w:val="BodyTextChar4"/>
          <w:rFonts w:ascii="Times New Roman" w:hAnsi="Times New Roman"/>
          <w:sz w:val="24"/>
          <w:szCs w:val="24"/>
          <w:lang w:val="ro-RO"/>
        </w:rPr>
        <w:t xml:space="preserve"> </w:t>
      </w:r>
      <w:r>
        <w:rPr>
          <w:rStyle w:val="BodyTextChar4"/>
          <w:rFonts w:ascii="Times New Roman" w:hAnsi="Times New Roman"/>
          <w:sz w:val="24"/>
          <w:szCs w:val="24"/>
          <w:lang w:val="ro-RO"/>
        </w:rPr>
        <w:t xml:space="preserve">% humus </w:t>
      </w:r>
      <w:r w:rsidR="007527FF">
        <w:rPr>
          <w:rStyle w:val="BodyTextChar4"/>
          <w:rFonts w:ascii="Times New Roman" w:hAnsi="Times New Roman"/>
          <w:sz w:val="24"/>
          <w:szCs w:val="24"/>
          <w:lang w:val="ro-RO"/>
        </w:rPr>
        <w:t>î</w:t>
      </w:r>
      <w:r>
        <w:rPr>
          <w:rStyle w:val="BodyTextChar4"/>
          <w:rFonts w:ascii="Times New Roman" w:hAnsi="Times New Roman"/>
          <w:sz w:val="24"/>
          <w:szCs w:val="24"/>
          <w:lang w:val="ro-RO"/>
        </w:rPr>
        <w:t>n orizontul Au şi scade până la 1</w:t>
      </w:r>
      <w:r w:rsidR="007527FF">
        <w:rPr>
          <w:rStyle w:val="BodyTextChar4"/>
          <w:rFonts w:ascii="Times New Roman" w:hAnsi="Times New Roman"/>
          <w:sz w:val="24"/>
          <w:szCs w:val="24"/>
          <w:lang w:val="ro-RO"/>
        </w:rPr>
        <w:t xml:space="preserve"> – </w:t>
      </w:r>
      <w:r>
        <w:rPr>
          <w:rStyle w:val="BodyTextChar4"/>
          <w:rFonts w:ascii="Times New Roman" w:hAnsi="Times New Roman"/>
          <w:sz w:val="24"/>
          <w:szCs w:val="24"/>
          <w:lang w:val="ro-RO"/>
        </w:rPr>
        <w:t>5</w:t>
      </w:r>
      <w:r w:rsidR="007527FF">
        <w:rPr>
          <w:rStyle w:val="BodyTextChar4"/>
          <w:rFonts w:ascii="Times New Roman" w:hAnsi="Times New Roman"/>
          <w:sz w:val="24"/>
          <w:szCs w:val="24"/>
          <w:lang w:val="ro-RO"/>
        </w:rPr>
        <w:t xml:space="preserve"> </w:t>
      </w:r>
      <w:r>
        <w:rPr>
          <w:rStyle w:val="BodyTextChar4"/>
          <w:rFonts w:ascii="Times New Roman" w:hAnsi="Times New Roman"/>
          <w:sz w:val="24"/>
          <w:szCs w:val="24"/>
          <w:lang w:val="ro-RO"/>
        </w:rPr>
        <w:t xml:space="preserve">% în orizontul Ea, având loc o creştere </w:t>
      </w:r>
      <w:r w:rsidR="007527FF">
        <w:rPr>
          <w:rStyle w:val="BodyTextChar4"/>
          <w:rFonts w:ascii="Times New Roman" w:hAnsi="Times New Roman"/>
          <w:sz w:val="24"/>
          <w:szCs w:val="24"/>
          <w:lang w:val="ro-RO"/>
        </w:rPr>
        <w:t>î</w:t>
      </w:r>
      <w:r>
        <w:rPr>
          <w:rStyle w:val="BodyTextChar4"/>
          <w:rFonts w:ascii="Times New Roman" w:hAnsi="Times New Roman"/>
          <w:sz w:val="24"/>
          <w:szCs w:val="24"/>
          <w:lang w:val="ro-RO"/>
        </w:rPr>
        <w:t>n orizontul B, depăşind uneori 5</w:t>
      </w:r>
      <w:r w:rsidR="007527FF">
        <w:rPr>
          <w:rStyle w:val="BodyTextChar4"/>
          <w:rFonts w:ascii="Times New Roman" w:hAnsi="Times New Roman"/>
          <w:sz w:val="24"/>
          <w:szCs w:val="24"/>
          <w:lang w:val="ro-RO"/>
        </w:rPr>
        <w:t xml:space="preserve"> – </w:t>
      </w:r>
      <w:r>
        <w:rPr>
          <w:rStyle w:val="BodyTextChar4"/>
          <w:rFonts w:ascii="Times New Roman" w:hAnsi="Times New Roman"/>
          <w:sz w:val="24"/>
          <w:szCs w:val="24"/>
          <w:lang w:val="ro-RO"/>
        </w:rPr>
        <w:t>15%. Această repartiţie reflectă acumularea de humus în orizontul Au, migrarea humusului în orizontul B şi minimul de humus înregistrat la baz</w:t>
      </w:r>
      <w:r w:rsidR="007527FF">
        <w:rPr>
          <w:rStyle w:val="BodyTextChar4"/>
          <w:rFonts w:ascii="Times New Roman" w:hAnsi="Times New Roman"/>
          <w:sz w:val="24"/>
          <w:szCs w:val="24"/>
          <w:lang w:val="ro-RO"/>
        </w:rPr>
        <w:t>a</w:t>
      </w:r>
      <w:r>
        <w:rPr>
          <w:rStyle w:val="BodyTextChar4"/>
          <w:rFonts w:ascii="Times New Roman" w:hAnsi="Times New Roman"/>
          <w:sz w:val="24"/>
          <w:szCs w:val="24"/>
          <w:lang w:val="ro-RO"/>
        </w:rPr>
        <w:t xml:space="preserve"> orizontului Au şi în orizontul Ea. Variaţii pe profil apar nu numai în </w:t>
      </w:r>
      <w:r>
        <w:rPr>
          <w:rStyle w:val="BodyTextChar4"/>
          <w:rFonts w:ascii="Times New Roman" w:hAnsi="Times New Roman"/>
          <w:sz w:val="24"/>
          <w:szCs w:val="24"/>
          <w:lang w:val="ro-RO"/>
        </w:rPr>
        <w:lastRenderedPageBreak/>
        <w:t xml:space="preserve">repartizarea cantitativă a humusului, ci şi în compoziţia lui. Raportul acizi huminici/acizi fulvici (H/F) este de circa 0,7 în Au, scade la 0,4 în Ea şi </w:t>
      </w:r>
      <w:r w:rsidR="004B70CD">
        <w:rPr>
          <w:rStyle w:val="BodyTextChar4"/>
          <w:rFonts w:ascii="Times New Roman" w:hAnsi="Times New Roman"/>
          <w:sz w:val="24"/>
          <w:szCs w:val="24"/>
          <w:lang w:val="ro-RO"/>
        </w:rPr>
        <w:t>la 0,2 în orizontul B. Această variaţie pe profil a compoziţiei humusului arată mobilitatea mai mare şi acumularea în orizontul B a unei mari cantităţi de acizi fulvici în raport cu acizii huminici (acizii huminici rămân la locul formării</w:t>
      </w:r>
      <w:r w:rsidR="007527FF">
        <w:rPr>
          <w:rStyle w:val="BodyTextChar4"/>
          <w:rFonts w:ascii="Times New Roman" w:hAnsi="Times New Roman"/>
          <w:sz w:val="24"/>
          <w:szCs w:val="24"/>
          <w:lang w:val="ro-RO"/>
        </w:rPr>
        <w:t>,</w:t>
      </w:r>
      <w:r w:rsidR="004B70CD">
        <w:rPr>
          <w:rStyle w:val="BodyTextChar4"/>
          <w:rFonts w:ascii="Times New Roman" w:hAnsi="Times New Roman"/>
          <w:sz w:val="24"/>
          <w:szCs w:val="24"/>
          <w:lang w:val="ro-RO"/>
        </w:rPr>
        <w:t xml:space="preserve"> în timp ce acizii fulvici sunt eluviaţi şi depuşi la nivelul orizontului B). Raportul C:N are valori ridicate, 18</w:t>
      </w:r>
      <w:r w:rsidR="007527FF">
        <w:rPr>
          <w:rStyle w:val="BodyTextChar4"/>
          <w:rFonts w:ascii="Times New Roman" w:hAnsi="Times New Roman"/>
          <w:sz w:val="24"/>
          <w:szCs w:val="24"/>
          <w:lang w:val="ro-RO"/>
        </w:rPr>
        <w:t xml:space="preserve"> – </w:t>
      </w:r>
      <w:r w:rsidR="004B70CD">
        <w:rPr>
          <w:rStyle w:val="BodyTextChar4"/>
          <w:rFonts w:ascii="Times New Roman" w:hAnsi="Times New Roman"/>
          <w:sz w:val="24"/>
          <w:szCs w:val="24"/>
          <w:lang w:val="ro-RO"/>
        </w:rPr>
        <w:t>30 în orizontul Au, reflectând conţinutul scăzut în azot al materiei organice. Capacitatea de schimb cationic înregistrează variaţii pe profil, 25</w:t>
      </w:r>
      <w:r w:rsidR="007527FF">
        <w:rPr>
          <w:rStyle w:val="BodyTextChar4"/>
          <w:rFonts w:ascii="Times New Roman" w:hAnsi="Times New Roman"/>
          <w:sz w:val="24"/>
          <w:szCs w:val="24"/>
          <w:lang w:val="ro-RO"/>
        </w:rPr>
        <w:t xml:space="preserve"> – </w:t>
      </w:r>
      <w:r w:rsidR="004B70CD">
        <w:rPr>
          <w:rStyle w:val="BodyTextChar4"/>
          <w:rFonts w:ascii="Times New Roman" w:hAnsi="Times New Roman"/>
          <w:sz w:val="24"/>
          <w:szCs w:val="24"/>
          <w:lang w:val="ro-RO"/>
        </w:rPr>
        <w:t>60 me în Au, scade la 5</w:t>
      </w:r>
      <w:r w:rsidR="007527FF">
        <w:rPr>
          <w:rStyle w:val="BodyTextChar4"/>
          <w:rFonts w:ascii="Times New Roman" w:hAnsi="Times New Roman"/>
          <w:sz w:val="24"/>
          <w:szCs w:val="24"/>
          <w:lang w:val="ro-RO"/>
        </w:rPr>
        <w:t xml:space="preserve"> – </w:t>
      </w:r>
      <w:r w:rsidR="004B70CD">
        <w:rPr>
          <w:rStyle w:val="BodyTextChar4"/>
          <w:rFonts w:ascii="Times New Roman" w:hAnsi="Times New Roman"/>
          <w:sz w:val="24"/>
          <w:szCs w:val="24"/>
          <w:lang w:val="ro-RO"/>
        </w:rPr>
        <w:t>20 în Ea, creşte în partea superioară a orizontului B la circa 50 me, spre baza profilului înregistrându-se din nou valori scăzute. Reac</w:t>
      </w:r>
      <w:r w:rsidR="007527FF">
        <w:rPr>
          <w:rStyle w:val="BodyTextChar4"/>
          <w:rFonts w:ascii="Times New Roman" w:hAnsi="Times New Roman"/>
          <w:sz w:val="24"/>
          <w:szCs w:val="24"/>
          <w:lang w:val="ro-RO"/>
        </w:rPr>
        <w:t>ț</w:t>
      </w:r>
      <w:r w:rsidR="004B70CD">
        <w:rPr>
          <w:rStyle w:val="BodyTextChar4"/>
          <w:rFonts w:ascii="Times New Roman" w:hAnsi="Times New Roman"/>
          <w:sz w:val="24"/>
          <w:szCs w:val="24"/>
          <w:lang w:val="ro-RO"/>
        </w:rPr>
        <w:t>ia şi gradul de saturaţie în baze au</w:t>
      </w:r>
      <w:r w:rsidR="007527FF">
        <w:rPr>
          <w:rStyle w:val="BodyTextChar4"/>
          <w:rFonts w:ascii="Times New Roman" w:hAnsi="Times New Roman"/>
          <w:sz w:val="24"/>
          <w:szCs w:val="24"/>
          <w:lang w:val="ro-RO"/>
        </w:rPr>
        <w:t>,</w:t>
      </w:r>
      <w:r w:rsidR="004B70CD">
        <w:rPr>
          <w:rStyle w:val="BodyTextChar4"/>
          <w:rFonts w:ascii="Times New Roman" w:hAnsi="Times New Roman"/>
          <w:sz w:val="24"/>
          <w:szCs w:val="24"/>
          <w:lang w:val="ro-RO"/>
        </w:rPr>
        <w:t xml:space="preserve"> de asemenea</w:t>
      </w:r>
      <w:r w:rsidR="007527FF">
        <w:rPr>
          <w:rStyle w:val="BodyTextChar4"/>
          <w:rFonts w:ascii="Times New Roman" w:hAnsi="Times New Roman"/>
          <w:sz w:val="24"/>
          <w:szCs w:val="24"/>
          <w:lang w:val="ro-RO"/>
        </w:rPr>
        <w:t>,</w:t>
      </w:r>
      <w:r w:rsidR="004B70CD">
        <w:rPr>
          <w:rStyle w:val="BodyTextChar4"/>
          <w:rFonts w:ascii="Times New Roman" w:hAnsi="Times New Roman"/>
          <w:sz w:val="24"/>
          <w:szCs w:val="24"/>
          <w:lang w:val="ro-RO"/>
        </w:rPr>
        <w:t xml:space="preserve"> variaţii mari pe profil</w:t>
      </w:r>
      <w:r w:rsidR="001C1C9F">
        <w:rPr>
          <w:rStyle w:val="BodyTextChar4"/>
          <w:rFonts w:ascii="Times New Roman" w:hAnsi="Times New Roman"/>
          <w:sz w:val="24"/>
          <w:szCs w:val="24"/>
          <w:lang w:val="ro-RO"/>
        </w:rPr>
        <w:t>, în Au pH</w:t>
      </w:r>
      <w:r w:rsidR="001C1C9F" w:rsidRPr="007527FF">
        <w:rPr>
          <w:rStyle w:val="BodyTextChar4"/>
          <w:rFonts w:ascii="Times New Roman" w:hAnsi="Times New Roman"/>
          <w:sz w:val="24"/>
          <w:szCs w:val="24"/>
          <w:lang w:val="ro-RO"/>
        </w:rPr>
        <w:t xml:space="preserve">=3,9-4,4 iar V=13-25%, </w:t>
      </w:r>
      <w:r w:rsidR="001C1C9F">
        <w:rPr>
          <w:rStyle w:val="BodyTextChar4"/>
          <w:rFonts w:ascii="Times New Roman" w:hAnsi="Times New Roman"/>
          <w:sz w:val="24"/>
          <w:szCs w:val="24"/>
          <w:lang w:val="ro-RO"/>
        </w:rPr>
        <w:t>î</w:t>
      </w:r>
      <w:r w:rsidR="001C1C9F" w:rsidRPr="007527FF">
        <w:rPr>
          <w:rStyle w:val="BodyTextChar4"/>
          <w:rFonts w:ascii="Times New Roman" w:hAnsi="Times New Roman"/>
          <w:sz w:val="24"/>
          <w:szCs w:val="24"/>
          <w:lang w:val="ro-RO"/>
        </w:rPr>
        <w:t xml:space="preserve">n Ea pH=4,1-4,5 iar V=6-10%, </w:t>
      </w:r>
      <w:r w:rsidR="001C1C9F">
        <w:rPr>
          <w:rStyle w:val="BodyTextChar4"/>
          <w:rFonts w:ascii="Times New Roman" w:hAnsi="Times New Roman"/>
          <w:sz w:val="24"/>
          <w:szCs w:val="24"/>
          <w:lang w:val="ro-RO"/>
        </w:rPr>
        <w:t>în B pH</w:t>
      </w:r>
      <w:r w:rsidR="001C1C9F" w:rsidRPr="007527FF">
        <w:rPr>
          <w:rStyle w:val="BodyTextChar4"/>
          <w:rFonts w:ascii="Times New Roman" w:hAnsi="Times New Roman"/>
          <w:sz w:val="24"/>
          <w:szCs w:val="24"/>
          <w:lang w:val="ro-RO"/>
        </w:rPr>
        <w:t xml:space="preserve">=4,5-5 iar V=13-30, </w:t>
      </w:r>
      <w:r w:rsidR="001C1C9F">
        <w:rPr>
          <w:rStyle w:val="BodyTextChar4"/>
          <w:rFonts w:ascii="Times New Roman" w:hAnsi="Times New Roman"/>
          <w:sz w:val="24"/>
          <w:szCs w:val="24"/>
          <w:lang w:val="ro-RO"/>
        </w:rPr>
        <w:t>înregistrând creşteri uşoare spre baza orizontului. Datorită conţinutului redus în argilă şi humus, sunt soluri slab structurate, acumularea de humus brut, cu activitate microbiologică slabă, are drept urmare un circuit lent al elementelor nutritive</w:t>
      </w:r>
      <w:r w:rsidR="008F463D">
        <w:rPr>
          <w:rStyle w:val="BodyTextChar4"/>
          <w:rFonts w:ascii="Times New Roman" w:hAnsi="Times New Roman"/>
          <w:sz w:val="24"/>
          <w:szCs w:val="24"/>
          <w:lang w:val="ro-RO"/>
        </w:rPr>
        <w:t>, care rămân blocate mult timp în forme inaccesibile plantelor.</w:t>
      </w:r>
    </w:p>
    <w:p w14:paraId="1D2DFF95" w14:textId="6455092C" w:rsidR="003F4B5F" w:rsidRDefault="008F463D" w:rsidP="00A847D1">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Datele referitoare la sescvioxizii liberi pun în evidenţă migrarea acestora</w:t>
      </w:r>
      <w:r w:rsidRPr="007527FF">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corelând această migrare cu diferenţierea pe profil a compoziţiei humusului, iese în relief dinamica activă a podzolirii şi migrarea complexelor humico-minerale. În acelaş</w:t>
      </w:r>
      <w:r w:rsidR="00F02887">
        <w:rPr>
          <w:rStyle w:val="BodyTextChar4"/>
          <w:rFonts w:ascii="Times New Roman" w:hAnsi="Times New Roman"/>
          <w:sz w:val="24"/>
          <w:szCs w:val="24"/>
          <w:lang w:val="ro-RO"/>
        </w:rPr>
        <w:t>i</w:t>
      </w:r>
      <w:r>
        <w:rPr>
          <w:rStyle w:val="BodyTextChar4"/>
          <w:rFonts w:ascii="Times New Roman" w:hAnsi="Times New Roman"/>
          <w:sz w:val="24"/>
          <w:szCs w:val="24"/>
          <w:lang w:val="ro-RO"/>
        </w:rPr>
        <w:t xml:space="preserve"> sens dau indicaţii şi valorile SiO</w:t>
      </w:r>
      <w:r>
        <w:rPr>
          <w:rStyle w:val="BodyTextChar4"/>
          <w:rFonts w:ascii="Times New Roman" w:hAnsi="Times New Roman"/>
          <w:sz w:val="24"/>
          <w:szCs w:val="24"/>
          <w:vertAlign w:val="subscript"/>
          <w:lang w:val="ro-RO"/>
        </w:rPr>
        <w:t>2</w:t>
      </w:r>
      <w:r>
        <w:rPr>
          <w:rStyle w:val="BodyTextChar4"/>
          <w:rFonts w:ascii="Times New Roman" w:hAnsi="Times New Roman"/>
          <w:sz w:val="24"/>
          <w:szCs w:val="24"/>
          <w:vertAlign w:val="superscript"/>
          <w:lang w:val="ro-RO"/>
        </w:rPr>
        <w:t>.</w:t>
      </w:r>
      <w:r>
        <w:rPr>
          <w:rStyle w:val="BodyTextChar4"/>
          <w:rFonts w:ascii="Times New Roman" w:hAnsi="Times New Roman"/>
          <w:sz w:val="24"/>
          <w:szCs w:val="24"/>
          <w:lang w:val="ro-RO"/>
        </w:rPr>
        <w:t>H</w:t>
      </w:r>
      <w:r>
        <w:rPr>
          <w:rStyle w:val="BodyTextChar4"/>
          <w:rFonts w:ascii="Times New Roman" w:hAnsi="Times New Roman"/>
          <w:sz w:val="24"/>
          <w:szCs w:val="24"/>
          <w:vertAlign w:val="subscript"/>
          <w:lang w:val="ro-RO"/>
        </w:rPr>
        <w:t>2</w:t>
      </w:r>
      <w:r>
        <w:rPr>
          <w:rStyle w:val="BodyTextChar4"/>
          <w:rFonts w:ascii="Times New Roman" w:hAnsi="Times New Roman"/>
          <w:sz w:val="24"/>
          <w:szCs w:val="24"/>
          <w:lang w:val="ro-RO"/>
        </w:rPr>
        <w:t>O</w:t>
      </w:r>
      <w:r w:rsidR="00F02887">
        <w:rPr>
          <w:rStyle w:val="BodyTextChar4"/>
          <w:rFonts w:ascii="Times New Roman" w:hAnsi="Times New Roman"/>
          <w:sz w:val="24"/>
          <w:szCs w:val="24"/>
          <w:lang w:val="ro-RO"/>
        </w:rPr>
        <w:t>,</w:t>
      </w:r>
      <w:r>
        <w:rPr>
          <w:rStyle w:val="BodyTextChar4"/>
          <w:rFonts w:ascii="Times New Roman" w:hAnsi="Times New Roman"/>
          <w:sz w:val="24"/>
          <w:szCs w:val="24"/>
          <w:lang w:val="ro-RO"/>
        </w:rPr>
        <w:t xml:space="preserve"> mai scăzute în orizontul B faţă de orizontul A.</w:t>
      </w:r>
    </w:p>
    <w:p w14:paraId="3D9ABB66" w14:textId="77777777" w:rsidR="00FF3AC8" w:rsidRDefault="00FF3AC8" w:rsidP="00A847D1">
      <w:pPr>
        <w:spacing w:line="360" w:lineRule="auto"/>
        <w:ind w:firstLine="720"/>
        <w:jc w:val="both"/>
        <w:rPr>
          <w:rStyle w:val="BodyTextChar4"/>
          <w:rFonts w:ascii="Times New Roman" w:hAnsi="Times New Roman"/>
          <w:b/>
          <w:sz w:val="24"/>
          <w:szCs w:val="24"/>
          <w:lang w:val="ro-RO"/>
        </w:rPr>
      </w:pPr>
    </w:p>
    <w:p w14:paraId="74140C45" w14:textId="77777777" w:rsidR="00FF3AC8" w:rsidRDefault="00FF3AC8" w:rsidP="00A847D1">
      <w:pPr>
        <w:spacing w:line="360" w:lineRule="auto"/>
        <w:ind w:firstLine="720"/>
        <w:jc w:val="both"/>
        <w:rPr>
          <w:rStyle w:val="BodyTextChar4"/>
          <w:rFonts w:ascii="Times New Roman" w:hAnsi="Times New Roman"/>
          <w:b/>
          <w:sz w:val="24"/>
          <w:szCs w:val="24"/>
          <w:lang w:val="ro-RO"/>
        </w:rPr>
      </w:pPr>
    </w:p>
    <w:p w14:paraId="08B2A5AA" w14:textId="77777777" w:rsidR="00507C9D" w:rsidRDefault="00507C9D" w:rsidP="00A847D1">
      <w:pPr>
        <w:spacing w:line="360" w:lineRule="auto"/>
        <w:ind w:firstLine="720"/>
        <w:jc w:val="both"/>
        <w:rPr>
          <w:rStyle w:val="BodyTextChar4"/>
          <w:rFonts w:ascii="Times New Roman" w:hAnsi="Times New Roman"/>
          <w:b/>
          <w:sz w:val="24"/>
          <w:szCs w:val="24"/>
          <w:lang w:val="ro-RO"/>
        </w:rPr>
      </w:pPr>
      <w:r w:rsidRPr="00507C9D">
        <w:rPr>
          <w:rStyle w:val="BodyTextChar4"/>
          <w:rFonts w:ascii="Times New Roman" w:hAnsi="Times New Roman"/>
          <w:b/>
          <w:sz w:val="24"/>
          <w:szCs w:val="24"/>
          <w:lang w:val="ro-RO"/>
        </w:rPr>
        <w:lastRenderedPageBreak/>
        <w:t>Subtipuri</w:t>
      </w:r>
      <w:r>
        <w:rPr>
          <w:rStyle w:val="BodyTextChar4"/>
          <w:rFonts w:ascii="Times New Roman" w:hAnsi="Times New Roman"/>
          <w:b/>
          <w:sz w:val="24"/>
          <w:szCs w:val="24"/>
          <w:lang w:val="ro-RO"/>
        </w:rPr>
        <w:t>:</w:t>
      </w:r>
    </w:p>
    <w:p w14:paraId="488A2204" w14:textId="77777777" w:rsidR="007718EC" w:rsidRPr="00EB1320" w:rsidRDefault="00507C9D" w:rsidP="007718EC">
      <w:pPr>
        <w:pStyle w:val="ListParagraph"/>
        <w:numPr>
          <w:ilvl w:val="0"/>
          <w:numId w:val="20"/>
        </w:numPr>
        <w:spacing w:line="360" w:lineRule="auto"/>
        <w:jc w:val="both"/>
        <w:rPr>
          <w:rStyle w:val="BodyTextChar4"/>
          <w:rFonts w:ascii="Times New Roman" w:hAnsi="Times New Roman"/>
          <w:b/>
          <w:i/>
          <w:sz w:val="24"/>
          <w:szCs w:val="24"/>
          <w:lang w:val="ro-RO"/>
        </w:rPr>
      </w:pPr>
      <w:r w:rsidRPr="00EB1320">
        <w:rPr>
          <w:rStyle w:val="BodyTextChar4"/>
          <w:rFonts w:ascii="Times New Roman" w:hAnsi="Times New Roman"/>
          <w:b/>
          <w:i/>
          <w:sz w:val="24"/>
          <w:szCs w:val="24"/>
          <w:lang w:val="ro-RO"/>
        </w:rPr>
        <w:t>Podzol tipic</w:t>
      </w:r>
    </w:p>
    <w:p w14:paraId="7647DEEF" w14:textId="77777777" w:rsidR="007718EC" w:rsidRPr="00F02887" w:rsidRDefault="007718EC" w:rsidP="00550CB4">
      <w:pPr>
        <w:spacing w:line="360" w:lineRule="auto"/>
        <w:ind w:firstLine="720"/>
        <w:jc w:val="both"/>
        <w:rPr>
          <w:rStyle w:val="BodyTextChar4"/>
          <w:rFonts w:ascii="Times New Roman" w:eastAsia="Century Schoolbook" w:hAnsi="Times New Roman"/>
          <w:i/>
          <w:iCs/>
          <w:sz w:val="24"/>
          <w:szCs w:val="24"/>
        </w:rPr>
      </w:pPr>
      <w:r w:rsidRPr="007718EC">
        <w:rPr>
          <w:rStyle w:val="BodyTextChar4"/>
          <w:rFonts w:ascii="Times New Roman" w:hAnsi="Times New Roman"/>
          <w:i/>
          <w:sz w:val="24"/>
          <w:szCs w:val="24"/>
          <w:lang w:val="ro-RO"/>
        </w:rPr>
        <w:t>Sunt soluri care prezintă un orizont umbric (Au)</w:t>
      </w:r>
      <w:r>
        <w:rPr>
          <w:rStyle w:val="BodyTextChar4"/>
          <w:rFonts w:ascii="Times New Roman" w:hAnsi="Times New Roman"/>
          <w:i/>
          <w:sz w:val="24"/>
          <w:szCs w:val="24"/>
          <w:lang w:val="ro-RO"/>
        </w:rPr>
        <w:t xml:space="preserve"> sau Aou</w:t>
      </w:r>
      <w:r w:rsidRPr="007718EC">
        <w:rPr>
          <w:rStyle w:val="BodyTextChar4"/>
          <w:rFonts w:ascii="Times New Roman" w:hAnsi="Times New Roman"/>
          <w:i/>
          <w:sz w:val="24"/>
          <w:szCs w:val="24"/>
          <w:lang w:val="ro-RO"/>
        </w:rPr>
        <w:t xml:space="preserve"> sub care se formează un orizont E spodic, având subiacent un orizont B humicofriiluvial).</w:t>
      </w:r>
      <w:r w:rsidRPr="00F02887">
        <w:rPr>
          <w:rStyle w:val="BodyTextChar4"/>
          <w:rFonts w:ascii="Times New Roman" w:eastAsia="Century Schoolbook" w:hAnsi="Times New Roman"/>
          <w:i/>
          <w:iCs/>
          <w:sz w:val="24"/>
          <w:szCs w:val="24"/>
        </w:rPr>
        <w:t xml:space="preserve"> Nu prezintă alte proprietăţi, caracteristici şi elemente diagnostic specifice altor subunităţi taxonomice.</w:t>
      </w:r>
    </w:p>
    <w:p w14:paraId="3E407980" w14:textId="77777777" w:rsidR="007718EC" w:rsidRPr="00F02887" w:rsidRDefault="007718EC" w:rsidP="00550CB4">
      <w:pPr>
        <w:spacing w:line="360" w:lineRule="auto"/>
        <w:ind w:firstLine="720"/>
        <w:jc w:val="both"/>
        <w:rPr>
          <w:rStyle w:val="BodyTextChar4"/>
          <w:rFonts w:ascii="Times New Roman" w:eastAsia="Century Schoolbook" w:hAnsi="Times New Roman"/>
          <w:i/>
          <w:iCs/>
          <w:sz w:val="24"/>
          <w:szCs w:val="24"/>
        </w:rPr>
      </w:pPr>
      <w:r w:rsidRPr="00F02887">
        <w:rPr>
          <w:rStyle w:val="BodyTextChar4"/>
          <w:rFonts w:ascii="Times New Roman" w:eastAsia="Century Schoolbook" w:hAnsi="Times New Roman"/>
          <w:i/>
          <w:iCs/>
          <w:sz w:val="24"/>
          <w:szCs w:val="24"/>
        </w:rPr>
        <w:t>Succesiune de orizonturi:</w:t>
      </w:r>
    </w:p>
    <w:p w14:paraId="4A81F4F2" w14:textId="77777777" w:rsidR="007718EC" w:rsidRPr="00F02887" w:rsidRDefault="007718EC" w:rsidP="007718EC">
      <w:pPr>
        <w:spacing w:line="360" w:lineRule="auto"/>
        <w:jc w:val="center"/>
        <w:rPr>
          <w:rStyle w:val="BodyTextChar4"/>
          <w:rFonts w:ascii="Times New Roman" w:eastAsia="Century Schoolbook" w:hAnsi="Times New Roman"/>
          <w:b/>
          <w:i/>
          <w:iCs/>
          <w:sz w:val="24"/>
          <w:szCs w:val="24"/>
        </w:rPr>
      </w:pPr>
      <w:r w:rsidRPr="00F02887">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F02887">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F02887">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F02887">
        <w:rPr>
          <w:rStyle w:val="BodyTextChar4"/>
          <w:rFonts w:ascii="Times New Roman" w:eastAsia="Century Schoolbook" w:hAnsi="Times New Roman"/>
          <w:b/>
          <w:i/>
          <w:iCs/>
          <w:sz w:val="24"/>
          <w:szCs w:val="24"/>
        </w:rPr>
        <w:t xml:space="preserve"> R sau C</w:t>
      </w:r>
    </w:p>
    <w:p w14:paraId="769ED2C2" w14:textId="77777777" w:rsidR="007718EC" w:rsidRPr="007718EC" w:rsidRDefault="007718EC" w:rsidP="007718EC">
      <w:pPr>
        <w:pStyle w:val="ListParagraph"/>
        <w:numPr>
          <w:ilvl w:val="0"/>
          <w:numId w:val="20"/>
        </w:numPr>
        <w:spacing w:line="360" w:lineRule="auto"/>
        <w:rPr>
          <w:rStyle w:val="BodyTextChar4"/>
          <w:rFonts w:ascii="Times New Roman" w:eastAsia="Century Schoolbook" w:hAnsi="Times New Roman"/>
          <w:b/>
          <w:i/>
          <w:iCs/>
          <w:sz w:val="24"/>
          <w:szCs w:val="24"/>
        </w:rPr>
      </w:pPr>
      <w:r w:rsidRPr="007718EC">
        <w:rPr>
          <w:rStyle w:val="BodyTextChar4"/>
          <w:rFonts w:ascii="Times New Roman" w:eastAsia="Century Schoolbook" w:hAnsi="Times New Roman"/>
          <w:b/>
          <w:i/>
          <w:iCs/>
          <w:sz w:val="24"/>
          <w:szCs w:val="24"/>
        </w:rPr>
        <w:t>Podzol umbric</w:t>
      </w:r>
    </w:p>
    <w:p w14:paraId="46085D6E" w14:textId="77777777" w:rsidR="007718EC" w:rsidRPr="00F02887" w:rsidRDefault="007718EC" w:rsidP="00550CB4">
      <w:pPr>
        <w:spacing w:line="360" w:lineRule="auto"/>
        <w:ind w:firstLine="720"/>
        <w:jc w:val="both"/>
        <w:rPr>
          <w:rStyle w:val="BodyTextChar4"/>
          <w:rFonts w:ascii="Times New Roman" w:eastAsia="Century Schoolbook" w:hAnsi="Times New Roman"/>
          <w:i/>
          <w:iCs/>
          <w:sz w:val="24"/>
          <w:szCs w:val="24"/>
        </w:rPr>
      </w:pPr>
      <w:r w:rsidRPr="007718EC">
        <w:rPr>
          <w:rStyle w:val="BodyTextChar4"/>
          <w:rFonts w:ascii="Times New Roman" w:hAnsi="Times New Roman"/>
          <w:i/>
          <w:sz w:val="24"/>
          <w:szCs w:val="24"/>
          <w:lang w:val="ro-RO"/>
        </w:rPr>
        <w:t>Sunt soluri care prezintă un orizont umbric (Au)</w:t>
      </w:r>
      <w:r>
        <w:rPr>
          <w:rStyle w:val="BodyTextChar4"/>
          <w:rFonts w:ascii="Times New Roman" w:hAnsi="Times New Roman"/>
          <w:i/>
          <w:sz w:val="24"/>
          <w:szCs w:val="24"/>
          <w:lang w:val="ro-RO"/>
        </w:rPr>
        <w:t xml:space="preserve"> </w:t>
      </w:r>
      <w:r w:rsidRPr="007718EC">
        <w:rPr>
          <w:rStyle w:val="BodyTextChar4"/>
          <w:rFonts w:ascii="Times New Roman" w:hAnsi="Times New Roman"/>
          <w:i/>
          <w:sz w:val="24"/>
          <w:szCs w:val="24"/>
          <w:lang w:val="ro-RO"/>
        </w:rPr>
        <w:t xml:space="preserve">sub care se formează un orizont E spodic, având subiacent </w:t>
      </w:r>
      <w:r>
        <w:rPr>
          <w:rStyle w:val="BodyTextChar4"/>
          <w:rFonts w:ascii="Times New Roman" w:hAnsi="Times New Roman"/>
          <w:i/>
          <w:sz w:val="24"/>
          <w:szCs w:val="24"/>
          <w:lang w:val="ro-RO"/>
        </w:rPr>
        <w:t>un orizont B humicofriiluvial</w:t>
      </w:r>
      <w:r w:rsidRPr="007718EC">
        <w:rPr>
          <w:rStyle w:val="BodyTextChar4"/>
          <w:rFonts w:ascii="Times New Roman" w:hAnsi="Times New Roman"/>
          <w:i/>
          <w:sz w:val="24"/>
          <w:szCs w:val="24"/>
          <w:lang w:val="ro-RO"/>
        </w:rPr>
        <w:t>.</w:t>
      </w:r>
    </w:p>
    <w:p w14:paraId="49F50FAA" w14:textId="77777777" w:rsidR="007718EC" w:rsidRPr="00F02887" w:rsidRDefault="007718EC" w:rsidP="00550CB4">
      <w:pPr>
        <w:spacing w:line="360" w:lineRule="auto"/>
        <w:ind w:firstLine="720"/>
        <w:jc w:val="both"/>
        <w:rPr>
          <w:rStyle w:val="BodyTextChar4"/>
          <w:rFonts w:ascii="Times New Roman" w:eastAsia="Century Schoolbook" w:hAnsi="Times New Roman"/>
          <w:i/>
          <w:iCs/>
          <w:sz w:val="24"/>
          <w:szCs w:val="24"/>
        </w:rPr>
      </w:pPr>
      <w:r w:rsidRPr="00F02887">
        <w:rPr>
          <w:rStyle w:val="BodyTextChar4"/>
          <w:rFonts w:ascii="Times New Roman" w:eastAsia="Century Schoolbook" w:hAnsi="Times New Roman"/>
          <w:i/>
          <w:iCs/>
          <w:sz w:val="24"/>
          <w:szCs w:val="24"/>
        </w:rPr>
        <w:t>Succesiune de orizonturi:</w:t>
      </w:r>
    </w:p>
    <w:p w14:paraId="5966CA44" w14:textId="77777777" w:rsidR="007718EC" w:rsidRPr="00F02887" w:rsidRDefault="007718EC" w:rsidP="007718EC">
      <w:pPr>
        <w:spacing w:line="360" w:lineRule="auto"/>
        <w:jc w:val="center"/>
        <w:rPr>
          <w:rStyle w:val="BodyTextChar4"/>
          <w:rFonts w:ascii="Times New Roman" w:eastAsia="Century Schoolbook" w:hAnsi="Times New Roman"/>
          <w:b/>
          <w:i/>
          <w:iCs/>
          <w:sz w:val="24"/>
          <w:szCs w:val="24"/>
        </w:rPr>
      </w:pPr>
      <w:r w:rsidRPr="00F02887">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F02887">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F02887">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F02887">
        <w:rPr>
          <w:rStyle w:val="BodyTextChar4"/>
          <w:rFonts w:ascii="Times New Roman" w:eastAsia="Century Schoolbook" w:hAnsi="Times New Roman"/>
          <w:b/>
          <w:i/>
          <w:iCs/>
          <w:sz w:val="24"/>
          <w:szCs w:val="24"/>
        </w:rPr>
        <w:t xml:space="preserve"> R sau C</w:t>
      </w:r>
    </w:p>
    <w:p w14:paraId="576A86EA" w14:textId="77777777" w:rsidR="007718EC" w:rsidRPr="007718EC" w:rsidRDefault="007718EC" w:rsidP="007718EC">
      <w:pPr>
        <w:pStyle w:val="ListParagraph"/>
        <w:numPr>
          <w:ilvl w:val="0"/>
          <w:numId w:val="20"/>
        </w:numPr>
        <w:spacing w:line="360" w:lineRule="auto"/>
        <w:rPr>
          <w:rStyle w:val="BodyTextChar4"/>
          <w:rFonts w:ascii="Times New Roman" w:eastAsia="Century Schoolbook" w:hAnsi="Times New Roman"/>
          <w:b/>
          <w:i/>
          <w:iCs/>
          <w:sz w:val="24"/>
          <w:szCs w:val="24"/>
        </w:rPr>
      </w:pPr>
      <w:r w:rsidRPr="007718EC">
        <w:rPr>
          <w:rStyle w:val="BodyTextChar4"/>
          <w:rFonts w:ascii="Times New Roman" w:eastAsia="Century Schoolbook" w:hAnsi="Times New Roman"/>
          <w:b/>
          <w:i/>
          <w:iCs/>
          <w:sz w:val="24"/>
          <w:szCs w:val="24"/>
        </w:rPr>
        <w:t>Podzol feriluvic</w:t>
      </w:r>
    </w:p>
    <w:p w14:paraId="2CC6B4A6" w14:textId="77777777" w:rsidR="007718EC" w:rsidRPr="004D1BD8" w:rsidRDefault="007718EC" w:rsidP="00550CB4">
      <w:pPr>
        <w:spacing w:line="360" w:lineRule="auto"/>
        <w:ind w:firstLine="720"/>
        <w:rPr>
          <w:rStyle w:val="BodyTextChar4"/>
          <w:rFonts w:ascii="Times New Roman" w:eastAsia="Century Schoolbook" w:hAnsi="Times New Roman"/>
          <w:i/>
          <w:iCs/>
          <w:sz w:val="24"/>
          <w:szCs w:val="24"/>
        </w:rPr>
      </w:pPr>
      <w:r w:rsidRPr="007718EC">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7718EC">
        <w:rPr>
          <w:rStyle w:val="BodyTextChar4"/>
          <w:rFonts w:ascii="Times New Roman" w:hAnsi="Times New Roman"/>
          <w:i/>
          <w:sz w:val="24"/>
          <w:szCs w:val="24"/>
          <w:lang w:val="ro-RO"/>
        </w:rPr>
        <w:t xml:space="preserve">) sub care se formează un orizont E spodic, având subiacent </w:t>
      </w:r>
      <w:r>
        <w:rPr>
          <w:rStyle w:val="BodyTextChar4"/>
          <w:rFonts w:ascii="Times New Roman" w:hAnsi="Times New Roman"/>
          <w:i/>
          <w:sz w:val="24"/>
          <w:szCs w:val="24"/>
          <w:lang w:val="ro-RO"/>
        </w:rPr>
        <w:t>un orizont B friiluvial</w:t>
      </w:r>
      <w:r w:rsidRPr="007718EC">
        <w:rPr>
          <w:rStyle w:val="BodyTextChar4"/>
          <w:rFonts w:ascii="Times New Roman" w:hAnsi="Times New Roman"/>
          <w:i/>
          <w:sz w:val="24"/>
          <w:szCs w:val="24"/>
          <w:lang w:val="ro-RO"/>
        </w:rPr>
        <w:t>.</w:t>
      </w:r>
    </w:p>
    <w:p w14:paraId="5E0CFE86" w14:textId="77777777" w:rsidR="007718EC" w:rsidRPr="004D1BD8" w:rsidRDefault="007718EC" w:rsidP="00550CB4">
      <w:pPr>
        <w:spacing w:line="360" w:lineRule="auto"/>
        <w:ind w:firstLine="720"/>
        <w:jc w:val="both"/>
        <w:rPr>
          <w:rStyle w:val="BodyTextChar4"/>
          <w:rFonts w:ascii="Times New Roman" w:eastAsia="Century Schoolbook" w:hAnsi="Times New Roman"/>
          <w:i/>
          <w:iCs/>
          <w:sz w:val="24"/>
          <w:szCs w:val="24"/>
        </w:rPr>
      </w:pPr>
      <w:r w:rsidRPr="004D1BD8">
        <w:rPr>
          <w:rStyle w:val="BodyTextChar4"/>
          <w:rFonts w:ascii="Times New Roman" w:eastAsia="Century Schoolbook" w:hAnsi="Times New Roman"/>
          <w:i/>
          <w:iCs/>
          <w:sz w:val="24"/>
          <w:szCs w:val="24"/>
        </w:rPr>
        <w:t>Succesiune de orizonturi:</w:t>
      </w:r>
    </w:p>
    <w:p w14:paraId="338D39B1" w14:textId="77777777" w:rsidR="007718EC" w:rsidRPr="004D1BD8" w:rsidRDefault="007718EC" w:rsidP="007718EC">
      <w:pPr>
        <w:spacing w:line="360" w:lineRule="auto"/>
        <w:jc w:val="center"/>
        <w:rPr>
          <w:rStyle w:val="BodyTextChar4"/>
          <w:rFonts w:ascii="Times New Roman" w:eastAsia="Century Schoolbook" w:hAnsi="Times New Roman"/>
          <w:b/>
          <w:i/>
          <w:iCs/>
          <w:sz w:val="24"/>
          <w:szCs w:val="24"/>
        </w:rPr>
      </w:pPr>
      <w:r w:rsidRPr="004D1BD8">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4D1BD8">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Bs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R sau C</w:t>
      </w:r>
    </w:p>
    <w:p w14:paraId="4027B990" w14:textId="77777777" w:rsidR="00FF3AC8" w:rsidRDefault="00FF3AC8" w:rsidP="00FF3AC8">
      <w:pPr>
        <w:pStyle w:val="ListParagraph"/>
        <w:spacing w:line="360" w:lineRule="auto"/>
        <w:ind w:left="1080"/>
        <w:rPr>
          <w:rStyle w:val="BodyTextChar4"/>
          <w:rFonts w:ascii="Times New Roman" w:eastAsia="Century Schoolbook" w:hAnsi="Times New Roman"/>
          <w:b/>
          <w:i/>
          <w:iCs/>
          <w:sz w:val="24"/>
          <w:szCs w:val="24"/>
        </w:rPr>
      </w:pPr>
    </w:p>
    <w:p w14:paraId="4F06A4F3" w14:textId="77777777" w:rsidR="00FF3AC8" w:rsidRDefault="00FF3AC8" w:rsidP="00FF3AC8">
      <w:pPr>
        <w:pStyle w:val="ListParagraph"/>
        <w:spacing w:line="360" w:lineRule="auto"/>
        <w:ind w:left="1080"/>
        <w:rPr>
          <w:rStyle w:val="BodyTextChar4"/>
          <w:rFonts w:ascii="Times New Roman" w:eastAsia="Century Schoolbook" w:hAnsi="Times New Roman"/>
          <w:b/>
          <w:i/>
          <w:iCs/>
          <w:sz w:val="24"/>
          <w:szCs w:val="24"/>
        </w:rPr>
      </w:pPr>
    </w:p>
    <w:p w14:paraId="4BEAFB10" w14:textId="77777777" w:rsidR="00761BD6" w:rsidRDefault="00761BD6" w:rsidP="00761BD6">
      <w:pPr>
        <w:pStyle w:val="ListParagraph"/>
        <w:numPr>
          <w:ilvl w:val="0"/>
          <w:numId w:val="20"/>
        </w:numPr>
        <w:spacing w:line="360" w:lineRule="auto"/>
        <w:rPr>
          <w:rStyle w:val="BodyTextChar4"/>
          <w:rFonts w:ascii="Times New Roman" w:eastAsia="Century Schoolbook" w:hAnsi="Times New Roman"/>
          <w:b/>
          <w:i/>
          <w:iCs/>
          <w:sz w:val="24"/>
          <w:szCs w:val="24"/>
        </w:rPr>
      </w:pPr>
      <w:r>
        <w:rPr>
          <w:rStyle w:val="BodyTextChar4"/>
          <w:rFonts w:ascii="Times New Roman" w:eastAsia="Century Schoolbook" w:hAnsi="Times New Roman"/>
          <w:b/>
          <w:i/>
          <w:iCs/>
          <w:sz w:val="24"/>
          <w:szCs w:val="24"/>
        </w:rPr>
        <w:lastRenderedPageBreak/>
        <w:t>Podzol feriluvic litic</w:t>
      </w:r>
    </w:p>
    <w:p w14:paraId="10AE84C2" w14:textId="6B0FE135" w:rsidR="00761BD6" w:rsidRPr="00550CB4" w:rsidRDefault="00761BD6" w:rsidP="00550CB4">
      <w:pPr>
        <w:spacing w:line="360" w:lineRule="auto"/>
        <w:ind w:firstLine="720"/>
        <w:jc w:val="both"/>
        <w:rPr>
          <w:rStyle w:val="BodyTextChar4"/>
          <w:rFonts w:ascii="Times New Roman" w:eastAsia="Century Schoolbook" w:hAnsi="Times New Roman"/>
          <w:i/>
          <w:iCs/>
          <w:sz w:val="24"/>
          <w:szCs w:val="24"/>
          <w:shd w:val="clear" w:color="auto" w:fill="FFFFFF"/>
          <w:lang w:val="ro-RO" w:eastAsia="ro-RO" w:bidi="ro-RO"/>
        </w:rPr>
      </w:pPr>
      <w:r w:rsidRPr="00761BD6">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761BD6">
        <w:rPr>
          <w:rStyle w:val="BodyTextChar4"/>
          <w:rFonts w:ascii="Times New Roman" w:hAnsi="Times New Roman"/>
          <w:i/>
          <w:sz w:val="24"/>
          <w:szCs w:val="24"/>
          <w:lang w:val="ro-RO"/>
        </w:rPr>
        <w:t xml:space="preserve"> sub care se formează un orizont E spodic, având subiacent un orizont B friiluvial</w:t>
      </w:r>
      <w:r>
        <w:rPr>
          <w:rStyle w:val="BodyTextChar4"/>
          <w:rFonts w:ascii="Times New Roman" w:hAnsi="Times New Roman"/>
          <w:i/>
          <w:sz w:val="24"/>
          <w:szCs w:val="24"/>
        </w:rPr>
        <w:t>;</w:t>
      </w:r>
      <w:r w:rsidRPr="00761BD6">
        <w:rPr>
          <w:rFonts w:ascii="Times New Roman" w:eastAsia="Century Schoolbook" w:hAnsi="Times New Roman" w:cs="Times New Roman"/>
          <w:i/>
          <w:iCs/>
          <w:color w:val="000000"/>
          <w:sz w:val="24"/>
          <w:szCs w:val="24"/>
          <w:shd w:val="clear" w:color="auto" w:fill="FFFFFF"/>
          <w:lang w:val="ro-RO" w:eastAsia="ro-RO" w:bidi="ro-RO"/>
        </w:rPr>
        <w:t xml:space="preserve"> </w:t>
      </w:r>
      <w:r w:rsidRPr="004D5551">
        <w:rPr>
          <w:rFonts w:ascii="Times New Roman" w:eastAsia="Century Schoolbook" w:hAnsi="Times New Roman" w:cs="Times New Roman"/>
          <w:i/>
          <w:iCs/>
          <w:color w:val="000000"/>
          <w:sz w:val="24"/>
          <w:szCs w:val="24"/>
          <w:shd w:val="clear" w:color="auto" w:fill="FFFFFF"/>
          <w:lang w:val="ro-RO" w:eastAsia="ro-RO" w:bidi="ro-RO"/>
        </w:rPr>
        <w:t>solul prezintă rocă compactă/rocă continuă (Rn) sau rocă fisurată inclusiv pietrişuri (Rp), începând în 25</w:t>
      </w:r>
      <w:r w:rsidR="004D1BD8">
        <w:rPr>
          <w:rFonts w:ascii="Times New Roman" w:eastAsia="Century Schoolbook" w:hAnsi="Times New Roman" w:cs="Times New Roman"/>
          <w:i/>
          <w:iCs/>
          <w:color w:val="000000"/>
          <w:sz w:val="24"/>
          <w:szCs w:val="24"/>
          <w:shd w:val="clear" w:color="auto" w:fill="FFFFFF"/>
          <w:lang w:val="ro-RO" w:eastAsia="ro-RO" w:bidi="ro-RO"/>
        </w:rPr>
        <w:t xml:space="preserve"> – </w:t>
      </w:r>
      <w:r w:rsidRPr="004D5551">
        <w:rPr>
          <w:rFonts w:ascii="Times New Roman" w:eastAsia="Century Schoolbook" w:hAnsi="Times New Roman" w:cs="Times New Roman"/>
          <w:i/>
          <w:iCs/>
          <w:color w:val="000000"/>
          <w:sz w:val="24"/>
          <w:szCs w:val="24"/>
          <w:shd w:val="clear" w:color="auto" w:fill="FFFFFF"/>
          <w:lang w:val="ro-RO" w:eastAsia="ro-RO" w:bidi="ro-RO"/>
        </w:rPr>
        <w:t>50 cm.</w:t>
      </w:r>
    </w:p>
    <w:p w14:paraId="1227C831" w14:textId="77777777" w:rsidR="00761BD6" w:rsidRPr="004D1BD8" w:rsidRDefault="00761BD6" w:rsidP="00550CB4">
      <w:pPr>
        <w:spacing w:line="360" w:lineRule="auto"/>
        <w:ind w:firstLine="720"/>
        <w:jc w:val="both"/>
        <w:rPr>
          <w:rStyle w:val="BodyTextChar4"/>
          <w:rFonts w:ascii="Times New Roman" w:eastAsia="Century Schoolbook" w:hAnsi="Times New Roman"/>
          <w:i/>
          <w:iCs/>
          <w:sz w:val="24"/>
          <w:szCs w:val="24"/>
        </w:rPr>
      </w:pPr>
      <w:r w:rsidRPr="004D1BD8">
        <w:rPr>
          <w:rStyle w:val="BodyTextChar4"/>
          <w:rFonts w:ascii="Times New Roman" w:eastAsia="Century Schoolbook" w:hAnsi="Times New Roman"/>
          <w:i/>
          <w:iCs/>
          <w:sz w:val="24"/>
          <w:szCs w:val="24"/>
        </w:rPr>
        <w:t>Succesiune de orizonturi:</w:t>
      </w:r>
    </w:p>
    <w:p w14:paraId="1B37BEBE" w14:textId="77777777" w:rsidR="00761BD6" w:rsidRPr="004D1BD8" w:rsidRDefault="00761BD6" w:rsidP="00761BD6">
      <w:pPr>
        <w:spacing w:line="360" w:lineRule="auto"/>
        <w:jc w:val="center"/>
        <w:rPr>
          <w:rStyle w:val="BodyTextChar4"/>
          <w:rFonts w:ascii="Times New Roman" w:eastAsia="Century Schoolbook" w:hAnsi="Times New Roman"/>
          <w:b/>
          <w:i/>
          <w:iCs/>
          <w:sz w:val="24"/>
          <w:szCs w:val="24"/>
        </w:rPr>
      </w:pPr>
      <w:r w:rsidRPr="004D1BD8">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4D1BD8">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Bs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R</w:t>
      </w:r>
    </w:p>
    <w:p w14:paraId="449D48AE" w14:textId="77777777" w:rsidR="00EB1320" w:rsidRPr="00EB1320" w:rsidRDefault="00EB1320" w:rsidP="00EB1320">
      <w:pPr>
        <w:pStyle w:val="ListParagraph"/>
        <w:numPr>
          <w:ilvl w:val="0"/>
          <w:numId w:val="20"/>
        </w:numPr>
        <w:spacing w:line="360" w:lineRule="auto"/>
        <w:rPr>
          <w:rStyle w:val="BodyTextChar4"/>
          <w:rFonts w:ascii="Times New Roman" w:eastAsia="Century Schoolbook" w:hAnsi="Times New Roman"/>
          <w:b/>
          <w:i/>
          <w:iCs/>
          <w:sz w:val="24"/>
          <w:szCs w:val="24"/>
        </w:rPr>
      </w:pPr>
      <w:r>
        <w:rPr>
          <w:rStyle w:val="BodyTextChar4"/>
          <w:rFonts w:ascii="Times New Roman" w:eastAsia="Century Schoolbook" w:hAnsi="Times New Roman"/>
          <w:b/>
          <w:i/>
          <w:iCs/>
          <w:sz w:val="24"/>
          <w:szCs w:val="24"/>
        </w:rPr>
        <w:t>Podzol feriluvic gelistagnic</w:t>
      </w:r>
    </w:p>
    <w:p w14:paraId="60FA03E4" w14:textId="28E9AB75" w:rsidR="00EB1320" w:rsidRDefault="00EB1320" w:rsidP="00550CB4">
      <w:pPr>
        <w:spacing w:line="360" w:lineRule="auto"/>
        <w:ind w:firstLine="720"/>
        <w:jc w:val="both"/>
        <w:rPr>
          <w:rStyle w:val="BodyTextChar4"/>
          <w:rFonts w:ascii="Times New Roman" w:hAnsi="Times New Roman"/>
          <w:i/>
          <w:sz w:val="24"/>
          <w:szCs w:val="24"/>
          <w:lang w:val="ro-RO"/>
        </w:rPr>
      </w:pPr>
      <w:r w:rsidRPr="00EB1320">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friiluvial.</w:t>
      </w:r>
      <w:r w:rsidR="004D1BD8">
        <w:rPr>
          <w:rStyle w:val="BodyTextChar4"/>
          <w:rFonts w:ascii="Times New Roman" w:hAnsi="Times New Roman"/>
          <w:i/>
          <w:sz w:val="24"/>
          <w:szCs w:val="24"/>
          <w:lang w:val="ro-RO"/>
        </w:rPr>
        <w:t xml:space="preserve"> </w:t>
      </w:r>
      <w:r>
        <w:rPr>
          <w:rStyle w:val="BodyTextChar4"/>
          <w:rFonts w:ascii="Times New Roman" w:hAnsi="Times New Roman"/>
          <w:i/>
          <w:sz w:val="24"/>
          <w:szCs w:val="24"/>
          <w:lang w:val="ro-RO"/>
        </w:rPr>
        <w:t>Solul prezintă proprietăţi criostagnice în profil.</w:t>
      </w:r>
    </w:p>
    <w:p w14:paraId="72742302" w14:textId="77777777" w:rsidR="00EB1320" w:rsidRPr="004D1BD8" w:rsidRDefault="00EB1320" w:rsidP="00550CB4">
      <w:pPr>
        <w:spacing w:line="360" w:lineRule="auto"/>
        <w:ind w:firstLine="720"/>
        <w:jc w:val="both"/>
        <w:rPr>
          <w:rStyle w:val="BodyTextChar4"/>
          <w:rFonts w:ascii="Times New Roman" w:eastAsia="Century Schoolbook" w:hAnsi="Times New Roman"/>
          <w:i/>
          <w:iCs/>
          <w:sz w:val="24"/>
          <w:szCs w:val="24"/>
        </w:rPr>
      </w:pPr>
      <w:r w:rsidRPr="004D1BD8">
        <w:rPr>
          <w:rStyle w:val="BodyTextChar4"/>
          <w:rFonts w:ascii="Times New Roman" w:eastAsia="Century Schoolbook" w:hAnsi="Times New Roman"/>
          <w:i/>
          <w:iCs/>
          <w:sz w:val="24"/>
          <w:szCs w:val="24"/>
        </w:rPr>
        <w:t>Succesiune de orizonturi:</w:t>
      </w:r>
    </w:p>
    <w:p w14:paraId="6C6FF41E" w14:textId="77777777" w:rsidR="00EB1320" w:rsidRPr="004D1BD8" w:rsidRDefault="00EB1320" w:rsidP="00793066">
      <w:pPr>
        <w:spacing w:line="360" w:lineRule="auto"/>
        <w:jc w:val="center"/>
        <w:rPr>
          <w:rStyle w:val="BodyTextChar4"/>
          <w:rFonts w:ascii="Times New Roman" w:eastAsia="Century Schoolbook" w:hAnsi="Times New Roman"/>
          <w:b/>
          <w:i/>
          <w:iCs/>
          <w:sz w:val="24"/>
          <w:szCs w:val="24"/>
        </w:rPr>
      </w:pPr>
      <w:r w:rsidRPr="004D1BD8">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4D1BD8">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Bs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R sau C</w:t>
      </w:r>
    </w:p>
    <w:p w14:paraId="1DF50E6C" w14:textId="77777777" w:rsidR="00EB1320" w:rsidRPr="00761BD6" w:rsidRDefault="00EB1320" w:rsidP="00550CB4">
      <w:pPr>
        <w:pStyle w:val="ListParagraph"/>
        <w:numPr>
          <w:ilvl w:val="0"/>
          <w:numId w:val="20"/>
        </w:numPr>
        <w:spacing w:line="360" w:lineRule="auto"/>
        <w:jc w:val="both"/>
        <w:rPr>
          <w:rStyle w:val="BodyTextChar4"/>
          <w:rFonts w:ascii="Times New Roman" w:eastAsia="Century Schoolbook" w:hAnsi="Times New Roman"/>
          <w:b/>
          <w:i/>
          <w:iCs/>
          <w:sz w:val="24"/>
          <w:szCs w:val="24"/>
        </w:rPr>
      </w:pPr>
      <w:r w:rsidRPr="00761BD6">
        <w:rPr>
          <w:rStyle w:val="BodyTextChar4"/>
          <w:rFonts w:ascii="Times New Roman" w:eastAsia="Century Schoolbook" w:hAnsi="Times New Roman"/>
          <w:b/>
          <w:i/>
          <w:iCs/>
          <w:sz w:val="24"/>
          <w:szCs w:val="24"/>
        </w:rPr>
        <w:t>Pod</w:t>
      </w:r>
      <w:r w:rsidR="00761BD6" w:rsidRPr="00761BD6">
        <w:rPr>
          <w:rStyle w:val="BodyTextChar4"/>
          <w:rFonts w:ascii="Times New Roman" w:eastAsia="Century Schoolbook" w:hAnsi="Times New Roman"/>
          <w:b/>
          <w:i/>
          <w:iCs/>
          <w:sz w:val="24"/>
          <w:szCs w:val="24"/>
          <w:lang w:val="ro-RO"/>
        </w:rPr>
        <w:t>z</w:t>
      </w:r>
      <w:r w:rsidRPr="00761BD6">
        <w:rPr>
          <w:rStyle w:val="BodyTextChar4"/>
          <w:rFonts w:ascii="Times New Roman" w:eastAsia="Century Schoolbook" w:hAnsi="Times New Roman"/>
          <w:b/>
          <w:i/>
          <w:iCs/>
          <w:sz w:val="24"/>
          <w:szCs w:val="24"/>
        </w:rPr>
        <w:t>ol folic</w:t>
      </w:r>
    </w:p>
    <w:p w14:paraId="5D3711E2" w14:textId="7C425717" w:rsidR="00761BD6" w:rsidRDefault="00761BD6" w:rsidP="00550CB4">
      <w:pPr>
        <w:spacing w:line="360" w:lineRule="auto"/>
        <w:ind w:firstLine="720"/>
        <w:jc w:val="both"/>
        <w:rPr>
          <w:rStyle w:val="BodyTextChar4"/>
          <w:rFonts w:ascii="Times New Roman" w:hAnsi="Times New Roman"/>
          <w:i/>
          <w:sz w:val="24"/>
          <w:szCs w:val="24"/>
          <w:lang w:val="ro-RO"/>
        </w:rPr>
      </w:pPr>
      <w:r w:rsidRPr="00EB1320">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sidRPr="004D1BD8">
        <w:rPr>
          <w:rStyle w:val="BodyTextChar4"/>
          <w:rFonts w:ascii="Times New Roman" w:hAnsi="Times New Roman"/>
          <w:i/>
          <w:sz w:val="24"/>
          <w:szCs w:val="24"/>
        </w:rPr>
        <w:t>;</w:t>
      </w:r>
      <w:r w:rsidR="0083496E">
        <w:rPr>
          <w:rStyle w:val="BodyTextChar4"/>
          <w:rFonts w:ascii="Times New Roman" w:hAnsi="Times New Roman"/>
          <w:i/>
          <w:sz w:val="24"/>
          <w:szCs w:val="24"/>
        </w:rPr>
        <w:t xml:space="preserve"> </w:t>
      </w:r>
      <w:r w:rsidRPr="004D1BD8">
        <w:rPr>
          <w:rStyle w:val="BodyTextChar4"/>
          <w:rFonts w:ascii="Times New Roman" w:hAnsi="Times New Roman"/>
          <w:i/>
          <w:sz w:val="24"/>
          <w:szCs w:val="24"/>
        </w:rPr>
        <w:t>solul pre</w:t>
      </w:r>
      <w:r>
        <w:rPr>
          <w:rStyle w:val="BodyTextChar4"/>
          <w:rFonts w:ascii="Times New Roman" w:hAnsi="Times New Roman"/>
          <w:i/>
          <w:sz w:val="24"/>
          <w:szCs w:val="24"/>
          <w:lang w:val="ro-RO"/>
        </w:rPr>
        <w:t>zintă la suprafaţa profilului un orizont folic</w:t>
      </w:r>
      <w:r w:rsidR="0083496E">
        <w:rPr>
          <w:rStyle w:val="BodyTextChar4"/>
          <w:rFonts w:ascii="Times New Roman" w:hAnsi="Times New Roman"/>
          <w:i/>
          <w:sz w:val="24"/>
          <w:szCs w:val="24"/>
          <w:lang w:val="ro-RO"/>
        </w:rPr>
        <w:t>.</w:t>
      </w:r>
    </w:p>
    <w:p w14:paraId="24B60456" w14:textId="77777777" w:rsidR="00761BD6" w:rsidRPr="004D1BD8" w:rsidRDefault="00761BD6" w:rsidP="00550CB4">
      <w:pPr>
        <w:spacing w:line="360" w:lineRule="auto"/>
        <w:ind w:firstLine="720"/>
        <w:jc w:val="both"/>
        <w:rPr>
          <w:rStyle w:val="BodyTextChar4"/>
          <w:rFonts w:ascii="Times New Roman" w:eastAsia="Century Schoolbook" w:hAnsi="Times New Roman"/>
          <w:i/>
          <w:iCs/>
          <w:sz w:val="24"/>
          <w:szCs w:val="24"/>
        </w:rPr>
      </w:pPr>
      <w:r w:rsidRPr="004D1BD8">
        <w:rPr>
          <w:rStyle w:val="BodyTextChar4"/>
          <w:rFonts w:ascii="Times New Roman" w:eastAsia="Century Schoolbook" w:hAnsi="Times New Roman"/>
          <w:i/>
          <w:iCs/>
          <w:sz w:val="24"/>
          <w:szCs w:val="24"/>
        </w:rPr>
        <w:t>Succesiune de orizonturi:</w:t>
      </w:r>
    </w:p>
    <w:p w14:paraId="75D12D08" w14:textId="77777777" w:rsidR="00761BD6" w:rsidRPr="004D1BD8" w:rsidRDefault="00761BD6" w:rsidP="00550CB4">
      <w:pPr>
        <w:spacing w:line="360" w:lineRule="auto"/>
        <w:jc w:val="center"/>
        <w:rPr>
          <w:rStyle w:val="BodyTextChar4"/>
          <w:rFonts w:ascii="Times New Roman" w:eastAsia="Century Schoolbook" w:hAnsi="Times New Roman"/>
          <w:b/>
          <w:i/>
          <w:iCs/>
          <w:sz w:val="24"/>
          <w:szCs w:val="24"/>
        </w:rPr>
      </w:pPr>
      <w:r w:rsidRPr="004D1BD8">
        <w:rPr>
          <w:rStyle w:val="BodyTextChar4"/>
          <w:rFonts w:ascii="Times New Roman" w:eastAsia="Century Schoolbook" w:hAnsi="Times New Roman"/>
          <w:b/>
          <w:i/>
          <w:iCs/>
          <w:sz w:val="24"/>
          <w:szCs w:val="24"/>
        </w:rPr>
        <w:t xml:space="preserve">O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Au </w:t>
      </w:r>
      <m:oMath>
        <m:r>
          <m:rPr>
            <m:sty m:val="bi"/>
          </m:rPr>
          <w:rPr>
            <w:rStyle w:val="BodyTextChar4"/>
            <w:rFonts w:ascii="Cambria Math" w:eastAsia="Century Schoolbook" w:hAnsi="Cambria Math"/>
            <w:sz w:val="24"/>
            <w:szCs w:val="24"/>
          </w:rPr>
          <m:t xml:space="preserve">→ </m:t>
        </m:r>
      </m:oMath>
      <w:r w:rsidRPr="004D1BD8">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R sau C</w:t>
      </w:r>
    </w:p>
    <w:p w14:paraId="74B98B48" w14:textId="77777777" w:rsidR="00761BD6" w:rsidRPr="004D1BD8" w:rsidRDefault="00761BD6" w:rsidP="00550CB4">
      <w:pPr>
        <w:spacing w:line="360" w:lineRule="auto"/>
        <w:jc w:val="center"/>
        <w:rPr>
          <w:rStyle w:val="BodyTextChar4"/>
          <w:rFonts w:ascii="Times New Roman" w:eastAsia="Century Schoolbook" w:hAnsi="Times New Roman"/>
          <w:b/>
          <w:i/>
          <w:iCs/>
          <w:sz w:val="24"/>
          <w:szCs w:val="24"/>
        </w:rPr>
      </w:pPr>
      <w:r w:rsidRPr="004D1BD8">
        <w:rPr>
          <w:rStyle w:val="BodyTextChar4"/>
          <w:rFonts w:ascii="Times New Roman" w:eastAsia="Century Schoolbook" w:hAnsi="Times New Roman"/>
          <w:b/>
          <w:i/>
          <w:iCs/>
          <w:sz w:val="24"/>
          <w:szCs w:val="24"/>
        </w:rPr>
        <w:t xml:space="preserve">O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Aou </w:t>
      </w:r>
      <m:oMath>
        <m:r>
          <m:rPr>
            <m:sty m:val="bi"/>
          </m:rPr>
          <w:rPr>
            <w:rStyle w:val="BodyTextChar4"/>
            <w:rFonts w:ascii="Cambria Math" w:eastAsia="Century Schoolbook" w:hAnsi="Cambria Math"/>
            <w:sz w:val="24"/>
            <w:szCs w:val="24"/>
          </w:rPr>
          <m:t xml:space="preserve">→ </m:t>
        </m:r>
      </m:oMath>
      <w:r w:rsidRPr="004D1BD8">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4D1BD8">
        <w:rPr>
          <w:rStyle w:val="BodyTextChar4"/>
          <w:rFonts w:ascii="Times New Roman" w:eastAsia="Century Schoolbook" w:hAnsi="Times New Roman"/>
          <w:b/>
          <w:i/>
          <w:iCs/>
          <w:sz w:val="24"/>
          <w:szCs w:val="24"/>
        </w:rPr>
        <w:t xml:space="preserve"> R sau C</w:t>
      </w:r>
    </w:p>
    <w:p w14:paraId="4CF2DDBC" w14:textId="77777777" w:rsidR="00FF3AC8" w:rsidRDefault="00FF3AC8" w:rsidP="00FF3AC8">
      <w:pPr>
        <w:pStyle w:val="ListParagraph"/>
        <w:spacing w:line="360" w:lineRule="auto"/>
        <w:ind w:left="1080"/>
        <w:jc w:val="both"/>
        <w:rPr>
          <w:rStyle w:val="BodyTextChar4"/>
          <w:rFonts w:ascii="Times New Roman" w:eastAsia="Century Schoolbook" w:hAnsi="Times New Roman"/>
          <w:b/>
          <w:i/>
          <w:iCs/>
          <w:sz w:val="24"/>
          <w:szCs w:val="24"/>
        </w:rPr>
      </w:pPr>
    </w:p>
    <w:p w14:paraId="0D214145" w14:textId="77777777" w:rsidR="00761BD6" w:rsidRDefault="00761BD6" w:rsidP="00550CB4">
      <w:pPr>
        <w:pStyle w:val="ListParagraph"/>
        <w:numPr>
          <w:ilvl w:val="0"/>
          <w:numId w:val="20"/>
        </w:numPr>
        <w:spacing w:line="360" w:lineRule="auto"/>
        <w:jc w:val="both"/>
        <w:rPr>
          <w:rStyle w:val="BodyTextChar4"/>
          <w:rFonts w:ascii="Times New Roman" w:eastAsia="Century Schoolbook" w:hAnsi="Times New Roman"/>
          <w:b/>
          <w:i/>
          <w:iCs/>
          <w:sz w:val="24"/>
          <w:szCs w:val="24"/>
        </w:rPr>
      </w:pPr>
      <w:r w:rsidRPr="00761BD6">
        <w:rPr>
          <w:rStyle w:val="BodyTextChar4"/>
          <w:rFonts w:ascii="Times New Roman" w:eastAsia="Century Schoolbook" w:hAnsi="Times New Roman"/>
          <w:b/>
          <w:i/>
          <w:iCs/>
          <w:sz w:val="24"/>
          <w:szCs w:val="24"/>
        </w:rPr>
        <w:lastRenderedPageBreak/>
        <w:t>Podzol gelistagnic</w:t>
      </w:r>
    </w:p>
    <w:p w14:paraId="4FD1AE23" w14:textId="1814029F" w:rsidR="00761BD6" w:rsidRPr="00761BD6" w:rsidRDefault="00761BD6" w:rsidP="00550CB4">
      <w:pPr>
        <w:spacing w:line="360" w:lineRule="auto"/>
        <w:ind w:firstLine="720"/>
        <w:jc w:val="both"/>
        <w:rPr>
          <w:rStyle w:val="BodyTextChar4"/>
          <w:rFonts w:ascii="Times New Roman" w:hAnsi="Times New Roman"/>
          <w:i/>
          <w:sz w:val="24"/>
          <w:szCs w:val="24"/>
          <w:lang w:val="ro-RO"/>
        </w:rPr>
      </w:pPr>
      <w:r w:rsidRPr="00761BD6">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761BD6">
        <w:rPr>
          <w:rStyle w:val="BodyTextChar4"/>
          <w:rFonts w:ascii="Times New Roman" w:hAnsi="Times New Roman"/>
          <w:i/>
          <w:sz w:val="24"/>
          <w:szCs w:val="24"/>
          <w:lang w:val="ro-RO"/>
        </w:rPr>
        <w:t xml:space="preserve"> sub care se formează un orizont E spodic, având subiacent un orizont B </w:t>
      </w:r>
      <w:r>
        <w:rPr>
          <w:rStyle w:val="BodyTextChar4"/>
          <w:rFonts w:ascii="Times New Roman" w:hAnsi="Times New Roman"/>
          <w:i/>
          <w:sz w:val="24"/>
          <w:szCs w:val="24"/>
          <w:lang w:val="ro-RO"/>
        </w:rPr>
        <w:t>humico</w:t>
      </w:r>
      <w:r w:rsidRPr="00761BD6">
        <w:rPr>
          <w:rStyle w:val="BodyTextChar4"/>
          <w:rFonts w:ascii="Times New Roman" w:hAnsi="Times New Roman"/>
          <w:i/>
          <w:sz w:val="24"/>
          <w:szCs w:val="24"/>
          <w:lang w:val="ro-RO"/>
        </w:rPr>
        <w:t>friiluvial.</w:t>
      </w:r>
      <w:r w:rsidR="0083496E">
        <w:rPr>
          <w:rStyle w:val="BodyTextChar4"/>
          <w:rFonts w:ascii="Times New Roman" w:hAnsi="Times New Roman"/>
          <w:i/>
          <w:sz w:val="24"/>
          <w:szCs w:val="24"/>
          <w:lang w:val="ro-RO"/>
        </w:rPr>
        <w:t xml:space="preserve"> </w:t>
      </w:r>
      <w:r w:rsidRPr="00761BD6">
        <w:rPr>
          <w:rStyle w:val="BodyTextChar4"/>
          <w:rFonts w:ascii="Times New Roman" w:hAnsi="Times New Roman"/>
          <w:i/>
          <w:sz w:val="24"/>
          <w:szCs w:val="24"/>
          <w:lang w:val="ro-RO"/>
        </w:rPr>
        <w:t>Solul prezintă proprietăţi criostagnice în profil.</w:t>
      </w:r>
    </w:p>
    <w:p w14:paraId="3A1245CA" w14:textId="77777777" w:rsidR="00761BD6" w:rsidRPr="0083496E" w:rsidRDefault="00761BD6" w:rsidP="00550CB4">
      <w:pPr>
        <w:spacing w:line="360" w:lineRule="auto"/>
        <w:ind w:firstLine="720"/>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6A0C1E63" w14:textId="77777777" w:rsidR="00761BD6" w:rsidRPr="0083496E" w:rsidRDefault="00761BD6" w:rsidP="00550CB4">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Ehs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R sau C</w:t>
      </w:r>
    </w:p>
    <w:p w14:paraId="6DF6AB28" w14:textId="77777777" w:rsidR="00761BD6" w:rsidRPr="00EB1320" w:rsidRDefault="00761BD6" w:rsidP="00550CB4">
      <w:pPr>
        <w:pStyle w:val="ListParagraph"/>
        <w:numPr>
          <w:ilvl w:val="0"/>
          <w:numId w:val="20"/>
        </w:numPr>
        <w:spacing w:line="360" w:lineRule="auto"/>
        <w:jc w:val="both"/>
        <w:rPr>
          <w:rStyle w:val="BodyTextChar4"/>
          <w:rFonts w:ascii="Times New Roman" w:eastAsia="Century Schoolbook" w:hAnsi="Times New Roman"/>
          <w:b/>
          <w:i/>
          <w:iCs/>
          <w:sz w:val="24"/>
          <w:szCs w:val="24"/>
        </w:rPr>
      </w:pPr>
      <w:r w:rsidRPr="00EB1320">
        <w:rPr>
          <w:rStyle w:val="BodyTextChar4"/>
          <w:rFonts w:ascii="Times New Roman" w:eastAsia="Century Schoolbook" w:hAnsi="Times New Roman"/>
          <w:b/>
          <w:i/>
          <w:iCs/>
          <w:sz w:val="24"/>
          <w:szCs w:val="24"/>
        </w:rPr>
        <w:t>Podzol litic</w:t>
      </w:r>
    </w:p>
    <w:p w14:paraId="2B110CA7" w14:textId="5B3F9EDF" w:rsidR="00761BD6" w:rsidRPr="00EB1320" w:rsidRDefault="00761BD6" w:rsidP="00550CB4">
      <w:pPr>
        <w:ind w:firstLine="720"/>
        <w:jc w:val="both"/>
        <w:rPr>
          <w:rStyle w:val="BodyTextChar4"/>
          <w:rFonts w:ascii="Times New Roman" w:eastAsia="Century Schoolbook" w:hAnsi="Times New Roman"/>
          <w:i/>
          <w:iCs/>
          <w:sz w:val="24"/>
          <w:szCs w:val="24"/>
          <w:shd w:val="clear" w:color="auto" w:fill="FFFFFF"/>
          <w:lang w:val="ro-RO" w:eastAsia="ro-RO" w:bidi="ro-RO"/>
        </w:rPr>
      </w:pPr>
      <w:r w:rsidRPr="00EB1320">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Pr>
          <w:rStyle w:val="BodyTextChar4"/>
          <w:rFonts w:ascii="Times New Roman" w:hAnsi="Times New Roman"/>
          <w:i/>
          <w:sz w:val="24"/>
          <w:szCs w:val="24"/>
        </w:rPr>
        <w:t>;</w:t>
      </w:r>
      <w:r w:rsidRPr="00EB1320">
        <w:rPr>
          <w:rFonts w:ascii="Times New Roman" w:eastAsia="Century Schoolbook" w:hAnsi="Times New Roman" w:cs="Times New Roman"/>
          <w:i/>
          <w:iCs/>
          <w:color w:val="000000"/>
          <w:sz w:val="24"/>
          <w:szCs w:val="24"/>
          <w:shd w:val="clear" w:color="auto" w:fill="FFFFFF"/>
          <w:lang w:val="ro-RO" w:eastAsia="ro-RO" w:bidi="ro-RO"/>
        </w:rPr>
        <w:t xml:space="preserve"> </w:t>
      </w:r>
      <w:r w:rsidRPr="004D5551">
        <w:rPr>
          <w:rFonts w:ascii="Times New Roman" w:eastAsia="Century Schoolbook" w:hAnsi="Times New Roman" w:cs="Times New Roman"/>
          <w:i/>
          <w:iCs/>
          <w:color w:val="000000"/>
          <w:sz w:val="24"/>
          <w:szCs w:val="24"/>
          <w:shd w:val="clear" w:color="auto" w:fill="FFFFFF"/>
          <w:lang w:val="ro-RO" w:eastAsia="ro-RO" w:bidi="ro-RO"/>
        </w:rPr>
        <w:t>solul prezintă rocă compactă/rocă continuă (Rn) sau rocă fisurată</w:t>
      </w:r>
      <w:r w:rsidR="0083496E">
        <w:rPr>
          <w:rFonts w:ascii="Times New Roman" w:eastAsia="Century Schoolbook" w:hAnsi="Times New Roman" w:cs="Times New Roman"/>
          <w:i/>
          <w:iCs/>
          <w:color w:val="000000"/>
          <w:sz w:val="24"/>
          <w:szCs w:val="24"/>
          <w:shd w:val="clear" w:color="auto" w:fill="FFFFFF"/>
          <w:lang w:val="ro-RO" w:eastAsia="ro-RO" w:bidi="ro-RO"/>
        </w:rPr>
        <w:t>,</w:t>
      </w:r>
      <w:r w:rsidRPr="004D5551">
        <w:rPr>
          <w:rFonts w:ascii="Times New Roman" w:eastAsia="Century Schoolbook" w:hAnsi="Times New Roman" w:cs="Times New Roman"/>
          <w:i/>
          <w:iCs/>
          <w:color w:val="000000"/>
          <w:sz w:val="24"/>
          <w:szCs w:val="24"/>
          <w:shd w:val="clear" w:color="auto" w:fill="FFFFFF"/>
          <w:lang w:val="ro-RO" w:eastAsia="ro-RO" w:bidi="ro-RO"/>
        </w:rPr>
        <w:t xml:space="preserve"> inclusiv pietrişuri (Rp), începând în 25</w:t>
      </w:r>
      <w:r w:rsidR="0083496E">
        <w:rPr>
          <w:rFonts w:ascii="Times New Roman" w:eastAsia="Century Schoolbook" w:hAnsi="Times New Roman" w:cs="Times New Roman"/>
          <w:i/>
          <w:iCs/>
          <w:color w:val="000000"/>
          <w:sz w:val="24"/>
          <w:szCs w:val="24"/>
          <w:shd w:val="clear" w:color="auto" w:fill="FFFFFF"/>
          <w:lang w:val="ro-RO" w:eastAsia="ro-RO" w:bidi="ro-RO"/>
        </w:rPr>
        <w:t xml:space="preserve"> – </w:t>
      </w:r>
      <w:r w:rsidRPr="004D5551">
        <w:rPr>
          <w:rFonts w:ascii="Times New Roman" w:eastAsia="Century Schoolbook" w:hAnsi="Times New Roman" w:cs="Times New Roman"/>
          <w:i/>
          <w:iCs/>
          <w:color w:val="000000"/>
          <w:sz w:val="24"/>
          <w:szCs w:val="24"/>
          <w:shd w:val="clear" w:color="auto" w:fill="FFFFFF"/>
          <w:lang w:val="ro-RO" w:eastAsia="ro-RO" w:bidi="ro-RO"/>
        </w:rPr>
        <w:t>50 cm.</w:t>
      </w:r>
    </w:p>
    <w:p w14:paraId="481F2488" w14:textId="77777777" w:rsidR="00761BD6" w:rsidRPr="0083496E" w:rsidRDefault="00761BD6" w:rsidP="00550CB4">
      <w:pPr>
        <w:spacing w:line="360" w:lineRule="auto"/>
        <w:ind w:firstLine="720"/>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6DC94248" w14:textId="77777777" w:rsidR="00761BD6" w:rsidRPr="0083496E" w:rsidRDefault="00761BD6" w:rsidP="00761BD6">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R</w:t>
      </w:r>
    </w:p>
    <w:p w14:paraId="5D00ABEE" w14:textId="77777777" w:rsidR="00761BD6" w:rsidRPr="00761BD6" w:rsidRDefault="00761BD6" w:rsidP="00761BD6">
      <w:pPr>
        <w:pStyle w:val="ListParagraph"/>
        <w:numPr>
          <w:ilvl w:val="0"/>
          <w:numId w:val="20"/>
        </w:numPr>
        <w:spacing w:line="360" w:lineRule="auto"/>
        <w:rPr>
          <w:rStyle w:val="BodyTextChar4"/>
          <w:rFonts w:ascii="Times New Roman" w:eastAsia="Century Schoolbook" w:hAnsi="Times New Roman"/>
          <w:b/>
          <w:i/>
          <w:iCs/>
          <w:sz w:val="24"/>
          <w:szCs w:val="24"/>
        </w:rPr>
      </w:pPr>
      <w:r>
        <w:rPr>
          <w:rStyle w:val="BodyTextChar4"/>
          <w:rFonts w:ascii="Times New Roman" w:eastAsia="Century Schoolbook" w:hAnsi="Times New Roman"/>
          <w:b/>
          <w:i/>
          <w:iCs/>
          <w:sz w:val="24"/>
          <w:szCs w:val="24"/>
        </w:rPr>
        <w:t>Pod</w:t>
      </w:r>
      <w:r>
        <w:rPr>
          <w:rStyle w:val="BodyTextChar4"/>
          <w:rFonts w:ascii="Times New Roman" w:eastAsia="Century Schoolbook" w:hAnsi="Times New Roman"/>
          <w:b/>
          <w:i/>
          <w:iCs/>
          <w:sz w:val="24"/>
          <w:szCs w:val="24"/>
          <w:lang w:val="ro-RO"/>
        </w:rPr>
        <w:t>zol lutic</w:t>
      </w:r>
    </w:p>
    <w:p w14:paraId="7DD0B953" w14:textId="77777777" w:rsidR="00863631" w:rsidRDefault="00761BD6" w:rsidP="00550CB4">
      <w:pPr>
        <w:spacing w:line="360" w:lineRule="auto"/>
        <w:ind w:firstLine="720"/>
        <w:jc w:val="both"/>
        <w:rPr>
          <w:rFonts w:ascii="Times New Roman" w:eastAsia="Century Schoolbook" w:hAnsi="Times New Roman" w:cs="Times New Roman"/>
          <w:i/>
          <w:iCs/>
          <w:color w:val="000000"/>
          <w:sz w:val="24"/>
          <w:szCs w:val="24"/>
          <w:shd w:val="clear" w:color="auto" w:fill="FFFFFF"/>
          <w:lang w:val="ro-RO" w:eastAsia="ro-RO" w:bidi="ro-RO"/>
        </w:rPr>
      </w:pPr>
      <w:r w:rsidRPr="00EB1320">
        <w:rPr>
          <w:rStyle w:val="BodyTextChar4"/>
          <w:rFonts w:ascii="Times New Roman" w:hAnsi="Times New Roman"/>
          <w:i/>
          <w:sz w:val="24"/>
          <w:szCs w:val="24"/>
          <w:lang w:val="ro-RO"/>
        </w:rPr>
        <w:t>Sunt soluri care prezintă un orizont umbric (Au)</w:t>
      </w:r>
      <w:r w:rsidR="00863631">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sidR="00863631">
        <w:rPr>
          <w:rStyle w:val="BodyTextChar4"/>
          <w:rFonts w:ascii="Times New Roman" w:hAnsi="Times New Roman"/>
          <w:i/>
          <w:sz w:val="24"/>
          <w:szCs w:val="24"/>
        </w:rPr>
        <w:t>;</w:t>
      </w:r>
      <w:r w:rsidR="00863631" w:rsidRPr="00863631">
        <w:rPr>
          <w:rFonts w:ascii="Times New Roman" w:eastAsia="Century Schoolbook" w:hAnsi="Times New Roman" w:cs="Times New Roman"/>
          <w:i/>
          <w:iCs/>
          <w:color w:val="000000"/>
          <w:sz w:val="24"/>
          <w:szCs w:val="24"/>
          <w:shd w:val="clear" w:color="auto" w:fill="FFFFFF"/>
          <w:lang w:val="ro-RO" w:eastAsia="ro-RO" w:bidi="ro-RO"/>
        </w:rPr>
        <w:t xml:space="preserve"> </w:t>
      </w:r>
      <w:r w:rsidR="00863631" w:rsidRPr="00862BAB">
        <w:rPr>
          <w:rFonts w:ascii="Times New Roman" w:eastAsia="Century Schoolbook" w:hAnsi="Times New Roman" w:cs="Times New Roman"/>
          <w:i/>
          <w:iCs/>
          <w:color w:val="000000"/>
          <w:sz w:val="24"/>
          <w:szCs w:val="24"/>
          <w:shd w:val="clear" w:color="auto" w:fill="FFFFFF"/>
          <w:lang w:val="ro-RO" w:eastAsia="ro-RO" w:bidi="ro-RO"/>
        </w:rPr>
        <w:t>solul prezintă textură mijlocie lutică (lutoasă-nisipoasă-grosieră/-mijlocie/-fină/-extrafină, lutoasă-nisipoasă-argiloasă, lutoasă medie, lutoasă-prăfoasă) în orizontul de suprafaţă.</w:t>
      </w:r>
    </w:p>
    <w:p w14:paraId="4B62AC9F" w14:textId="77777777" w:rsidR="00863631" w:rsidRPr="0083496E" w:rsidRDefault="00863631" w:rsidP="00550CB4">
      <w:pPr>
        <w:spacing w:line="360" w:lineRule="auto"/>
        <w:ind w:firstLine="720"/>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23853930" w14:textId="77777777" w:rsidR="00863631" w:rsidRPr="0083496E" w:rsidRDefault="00863631" w:rsidP="00550CB4">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R sau C</w:t>
      </w:r>
    </w:p>
    <w:p w14:paraId="1C315EE0" w14:textId="77777777" w:rsidR="00FF3AC8" w:rsidRPr="00FF3AC8" w:rsidRDefault="00FF3AC8" w:rsidP="00FF3AC8">
      <w:pPr>
        <w:spacing w:line="360" w:lineRule="auto"/>
        <w:jc w:val="both"/>
        <w:rPr>
          <w:rStyle w:val="BodyTextChar4"/>
          <w:rFonts w:ascii="Times New Roman" w:eastAsia="Century Schoolbook" w:hAnsi="Times New Roman"/>
          <w:b/>
          <w:i/>
          <w:iCs/>
          <w:sz w:val="24"/>
          <w:szCs w:val="24"/>
        </w:rPr>
      </w:pPr>
    </w:p>
    <w:p w14:paraId="48EFAFB8" w14:textId="77777777" w:rsidR="00863631" w:rsidRDefault="00863631" w:rsidP="00550CB4">
      <w:pPr>
        <w:pStyle w:val="ListParagraph"/>
        <w:numPr>
          <w:ilvl w:val="0"/>
          <w:numId w:val="20"/>
        </w:numPr>
        <w:spacing w:line="360" w:lineRule="auto"/>
        <w:jc w:val="both"/>
        <w:rPr>
          <w:rStyle w:val="BodyTextChar4"/>
          <w:rFonts w:ascii="Times New Roman" w:eastAsia="Century Schoolbook" w:hAnsi="Times New Roman"/>
          <w:b/>
          <w:i/>
          <w:iCs/>
          <w:sz w:val="24"/>
          <w:szCs w:val="24"/>
        </w:rPr>
      </w:pPr>
      <w:r>
        <w:rPr>
          <w:rStyle w:val="BodyTextChar4"/>
          <w:rFonts w:ascii="Times New Roman" w:eastAsia="Century Schoolbook" w:hAnsi="Times New Roman"/>
          <w:b/>
          <w:i/>
          <w:iCs/>
          <w:sz w:val="24"/>
          <w:szCs w:val="24"/>
        </w:rPr>
        <w:lastRenderedPageBreak/>
        <w:t>Podzol psamic</w:t>
      </w:r>
    </w:p>
    <w:p w14:paraId="2E34F20C" w14:textId="77777777" w:rsidR="00863631" w:rsidRDefault="00863631" w:rsidP="00550CB4">
      <w:pPr>
        <w:spacing w:line="360" w:lineRule="auto"/>
        <w:ind w:firstLine="720"/>
        <w:jc w:val="both"/>
        <w:rPr>
          <w:rFonts w:ascii="Times New Roman" w:eastAsia="Century Schoolbook" w:hAnsi="Times New Roman" w:cs="Times New Roman"/>
          <w:i/>
          <w:iCs/>
          <w:color w:val="000000"/>
          <w:sz w:val="24"/>
          <w:szCs w:val="24"/>
          <w:shd w:val="clear" w:color="auto" w:fill="FFFFFF"/>
          <w:lang w:val="ro-RO" w:eastAsia="ro-RO" w:bidi="ro-RO"/>
        </w:rPr>
      </w:pPr>
      <w:r w:rsidRPr="00EB1320">
        <w:rPr>
          <w:rStyle w:val="BodyTextChar4"/>
          <w:rFonts w:ascii="Times New Roman" w:hAnsi="Times New Roman"/>
          <w:i/>
          <w:sz w:val="24"/>
          <w:szCs w:val="24"/>
          <w:lang w:val="ro-RO"/>
        </w:rPr>
        <w:t>Sunt soluri care prezintă un orizont umbric (Au)</w:t>
      </w:r>
      <w:r>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Pr>
          <w:rStyle w:val="BodyTextChar4"/>
          <w:rFonts w:ascii="Times New Roman" w:hAnsi="Times New Roman"/>
          <w:i/>
          <w:sz w:val="24"/>
          <w:szCs w:val="24"/>
        </w:rPr>
        <w:t>;</w:t>
      </w:r>
      <w:r w:rsidRPr="00863631">
        <w:rPr>
          <w:rFonts w:ascii="Times New Roman" w:eastAsia="Century Schoolbook" w:hAnsi="Times New Roman" w:cs="Times New Roman"/>
          <w:i/>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solul prezintă textură grosieră (nisipoasă şi/sau nisipoasă-lutoasă) în orizontul de suprafaţă.</w:t>
      </w:r>
    </w:p>
    <w:p w14:paraId="403685C9" w14:textId="77777777" w:rsidR="00863631" w:rsidRPr="0083496E" w:rsidRDefault="00863631" w:rsidP="00550CB4">
      <w:pPr>
        <w:spacing w:line="360" w:lineRule="auto"/>
        <w:ind w:firstLine="720"/>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06B7382E" w14:textId="77777777" w:rsidR="00863631" w:rsidRPr="0083496E" w:rsidRDefault="00863631" w:rsidP="00863631">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C</w:t>
      </w:r>
    </w:p>
    <w:p w14:paraId="3DF2ED1D" w14:textId="77777777" w:rsidR="00863631" w:rsidRDefault="00863631" w:rsidP="00863631">
      <w:pPr>
        <w:pStyle w:val="ListParagraph"/>
        <w:numPr>
          <w:ilvl w:val="0"/>
          <w:numId w:val="20"/>
        </w:numPr>
        <w:spacing w:line="360" w:lineRule="auto"/>
        <w:rPr>
          <w:rStyle w:val="BodyTextChar4"/>
          <w:rFonts w:ascii="Times New Roman" w:eastAsia="Century Schoolbook" w:hAnsi="Times New Roman"/>
          <w:b/>
          <w:i/>
          <w:iCs/>
          <w:sz w:val="24"/>
          <w:szCs w:val="24"/>
        </w:rPr>
      </w:pPr>
      <w:r>
        <w:rPr>
          <w:rStyle w:val="BodyTextChar4"/>
          <w:rFonts w:ascii="Times New Roman" w:eastAsia="Century Schoolbook" w:hAnsi="Times New Roman"/>
          <w:b/>
          <w:i/>
          <w:iCs/>
          <w:sz w:val="24"/>
          <w:szCs w:val="24"/>
        </w:rPr>
        <w:t>Podzol scheletic</w:t>
      </w:r>
    </w:p>
    <w:p w14:paraId="2B7F586A" w14:textId="77777777" w:rsidR="00863631" w:rsidRDefault="00863631" w:rsidP="00975B90">
      <w:pPr>
        <w:spacing w:line="360" w:lineRule="auto"/>
        <w:ind w:firstLine="720"/>
        <w:jc w:val="both"/>
        <w:rPr>
          <w:rFonts w:ascii="Times New Roman" w:eastAsia="Century Schoolbook" w:hAnsi="Times New Roman" w:cs="Times New Roman"/>
          <w:i/>
          <w:iCs/>
          <w:color w:val="000000"/>
          <w:sz w:val="24"/>
          <w:szCs w:val="24"/>
          <w:shd w:val="clear" w:color="auto" w:fill="FFFFFF"/>
          <w:lang w:val="ro-RO" w:eastAsia="ro-RO" w:bidi="ro-RO"/>
        </w:rPr>
      </w:pPr>
      <w:r w:rsidRPr="00EB1320">
        <w:rPr>
          <w:rStyle w:val="BodyTextChar4"/>
          <w:rFonts w:ascii="Times New Roman" w:hAnsi="Times New Roman"/>
          <w:i/>
          <w:sz w:val="24"/>
          <w:szCs w:val="24"/>
          <w:lang w:val="ro-RO"/>
        </w:rPr>
        <w:t>Sunt soluri care prezintă un orizont umbric (Au)</w:t>
      </w:r>
      <w:r>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sidRPr="0083496E">
        <w:rPr>
          <w:rStyle w:val="BodyTextChar4"/>
          <w:rFonts w:ascii="Times New Roman" w:hAnsi="Times New Roman"/>
          <w:i/>
          <w:sz w:val="24"/>
          <w:szCs w:val="24"/>
        </w:rPr>
        <w:t>;</w:t>
      </w:r>
      <w:r w:rsidRPr="00863631">
        <w:rPr>
          <w:rFonts w:ascii="Times New Roman" w:eastAsia="Century Schoolbook" w:hAnsi="Times New Roman" w:cs="Times New Roman"/>
          <w:i/>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orizonturile A şi/ sau numai B conţin schelet provenit din roca de solificare, 50%</w:t>
      </w:r>
      <m:oMath>
        <m:r>
          <w:rPr>
            <w:rFonts w:ascii="Cambria Math" w:eastAsia="Century Schoolbook" w:hAnsi="Cambria Math" w:cs="Times New Roman"/>
            <w:color w:val="000000"/>
            <w:sz w:val="24"/>
            <w:szCs w:val="24"/>
            <w:shd w:val="clear" w:color="auto" w:fill="FFFFFF"/>
            <w:lang w:val="ro-RO" w:eastAsia="ro-RO" w:bidi="ro-RO"/>
          </w:rPr>
          <m:t>&lt;</m:t>
        </m:r>
      </m:oMath>
      <w:r w:rsidRPr="00862BAB">
        <w:rPr>
          <w:rFonts w:ascii="Times New Roman" w:eastAsia="Century Schoolbook" w:hAnsi="Times New Roman" w:cs="Times New Roman"/>
          <w:i/>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Pr="00862BAB">
        <w:rPr>
          <w:rFonts w:ascii="Times New Roman" w:eastAsia="Century Schoolbook" w:hAnsi="Times New Roman" w:cs="Times New Roman"/>
          <w:i/>
          <w:iCs/>
          <w:color w:val="000000"/>
          <w:sz w:val="24"/>
          <w:szCs w:val="24"/>
          <w:shd w:val="clear" w:color="auto" w:fill="FFFFFF"/>
          <w:lang w:val="ro-RO" w:eastAsia="ro-RO" w:bidi="ro-RO"/>
        </w:rPr>
        <w:t>90%</w:t>
      </w:r>
      <w:r>
        <w:rPr>
          <w:rFonts w:ascii="Times New Roman" w:eastAsia="Century Schoolbook" w:hAnsi="Times New Roman" w:cs="Times New Roman"/>
          <w:i/>
          <w:iCs/>
          <w:color w:val="000000"/>
          <w:sz w:val="24"/>
          <w:szCs w:val="24"/>
          <w:shd w:val="clear" w:color="auto" w:fill="FFFFFF"/>
          <w:lang w:val="ro-RO" w:eastAsia="ro-RO" w:bidi="ro-RO"/>
        </w:rPr>
        <w:t>.</w:t>
      </w:r>
    </w:p>
    <w:p w14:paraId="4F6F9D0B" w14:textId="77777777" w:rsidR="00863631" w:rsidRPr="0083496E" w:rsidRDefault="00863631" w:rsidP="00550CB4">
      <w:pPr>
        <w:spacing w:line="360" w:lineRule="auto"/>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07E8943A" w14:textId="77777777" w:rsidR="00863631" w:rsidRPr="0083496E" w:rsidRDefault="00863631" w:rsidP="00863631">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R</w:t>
      </w:r>
    </w:p>
    <w:p w14:paraId="008B37C3" w14:textId="77777777" w:rsidR="00863631" w:rsidRDefault="00863631" w:rsidP="00975B90">
      <w:pPr>
        <w:pStyle w:val="ListParagraph"/>
        <w:numPr>
          <w:ilvl w:val="0"/>
          <w:numId w:val="20"/>
        </w:numPr>
        <w:spacing w:line="360" w:lineRule="auto"/>
        <w:rPr>
          <w:rStyle w:val="BodyTextChar4"/>
          <w:rFonts w:ascii="Times New Roman" w:eastAsia="Century Schoolbook" w:hAnsi="Times New Roman"/>
          <w:b/>
          <w:i/>
          <w:iCs/>
          <w:sz w:val="24"/>
          <w:szCs w:val="24"/>
        </w:rPr>
      </w:pPr>
      <w:r w:rsidRPr="00863631">
        <w:rPr>
          <w:rStyle w:val="BodyTextChar4"/>
          <w:rFonts w:ascii="Times New Roman" w:eastAsia="Century Schoolbook" w:hAnsi="Times New Roman"/>
          <w:b/>
          <w:i/>
          <w:iCs/>
          <w:sz w:val="24"/>
          <w:szCs w:val="24"/>
        </w:rPr>
        <w:t>Podzol hiperscheletic</w:t>
      </w:r>
    </w:p>
    <w:p w14:paraId="77E6DA46" w14:textId="77777777" w:rsidR="00863631" w:rsidRDefault="00863631" w:rsidP="00975B90">
      <w:pPr>
        <w:spacing w:line="360" w:lineRule="auto"/>
        <w:jc w:val="both"/>
        <w:rPr>
          <w:rFonts w:ascii="Times New Roman" w:eastAsia="Century Schoolbook" w:hAnsi="Times New Roman" w:cs="Times New Roman"/>
          <w:i/>
          <w:iCs/>
          <w:color w:val="000000"/>
          <w:sz w:val="24"/>
          <w:szCs w:val="24"/>
          <w:shd w:val="clear" w:color="auto" w:fill="FFFFFF"/>
          <w:lang w:val="ro-RO" w:eastAsia="ro-RO" w:bidi="ro-RO"/>
        </w:rPr>
      </w:pPr>
      <w:r w:rsidRPr="00EB1320">
        <w:rPr>
          <w:rStyle w:val="BodyTextChar4"/>
          <w:rFonts w:ascii="Times New Roman" w:hAnsi="Times New Roman"/>
          <w:i/>
          <w:sz w:val="24"/>
          <w:szCs w:val="24"/>
          <w:lang w:val="ro-RO"/>
        </w:rPr>
        <w:t>Sunt soluri care prezintă un orizont umbric (Au)</w:t>
      </w:r>
      <w:r>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sidRPr="0083496E">
        <w:rPr>
          <w:rStyle w:val="BodyTextChar4"/>
          <w:rFonts w:ascii="Times New Roman" w:hAnsi="Times New Roman"/>
          <w:i/>
          <w:sz w:val="24"/>
          <w:szCs w:val="24"/>
        </w:rPr>
        <w:t>;</w:t>
      </w:r>
      <w:r w:rsidRPr="00863631">
        <w:rPr>
          <w:rFonts w:ascii="Times New Roman" w:eastAsia="Century Schoolbook" w:hAnsi="Times New Roman" w:cs="Times New Roman"/>
          <w:i/>
          <w:iCs/>
          <w:color w:val="000000"/>
          <w:sz w:val="24"/>
          <w:szCs w:val="24"/>
          <w:shd w:val="clear" w:color="auto" w:fill="FFFFFF"/>
          <w:lang w:val="ro-RO" w:eastAsia="ro-RO" w:bidi="ro-RO"/>
        </w:rPr>
        <w:t xml:space="preserve"> </w:t>
      </w:r>
      <w:r w:rsidRPr="00862BAB">
        <w:rPr>
          <w:rFonts w:ascii="Times New Roman" w:eastAsia="Century Schoolbook" w:hAnsi="Times New Roman" w:cs="Times New Roman"/>
          <w:i/>
          <w:iCs/>
          <w:color w:val="000000"/>
          <w:sz w:val="24"/>
          <w:szCs w:val="24"/>
          <w:shd w:val="clear" w:color="auto" w:fill="FFFFFF"/>
          <w:lang w:val="ro-RO" w:eastAsia="ro-RO" w:bidi="ro-RO"/>
        </w:rPr>
        <w:t>orizonturile A, şi/ sau B conţin schelet provenit din roca de solificare, 75%</w:t>
      </w:r>
      <m:oMath>
        <m:r>
          <w:rPr>
            <w:rFonts w:ascii="Cambria Math" w:eastAsia="Century Schoolbook" w:hAnsi="Cambria Math" w:cs="Times New Roman"/>
            <w:color w:val="000000"/>
            <w:sz w:val="24"/>
            <w:szCs w:val="24"/>
            <w:shd w:val="clear" w:color="auto" w:fill="FFFFFF"/>
            <w:lang w:val="ro-RO" w:eastAsia="ro-RO" w:bidi="ro-RO"/>
          </w:rPr>
          <m:t>&lt;</m:t>
        </m:r>
      </m:oMath>
      <w:r w:rsidRPr="00862BAB">
        <w:rPr>
          <w:rFonts w:ascii="Times New Roman" w:eastAsia="Century Schoolbook" w:hAnsi="Times New Roman" w:cs="Times New Roman"/>
          <w:i/>
          <w:iCs/>
          <w:color w:val="000000"/>
          <w:sz w:val="24"/>
          <w:szCs w:val="24"/>
          <w:shd w:val="clear" w:color="auto" w:fill="FFFFFF"/>
          <w:lang w:val="ro-RO" w:eastAsia="ro-RO" w:bidi="ro-RO"/>
        </w:rPr>
        <w:t>sK</w:t>
      </w:r>
      <m:oMath>
        <m:r>
          <w:rPr>
            <w:rFonts w:ascii="Cambria Math" w:eastAsia="Century Schoolbook" w:hAnsi="Cambria Math" w:cs="Times New Roman"/>
            <w:color w:val="000000"/>
            <w:sz w:val="24"/>
            <w:szCs w:val="24"/>
            <w:shd w:val="clear" w:color="auto" w:fill="FFFFFF"/>
            <w:lang w:val="ro-RO" w:eastAsia="ro-RO" w:bidi="ro-RO"/>
          </w:rPr>
          <m:t>≤</m:t>
        </m:r>
      </m:oMath>
      <w:r w:rsidRPr="00862BAB">
        <w:rPr>
          <w:rFonts w:ascii="Times New Roman" w:eastAsia="Century Schoolbook" w:hAnsi="Times New Roman" w:cs="Times New Roman"/>
          <w:i/>
          <w:iCs/>
          <w:color w:val="000000"/>
          <w:sz w:val="24"/>
          <w:szCs w:val="24"/>
          <w:shd w:val="clear" w:color="auto" w:fill="FFFFFF"/>
          <w:lang w:val="ro-RO" w:eastAsia="ro-RO" w:bidi="ro-RO"/>
        </w:rPr>
        <w:t>90%</w:t>
      </w:r>
      <w:r>
        <w:rPr>
          <w:rFonts w:ascii="Times New Roman" w:eastAsia="Century Schoolbook" w:hAnsi="Times New Roman" w:cs="Times New Roman"/>
          <w:i/>
          <w:iCs/>
          <w:color w:val="000000"/>
          <w:sz w:val="24"/>
          <w:szCs w:val="24"/>
          <w:shd w:val="clear" w:color="auto" w:fill="FFFFFF"/>
          <w:lang w:val="ro-RO" w:eastAsia="ro-RO" w:bidi="ro-RO"/>
        </w:rPr>
        <w:t>.</w:t>
      </w:r>
    </w:p>
    <w:p w14:paraId="6E50B699" w14:textId="77777777" w:rsidR="00863631" w:rsidRPr="0083496E" w:rsidRDefault="00863631" w:rsidP="00975B90">
      <w:pPr>
        <w:spacing w:line="360" w:lineRule="auto"/>
        <w:ind w:firstLine="720"/>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297A0B09" w14:textId="77777777" w:rsidR="00863631" w:rsidRPr="0083496E" w:rsidRDefault="00863631" w:rsidP="00975B90">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R</w:t>
      </w:r>
    </w:p>
    <w:p w14:paraId="4A06310F" w14:textId="77777777" w:rsidR="00863631" w:rsidRDefault="00863631" w:rsidP="00975B90">
      <w:pPr>
        <w:pStyle w:val="ListParagraph"/>
        <w:numPr>
          <w:ilvl w:val="0"/>
          <w:numId w:val="20"/>
        </w:numPr>
        <w:spacing w:line="360" w:lineRule="auto"/>
        <w:jc w:val="both"/>
        <w:rPr>
          <w:rStyle w:val="BodyTextChar4"/>
          <w:rFonts w:ascii="Times New Roman" w:eastAsia="Century Schoolbook" w:hAnsi="Times New Roman"/>
          <w:b/>
          <w:i/>
          <w:iCs/>
          <w:sz w:val="24"/>
          <w:szCs w:val="24"/>
        </w:rPr>
      </w:pPr>
      <w:r>
        <w:rPr>
          <w:rStyle w:val="BodyTextChar4"/>
          <w:rFonts w:ascii="Times New Roman" w:eastAsia="Century Schoolbook" w:hAnsi="Times New Roman"/>
          <w:b/>
          <w:i/>
          <w:iCs/>
          <w:sz w:val="24"/>
          <w:szCs w:val="24"/>
        </w:rPr>
        <w:lastRenderedPageBreak/>
        <w:t>Podzol silitic</w:t>
      </w:r>
    </w:p>
    <w:p w14:paraId="6A94EFA7" w14:textId="32BEAB27" w:rsidR="00071A2C" w:rsidRDefault="00863631" w:rsidP="00975B90">
      <w:pPr>
        <w:spacing w:line="360" w:lineRule="auto"/>
        <w:ind w:firstLine="720"/>
        <w:jc w:val="both"/>
        <w:rPr>
          <w:rFonts w:ascii="Times New Roman" w:eastAsia="Century Schoolbook" w:hAnsi="Times New Roman" w:cs="Times New Roman"/>
          <w:i/>
          <w:iCs/>
          <w:color w:val="000000"/>
          <w:sz w:val="24"/>
          <w:szCs w:val="24"/>
          <w:shd w:val="clear" w:color="auto" w:fill="FFFFFF"/>
          <w:lang w:val="ro-RO" w:eastAsia="ro-RO" w:bidi="ro-RO"/>
        </w:rPr>
      </w:pPr>
      <w:r w:rsidRPr="00EB1320">
        <w:rPr>
          <w:rStyle w:val="BodyTextChar4"/>
          <w:rFonts w:ascii="Times New Roman" w:hAnsi="Times New Roman"/>
          <w:i/>
          <w:sz w:val="24"/>
          <w:szCs w:val="24"/>
          <w:lang w:val="ro-RO"/>
        </w:rPr>
        <w:t>Sunt soluri care prezintă un orizont umbric (Au)</w:t>
      </w:r>
      <w:r>
        <w:rPr>
          <w:rStyle w:val="BodyTextChar4"/>
          <w:rFonts w:ascii="Times New Roman" w:hAnsi="Times New Roman"/>
          <w:i/>
          <w:sz w:val="24"/>
          <w:szCs w:val="24"/>
          <w:lang w:val="ro-RO"/>
        </w:rPr>
        <w:t xml:space="preserve"> sau Aou</w:t>
      </w:r>
      <w:r w:rsidRPr="00EB1320">
        <w:rPr>
          <w:rStyle w:val="BodyTextChar4"/>
          <w:rFonts w:ascii="Times New Roman" w:hAnsi="Times New Roman"/>
          <w:i/>
          <w:sz w:val="24"/>
          <w:szCs w:val="24"/>
          <w:lang w:val="ro-RO"/>
        </w:rPr>
        <w:t xml:space="preserve"> sub care se formează un orizont E spodic, având subiacent un orizont B humicofriiluvial</w:t>
      </w:r>
      <w:r>
        <w:rPr>
          <w:rStyle w:val="BodyTextChar4"/>
          <w:rFonts w:ascii="Times New Roman" w:hAnsi="Times New Roman"/>
          <w:i/>
          <w:sz w:val="24"/>
          <w:szCs w:val="24"/>
        </w:rPr>
        <w:t>;</w:t>
      </w:r>
      <w:r w:rsidR="00071A2C" w:rsidRPr="00071A2C">
        <w:rPr>
          <w:rFonts w:ascii="Times New Roman" w:eastAsia="Century Schoolbook" w:hAnsi="Times New Roman" w:cs="Times New Roman"/>
          <w:i/>
          <w:iCs/>
          <w:color w:val="000000"/>
          <w:sz w:val="24"/>
          <w:szCs w:val="24"/>
          <w:shd w:val="clear" w:color="auto" w:fill="FFFFFF"/>
          <w:lang w:val="ro-RO" w:eastAsia="ro-RO" w:bidi="ro-RO"/>
        </w:rPr>
        <w:t xml:space="preserve"> </w:t>
      </w:r>
      <w:r w:rsidR="00071A2C" w:rsidRPr="00862BAB">
        <w:rPr>
          <w:rFonts w:ascii="Times New Roman" w:eastAsia="Century Schoolbook" w:hAnsi="Times New Roman" w:cs="Times New Roman"/>
          <w:i/>
          <w:iCs/>
          <w:color w:val="000000"/>
          <w:sz w:val="24"/>
          <w:szCs w:val="24"/>
          <w:shd w:val="clear" w:color="auto" w:fill="FFFFFF"/>
          <w:lang w:val="ro-RO" w:eastAsia="ro-RO" w:bidi="ro-RO"/>
        </w:rPr>
        <w:t>solul prezintă textură mijlocie silitică/prăfoasă şi/sau prăfoasă-nisipoasă) în orizontul de suprafaţă.</w:t>
      </w:r>
    </w:p>
    <w:p w14:paraId="6EBAC663" w14:textId="77777777" w:rsidR="00071A2C" w:rsidRPr="0083496E" w:rsidRDefault="00071A2C" w:rsidP="00975B90">
      <w:pPr>
        <w:spacing w:line="360" w:lineRule="auto"/>
        <w:ind w:firstLine="720"/>
        <w:jc w:val="both"/>
        <w:rPr>
          <w:rStyle w:val="BodyTextChar4"/>
          <w:rFonts w:ascii="Times New Roman" w:eastAsia="Century Schoolbook" w:hAnsi="Times New Roman"/>
          <w:i/>
          <w:iCs/>
          <w:sz w:val="24"/>
          <w:szCs w:val="24"/>
        </w:rPr>
      </w:pPr>
      <w:r w:rsidRPr="0083496E">
        <w:rPr>
          <w:rStyle w:val="BodyTextChar4"/>
          <w:rFonts w:ascii="Times New Roman" w:eastAsia="Century Schoolbook" w:hAnsi="Times New Roman"/>
          <w:i/>
          <w:iCs/>
          <w:sz w:val="24"/>
          <w:szCs w:val="24"/>
        </w:rPr>
        <w:t>Succesiune de orizonturi:</w:t>
      </w:r>
    </w:p>
    <w:p w14:paraId="0E59B350" w14:textId="77777777" w:rsidR="007718EC" w:rsidRPr="0083496E" w:rsidRDefault="00071A2C" w:rsidP="00975B90">
      <w:pPr>
        <w:spacing w:line="360" w:lineRule="auto"/>
        <w:jc w:val="center"/>
        <w:rPr>
          <w:rStyle w:val="BodyTextChar4"/>
          <w:rFonts w:ascii="Times New Roman" w:eastAsia="Century Schoolbook" w:hAnsi="Times New Roman"/>
          <w:b/>
          <w:i/>
          <w:iCs/>
          <w:sz w:val="24"/>
          <w:szCs w:val="24"/>
        </w:rPr>
      </w:pPr>
      <w:r w:rsidRPr="0083496E">
        <w:rPr>
          <w:rStyle w:val="BodyTextChar4"/>
          <w:rFonts w:ascii="Times New Roman" w:eastAsia="Century Schoolbook" w:hAnsi="Times New Roman"/>
          <w:b/>
          <w:i/>
          <w:iCs/>
          <w:sz w:val="24"/>
          <w:szCs w:val="24"/>
        </w:rPr>
        <w:t xml:space="preserve">(Aou) Au </w:t>
      </w:r>
      <m:oMath>
        <m:r>
          <m:rPr>
            <m:sty m:val="bi"/>
          </m:rPr>
          <w:rPr>
            <w:rStyle w:val="BodyTextChar4"/>
            <w:rFonts w:ascii="Cambria Math" w:eastAsia="Century Schoolbook" w:hAnsi="Cambria Math"/>
            <w:sz w:val="24"/>
            <w:szCs w:val="24"/>
          </w:rPr>
          <m:t xml:space="preserve">→ </m:t>
        </m:r>
      </m:oMath>
      <w:r w:rsidRPr="0083496E">
        <w:rPr>
          <w:rStyle w:val="BodyTextChar4"/>
          <w:rFonts w:ascii="Times New Roman" w:eastAsia="Century Schoolbook" w:hAnsi="Times New Roman"/>
          <w:b/>
          <w:i/>
          <w:iCs/>
          <w:sz w:val="24"/>
          <w:szCs w:val="24"/>
        </w:rPr>
        <w:t xml:space="preserve">Es </w:t>
      </w:r>
      <m:oMath>
        <m:r>
          <m:rPr>
            <m:sty m:val="bi"/>
          </m:rPr>
          <w:rPr>
            <w:rStyle w:val="BodyTextChar4"/>
            <w:rFonts w:ascii="Cambria Math" w:eastAsia="Century Schoolbook" w:hAnsi="Cambria Math"/>
            <w:sz w:val="24"/>
            <w:szCs w:val="24"/>
          </w:rPr>
          <m:t>→</m:t>
        </m:r>
      </m:oMath>
      <w:r w:rsidRPr="0083496E">
        <w:rPr>
          <w:rStyle w:val="BodyTextChar4"/>
          <w:rFonts w:ascii="Times New Roman" w:eastAsia="Century Schoolbook" w:hAnsi="Times New Roman"/>
          <w:b/>
          <w:i/>
          <w:iCs/>
          <w:sz w:val="24"/>
          <w:szCs w:val="24"/>
        </w:rPr>
        <w:t xml:space="preserve"> Bhs </w:t>
      </w:r>
      <m:oMath>
        <m:r>
          <m:rPr>
            <m:sty m:val="bi"/>
          </m:rPr>
          <w:rPr>
            <w:rStyle w:val="BodyTextChar4"/>
            <w:rFonts w:ascii="Cambria Math" w:eastAsia="Century Schoolbook" w:hAnsi="Cambria Math"/>
            <w:sz w:val="24"/>
            <w:szCs w:val="24"/>
          </w:rPr>
          <m:t>→</m:t>
        </m:r>
      </m:oMath>
      <w:r w:rsidR="004D3B84" w:rsidRPr="0083496E">
        <w:rPr>
          <w:rStyle w:val="BodyTextChar4"/>
          <w:rFonts w:ascii="Times New Roman" w:eastAsia="Century Schoolbook" w:hAnsi="Times New Roman"/>
          <w:b/>
          <w:i/>
          <w:iCs/>
          <w:sz w:val="24"/>
          <w:szCs w:val="24"/>
        </w:rPr>
        <w:t xml:space="preserve"> R s</w:t>
      </w:r>
    </w:p>
    <w:p w14:paraId="2240B48B" w14:textId="77777777" w:rsidR="002C7B02" w:rsidRDefault="00A847D1" w:rsidP="00975B90">
      <w:pPr>
        <w:ind w:firstLine="720"/>
        <w:jc w:val="both"/>
        <w:rPr>
          <w:rStyle w:val="BodyTextChar4"/>
          <w:rFonts w:ascii="Times New Roman" w:hAnsi="Times New Roman"/>
          <w:sz w:val="24"/>
          <w:szCs w:val="24"/>
          <w:lang w:val="ro-RO"/>
        </w:rPr>
      </w:pPr>
      <w:r>
        <w:rPr>
          <w:rStyle w:val="BodyTextChar4"/>
          <w:rFonts w:ascii="Times New Roman" w:hAnsi="Times New Roman"/>
          <w:b/>
          <w:sz w:val="24"/>
          <w:szCs w:val="24"/>
          <w:lang w:val="ro-RO"/>
        </w:rPr>
        <w:t>Folosinţă şi f</w:t>
      </w:r>
      <w:r w:rsidR="002C7B02" w:rsidRPr="002C7B02">
        <w:rPr>
          <w:rStyle w:val="BodyTextChar4"/>
          <w:rFonts w:ascii="Times New Roman" w:hAnsi="Times New Roman"/>
          <w:b/>
          <w:sz w:val="24"/>
          <w:szCs w:val="24"/>
          <w:lang w:val="ro-RO"/>
        </w:rPr>
        <w:t>ertilitate</w:t>
      </w:r>
    </w:p>
    <w:p w14:paraId="275AFFFB" w14:textId="604022AB" w:rsidR="002C7B02" w:rsidRDefault="002C7B02" w:rsidP="00975B90">
      <w:pPr>
        <w:spacing w:line="360" w:lineRule="auto"/>
        <w:ind w:firstLine="720"/>
        <w:jc w:val="both"/>
        <w:rPr>
          <w:rStyle w:val="BodyTextChar4"/>
          <w:rFonts w:ascii="Times New Roman" w:hAnsi="Times New Roman"/>
          <w:sz w:val="24"/>
          <w:szCs w:val="24"/>
          <w:lang w:val="ro-RO"/>
        </w:rPr>
      </w:pPr>
      <w:r>
        <w:rPr>
          <w:rStyle w:val="BodyTextChar4"/>
          <w:rFonts w:ascii="Times New Roman" w:hAnsi="Times New Roman"/>
          <w:sz w:val="24"/>
          <w:szCs w:val="24"/>
          <w:lang w:val="ro-RO"/>
        </w:rPr>
        <w:t>Au o fertilitate mult mai scăzută</w:t>
      </w:r>
      <w:r w:rsidR="004D087A">
        <w:rPr>
          <w:rStyle w:val="BodyTextChar4"/>
          <w:rFonts w:ascii="Times New Roman" w:hAnsi="Times New Roman"/>
          <w:sz w:val="24"/>
          <w:szCs w:val="24"/>
          <w:lang w:val="ro-RO"/>
        </w:rPr>
        <w:t xml:space="preserve"> decât prepodzolurile, având acelaş</w:t>
      </w:r>
      <w:r w:rsidR="0083496E">
        <w:rPr>
          <w:rStyle w:val="BodyTextChar4"/>
          <w:rFonts w:ascii="Times New Roman" w:hAnsi="Times New Roman"/>
          <w:sz w:val="24"/>
          <w:szCs w:val="24"/>
          <w:lang w:val="ro-RO"/>
        </w:rPr>
        <w:t>i</w:t>
      </w:r>
      <w:r w:rsidR="004D087A">
        <w:rPr>
          <w:rStyle w:val="BodyTextChar4"/>
          <w:rFonts w:ascii="Times New Roman" w:hAnsi="Times New Roman"/>
          <w:sz w:val="24"/>
          <w:szCs w:val="24"/>
          <w:lang w:val="ro-RO"/>
        </w:rPr>
        <w:t xml:space="preserve"> mod de folosinţă. Datorită condiţiilor de climă şi de relief în care sunt întâlnite</w:t>
      </w:r>
      <w:r w:rsidR="000920B7">
        <w:rPr>
          <w:rStyle w:val="BodyTextChar4"/>
          <w:rFonts w:ascii="Times New Roman" w:hAnsi="Times New Roman"/>
          <w:sz w:val="24"/>
          <w:szCs w:val="24"/>
          <w:lang w:val="ro-RO"/>
        </w:rPr>
        <w:t>,</w:t>
      </w:r>
      <w:r w:rsidR="004D087A">
        <w:rPr>
          <w:rStyle w:val="BodyTextChar4"/>
          <w:rFonts w:ascii="Times New Roman" w:hAnsi="Times New Roman"/>
          <w:sz w:val="24"/>
          <w:szCs w:val="24"/>
          <w:lang w:val="ro-RO"/>
        </w:rPr>
        <w:t xml:space="preserve"> nu prezintă importanţă pentru agricultură, decât în cazul în care sunt folosite ca păşuni şi fâneţe. Deşi conţin mari cantităţi de materie organică, aplicarea gunoiului de graj</w:t>
      </w:r>
      <w:r w:rsidR="000920B7">
        <w:rPr>
          <w:rStyle w:val="BodyTextChar4"/>
          <w:rFonts w:ascii="Times New Roman" w:hAnsi="Times New Roman"/>
          <w:sz w:val="24"/>
          <w:szCs w:val="24"/>
          <w:lang w:val="ro-RO"/>
        </w:rPr>
        <w:t>d</w:t>
      </w:r>
      <w:r w:rsidR="004D087A">
        <w:rPr>
          <w:rStyle w:val="BodyTextChar4"/>
          <w:rFonts w:ascii="Times New Roman" w:hAnsi="Times New Roman"/>
          <w:sz w:val="24"/>
          <w:szCs w:val="24"/>
          <w:lang w:val="ro-RO"/>
        </w:rPr>
        <w:t xml:space="preserve"> constituie principala metodă de ridicare a potenţialului de fertilitate. Prin aplicarea gunoiului de grajd se aduce în sol materie organică de calitate, contribuind la îmbunătăţirea proprietăţilor fizice şi chimice, la intensificarea activităţii microbiologice, la mobilizarea rezervelor de substanţe nutritive blocate în materia organică a solului </w:t>
      </w:r>
      <w:r w:rsidR="00520C85">
        <w:rPr>
          <w:rStyle w:val="BodyTextChar4"/>
          <w:rFonts w:ascii="Times New Roman" w:hAnsi="Times New Roman"/>
          <w:sz w:val="24"/>
          <w:szCs w:val="24"/>
          <w:lang w:val="ro-RO"/>
        </w:rPr>
        <w:t>(care</w:t>
      </w:r>
      <w:r w:rsidR="000920B7">
        <w:rPr>
          <w:rStyle w:val="BodyTextChar4"/>
          <w:rFonts w:ascii="Times New Roman" w:hAnsi="Times New Roman"/>
          <w:sz w:val="24"/>
          <w:szCs w:val="24"/>
          <w:lang w:val="ro-RO"/>
        </w:rPr>
        <w:t>,</w:t>
      </w:r>
      <w:r w:rsidR="00520C85">
        <w:rPr>
          <w:rStyle w:val="BodyTextChar4"/>
          <w:rFonts w:ascii="Times New Roman" w:hAnsi="Times New Roman"/>
          <w:sz w:val="24"/>
          <w:szCs w:val="24"/>
          <w:lang w:val="ro-RO"/>
        </w:rPr>
        <w:t xml:space="preserve"> datorită climatului umed şi rece</w:t>
      </w:r>
      <w:r w:rsidR="000920B7">
        <w:rPr>
          <w:rStyle w:val="BodyTextChar4"/>
          <w:rFonts w:ascii="Times New Roman" w:hAnsi="Times New Roman"/>
          <w:sz w:val="24"/>
          <w:szCs w:val="24"/>
          <w:lang w:val="ro-RO"/>
        </w:rPr>
        <w:t>,</w:t>
      </w:r>
      <w:r w:rsidR="00520C85">
        <w:rPr>
          <w:rStyle w:val="BodyTextChar4"/>
          <w:rFonts w:ascii="Times New Roman" w:hAnsi="Times New Roman"/>
          <w:sz w:val="24"/>
          <w:szCs w:val="24"/>
          <w:lang w:val="ro-RO"/>
        </w:rPr>
        <w:t xml:space="preserve"> se descompun greu). Obligatorie este aplicarea amendamentelor calcaroase pentru corectarea reacţiei solului. Rezultate foarte bune în sporirea cantităţii de masă verde/hectar se obţin prin aplicarea îngrăşămintelor minerale </w:t>
      </w:r>
      <w:r w:rsidR="000920B7">
        <w:rPr>
          <w:rStyle w:val="BodyTextChar4"/>
          <w:rFonts w:ascii="Times New Roman" w:hAnsi="Times New Roman"/>
          <w:sz w:val="24"/>
          <w:szCs w:val="24"/>
          <w:lang w:val="ro-RO"/>
        </w:rPr>
        <w:t>ș</w:t>
      </w:r>
      <w:r w:rsidR="00520C85">
        <w:rPr>
          <w:rStyle w:val="BodyTextChar4"/>
          <w:rFonts w:ascii="Times New Roman" w:hAnsi="Times New Roman"/>
          <w:sz w:val="24"/>
          <w:szCs w:val="24"/>
          <w:lang w:val="ro-RO"/>
        </w:rPr>
        <w:t>i efectuarea de supraînsămânţări cu specii de plante valoroase.</w:t>
      </w:r>
    </w:p>
    <w:p w14:paraId="691AFE99" w14:textId="77777777" w:rsidR="00975B90" w:rsidRDefault="00975B90" w:rsidP="00975B90">
      <w:pPr>
        <w:spacing w:line="360" w:lineRule="auto"/>
        <w:ind w:firstLine="720"/>
        <w:jc w:val="both"/>
        <w:rPr>
          <w:rStyle w:val="BodyTextChar4"/>
          <w:rFonts w:ascii="Times New Roman" w:hAnsi="Times New Roman"/>
          <w:sz w:val="24"/>
          <w:szCs w:val="24"/>
          <w:lang w:val="ro-RO"/>
        </w:rPr>
      </w:pPr>
    </w:p>
    <w:p w14:paraId="4BA6192F" w14:textId="77777777" w:rsidR="004D3B84" w:rsidRPr="000920B7" w:rsidRDefault="004D3B84" w:rsidP="004D3B84">
      <w:pPr>
        <w:spacing w:after="0" w:line="360" w:lineRule="auto"/>
        <w:jc w:val="both"/>
        <w:rPr>
          <w:rFonts w:ascii="Times New Roman" w:hAnsi="Times New Roman" w:cs="Times New Roman"/>
          <w:sz w:val="24"/>
          <w:szCs w:val="24"/>
          <w:lang w:val="ro-RO"/>
        </w:rPr>
      </w:pPr>
      <w:r w:rsidRPr="000E3B90">
        <w:rPr>
          <w:rFonts w:ascii="Times New Roman" w:eastAsiaTheme="minorEastAsia" w:hAnsi="Times New Roman" w:cs="Times New Roman"/>
          <w:b/>
          <w:iCs/>
          <w:sz w:val="24"/>
          <w:szCs w:val="24"/>
          <w:lang w:val="ro-RO"/>
        </w:rPr>
        <w:lastRenderedPageBreak/>
        <w:t xml:space="preserve">Corelarea </w:t>
      </w:r>
      <w:r w:rsidRPr="000920B7">
        <w:rPr>
          <w:rFonts w:ascii="Times New Roman" w:hAnsi="Times New Roman" w:cs="Times New Roman"/>
          <w:b/>
          <w:sz w:val="24"/>
          <w:szCs w:val="24"/>
          <w:lang w:val="ro-RO"/>
        </w:rPr>
        <w:t xml:space="preserve">subunităţilor taxonomice de nivel superior ale tipului de sol PODZOL </w:t>
      </w:r>
      <w:r w:rsidRPr="000920B7">
        <w:rPr>
          <w:rFonts w:ascii="Times New Roman" w:hAnsi="Times New Roman" w:cs="Times New Roman"/>
          <w:sz w:val="24"/>
          <w:szCs w:val="24"/>
          <w:lang w:val="ro-RO"/>
        </w:rPr>
        <w:t>(</w:t>
      </w:r>
      <w:r w:rsidRPr="000920B7">
        <w:rPr>
          <w:rFonts w:ascii="Times New Roman" w:hAnsi="Times New Roman" w:cs="Times New Roman"/>
          <w:b/>
          <w:bCs/>
          <w:color w:val="000000"/>
          <w:sz w:val="24"/>
          <w:szCs w:val="24"/>
          <w:lang w:val="ro-RO"/>
        </w:rPr>
        <w:t>SRCS – 1980, SRTS – 2003, SRTS – 2012, SRTS – 2012+)</w:t>
      </w:r>
    </w:p>
    <w:p w14:paraId="3E21059A" w14:textId="77777777" w:rsidR="004D3B84" w:rsidRPr="000E3B90" w:rsidRDefault="004D3B84" w:rsidP="004D3B84">
      <w:pPr>
        <w:spacing w:after="0" w:line="360" w:lineRule="auto"/>
        <w:jc w:val="center"/>
        <w:rPr>
          <w:rFonts w:ascii="Times New Roman" w:eastAsiaTheme="minorEastAsia" w:hAnsi="Times New Roman" w:cs="Times New Roman"/>
          <w:b/>
          <w:i/>
          <w:iCs/>
          <w:sz w:val="24"/>
          <w:szCs w:val="24"/>
          <w:lang w:val="ro-RO"/>
        </w:rPr>
      </w:pPr>
    </w:p>
    <w:p w14:paraId="13E0C382" w14:textId="791D4473" w:rsidR="004D3B84" w:rsidRPr="000920B7" w:rsidRDefault="004D3B84" w:rsidP="004D3B84">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Cs/>
          <w:sz w:val="24"/>
          <w:szCs w:val="24"/>
          <w:lang w:val="ro-RO"/>
        </w:rPr>
        <w:t>Corelarea podzolurilor</w:t>
      </w:r>
      <w:r w:rsidRPr="000E3B90">
        <w:rPr>
          <w:rFonts w:ascii="Times New Roman" w:eastAsiaTheme="minorEastAsia" w:hAnsi="Times New Roman" w:cs="Times New Roman"/>
          <w:bCs/>
          <w:sz w:val="24"/>
          <w:szCs w:val="24"/>
          <w:lang w:val="ro-RO"/>
        </w:rPr>
        <w:t xml:space="preserve"> la nivel de tip de sol, cu tipurile de soluri din sistemele taxonomice</w:t>
      </w:r>
      <w:r w:rsidRPr="000920B7">
        <w:rPr>
          <w:rFonts w:ascii="Times New Roman" w:hAnsi="Times New Roman" w:cs="Times New Roman"/>
          <w:b/>
          <w:bCs/>
          <w:color w:val="000000"/>
          <w:sz w:val="24"/>
          <w:szCs w:val="24"/>
          <w:lang w:val="ro-RO"/>
        </w:rPr>
        <w:t xml:space="preserve"> </w:t>
      </w:r>
      <w:r w:rsidRPr="000920B7">
        <w:rPr>
          <w:rFonts w:ascii="Times New Roman" w:hAnsi="Times New Roman" w:cs="Times New Roman"/>
          <w:bCs/>
          <w:color w:val="000000"/>
          <w:sz w:val="24"/>
          <w:szCs w:val="24"/>
          <w:lang w:val="ro-RO"/>
        </w:rPr>
        <w:t>SRCS – 1980, SRTS – 2003, SRTS – 2012, SRTS – 201</w:t>
      </w:r>
      <w:r w:rsidR="00975B90" w:rsidRPr="000920B7">
        <w:rPr>
          <w:rFonts w:ascii="Times New Roman" w:hAnsi="Times New Roman" w:cs="Times New Roman"/>
          <w:bCs/>
          <w:color w:val="000000"/>
          <w:sz w:val="24"/>
          <w:szCs w:val="24"/>
          <w:lang w:val="ro-RO"/>
        </w:rPr>
        <w:t xml:space="preserve">2+ este prezentată în </w:t>
      </w:r>
      <w:r w:rsidR="00975B90" w:rsidRPr="000920B7">
        <w:rPr>
          <w:rFonts w:ascii="Times New Roman" w:hAnsi="Times New Roman" w:cs="Times New Roman"/>
          <w:b/>
          <w:bCs/>
          <w:color w:val="000000"/>
          <w:sz w:val="24"/>
          <w:szCs w:val="24"/>
          <w:lang w:val="ro-RO"/>
        </w:rPr>
        <w:t>Tabelul 16</w:t>
      </w:r>
      <w:r w:rsidRPr="000920B7">
        <w:rPr>
          <w:rFonts w:ascii="Times New Roman" w:hAnsi="Times New Roman" w:cs="Times New Roman"/>
          <w:bCs/>
          <w:color w:val="000000"/>
          <w:sz w:val="24"/>
          <w:szCs w:val="24"/>
          <w:lang w:val="ro-RO"/>
        </w:rPr>
        <w:t>.</w:t>
      </w:r>
    </w:p>
    <w:p w14:paraId="30B90E8C" w14:textId="77777777" w:rsidR="004D3B84" w:rsidRPr="000920B7" w:rsidRDefault="004D3B84" w:rsidP="004D3B84">
      <w:pPr>
        <w:spacing w:after="0" w:line="360" w:lineRule="auto"/>
        <w:jc w:val="both"/>
        <w:rPr>
          <w:rFonts w:ascii="Times New Roman" w:eastAsiaTheme="minorEastAsia" w:hAnsi="Times New Roman" w:cs="Times New Roman"/>
          <w:b/>
          <w:bCs/>
          <w:sz w:val="24"/>
          <w:szCs w:val="24"/>
          <w:lang w:val="ro-RO"/>
        </w:rPr>
      </w:pPr>
    </w:p>
    <w:p w14:paraId="466FCCCD" w14:textId="5D8C2B0E" w:rsidR="004D3B84" w:rsidRPr="000920B7" w:rsidRDefault="00975B90" w:rsidP="006667B2">
      <w:pPr>
        <w:spacing w:line="240" w:lineRule="auto"/>
        <w:jc w:val="both"/>
        <w:rPr>
          <w:rFonts w:ascii="Times New Roman" w:hAnsi="Times New Roman" w:cs="Times New Roman"/>
          <w:bCs/>
          <w:color w:val="000000"/>
          <w:sz w:val="24"/>
          <w:szCs w:val="24"/>
        </w:rPr>
      </w:pPr>
      <w:r w:rsidRPr="00975B90">
        <w:rPr>
          <w:rFonts w:ascii="Times New Roman" w:hAnsi="Times New Roman" w:cs="Times New Roman"/>
          <w:b/>
          <w:bCs/>
          <w:sz w:val="24"/>
          <w:szCs w:val="24"/>
          <w:lang w:val="ro-RO"/>
        </w:rPr>
        <w:t>Tabel 16</w:t>
      </w:r>
      <w:r w:rsidR="004D3B84" w:rsidRPr="000E3B90">
        <w:rPr>
          <w:rFonts w:ascii="Times New Roman" w:hAnsi="Times New Roman" w:cs="Times New Roman"/>
          <w:bCs/>
          <w:sz w:val="24"/>
          <w:szCs w:val="24"/>
          <w:lang w:val="ro-RO"/>
        </w:rPr>
        <w:t>.</w:t>
      </w:r>
      <w:r w:rsidR="004D3B84" w:rsidRPr="000E3B90">
        <w:rPr>
          <w:rFonts w:ascii="Times New Roman" w:hAnsi="Times New Roman" w:cs="Times New Roman"/>
          <w:b/>
          <w:bCs/>
          <w:sz w:val="24"/>
          <w:szCs w:val="24"/>
          <w:lang w:val="ro-RO"/>
        </w:rPr>
        <w:t xml:space="preserve"> </w:t>
      </w:r>
      <w:r w:rsidR="004D3B84" w:rsidRPr="000E3B90">
        <w:rPr>
          <w:rFonts w:ascii="Times New Roman" w:eastAsiaTheme="minorEastAsia" w:hAnsi="Times New Roman" w:cs="Times New Roman"/>
          <w:bCs/>
          <w:sz w:val="24"/>
          <w:szCs w:val="24"/>
          <w:lang w:val="ro-RO"/>
        </w:rPr>
        <w:t xml:space="preserve">Corelarea </w:t>
      </w:r>
      <w:r w:rsidR="004D3B84">
        <w:rPr>
          <w:rFonts w:ascii="Times New Roman" w:eastAsiaTheme="minorEastAsia" w:hAnsi="Times New Roman" w:cs="Times New Roman"/>
          <w:bCs/>
          <w:sz w:val="24"/>
          <w:szCs w:val="24"/>
          <w:lang w:val="ro-RO"/>
        </w:rPr>
        <w:t xml:space="preserve">podzolurilor </w:t>
      </w:r>
      <w:r w:rsidR="004D3B84" w:rsidRPr="000E3B90">
        <w:rPr>
          <w:rFonts w:ascii="Times New Roman" w:eastAsiaTheme="minorEastAsia" w:hAnsi="Times New Roman" w:cs="Times New Roman"/>
          <w:bCs/>
          <w:sz w:val="24"/>
          <w:szCs w:val="24"/>
          <w:lang w:val="ro-RO"/>
        </w:rPr>
        <w:t>la nivel de tip de sol cu tipurile de soluri din sistemele taxonomice</w:t>
      </w:r>
      <w:r w:rsidR="004D3B84" w:rsidRPr="000920B7">
        <w:rPr>
          <w:rFonts w:ascii="Times New Roman" w:hAnsi="Times New Roman" w:cs="Times New Roman"/>
          <w:b/>
          <w:bCs/>
          <w:color w:val="000000"/>
          <w:sz w:val="24"/>
          <w:szCs w:val="24"/>
        </w:rPr>
        <w:t xml:space="preserve"> </w:t>
      </w:r>
      <w:r w:rsidR="004D3B84" w:rsidRPr="000920B7">
        <w:rPr>
          <w:rFonts w:ascii="Times New Roman" w:hAnsi="Times New Roman" w:cs="Times New Roman"/>
          <w:bCs/>
          <w:color w:val="000000"/>
          <w:sz w:val="24"/>
          <w:szCs w:val="24"/>
        </w:rPr>
        <w:t>SRCS – 1980, SRTS – 2003, SRTS – 2012, SRTS – 2012+</w:t>
      </w:r>
      <w:r w:rsidR="000920B7">
        <w:rPr>
          <w:rFonts w:ascii="Times New Roman" w:hAnsi="Times New Roman" w:cs="Times New Roman"/>
          <w:bCs/>
          <w:color w:val="000000"/>
          <w:sz w:val="24"/>
          <w:szCs w:val="24"/>
        </w:rPr>
        <w:t xml:space="preserve"> </w:t>
      </w:r>
      <w:r w:rsidR="004D3B84" w:rsidRPr="000920B7">
        <w:rPr>
          <w:rFonts w:ascii="Times New Roman" w:hAnsi="Times New Roman" w:cs="Times New Roman"/>
          <w:bCs/>
          <w:color w:val="000000"/>
          <w:sz w:val="24"/>
          <w:szCs w:val="24"/>
        </w:rPr>
        <w:t>(după SRTS-2012+)</w:t>
      </w:r>
    </w:p>
    <w:tbl>
      <w:tblPr>
        <w:tblStyle w:val="TableGrid4"/>
        <w:tblW w:w="0" w:type="auto"/>
        <w:tblLook w:val="04A0" w:firstRow="1" w:lastRow="0" w:firstColumn="1" w:lastColumn="0" w:noHBand="0" w:noVBand="1"/>
      </w:tblPr>
      <w:tblGrid>
        <w:gridCol w:w="1603"/>
        <w:gridCol w:w="1800"/>
        <w:gridCol w:w="1956"/>
        <w:gridCol w:w="1956"/>
      </w:tblGrid>
      <w:tr w:rsidR="004D3B84" w:rsidRPr="000E3B90" w14:paraId="7EC7F00A" w14:textId="77777777" w:rsidTr="004D3B84">
        <w:tc>
          <w:tcPr>
            <w:tcW w:w="7315" w:type="dxa"/>
            <w:gridSpan w:val="4"/>
          </w:tcPr>
          <w:p w14:paraId="4A10BA4D" w14:textId="77777777" w:rsidR="004D3B84" w:rsidRPr="000E3B90" w:rsidRDefault="004D3B84" w:rsidP="0056302B">
            <w:pPr>
              <w:jc w:val="center"/>
              <w:rPr>
                <w:rFonts w:ascii="Times New Roman" w:hAnsi="Times New Roman" w:cs="Times New Roman"/>
                <w:bCs/>
                <w:sz w:val="24"/>
                <w:szCs w:val="24"/>
                <w:lang w:val="ro-RO"/>
              </w:rPr>
            </w:pPr>
            <w:r w:rsidRPr="000E3B90">
              <w:rPr>
                <w:rFonts w:ascii="Times New Roman" w:hAnsi="Times New Roman" w:cs="Times New Roman"/>
                <w:bCs/>
                <w:sz w:val="24"/>
                <w:szCs w:val="24"/>
                <w:lang w:val="ro-RO"/>
              </w:rPr>
              <w:t>SISTEME DE TAXONOMIE (România)</w:t>
            </w:r>
          </w:p>
        </w:tc>
      </w:tr>
      <w:tr w:rsidR="004D3B84" w:rsidRPr="000E3B90" w14:paraId="34E976FA" w14:textId="77777777" w:rsidTr="004D3B84">
        <w:tc>
          <w:tcPr>
            <w:tcW w:w="1603" w:type="dxa"/>
          </w:tcPr>
          <w:p w14:paraId="5750A831" w14:textId="77777777" w:rsidR="004D3B84" w:rsidRPr="000E3B90" w:rsidRDefault="004D3B84" w:rsidP="0056302B">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SRCS – 1980</w:t>
            </w:r>
          </w:p>
        </w:tc>
        <w:tc>
          <w:tcPr>
            <w:tcW w:w="1800" w:type="dxa"/>
          </w:tcPr>
          <w:p w14:paraId="4C5143AE" w14:textId="77777777" w:rsidR="004D3B84" w:rsidRPr="000E3B90" w:rsidRDefault="004D3B84" w:rsidP="0056302B">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SRTS – 2003</w:t>
            </w:r>
          </w:p>
        </w:tc>
        <w:tc>
          <w:tcPr>
            <w:tcW w:w="1956" w:type="dxa"/>
          </w:tcPr>
          <w:p w14:paraId="649E48EB" w14:textId="77777777" w:rsidR="004D3B84" w:rsidRPr="000E3B90" w:rsidRDefault="004D3B84" w:rsidP="0056302B">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SRTS – 2012</w:t>
            </w:r>
          </w:p>
        </w:tc>
        <w:tc>
          <w:tcPr>
            <w:tcW w:w="1956" w:type="dxa"/>
          </w:tcPr>
          <w:p w14:paraId="27604FFD" w14:textId="77777777" w:rsidR="004D3B84" w:rsidRPr="000E3B90" w:rsidRDefault="004D3B84" w:rsidP="0056302B">
            <w:pPr>
              <w:jc w:val="both"/>
              <w:rPr>
                <w:rFonts w:ascii="Times New Roman" w:hAnsi="Times New Roman" w:cs="Times New Roman"/>
                <w:bCs/>
                <w:sz w:val="24"/>
                <w:szCs w:val="24"/>
                <w:lang w:val="ro-RO"/>
              </w:rPr>
            </w:pPr>
            <w:r w:rsidRPr="000E3B90">
              <w:rPr>
                <w:rFonts w:ascii="Times New Roman" w:hAnsi="Times New Roman" w:cs="Times New Roman"/>
                <w:bCs/>
                <w:color w:val="000000"/>
                <w:sz w:val="24"/>
                <w:szCs w:val="24"/>
              </w:rPr>
              <w:t>SRCS – 2012+</w:t>
            </w:r>
          </w:p>
        </w:tc>
      </w:tr>
      <w:tr w:rsidR="004D3B84" w:rsidRPr="000E3B90" w14:paraId="61E1C74B" w14:textId="77777777" w:rsidTr="004D3B84">
        <w:tc>
          <w:tcPr>
            <w:tcW w:w="7315" w:type="dxa"/>
            <w:gridSpan w:val="4"/>
          </w:tcPr>
          <w:p w14:paraId="7B861508" w14:textId="77777777" w:rsidR="004D3B84" w:rsidRPr="000E3B90" w:rsidRDefault="004D3B84" w:rsidP="0056302B">
            <w:pPr>
              <w:jc w:val="both"/>
              <w:rPr>
                <w:rFonts w:ascii="Times New Roman" w:hAnsi="Times New Roman" w:cs="Times New Roman"/>
                <w:bCs/>
                <w:sz w:val="24"/>
                <w:szCs w:val="24"/>
                <w:lang w:val="ro-RO"/>
              </w:rPr>
            </w:pPr>
            <w:r w:rsidRPr="000E3B90">
              <w:rPr>
                <w:rFonts w:ascii="Times New Roman" w:hAnsi="Times New Roman" w:cs="Times New Roman"/>
                <w:bCs/>
                <w:sz w:val="24"/>
                <w:szCs w:val="24"/>
                <w:lang w:val="ro-RO"/>
              </w:rPr>
              <w:t>Tipuri de sol</w:t>
            </w:r>
          </w:p>
        </w:tc>
      </w:tr>
      <w:tr w:rsidR="004D3B84" w:rsidRPr="000E3B90" w14:paraId="09B60822" w14:textId="77777777" w:rsidTr="004D3B84">
        <w:trPr>
          <w:trHeight w:val="1104"/>
        </w:trPr>
        <w:tc>
          <w:tcPr>
            <w:tcW w:w="1603" w:type="dxa"/>
          </w:tcPr>
          <w:p w14:paraId="2DA77DF6" w14:textId="77777777" w:rsidR="004D3B84" w:rsidRPr="000E3B90" w:rsidRDefault="004D3B84" w:rsidP="0056302B">
            <w:pPr>
              <w:jc w:val="both"/>
              <w:rPr>
                <w:rFonts w:ascii="Times New Roman" w:hAnsi="Times New Roman" w:cs="Times New Roman"/>
                <w:bCs/>
                <w:sz w:val="24"/>
                <w:szCs w:val="24"/>
                <w:lang w:val="ro-RO"/>
              </w:rPr>
            </w:pPr>
          </w:p>
          <w:p w14:paraId="0D98078F" w14:textId="77777777" w:rsidR="004D3B84" w:rsidRPr="000E3B90" w:rsidRDefault="004D3B84" w:rsidP="0056302B">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   podzol</w:t>
            </w:r>
          </w:p>
        </w:tc>
        <w:tc>
          <w:tcPr>
            <w:tcW w:w="1800" w:type="dxa"/>
          </w:tcPr>
          <w:p w14:paraId="1C66AD7A" w14:textId="77777777" w:rsidR="004D3B84" w:rsidRPr="000E3B90" w:rsidRDefault="004D3B84" w:rsidP="0056302B">
            <w:pPr>
              <w:jc w:val="both"/>
              <w:rPr>
                <w:rFonts w:ascii="Times New Roman" w:hAnsi="Times New Roman" w:cs="Times New Roman"/>
                <w:bCs/>
                <w:sz w:val="24"/>
                <w:szCs w:val="24"/>
                <w:lang w:val="ro-RO"/>
              </w:rPr>
            </w:pPr>
          </w:p>
          <w:p w14:paraId="2A19E176" w14:textId="77777777" w:rsidR="004D3B84" w:rsidRPr="000E3B90" w:rsidRDefault="004D3B84" w:rsidP="0056302B">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    podzol</w:t>
            </w:r>
          </w:p>
        </w:tc>
        <w:tc>
          <w:tcPr>
            <w:tcW w:w="1956" w:type="dxa"/>
          </w:tcPr>
          <w:p w14:paraId="3DEB31ED" w14:textId="77777777" w:rsidR="004D3B84" w:rsidRDefault="004D3B84" w:rsidP="004D3B84">
            <w:pPr>
              <w:jc w:val="both"/>
              <w:rPr>
                <w:rFonts w:ascii="Times New Roman" w:hAnsi="Times New Roman" w:cs="Times New Roman"/>
                <w:bCs/>
                <w:sz w:val="24"/>
                <w:szCs w:val="24"/>
                <w:lang w:val="ro-RO"/>
              </w:rPr>
            </w:pPr>
          </w:p>
          <w:p w14:paraId="02E72492" w14:textId="77777777" w:rsidR="004D3B84" w:rsidRPr="000E3B90" w:rsidRDefault="004D3B84" w:rsidP="004D3B84">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    podzol </w:t>
            </w:r>
          </w:p>
        </w:tc>
        <w:tc>
          <w:tcPr>
            <w:tcW w:w="1956" w:type="dxa"/>
          </w:tcPr>
          <w:p w14:paraId="7872B5D9" w14:textId="77777777" w:rsidR="004D3B84" w:rsidRPr="000E3B90" w:rsidRDefault="004D3B84" w:rsidP="0056302B">
            <w:pPr>
              <w:jc w:val="both"/>
              <w:rPr>
                <w:rFonts w:ascii="Times New Roman" w:hAnsi="Times New Roman" w:cs="Times New Roman"/>
                <w:bCs/>
                <w:sz w:val="24"/>
                <w:szCs w:val="24"/>
                <w:lang w:val="ro-RO"/>
              </w:rPr>
            </w:pPr>
          </w:p>
          <w:p w14:paraId="63B74A9B" w14:textId="77777777" w:rsidR="004D3B84" w:rsidRPr="000E3B90" w:rsidRDefault="004D3B84" w:rsidP="0056302B">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      podzol </w:t>
            </w:r>
          </w:p>
        </w:tc>
      </w:tr>
    </w:tbl>
    <w:p w14:paraId="2762C271" w14:textId="77777777" w:rsidR="004D3B84" w:rsidRPr="000E3B90" w:rsidRDefault="004D3B84" w:rsidP="004D3B84">
      <w:pPr>
        <w:jc w:val="both"/>
        <w:rPr>
          <w:rFonts w:ascii="Times New Roman" w:hAnsi="Times New Roman" w:cs="Times New Roman"/>
          <w:b/>
          <w:bCs/>
          <w:sz w:val="24"/>
          <w:szCs w:val="24"/>
          <w:lang w:val="ro-RO"/>
        </w:rPr>
      </w:pPr>
    </w:p>
    <w:p w14:paraId="12CA2479" w14:textId="77777777" w:rsidR="004D3B84" w:rsidRPr="000920B7" w:rsidRDefault="004D3B84" w:rsidP="004D3B84">
      <w:pPr>
        <w:spacing w:after="0" w:line="360" w:lineRule="auto"/>
        <w:ind w:firstLine="700"/>
        <w:jc w:val="both"/>
        <w:rPr>
          <w:rFonts w:ascii="Times New Roman" w:eastAsiaTheme="minorEastAsia" w:hAnsi="Times New Roman" w:cs="Times New Roman"/>
          <w:bCs/>
          <w:i/>
          <w:color w:val="000000"/>
          <w:sz w:val="24"/>
          <w:szCs w:val="24"/>
        </w:rPr>
      </w:pPr>
      <w:r w:rsidRPr="000E3B90">
        <w:rPr>
          <w:rFonts w:ascii="Times New Roman" w:eastAsiaTheme="minorEastAsia" w:hAnsi="Times New Roman" w:cs="Times New Roman"/>
          <w:bCs/>
          <w:sz w:val="24"/>
          <w:szCs w:val="24"/>
          <w:lang w:val="ro-RO"/>
        </w:rPr>
        <w:t xml:space="preserve">Corelarea </w:t>
      </w:r>
      <w:r>
        <w:rPr>
          <w:rFonts w:ascii="Times New Roman" w:eastAsiaTheme="minorEastAsia" w:hAnsi="Times New Roman" w:cs="Times New Roman"/>
          <w:bCs/>
          <w:sz w:val="24"/>
          <w:szCs w:val="24"/>
          <w:lang w:val="ro-RO"/>
        </w:rPr>
        <w:t xml:space="preserve">podzolurilor </w:t>
      </w:r>
      <w:r w:rsidRPr="000E3B90">
        <w:rPr>
          <w:rFonts w:ascii="Times New Roman" w:eastAsiaTheme="minorEastAsia" w:hAnsi="Times New Roman" w:cs="Times New Roman"/>
          <w:bCs/>
          <w:sz w:val="24"/>
          <w:szCs w:val="24"/>
          <w:lang w:val="ro-RO"/>
        </w:rPr>
        <w:t>la nivel de subtip cu subtipurile de soluri din sistemele taxonomice</w:t>
      </w:r>
      <w:r w:rsidRPr="000E3B90">
        <w:rPr>
          <w:rFonts w:ascii="Times New Roman" w:eastAsiaTheme="minorEastAsia" w:hAnsi="Times New Roman" w:cs="Times New Roman"/>
          <w:b/>
          <w:bCs/>
          <w:sz w:val="24"/>
          <w:szCs w:val="24"/>
          <w:lang w:val="ro-RO"/>
        </w:rPr>
        <w:t>:</w:t>
      </w:r>
      <w:r w:rsidRPr="000E3B90">
        <w:rPr>
          <w:rFonts w:ascii="Times New Roman" w:eastAsiaTheme="minorEastAsia" w:hAnsi="Times New Roman" w:cs="Times New Roman"/>
          <w:b/>
          <w:bCs/>
          <w:i/>
          <w:sz w:val="24"/>
          <w:szCs w:val="24"/>
          <w:lang w:val="ro-RO"/>
        </w:rPr>
        <w:t xml:space="preserve"> </w:t>
      </w:r>
      <w:r w:rsidRPr="000920B7">
        <w:rPr>
          <w:rFonts w:ascii="Times New Roman" w:hAnsi="Times New Roman" w:cs="Times New Roman"/>
          <w:bCs/>
          <w:color w:val="000000"/>
          <w:sz w:val="24"/>
          <w:szCs w:val="24"/>
        </w:rPr>
        <w:t>SRCS – 1980, SRTS – 2003, SRTS – 2012, SRTS – 2012+</w:t>
      </w:r>
      <w:r w:rsidRPr="000920B7">
        <w:rPr>
          <w:rFonts w:ascii="Times New Roman" w:eastAsiaTheme="minorEastAsia" w:hAnsi="Times New Roman" w:cs="Times New Roman"/>
          <w:b/>
          <w:bCs/>
          <w:i/>
          <w:sz w:val="24"/>
          <w:szCs w:val="24"/>
        </w:rPr>
        <w:t xml:space="preserve"> </w:t>
      </w:r>
      <w:r w:rsidR="00975B90" w:rsidRPr="000920B7">
        <w:rPr>
          <w:rFonts w:ascii="Times New Roman" w:hAnsi="Times New Roman" w:cs="Times New Roman"/>
          <w:bCs/>
          <w:color w:val="000000"/>
          <w:sz w:val="24"/>
          <w:szCs w:val="24"/>
        </w:rPr>
        <w:t xml:space="preserve">este prezentată în </w:t>
      </w:r>
      <w:r w:rsidR="00975B90" w:rsidRPr="000920B7">
        <w:rPr>
          <w:rFonts w:ascii="Times New Roman" w:hAnsi="Times New Roman" w:cs="Times New Roman"/>
          <w:b/>
          <w:bCs/>
          <w:color w:val="000000"/>
          <w:sz w:val="24"/>
          <w:szCs w:val="24"/>
        </w:rPr>
        <w:t>Tabelul 17</w:t>
      </w:r>
      <w:r w:rsidRPr="000E3B90">
        <w:rPr>
          <w:b/>
          <w:lang w:val="ro-RO"/>
        </w:rPr>
        <w:t xml:space="preserve"> </w:t>
      </w:r>
      <w:r w:rsidRPr="000920B7">
        <w:rPr>
          <w:rFonts w:ascii="Times New Roman" w:hAnsi="Times New Roman" w:cs="Times New Roman"/>
          <w:bCs/>
          <w:color w:val="000000"/>
          <w:sz w:val="24"/>
          <w:szCs w:val="24"/>
        </w:rPr>
        <w:t>(după SRTS-2012+).</w:t>
      </w:r>
    </w:p>
    <w:p w14:paraId="6FE5EB01" w14:textId="77777777" w:rsidR="004D3B84" w:rsidRPr="000920B7" w:rsidRDefault="004D3B84" w:rsidP="004D3B84">
      <w:pPr>
        <w:spacing w:after="0" w:line="360" w:lineRule="auto"/>
        <w:ind w:firstLine="700"/>
        <w:jc w:val="both"/>
        <w:rPr>
          <w:rFonts w:ascii="Times New Roman" w:hAnsi="Times New Roman" w:cs="Times New Roman"/>
          <w:color w:val="000000"/>
          <w:sz w:val="24"/>
          <w:szCs w:val="24"/>
        </w:rPr>
      </w:pPr>
    </w:p>
    <w:p w14:paraId="62757647" w14:textId="655C9EA9" w:rsidR="004D3B84" w:rsidRPr="000920B7" w:rsidRDefault="00975B90" w:rsidP="006667B2">
      <w:pPr>
        <w:spacing w:after="0" w:line="240" w:lineRule="auto"/>
        <w:ind w:right="20"/>
        <w:jc w:val="both"/>
        <w:rPr>
          <w:rFonts w:ascii="Times New Roman" w:eastAsia="Arial Unicode MS" w:hAnsi="Times New Roman" w:cs="Times New Roman"/>
          <w:color w:val="000000"/>
          <w:sz w:val="24"/>
          <w:szCs w:val="24"/>
        </w:rPr>
      </w:pPr>
      <w:r w:rsidRPr="000920B7">
        <w:rPr>
          <w:rFonts w:ascii="Times New Roman" w:eastAsia="Arial Unicode MS" w:hAnsi="Times New Roman" w:cs="Times New Roman"/>
          <w:b/>
          <w:bCs/>
          <w:color w:val="000000"/>
          <w:sz w:val="24"/>
          <w:szCs w:val="24"/>
        </w:rPr>
        <w:t>Tabel 17</w:t>
      </w:r>
      <w:r w:rsidR="004D3B84" w:rsidRPr="000920B7">
        <w:rPr>
          <w:rFonts w:ascii="Times New Roman" w:eastAsia="Arial Unicode MS" w:hAnsi="Times New Roman" w:cs="Times New Roman"/>
          <w:bCs/>
          <w:i/>
          <w:color w:val="000000"/>
          <w:sz w:val="24"/>
          <w:szCs w:val="24"/>
        </w:rPr>
        <w:t>.</w:t>
      </w:r>
      <w:r w:rsidR="004D3B84" w:rsidRPr="000920B7">
        <w:rPr>
          <w:rFonts w:ascii="Times New Roman" w:eastAsia="Arial Unicode MS" w:hAnsi="Times New Roman" w:cs="Times New Roman"/>
          <w:bCs/>
          <w:color w:val="000000"/>
          <w:sz w:val="24"/>
          <w:szCs w:val="24"/>
        </w:rPr>
        <w:t xml:space="preserve"> </w:t>
      </w:r>
      <w:r w:rsidR="004D3B84" w:rsidRPr="000E3B90">
        <w:rPr>
          <w:rFonts w:ascii="Times New Roman" w:eastAsiaTheme="minorEastAsia" w:hAnsi="Times New Roman" w:cs="Times New Roman"/>
          <w:bCs/>
          <w:sz w:val="24"/>
          <w:szCs w:val="24"/>
          <w:lang w:val="ro-RO"/>
        </w:rPr>
        <w:t xml:space="preserve">Corelarea </w:t>
      </w:r>
      <w:r w:rsidR="004D3B84">
        <w:rPr>
          <w:rFonts w:ascii="Times New Roman" w:eastAsiaTheme="minorEastAsia" w:hAnsi="Times New Roman" w:cs="Times New Roman"/>
          <w:bCs/>
          <w:sz w:val="24"/>
          <w:szCs w:val="24"/>
          <w:lang w:val="ro-RO"/>
        </w:rPr>
        <w:t xml:space="preserve">podzolurilor </w:t>
      </w:r>
      <w:r w:rsidR="004D3B84" w:rsidRPr="000E3B90">
        <w:rPr>
          <w:rFonts w:ascii="Times New Roman" w:eastAsiaTheme="minorEastAsia" w:hAnsi="Times New Roman" w:cs="Times New Roman"/>
          <w:bCs/>
          <w:sz w:val="24"/>
          <w:szCs w:val="24"/>
          <w:lang w:val="ro-RO"/>
        </w:rPr>
        <w:t>la nivel de subtip cu subtipurile de soluri din sistemele taxonomice</w:t>
      </w:r>
      <w:r w:rsidR="004D3B84" w:rsidRPr="000E3B90">
        <w:rPr>
          <w:rFonts w:ascii="Times New Roman" w:eastAsiaTheme="minorEastAsia" w:hAnsi="Times New Roman" w:cs="Times New Roman"/>
          <w:b/>
          <w:bCs/>
          <w:sz w:val="24"/>
          <w:szCs w:val="24"/>
          <w:lang w:val="ro-RO"/>
        </w:rPr>
        <w:t xml:space="preserve"> </w:t>
      </w:r>
      <w:r w:rsidR="004D3B84" w:rsidRPr="000920B7">
        <w:rPr>
          <w:rFonts w:ascii="Times New Roman" w:eastAsia="Arial Unicode MS" w:hAnsi="Times New Roman" w:cs="Times New Roman"/>
          <w:bCs/>
          <w:color w:val="000000"/>
          <w:sz w:val="24"/>
          <w:szCs w:val="24"/>
        </w:rPr>
        <w:t>SRCS – 1980, SRTS – 2003, SRTS – 2012, SRTS – 2012+ (după SRTS-2012+)</w:t>
      </w:r>
    </w:p>
    <w:tbl>
      <w:tblPr>
        <w:tblStyle w:val="TableGrid1"/>
        <w:tblW w:w="7215" w:type="dxa"/>
        <w:tblInd w:w="120" w:type="dxa"/>
        <w:tblLayout w:type="fixed"/>
        <w:tblLook w:val="04A0" w:firstRow="1" w:lastRow="0" w:firstColumn="1" w:lastColumn="0" w:noHBand="0" w:noVBand="1"/>
      </w:tblPr>
      <w:tblGrid>
        <w:gridCol w:w="1548"/>
        <w:gridCol w:w="1842"/>
        <w:gridCol w:w="1843"/>
        <w:gridCol w:w="1982"/>
      </w:tblGrid>
      <w:tr w:rsidR="004D3B84" w:rsidRPr="00644B82" w14:paraId="40F09EB3" w14:textId="77777777" w:rsidTr="0056302B">
        <w:tc>
          <w:tcPr>
            <w:tcW w:w="1548" w:type="dxa"/>
            <w:tcBorders>
              <w:top w:val="single" w:sz="4" w:space="0" w:color="auto"/>
              <w:left w:val="single" w:sz="4" w:space="0" w:color="auto"/>
              <w:bottom w:val="single" w:sz="4" w:space="0" w:color="auto"/>
              <w:right w:val="single" w:sz="4" w:space="0" w:color="auto"/>
            </w:tcBorders>
            <w:hideMark/>
          </w:tcPr>
          <w:p w14:paraId="4F4777CE" w14:textId="77777777" w:rsidR="004D3B84" w:rsidRPr="00644B82" w:rsidRDefault="004D3B84" w:rsidP="0056302B">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SRCS - 1980</w:t>
            </w:r>
          </w:p>
        </w:tc>
        <w:tc>
          <w:tcPr>
            <w:tcW w:w="1842" w:type="dxa"/>
            <w:tcBorders>
              <w:top w:val="single" w:sz="4" w:space="0" w:color="auto"/>
              <w:left w:val="single" w:sz="4" w:space="0" w:color="auto"/>
              <w:bottom w:val="single" w:sz="4" w:space="0" w:color="auto"/>
              <w:right w:val="single" w:sz="4" w:space="0" w:color="auto"/>
            </w:tcBorders>
            <w:hideMark/>
          </w:tcPr>
          <w:p w14:paraId="03CBF6E7" w14:textId="77777777" w:rsidR="004D3B84" w:rsidRPr="00644B82" w:rsidRDefault="004D3B84" w:rsidP="0056302B">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SRTS-2003</w:t>
            </w:r>
          </w:p>
        </w:tc>
        <w:tc>
          <w:tcPr>
            <w:tcW w:w="1843" w:type="dxa"/>
            <w:tcBorders>
              <w:top w:val="single" w:sz="4" w:space="0" w:color="auto"/>
              <w:left w:val="single" w:sz="4" w:space="0" w:color="auto"/>
              <w:bottom w:val="single" w:sz="4" w:space="0" w:color="auto"/>
              <w:right w:val="single" w:sz="4" w:space="0" w:color="auto"/>
            </w:tcBorders>
            <w:hideMark/>
          </w:tcPr>
          <w:p w14:paraId="42CB9FF5" w14:textId="77777777" w:rsidR="004D3B84" w:rsidRPr="00644B82" w:rsidRDefault="004D3B84" w:rsidP="0056302B">
            <w:pPr>
              <w:ind w:right="20"/>
              <w:jc w:val="both"/>
              <w:rPr>
                <w:rFonts w:ascii="Times New Roman" w:eastAsia="Arial Unicode MS" w:hAnsi="Times New Roman" w:cs="Times New Roman"/>
                <w:color w:val="000000"/>
                <w:sz w:val="20"/>
                <w:szCs w:val="20"/>
              </w:rPr>
            </w:pPr>
            <w:r w:rsidRPr="00644B82">
              <w:rPr>
                <w:rFonts w:ascii="Times New Roman" w:eastAsia="Arial Unicode MS" w:hAnsi="Times New Roman" w:cs="Times New Roman"/>
                <w:bCs/>
                <w:color w:val="000000"/>
                <w:sz w:val="20"/>
                <w:szCs w:val="20"/>
              </w:rPr>
              <w:t>SRTS-2012/ SRTS-2012+</w:t>
            </w:r>
          </w:p>
        </w:tc>
        <w:tc>
          <w:tcPr>
            <w:tcW w:w="1982" w:type="dxa"/>
            <w:tcBorders>
              <w:top w:val="single" w:sz="4" w:space="0" w:color="auto"/>
              <w:left w:val="single" w:sz="4" w:space="0" w:color="auto"/>
              <w:bottom w:val="single" w:sz="4" w:space="0" w:color="auto"/>
              <w:right w:val="single" w:sz="4" w:space="0" w:color="auto"/>
            </w:tcBorders>
            <w:hideMark/>
          </w:tcPr>
          <w:p w14:paraId="18C46202" w14:textId="77777777" w:rsidR="004D3B84" w:rsidRPr="00644B82" w:rsidRDefault="004D3B84" w:rsidP="0056302B">
            <w:pPr>
              <w:ind w:right="20"/>
              <w:jc w:val="both"/>
              <w:rPr>
                <w:rFonts w:ascii="Times New Roman" w:eastAsia="Arial Unicode MS" w:hAnsi="Times New Roman" w:cs="Times New Roman"/>
                <w:color w:val="000000"/>
                <w:sz w:val="20"/>
                <w:szCs w:val="20"/>
                <w:lang w:val="ro-RO"/>
              </w:rPr>
            </w:pPr>
            <w:r w:rsidRPr="00644B82">
              <w:rPr>
                <w:rFonts w:ascii="Times New Roman" w:eastAsia="Arial Unicode MS" w:hAnsi="Times New Roman" w:cs="Times New Roman"/>
                <w:bCs/>
                <w:color w:val="000000"/>
                <w:sz w:val="20"/>
                <w:szCs w:val="20"/>
              </w:rPr>
              <w:t>Observaţii</w:t>
            </w:r>
          </w:p>
        </w:tc>
      </w:tr>
      <w:tr w:rsidR="004D3B84" w:rsidRPr="00CC439C" w14:paraId="28A89589" w14:textId="77777777" w:rsidTr="0056302B">
        <w:tc>
          <w:tcPr>
            <w:tcW w:w="1548" w:type="dxa"/>
            <w:tcBorders>
              <w:top w:val="single" w:sz="4" w:space="0" w:color="auto"/>
              <w:left w:val="single" w:sz="4" w:space="0" w:color="auto"/>
              <w:bottom w:val="single" w:sz="4" w:space="0" w:color="auto"/>
              <w:right w:val="single" w:sz="4" w:space="0" w:color="auto"/>
            </w:tcBorders>
          </w:tcPr>
          <w:p w14:paraId="6A0506CD" w14:textId="77777777" w:rsidR="004D3B84" w:rsidRPr="004D3B84" w:rsidRDefault="004D3B84"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Pod</w:t>
            </w:r>
            <w:r>
              <w:rPr>
                <w:rFonts w:ascii="Times New Roman" w:eastAsia="Arial Unicode MS" w:hAnsi="Times New Roman" w:cs="Times New Roman"/>
                <w:b/>
                <w:bCs/>
                <w:color w:val="000000"/>
                <w:sz w:val="20"/>
                <w:szCs w:val="20"/>
                <w:lang w:val="ro-RO"/>
              </w:rPr>
              <w:t xml:space="preserve">zoluri </w:t>
            </w:r>
            <w:r w:rsidR="00CE04D7">
              <w:rPr>
                <w:rFonts w:ascii="Times New Roman" w:eastAsia="Arial Unicode MS" w:hAnsi="Times New Roman" w:cs="Times New Roman"/>
                <w:b/>
                <w:bCs/>
                <w:color w:val="000000"/>
                <w:sz w:val="20"/>
                <w:szCs w:val="20"/>
              </w:rPr>
              <w:t>*PD</w:t>
            </w:r>
          </w:p>
        </w:tc>
        <w:tc>
          <w:tcPr>
            <w:tcW w:w="1842" w:type="dxa"/>
            <w:tcBorders>
              <w:top w:val="single" w:sz="4" w:space="0" w:color="auto"/>
              <w:left w:val="single" w:sz="4" w:space="0" w:color="auto"/>
              <w:bottom w:val="single" w:sz="4" w:space="0" w:color="auto"/>
              <w:right w:val="single" w:sz="4" w:space="0" w:color="auto"/>
            </w:tcBorders>
          </w:tcPr>
          <w:p w14:paraId="5DE2D524" w14:textId="77777777" w:rsidR="004D3B84" w:rsidRPr="007E7C38" w:rsidRDefault="00CE04D7"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Pod</w:t>
            </w:r>
            <w:r>
              <w:rPr>
                <w:rFonts w:ascii="Times New Roman" w:eastAsia="Arial Unicode MS" w:hAnsi="Times New Roman" w:cs="Times New Roman"/>
                <w:b/>
                <w:bCs/>
                <w:color w:val="000000"/>
                <w:sz w:val="20"/>
                <w:szCs w:val="20"/>
                <w:lang w:val="ro-RO"/>
              </w:rPr>
              <w:t xml:space="preserve">zoluri </w:t>
            </w:r>
            <w:r>
              <w:rPr>
                <w:rFonts w:ascii="Times New Roman" w:eastAsia="Arial Unicode MS" w:hAnsi="Times New Roman" w:cs="Times New Roman"/>
                <w:b/>
                <w:bCs/>
                <w:color w:val="000000"/>
                <w:sz w:val="20"/>
                <w:szCs w:val="20"/>
              </w:rPr>
              <w:t>*PD</w:t>
            </w:r>
          </w:p>
        </w:tc>
        <w:tc>
          <w:tcPr>
            <w:tcW w:w="1843" w:type="dxa"/>
            <w:tcBorders>
              <w:top w:val="single" w:sz="4" w:space="0" w:color="auto"/>
              <w:left w:val="single" w:sz="4" w:space="0" w:color="auto"/>
              <w:bottom w:val="single" w:sz="4" w:space="0" w:color="auto"/>
              <w:right w:val="single" w:sz="4" w:space="0" w:color="auto"/>
            </w:tcBorders>
          </w:tcPr>
          <w:p w14:paraId="6217AAC8" w14:textId="77777777" w:rsidR="004D3B84" w:rsidRPr="007E7C38" w:rsidRDefault="00CE04D7"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Pod</w:t>
            </w:r>
            <w:r>
              <w:rPr>
                <w:rFonts w:ascii="Times New Roman" w:eastAsia="Arial Unicode MS" w:hAnsi="Times New Roman" w:cs="Times New Roman"/>
                <w:b/>
                <w:bCs/>
                <w:color w:val="000000"/>
                <w:sz w:val="20"/>
                <w:szCs w:val="20"/>
                <w:lang w:val="ro-RO"/>
              </w:rPr>
              <w:t xml:space="preserve">zoluri </w:t>
            </w:r>
            <w:r>
              <w:rPr>
                <w:rFonts w:ascii="Times New Roman" w:eastAsia="Arial Unicode MS" w:hAnsi="Times New Roman" w:cs="Times New Roman"/>
                <w:b/>
                <w:bCs/>
                <w:color w:val="000000"/>
                <w:sz w:val="20"/>
                <w:szCs w:val="20"/>
              </w:rPr>
              <w:t>*PD</w:t>
            </w:r>
          </w:p>
        </w:tc>
        <w:tc>
          <w:tcPr>
            <w:tcW w:w="1982" w:type="dxa"/>
            <w:tcBorders>
              <w:top w:val="single" w:sz="4" w:space="0" w:color="auto"/>
              <w:left w:val="single" w:sz="4" w:space="0" w:color="auto"/>
              <w:bottom w:val="single" w:sz="4" w:space="0" w:color="auto"/>
              <w:right w:val="single" w:sz="4" w:space="0" w:color="auto"/>
            </w:tcBorders>
          </w:tcPr>
          <w:p w14:paraId="40FF994A" w14:textId="77777777" w:rsidR="004D3B84" w:rsidRPr="00CC439C" w:rsidRDefault="00CE04D7"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Toate diferitele subtipuri posibile PD*(SRTS-2003) = PD-hf  PD*(SRCS) = PD*-hf-PD*fo.li</w:t>
            </w:r>
          </w:p>
        </w:tc>
      </w:tr>
      <w:tr w:rsidR="004D3B84" w:rsidRPr="00CC439C" w14:paraId="566C31CB" w14:textId="77777777" w:rsidTr="0056302B">
        <w:tc>
          <w:tcPr>
            <w:tcW w:w="1548" w:type="dxa"/>
            <w:tcBorders>
              <w:top w:val="single" w:sz="4" w:space="0" w:color="auto"/>
              <w:left w:val="single" w:sz="4" w:space="0" w:color="auto"/>
              <w:bottom w:val="single" w:sz="4" w:space="0" w:color="auto"/>
              <w:right w:val="single" w:sz="4" w:space="0" w:color="auto"/>
            </w:tcBorders>
          </w:tcPr>
          <w:p w14:paraId="667D6097" w14:textId="77777777" w:rsidR="004D3B84" w:rsidRPr="000E3B90" w:rsidRDefault="00CE04D7"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72EF670E" w14:textId="77777777" w:rsidR="004D3B84" w:rsidRPr="00CE04D7" w:rsidRDefault="00CE04D7" w:rsidP="0056302B">
            <w:pPr>
              <w:ind w:right="20"/>
              <w:jc w:val="center"/>
              <w:rPr>
                <w:rFonts w:ascii="Times New Roman" w:eastAsia="Arial Unicode MS" w:hAnsi="Times New Roman" w:cs="Times New Roman"/>
                <w:bCs/>
                <w:color w:val="000000"/>
                <w:sz w:val="20"/>
                <w:szCs w:val="20"/>
              </w:rPr>
            </w:pPr>
            <w:r w:rsidRPr="00CE04D7">
              <w:rPr>
                <w:rFonts w:ascii="Times New Roman" w:eastAsia="Arial Unicode MS" w:hAnsi="Times New Roman" w:cs="Times New Roman"/>
                <w:bCs/>
                <w:color w:val="000000"/>
                <w:sz w:val="20"/>
                <w:szCs w:val="20"/>
              </w:rPr>
              <w:t>Podzol tipic Pd ti</w:t>
            </w:r>
          </w:p>
        </w:tc>
        <w:tc>
          <w:tcPr>
            <w:tcW w:w="1843" w:type="dxa"/>
            <w:tcBorders>
              <w:top w:val="single" w:sz="4" w:space="0" w:color="auto"/>
              <w:left w:val="single" w:sz="4" w:space="0" w:color="auto"/>
              <w:bottom w:val="single" w:sz="4" w:space="0" w:color="auto"/>
              <w:right w:val="single" w:sz="4" w:space="0" w:color="auto"/>
            </w:tcBorders>
          </w:tcPr>
          <w:p w14:paraId="65517AFF" w14:textId="77777777" w:rsidR="004D3B84" w:rsidRPr="007E7C38" w:rsidRDefault="00CE04D7" w:rsidP="0056302B">
            <w:pPr>
              <w:ind w:right="20"/>
              <w:jc w:val="center"/>
              <w:rPr>
                <w:rFonts w:ascii="Times New Roman" w:eastAsia="Arial Unicode MS" w:hAnsi="Times New Roman" w:cs="Times New Roman"/>
                <w:b/>
                <w:bCs/>
                <w:color w:val="000000"/>
                <w:sz w:val="20"/>
                <w:szCs w:val="20"/>
              </w:rPr>
            </w:pPr>
            <w:r w:rsidRPr="00CE04D7">
              <w:rPr>
                <w:rFonts w:ascii="Times New Roman" w:eastAsia="Arial Unicode MS" w:hAnsi="Times New Roman" w:cs="Times New Roman"/>
                <w:bCs/>
                <w:color w:val="000000"/>
                <w:sz w:val="20"/>
                <w:szCs w:val="20"/>
              </w:rPr>
              <w:t>Podzol tipic Pd ti</w:t>
            </w:r>
          </w:p>
        </w:tc>
        <w:tc>
          <w:tcPr>
            <w:tcW w:w="1982" w:type="dxa"/>
            <w:tcBorders>
              <w:top w:val="single" w:sz="4" w:space="0" w:color="auto"/>
              <w:left w:val="single" w:sz="4" w:space="0" w:color="auto"/>
              <w:bottom w:val="single" w:sz="4" w:space="0" w:color="auto"/>
              <w:right w:val="single" w:sz="4" w:space="0" w:color="auto"/>
            </w:tcBorders>
          </w:tcPr>
          <w:p w14:paraId="01E86CAC" w14:textId="77777777" w:rsidR="00CE04D7" w:rsidRDefault="00CE04D7"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Orizont B </w:t>
            </w:r>
            <w:r>
              <w:rPr>
                <w:rFonts w:ascii="Times New Roman" w:eastAsia="Arial Unicode MS" w:hAnsi="Times New Roman" w:cs="Times New Roman"/>
                <w:bCs/>
                <w:color w:val="000000"/>
                <w:sz w:val="20"/>
                <w:szCs w:val="20"/>
              </w:rPr>
              <w:lastRenderedPageBreak/>
              <w:t>humicoferiiluvial</w:t>
            </w:r>
          </w:p>
          <w:p w14:paraId="4C9DA267" w14:textId="77777777" w:rsidR="004D3B84" w:rsidRPr="00CC439C" w:rsidRDefault="00CE04D7"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(Bhs) Sunt incluse PD lu/si/pm</w:t>
            </w:r>
          </w:p>
        </w:tc>
      </w:tr>
      <w:tr w:rsidR="004D3B84" w:rsidRPr="001224C8" w14:paraId="212C2403" w14:textId="77777777" w:rsidTr="0056302B">
        <w:tc>
          <w:tcPr>
            <w:tcW w:w="1548" w:type="dxa"/>
            <w:tcBorders>
              <w:top w:val="single" w:sz="4" w:space="0" w:color="auto"/>
              <w:left w:val="single" w:sz="4" w:space="0" w:color="auto"/>
              <w:bottom w:val="single" w:sz="4" w:space="0" w:color="auto"/>
              <w:right w:val="single" w:sz="4" w:space="0" w:color="auto"/>
            </w:tcBorders>
          </w:tcPr>
          <w:p w14:paraId="0FBF2A91" w14:textId="77777777" w:rsidR="00CE04D7" w:rsidRDefault="00CE04D7" w:rsidP="0056302B">
            <w:pPr>
              <w:ind w:right="20"/>
              <w:jc w:val="center"/>
              <w:rPr>
                <w:rFonts w:ascii="Times New Roman" w:eastAsia="Arial Unicode MS" w:hAnsi="Times New Roman" w:cs="Times New Roman"/>
                <w:bCs/>
                <w:color w:val="000000"/>
                <w:sz w:val="20"/>
                <w:szCs w:val="20"/>
              </w:rPr>
            </w:pPr>
            <w:r w:rsidRPr="00CE04D7">
              <w:rPr>
                <w:rFonts w:ascii="Times New Roman" w:eastAsia="Arial Unicode MS" w:hAnsi="Times New Roman" w:cs="Times New Roman"/>
                <w:bCs/>
                <w:color w:val="000000"/>
                <w:sz w:val="20"/>
                <w:szCs w:val="20"/>
              </w:rPr>
              <w:lastRenderedPageBreak/>
              <w:t xml:space="preserve">Podzol tipic </w:t>
            </w:r>
          </w:p>
          <w:p w14:paraId="33D0ACC8" w14:textId="77777777" w:rsidR="004D3B84" w:rsidRPr="000E3B90" w:rsidRDefault="00CE04D7" w:rsidP="0056302B">
            <w:pPr>
              <w:ind w:right="20"/>
              <w:jc w:val="center"/>
              <w:rPr>
                <w:rFonts w:ascii="Times New Roman" w:eastAsia="Arial Unicode MS" w:hAnsi="Times New Roman" w:cs="Times New Roman"/>
                <w:bCs/>
                <w:color w:val="000000"/>
                <w:sz w:val="20"/>
                <w:szCs w:val="20"/>
              </w:rPr>
            </w:pPr>
            <w:r w:rsidRPr="00CE04D7">
              <w:rPr>
                <w:rFonts w:ascii="Times New Roman" w:eastAsia="Arial Unicode MS" w:hAnsi="Times New Roman" w:cs="Times New Roman"/>
                <w:bCs/>
                <w:color w:val="000000"/>
                <w:sz w:val="20"/>
                <w:szCs w:val="20"/>
              </w:rPr>
              <w:t>Pd ti</w:t>
            </w:r>
          </w:p>
        </w:tc>
        <w:tc>
          <w:tcPr>
            <w:tcW w:w="1842" w:type="dxa"/>
            <w:tcBorders>
              <w:top w:val="single" w:sz="4" w:space="0" w:color="auto"/>
              <w:left w:val="single" w:sz="4" w:space="0" w:color="auto"/>
              <w:bottom w:val="single" w:sz="4" w:space="0" w:color="auto"/>
              <w:right w:val="single" w:sz="4" w:space="0" w:color="auto"/>
            </w:tcBorders>
          </w:tcPr>
          <w:p w14:paraId="67813FA8" w14:textId="77777777" w:rsidR="00CE04D7" w:rsidRDefault="00CE04D7" w:rsidP="0056302B">
            <w:pPr>
              <w:ind w:right="20"/>
              <w:jc w:val="center"/>
              <w:rPr>
                <w:rFonts w:ascii="Times New Roman" w:eastAsia="Arial Unicode MS" w:hAnsi="Times New Roman" w:cs="Times New Roman"/>
                <w:bCs/>
                <w:color w:val="000000"/>
                <w:sz w:val="20"/>
                <w:szCs w:val="20"/>
              </w:rPr>
            </w:pPr>
            <w:r w:rsidRPr="00CE04D7">
              <w:rPr>
                <w:rFonts w:ascii="Times New Roman" w:eastAsia="Arial Unicode MS" w:hAnsi="Times New Roman" w:cs="Times New Roman"/>
                <w:bCs/>
                <w:color w:val="000000"/>
                <w:sz w:val="20"/>
                <w:szCs w:val="20"/>
              </w:rPr>
              <w:t>Podzol tipic</w:t>
            </w:r>
            <w:r>
              <w:rPr>
                <w:rFonts w:ascii="Times New Roman" w:eastAsia="Arial Unicode MS" w:hAnsi="Times New Roman" w:cs="Times New Roman"/>
                <w:bCs/>
                <w:color w:val="000000"/>
                <w:sz w:val="20"/>
                <w:szCs w:val="20"/>
              </w:rPr>
              <w:t xml:space="preserve"> </w:t>
            </w:r>
            <w:r>
              <w:rPr>
                <w:rFonts w:ascii="Times New Roman" w:eastAsia="Arial Unicode MS" w:hAnsi="Times New Roman" w:cs="Times New Roman"/>
                <w:bCs/>
                <w:color w:val="000000"/>
                <w:sz w:val="20"/>
                <w:szCs w:val="20"/>
                <w:lang w:val="ro-RO"/>
              </w:rPr>
              <w:t>şi/sau umbric</w:t>
            </w:r>
            <w:r w:rsidRPr="00CE04D7">
              <w:rPr>
                <w:rFonts w:ascii="Times New Roman" w:eastAsia="Arial Unicode MS" w:hAnsi="Times New Roman" w:cs="Times New Roman"/>
                <w:bCs/>
                <w:color w:val="000000"/>
                <w:sz w:val="20"/>
                <w:szCs w:val="20"/>
              </w:rPr>
              <w:t xml:space="preserve"> Pd ti</w:t>
            </w:r>
            <w:r>
              <w:rPr>
                <w:rFonts w:ascii="Times New Roman" w:eastAsia="Arial Unicode MS" w:hAnsi="Times New Roman" w:cs="Times New Roman"/>
                <w:bCs/>
                <w:color w:val="000000"/>
                <w:sz w:val="20"/>
                <w:szCs w:val="20"/>
              </w:rPr>
              <w:t>@</w:t>
            </w:r>
          </w:p>
          <w:p w14:paraId="6474096A" w14:textId="77777777" w:rsidR="004D3B84" w:rsidRPr="007E7C38" w:rsidRDefault="00CE04D7"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um</w:t>
            </w:r>
          </w:p>
        </w:tc>
        <w:tc>
          <w:tcPr>
            <w:tcW w:w="1843" w:type="dxa"/>
            <w:tcBorders>
              <w:top w:val="single" w:sz="4" w:space="0" w:color="auto"/>
              <w:left w:val="single" w:sz="4" w:space="0" w:color="auto"/>
              <w:bottom w:val="single" w:sz="4" w:space="0" w:color="auto"/>
              <w:right w:val="single" w:sz="4" w:space="0" w:color="auto"/>
            </w:tcBorders>
          </w:tcPr>
          <w:p w14:paraId="529A0B3D" w14:textId="77777777" w:rsidR="00CE04D7" w:rsidRDefault="00CE04D7" w:rsidP="00CE04D7">
            <w:pPr>
              <w:ind w:right="20"/>
              <w:jc w:val="center"/>
              <w:rPr>
                <w:rFonts w:ascii="Times New Roman" w:eastAsia="Arial Unicode MS" w:hAnsi="Times New Roman" w:cs="Times New Roman"/>
                <w:bCs/>
                <w:color w:val="000000"/>
                <w:sz w:val="20"/>
                <w:szCs w:val="20"/>
              </w:rPr>
            </w:pPr>
            <w:r w:rsidRPr="00CE04D7">
              <w:rPr>
                <w:rFonts w:ascii="Times New Roman" w:eastAsia="Arial Unicode MS" w:hAnsi="Times New Roman" w:cs="Times New Roman"/>
                <w:bCs/>
                <w:color w:val="000000"/>
                <w:sz w:val="20"/>
                <w:szCs w:val="20"/>
              </w:rPr>
              <w:t>Podzol tipic</w:t>
            </w:r>
            <w:r>
              <w:rPr>
                <w:rFonts w:ascii="Times New Roman" w:eastAsia="Arial Unicode MS" w:hAnsi="Times New Roman" w:cs="Times New Roman"/>
                <w:bCs/>
                <w:color w:val="000000"/>
                <w:sz w:val="20"/>
                <w:szCs w:val="20"/>
              </w:rPr>
              <w:t xml:space="preserve"> </w:t>
            </w:r>
            <w:r>
              <w:rPr>
                <w:rFonts w:ascii="Times New Roman" w:eastAsia="Arial Unicode MS" w:hAnsi="Times New Roman" w:cs="Times New Roman"/>
                <w:bCs/>
                <w:color w:val="000000"/>
                <w:sz w:val="20"/>
                <w:szCs w:val="20"/>
                <w:lang w:val="ro-RO"/>
              </w:rPr>
              <w:t>şi/sau umbric</w:t>
            </w:r>
            <w:r w:rsidRPr="00CE04D7">
              <w:rPr>
                <w:rFonts w:ascii="Times New Roman" w:eastAsia="Arial Unicode MS" w:hAnsi="Times New Roman" w:cs="Times New Roman"/>
                <w:bCs/>
                <w:color w:val="000000"/>
                <w:sz w:val="20"/>
                <w:szCs w:val="20"/>
              </w:rPr>
              <w:t xml:space="preserve"> Pd ti</w:t>
            </w:r>
            <w:r>
              <w:rPr>
                <w:rFonts w:ascii="Times New Roman" w:eastAsia="Arial Unicode MS" w:hAnsi="Times New Roman" w:cs="Times New Roman"/>
                <w:bCs/>
                <w:color w:val="000000"/>
                <w:sz w:val="20"/>
                <w:szCs w:val="20"/>
              </w:rPr>
              <w:t>@</w:t>
            </w:r>
          </w:p>
          <w:p w14:paraId="7AADF3EE" w14:textId="77777777" w:rsidR="004D3B84" w:rsidRPr="007E7C38" w:rsidRDefault="00CE04D7" w:rsidP="00CE04D7">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um</w:t>
            </w:r>
          </w:p>
        </w:tc>
        <w:tc>
          <w:tcPr>
            <w:tcW w:w="1982" w:type="dxa"/>
            <w:tcBorders>
              <w:top w:val="single" w:sz="4" w:space="0" w:color="auto"/>
              <w:left w:val="single" w:sz="4" w:space="0" w:color="auto"/>
              <w:bottom w:val="single" w:sz="4" w:space="0" w:color="auto"/>
              <w:right w:val="single" w:sz="4" w:space="0" w:color="auto"/>
            </w:tcBorders>
          </w:tcPr>
          <w:p w14:paraId="7E73EA51" w14:textId="77777777" w:rsidR="004D3B84" w:rsidRPr="000920B7" w:rsidRDefault="00CE04D7" w:rsidP="0056302B">
            <w:pPr>
              <w:spacing w:after="200" w:line="276" w:lineRule="auto"/>
              <w:ind w:right="20"/>
              <w:jc w:val="center"/>
              <w:rPr>
                <w:rFonts w:ascii="Times New Roman" w:eastAsia="Arial Unicode MS" w:hAnsi="Times New Roman" w:cs="Times New Roman"/>
                <w:bCs/>
                <w:color w:val="000000"/>
                <w:sz w:val="20"/>
                <w:szCs w:val="20"/>
              </w:rPr>
            </w:pPr>
            <w:r w:rsidRPr="000920B7">
              <w:rPr>
                <w:rFonts w:ascii="Times New Roman" w:eastAsia="Arial Unicode MS" w:hAnsi="Times New Roman" w:cs="Times New Roman"/>
                <w:bCs/>
                <w:color w:val="000000"/>
                <w:sz w:val="20"/>
                <w:szCs w:val="20"/>
              </w:rPr>
              <w:t>PD ti (SRCS) = PD ti@PD um@PDqq</w:t>
            </w:r>
          </w:p>
          <w:p w14:paraId="3FF1252E" w14:textId="77777777" w:rsidR="00CE04D7" w:rsidRPr="000920B7" w:rsidRDefault="00CE04D7" w:rsidP="0056302B">
            <w:pPr>
              <w:spacing w:after="200" w:line="276" w:lineRule="auto"/>
              <w:ind w:right="20"/>
              <w:jc w:val="center"/>
              <w:rPr>
                <w:rFonts w:ascii="Times New Roman" w:eastAsia="Arial Unicode MS" w:hAnsi="Times New Roman" w:cs="Times New Roman"/>
                <w:bCs/>
                <w:color w:val="000000"/>
                <w:sz w:val="20"/>
                <w:szCs w:val="20"/>
              </w:rPr>
            </w:pPr>
            <w:r w:rsidRPr="000920B7">
              <w:rPr>
                <w:rFonts w:ascii="Times New Roman" w:eastAsia="Arial Unicode MS" w:hAnsi="Times New Roman" w:cs="Times New Roman"/>
                <w:bCs/>
                <w:color w:val="000000"/>
                <w:sz w:val="20"/>
                <w:szCs w:val="20"/>
              </w:rPr>
              <w:t>PD ti (SRCS) = include PDlu/si/pm</w:t>
            </w:r>
          </w:p>
        </w:tc>
      </w:tr>
      <w:tr w:rsidR="004D3B84" w:rsidRPr="00CC439C" w14:paraId="694E90D0" w14:textId="77777777" w:rsidTr="0056302B">
        <w:tc>
          <w:tcPr>
            <w:tcW w:w="1548" w:type="dxa"/>
            <w:tcBorders>
              <w:top w:val="single" w:sz="4" w:space="0" w:color="auto"/>
              <w:left w:val="single" w:sz="4" w:space="0" w:color="auto"/>
              <w:bottom w:val="single" w:sz="4" w:space="0" w:color="auto"/>
              <w:right w:val="single" w:sz="4" w:space="0" w:color="auto"/>
            </w:tcBorders>
          </w:tcPr>
          <w:p w14:paraId="356E59D0" w14:textId="77777777" w:rsidR="004D3B84" w:rsidRPr="000E3B90" w:rsidRDefault="00CE04D7"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feriiluvial PD fe</w:t>
            </w:r>
          </w:p>
        </w:tc>
        <w:tc>
          <w:tcPr>
            <w:tcW w:w="1842" w:type="dxa"/>
            <w:tcBorders>
              <w:top w:val="single" w:sz="4" w:space="0" w:color="auto"/>
              <w:left w:val="single" w:sz="4" w:space="0" w:color="auto"/>
              <w:bottom w:val="single" w:sz="4" w:space="0" w:color="auto"/>
              <w:right w:val="single" w:sz="4" w:space="0" w:color="auto"/>
            </w:tcBorders>
          </w:tcPr>
          <w:p w14:paraId="6578486B" w14:textId="77777777" w:rsidR="00D155CB"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feriluvic</w:t>
            </w:r>
          </w:p>
          <w:p w14:paraId="527F1221" w14:textId="77777777" w:rsidR="004D3B84" w:rsidRPr="007E7C38" w:rsidRDefault="00D155CB"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 xml:space="preserve"> PD fe</w:t>
            </w:r>
          </w:p>
        </w:tc>
        <w:tc>
          <w:tcPr>
            <w:tcW w:w="1843" w:type="dxa"/>
            <w:tcBorders>
              <w:top w:val="single" w:sz="4" w:space="0" w:color="auto"/>
              <w:left w:val="single" w:sz="4" w:space="0" w:color="auto"/>
              <w:bottom w:val="single" w:sz="4" w:space="0" w:color="auto"/>
              <w:right w:val="single" w:sz="4" w:space="0" w:color="auto"/>
            </w:tcBorders>
          </w:tcPr>
          <w:p w14:paraId="6FE74CFC" w14:textId="77777777" w:rsidR="00D155CB" w:rsidRDefault="00D155CB" w:rsidP="00D155C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feriluvic</w:t>
            </w:r>
          </w:p>
          <w:p w14:paraId="178146F3" w14:textId="77777777" w:rsidR="004D3B84" w:rsidRPr="007E7C38" w:rsidRDefault="00D155CB" w:rsidP="00D155C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 xml:space="preserve"> PD fe</w:t>
            </w:r>
          </w:p>
        </w:tc>
        <w:tc>
          <w:tcPr>
            <w:tcW w:w="1982" w:type="dxa"/>
            <w:tcBorders>
              <w:top w:val="single" w:sz="4" w:space="0" w:color="auto"/>
              <w:left w:val="single" w:sz="4" w:space="0" w:color="auto"/>
              <w:bottom w:val="single" w:sz="4" w:space="0" w:color="auto"/>
              <w:right w:val="single" w:sz="4" w:space="0" w:color="auto"/>
            </w:tcBorders>
          </w:tcPr>
          <w:p w14:paraId="558BA53A" w14:textId="77777777" w:rsidR="004D3B84" w:rsidRPr="00CC439C"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4D3B84" w:rsidRPr="00CC439C" w14:paraId="4932B411" w14:textId="77777777" w:rsidTr="0056302B">
        <w:tc>
          <w:tcPr>
            <w:tcW w:w="1548" w:type="dxa"/>
            <w:tcBorders>
              <w:top w:val="single" w:sz="4" w:space="0" w:color="auto"/>
              <w:left w:val="single" w:sz="4" w:space="0" w:color="auto"/>
              <w:bottom w:val="single" w:sz="4" w:space="0" w:color="auto"/>
              <w:right w:val="single" w:sz="4" w:space="0" w:color="auto"/>
            </w:tcBorders>
          </w:tcPr>
          <w:p w14:paraId="0616673D" w14:textId="77777777" w:rsidR="004D3B84" w:rsidRPr="000E3B90"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feriiluvial litic PD fe.ls</w:t>
            </w:r>
          </w:p>
        </w:tc>
        <w:tc>
          <w:tcPr>
            <w:tcW w:w="1842" w:type="dxa"/>
            <w:tcBorders>
              <w:top w:val="single" w:sz="4" w:space="0" w:color="auto"/>
              <w:left w:val="single" w:sz="4" w:space="0" w:color="auto"/>
              <w:bottom w:val="single" w:sz="4" w:space="0" w:color="auto"/>
              <w:right w:val="single" w:sz="4" w:space="0" w:color="auto"/>
            </w:tcBorders>
          </w:tcPr>
          <w:p w14:paraId="24834350" w14:textId="77777777" w:rsidR="00D155CB" w:rsidRDefault="00D155CB" w:rsidP="00D155C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feriluvic litic</w:t>
            </w:r>
          </w:p>
          <w:p w14:paraId="5ABA17B9" w14:textId="77777777" w:rsidR="004D3B84" w:rsidRPr="007E7C38" w:rsidRDefault="00D155CB" w:rsidP="00D155C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 xml:space="preserve"> PD fe.li</w:t>
            </w:r>
          </w:p>
        </w:tc>
        <w:tc>
          <w:tcPr>
            <w:tcW w:w="1843" w:type="dxa"/>
            <w:tcBorders>
              <w:top w:val="single" w:sz="4" w:space="0" w:color="auto"/>
              <w:left w:val="single" w:sz="4" w:space="0" w:color="auto"/>
              <w:bottom w:val="single" w:sz="4" w:space="0" w:color="auto"/>
              <w:right w:val="single" w:sz="4" w:space="0" w:color="auto"/>
            </w:tcBorders>
          </w:tcPr>
          <w:p w14:paraId="302CEEDF" w14:textId="77777777" w:rsidR="00D155CB" w:rsidRDefault="00D155CB" w:rsidP="00D155C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feriluvic litic</w:t>
            </w:r>
          </w:p>
          <w:p w14:paraId="46D4B29C" w14:textId="77777777" w:rsidR="004D3B84" w:rsidRPr="007E7C38" w:rsidRDefault="00D155CB" w:rsidP="00D155C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 xml:space="preserve"> PD fe.li</w:t>
            </w:r>
          </w:p>
        </w:tc>
        <w:tc>
          <w:tcPr>
            <w:tcW w:w="1982" w:type="dxa"/>
            <w:tcBorders>
              <w:top w:val="single" w:sz="4" w:space="0" w:color="auto"/>
              <w:left w:val="single" w:sz="4" w:space="0" w:color="auto"/>
              <w:bottom w:val="single" w:sz="4" w:space="0" w:color="auto"/>
              <w:right w:val="single" w:sz="4" w:space="0" w:color="auto"/>
            </w:tcBorders>
          </w:tcPr>
          <w:p w14:paraId="68D4DD17" w14:textId="77777777" w:rsidR="004D3B84" w:rsidRPr="00CC439C"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4D3B84" w:rsidRPr="00CC439C" w14:paraId="5B5B79C3" w14:textId="77777777" w:rsidTr="0056302B">
        <w:tc>
          <w:tcPr>
            <w:tcW w:w="1548" w:type="dxa"/>
            <w:tcBorders>
              <w:top w:val="single" w:sz="4" w:space="0" w:color="auto"/>
              <w:left w:val="single" w:sz="4" w:space="0" w:color="auto"/>
              <w:bottom w:val="single" w:sz="4" w:space="0" w:color="auto"/>
              <w:right w:val="single" w:sz="4" w:space="0" w:color="auto"/>
            </w:tcBorders>
          </w:tcPr>
          <w:p w14:paraId="3932BB8E" w14:textId="77777777" w:rsidR="004D3B84" w:rsidRPr="000E3B90"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feriiluvial pseudogleizat PD fe.pz</w:t>
            </w:r>
          </w:p>
        </w:tc>
        <w:tc>
          <w:tcPr>
            <w:tcW w:w="1842" w:type="dxa"/>
            <w:tcBorders>
              <w:top w:val="single" w:sz="4" w:space="0" w:color="auto"/>
              <w:left w:val="single" w:sz="4" w:space="0" w:color="auto"/>
              <w:bottom w:val="single" w:sz="4" w:space="0" w:color="auto"/>
              <w:right w:val="single" w:sz="4" w:space="0" w:color="auto"/>
            </w:tcBorders>
          </w:tcPr>
          <w:p w14:paraId="6A520615" w14:textId="77777777" w:rsidR="004D3B84" w:rsidRPr="007E7C38" w:rsidRDefault="00D155CB"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Podzol feriluvic criostagnic PD fe.cs</w:t>
            </w:r>
          </w:p>
        </w:tc>
        <w:tc>
          <w:tcPr>
            <w:tcW w:w="1843" w:type="dxa"/>
            <w:tcBorders>
              <w:top w:val="single" w:sz="4" w:space="0" w:color="auto"/>
              <w:left w:val="single" w:sz="4" w:space="0" w:color="auto"/>
              <w:bottom w:val="single" w:sz="4" w:space="0" w:color="auto"/>
              <w:right w:val="single" w:sz="4" w:space="0" w:color="auto"/>
            </w:tcBorders>
          </w:tcPr>
          <w:p w14:paraId="67C0491D" w14:textId="77777777" w:rsidR="004D3B84"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feriluvic gelistagnic</w:t>
            </w:r>
          </w:p>
          <w:p w14:paraId="56C1D68B" w14:textId="77777777" w:rsidR="00D155CB" w:rsidRPr="00D155CB" w:rsidRDefault="00D155CB" w:rsidP="0056302B">
            <w:pPr>
              <w:ind w:right="20"/>
              <w:jc w:val="center"/>
              <w:rPr>
                <w:rFonts w:ascii="Times New Roman" w:eastAsia="Arial Unicode MS" w:hAnsi="Times New Roman" w:cs="Times New Roman"/>
                <w:bCs/>
                <w:color w:val="000000"/>
                <w:sz w:val="20"/>
                <w:szCs w:val="20"/>
              </w:rPr>
            </w:pPr>
            <w:r w:rsidRPr="00D155CB">
              <w:rPr>
                <w:rFonts w:ascii="Times New Roman" w:eastAsia="Arial Unicode MS" w:hAnsi="Times New Roman" w:cs="Times New Roman"/>
                <w:bCs/>
                <w:color w:val="000000"/>
                <w:sz w:val="20"/>
                <w:szCs w:val="20"/>
              </w:rPr>
              <w:t>PD fe.gs</w:t>
            </w:r>
          </w:p>
        </w:tc>
        <w:tc>
          <w:tcPr>
            <w:tcW w:w="1982" w:type="dxa"/>
            <w:tcBorders>
              <w:top w:val="single" w:sz="4" w:space="0" w:color="auto"/>
              <w:left w:val="single" w:sz="4" w:space="0" w:color="auto"/>
              <w:bottom w:val="single" w:sz="4" w:space="0" w:color="auto"/>
              <w:right w:val="single" w:sz="4" w:space="0" w:color="auto"/>
            </w:tcBorders>
          </w:tcPr>
          <w:p w14:paraId="655079BF" w14:textId="77777777" w:rsidR="004D3B84" w:rsidRPr="00CC439C" w:rsidRDefault="004D3B84" w:rsidP="0056302B">
            <w:pPr>
              <w:ind w:right="20"/>
              <w:jc w:val="center"/>
              <w:rPr>
                <w:rFonts w:ascii="Times New Roman" w:eastAsia="Arial Unicode MS" w:hAnsi="Times New Roman" w:cs="Times New Roman"/>
                <w:bCs/>
                <w:color w:val="000000"/>
                <w:sz w:val="20"/>
                <w:szCs w:val="20"/>
              </w:rPr>
            </w:pPr>
          </w:p>
        </w:tc>
      </w:tr>
      <w:tr w:rsidR="004D3B84" w:rsidRPr="00CC439C" w14:paraId="48E3D84B" w14:textId="77777777" w:rsidTr="0056302B">
        <w:tc>
          <w:tcPr>
            <w:tcW w:w="1548" w:type="dxa"/>
            <w:tcBorders>
              <w:top w:val="single" w:sz="4" w:space="0" w:color="auto"/>
              <w:left w:val="single" w:sz="4" w:space="0" w:color="auto"/>
              <w:bottom w:val="single" w:sz="4" w:space="0" w:color="auto"/>
              <w:right w:val="single" w:sz="4" w:space="0" w:color="auto"/>
            </w:tcBorders>
          </w:tcPr>
          <w:p w14:paraId="5F5B24D3" w14:textId="77777777" w:rsidR="004D3B84" w:rsidRPr="000E3B90"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6A09D93" w14:textId="77777777" w:rsidR="004D3B84" w:rsidRPr="007E7C38" w:rsidRDefault="00D155CB"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AC9F1F6" w14:textId="77777777" w:rsidR="004D3B84" w:rsidRPr="00D155CB" w:rsidRDefault="00D155CB" w:rsidP="0056302B">
            <w:pPr>
              <w:ind w:right="20"/>
              <w:jc w:val="center"/>
              <w:rPr>
                <w:rFonts w:ascii="Times New Roman" w:eastAsia="Arial Unicode MS" w:hAnsi="Times New Roman" w:cs="Times New Roman"/>
                <w:bCs/>
                <w:color w:val="000000"/>
                <w:sz w:val="20"/>
                <w:szCs w:val="20"/>
              </w:rPr>
            </w:pPr>
            <w:r w:rsidRPr="00D155CB">
              <w:rPr>
                <w:rFonts w:ascii="Times New Roman" w:eastAsia="Arial Unicode MS" w:hAnsi="Times New Roman" w:cs="Times New Roman"/>
                <w:bCs/>
                <w:color w:val="000000"/>
                <w:sz w:val="20"/>
                <w:szCs w:val="20"/>
              </w:rPr>
              <w:t>Podzol folic PD fo</w:t>
            </w:r>
          </w:p>
        </w:tc>
        <w:tc>
          <w:tcPr>
            <w:tcW w:w="1982" w:type="dxa"/>
            <w:tcBorders>
              <w:top w:val="single" w:sz="4" w:space="0" w:color="auto"/>
              <w:left w:val="single" w:sz="4" w:space="0" w:color="auto"/>
              <w:bottom w:val="single" w:sz="4" w:space="0" w:color="auto"/>
              <w:right w:val="single" w:sz="4" w:space="0" w:color="auto"/>
            </w:tcBorders>
          </w:tcPr>
          <w:p w14:paraId="505430E0" w14:textId="77777777" w:rsidR="004D3B84" w:rsidRPr="00CC439C" w:rsidRDefault="004D3B84" w:rsidP="0056302B">
            <w:pPr>
              <w:ind w:right="20"/>
              <w:jc w:val="center"/>
              <w:rPr>
                <w:rFonts w:ascii="Times New Roman" w:eastAsia="Arial Unicode MS" w:hAnsi="Times New Roman" w:cs="Times New Roman"/>
                <w:bCs/>
                <w:color w:val="000000"/>
                <w:sz w:val="20"/>
                <w:szCs w:val="20"/>
              </w:rPr>
            </w:pPr>
          </w:p>
        </w:tc>
      </w:tr>
      <w:tr w:rsidR="00D155CB" w:rsidRPr="001224C8" w14:paraId="2066A9CA" w14:textId="77777777" w:rsidTr="0056302B">
        <w:tc>
          <w:tcPr>
            <w:tcW w:w="1548" w:type="dxa"/>
            <w:tcBorders>
              <w:top w:val="single" w:sz="4" w:space="0" w:color="auto"/>
              <w:left w:val="single" w:sz="4" w:space="0" w:color="auto"/>
              <w:bottom w:val="single" w:sz="4" w:space="0" w:color="auto"/>
              <w:right w:val="single" w:sz="4" w:space="0" w:color="auto"/>
            </w:tcBorders>
          </w:tcPr>
          <w:p w14:paraId="67ED83B2" w14:textId="77777777" w:rsidR="00D155CB"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turbos PD tb</w:t>
            </w:r>
          </w:p>
        </w:tc>
        <w:tc>
          <w:tcPr>
            <w:tcW w:w="1842" w:type="dxa"/>
            <w:tcBorders>
              <w:top w:val="single" w:sz="4" w:space="0" w:color="auto"/>
              <w:left w:val="single" w:sz="4" w:space="0" w:color="auto"/>
              <w:bottom w:val="single" w:sz="4" w:space="0" w:color="auto"/>
              <w:right w:val="single" w:sz="4" w:space="0" w:color="auto"/>
            </w:tcBorders>
          </w:tcPr>
          <w:p w14:paraId="1DE22453" w14:textId="77777777" w:rsidR="00D155CB"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histic </w:t>
            </w:r>
          </w:p>
          <w:p w14:paraId="079843C5" w14:textId="77777777" w:rsidR="00D155CB" w:rsidRDefault="00D155CB"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tb</w:t>
            </w:r>
          </w:p>
        </w:tc>
        <w:tc>
          <w:tcPr>
            <w:tcW w:w="1843" w:type="dxa"/>
            <w:tcBorders>
              <w:top w:val="single" w:sz="4" w:space="0" w:color="auto"/>
              <w:left w:val="single" w:sz="4" w:space="0" w:color="auto"/>
              <w:bottom w:val="single" w:sz="4" w:space="0" w:color="auto"/>
              <w:right w:val="single" w:sz="4" w:space="0" w:color="auto"/>
            </w:tcBorders>
          </w:tcPr>
          <w:p w14:paraId="776C9835" w14:textId="77777777" w:rsidR="00D155CB" w:rsidRDefault="00D155CB" w:rsidP="0056302B">
            <w:pPr>
              <w:ind w:right="20"/>
              <w:jc w:val="center"/>
              <w:rPr>
                <w:rFonts w:ascii="Times New Roman" w:eastAsia="Arial Unicode MS" w:hAnsi="Times New Roman" w:cs="Times New Roman"/>
                <w:bCs/>
                <w:color w:val="000000"/>
                <w:sz w:val="20"/>
                <w:szCs w:val="20"/>
                <w:vertAlign w:val="superscript"/>
              </w:rPr>
            </w:pPr>
            <w:r>
              <w:rPr>
                <w:rFonts w:ascii="Times New Roman" w:eastAsia="Arial Unicode MS" w:hAnsi="Times New Roman" w:cs="Times New Roman"/>
                <w:bCs/>
                <w:color w:val="000000"/>
                <w:sz w:val="20"/>
                <w:szCs w:val="20"/>
              </w:rPr>
              <w:t>Podzol folic</w:t>
            </w:r>
            <w:r>
              <w:rPr>
                <w:rFonts w:ascii="Times New Roman" w:eastAsia="Arial Unicode MS" w:hAnsi="Times New Roman" w:cs="Times New Roman"/>
                <w:bCs/>
                <w:color w:val="000000"/>
                <w:sz w:val="20"/>
                <w:szCs w:val="20"/>
                <w:vertAlign w:val="superscript"/>
              </w:rPr>
              <w:t>’</w:t>
            </w:r>
          </w:p>
          <w:p w14:paraId="1C181993" w14:textId="77777777" w:rsidR="00D155CB" w:rsidRPr="00D155CB" w:rsidRDefault="00D155CB" w:rsidP="0056302B">
            <w:pPr>
              <w:ind w:right="20"/>
              <w:jc w:val="center"/>
              <w:rPr>
                <w:rFonts w:ascii="Times New Roman" w:eastAsia="Arial Unicode MS" w:hAnsi="Times New Roman" w:cs="Times New Roman"/>
                <w:bCs/>
                <w:color w:val="000000"/>
                <w:sz w:val="20"/>
                <w:szCs w:val="20"/>
                <w:vertAlign w:val="superscript"/>
              </w:rPr>
            </w:pPr>
            <w:r>
              <w:rPr>
                <w:rFonts w:ascii="Times New Roman" w:eastAsia="Arial Unicode MS" w:hAnsi="Times New Roman" w:cs="Times New Roman"/>
                <w:bCs/>
                <w:color w:val="000000"/>
                <w:sz w:val="20"/>
                <w:szCs w:val="20"/>
                <w:vertAlign w:val="superscript"/>
              </w:rPr>
              <w:t xml:space="preserve"> </w:t>
            </w:r>
            <w:r>
              <w:rPr>
                <w:rFonts w:ascii="Times New Roman" w:eastAsia="Arial Unicode MS" w:hAnsi="Times New Roman" w:cs="Times New Roman"/>
                <w:bCs/>
                <w:color w:val="000000"/>
                <w:sz w:val="20"/>
                <w:szCs w:val="20"/>
              </w:rPr>
              <w:t>PD fo</w:t>
            </w:r>
            <w:r>
              <w:rPr>
                <w:rFonts w:ascii="Times New Roman" w:eastAsia="Arial Unicode MS" w:hAnsi="Times New Roman" w:cs="Times New Roman"/>
                <w:bCs/>
                <w:color w:val="00000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14:paraId="6399DAAA" w14:textId="77777777" w:rsidR="00D155CB" w:rsidRPr="00590DAD" w:rsidRDefault="00D155CB" w:rsidP="00D155CB">
            <w:pPr>
              <w:spacing w:after="200" w:line="276" w:lineRule="auto"/>
              <w:ind w:right="20"/>
              <w:jc w:val="center"/>
              <w:rPr>
                <w:rFonts w:ascii="Times New Roman" w:eastAsia="Arial Unicode MS" w:hAnsi="Times New Roman" w:cs="Times New Roman"/>
                <w:bCs/>
                <w:color w:val="000000"/>
                <w:sz w:val="20"/>
                <w:szCs w:val="20"/>
              </w:rPr>
            </w:pPr>
            <w:r w:rsidRPr="00590DAD">
              <w:rPr>
                <w:rFonts w:ascii="Times New Roman" w:eastAsia="Arial Unicode MS" w:hAnsi="Times New Roman" w:cs="Times New Roman"/>
                <w:bCs/>
                <w:color w:val="000000"/>
                <w:sz w:val="20"/>
                <w:szCs w:val="20"/>
              </w:rPr>
              <w:t xml:space="preserve">Orizont O de grosimi </w:t>
            </w:r>
            <m:oMath>
              <m:r>
                <w:rPr>
                  <w:rFonts w:ascii="Cambria Math" w:eastAsia="Arial Unicode MS" w:hAnsi="Cambria Math" w:cs="Times New Roman"/>
                  <w:color w:val="000000"/>
                  <w:sz w:val="20"/>
                  <w:szCs w:val="20"/>
                </w:rPr>
                <m:t>&gt;</m:t>
              </m:r>
            </m:oMath>
            <w:r w:rsidRPr="00590DAD">
              <w:rPr>
                <w:rFonts w:ascii="Times New Roman" w:eastAsia="Arial Unicode MS" w:hAnsi="Times New Roman" w:cs="Times New Roman"/>
                <w:bCs/>
                <w:color w:val="000000"/>
                <w:sz w:val="20"/>
                <w:szCs w:val="20"/>
              </w:rPr>
              <w:t xml:space="preserve"> 20 cm la suprafa</w:t>
            </w:r>
            <w:r>
              <w:rPr>
                <w:rFonts w:ascii="Times New Roman" w:eastAsia="Arial Unicode MS" w:hAnsi="Times New Roman" w:cs="Times New Roman"/>
                <w:bCs/>
                <w:color w:val="000000"/>
                <w:sz w:val="20"/>
                <w:szCs w:val="20"/>
                <w:lang w:val="ro-RO"/>
              </w:rPr>
              <w:t>ţă</w:t>
            </w:r>
          </w:p>
        </w:tc>
      </w:tr>
      <w:tr w:rsidR="00D155CB" w:rsidRPr="00CC439C" w14:paraId="66503B75" w14:textId="77777777" w:rsidTr="0056302B">
        <w:tc>
          <w:tcPr>
            <w:tcW w:w="1548" w:type="dxa"/>
            <w:tcBorders>
              <w:top w:val="single" w:sz="4" w:space="0" w:color="auto"/>
              <w:left w:val="single" w:sz="4" w:space="0" w:color="auto"/>
              <w:bottom w:val="single" w:sz="4" w:space="0" w:color="auto"/>
              <w:right w:val="single" w:sz="4" w:space="0" w:color="auto"/>
            </w:tcBorders>
          </w:tcPr>
          <w:p w14:paraId="1D8C71CB" w14:textId="77777777" w:rsidR="00D155CB" w:rsidRDefault="00D155CB"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pseudogleizat PD pz</w:t>
            </w:r>
          </w:p>
        </w:tc>
        <w:tc>
          <w:tcPr>
            <w:tcW w:w="1842" w:type="dxa"/>
            <w:tcBorders>
              <w:top w:val="single" w:sz="4" w:space="0" w:color="auto"/>
              <w:left w:val="single" w:sz="4" w:space="0" w:color="auto"/>
              <w:bottom w:val="single" w:sz="4" w:space="0" w:color="auto"/>
              <w:right w:val="single" w:sz="4" w:space="0" w:color="auto"/>
            </w:tcBorders>
          </w:tcPr>
          <w:p w14:paraId="2FF63032" w14:textId="77777777" w:rsidR="00D155CB" w:rsidRDefault="00D155CB"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Podzol criostagnic PD cs</w:t>
            </w:r>
          </w:p>
        </w:tc>
        <w:tc>
          <w:tcPr>
            <w:tcW w:w="1843" w:type="dxa"/>
            <w:tcBorders>
              <w:top w:val="single" w:sz="4" w:space="0" w:color="auto"/>
              <w:left w:val="single" w:sz="4" w:space="0" w:color="auto"/>
              <w:bottom w:val="single" w:sz="4" w:space="0" w:color="auto"/>
              <w:right w:val="single" w:sz="4" w:space="0" w:color="auto"/>
            </w:tcBorders>
          </w:tcPr>
          <w:p w14:paraId="12A3B187" w14:textId="77777777" w:rsidR="00D155CB" w:rsidRPr="00D155CB"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gelistagnic PD gs</w:t>
            </w:r>
          </w:p>
        </w:tc>
        <w:tc>
          <w:tcPr>
            <w:tcW w:w="1982" w:type="dxa"/>
            <w:tcBorders>
              <w:top w:val="single" w:sz="4" w:space="0" w:color="auto"/>
              <w:left w:val="single" w:sz="4" w:space="0" w:color="auto"/>
              <w:bottom w:val="single" w:sz="4" w:space="0" w:color="auto"/>
              <w:right w:val="single" w:sz="4" w:space="0" w:color="auto"/>
            </w:tcBorders>
          </w:tcPr>
          <w:p w14:paraId="2CDE46D6" w14:textId="77777777" w:rsidR="00D155CB"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D155CB" w:rsidRPr="00CC439C" w14:paraId="0014F88F" w14:textId="77777777" w:rsidTr="0056302B">
        <w:tc>
          <w:tcPr>
            <w:tcW w:w="1548" w:type="dxa"/>
            <w:tcBorders>
              <w:top w:val="single" w:sz="4" w:space="0" w:color="auto"/>
              <w:left w:val="single" w:sz="4" w:space="0" w:color="auto"/>
              <w:bottom w:val="single" w:sz="4" w:space="0" w:color="auto"/>
              <w:right w:val="single" w:sz="4" w:space="0" w:color="auto"/>
            </w:tcBorders>
          </w:tcPr>
          <w:p w14:paraId="2F05EECB" w14:textId="77777777" w:rsidR="00E1687E"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litic </w:t>
            </w:r>
          </w:p>
          <w:p w14:paraId="11A69BD2" w14:textId="77777777" w:rsidR="00D155CB"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PD ls</w:t>
            </w:r>
          </w:p>
        </w:tc>
        <w:tc>
          <w:tcPr>
            <w:tcW w:w="1842" w:type="dxa"/>
            <w:tcBorders>
              <w:top w:val="single" w:sz="4" w:space="0" w:color="auto"/>
              <w:left w:val="single" w:sz="4" w:space="0" w:color="auto"/>
              <w:bottom w:val="single" w:sz="4" w:space="0" w:color="auto"/>
              <w:right w:val="single" w:sz="4" w:space="0" w:color="auto"/>
            </w:tcBorders>
          </w:tcPr>
          <w:p w14:paraId="3FB47200"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litic </w:t>
            </w:r>
          </w:p>
          <w:p w14:paraId="08863203" w14:textId="77777777" w:rsidR="00D155CB" w:rsidRDefault="00E1687E" w:rsidP="00E1687E">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li</w:t>
            </w:r>
          </w:p>
        </w:tc>
        <w:tc>
          <w:tcPr>
            <w:tcW w:w="1843" w:type="dxa"/>
            <w:tcBorders>
              <w:top w:val="single" w:sz="4" w:space="0" w:color="auto"/>
              <w:left w:val="single" w:sz="4" w:space="0" w:color="auto"/>
              <w:bottom w:val="single" w:sz="4" w:space="0" w:color="auto"/>
              <w:right w:val="single" w:sz="4" w:space="0" w:color="auto"/>
            </w:tcBorders>
          </w:tcPr>
          <w:p w14:paraId="1F393F8F"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litic </w:t>
            </w:r>
          </w:p>
          <w:p w14:paraId="724819B4" w14:textId="77777777" w:rsidR="00D155CB" w:rsidRPr="00D155CB"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PD li</w:t>
            </w:r>
          </w:p>
        </w:tc>
        <w:tc>
          <w:tcPr>
            <w:tcW w:w="1982" w:type="dxa"/>
            <w:tcBorders>
              <w:top w:val="single" w:sz="4" w:space="0" w:color="auto"/>
              <w:left w:val="single" w:sz="4" w:space="0" w:color="auto"/>
              <w:bottom w:val="single" w:sz="4" w:space="0" w:color="auto"/>
              <w:right w:val="single" w:sz="4" w:space="0" w:color="auto"/>
            </w:tcBorders>
          </w:tcPr>
          <w:p w14:paraId="530EF68A" w14:textId="77777777" w:rsidR="00D155CB"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D155CB" w:rsidRPr="00CC439C" w14:paraId="236FF8C6" w14:textId="77777777" w:rsidTr="0056302B">
        <w:tc>
          <w:tcPr>
            <w:tcW w:w="1548" w:type="dxa"/>
            <w:tcBorders>
              <w:top w:val="single" w:sz="4" w:space="0" w:color="auto"/>
              <w:left w:val="single" w:sz="4" w:space="0" w:color="auto"/>
              <w:bottom w:val="single" w:sz="4" w:space="0" w:color="auto"/>
              <w:right w:val="single" w:sz="4" w:space="0" w:color="auto"/>
            </w:tcBorders>
          </w:tcPr>
          <w:p w14:paraId="3F90330E" w14:textId="77777777" w:rsidR="00D155CB"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1A038744" w14:textId="77777777" w:rsidR="00D155CB" w:rsidRDefault="00E1687E"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14690164"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lutic </w:t>
            </w:r>
          </w:p>
          <w:p w14:paraId="1B6709F6" w14:textId="77777777" w:rsidR="00D155CB" w:rsidRPr="00D155CB"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PD lu</w:t>
            </w:r>
          </w:p>
        </w:tc>
        <w:tc>
          <w:tcPr>
            <w:tcW w:w="1982" w:type="dxa"/>
            <w:tcBorders>
              <w:top w:val="single" w:sz="4" w:space="0" w:color="auto"/>
              <w:left w:val="single" w:sz="4" w:space="0" w:color="auto"/>
              <w:bottom w:val="single" w:sz="4" w:space="0" w:color="auto"/>
              <w:right w:val="single" w:sz="4" w:space="0" w:color="auto"/>
            </w:tcBorders>
          </w:tcPr>
          <w:p w14:paraId="5AF5D16C" w14:textId="77777777" w:rsidR="00D155CB"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D155CB" w:rsidRPr="00CC439C" w14:paraId="647B85A9" w14:textId="77777777" w:rsidTr="0056302B">
        <w:tc>
          <w:tcPr>
            <w:tcW w:w="1548" w:type="dxa"/>
            <w:tcBorders>
              <w:top w:val="single" w:sz="4" w:space="0" w:color="auto"/>
              <w:left w:val="single" w:sz="4" w:space="0" w:color="auto"/>
              <w:bottom w:val="single" w:sz="4" w:space="0" w:color="auto"/>
              <w:right w:val="single" w:sz="4" w:space="0" w:color="auto"/>
            </w:tcBorders>
          </w:tcPr>
          <w:p w14:paraId="19A783EC" w14:textId="77777777" w:rsidR="00D155CB"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A7CACDB" w14:textId="77777777" w:rsidR="00D155CB" w:rsidRDefault="00E1687E"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C002946"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psamic </w:t>
            </w:r>
          </w:p>
          <w:p w14:paraId="1D3C227F" w14:textId="77777777" w:rsidR="00D155CB" w:rsidRPr="00D155CB"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PD pm</w:t>
            </w:r>
          </w:p>
        </w:tc>
        <w:tc>
          <w:tcPr>
            <w:tcW w:w="1982" w:type="dxa"/>
            <w:tcBorders>
              <w:top w:val="single" w:sz="4" w:space="0" w:color="auto"/>
              <w:left w:val="single" w:sz="4" w:space="0" w:color="auto"/>
              <w:bottom w:val="single" w:sz="4" w:space="0" w:color="auto"/>
              <w:right w:val="single" w:sz="4" w:space="0" w:color="auto"/>
            </w:tcBorders>
          </w:tcPr>
          <w:p w14:paraId="2704213A" w14:textId="77777777" w:rsidR="00D155CB"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D155CB" w:rsidRPr="00CC439C" w14:paraId="2781D376" w14:textId="77777777" w:rsidTr="0056302B">
        <w:tc>
          <w:tcPr>
            <w:tcW w:w="1548" w:type="dxa"/>
            <w:tcBorders>
              <w:top w:val="single" w:sz="4" w:space="0" w:color="auto"/>
              <w:left w:val="single" w:sz="4" w:space="0" w:color="auto"/>
              <w:bottom w:val="single" w:sz="4" w:space="0" w:color="auto"/>
              <w:right w:val="single" w:sz="4" w:space="0" w:color="auto"/>
            </w:tcBorders>
          </w:tcPr>
          <w:p w14:paraId="71C38B32" w14:textId="77777777" w:rsidR="00D155CB"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75BFDF18" w14:textId="77777777" w:rsidR="00D155CB" w:rsidRDefault="00E1687E"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5CDE8524"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scheletic </w:t>
            </w:r>
          </w:p>
          <w:p w14:paraId="5FA6A5CB" w14:textId="77777777" w:rsidR="00D155CB" w:rsidRPr="00D155CB"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PD qq</w:t>
            </w:r>
          </w:p>
        </w:tc>
        <w:tc>
          <w:tcPr>
            <w:tcW w:w="1982" w:type="dxa"/>
            <w:tcBorders>
              <w:top w:val="single" w:sz="4" w:space="0" w:color="auto"/>
              <w:left w:val="single" w:sz="4" w:space="0" w:color="auto"/>
              <w:bottom w:val="single" w:sz="4" w:space="0" w:color="auto"/>
              <w:right w:val="single" w:sz="4" w:space="0" w:color="auto"/>
            </w:tcBorders>
          </w:tcPr>
          <w:p w14:paraId="17335648" w14:textId="77777777" w:rsidR="00D155CB"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4D3B84" w:rsidRPr="00CC439C" w14:paraId="20F45D3E" w14:textId="77777777" w:rsidTr="0056302B">
        <w:tc>
          <w:tcPr>
            <w:tcW w:w="1548" w:type="dxa"/>
            <w:tcBorders>
              <w:top w:val="single" w:sz="4" w:space="0" w:color="auto"/>
              <w:left w:val="single" w:sz="4" w:space="0" w:color="auto"/>
              <w:bottom w:val="single" w:sz="4" w:space="0" w:color="auto"/>
              <w:right w:val="single" w:sz="4" w:space="0" w:color="auto"/>
            </w:tcBorders>
          </w:tcPr>
          <w:p w14:paraId="3A9A1E66" w14:textId="77777777" w:rsidR="004D3B84" w:rsidRPr="000E3B90"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458D024D"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scheletic </w:t>
            </w:r>
          </w:p>
          <w:p w14:paraId="4D9E163E" w14:textId="77777777" w:rsidR="004D3B84" w:rsidRPr="007E7C38" w:rsidRDefault="00E1687E" w:rsidP="00E1687E">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qq</w:t>
            </w:r>
          </w:p>
        </w:tc>
        <w:tc>
          <w:tcPr>
            <w:tcW w:w="1843" w:type="dxa"/>
            <w:tcBorders>
              <w:top w:val="single" w:sz="4" w:space="0" w:color="auto"/>
              <w:left w:val="single" w:sz="4" w:space="0" w:color="auto"/>
              <w:bottom w:val="single" w:sz="4" w:space="0" w:color="auto"/>
              <w:right w:val="single" w:sz="4" w:space="0" w:color="auto"/>
            </w:tcBorders>
          </w:tcPr>
          <w:p w14:paraId="44C8334C"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hiperscheletic </w:t>
            </w:r>
          </w:p>
          <w:p w14:paraId="4F64BE3B" w14:textId="77777777" w:rsidR="004D3B84" w:rsidRPr="007E7C38" w:rsidRDefault="00E1687E" w:rsidP="00E1687E">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hq</w:t>
            </w:r>
          </w:p>
        </w:tc>
        <w:tc>
          <w:tcPr>
            <w:tcW w:w="1982" w:type="dxa"/>
            <w:tcBorders>
              <w:top w:val="single" w:sz="4" w:space="0" w:color="auto"/>
              <w:left w:val="single" w:sz="4" w:space="0" w:color="auto"/>
              <w:bottom w:val="single" w:sz="4" w:space="0" w:color="auto"/>
              <w:right w:val="single" w:sz="4" w:space="0" w:color="auto"/>
            </w:tcBorders>
          </w:tcPr>
          <w:p w14:paraId="66E2AC2E" w14:textId="77777777" w:rsidR="004D3B84"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4D3B84" w:rsidRPr="00CC439C" w14:paraId="08E43D5F" w14:textId="77777777" w:rsidTr="0056302B">
        <w:tc>
          <w:tcPr>
            <w:tcW w:w="1548" w:type="dxa"/>
            <w:tcBorders>
              <w:top w:val="single" w:sz="4" w:space="0" w:color="auto"/>
              <w:left w:val="single" w:sz="4" w:space="0" w:color="auto"/>
              <w:bottom w:val="single" w:sz="4" w:space="0" w:color="auto"/>
              <w:right w:val="single" w:sz="4" w:space="0" w:color="auto"/>
            </w:tcBorders>
          </w:tcPr>
          <w:p w14:paraId="59A9E904" w14:textId="77777777" w:rsidR="004D3B84" w:rsidRPr="000E3B90"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665D21F5" w14:textId="77777777" w:rsidR="00E1687E"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umbric </w:t>
            </w:r>
          </w:p>
          <w:p w14:paraId="1DEC963D" w14:textId="77777777" w:rsidR="004D3B84" w:rsidRPr="007E7C38" w:rsidRDefault="00E1687E" w:rsidP="0056302B">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um</w:t>
            </w:r>
          </w:p>
        </w:tc>
        <w:tc>
          <w:tcPr>
            <w:tcW w:w="1843" w:type="dxa"/>
            <w:tcBorders>
              <w:top w:val="single" w:sz="4" w:space="0" w:color="auto"/>
              <w:left w:val="single" w:sz="4" w:space="0" w:color="auto"/>
              <w:bottom w:val="single" w:sz="4" w:space="0" w:color="auto"/>
              <w:right w:val="single" w:sz="4" w:space="0" w:color="auto"/>
            </w:tcBorders>
          </w:tcPr>
          <w:p w14:paraId="184C5AA9"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 xml:space="preserve">Podzol umbric </w:t>
            </w:r>
          </w:p>
          <w:p w14:paraId="443EB739" w14:textId="77777777" w:rsidR="004D3B84" w:rsidRPr="007E7C38" w:rsidRDefault="00E1687E" w:rsidP="00E1687E">
            <w:pPr>
              <w:ind w:right="20"/>
              <w:jc w:val="center"/>
              <w:rPr>
                <w:rFonts w:ascii="Times New Roman" w:eastAsia="Arial Unicode MS" w:hAnsi="Times New Roman" w:cs="Times New Roman"/>
                <w:b/>
                <w:bCs/>
                <w:color w:val="000000"/>
                <w:sz w:val="20"/>
                <w:szCs w:val="20"/>
              </w:rPr>
            </w:pPr>
            <w:r>
              <w:rPr>
                <w:rFonts w:ascii="Times New Roman" w:eastAsia="Arial Unicode MS" w:hAnsi="Times New Roman" w:cs="Times New Roman"/>
                <w:bCs/>
                <w:color w:val="000000"/>
                <w:sz w:val="20"/>
                <w:szCs w:val="20"/>
              </w:rPr>
              <w:t>PD um</w:t>
            </w:r>
          </w:p>
        </w:tc>
        <w:tc>
          <w:tcPr>
            <w:tcW w:w="1982" w:type="dxa"/>
            <w:tcBorders>
              <w:top w:val="single" w:sz="4" w:space="0" w:color="auto"/>
              <w:left w:val="single" w:sz="4" w:space="0" w:color="auto"/>
              <w:bottom w:val="single" w:sz="4" w:space="0" w:color="auto"/>
              <w:right w:val="single" w:sz="4" w:space="0" w:color="auto"/>
            </w:tcBorders>
          </w:tcPr>
          <w:p w14:paraId="3507D788" w14:textId="77777777" w:rsidR="004D3B84"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r w:rsidR="00E1687E" w:rsidRPr="00CC439C" w14:paraId="01494C65" w14:textId="77777777" w:rsidTr="0056302B">
        <w:tc>
          <w:tcPr>
            <w:tcW w:w="1548" w:type="dxa"/>
            <w:tcBorders>
              <w:top w:val="single" w:sz="4" w:space="0" w:color="auto"/>
              <w:left w:val="single" w:sz="4" w:space="0" w:color="auto"/>
              <w:bottom w:val="single" w:sz="4" w:space="0" w:color="auto"/>
              <w:right w:val="single" w:sz="4" w:space="0" w:color="auto"/>
            </w:tcBorders>
          </w:tcPr>
          <w:p w14:paraId="37132B7F" w14:textId="77777777" w:rsidR="00E1687E"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2" w:type="dxa"/>
            <w:tcBorders>
              <w:top w:val="single" w:sz="4" w:space="0" w:color="auto"/>
              <w:left w:val="single" w:sz="4" w:space="0" w:color="auto"/>
              <w:bottom w:val="single" w:sz="4" w:space="0" w:color="auto"/>
              <w:right w:val="single" w:sz="4" w:space="0" w:color="auto"/>
            </w:tcBorders>
          </w:tcPr>
          <w:p w14:paraId="757873A3" w14:textId="77777777" w:rsidR="00E1687E"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c>
          <w:tcPr>
            <w:tcW w:w="1843" w:type="dxa"/>
            <w:tcBorders>
              <w:top w:val="single" w:sz="4" w:space="0" w:color="auto"/>
              <w:left w:val="single" w:sz="4" w:space="0" w:color="auto"/>
              <w:bottom w:val="single" w:sz="4" w:space="0" w:color="auto"/>
              <w:right w:val="single" w:sz="4" w:space="0" w:color="auto"/>
            </w:tcBorders>
          </w:tcPr>
          <w:p w14:paraId="28F91F84" w14:textId="77777777" w:rsidR="00E1687E" w:rsidRDefault="00E1687E" w:rsidP="00E1687E">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Podzol silitic PD si</w:t>
            </w:r>
          </w:p>
        </w:tc>
        <w:tc>
          <w:tcPr>
            <w:tcW w:w="1982" w:type="dxa"/>
            <w:tcBorders>
              <w:top w:val="single" w:sz="4" w:space="0" w:color="auto"/>
              <w:left w:val="single" w:sz="4" w:space="0" w:color="auto"/>
              <w:bottom w:val="single" w:sz="4" w:space="0" w:color="auto"/>
              <w:right w:val="single" w:sz="4" w:space="0" w:color="auto"/>
            </w:tcBorders>
          </w:tcPr>
          <w:p w14:paraId="783AC29F" w14:textId="77777777" w:rsidR="00E1687E" w:rsidRPr="00CC439C" w:rsidRDefault="00E1687E" w:rsidP="0056302B">
            <w:pPr>
              <w:ind w:right="20"/>
              <w:jc w:val="center"/>
              <w:rPr>
                <w:rFonts w:ascii="Times New Roman" w:eastAsia="Arial Unicode MS" w:hAnsi="Times New Roman" w:cs="Times New Roman"/>
                <w:bCs/>
                <w:color w:val="000000"/>
                <w:sz w:val="20"/>
                <w:szCs w:val="20"/>
              </w:rPr>
            </w:pPr>
            <w:r>
              <w:rPr>
                <w:rFonts w:ascii="Times New Roman" w:eastAsia="Arial Unicode MS" w:hAnsi="Times New Roman" w:cs="Times New Roman"/>
                <w:bCs/>
                <w:color w:val="000000"/>
                <w:sz w:val="20"/>
                <w:szCs w:val="20"/>
              </w:rPr>
              <w:t>-</w:t>
            </w:r>
          </w:p>
        </w:tc>
      </w:tr>
    </w:tbl>
    <w:p w14:paraId="74047144" w14:textId="77777777" w:rsidR="00520C85" w:rsidRDefault="00520C85" w:rsidP="00A847D1">
      <w:pPr>
        <w:spacing w:line="360" w:lineRule="auto"/>
        <w:jc w:val="both"/>
        <w:rPr>
          <w:rStyle w:val="BodyTextChar4"/>
          <w:rFonts w:ascii="Times New Roman" w:hAnsi="Times New Roman"/>
          <w:sz w:val="24"/>
          <w:szCs w:val="24"/>
          <w:lang w:val="ro-RO"/>
        </w:rPr>
      </w:pPr>
    </w:p>
    <w:p w14:paraId="697A2ED8" w14:textId="77777777" w:rsidR="00A30A0F" w:rsidRDefault="00A30A0F" w:rsidP="00A30A0F">
      <w:pPr>
        <w:tabs>
          <w:tab w:val="left" w:pos="778"/>
        </w:tabs>
        <w:spacing w:after="0" w:line="360" w:lineRule="auto"/>
        <w:ind w:right="40"/>
        <w:jc w:val="both"/>
        <w:rPr>
          <w:rFonts w:ascii="Times New Roman" w:eastAsia="Arial Unicode MS" w:hAnsi="Times New Roman" w:cs="Times New Roman"/>
          <w:b/>
          <w:bCs/>
          <w:color w:val="000000"/>
          <w:sz w:val="24"/>
          <w:szCs w:val="24"/>
          <w:lang w:eastAsia="ro-RO"/>
        </w:rPr>
      </w:pPr>
      <w:r>
        <w:rPr>
          <w:rFonts w:ascii="Times New Roman" w:eastAsia="Arial Unicode MS" w:hAnsi="Times New Roman" w:cs="Times New Roman"/>
          <w:b/>
          <w:sz w:val="24"/>
          <w:szCs w:val="24"/>
          <w:lang w:eastAsia="ro-RO"/>
        </w:rPr>
        <w:tab/>
      </w:r>
      <w:r w:rsidRPr="000E3B90">
        <w:rPr>
          <w:rFonts w:ascii="Times New Roman" w:eastAsia="Arial Unicode MS" w:hAnsi="Times New Roman" w:cs="Times New Roman"/>
          <w:b/>
          <w:sz w:val="24"/>
          <w:szCs w:val="24"/>
          <w:lang w:eastAsia="ro-RO"/>
        </w:rPr>
        <w:t xml:space="preserve">Corelarea subtipurilor de </w:t>
      </w:r>
      <w:r>
        <w:rPr>
          <w:rFonts w:ascii="Times New Roman" w:eastAsia="Arial Unicode MS" w:hAnsi="Times New Roman" w:cs="Times New Roman"/>
          <w:b/>
          <w:sz w:val="24"/>
          <w:szCs w:val="24"/>
          <w:lang w:eastAsia="ro-RO"/>
        </w:rPr>
        <w:t xml:space="preserve">podzolurilor </w:t>
      </w:r>
      <w:r w:rsidRPr="000E3B90">
        <w:rPr>
          <w:rFonts w:ascii="Times New Roman" w:eastAsia="Arial Unicode MS" w:hAnsi="Times New Roman" w:cs="Times New Roman"/>
          <w:b/>
          <w:sz w:val="24"/>
          <w:szCs w:val="24"/>
          <w:lang w:eastAsia="ro-RO"/>
        </w:rPr>
        <w:t xml:space="preserve">din sistemele taxonomice </w:t>
      </w:r>
      <w:r w:rsidRPr="000E3B90">
        <w:rPr>
          <w:rFonts w:ascii="Times New Roman" w:eastAsia="Arial Unicode MS" w:hAnsi="Times New Roman" w:cs="Times New Roman"/>
          <w:b/>
          <w:bCs/>
          <w:sz w:val="24"/>
          <w:szCs w:val="24"/>
        </w:rPr>
        <w:t xml:space="preserve">SRTS – 2003, SRTS – 2012 şi SRTS 2012+ cu unităţile taxonomice echivalente din WBR-SR – 1998 şi </w:t>
      </w:r>
      <w:r w:rsidRPr="000E3B90">
        <w:rPr>
          <w:rFonts w:ascii="Times New Roman" w:eastAsia="Arial Unicode MS" w:hAnsi="Times New Roman" w:cs="Times New Roman"/>
          <w:b/>
          <w:bCs/>
          <w:color w:val="000000"/>
          <w:sz w:val="24"/>
          <w:szCs w:val="24"/>
          <w:lang w:eastAsia="ro-RO"/>
        </w:rPr>
        <w:t>USDA-ST-1999</w:t>
      </w:r>
    </w:p>
    <w:p w14:paraId="0F64047D" w14:textId="77777777" w:rsidR="00A30A0F" w:rsidRPr="00935335" w:rsidRDefault="00A30A0F" w:rsidP="00A30A0F">
      <w:pPr>
        <w:pStyle w:val="BodyText40"/>
        <w:shd w:val="clear" w:color="auto" w:fill="auto"/>
        <w:spacing w:line="360" w:lineRule="auto"/>
        <w:ind w:firstLine="720"/>
        <w:jc w:val="both"/>
        <w:rPr>
          <w:sz w:val="24"/>
          <w:szCs w:val="24"/>
        </w:rPr>
      </w:pPr>
      <w:r w:rsidRPr="00A30A0F">
        <w:rPr>
          <w:rStyle w:val="BodytextBold"/>
          <w:b w:val="0"/>
          <w:sz w:val="24"/>
          <w:szCs w:val="24"/>
          <w:lang w:eastAsia="ro-RO"/>
        </w:rPr>
        <w:lastRenderedPageBreak/>
        <w:t>În sistemul WRB-SR - 1998:</w:t>
      </w:r>
      <w:r w:rsidRPr="00935335">
        <w:rPr>
          <w:sz w:val="24"/>
          <w:szCs w:val="24"/>
          <w:lang w:eastAsia="ro-RO"/>
        </w:rPr>
        <w:t xml:space="preserve"> </w:t>
      </w:r>
      <w:r w:rsidRPr="00596C86">
        <w:rPr>
          <w:sz w:val="24"/>
          <w:szCs w:val="24"/>
          <w:lang w:eastAsia="ro-RO"/>
        </w:rPr>
        <w:t>corespund Podzo</w:t>
      </w:r>
      <w:r>
        <w:rPr>
          <w:sz w:val="24"/>
          <w:szCs w:val="24"/>
          <w:lang w:eastAsia="ro-RO"/>
        </w:rPr>
        <w:t>lurilor entice -  ENTIC PODZOLS</w:t>
      </w:r>
    </w:p>
    <w:p w14:paraId="0B0CF818" w14:textId="77777777" w:rsidR="00A30A0F" w:rsidRPr="00D81F3C" w:rsidRDefault="00A30A0F" w:rsidP="00A30A0F">
      <w:pPr>
        <w:tabs>
          <w:tab w:val="left" w:pos="778"/>
        </w:tabs>
        <w:spacing w:after="0" w:line="360" w:lineRule="auto"/>
        <w:ind w:right="40"/>
        <w:jc w:val="both"/>
        <w:rPr>
          <w:rFonts w:ascii="Times New Roman" w:eastAsia="Arial Unicode MS" w:hAnsi="Times New Roman" w:cs="Times New Roman"/>
          <w:b/>
          <w:sz w:val="24"/>
          <w:szCs w:val="24"/>
          <w:lang w:val="ro-RO"/>
        </w:rPr>
      </w:pPr>
      <w:r w:rsidRPr="00D81F3C">
        <w:rPr>
          <w:rStyle w:val="BodytextBold"/>
          <w:b w:val="0"/>
          <w:sz w:val="24"/>
          <w:szCs w:val="24"/>
          <w:lang w:val="ro-RO" w:eastAsia="ro-RO"/>
        </w:rPr>
        <w:t>În sistemul USDA-ST - 1999:</w:t>
      </w:r>
      <w:r w:rsidRPr="00D81F3C">
        <w:rPr>
          <w:rFonts w:ascii="Times New Roman" w:hAnsi="Times New Roman" w:cs="Times New Roman"/>
          <w:sz w:val="24"/>
          <w:szCs w:val="24"/>
          <w:lang w:val="ro-RO" w:eastAsia="ro-RO"/>
        </w:rPr>
        <w:t xml:space="preserve"> în acest sistem, podzolurile din SRTS se încadrează la subordinele CRYODS, HUMODS şi ORTHODS.</w:t>
      </w:r>
    </w:p>
    <w:p w14:paraId="0B966B8A" w14:textId="77777777" w:rsidR="00A30A0F" w:rsidRDefault="00A30A0F" w:rsidP="00A30A0F">
      <w:pPr>
        <w:pStyle w:val="Bodytext71"/>
        <w:shd w:val="clear" w:color="auto" w:fill="auto"/>
        <w:spacing w:before="172" w:line="360" w:lineRule="auto"/>
        <w:ind w:firstLine="720"/>
        <w:rPr>
          <w:iCs w:val="0"/>
          <w:sz w:val="24"/>
          <w:szCs w:val="24"/>
          <w:lang w:eastAsia="ro-RO"/>
        </w:rPr>
      </w:pPr>
      <w:r w:rsidRPr="00FC46FA">
        <w:rPr>
          <w:iCs w:val="0"/>
          <w:sz w:val="24"/>
          <w:szCs w:val="24"/>
          <w:lang w:eastAsia="ro-RO"/>
        </w:rPr>
        <w:t>Probleme speciale de corelare a podzolurilor</w:t>
      </w:r>
    </w:p>
    <w:p w14:paraId="24A8572A" w14:textId="7608A259" w:rsidR="00A30A0F" w:rsidRDefault="00A30A0F" w:rsidP="00A30A0F">
      <w:pPr>
        <w:pStyle w:val="Bodytext71"/>
        <w:shd w:val="clear" w:color="auto" w:fill="auto"/>
        <w:spacing w:before="172" w:line="360" w:lineRule="auto"/>
        <w:ind w:left="120" w:firstLine="600"/>
        <w:rPr>
          <w:i w:val="0"/>
          <w:iCs w:val="0"/>
          <w:sz w:val="24"/>
          <w:szCs w:val="24"/>
          <w:lang w:eastAsia="ro-RO"/>
        </w:rPr>
      </w:pPr>
      <w:r>
        <w:rPr>
          <w:i w:val="0"/>
          <w:iCs w:val="0"/>
          <w:sz w:val="24"/>
          <w:szCs w:val="24"/>
          <w:lang w:eastAsia="ro-RO"/>
        </w:rPr>
        <w:t>Nu sunt probleme speciale de corelare cu sistemele WRB-SR şi USDA-ST</w:t>
      </w:r>
      <w:r w:rsidR="00156F4F">
        <w:rPr>
          <w:i w:val="0"/>
          <w:iCs w:val="0"/>
          <w:sz w:val="24"/>
          <w:szCs w:val="24"/>
          <w:lang w:eastAsia="ro-RO"/>
        </w:rPr>
        <w:t>.</w:t>
      </w:r>
    </w:p>
    <w:p w14:paraId="44491C9A" w14:textId="77777777" w:rsidR="00156F4F" w:rsidRDefault="00156F4F" w:rsidP="00A30A0F">
      <w:pPr>
        <w:pStyle w:val="Bodytext71"/>
        <w:shd w:val="clear" w:color="auto" w:fill="auto"/>
        <w:spacing w:before="172" w:line="360" w:lineRule="auto"/>
        <w:ind w:left="120" w:firstLine="600"/>
        <w:rPr>
          <w:i w:val="0"/>
          <w:iCs w:val="0"/>
          <w:sz w:val="24"/>
          <w:szCs w:val="24"/>
          <w:lang w:eastAsia="ro-RO"/>
        </w:rPr>
      </w:pPr>
    </w:p>
    <w:p w14:paraId="43DB2BEB" w14:textId="77777777" w:rsidR="00156F4F" w:rsidRPr="00FC46FA" w:rsidRDefault="00156F4F" w:rsidP="00A30A0F">
      <w:pPr>
        <w:pStyle w:val="Bodytext71"/>
        <w:shd w:val="clear" w:color="auto" w:fill="auto"/>
        <w:spacing w:before="172" w:line="360" w:lineRule="auto"/>
        <w:ind w:left="120" w:firstLine="600"/>
        <w:rPr>
          <w:i w:val="0"/>
          <w:sz w:val="24"/>
          <w:szCs w:val="24"/>
        </w:rPr>
      </w:pPr>
    </w:p>
    <w:p w14:paraId="7527B2F8"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0F09BC06"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037EE343"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35E133D8"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1B8EA948"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4B00F164"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7E39790B"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7DE59487"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6B7FF0DB"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2647FE77"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32F9ED47"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391092A9"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4BD73D61"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1B5A7FDE"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79E82204"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596DE066"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67468716"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17B955A0" w14:textId="77777777" w:rsidR="00FF3AC8" w:rsidRDefault="00FF3AC8" w:rsidP="0085086C">
      <w:pPr>
        <w:spacing w:after="0" w:line="240" w:lineRule="auto"/>
        <w:jc w:val="center"/>
        <w:rPr>
          <w:rFonts w:ascii="Times New Roman" w:hAnsi="Times New Roman" w:cs="Times New Roman"/>
          <w:bCs/>
          <w:i/>
          <w:iCs/>
          <w:sz w:val="32"/>
          <w:szCs w:val="32"/>
          <w:lang w:val="ro-RO"/>
        </w:rPr>
      </w:pPr>
    </w:p>
    <w:p w14:paraId="6924AB6A" w14:textId="77777777" w:rsidR="0085086C" w:rsidRDefault="0085086C" w:rsidP="0085086C">
      <w:pPr>
        <w:spacing w:after="0" w:line="240" w:lineRule="auto"/>
        <w:jc w:val="center"/>
        <w:rPr>
          <w:rFonts w:ascii="Times New Roman" w:hAnsi="Times New Roman" w:cs="Times New Roman"/>
          <w:bCs/>
          <w:i/>
          <w:iCs/>
          <w:sz w:val="32"/>
          <w:szCs w:val="32"/>
          <w:lang w:val="ro-RO"/>
        </w:rPr>
      </w:pPr>
      <w:r>
        <w:rPr>
          <w:rFonts w:ascii="Times New Roman" w:hAnsi="Times New Roman" w:cs="Times New Roman"/>
          <w:bCs/>
          <w:i/>
          <w:iCs/>
          <w:sz w:val="32"/>
          <w:szCs w:val="32"/>
          <w:lang w:val="ro-RO"/>
        </w:rPr>
        <w:lastRenderedPageBreak/>
        <w:t>Bibliografie selectivă</w:t>
      </w:r>
    </w:p>
    <w:p w14:paraId="3ED0F473" w14:textId="77777777" w:rsidR="0085086C" w:rsidRDefault="0085086C" w:rsidP="0085086C">
      <w:pPr>
        <w:spacing w:after="0" w:line="240" w:lineRule="auto"/>
        <w:jc w:val="center"/>
        <w:rPr>
          <w:rFonts w:ascii="Times New Roman" w:hAnsi="Times New Roman" w:cs="Times New Roman"/>
          <w:sz w:val="24"/>
          <w:szCs w:val="24"/>
          <w:lang w:val="ro-RO"/>
        </w:rPr>
      </w:pPr>
    </w:p>
    <w:p w14:paraId="713EABAD" w14:textId="77777777" w:rsidR="0085086C" w:rsidRDefault="0085086C" w:rsidP="0085086C">
      <w:pPr>
        <w:spacing w:after="0" w:line="360" w:lineRule="auto"/>
        <w:jc w:val="both"/>
        <w:rPr>
          <w:rFonts w:ascii="Times New Roman" w:hAnsi="Times New Roman" w:cs="Times New Roman"/>
          <w:sz w:val="24"/>
          <w:szCs w:val="24"/>
          <w:lang w:val="ro-RO"/>
        </w:rPr>
      </w:pPr>
    </w:p>
    <w:p w14:paraId="0C4D0C21" w14:textId="4CD221AC" w:rsidR="0085086C" w:rsidRPr="008F5853" w:rsidRDefault="0068673F" w:rsidP="0085086C">
      <w:pPr>
        <w:pStyle w:val="ListParagraph"/>
        <w:numPr>
          <w:ilvl w:val="0"/>
          <w:numId w:val="15"/>
        </w:numPr>
        <w:spacing w:line="360" w:lineRule="auto"/>
        <w:ind w:left="644"/>
        <w:jc w:val="both"/>
        <w:rPr>
          <w:rFonts w:ascii="Times New Roman" w:hAnsi="Times New Roman" w:cs="Times New Roman"/>
          <w:lang w:val="ro-RO"/>
        </w:rPr>
      </w:pPr>
      <w:r w:rsidRPr="008F5853">
        <w:rPr>
          <w:rFonts w:ascii="Times New Roman" w:eastAsia="Calibri" w:hAnsi="Times New Roman" w:cs="Times New Roman"/>
          <w:lang w:val="ro-RO"/>
        </w:rPr>
        <w:t>Berchez, O. (2015).</w:t>
      </w:r>
      <w:r w:rsidRPr="008F5853">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8F5853">
        <w:rPr>
          <w:rFonts w:ascii="Times New Roman" w:hAnsi="Times New Roman" w:cs="Times New Roman"/>
        </w:rPr>
        <w:t xml:space="preserve"> </w:t>
      </w:r>
      <w:r w:rsidRPr="008F5853">
        <w:rPr>
          <w:rFonts w:ascii="Times New Roman" w:hAnsi="Times New Roman" w:cs="Times New Roman"/>
          <w:i/>
          <w:iCs/>
        </w:rPr>
        <w:t>(World Reference Base for Soil Resource) şi Sistemul American (USDA – Soil Taxonomy)</w:t>
      </w:r>
      <w:r w:rsidRPr="008F5853">
        <w:rPr>
          <w:rFonts w:ascii="Times New Roman" w:hAnsi="Times New Roman" w:cs="Times New Roman"/>
        </w:rPr>
        <w:t xml:space="preserve">. </w:t>
      </w:r>
      <w:r w:rsidRPr="008F5853">
        <w:rPr>
          <w:rFonts w:ascii="Times New Roman" w:hAnsi="Times New Roman" w:cs="Times New Roman"/>
          <w:lang w:val="it-IT"/>
        </w:rPr>
        <w:t>Oradea: Editura Universităţii din Oradea.</w:t>
      </w:r>
    </w:p>
    <w:p w14:paraId="02D70045" w14:textId="6CBD9F42" w:rsidR="0085086C" w:rsidRPr="008F5853" w:rsidRDefault="0085086C" w:rsidP="0085086C">
      <w:pPr>
        <w:pStyle w:val="ListParagraph"/>
        <w:numPr>
          <w:ilvl w:val="0"/>
          <w:numId w:val="15"/>
        </w:numPr>
        <w:spacing w:line="360" w:lineRule="auto"/>
        <w:ind w:left="644"/>
        <w:jc w:val="both"/>
        <w:rPr>
          <w:rFonts w:ascii="Times New Roman" w:hAnsi="Times New Roman" w:cs="Times New Roman"/>
        </w:rPr>
      </w:pPr>
      <w:r w:rsidRPr="008F5853">
        <w:rPr>
          <w:rFonts w:ascii="Times New Roman" w:eastAsia="Calibri" w:hAnsi="Times New Roman" w:cs="Times New Roman"/>
          <w:lang w:val="ro-RO"/>
        </w:rPr>
        <w:t>Berchez</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O.</w:t>
      </w:r>
      <w:r w:rsidR="0068673F" w:rsidRPr="008F5853">
        <w:rPr>
          <w:rFonts w:ascii="Times New Roman" w:eastAsia="Calibri" w:hAnsi="Times New Roman" w:cs="Times New Roman"/>
          <w:lang w:val="ro-RO"/>
        </w:rPr>
        <w:t xml:space="preserve"> (2016).</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iCs/>
          <w:lang w:val="ro-RO"/>
        </w:rPr>
        <w:t>Bazinul Barcăului. Studiu pedogeografic</w:t>
      </w:r>
      <w:r w:rsidRPr="008F5853">
        <w:rPr>
          <w:rFonts w:ascii="Times New Roman" w:eastAsia="Calibri" w:hAnsi="Times New Roman" w:cs="Times New Roman"/>
        </w:rPr>
        <w:t xml:space="preserve">, vol. I, </w:t>
      </w:r>
      <w:r w:rsidRPr="008F5853">
        <w:rPr>
          <w:rFonts w:ascii="Times New Roman" w:eastAsia="Calibri" w:hAnsi="Times New Roman" w:cs="Times New Roman"/>
          <w:i/>
          <w:iCs/>
        </w:rPr>
        <w:t>Pedogeografia bazinului Barcău</w:t>
      </w:r>
      <w:r w:rsidR="0068673F" w:rsidRPr="008F5853">
        <w:rPr>
          <w:rFonts w:ascii="Times New Roman" w:eastAsia="Calibri" w:hAnsi="Times New Roman" w:cs="Times New Roman"/>
        </w:rPr>
        <w:t>. Oradea:</w:t>
      </w:r>
      <w:r w:rsidRPr="008F5853">
        <w:rPr>
          <w:rFonts w:ascii="Times New Roman" w:eastAsia="Calibri" w:hAnsi="Times New Roman" w:cs="Times New Roman"/>
          <w:i/>
          <w:iCs/>
        </w:rPr>
        <w:t xml:space="preserve"> </w:t>
      </w:r>
      <w:r w:rsidRPr="008F5853">
        <w:rPr>
          <w:rFonts w:ascii="Times New Roman" w:hAnsi="Times New Roman" w:cs="Times New Roman"/>
          <w:lang w:val="it-IT"/>
        </w:rPr>
        <w:t xml:space="preserve">Editura </w:t>
      </w:r>
      <w:r w:rsidR="0068673F" w:rsidRPr="008F5853">
        <w:rPr>
          <w:rFonts w:ascii="Times New Roman" w:hAnsi="Times New Roman" w:cs="Times New Roman"/>
          <w:lang w:val="it-IT"/>
        </w:rPr>
        <w:t>Universităţii din Oradea</w:t>
      </w:r>
      <w:r w:rsidRPr="008F5853">
        <w:rPr>
          <w:rFonts w:ascii="Times New Roman" w:hAnsi="Times New Roman" w:cs="Times New Roman"/>
          <w:lang w:val="it-IT"/>
        </w:rPr>
        <w:t>.</w:t>
      </w:r>
    </w:p>
    <w:p w14:paraId="0D3205FA" w14:textId="2D3FACC9"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Blaga</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Gh., Rusu</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I., Udrescu</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S., Vasile</w:t>
      </w:r>
      <w:r w:rsidR="0068673F" w:rsidRPr="008F5853">
        <w:rPr>
          <w:rFonts w:ascii="Times New Roman" w:eastAsia="Calibri" w:hAnsi="Times New Roman" w:cs="Times New Roman"/>
          <w:lang w:val="ro-RO"/>
        </w:rPr>
        <w:t>, D.</w:t>
      </w:r>
      <w:r w:rsidRPr="008F5853">
        <w:rPr>
          <w:rFonts w:ascii="Times New Roman" w:eastAsia="Calibri" w:hAnsi="Times New Roman" w:cs="Times New Roman"/>
          <w:lang w:val="ro-RO"/>
        </w:rPr>
        <w:t xml:space="preserve"> (1996)</w:t>
      </w:r>
      <w:r w:rsidR="0068673F" w:rsidRPr="008F5853">
        <w:rPr>
          <w:rFonts w:ascii="Times New Roman" w:eastAsia="Calibri" w:hAnsi="Times New Roman" w:cs="Times New Roman"/>
          <w:lang w:val="ro-RO"/>
        </w:rPr>
        <w:t>.</w:t>
      </w:r>
      <w:r w:rsidRPr="008F5853">
        <w:rPr>
          <w:rFonts w:ascii="Times New Roman" w:eastAsia="Calibri" w:hAnsi="Times New Roman" w:cs="Times New Roman"/>
          <w:i/>
          <w:lang w:val="ro-RO"/>
        </w:rPr>
        <w:t xml:space="preserve"> Pedologie</w:t>
      </w:r>
      <w:r w:rsidRPr="008F5853">
        <w:rPr>
          <w:rFonts w:ascii="Times New Roman" w:eastAsia="Calibri" w:hAnsi="Times New Roman" w:cs="Times New Roman"/>
          <w:lang w:val="ro-RO"/>
        </w:rPr>
        <w:t>,</w:t>
      </w:r>
      <w:r w:rsidR="008054AE">
        <w:rPr>
          <w:rFonts w:ascii="Times New Roman" w:eastAsia="Calibri" w:hAnsi="Times New Roman" w:cs="Times New Roman"/>
          <w:lang w:val="ro-RO"/>
        </w:rPr>
        <w:t xml:space="preserve"> </w:t>
      </w:r>
      <w:r w:rsidR="0068673F" w:rsidRPr="008F5853">
        <w:rPr>
          <w:rFonts w:ascii="Times New Roman" w:eastAsia="Calibri" w:hAnsi="Times New Roman" w:cs="Times New Roman"/>
          <w:lang w:val="ro-RO"/>
        </w:rPr>
        <w:t xml:space="preserve">Bucureşti: </w:t>
      </w:r>
      <w:r w:rsidRPr="008F5853">
        <w:rPr>
          <w:rFonts w:ascii="Times New Roman" w:eastAsia="Calibri" w:hAnsi="Times New Roman" w:cs="Times New Roman"/>
          <w:lang w:val="ro-RO"/>
        </w:rPr>
        <w:t>Editura</w:t>
      </w:r>
      <w:r w:rsidR="0068673F" w:rsidRPr="008F5853">
        <w:rPr>
          <w:rFonts w:ascii="Times New Roman" w:eastAsia="Calibri" w:hAnsi="Times New Roman" w:cs="Times New Roman"/>
          <w:lang w:val="ro-RO"/>
        </w:rPr>
        <w:t xml:space="preserve"> Didactică şi Pedagogică</w:t>
      </w:r>
      <w:r w:rsidRPr="008F5853">
        <w:rPr>
          <w:rFonts w:ascii="Times New Roman" w:eastAsia="Calibri" w:hAnsi="Times New Roman" w:cs="Times New Roman"/>
          <w:lang w:val="ro-RO"/>
        </w:rPr>
        <w:t>.</w:t>
      </w:r>
    </w:p>
    <w:p w14:paraId="531BF00F" w14:textId="7ED46A5D"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Blaga</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Gh., Filipov</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F., Paulette</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sidR="0068673F" w:rsidRPr="008F5853">
        <w:rPr>
          <w:rFonts w:ascii="Times New Roman" w:eastAsia="Calibri" w:hAnsi="Times New Roman" w:cs="Times New Roman"/>
          <w:lang w:val="ro-RO"/>
        </w:rPr>
        <w:t>L.</w:t>
      </w:r>
      <w:r w:rsidRPr="008F5853">
        <w:rPr>
          <w:rFonts w:ascii="Times New Roman" w:eastAsia="Calibri" w:hAnsi="Times New Roman" w:cs="Times New Roman"/>
          <w:lang w:val="ro-RO"/>
        </w:rPr>
        <w:t>, Rusu</w:t>
      </w:r>
      <w:r w:rsidR="0068673F"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I., Udrescu</w:t>
      </w:r>
      <w:r w:rsidR="0068673F" w:rsidRPr="008F5853">
        <w:rPr>
          <w:rFonts w:ascii="Times New Roman" w:eastAsia="Calibri" w:hAnsi="Times New Roman" w:cs="Times New Roman"/>
          <w:lang w:val="ro-RO"/>
        </w:rPr>
        <w:t>, S. (2008).</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lang w:val="ro-RO"/>
        </w:rPr>
        <w:t>Pedologie</w:t>
      </w:r>
      <w:r w:rsidR="0068673F" w:rsidRPr="008F5853">
        <w:rPr>
          <w:rFonts w:ascii="Times New Roman" w:eastAsia="Calibri" w:hAnsi="Times New Roman" w:cs="Times New Roman"/>
          <w:lang w:val="ro-RO"/>
        </w:rPr>
        <w:t>.</w:t>
      </w:r>
      <w:r w:rsidR="008054AE">
        <w:rPr>
          <w:rFonts w:ascii="Times New Roman" w:eastAsia="Calibri" w:hAnsi="Times New Roman" w:cs="Times New Roman"/>
          <w:lang w:val="ro-RO"/>
        </w:rPr>
        <w:t xml:space="preserve"> </w:t>
      </w:r>
      <w:r w:rsidR="0068673F" w:rsidRPr="008F5853">
        <w:rPr>
          <w:rFonts w:ascii="Times New Roman" w:eastAsia="Calibri" w:hAnsi="Times New Roman" w:cs="Times New Roman"/>
          <w:lang w:val="ro-RO"/>
        </w:rPr>
        <w:t xml:space="preserve">Cluj-Napoca: </w:t>
      </w:r>
      <w:r w:rsidRPr="008F5853">
        <w:rPr>
          <w:rFonts w:ascii="Times New Roman" w:eastAsia="Calibri" w:hAnsi="Times New Roman" w:cs="Times New Roman"/>
          <w:lang w:val="ro-RO"/>
        </w:rPr>
        <w:t>Editura Mega.</w:t>
      </w:r>
    </w:p>
    <w:p w14:paraId="71D54EAC" w14:textId="45B317FF" w:rsidR="0085086C" w:rsidRPr="008F5853" w:rsidRDefault="0068673F"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Blaga, Gh. (2004).</w:t>
      </w:r>
      <w:r w:rsidR="0085086C" w:rsidRPr="008F5853">
        <w:rPr>
          <w:rFonts w:ascii="Times New Roman" w:eastAsia="Calibri" w:hAnsi="Times New Roman" w:cs="Times New Roman"/>
          <w:lang w:val="ro-RO"/>
        </w:rPr>
        <w:t xml:space="preserve"> </w:t>
      </w:r>
      <w:r w:rsidRPr="008F5853">
        <w:rPr>
          <w:rFonts w:ascii="Times New Roman" w:eastAsia="Calibri" w:hAnsi="Times New Roman" w:cs="Times New Roman"/>
          <w:i/>
          <w:iCs/>
          <w:lang w:val="ro-RO"/>
        </w:rPr>
        <w:t>Pedologie.</w:t>
      </w:r>
      <w:r w:rsidR="0085086C" w:rsidRPr="008F5853">
        <w:rPr>
          <w:rFonts w:ascii="Times New Roman" w:eastAsia="Calibri" w:hAnsi="Times New Roman" w:cs="Times New Roman"/>
          <w:i/>
          <w:iCs/>
          <w:lang w:val="ro-RO"/>
        </w:rPr>
        <w:t xml:space="preserve"> Alcătuire, geneză şi proprietăţile solurilor</w:t>
      </w:r>
      <w:r w:rsidRPr="008F5853">
        <w:rPr>
          <w:rFonts w:ascii="Times New Roman" w:eastAsia="Calibri" w:hAnsi="Times New Roman" w:cs="Times New Roman"/>
        </w:rPr>
        <w:t>.</w:t>
      </w:r>
      <w:r w:rsidR="0085086C" w:rsidRPr="008F5853">
        <w:rPr>
          <w:rFonts w:ascii="Times New Roman" w:eastAsia="Calibri" w:hAnsi="Times New Roman" w:cs="Times New Roman"/>
        </w:rPr>
        <w:t xml:space="preserve"> </w:t>
      </w:r>
      <w:r w:rsidRPr="008F5853">
        <w:rPr>
          <w:rFonts w:ascii="Times New Roman" w:eastAsia="Calibri" w:hAnsi="Times New Roman" w:cs="Times New Roman"/>
        </w:rPr>
        <w:t>Cluj-Napoca: Editura Academic Press</w:t>
      </w:r>
      <w:r w:rsidR="0085086C" w:rsidRPr="008F5853">
        <w:rPr>
          <w:rFonts w:ascii="Times New Roman" w:eastAsia="Calibri" w:hAnsi="Times New Roman" w:cs="Times New Roman"/>
        </w:rPr>
        <w:t>.</w:t>
      </w:r>
    </w:p>
    <w:p w14:paraId="1F38083C" w14:textId="2689F70F"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Bogdan</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w:t>
      </w:r>
      <w:r w:rsidR="008F5853" w:rsidRPr="008F5853">
        <w:rPr>
          <w:rFonts w:ascii="Times New Roman" w:hAnsi="Times New Roman" w:cs="Times New Roman"/>
          <w:lang w:val="ro-RO"/>
        </w:rPr>
        <w:t>O.</w:t>
      </w:r>
      <w:r w:rsidRPr="008F5853">
        <w:rPr>
          <w:rFonts w:ascii="Times New Roman" w:hAnsi="Times New Roman" w:cs="Times New Roman"/>
          <w:lang w:val="ro-RO"/>
        </w:rPr>
        <w:t>, Niculescu</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w:t>
      </w:r>
      <w:r w:rsidR="008F5853" w:rsidRPr="008F5853">
        <w:rPr>
          <w:rFonts w:ascii="Times New Roman" w:hAnsi="Times New Roman" w:cs="Times New Roman"/>
          <w:lang w:val="ro-RO"/>
        </w:rPr>
        <w:t>E.</w:t>
      </w:r>
      <w:r w:rsidRPr="008F5853">
        <w:rPr>
          <w:rFonts w:ascii="Times New Roman" w:hAnsi="Times New Roman" w:cs="Times New Roman"/>
          <w:lang w:val="ro-RO"/>
        </w:rPr>
        <w:t xml:space="preserve"> (1999</w:t>
      </w:r>
      <w:r w:rsidRPr="008F5853">
        <w:rPr>
          <w:rFonts w:ascii="Times New Roman" w:hAnsi="Times New Roman" w:cs="Times New Roman"/>
          <w:iCs/>
          <w:lang w:val="ro-RO"/>
        </w:rPr>
        <w:t>)</w:t>
      </w:r>
      <w:r w:rsidR="008F5853" w:rsidRPr="008F5853">
        <w:rPr>
          <w:rFonts w:ascii="Times New Roman" w:hAnsi="Times New Roman" w:cs="Times New Roman"/>
          <w:iCs/>
          <w:lang w:val="ro-RO"/>
        </w:rPr>
        <w:t>.</w:t>
      </w:r>
      <w:r w:rsidRPr="008F5853">
        <w:rPr>
          <w:rFonts w:ascii="Times New Roman" w:hAnsi="Times New Roman" w:cs="Times New Roman"/>
          <w:i/>
          <w:lang w:val="ro-RO"/>
        </w:rPr>
        <w:t xml:space="preserve"> Riscurile climatice din România</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w:t>
      </w:r>
      <w:r w:rsidR="008F5853" w:rsidRPr="008F5853">
        <w:rPr>
          <w:rFonts w:ascii="Times New Roman" w:hAnsi="Times New Roman" w:cs="Times New Roman"/>
          <w:lang w:val="ro-RO"/>
        </w:rPr>
        <w:t xml:space="preserve">Bucureşti: </w:t>
      </w:r>
      <w:r w:rsidRPr="008F5853">
        <w:rPr>
          <w:rFonts w:ascii="Times New Roman" w:hAnsi="Times New Roman" w:cs="Times New Roman"/>
          <w:lang w:val="ro-RO"/>
        </w:rPr>
        <w:t xml:space="preserve">Editura </w:t>
      </w:r>
      <w:r w:rsidR="008F5853" w:rsidRPr="008F5853">
        <w:rPr>
          <w:rFonts w:ascii="Times New Roman" w:hAnsi="Times New Roman" w:cs="Times New Roman"/>
          <w:lang w:val="ro-RO"/>
        </w:rPr>
        <w:t>Sega –Internaţional</w:t>
      </w:r>
      <w:r w:rsidRPr="008F5853">
        <w:rPr>
          <w:rFonts w:ascii="Times New Roman" w:hAnsi="Times New Roman" w:cs="Times New Roman"/>
          <w:lang w:val="ro-RO"/>
        </w:rPr>
        <w:t>.</w:t>
      </w:r>
    </w:p>
    <w:p w14:paraId="43A0A111" w14:textId="4FA0BC26"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Borcean</w:t>
      </w:r>
      <w:r w:rsidR="008F5853" w:rsidRPr="008F5853">
        <w:rPr>
          <w:rFonts w:ascii="Times New Roman" w:hAnsi="Times New Roman" w:cs="Times New Roman"/>
          <w:lang w:val="ro-RO"/>
        </w:rPr>
        <w:t>, I.</w:t>
      </w:r>
      <w:r w:rsidRPr="008F5853">
        <w:rPr>
          <w:rFonts w:ascii="Times New Roman" w:hAnsi="Times New Roman" w:cs="Times New Roman"/>
          <w:lang w:val="ro-RO"/>
        </w:rPr>
        <w:t xml:space="preserve"> (2003)</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w:t>
      </w:r>
      <w:r w:rsidRPr="008F5853">
        <w:rPr>
          <w:rFonts w:ascii="Times New Roman" w:hAnsi="Times New Roman" w:cs="Times New Roman"/>
          <w:i/>
          <w:iCs/>
          <w:lang w:val="ro-RO"/>
        </w:rPr>
        <w:t>Fitotehnie</w:t>
      </w:r>
      <w:r w:rsidR="008F5853" w:rsidRPr="008F5853">
        <w:rPr>
          <w:rFonts w:ascii="Times New Roman" w:hAnsi="Times New Roman" w:cs="Times New Roman"/>
          <w:lang w:val="ro-RO"/>
        </w:rPr>
        <w:t>.</w:t>
      </w:r>
      <w:r w:rsidRPr="008F5853">
        <w:rPr>
          <w:rFonts w:ascii="Times New Roman" w:hAnsi="Times New Roman" w:cs="Times New Roman"/>
          <w:i/>
          <w:iCs/>
          <w:lang w:val="ro-RO"/>
        </w:rPr>
        <w:t xml:space="preserve"> </w:t>
      </w:r>
      <w:r w:rsidR="008F5853" w:rsidRPr="008F5853">
        <w:rPr>
          <w:rFonts w:ascii="Times New Roman" w:hAnsi="Times New Roman" w:cs="Times New Roman"/>
          <w:lang w:val="ro-RO"/>
        </w:rPr>
        <w:t xml:space="preserve">Iaşi: </w:t>
      </w:r>
      <w:r w:rsidRPr="008F5853">
        <w:rPr>
          <w:rFonts w:ascii="Times New Roman" w:hAnsi="Times New Roman" w:cs="Times New Roman"/>
          <w:lang w:val="ro-RO"/>
        </w:rPr>
        <w:t>Ed</w:t>
      </w:r>
      <w:r w:rsidR="008F5853" w:rsidRPr="008F5853">
        <w:rPr>
          <w:rFonts w:ascii="Times New Roman" w:hAnsi="Times New Roman" w:cs="Times New Roman"/>
          <w:lang w:val="ro-RO"/>
        </w:rPr>
        <w:t>itura Ion Ionescu de la Brad</w:t>
      </w:r>
      <w:r w:rsidRPr="008F5853">
        <w:rPr>
          <w:rFonts w:ascii="Times New Roman" w:hAnsi="Times New Roman" w:cs="Times New Roman"/>
          <w:lang w:val="ro-RO"/>
        </w:rPr>
        <w:t>.</w:t>
      </w:r>
    </w:p>
    <w:p w14:paraId="044FD6A8" w14:textId="295CDA98" w:rsidR="0085086C" w:rsidRPr="008F5853" w:rsidRDefault="008F5853" w:rsidP="0085086C">
      <w:pPr>
        <w:pStyle w:val="ListParagraph"/>
        <w:numPr>
          <w:ilvl w:val="0"/>
          <w:numId w:val="15"/>
        </w:numPr>
        <w:spacing w:line="360" w:lineRule="auto"/>
        <w:ind w:left="644"/>
        <w:jc w:val="both"/>
        <w:rPr>
          <w:rFonts w:ascii="Times New Roman" w:eastAsia="Calibri" w:hAnsi="Times New Roman" w:cs="Times New Roman"/>
          <w:lang w:val="ro-RO"/>
        </w:rPr>
      </w:pPr>
      <w:r>
        <w:rPr>
          <w:rFonts w:ascii="Times New Roman" w:hAnsi="Times New Roman" w:cs="Times New Roman"/>
          <w:lang w:val="ro-RO"/>
        </w:rPr>
        <w:t>Borza, I. (1997).</w:t>
      </w:r>
      <w:r w:rsidR="0085086C" w:rsidRPr="008F5853">
        <w:rPr>
          <w:rFonts w:ascii="Times New Roman" w:hAnsi="Times New Roman" w:cs="Times New Roman"/>
          <w:lang w:val="ro-RO"/>
        </w:rPr>
        <w:t xml:space="preserve"> </w:t>
      </w:r>
      <w:r w:rsidR="0085086C" w:rsidRPr="008F5853">
        <w:rPr>
          <w:rFonts w:ascii="Times New Roman" w:hAnsi="Times New Roman" w:cs="Times New Roman"/>
          <w:i/>
          <w:iCs/>
          <w:lang w:val="ro-RO"/>
        </w:rPr>
        <w:t>Ameliorarea şi protecţia solurilor</w:t>
      </w:r>
      <w:r>
        <w:rPr>
          <w:rFonts w:ascii="Times New Roman" w:hAnsi="Times New Roman" w:cs="Times New Roman"/>
        </w:rPr>
        <w:t>.</w:t>
      </w:r>
      <w:r w:rsidR="0085086C" w:rsidRPr="008F5853">
        <w:rPr>
          <w:rFonts w:ascii="Times New Roman" w:hAnsi="Times New Roman" w:cs="Times New Roman"/>
        </w:rPr>
        <w:t xml:space="preserve"> </w:t>
      </w:r>
      <w:r w:rsidRPr="008F5853">
        <w:rPr>
          <w:rFonts w:ascii="Times New Roman" w:hAnsi="Times New Roman" w:cs="Times New Roman"/>
        </w:rPr>
        <w:t>Timişoara</w:t>
      </w:r>
      <w:r>
        <w:rPr>
          <w:rFonts w:ascii="Times New Roman" w:hAnsi="Times New Roman" w:cs="Times New Roman"/>
        </w:rPr>
        <w:t>:</w:t>
      </w:r>
      <w:r w:rsidRPr="008F5853">
        <w:rPr>
          <w:rFonts w:ascii="Times New Roman" w:hAnsi="Times New Roman" w:cs="Times New Roman"/>
        </w:rPr>
        <w:t xml:space="preserve"> </w:t>
      </w:r>
      <w:r>
        <w:rPr>
          <w:rFonts w:ascii="Times New Roman" w:hAnsi="Times New Roman" w:cs="Times New Roman"/>
        </w:rPr>
        <w:t>Editura Mirton</w:t>
      </w:r>
      <w:r w:rsidR="0085086C" w:rsidRPr="008F5853">
        <w:rPr>
          <w:rFonts w:ascii="Times New Roman" w:hAnsi="Times New Roman" w:cs="Times New Roman"/>
        </w:rPr>
        <w:t>.</w:t>
      </w:r>
    </w:p>
    <w:p w14:paraId="05EA9778" w14:textId="0B626343"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Budiu</w:t>
      </w:r>
      <w:r w:rsidR="008F5853">
        <w:rPr>
          <w:rFonts w:ascii="Times New Roman" w:hAnsi="Times New Roman" w:cs="Times New Roman"/>
          <w:lang w:val="ro-RO"/>
        </w:rPr>
        <w:t>,</w:t>
      </w:r>
      <w:r w:rsidRPr="008F5853">
        <w:rPr>
          <w:rFonts w:ascii="Times New Roman" w:hAnsi="Times New Roman" w:cs="Times New Roman"/>
          <w:lang w:val="ro-RO"/>
        </w:rPr>
        <w:t xml:space="preserve"> V., Mureşan</w:t>
      </w:r>
      <w:r w:rsidR="008F5853">
        <w:rPr>
          <w:rFonts w:ascii="Times New Roman" w:hAnsi="Times New Roman" w:cs="Times New Roman"/>
          <w:lang w:val="ro-RO"/>
        </w:rPr>
        <w:t>, D. (1996).</w:t>
      </w:r>
      <w:r w:rsidRPr="008F5853">
        <w:rPr>
          <w:rFonts w:ascii="Times New Roman" w:hAnsi="Times New Roman" w:cs="Times New Roman"/>
          <w:lang w:val="ro-RO"/>
        </w:rPr>
        <w:t xml:space="preserve"> </w:t>
      </w:r>
      <w:r w:rsidRPr="008F5853">
        <w:rPr>
          <w:rFonts w:ascii="Times New Roman" w:hAnsi="Times New Roman" w:cs="Times New Roman"/>
          <w:i/>
          <w:iCs/>
          <w:lang w:val="ro-RO"/>
        </w:rPr>
        <w:t>Desecări şi combaterea eroziunii solului</w:t>
      </w:r>
      <w:r w:rsidR="008F5853">
        <w:rPr>
          <w:rFonts w:ascii="Times New Roman" w:hAnsi="Times New Roman" w:cs="Times New Roman"/>
          <w:lang w:val="ro-RO"/>
        </w:rPr>
        <w:t>.</w:t>
      </w:r>
      <w:r w:rsidRPr="008F5853">
        <w:rPr>
          <w:rFonts w:ascii="Times New Roman" w:hAnsi="Times New Roman" w:cs="Times New Roman"/>
          <w:lang w:val="ro-RO"/>
        </w:rPr>
        <w:t xml:space="preserve"> </w:t>
      </w:r>
      <w:r w:rsidR="008F5853" w:rsidRPr="008F5853">
        <w:rPr>
          <w:rFonts w:ascii="Times New Roman" w:hAnsi="Times New Roman" w:cs="Times New Roman"/>
          <w:lang w:val="ro-RO"/>
        </w:rPr>
        <w:t>Cluj-Napoca: Editura Genesig</w:t>
      </w:r>
      <w:r w:rsidRPr="008F5853">
        <w:rPr>
          <w:rFonts w:ascii="Times New Roman" w:hAnsi="Times New Roman" w:cs="Times New Roman"/>
          <w:lang w:val="ro-RO"/>
        </w:rPr>
        <w:t>.</w:t>
      </w:r>
    </w:p>
    <w:p w14:paraId="13C17F0F" w14:textId="0F4C4705"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hAnsi="Times New Roman" w:cs="Times New Roman"/>
          <w:lang w:val="ro-RO"/>
        </w:rPr>
        <w:t>Bucur</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N., Lixandru</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w:t>
      </w:r>
      <w:r w:rsidR="008F5853" w:rsidRPr="008F5853">
        <w:rPr>
          <w:rFonts w:ascii="Times New Roman" w:hAnsi="Times New Roman" w:cs="Times New Roman"/>
          <w:lang w:val="ro-RO"/>
        </w:rPr>
        <w:t>Gh.</w:t>
      </w:r>
      <w:r w:rsidR="008054AE">
        <w:rPr>
          <w:rFonts w:ascii="Times New Roman" w:hAnsi="Times New Roman" w:cs="Times New Roman"/>
          <w:lang w:val="ro-RO"/>
        </w:rPr>
        <w:t xml:space="preserve"> </w:t>
      </w:r>
      <w:r w:rsidR="008F5853" w:rsidRPr="008F5853">
        <w:rPr>
          <w:rFonts w:ascii="Times New Roman" w:hAnsi="Times New Roman" w:cs="Times New Roman"/>
          <w:lang w:val="ro-RO"/>
        </w:rPr>
        <w:t>(1997).</w:t>
      </w:r>
      <w:r w:rsidRPr="008F5853">
        <w:rPr>
          <w:rFonts w:ascii="Times New Roman" w:hAnsi="Times New Roman" w:cs="Times New Roman"/>
          <w:lang w:val="ro-RO"/>
        </w:rPr>
        <w:t xml:space="preserve"> </w:t>
      </w:r>
      <w:r w:rsidRPr="008F5853">
        <w:rPr>
          <w:rFonts w:ascii="Times New Roman" w:hAnsi="Times New Roman" w:cs="Times New Roman"/>
          <w:i/>
          <w:iCs/>
          <w:lang w:val="ro-RO"/>
        </w:rPr>
        <w:t>Principii fundamentale de Ştiinţa solului</w:t>
      </w:r>
      <w:r w:rsidR="008F5853" w:rsidRPr="008F5853">
        <w:rPr>
          <w:rFonts w:ascii="Times New Roman" w:hAnsi="Times New Roman" w:cs="Times New Roman"/>
        </w:rPr>
        <w:t>.</w:t>
      </w:r>
      <w:r w:rsidRPr="008F5853">
        <w:rPr>
          <w:rFonts w:ascii="Times New Roman" w:hAnsi="Times New Roman" w:cs="Times New Roman"/>
        </w:rPr>
        <w:t xml:space="preserve"> </w:t>
      </w:r>
      <w:r w:rsidR="008F5853" w:rsidRPr="008F5853">
        <w:rPr>
          <w:rFonts w:ascii="Times New Roman" w:hAnsi="Times New Roman" w:cs="Times New Roman"/>
        </w:rPr>
        <w:t>Ia</w:t>
      </w:r>
      <w:r w:rsidR="008F5853" w:rsidRPr="008F5853">
        <w:rPr>
          <w:rFonts w:ascii="Times New Roman" w:hAnsi="Times New Roman" w:cs="Times New Roman"/>
          <w:lang w:val="ro-RO"/>
        </w:rPr>
        <w:t>şi:</w:t>
      </w:r>
      <w:r w:rsidR="008F5853" w:rsidRPr="008F5853">
        <w:rPr>
          <w:rFonts w:ascii="Times New Roman" w:hAnsi="Times New Roman" w:cs="Times New Roman"/>
        </w:rPr>
        <w:t xml:space="preserve"> Editura Dosoftei</w:t>
      </w:r>
      <w:r w:rsidRPr="008F5853">
        <w:rPr>
          <w:rFonts w:ascii="Times New Roman" w:hAnsi="Times New Roman" w:cs="Times New Roman"/>
          <w:lang w:val="ro-RO"/>
        </w:rPr>
        <w:t>.</w:t>
      </w:r>
    </w:p>
    <w:p w14:paraId="0134193A" w14:textId="2AC5F174"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Canarache</w:t>
      </w:r>
      <w:r w:rsidR="008F5853" w:rsidRPr="008F5853">
        <w:rPr>
          <w:rFonts w:ascii="Times New Roman" w:eastAsia="Calibri" w:hAnsi="Times New Roman" w:cs="Times New Roman"/>
          <w:lang w:val="ro-RO"/>
        </w:rPr>
        <w:t>, A.</w:t>
      </w:r>
      <w:r w:rsidRPr="008F5853">
        <w:rPr>
          <w:rFonts w:ascii="Times New Roman" w:eastAsia="Calibri" w:hAnsi="Times New Roman" w:cs="Times New Roman"/>
          <w:lang w:val="ro-RO"/>
        </w:rPr>
        <w:t xml:space="preserve"> (1980)</w:t>
      </w:r>
      <w:r w:rsidR="008F5853"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lang w:val="ro-RO"/>
        </w:rPr>
        <w:t>Fizica solurilor agricole</w:t>
      </w:r>
      <w:r w:rsidR="008F5853" w:rsidRP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sidR="008F5853" w:rsidRPr="008F5853">
        <w:rPr>
          <w:rFonts w:ascii="Times New Roman" w:eastAsia="Calibri" w:hAnsi="Times New Roman" w:cs="Times New Roman"/>
          <w:lang w:val="ro-RO"/>
        </w:rPr>
        <w:t xml:space="preserve">Bucureşti: </w:t>
      </w:r>
      <w:r w:rsidRPr="008F5853">
        <w:rPr>
          <w:rFonts w:ascii="Times New Roman" w:eastAsia="Calibri" w:hAnsi="Times New Roman" w:cs="Times New Roman"/>
          <w:lang w:val="ro-RO"/>
        </w:rPr>
        <w:t>Editura Ceres.</w:t>
      </w:r>
    </w:p>
    <w:p w14:paraId="46B87114" w14:textId="0BB41AC7"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Chiriţă</w:t>
      </w:r>
      <w:r w:rsidR="008F5853">
        <w:rPr>
          <w:rFonts w:ascii="Times New Roman" w:eastAsia="Calibri" w:hAnsi="Times New Roman" w:cs="Times New Roman"/>
          <w:lang w:val="ro-RO"/>
        </w:rPr>
        <w:t>, C. D. (1974).</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iCs/>
          <w:lang w:val="ro-RO"/>
        </w:rPr>
        <w:t>Ecopedologie cu baze de pedologie generală</w:t>
      </w:r>
      <w:r w:rsidR="008F5853">
        <w:rPr>
          <w:rFonts w:ascii="Times New Roman" w:eastAsia="Calibri" w:hAnsi="Times New Roman" w:cs="Times New Roman"/>
        </w:rPr>
        <w:t>.</w:t>
      </w:r>
      <w:r w:rsidRPr="008F5853">
        <w:rPr>
          <w:rFonts w:ascii="Times New Roman" w:eastAsia="Calibri" w:hAnsi="Times New Roman" w:cs="Times New Roman"/>
        </w:rPr>
        <w:t xml:space="preserve"> </w:t>
      </w:r>
      <w:r w:rsidR="008F5853" w:rsidRPr="008F5853">
        <w:rPr>
          <w:rFonts w:ascii="Times New Roman" w:eastAsia="Calibri" w:hAnsi="Times New Roman" w:cs="Times New Roman"/>
        </w:rPr>
        <w:t>Bucure</w:t>
      </w:r>
      <w:r w:rsidR="008F5853" w:rsidRPr="008F5853">
        <w:rPr>
          <w:rFonts w:ascii="Times New Roman" w:eastAsia="Calibri" w:hAnsi="Times New Roman" w:cs="Times New Roman"/>
          <w:lang w:val="ro-RO"/>
        </w:rPr>
        <w:t>şti</w:t>
      </w:r>
      <w:r w:rsidR="008F5853">
        <w:rPr>
          <w:rFonts w:ascii="Times New Roman" w:eastAsia="Calibri" w:hAnsi="Times New Roman" w:cs="Times New Roman"/>
          <w:lang w:val="ro-RO"/>
        </w:rPr>
        <w:t>:</w:t>
      </w:r>
      <w:r w:rsidR="008F5853" w:rsidRPr="008F5853">
        <w:rPr>
          <w:rFonts w:ascii="Times New Roman" w:eastAsia="Calibri" w:hAnsi="Times New Roman" w:cs="Times New Roman"/>
        </w:rPr>
        <w:t xml:space="preserve"> </w:t>
      </w:r>
      <w:r w:rsidR="008F5853">
        <w:rPr>
          <w:rFonts w:ascii="Times New Roman" w:eastAsia="Calibri" w:hAnsi="Times New Roman" w:cs="Times New Roman"/>
        </w:rPr>
        <w:t>Editura Ceres</w:t>
      </w:r>
      <w:r w:rsidRPr="008F5853">
        <w:rPr>
          <w:rFonts w:ascii="Times New Roman" w:eastAsia="Calibri" w:hAnsi="Times New Roman" w:cs="Times New Roman"/>
          <w:lang w:val="ro-RO"/>
        </w:rPr>
        <w:t>.</w:t>
      </w:r>
    </w:p>
    <w:p w14:paraId="2CD6F026" w14:textId="4F793485"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lastRenderedPageBreak/>
        <w:t>Chiriţă</w:t>
      </w:r>
      <w:r w:rsidR="008F5853">
        <w:rPr>
          <w:rFonts w:ascii="Times New Roman" w:eastAsia="Calibri" w:hAnsi="Times New Roman" w:cs="Times New Roman"/>
          <w:lang w:val="ro-RO"/>
        </w:rPr>
        <w:t>, C. D. (1978).</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lang w:val="ro-RO"/>
        </w:rPr>
        <w:t>Caracterizarea şi clasificarea solurilor în scopuri ecologice</w:t>
      </w:r>
      <w:r w:rsid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sidR="008F5853" w:rsidRPr="008F5853">
        <w:rPr>
          <w:rFonts w:ascii="Times New Roman" w:eastAsia="Calibri" w:hAnsi="Times New Roman" w:cs="Times New Roman"/>
          <w:lang w:val="ro-RO"/>
        </w:rPr>
        <w:t>Bucureşti</w:t>
      </w:r>
      <w:r w:rsidR="008F5853">
        <w:rPr>
          <w:rFonts w:ascii="Times New Roman" w:eastAsia="Calibri" w:hAnsi="Times New Roman" w:cs="Times New Roman"/>
          <w:lang w:val="ro-RO"/>
        </w:rPr>
        <w:t>:</w:t>
      </w:r>
      <w:r w:rsidR="008F5853" w:rsidRPr="008F5853">
        <w:rPr>
          <w:rFonts w:ascii="Times New Roman" w:eastAsia="Calibri" w:hAnsi="Times New Roman" w:cs="Times New Roman"/>
          <w:lang w:val="ro-RO"/>
        </w:rPr>
        <w:t xml:space="preserve"> </w:t>
      </w:r>
      <w:r w:rsidR="008F5853">
        <w:rPr>
          <w:rFonts w:ascii="Times New Roman" w:eastAsia="Calibri" w:hAnsi="Times New Roman" w:cs="Times New Roman"/>
          <w:lang w:val="ro-RO"/>
        </w:rPr>
        <w:t>Editura Academiei Române</w:t>
      </w:r>
      <w:r w:rsidRPr="008F5853">
        <w:rPr>
          <w:rFonts w:ascii="Times New Roman" w:eastAsia="Calibri" w:hAnsi="Times New Roman" w:cs="Times New Roman"/>
          <w:lang w:val="ro-RO"/>
        </w:rPr>
        <w:t>.</w:t>
      </w:r>
    </w:p>
    <w:p w14:paraId="4CC7A59D" w14:textId="1A983574" w:rsidR="0085086C" w:rsidRPr="008F5853"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F5853">
        <w:rPr>
          <w:rFonts w:ascii="Times New Roman" w:eastAsia="Calibri" w:hAnsi="Times New Roman" w:cs="Times New Roman"/>
          <w:lang w:val="ro-RO"/>
        </w:rPr>
        <w:t>Chiriţă</w:t>
      </w:r>
      <w:r w:rsidR="008F5853">
        <w:rPr>
          <w:rFonts w:ascii="Times New Roman" w:eastAsia="Calibri" w:hAnsi="Times New Roman" w:cs="Times New Roman"/>
          <w:lang w:val="ro-RO"/>
        </w:rPr>
        <w:t>, C. D. (1995).</w:t>
      </w:r>
      <w:r w:rsidRPr="008F5853">
        <w:rPr>
          <w:rFonts w:ascii="Times New Roman" w:eastAsia="Calibri" w:hAnsi="Times New Roman" w:cs="Times New Roman"/>
          <w:lang w:val="ro-RO"/>
        </w:rPr>
        <w:t xml:space="preserve"> </w:t>
      </w:r>
      <w:r w:rsidRPr="008F5853">
        <w:rPr>
          <w:rFonts w:ascii="Times New Roman" w:eastAsia="Calibri" w:hAnsi="Times New Roman" w:cs="Times New Roman"/>
          <w:i/>
          <w:iCs/>
          <w:lang w:val="ro-RO"/>
        </w:rPr>
        <w:t>Pedologie generală</w:t>
      </w:r>
      <w:r w:rsidR="008F5853">
        <w:rPr>
          <w:rFonts w:ascii="Times New Roman" w:eastAsia="Calibri" w:hAnsi="Times New Roman" w:cs="Times New Roman"/>
          <w:lang w:val="ro-RO"/>
        </w:rPr>
        <w:t>.</w:t>
      </w:r>
      <w:r w:rsidRPr="008F5853">
        <w:rPr>
          <w:rFonts w:ascii="Times New Roman" w:eastAsia="Calibri" w:hAnsi="Times New Roman" w:cs="Times New Roman"/>
          <w:lang w:val="ro-RO"/>
        </w:rPr>
        <w:t xml:space="preserve"> </w:t>
      </w:r>
      <w:r w:rsidR="008F5853" w:rsidRPr="008F5853">
        <w:rPr>
          <w:rFonts w:ascii="Times New Roman" w:eastAsia="Calibri" w:hAnsi="Times New Roman" w:cs="Times New Roman"/>
          <w:lang w:val="ro-RO"/>
        </w:rPr>
        <w:t>Bucureşti</w:t>
      </w:r>
      <w:r w:rsidR="008F5853">
        <w:rPr>
          <w:rFonts w:ascii="Times New Roman" w:eastAsia="Calibri" w:hAnsi="Times New Roman" w:cs="Times New Roman"/>
          <w:lang w:val="ro-RO"/>
        </w:rPr>
        <w:t>:</w:t>
      </w:r>
      <w:r w:rsidR="008F5853" w:rsidRPr="008F5853">
        <w:rPr>
          <w:rFonts w:ascii="Times New Roman" w:eastAsia="Calibri" w:hAnsi="Times New Roman" w:cs="Times New Roman"/>
          <w:lang w:val="ro-RO"/>
        </w:rPr>
        <w:t xml:space="preserve"> </w:t>
      </w:r>
      <w:r w:rsidR="008F5853">
        <w:rPr>
          <w:rFonts w:ascii="Times New Roman" w:eastAsia="Calibri" w:hAnsi="Times New Roman" w:cs="Times New Roman"/>
          <w:lang w:val="ro-RO"/>
        </w:rPr>
        <w:t>Editura Agro. Silvică de Stat</w:t>
      </w:r>
      <w:r w:rsidRPr="008F5853">
        <w:rPr>
          <w:rFonts w:ascii="Times New Roman" w:eastAsia="Calibri" w:hAnsi="Times New Roman" w:cs="Times New Roman"/>
          <w:lang w:val="ro-RO"/>
        </w:rPr>
        <w:t>.</w:t>
      </w:r>
    </w:p>
    <w:p w14:paraId="222960A3" w14:textId="57BBCF79" w:rsidR="0085086C" w:rsidRPr="008F5853" w:rsidRDefault="008F5853" w:rsidP="0085086C">
      <w:pPr>
        <w:pStyle w:val="ListParagraph"/>
        <w:numPr>
          <w:ilvl w:val="0"/>
          <w:numId w:val="15"/>
        </w:numPr>
        <w:spacing w:after="0" w:line="360" w:lineRule="auto"/>
        <w:ind w:left="644"/>
        <w:jc w:val="both"/>
        <w:rPr>
          <w:rFonts w:ascii="Times New Roman" w:hAnsi="Times New Roman" w:cs="Times New Roman"/>
          <w:lang w:val="ro-RO"/>
        </w:rPr>
      </w:pPr>
      <w:r w:rsidRPr="008F5853">
        <w:rPr>
          <w:rFonts w:ascii="Times New Roman" w:hAnsi="Times New Roman" w:cs="Times New Roman"/>
          <w:lang w:val="ro-RO"/>
        </w:rPr>
        <w:t>Chiț</w:t>
      </w:r>
      <w:r w:rsidR="0085086C" w:rsidRPr="008F5853">
        <w:rPr>
          <w:rFonts w:ascii="Times New Roman" w:hAnsi="Times New Roman" w:cs="Times New Roman"/>
          <w:lang w:val="ro-RO"/>
        </w:rPr>
        <w:t>u</w:t>
      </w:r>
      <w:r w:rsidRPr="008F5853">
        <w:rPr>
          <w:rFonts w:ascii="Times New Roman" w:hAnsi="Times New Roman" w:cs="Times New Roman"/>
          <w:lang w:val="ro-RO"/>
        </w:rPr>
        <w:t>, C. (1975).</w:t>
      </w:r>
      <w:r w:rsidR="0085086C" w:rsidRPr="008F5853">
        <w:rPr>
          <w:rFonts w:ascii="Times New Roman" w:hAnsi="Times New Roman" w:cs="Times New Roman"/>
          <w:lang w:val="ro-RO"/>
        </w:rPr>
        <w:t xml:space="preserve"> </w:t>
      </w:r>
      <w:r w:rsidR="0085086C" w:rsidRPr="008F5853">
        <w:rPr>
          <w:rFonts w:ascii="Times New Roman" w:hAnsi="Times New Roman" w:cs="Times New Roman"/>
          <w:i/>
          <w:lang w:val="ro-RO"/>
        </w:rPr>
        <w:t>Relieful şi solurile României</w:t>
      </w:r>
      <w:r w:rsidRPr="008F5853">
        <w:rPr>
          <w:rFonts w:ascii="Times New Roman" w:hAnsi="Times New Roman" w:cs="Times New Roman"/>
          <w:lang w:val="ro-RO"/>
        </w:rPr>
        <w:t>.</w:t>
      </w:r>
      <w:r w:rsidR="0085086C" w:rsidRPr="008F5853">
        <w:rPr>
          <w:rFonts w:ascii="Times New Roman" w:hAnsi="Times New Roman" w:cs="Times New Roman"/>
          <w:lang w:val="ro-RO"/>
        </w:rPr>
        <w:t xml:space="preserve"> </w:t>
      </w:r>
      <w:r w:rsidRPr="008F5853">
        <w:rPr>
          <w:rFonts w:ascii="Times New Roman" w:hAnsi="Times New Roman" w:cs="Times New Roman"/>
          <w:lang w:val="ro-RO"/>
        </w:rPr>
        <w:t xml:space="preserve">Craiova: </w:t>
      </w:r>
      <w:r w:rsidR="0085086C" w:rsidRPr="008F5853">
        <w:rPr>
          <w:rFonts w:ascii="Times New Roman" w:hAnsi="Times New Roman" w:cs="Times New Roman"/>
          <w:lang w:val="ro-RO"/>
        </w:rPr>
        <w:t>Editur</w:t>
      </w:r>
      <w:r w:rsidRPr="008F5853">
        <w:rPr>
          <w:rFonts w:ascii="Times New Roman" w:hAnsi="Times New Roman" w:cs="Times New Roman"/>
          <w:lang w:val="ro-RO"/>
        </w:rPr>
        <w:t>a Scrisul Românesc</w:t>
      </w:r>
      <w:r w:rsidR="0085086C" w:rsidRPr="008F5853">
        <w:rPr>
          <w:rFonts w:ascii="Times New Roman" w:hAnsi="Times New Roman" w:cs="Times New Roman"/>
          <w:lang w:val="ro-RO"/>
        </w:rPr>
        <w:t>.</w:t>
      </w:r>
    </w:p>
    <w:p w14:paraId="286D1692" w14:textId="41ED1D79" w:rsidR="0085086C" w:rsidRPr="008F5853" w:rsidRDefault="0085086C" w:rsidP="0085086C">
      <w:pPr>
        <w:pStyle w:val="ListParagraph"/>
        <w:numPr>
          <w:ilvl w:val="0"/>
          <w:numId w:val="15"/>
        </w:numPr>
        <w:spacing w:line="360" w:lineRule="auto"/>
        <w:ind w:left="644"/>
        <w:jc w:val="both"/>
        <w:rPr>
          <w:rFonts w:ascii="Times New Roman" w:hAnsi="Times New Roman" w:cs="Times New Roman"/>
        </w:rPr>
      </w:pPr>
      <w:r w:rsidRPr="008F5853">
        <w:rPr>
          <w:rFonts w:ascii="Times New Roman" w:hAnsi="Times New Roman" w:cs="Times New Roman"/>
          <w:lang w:val="ro-RO"/>
        </w:rPr>
        <w:t>Ciobanu</w:t>
      </w:r>
      <w:r w:rsidR="008F5853" w:rsidRPr="008F5853">
        <w:rPr>
          <w:rFonts w:ascii="Times New Roman" w:hAnsi="Times New Roman" w:cs="Times New Roman"/>
          <w:lang w:val="ro-RO"/>
        </w:rPr>
        <w:t>,</w:t>
      </w:r>
      <w:r w:rsidRPr="008F5853">
        <w:rPr>
          <w:rFonts w:ascii="Times New Roman" w:hAnsi="Times New Roman" w:cs="Times New Roman"/>
          <w:lang w:val="ro-RO"/>
        </w:rPr>
        <w:t xml:space="preserve"> </w:t>
      </w:r>
      <w:r w:rsidR="008F5853" w:rsidRPr="008F5853">
        <w:rPr>
          <w:rFonts w:ascii="Times New Roman" w:hAnsi="Times New Roman" w:cs="Times New Roman"/>
          <w:lang w:val="ro-RO"/>
        </w:rPr>
        <w:t>C. (2007).</w:t>
      </w:r>
      <w:r w:rsidRPr="008F5853">
        <w:rPr>
          <w:rFonts w:ascii="Times New Roman" w:hAnsi="Times New Roman" w:cs="Times New Roman"/>
          <w:lang w:val="ro-RO"/>
        </w:rPr>
        <w:t xml:space="preserve"> </w:t>
      </w:r>
      <w:r w:rsidRPr="008F5853">
        <w:rPr>
          <w:rFonts w:ascii="Times New Roman" w:hAnsi="Times New Roman" w:cs="Times New Roman"/>
          <w:i/>
          <w:iCs/>
          <w:lang w:val="ro-RO"/>
        </w:rPr>
        <w:t>Agricultură generală</w:t>
      </w:r>
      <w:r w:rsidR="008F5853" w:rsidRPr="008F5853">
        <w:rPr>
          <w:rFonts w:ascii="Times New Roman" w:hAnsi="Times New Roman" w:cs="Times New Roman"/>
          <w:iCs/>
          <w:lang w:val="ro-RO"/>
        </w:rPr>
        <w:t>.</w:t>
      </w:r>
      <w:r w:rsidRPr="008F5853">
        <w:rPr>
          <w:rFonts w:ascii="Times New Roman" w:hAnsi="Times New Roman" w:cs="Times New Roman"/>
          <w:lang w:val="it-IT"/>
        </w:rPr>
        <w:t xml:space="preserve"> </w:t>
      </w:r>
      <w:r w:rsidR="008F5853" w:rsidRPr="008F5853">
        <w:rPr>
          <w:rFonts w:ascii="Times New Roman" w:hAnsi="Times New Roman" w:cs="Times New Roman"/>
          <w:lang w:val="it-IT"/>
        </w:rPr>
        <w:t xml:space="preserve">Oradea: </w:t>
      </w:r>
      <w:r w:rsidRPr="008F5853">
        <w:rPr>
          <w:rFonts w:ascii="Times New Roman" w:hAnsi="Times New Roman" w:cs="Times New Roman"/>
          <w:lang w:val="it-IT"/>
        </w:rPr>
        <w:t>Editu</w:t>
      </w:r>
      <w:r w:rsidR="008F5853" w:rsidRPr="008F5853">
        <w:rPr>
          <w:rFonts w:ascii="Times New Roman" w:hAnsi="Times New Roman" w:cs="Times New Roman"/>
          <w:lang w:val="it-IT"/>
        </w:rPr>
        <w:t>ra Universităţii din Oradea</w:t>
      </w:r>
      <w:r w:rsidRPr="008F5853">
        <w:rPr>
          <w:rFonts w:ascii="Times New Roman" w:hAnsi="Times New Roman" w:cs="Times New Roman"/>
          <w:lang w:val="it-IT"/>
        </w:rPr>
        <w:t>.</w:t>
      </w:r>
    </w:p>
    <w:p w14:paraId="7C07B235" w14:textId="57A36CBD" w:rsidR="0085086C" w:rsidRPr="008F5853" w:rsidRDefault="0085086C" w:rsidP="0085086C">
      <w:pPr>
        <w:pStyle w:val="ListParagraph"/>
        <w:numPr>
          <w:ilvl w:val="0"/>
          <w:numId w:val="15"/>
        </w:numPr>
        <w:spacing w:line="360" w:lineRule="auto"/>
        <w:ind w:left="644"/>
        <w:jc w:val="both"/>
        <w:rPr>
          <w:rFonts w:ascii="Times New Roman" w:hAnsi="Times New Roman" w:cs="Times New Roman"/>
        </w:rPr>
      </w:pPr>
      <w:r w:rsidRPr="008F5853">
        <w:rPr>
          <w:rFonts w:ascii="Times New Roman" w:hAnsi="Times New Roman" w:cs="Times New Roman"/>
          <w:lang w:val="ro-RO"/>
        </w:rPr>
        <w:t>Ciobanu</w:t>
      </w:r>
      <w:r w:rsidR="008F5853">
        <w:rPr>
          <w:rFonts w:ascii="Times New Roman" w:hAnsi="Times New Roman" w:cs="Times New Roman"/>
          <w:lang w:val="ro-RO"/>
        </w:rPr>
        <w:t>, Gh. (2003).</w:t>
      </w:r>
      <w:r w:rsidRPr="008F5853">
        <w:rPr>
          <w:rFonts w:ascii="Times New Roman" w:hAnsi="Times New Roman" w:cs="Times New Roman"/>
          <w:lang w:val="ro-RO"/>
        </w:rPr>
        <w:t xml:space="preserve"> </w:t>
      </w:r>
      <w:r w:rsidRPr="008F5853">
        <w:rPr>
          <w:rFonts w:ascii="Times New Roman" w:hAnsi="Times New Roman" w:cs="Times New Roman"/>
          <w:i/>
          <w:iCs/>
          <w:lang w:val="ro-RO"/>
        </w:rPr>
        <w:t>Agrochimie</w:t>
      </w:r>
      <w:r w:rsidR="008F5853">
        <w:rPr>
          <w:rFonts w:ascii="Times New Roman" w:hAnsi="Times New Roman" w:cs="Times New Roman"/>
          <w:iCs/>
        </w:rPr>
        <w:t>.</w:t>
      </w:r>
      <w:r w:rsidRPr="008F5853">
        <w:rPr>
          <w:rFonts w:ascii="Times New Roman" w:hAnsi="Times New Roman" w:cs="Times New Roman"/>
          <w:iCs/>
        </w:rPr>
        <w:t xml:space="preserve"> </w:t>
      </w:r>
      <w:r w:rsidR="008821C5" w:rsidRPr="008F5853">
        <w:rPr>
          <w:rFonts w:ascii="Times New Roman" w:hAnsi="Times New Roman" w:cs="Times New Roman"/>
          <w:lang w:val="it-IT"/>
        </w:rPr>
        <w:t>Oradea</w:t>
      </w:r>
      <w:r w:rsidR="008821C5">
        <w:rPr>
          <w:rFonts w:ascii="Times New Roman" w:hAnsi="Times New Roman" w:cs="Times New Roman"/>
          <w:lang w:val="it-IT"/>
        </w:rPr>
        <w:t>:</w:t>
      </w:r>
      <w:r w:rsidR="008821C5" w:rsidRPr="008F5853">
        <w:rPr>
          <w:rFonts w:ascii="Times New Roman" w:hAnsi="Times New Roman" w:cs="Times New Roman"/>
          <w:lang w:val="it-IT"/>
        </w:rPr>
        <w:t xml:space="preserve"> </w:t>
      </w:r>
      <w:r w:rsidRPr="008F5853">
        <w:rPr>
          <w:rFonts w:ascii="Times New Roman" w:hAnsi="Times New Roman" w:cs="Times New Roman"/>
          <w:lang w:val="it-IT"/>
        </w:rPr>
        <w:t>Editu</w:t>
      </w:r>
      <w:r w:rsidR="008821C5">
        <w:rPr>
          <w:rFonts w:ascii="Times New Roman" w:hAnsi="Times New Roman" w:cs="Times New Roman"/>
          <w:lang w:val="it-IT"/>
        </w:rPr>
        <w:t>ra Universităţii din Oradea</w:t>
      </w:r>
      <w:r w:rsidRPr="008F5853">
        <w:rPr>
          <w:rFonts w:ascii="Times New Roman" w:hAnsi="Times New Roman" w:cs="Times New Roman"/>
          <w:lang w:val="it-IT"/>
        </w:rPr>
        <w:t>.</w:t>
      </w:r>
    </w:p>
    <w:p w14:paraId="4E4C8CEB" w14:textId="33F6D317" w:rsidR="0085086C" w:rsidRPr="008F5853" w:rsidRDefault="0085086C" w:rsidP="0085086C">
      <w:pPr>
        <w:pStyle w:val="ListParagraph"/>
        <w:numPr>
          <w:ilvl w:val="0"/>
          <w:numId w:val="15"/>
        </w:numPr>
        <w:spacing w:line="360" w:lineRule="auto"/>
        <w:ind w:left="644"/>
        <w:jc w:val="both"/>
        <w:rPr>
          <w:rFonts w:ascii="Times New Roman" w:hAnsi="Times New Roman" w:cs="Times New Roman"/>
        </w:rPr>
      </w:pPr>
      <w:r w:rsidRPr="008F5853">
        <w:rPr>
          <w:rFonts w:ascii="Times New Roman" w:hAnsi="Times New Roman" w:cs="Times New Roman"/>
          <w:lang w:val="ro-RO"/>
        </w:rPr>
        <w:t>Ciobanu</w:t>
      </w:r>
      <w:r w:rsidR="008821C5">
        <w:rPr>
          <w:rFonts w:ascii="Times New Roman" w:hAnsi="Times New Roman" w:cs="Times New Roman"/>
          <w:lang w:val="ro-RO"/>
        </w:rPr>
        <w:t>, Gh. (2007).</w:t>
      </w:r>
      <w:r w:rsidRPr="008F5853">
        <w:rPr>
          <w:rFonts w:ascii="Times New Roman" w:hAnsi="Times New Roman" w:cs="Times New Roman"/>
          <w:lang w:val="ro-RO"/>
        </w:rPr>
        <w:t xml:space="preserve"> </w:t>
      </w:r>
      <w:r w:rsidRPr="008F5853">
        <w:rPr>
          <w:rFonts w:ascii="Times New Roman" w:hAnsi="Times New Roman" w:cs="Times New Roman"/>
          <w:i/>
          <w:iCs/>
          <w:lang w:val="ro-RO"/>
        </w:rPr>
        <w:t>Agrochimia îngrăşămintelor</w:t>
      </w:r>
      <w:r w:rsidR="008821C5">
        <w:rPr>
          <w:rFonts w:ascii="Times New Roman" w:hAnsi="Times New Roman" w:cs="Times New Roman"/>
          <w:iCs/>
        </w:rPr>
        <w:t>.</w:t>
      </w:r>
      <w:r w:rsidRPr="008821C5">
        <w:rPr>
          <w:rFonts w:ascii="Times New Roman" w:hAnsi="Times New Roman" w:cs="Times New Roman"/>
          <w:lang w:val="it-IT"/>
        </w:rPr>
        <w:t xml:space="preserve"> </w:t>
      </w:r>
      <w:r w:rsidR="008821C5" w:rsidRPr="008F5853">
        <w:rPr>
          <w:rFonts w:ascii="Times New Roman" w:hAnsi="Times New Roman" w:cs="Times New Roman"/>
          <w:lang w:val="it-IT"/>
        </w:rPr>
        <w:t>Oradea</w:t>
      </w:r>
      <w:r w:rsidR="008821C5">
        <w:rPr>
          <w:rFonts w:ascii="Times New Roman" w:hAnsi="Times New Roman" w:cs="Times New Roman"/>
          <w:lang w:val="it-IT"/>
        </w:rPr>
        <w:t>:</w:t>
      </w:r>
      <w:r w:rsidR="008821C5" w:rsidRPr="008F5853">
        <w:rPr>
          <w:rFonts w:ascii="Times New Roman" w:hAnsi="Times New Roman" w:cs="Times New Roman"/>
          <w:lang w:val="it-IT"/>
        </w:rPr>
        <w:t xml:space="preserve"> </w:t>
      </w:r>
      <w:r w:rsidRPr="008F5853">
        <w:rPr>
          <w:rFonts w:ascii="Times New Roman" w:hAnsi="Times New Roman" w:cs="Times New Roman"/>
          <w:lang w:val="it-IT"/>
        </w:rPr>
        <w:t>Editura Univ</w:t>
      </w:r>
      <w:r w:rsidR="008821C5">
        <w:rPr>
          <w:rFonts w:ascii="Times New Roman" w:hAnsi="Times New Roman" w:cs="Times New Roman"/>
          <w:lang w:val="it-IT"/>
        </w:rPr>
        <w:t>ersităţii din Oradea</w:t>
      </w:r>
      <w:r w:rsidRPr="008F5853">
        <w:rPr>
          <w:rFonts w:ascii="Times New Roman" w:hAnsi="Times New Roman" w:cs="Times New Roman"/>
          <w:lang w:val="it-IT"/>
        </w:rPr>
        <w:t>.</w:t>
      </w:r>
    </w:p>
    <w:p w14:paraId="69C70256" w14:textId="72809DDF" w:rsidR="0085086C" w:rsidRPr="008F5853"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F5853">
        <w:rPr>
          <w:rFonts w:ascii="Times New Roman" w:hAnsi="Times New Roman" w:cs="Times New Roman"/>
          <w:lang w:val="ro-RO"/>
        </w:rPr>
        <w:t>Ciobanu</w:t>
      </w:r>
      <w:r w:rsidR="008821C5">
        <w:rPr>
          <w:rFonts w:ascii="Times New Roman" w:hAnsi="Times New Roman" w:cs="Times New Roman"/>
          <w:lang w:val="ro-RO"/>
        </w:rPr>
        <w:t>,</w:t>
      </w:r>
      <w:r w:rsidRPr="008F5853">
        <w:rPr>
          <w:rFonts w:ascii="Times New Roman" w:hAnsi="Times New Roman" w:cs="Times New Roman"/>
          <w:lang w:val="ro-RO"/>
        </w:rPr>
        <w:t xml:space="preserve"> Gh., Domuţa</w:t>
      </w:r>
      <w:r w:rsidR="008821C5">
        <w:rPr>
          <w:rFonts w:ascii="Times New Roman" w:hAnsi="Times New Roman" w:cs="Times New Roman"/>
          <w:lang w:val="ro-RO"/>
        </w:rPr>
        <w:t>, C.</w:t>
      </w:r>
      <w:r w:rsidRPr="008F5853">
        <w:rPr>
          <w:rFonts w:ascii="Times New Roman" w:hAnsi="Times New Roman" w:cs="Times New Roman"/>
          <w:lang w:val="ro-RO"/>
        </w:rPr>
        <w:t xml:space="preserve"> (2003</w:t>
      </w:r>
      <w:r w:rsidR="008821C5">
        <w:rPr>
          <w:rFonts w:ascii="Times New Roman" w:hAnsi="Times New Roman" w:cs="Times New Roman"/>
          <w:lang w:val="ro-RO"/>
        </w:rPr>
        <w:t>).</w:t>
      </w:r>
      <w:r w:rsidRPr="008821C5">
        <w:rPr>
          <w:rFonts w:ascii="Times New Roman" w:hAnsi="Times New Roman" w:cs="Times New Roman"/>
          <w:lang w:val="ro-RO"/>
        </w:rPr>
        <w:t xml:space="preserve"> </w:t>
      </w:r>
      <w:r w:rsidRPr="008F5853">
        <w:rPr>
          <w:rFonts w:ascii="Times New Roman" w:hAnsi="Times New Roman" w:cs="Times New Roman"/>
          <w:i/>
          <w:lang w:val="ro-RO"/>
        </w:rPr>
        <w:t>Eroziunea solurilor din Bihor în contextul sistemului de agricultură durabilă</w:t>
      </w:r>
      <w:r w:rsidR="008821C5">
        <w:rPr>
          <w:rFonts w:ascii="Times New Roman" w:hAnsi="Times New Roman" w:cs="Times New Roman"/>
          <w:lang w:val="ro-RO"/>
        </w:rPr>
        <w:t>.</w:t>
      </w:r>
      <w:r w:rsidRPr="008F5853">
        <w:rPr>
          <w:rFonts w:ascii="Times New Roman" w:hAnsi="Times New Roman" w:cs="Times New Roman"/>
          <w:lang w:val="ro-RO"/>
        </w:rPr>
        <w:t xml:space="preserve"> </w:t>
      </w:r>
      <w:r w:rsidR="008821C5" w:rsidRPr="008F5853">
        <w:rPr>
          <w:rFonts w:ascii="Times New Roman" w:hAnsi="Times New Roman" w:cs="Times New Roman"/>
          <w:lang w:val="ro-RO"/>
        </w:rPr>
        <w:t>Oradea</w:t>
      </w:r>
      <w:r w:rsidR="008821C5">
        <w:rPr>
          <w:rFonts w:ascii="Times New Roman" w:hAnsi="Times New Roman" w:cs="Times New Roman"/>
          <w:lang w:val="ro-RO"/>
        </w:rPr>
        <w:t>:</w:t>
      </w:r>
      <w:r w:rsidR="008821C5" w:rsidRPr="008F5853">
        <w:rPr>
          <w:rFonts w:ascii="Times New Roman" w:hAnsi="Times New Roman" w:cs="Times New Roman"/>
          <w:lang w:val="ro-RO"/>
        </w:rPr>
        <w:t xml:space="preserve"> </w:t>
      </w:r>
      <w:r w:rsidR="008821C5">
        <w:rPr>
          <w:rFonts w:ascii="Times New Roman" w:hAnsi="Times New Roman" w:cs="Times New Roman"/>
          <w:lang w:val="ro-RO"/>
        </w:rPr>
        <w:t>Editura Universităţii din Oradea</w:t>
      </w:r>
      <w:r w:rsidRPr="008F5853">
        <w:rPr>
          <w:rFonts w:ascii="Times New Roman" w:hAnsi="Times New Roman" w:cs="Times New Roman"/>
          <w:lang w:val="ro-RO"/>
        </w:rPr>
        <w:t>.</w:t>
      </w:r>
    </w:p>
    <w:p w14:paraId="12B19DD2" w14:textId="76561B4C" w:rsidR="0085086C" w:rsidRPr="008821C5"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Ciulache</w:t>
      </w:r>
      <w:r w:rsidR="008821C5" w:rsidRPr="008821C5">
        <w:rPr>
          <w:rFonts w:ascii="Times New Roman" w:hAnsi="Times New Roman" w:cs="Times New Roman"/>
          <w:lang w:val="ro-RO"/>
        </w:rPr>
        <w:t>, S. (2002).</w:t>
      </w:r>
      <w:r w:rsidRPr="008821C5">
        <w:rPr>
          <w:rFonts w:ascii="Times New Roman" w:hAnsi="Times New Roman" w:cs="Times New Roman"/>
          <w:lang w:val="ro-RO"/>
        </w:rPr>
        <w:t xml:space="preserve"> </w:t>
      </w:r>
      <w:r w:rsidRPr="008821C5">
        <w:rPr>
          <w:rFonts w:ascii="Times New Roman" w:hAnsi="Times New Roman" w:cs="Times New Roman"/>
          <w:i/>
          <w:lang w:val="ro-RO"/>
        </w:rPr>
        <w:t>Meteorologie şi climatologie</w:t>
      </w:r>
      <w:r w:rsidR="008821C5" w:rsidRPr="008821C5">
        <w:rPr>
          <w:rFonts w:ascii="Times New Roman" w:hAnsi="Times New Roman" w:cs="Times New Roman"/>
          <w:lang w:val="ro-RO"/>
        </w:rPr>
        <w:t>.</w:t>
      </w:r>
      <w:r w:rsidRPr="008821C5">
        <w:rPr>
          <w:rFonts w:ascii="Times New Roman" w:hAnsi="Times New Roman" w:cs="Times New Roman"/>
          <w:lang w:val="ro-RO"/>
        </w:rPr>
        <w:t xml:space="preserve"> </w:t>
      </w:r>
      <w:r w:rsidR="008821C5" w:rsidRPr="008821C5">
        <w:rPr>
          <w:rFonts w:ascii="Times New Roman" w:hAnsi="Times New Roman" w:cs="Times New Roman"/>
          <w:lang w:val="ro-RO"/>
        </w:rPr>
        <w:t xml:space="preserve">Bucureşti: </w:t>
      </w:r>
      <w:r w:rsidRPr="008821C5">
        <w:rPr>
          <w:rFonts w:ascii="Times New Roman" w:hAnsi="Times New Roman" w:cs="Times New Roman"/>
          <w:lang w:val="ro-RO"/>
        </w:rPr>
        <w:t xml:space="preserve">Editura Universităţii </w:t>
      </w:r>
      <w:r w:rsidR="008821C5" w:rsidRPr="008821C5">
        <w:rPr>
          <w:rFonts w:ascii="Times New Roman" w:hAnsi="Times New Roman" w:cs="Times New Roman"/>
          <w:lang w:val="ro-RO"/>
        </w:rPr>
        <w:t>Bucureşti</w:t>
      </w:r>
      <w:r w:rsidRPr="008821C5">
        <w:rPr>
          <w:rFonts w:ascii="Times New Roman" w:hAnsi="Times New Roman" w:cs="Times New Roman"/>
          <w:lang w:val="ro-RO"/>
        </w:rPr>
        <w:t>.</w:t>
      </w:r>
    </w:p>
    <w:p w14:paraId="43004F70" w14:textId="1023A860" w:rsidR="0085086C" w:rsidRPr="008821C5"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821C5">
        <w:rPr>
          <w:rFonts w:ascii="Times New Roman" w:eastAsia="Calibri" w:hAnsi="Times New Roman" w:cs="Times New Roman"/>
          <w:lang w:val="ro-RO"/>
        </w:rPr>
        <w:t>Cojocaru</w:t>
      </w:r>
      <w:r w:rsidR="008821C5" w:rsidRPr="008821C5">
        <w:rPr>
          <w:rFonts w:ascii="Times New Roman" w:eastAsia="Calibri" w:hAnsi="Times New Roman" w:cs="Times New Roman"/>
          <w:lang w:val="ro-RO"/>
        </w:rPr>
        <w:t>, I. (1995).</w:t>
      </w:r>
      <w:r w:rsidRPr="008821C5">
        <w:rPr>
          <w:rFonts w:ascii="Times New Roman" w:eastAsia="Calibri" w:hAnsi="Times New Roman" w:cs="Times New Roman"/>
          <w:lang w:val="ro-RO"/>
        </w:rPr>
        <w:t xml:space="preserve"> </w:t>
      </w:r>
      <w:r w:rsidRPr="008821C5">
        <w:rPr>
          <w:rFonts w:ascii="Times New Roman" w:eastAsia="Calibri" w:hAnsi="Times New Roman" w:cs="Times New Roman"/>
          <w:i/>
          <w:lang w:val="ro-RO"/>
        </w:rPr>
        <w:t>Surse, procese şi produse de poluare</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w:t>
      </w:r>
      <w:r w:rsidR="008821C5" w:rsidRPr="008821C5">
        <w:rPr>
          <w:rFonts w:ascii="Times New Roman" w:eastAsia="Calibri" w:hAnsi="Times New Roman" w:cs="Times New Roman"/>
          <w:lang w:val="ro-RO"/>
        </w:rPr>
        <w:t xml:space="preserve">Iaşi: </w:t>
      </w:r>
      <w:r w:rsidRPr="008821C5">
        <w:rPr>
          <w:rFonts w:ascii="Times New Roman" w:eastAsia="Calibri" w:hAnsi="Times New Roman" w:cs="Times New Roman"/>
          <w:lang w:val="ro-RO"/>
        </w:rPr>
        <w:t>Editura Junimea.</w:t>
      </w:r>
    </w:p>
    <w:p w14:paraId="7DF466D5" w14:textId="3C0836F0" w:rsidR="0085086C" w:rsidRPr="008821C5"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821C5">
        <w:rPr>
          <w:rFonts w:ascii="Times New Roman" w:eastAsia="Calibri" w:hAnsi="Times New Roman" w:cs="Times New Roman"/>
          <w:lang w:val="ro-RO"/>
        </w:rPr>
        <w:t>Colibaş</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I., Colibaş</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Maria, Tirpe</w:t>
      </w:r>
      <w:r w:rsidR="008821C5" w:rsidRPr="008821C5">
        <w:rPr>
          <w:rFonts w:ascii="Times New Roman" w:eastAsia="Calibri" w:hAnsi="Times New Roman" w:cs="Times New Roman"/>
          <w:lang w:val="ro-RO"/>
        </w:rPr>
        <w:t>, Gh. (2000).</w:t>
      </w:r>
      <w:r w:rsidRPr="008821C5">
        <w:rPr>
          <w:rFonts w:ascii="Times New Roman" w:eastAsia="Calibri" w:hAnsi="Times New Roman" w:cs="Times New Roman"/>
          <w:lang w:val="ro-RO"/>
        </w:rPr>
        <w:t xml:space="preserve"> </w:t>
      </w:r>
      <w:r w:rsidRPr="008821C5">
        <w:rPr>
          <w:rFonts w:ascii="Times New Roman" w:eastAsia="Calibri" w:hAnsi="Times New Roman" w:cs="Times New Roman"/>
          <w:i/>
          <w:lang w:val="ro-RO"/>
        </w:rPr>
        <w:t>Solurile brune luvice, caracterizare şi ameliorare</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w:t>
      </w:r>
      <w:r w:rsidR="008821C5" w:rsidRPr="008821C5">
        <w:rPr>
          <w:rFonts w:ascii="Times New Roman" w:eastAsia="Calibri" w:hAnsi="Times New Roman" w:cs="Times New Roman"/>
          <w:lang w:val="ro-RO"/>
        </w:rPr>
        <w:t>Timişoara: Editura Mirton</w:t>
      </w:r>
      <w:r w:rsidRPr="008821C5">
        <w:rPr>
          <w:rFonts w:ascii="Times New Roman" w:eastAsia="Calibri" w:hAnsi="Times New Roman" w:cs="Times New Roman"/>
          <w:lang w:val="ro-RO"/>
        </w:rPr>
        <w:t>.</w:t>
      </w:r>
    </w:p>
    <w:p w14:paraId="2419EFD8" w14:textId="24FEB09C" w:rsidR="0085086C" w:rsidRPr="008821C5"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8821C5">
        <w:rPr>
          <w:rFonts w:ascii="Times New Roman" w:eastAsia="Calibri" w:hAnsi="Times New Roman" w:cs="Times New Roman"/>
          <w:lang w:val="ro-RO"/>
        </w:rPr>
        <w:t>Cornea</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A</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Florea</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N</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Puiu</w:t>
      </w:r>
      <w:r w:rsidR="008821C5" w:rsidRPr="008821C5">
        <w:rPr>
          <w:rFonts w:ascii="Times New Roman" w:eastAsia="Calibri" w:hAnsi="Times New Roman" w:cs="Times New Roman"/>
          <w:lang w:val="ro-RO"/>
        </w:rPr>
        <w:t>, S.</w:t>
      </w:r>
      <w:r w:rsidRPr="008821C5">
        <w:rPr>
          <w:rFonts w:ascii="Times New Roman" w:eastAsia="Calibri" w:hAnsi="Times New Roman" w:cs="Times New Roman"/>
          <w:lang w:val="ro-RO"/>
        </w:rPr>
        <w:t xml:space="preserve"> (</w:t>
      </w:r>
      <w:r w:rsidR="008821C5" w:rsidRPr="008821C5">
        <w:rPr>
          <w:rFonts w:ascii="Times New Roman" w:eastAsia="Calibri" w:hAnsi="Times New Roman" w:cs="Times New Roman"/>
          <w:lang w:val="ro-RO"/>
        </w:rPr>
        <w:t>1980).</w:t>
      </w:r>
      <w:r w:rsidRPr="008821C5">
        <w:rPr>
          <w:rFonts w:ascii="Times New Roman" w:eastAsia="Calibri" w:hAnsi="Times New Roman" w:cs="Times New Roman"/>
          <w:lang w:val="ro-RO"/>
        </w:rPr>
        <w:t xml:space="preserve"> </w:t>
      </w:r>
      <w:r w:rsidRPr="008821C5">
        <w:rPr>
          <w:rFonts w:ascii="Times New Roman" w:eastAsia="Calibri" w:hAnsi="Times New Roman" w:cs="Times New Roman"/>
          <w:i/>
          <w:lang w:val="ro-RO"/>
        </w:rPr>
        <w:t>Sistemul român de clasificare a solurilor</w:t>
      </w:r>
      <w:r w:rsidR="008821C5" w:rsidRPr="008821C5">
        <w:rPr>
          <w:rFonts w:ascii="Times New Roman" w:eastAsia="Calibri" w:hAnsi="Times New Roman" w:cs="Times New Roman"/>
          <w:lang w:val="ro-RO"/>
        </w:rPr>
        <w:t>.</w:t>
      </w:r>
      <w:r w:rsidRPr="008821C5">
        <w:rPr>
          <w:rFonts w:ascii="Times New Roman" w:eastAsia="Calibri" w:hAnsi="Times New Roman" w:cs="Times New Roman"/>
          <w:lang w:val="ro-RO"/>
        </w:rPr>
        <w:t xml:space="preserve"> </w:t>
      </w:r>
      <w:r w:rsidR="008821C5" w:rsidRPr="008821C5">
        <w:rPr>
          <w:rFonts w:ascii="Times New Roman" w:eastAsia="Calibri" w:hAnsi="Times New Roman" w:cs="Times New Roman"/>
          <w:lang w:val="ro-RO"/>
        </w:rPr>
        <w:t>Bucureşti: ICPA.</w:t>
      </w:r>
    </w:p>
    <w:p w14:paraId="1212EBB1" w14:textId="766B0E1F" w:rsidR="0085086C" w:rsidRPr="008821C5"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Donciu</w:t>
      </w:r>
      <w:r w:rsidR="008821C5" w:rsidRPr="008821C5">
        <w:rPr>
          <w:rFonts w:ascii="Times New Roman" w:hAnsi="Times New Roman" w:cs="Times New Roman"/>
          <w:lang w:val="ro-RO"/>
        </w:rPr>
        <w:t>,</w:t>
      </w:r>
      <w:r w:rsidRPr="008821C5">
        <w:rPr>
          <w:rFonts w:ascii="Times New Roman" w:hAnsi="Times New Roman" w:cs="Times New Roman"/>
          <w:lang w:val="ro-RO"/>
        </w:rPr>
        <w:t xml:space="preserve"> D., Gogorici</w:t>
      </w:r>
      <w:r w:rsidR="008821C5" w:rsidRPr="008821C5">
        <w:rPr>
          <w:rFonts w:ascii="Times New Roman" w:hAnsi="Times New Roman" w:cs="Times New Roman"/>
          <w:lang w:val="ro-RO"/>
        </w:rPr>
        <w:t>,</w:t>
      </w:r>
      <w:r w:rsidRPr="008821C5">
        <w:rPr>
          <w:rFonts w:ascii="Times New Roman" w:hAnsi="Times New Roman" w:cs="Times New Roman"/>
          <w:lang w:val="ro-RO"/>
        </w:rPr>
        <w:t xml:space="preserve"> </w:t>
      </w:r>
      <w:r w:rsidR="008821C5" w:rsidRPr="008821C5">
        <w:rPr>
          <w:rFonts w:ascii="Times New Roman" w:hAnsi="Times New Roman" w:cs="Times New Roman"/>
          <w:lang w:val="ro-RO"/>
        </w:rPr>
        <w:t>E. (1973).</w:t>
      </w:r>
      <w:r w:rsidRPr="008821C5">
        <w:rPr>
          <w:rFonts w:ascii="Times New Roman" w:hAnsi="Times New Roman" w:cs="Times New Roman"/>
          <w:lang w:val="ro-RO"/>
        </w:rPr>
        <w:t xml:space="preserve"> </w:t>
      </w:r>
      <w:r w:rsidRPr="008821C5">
        <w:rPr>
          <w:rFonts w:ascii="Times New Roman" w:hAnsi="Times New Roman" w:cs="Times New Roman"/>
          <w:i/>
          <w:iCs/>
          <w:lang w:val="ro-RO"/>
        </w:rPr>
        <w:t>R</w:t>
      </w:r>
      <w:r w:rsidRPr="008821C5">
        <w:rPr>
          <w:rFonts w:ascii="Times New Roman" w:hAnsi="Times New Roman" w:cs="Times New Roman"/>
          <w:i/>
          <w:lang w:val="ro-RO"/>
        </w:rPr>
        <w:t>egimul termic al solurilor din zonele agricole ale României</w:t>
      </w:r>
      <w:r w:rsidR="008821C5">
        <w:rPr>
          <w:rFonts w:ascii="Times New Roman" w:hAnsi="Times New Roman" w:cs="Times New Roman"/>
          <w:lang w:val="ro-RO"/>
        </w:rPr>
        <w:t>.</w:t>
      </w:r>
      <w:r w:rsidRPr="008821C5">
        <w:rPr>
          <w:rFonts w:ascii="Times New Roman" w:hAnsi="Times New Roman" w:cs="Times New Roman"/>
          <w:lang w:val="ro-RO"/>
        </w:rPr>
        <w:t xml:space="preserve"> </w:t>
      </w:r>
      <w:r w:rsidR="008821C5" w:rsidRPr="008821C5">
        <w:rPr>
          <w:rFonts w:ascii="Times New Roman" w:hAnsi="Times New Roman" w:cs="Times New Roman"/>
          <w:lang w:val="ro-RO"/>
        </w:rPr>
        <w:t>Bucureşti</w:t>
      </w:r>
      <w:r w:rsidR="008821C5">
        <w:rPr>
          <w:rFonts w:ascii="Times New Roman" w:hAnsi="Times New Roman" w:cs="Times New Roman"/>
          <w:lang w:val="ro-RO"/>
        </w:rPr>
        <w:t>:</w:t>
      </w:r>
      <w:r w:rsidR="008821C5" w:rsidRPr="008821C5">
        <w:rPr>
          <w:rFonts w:ascii="Times New Roman" w:hAnsi="Times New Roman" w:cs="Times New Roman"/>
          <w:lang w:val="ro-RO"/>
        </w:rPr>
        <w:t xml:space="preserve"> </w:t>
      </w:r>
      <w:r w:rsidRPr="008821C5">
        <w:rPr>
          <w:rFonts w:ascii="Times New Roman" w:hAnsi="Times New Roman" w:cs="Times New Roman"/>
          <w:lang w:val="ro-RO"/>
        </w:rPr>
        <w:t>IMH.</w:t>
      </w:r>
    </w:p>
    <w:p w14:paraId="7AE89DF1" w14:textId="1EB8DCD2" w:rsidR="0085086C" w:rsidRPr="008821C5"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Drăgan</w:t>
      </w:r>
      <w:r w:rsidR="008821C5">
        <w:rPr>
          <w:rFonts w:ascii="Times New Roman" w:hAnsi="Times New Roman" w:cs="Times New Roman"/>
          <w:lang w:val="ro-RO"/>
        </w:rPr>
        <w:t>,</w:t>
      </w:r>
      <w:r w:rsidRPr="008821C5">
        <w:rPr>
          <w:rFonts w:ascii="Times New Roman" w:hAnsi="Times New Roman" w:cs="Times New Roman"/>
          <w:lang w:val="ro-RO"/>
        </w:rPr>
        <w:t xml:space="preserve"> I., Rusu</w:t>
      </w:r>
      <w:r w:rsidR="008821C5">
        <w:rPr>
          <w:rFonts w:ascii="Times New Roman" w:hAnsi="Times New Roman" w:cs="Times New Roman"/>
          <w:lang w:val="ro-RO"/>
        </w:rPr>
        <w:t>, I. (1990).</w:t>
      </w:r>
      <w:r w:rsidRPr="008821C5">
        <w:rPr>
          <w:rFonts w:ascii="Times New Roman" w:hAnsi="Times New Roman" w:cs="Times New Roman"/>
          <w:lang w:val="ro-RO"/>
        </w:rPr>
        <w:t xml:space="preserve"> </w:t>
      </w:r>
      <w:r w:rsidRPr="008821C5">
        <w:rPr>
          <w:rFonts w:ascii="Times New Roman" w:hAnsi="Times New Roman" w:cs="Times New Roman"/>
          <w:i/>
          <w:iCs/>
          <w:lang w:val="ro-RO"/>
        </w:rPr>
        <w:t>Solurile României</w:t>
      </w:r>
      <w:r w:rsidR="008821C5">
        <w:rPr>
          <w:rFonts w:ascii="Times New Roman" w:hAnsi="Times New Roman" w:cs="Times New Roman"/>
        </w:rPr>
        <w:t>.</w:t>
      </w:r>
      <w:r w:rsidRPr="008821C5">
        <w:rPr>
          <w:rFonts w:ascii="Times New Roman" w:hAnsi="Times New Roman" w:cs="Times New Roman"/>
        </w:rPr>
        <w:t xml:space="preserve"> </w:t>
      </w:r>
      <w:r w:rsidR="008821C5" w:rsidRPr="008821C5">
        <w:rPr>
          <w:rFonts w:ascii="Times New Roman" w:hAnsi="Times New Roman" w:cs="Times New Roman"/>
          <w:lang w:val="ro-RO"/>
        </w:rPr>
        <w:t>Timişoara</w:t>
      </w:r>
      <w:r w:rsidR="008821C5">
        <w:rPr>
          <w:rFonts w:ascii="Times New Roman" w:hAnsi="Times New Roman" w:cs="Times New Roman"/>
          <w:lang w:val="ro-RO"/>
        </w:rPr>
        <w:t>:</w:t>
      </w:r>
      <w:r w:rsidR="008821C5" w:rsidRPr="008821C5">
        <w:rPr>
          <w:rFonts w:ascii="Times New Roman" w:hAnsi="Times New Roman" w:cs="Times New Roman"/>
          <w:lang w:val="ro-RO"/>
        </w:rPr>
        <w:t xml:space="preserve"> </w:t>
      </w:r>
      <w:r w:rsidRPr="008821C5">
        <w:rPr>
          <w:rFonts w:ascii="Times New Roman" w:hAnsi="Times New Roman" w:cs="Times New Roman"/>
          <w:lang w:val="ro-RO"/>
        </w:rPr>
        <w:t>Litografia Universităţii de Ş</w:t>
      </w:r>
      <w:r w:rsidR="008821C5">
        <w:rPr>
          <w:rFonts w:ascii="Times New Roman" w:hAnsi="Times New Roman" w:cs="Times New Roman"/>
          <w:lang w:val="ro-RO"/>
        </w:rPr>
        <w:t>tiinţe Agricole Timişoara</w:t>
      </w:r>
      <w:r w:rsidRPr="008821C5">
        <w:rPr>
          <w:rFonts w:ascii="Times New Roman" w:hAnsi="Times New Roman" w:cs="Times New Roman"/>
          <w:lang w:val="ro-RO"/>
        </w:rPr>
        <w:t>.</w:t>
      </w:r>
    </w:p>
    <w:p w14:paraId="4900330B" w14:textId="6DAD9D2A" w:rsidR="0085086C" w:rsidRPr="008821C5"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Filipov</w:t>
      </w:r>
      <w:r w:rsidR="008821C5">
        <w:rPr>
          <w:rFonts w:ascii="Times New Roman" w:hAnsi="Times New Roman" w:cs="Times New Roman"/>
          <w:lang w:val="ro-RO"/>
        </w:rPr>
        <w:t>,</w:t>
      </w:r>
      <w:r w:rsidRPr="008821C5">
        <w:rPr>
          <w:rFonts w:ascii="Times New Roman" w:hAnsi="Times New Roman" w:cs="Times New Roman"/>
          <w:lang w:val="ro-RO"/>
        </w:rPr>
        <w:t xml:space="preserve"> F., Lupaşcu</w:t>
      </w:r>
      <w:r w:rsidR="008821C5">
        <w:rPr>
          <w:rFonts w:ascii="Times New Roman" w:hAnsi="Times New Roman" w:cs="Times New Roman"/>
          <w:lang w:val="ro-RO"/>
        </w:rPr>
        <w:t>, Gh. (2003).</w:t>
      </w:r>
      <w:r w:rsidRPr="008821C5">
        <w:rPr>
          <w:rFonts w:ascii="Times New Roman" w:hAnsi="Times New Roman" w:cs="Times New Roman"/>
          <w:lang w:val="ro-RO"/>
        </w:rPr>
        <w:t xml:space="preserve"> </w:t>
      </w:r>
      <w:r w:rsidRPr="008821C5">
        <w:rPr>
          <w:rFonts w:ascii="Times New Roman" w:hAnsi="Times New Roman" w:cs="Times New Roman"/>
          <w:i/>
          <w:iCs/>
          <w:lang w:val="ro-RO"/>
        </w:rPr>
        <w:t>Pedologie. Alcătuirea, geneza şi clasificarea solurilor</w:t>
      </w:r>
      <w:r w:rsidR="008821C5">
        <w:rPr>
          <w:rFonts w:ascii="Times New Roman" w:hAnsi="Times New Roman" w:cs="Times New Roman"/>
        </w:rPr>
        <w:t>.</w:t>
      </w:r>
      <w:r w:rsidRPr="008821C5">
        <w:rPr>
          <w:rFonts w:ascii="Times New Roman" w:hAnsi="Times New Roman" w:cs="Times New Roman"/>
        </w:rPr>
        <w:t xml:space="preserve"> </w:t>
      </w:r>
      <w:r w:rsidR="008821C5" w:rsidRPr="008821C5">
        <w:rPr>
          <w:rFonts w:ascii="Times New Roman" w:hAnsi="Times New Roman" w:cs="Times New Roman"/>
        </w:rPr>
        <w:t>Ia</w:t>
      </w:r>
      <w:r w:rsidR="008821C5" w:rsidRPr="008821C5">
        <w:rPr>
          <w:rFonts w:ascii="Times New Roman" w:hAnsi="Times New Roman" w:cs="Times New Roman"/>
          <w:lang w:val="ro-RO"/>
        </w:rPr>
        <w:t>şi</w:t>
      </w:r>
      <w:r w:rsidR="008821C5">
        <w:rPr>
          <w:rFonts w:ascii="Times New Roman" w:hAnsi="Times New Roman" w:cs="Times New Roman"/>
          <w:lang w:val="ro-RO"/>
        </w:rPr>
        <w:t>:</w:t>
      </w:r>
      <w:r w:rsidR="008821C5" w:rsidRPr="008821C5">
        <w:rPr>
          <w:rFonts w:ascii="Times New Roman" w:hAnsi="Times New Roman" w:cs="Times New Roman"/>
        </w:rPr>
        <w:t xml:space="preserve"> </w:t>
      </w:r>
      <w:r w:rsidR="008821C5">
        <w:rPr>
          <w:rFonts w:ascii="Times New Roman" w:hAnsi="Times New Roman" w:cs="Times New Roman"/>
        </w:rPr>
        <w:t>Editura Terra Nostra</w:t>
      </w:r>
      <w:r w:rsidRPr="008821C5">
        <w:rPr>
          <w:rFonts w:ascii="Times New Roman" w:hAnsi="Times New Roman" w:cs="Times New Roman"/>
          <w:lang w:val="ro-RO"/>
        </w:rPr>
        <w:t>.</w:t>
      </w:r>
    </w:p>
    <w:p w14:paraId="27B2F6A7" w14:textId="0D1F56DE" w:rsidR="0085086C" w:rsidRPr="008821C5"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t>Filipov</w:t>
      </w:r>
      <w:r w:rsidR="008821C5">
        <w:rPr>
          <w:rFonts w:ascii="Times New Roman" w:hAnsi="Times New Roman" w:cs="Times New Roman"/>
          <w:lang w:val="ro-RO"/>
        </w:rPr>
        <w:t>, F. (2005).</w:t>
      </w:r>
      <w:r w:rsidRPr="008821C5">
        <w:rPr>
          <w:rFonts w:ascii="Times New Roman" w:hAnsi="Times New Roman" w:cs="Times New Roman"/>
          <w:lang w:val="ro-RO"/>
        </w:rPr>
        <w:t xml:space="preserve"> </w:t>
      </w:r>
      <w:r w:rsidRPr="008821C5">
        <w:rPr>
          <w:rFonts w:ascii="Times New Roman" w:hAnsi="Times New Roman" w:cs="Times New Roman"/>
          <w:i/>
          <w:lang w:val="ro-RO"/>
        </w:rPr>
        <w:t>Pedologie</w:t>
      </w:r>
      <w:r w:rsidR="008821C5">
        <w:rPr>
          <w:rFonts w:ascii="Times New Roman" w:hAnsi="Times New Roman" w:cs="Times New Roman"/>
          <w:lang w:val="ro-RO"/>
        </w:rPr>
        <w:t>.</w:t>
      </w:r>
      <w:r w:rsidRPr="008821C5">
        <w:rPr>
          <w:rFonts w:ascii="Times New Roman" w:hAnsi="Times New Roman" w:cs="Times New Roman"/>
          <w:lang w:val="ro-RO"/>
        </w:rPr>
        <w:t xml:space="preserve"> </w:t>
      </w:r>
      <w:r w:rsidR="003137B3">
        <w:rPr>
          <w:rFonts w:ascii="Times New Roman" w:hAnsi="Times New Roman" w:cs="Times New Roman"/>
          <w:lang w:val="ro-RO"/>
        </w:rPr>
        <w:t xml:space="preserve">Iași: </w:t>
      </w:r>
      <w:r w:rsidR="008821C5">
        <w:rPr>
          <w:rFonts w:ascii="Times New Roman" w:hAnsi="Times New Roman" w:cs="Times New Roman"/>
          <w:lang w:val="ro-RO"/>
        </w:rPr>
        <w:t>Editura Ioan Ionescu de la B</w:t>
      </w:r>
      <w:r w:rsidRPr="008821C5">
        <w:rPr>
          <w:rFonts w:ascii="Times New Roman" w:hAnsi="Times New Roman" w:cs="Times New Roman"/>
          <w:lang w:val="ro-RO"/>
        </w:rPr>
        <w:t>rad.</w:t>
      </w:r>
    </w:p>
    <w:p w14:paraId="17AD2D5A" w14:textId="28093D34" w:rsidR="0085086C" w:rsidRPr="008821C5"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8821C5">
        <w:rPr>
          <w:rFonts w:ascii="Times New Roman" w:hAnsi="Times New Roman" w:cs="Times New Roman"/>
          <w:lang w:val="ro-RO"/>
        </w:rPr>
        <w:lastRenderedPageBreak/>
        <w:t>Florea</w:t>
      </w:r>
      <w:r w:rsidR="003137B3">
        <w:rPr>
          <w:rFonts w:ascii="Times New Roman" w:hAnsi="Times New Roman" w:cs="Times New Roman"/>
          <w:lang w:val="ro-RO"/>
        </w:rPr>
        <w:t>, N., (1964).</w:t>
      </w:r>
      <w:r w:rsidRPr="008821C5">
        <w:rPr>
          <w:rFonts w:ascii="Times New Roman" w:hAnsi="Times New Roman" w:cs="Times New Roman"/>
          <w:lang w:val="ro-RO"/>
        </w:rPr>
        <w:t xml:space="preserve"> </w:t>
      </w:r>
      <w:r w:rsidRPr="008821C5">
        <w:rPr>
          <w:rFonts w:ascii="Times New Roman" w:hAnsi="Times New Roman" w:cs="Times New Roman"/>
          <w:i/>
          <w:iCs/>
          <w:lang w:val="ro-RO"/>
        </w:rPr>
        <w:t>Cercetarea solului pe teren</w:t>
      </w:r>
      <w:r w:rsidR="003137B3">
        <w:rPr>
          <w:rFonts w:ascii="Times New Roman" w:hAnsi="Times New Roman" w:cs="Times New Roman"/>
          <w:lang w:val="ro-RO"/>
        </w:rPr>
        <w:t>.</w:t>
      </w:r>
      <w:r w:rsidRPr="008821C5">
        <w:rPr>
          <w:rFonts w:ascii="Times New Roman" w:hAnsi="Times New Roman" w:cs="Times New Roman"/>
          <w:lang w:val="ro-RO"/>
        </w:rPr>
        <w:t xml:space="preserve"> </w:t>
      </w:r>
      <w:r w:rsidR="003137B3" w:rsidRPr="008821C5">
        <w:rPr>
          <w:rFonts w:ascii="Times New Roman" w:hAnsi="Times New Roman" w:cs="Times New Roman"/>
          <w:lang w:val="ro-RO"/>
        </w:rPr>
        <w:t>Bucureşti</w:t>
      </w:r>
      <w:r w:rsidR="003137B3">
        <w:rPr>
          <w:rFonts w:ascii="Times New Roman" w:hAnsi="Times New Roman" w:cs="Times New Roman"/>
          <w:lang w:val="ro-RO"/>
        </w:rPr>
        <w:t>:</w:t>
      </w:r>
      <w:r w:rsidR="003137B3" w:rsidRPr="008821C5">
        <w:rPr>
          <w:rFonts w:ascii="Times New Roman" w:hAnsi="Times New Roman" w:cs="Times New Roman"/>
          <w:lang w:val="ro-RO"/>
        </w:rPr>
        <w:t xml:space="preserve"> </w:t>
      </w:r>
      <w:r w:rsidR="003137B3">
        <w:rPr>
          <w:rFonts w:ascii="Times New Roman" w:hAnsi="Times New Roman" w:cs="Times New Roman"/>
          <w:lang w:val="ro-RO"/>
        </w:rPr>
        <w:t>Editura Ştiinţifică</w:t>
      </w:r>
      <w:r w:rsidRPr="008821C5">
        <w:rPr>
          <w:rFonts w:ascii="Times New Roman" w:hAnsi="Times New Roman" w:cs="Times New Roman"/>
          <w:lang w:val="ro-RO"/>
        </w:rPr>
        <w:t>.</w:t>
      </w:r>
    </w:p>
    <w:p w14:paraId="69B19083" w14:textId="0806034A"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sidR="00A47FF5" w:rsidRPr="00DE7B49">
        <w:rPr>
          <w:rFonts w:ascii="Times New Roman" w:hAnsi="Times New Roman" w:cs="Times New Roman"/>
          <w:lang w:val="ro-RO"/>
        </w:rPr>
        <w:t>,</w:t>
      </w:r>
      <w:r w:rsidRPr="00DE7B49">
        <w:rPr>
          <w:rFonts w:ascii="Times New Roman" w:hAnsi="Times New Roman" w:cs="Times New Roman"/>
          <w:lang w:val="ro-RO"/>
        </w:rPr>
        <w:t xml:space="preserve"> N., Munteanu</w:t>
      </w:r>
      <w:r w:rsidR="00A47FF5" w:rsidRPr="00DE7B49">
        <w:rPr>
          <w:rFonts w:ascii="Times New Roman" w:hAnsi="Times New Roman" w:cs="Times New Roman"/>
          <w:lang w:val="ro-RO"/>
        </w:rPr>
        <w:t>,</w:t>
      </w:r>
      <w:r w:rsidRPr="00DE7B49">
        <w:rPr>
          <w:rFonts w:ascii="Times New Roman" w:hAnsi="Times New Roman" w:cs="Times New Roman"/>
          <w:lang w:val="ro-RO"/>
        </w:rPr>
        <w:t xml:space="preserve"> I., Rapaport</w:t>
      </w:r>
      <w:r w:rsidR="00A47FF5" w:rsidRPr="00DE7B49">
        <w:rPr>
          <w:rFonts w:ascii="Times New Roman" w:hAnsi="Times New Roman" w:cs="Times New Roman"/>
          <w:lang w:val="ro-RO"/>
        </w:rPr>
        <w:t>,</w:t>
      </w:r>
      <w:r w:rsidRPr="00DE7B49">
        <w:rPr>
          <w:rFonts w:ascii="Times New Roman" w:hAnsi="Times New Roman" w:cs="Times New Roman"/>
          <w:lang w:val="ro-RO"/>
        </w:rPr>
        <w:t xml:space="preserve"> C., Chiţu</w:t>
      </w:r>
      <w:r w:rsidR="00A47FF5" w:rsidRPr="00DE7B49">
        <w:rPr>
          <w:rFonts w:ascii="Times New Roman" w:hAnsi="Times New Roman" w:cs="Times New Roman"/>
          <w:lang w:val="ro-RO"/>
        </w:rPr>
        <w:t>,</w:t>
      </w:r>
      <w:r w:rsidRPr="00DE7B49">
        <w:rPr>
          <w:rFonts w:ascii="Times New Roman" w:hAnsi="Times New Roman" w:cs="Times New Roman"/>
          <w:lang w:val="ro-RO"/>
        </w:rPr>
        <w:t xml:space="preserve"> C., Opriş</w:t>
      </w:r>
      <w:r w:rsidR="00A47FF5" w:rsidRPr="00DE7B49">
        <w:rPr>
          <w:rFonts w:ascii="Times New Roman" w:hAnsi="Times New Roman" w:cs="Times New Roman"/>
          <w:lang w:val="ro-RO"/>
        </w:rPr>
        <w:t>,</w:t>
      </w:r>
      <w:r w:rsidRPr="00DE7B49">
        <w:rPr>
          <w:rFonts w:ascii="Times New Roman" w:hAnsi="Times New Roman" w:cs="Times New Roman"/>
          <w:lang w:val="ro-RO"/>
        </w:rPr>
        <w:t xml:space="preserve"> M</w:t>
      </w:r>
      <w:r w:rsidR="00A47FF5" w:rsidRPr="00DE7B49">
        <w:rPr>
          <w:rFonts w:ascii="Times New Roman" w:hAnsi="Times New Roman" w:cs="Times New Roman"/>
          <w:i/>
          <w:lang w:val="ro-RO"/>
        </w:rPr>
        <w:t>.</w:t>
      </w:r>
      <w:r w:rsidRPr="00DE7B49">
        <w:rPr>
          <w:rFonts w:ascii="Times New Roman" w:hAnsi="Times New Roman" w:cs="Times New Roman"/>
          <w:lang w:val="ro-RO"/>
        </w:rPr>
        <w:t xml:space="preserve"> </w:t>
      </w:r>
      <w:r w:rsidR="00A47FF5" w:rsidRPr="00DE7B49">
        <w:rPr>
          <w:rFonts w:ascii="Times New Roman" w:hAnsi="Times New Roman" w:cs="Times New Roman"/>
          <w:iCs/>
          <w:lang w:val="ro-RO"/>
        </w:rPr>
        <w:t>(1968).</w:t>
      </w:r>
      <w:r w:rsidRPr="00DE7B49">
        <w:rPr>
          <w:rFonts w:ascii="Times New Roman" w:hAnsi="Times New Roman" w:cs="Times New Roman"/>
          <w:iCs/>
          <w:lang w:val="ro-RO"/>
        </w:rPr>
        <w:t xml:space="preserve"> </w:t>
      </w:r>
      <w:r w:rsidRPr="00DE7B49">
        <w:rPr>
          <w:rFonts w:ascii="Times New Roman" w:hAnsi="Times New Roman" w:cs="Times New Roman"/>
          <w:i/>
          <w:lang w:val="ro-RO"/>
        </w:rPr>
        <w:t>Geografia solurilor României</w:t>
      </w:r>
      <w:r w:rsidR="00A47FF5" w:rsidRPr="00DE7B49">
        <w:rPr>
          <w:rFonts w:ascii="Times New Roman" w:hAnsi="Times New Roman" w:cs="Times New Roman"/>
          <w:lang w:val="ro-RO"/>
        </w:rPr>
        <w:t>.</w:t>
      </w:r>
      <w:r w:rsidRPr="00DE7B49">
        <w:rPr>
          <w:rFonts w:ascii="Times New Roman" w:hAnsi="Times New Roman" w:cs="Times New Roman"/>
          <w:lang w:val="ro-RO"/>
        </w:rPr>
        <w:t xml:space="preserve"> </w:t>
      </w:r>
      <w:r w:rsidR="00A47FF5" w:rsidRPr="00DE7B49">
        <w:rPr>
          <w:rFonts w:ascii="Times New Roman" w:hAnsi="Times New Roman" w:cs="Times New Roman"/>
          <w:lang w:val="ro-RO"/>
        </w:rPr>
        <w:t>Bucureşti: Editura Ştiinţifică</w:t>
      </w:r>
      <w:r w:rsidRPr="00DE7B49">
        <w:rPr>
          <w:rFonts w:ascii="Times New Roman" w:hAnsi="Times New Roman" w:cs="Times New Roman"/>
          <w:lang w:val="ro-RO"/>
        </w:rPr>
        <w:t>.</w:t>
      </w:r>
    </w:p>
    <w:p w14:paraId="5C01E1FB" w14:textId="31248BD7"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sidR="00A47FF5" w:rsidRPr="00DE7B49">
        <w:rPr>
          <w:rFonts w:ascii="Times New Roman" w:hAnsi="Times New Roman" w:cs="Times New Roman"/>
          <w:lang w:val="ro-RO"/>
        </w:rPr>
        <w:t>, N. (1965).</w:t>
      </w:r>
      <w:r w:rsidRPr="00DE7B49">
        <w:rPr>
          <w:rFonts w:ascii="Times New Roman" w:hAnsi="Times New Roman" w:cs="Times New Roman"/>
          <w:lang w:val="ro-RO"/>
        </w:rPr>
        <w:t xml:space="preserve"> </w:t>
      </w:r>
      <w:r w:rsidRPr="00DE7B49">
        <w:rPr>
          <w:rFonts w:ascii="Times New Roman" w:hAnsi="Times New Roman" w:cs="Times New Roman"/>
          <w:i/>
          <w:lang w:val="ro-RO"/>
        </w:rPr>
        <w:t>Clasificarea genetico-geografică a solurilor din România</w:t>
      </w:r>
      <w:r w:rsidRPr="00DE7B49">
        <w:rPr>
          <w:rFonts w:ascii="Times New Roman" w:hAnsi="Times New Roman" w:cs="Times New Roman"/>
          <w:lang w:val="ro-RO"/>
        </w:rPr>
        <w:t>. Ştiinţa solului, vol. III</w:t>
      </w:r>
      <w:r w:rsidR="00A47FF5" w:rsidRPr="00DE7B49">
        <w:rPr>
          <w:rFonts w:ascii="Times New Roman" w:hAnsi="Times New Roman" w:cs="Times New Roman"/>
          <w:lang w:val="ro-RO"/>
        </w:rPr>
        <w:t>.</w:t>
      </w:r>
    </w:p>
    <w:p w14:paraId="7C49FD54" w14:textId="7C4D4AF4"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N., Bălăceanu</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V., Răuţă</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C., Canarache</w:t>
      </w:r>
      <w:r w:rsidR="00DE7B49" w:rsidRPr="00DE7B49">
        <w:rPr>
          <w:rFonts w:ascii="Times New Roman" w:hAnsi="Times New Roman" w:cs="Times New Roman"/>
          <w:lang w:val="ro-RO"/>
        </w:rPr>
        <w:t>, A.</w:t>
      </w:r>
      <w:r w:rsidRPr="00DE7B49">
        <w:rPr>
          <w:rFonts w:ascii="Times New Roman" w:hAnsi="Times New Roman" w:cs="Times New Roman"/>
          <w:lang w:val="ro-RO"/>
        </w:rPr>
        <w:t xml:space="preserve"> (1987</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w:t>
      </w:r>
      <w:r w:rsidRPr="00DE7B49">
        <w:rPr>
          <w:rFonts w:ascii="Times New Roman" w:hAnsi="Times New Roman" w:cs="Times New Roman"/>
          <w:i/>
          <w:lang w:val="ro-RO"/>
        </w:rPr>
        <w:t>Metodologia el</w:t>
      </w:r>
      <w:r w:rsidR="00DE7B49" w:rsidRPr="00DE7B49">
        <w:rPr>
          <w:rFonts w:ascii="Times New Roman" w:hAnsi="Times New Roman" w:cs="Times New Roman"/>
          <w:i/>
          <w:lang w:val="ro-RO"/>
        </w:rPr>
        <w:t>a</w:t>
      </w:r>
      <w:r w:rsidRPr="00DE7B49">
        <w:rPr>
          <w:rFonts w:ascii="Times New Roman" w:hAnsi="Times New Roman" w:cs="Times New Roman"/>
          <w:i/>
          <w:lang w:val="ro-RO"/>
        </w:rPr>
        <w:t>borării studiilor</w:t>
      </w:r>
      <w:r w:rsidR="008054AE">
        <w:rPr>
          <w:rFonts w:ascii="Times New Roman" w:hAnsi="Times New Roman" w:cs="Times New Roman"/>
          <w:lang w:val="ro-RO"/>
        </w:rPr>
        <w:t xml:space="preserve"> </w:t>
      </w:r>
      <w:r w:rsidRPr="00DE7B49">
        <w:rPr>
          <w:rFonts w:ascii="Times New Roman" w:hAnsi="Times New Roman" w:cs="Times New Roman"/>
          <w:i/>
          <w:lang w:val="ro-RO"/>
        </w:rPr>
        <w:t>pedologice</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w:t>
      </w:r>
      <w:r w:rsidR="00DE7B49" w:rsidRPr="00DE7B49">
        <w:rPr>
          <w:rFonts w:ascii="Times New Roman" w:hAnsi="Times New Roman" w:cs="Times New Roman"/>
          <w:lang w:val="ro-RO"/>
        </w:rPr>
        <w:t xml:space="preserve">Bucureşti: </w:t>
      </w:r>
      <w:r w:rsidRPr="00DE7B49">
        <w:rPr>
          <w:rFonts w:ascii="Times New Roman" w:hAnsi="Times New Roman" w:cs="Times New Roman"/>
          <w:lang w:val="ro-RO"/>
        </w:rPr>
        <w:t>Academia de Stiinţe Agricole şi Silvice, Centrul de material didactic şi propagandă agricolă, Redacţia de propagand</w:t>
      </w:r>
      <w:r w:rsidR="00DE7B49">
        <w:rPr>
          <w:rFonts w:ascii="Times New Roman" w:hAnsi="Times New Roman" w:cs="Times New Roman"/>
          <w:lang w:val="ro-RO"/>
        </w:rPr>
        <w:t>ă tehnică şi agricolă Bucureşti</w:t>
      </w:r>
      <w:r w:rsidRPr="00DE7B49">
        <w:rPr>
          <w:rFonts w:ascii="Times New Roman" w:hAnsi="Times New Roman" w:cs="Times New Roman"/>
          <w:lang w:val="ro-RO"/>
        </w:rPr>
        <w:t>.</w:t>
      </w:r>
    </w:p>
    <w:p w14:paraId="3D8871C8" w14:textId="55E941FE"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sidR="00DE7B49">
        <w:rPr>
          <w:rFonts w:ascii="Times New Roman" w:hAnsi="Times New Roman" w:cs="Times New Roman"/>
          <w:lang w:val="ro-RO"/>
        </w:rPr>
        <w:t>, N., Munteanu, I. (2003).</w:t>
      </w:r>
      <w:r w:rsidRPr="00DE7B49">
        <w:rPr>
          <w:rFonts w:ascii="Times New Roman" w:hAnsi="Times New Roman" w:cs="Times New Roman"/>
          <w:lang w:val="ro-RO"/>
        </w:rPr>
        <w:t xml:space="preserve"> </w:t>
      </w:r>
      <w:r w:rsidRPr="00DE7B49">
        <w:rPr>
          <w:rFonts w:ascii="Times New Roman" w:hAnsi="Times New Roman" w:cs="Times New Roman"/>
          <w:i/>
          <w:lang w:val="ro-RO"/>
        </w:rPr>
        <w:t>Sistemul Român de Taxonomie a Solurilor</w:t>
      </w:r>
      <w:r w:rsidR="00DE7B49">
        <w:rPr>
          <w:rFonts w:ascii="Times New Roman" w:hAnsi="Times New Roman" w:cs="Times New Roman"/>
          <w:lang w:val="ro-RO"/>
        </w:rPr>
        <w:t>.</w:t>
      </w:r>
      <w:r w:rsidRPr="00DE7B49">
        <w:rPr>
          <w:rFonts w:ascii="Times New Roman" w:hAnsi="Times New Roman" w:cs="Times New Roman"/>
          <w:lang w:val="ro-RO"/>
        </w:rPr>
        <w:t xml:space="preserve"> </w:t>
      </w:r>
      <w:r w:rsidR="00DE7B49" w:rsidRPr="00DE7B49">
        <w:rPr>
          <w:rFonts w:ascii="Times New Roman" w:hAnsi="Times New Roman" w:cs="Times New Roman"/>
          <w:lang w:val="ro-RO"/>
        </w:rPr>
        <w:t>Bucureşti</w:t>
      </w:r>
      <w:r w:rsidR="00DE7B49">
        <w:rPr>
          <w:rFonts w:ascii="Times New Roman" w:hAnsi="Times New Roman" w:cs="Times New Roman"/>
          <w:lang w:val="ro-RO"/>
        </w:rPr>
        <w:t>:</w:t>
      </w:r>
      <w:r w:rsidR="00DE7B49" w:rsidRPr="00DE7B49">
        <w:rPr>
          <w:rFonts w:ascii="Times New Roman" w:hAnsi="Times New Roman" w:cs="Times New Roman"/>
          <w:lang w:val="ro-RO"/>
        </w:rPr>
        <w:t xml:space="preserve"> </w:t>
      </w:r>
      <w:r w:rsidR="00DE7B49">
        <w:rPr>
          <w:rFonts w:ascii="Times New Roman" w:hAnsi="Times New Roman" w:cs="Times New Roman"/>
          <w:lang w:val="ro-RO"/>
        </w:rPr>
        <w:t>Editura Estfalia</w:t>
      </w:r>
      <w:r w:rsidRPr="00DE7B49">
        <w:rPr>
          <w:rFonts w:ascii="Times New Roman" w:hAnsi="Times New Roman" w:cs="Times New Roman"/>
          <w:lang w:val="ro-RO"/>
        </w:rPr>
        <w:t>.</w:t>
      </w:r>
    </w:p>
    <w:p w14:paraId="3681DFA5" w14:textId="597DE1F0"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N., Munteanu</w:t>
      </w:r>
      <w:r w:rsidR="00DE7B49" w:rsidRPr="00DE7B49">
        <w:rPr>
          <w:rFonts w:ascii="Times New Roman" w:hAnsi="Times New Roman" w:cs="Times New Roman"/>
          <w:lang w:val="ro-RO"/>
        </w:rPr>
        <w:t>, I. (2012).</w:t>
      </w:r>
      <w:r w:rsidRPr="00DE7B49">
        <w:rPr>
          <w:rFonts w:ascii="Times New Roman" w:hAnsi="Times New Roman" w:cs="Times New Roman"/>
          <w:lang w:val="ro-RO"/>
        </w:rPr>
        <w:t xml:space="preserve"> </w:t>
      </w:r>
      <w:r w:rsidRPr="00DE7B49">
        <w:rPr>
          <w:rFonts w:ascii="Times New Roman" w:hAnsi="Times New Roman" w:cs="Times New Roman"/>
          <w:i/>
          <w:lang w:val="ro-RO"/>
        </w:rPr>
        <w:t>Sistemul Român de Taxonomie a Solurilor</w:t>
      </w:r>
      <w:r w:rsidR="00DE7B49" w:rsidRPr="00DE7B49">
        <w:rPr>
          <w:rFonts w:ascii="Times New Roman" w:hAnsi="Times New Roman" w:cs="Times New Roman"/>
          <w:lang w:val="ro-RO"/>
        </w:rPr>
        <w:t>:</w:t>
      </w:r>
      <w:r w:rsidRPr="00DE7B49">
        <w:rPr>
          <w:rFonts w:ascii="Times New Roman" w:hAnsi="Times New Roman" w:cs="Times New Roman"/>
          <w:lang w:val="ro-RO"/>
        </w:rPr>
        <w:t xml:space="preserve"> </w:t>
      </w:r>
      <w:r w:rsidR="00DE7B49" w:rsidRPr="00DE7B49">
        <w:rPr>
          <w:rFonts w:ascii="Times New Roman" w:hAnsi="Times New Roman" w:cs="Times New Roman"/>
          <w:lang w:val="ro-RO"/>
        </w:rPr>
        <w:t>Craiova: Editura Sitech</w:t>
      </w:r>
      <w:r w:rsidRPr="00DE7B49">
        <w:rPr>
          <w:rFonts w:ascii="Times New Roman" w:hAnsi="Times New Roman" w:cs="Times New Roman"/>
          <w:lang w:val="ro-RO"/>
        </w:rPr>
        <w:t>.</w:t>
      </w:r>
    </w:p>
    <w:p w14:paraId="2F6D9C8D" w14:textId="239E12F6" w:rsidR="0085086C" w:rsidRPr="00DE7B49" w:rsidRDefault="00DE7B49" w:rsidP="0085086C">
      <w:pPr>
        <w:pStyle w:val="ListParagraph"/>
        <w:numPr>
          <w:ilvl w:val="0"/>
          <w:numId w:val="15"/>
        </w:numPr>
        <w:spacing w:after="0" w:line="360" w:lineRule="auto"/>
        <w:ind w:left="644"/>
        <w:jc w:val="both"/>
        <w:rPr>
          <w:rFonts w:ascii="Times New Roman" w:hAnsi="Times New Roman" w:cs="Times New Roman"/>
          <w:lang w:val="ro-RO"/>
        </w:rPr>
      </w:pPr>
      <w:r>
        <w:rPr>
          <w:rFonts w:ascii="Times New Roman" w:hAnsi="Times New Roman" w:cs="Times New Roman"/>
          <w:lang w:val="ro-RO"/>
        </w:rPr>
        <w:t>Florea, N., Munteanu,</w:t>
      </w:r>
      <w:r w:rsidR="0085086C" w:rsidRPr="00DE7B49">
        <w:rPr>
          <w:rFonts w:ascii="Times New Roman" w:hAnsi="Times New Roman" w:cs="Times New Roman"/>
          <w:lang w:val="ro-RO"/>
        </w:rPr>
        <w:t xml:space="preserve"> I</w:t>
      </w:r>
      <w:r>
        <w:rPr>
          <w:rFonts w:ascii="Times New Roman" w:hAnsi="Times New Roman" w:cs="Times New Roman"/>
          <w:lang w:val="ro-RO"/>
        </w:rPr>
        <w:t>.</w:t>
      </w:r>
      <w:r w:rsidR="0085086C" w:rsidRPr="00DE7B49">
        <w:rPr>
          <w:rFonts w:ascii="Times New Roman" w:hAnsi="Times New Roman" w:cs="Times New Roman"/>
          <w:lang w:val="ro-RO"/>
        </w:rPr>
        <w:t>, Oancea</w:t>
      </w:r>
      <w:r>
        <w:rPr>
          <w:rFonts w:ascii="Times New Roman" w:hAnsi="Times New Roman" w:cs="Times New Roman"/>
          <w:lang w:val="ro-RO"/>
        </w:rPr>
        <w:t>, C. (1988).</w:t>
      </w:r>
      <w:r w:rsidR="0085086C" w:rsidRPr="00DE7B49">
        <w:rPr>
          <w:rFonts w:ascii="Times New Roman" w:hAnsi="Times New Roman" w:cs="Times New Roman"/>
          <w:lang w:val="ro-RO"/>
        </w:rPr>
        <w:t xml:space="preserve"> </w:t>
      </w:r>
      <w:r w:rsidR="0085086C" w:rsidRPr="00DE7B49">
        <w:rPr>
          <w:rFonts w:ascii="Times New Roman" w:hAnsi="Times New Roman" w:cs="Times New Roman"/>
          <w:i/>
          <w:lang w:val="ro-RO"/>
        </w:rPr>
        <w:t>Opt ani de aplicare a Sistemului Român de Clasificare a soluril</w:t>
      </w:r>
      <w:r>
        <w:rPr>
          <w:rFonts w:ascii="Times New Roman" w:hAnsi="Times New Roman" w:cs="Times New Roman"/>
          <w:i/>
          <w:lang w:val="ro-RO"/>
        </w:rPr>
        <w:t>or</w:t>
      </w:r>
      <w:r>
        <w:rPr>
          <w:rFonts w:ascii="Times New Roman" w:hAnsi="Times New Roman" w:cs="Times New Roman"/>
          <w:lang w:val="ro-RO"/>
        </w:rPr>
        <w:t>.</w:t>
      </w:r>
      <w:r w:rsidR="0085086C" w:rsidRPr="00DE7B49">
        <w:rPr>
          <w:rFonts w:ascii="Times New Roman" w:hAnsi="Times New Roman" w:cs="Times New Roman"/>
          <w:lang w:val="ro-RO"/>
        </w:rPr>
        <w:t xml:space="preserve"> </w:t>
      </w:r>
      <w:r w:rsidRPr="00DE7B49">
        <w:rPr>
          <w:rFonts w:ascii="Times New Roman" w:hAnsi="Times New Roman" w:cs="Times New Roman"/>
          <w:lang w:val="ro-RO"/>
        </w:rPr>
        <w:t>Bucureşti</w:t>
      </w:r>
      <w:r>
        <w:rPr>
          <w:rFonts w:ascii="Times New Roman" w:hAnsi="Times New Roman" w:cs="Times New Roman"/>
          <w:lang w:val="ro-RO"/>
        </w:rPr>
        <w:t>:</w:t>
      </w:r>
      <w:r w:rsidRPr="00DE7B49">
        <w:rPr>
          <w:rFonts w:ascii="Times New Roman" w:hAnsi="Times New Roman" w:cs="Times New Roman"/>
          <w:lang w:val="ro-RO"/>
        </w:rPr>
        <w:t xml:space="preserve"> </w:t>
      </w:r>
      <w:r>
        <w:rPr>
          <w:rFonts w:ascii="Times New Roman" w:hAnsi="Times New Roman" w:cs="Times New Roman"/>
          <w:lang w:val="ro-RO"/>
        </w:rPr>
        <w:t>Ştiinţa solului.</w:t>
      </w:r>
    </w:p>
    <w:p w14:paraId="1B1B9E5F" w14:textId="7B145E30"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Florea</w:t>
      </w:r>
      <w:r w:rsidR="004A71ED">
        <w:rPr>
          <w:rFonts w:ascii="Times New Roman" w:hAnsi="Times New Roman" w:cs="Times New Roman"/>
          <w:lang w:val="ro-RO"/>
        </w:rPr>
        <w:t>,</w:t>
      </w:r>
      <w:r w:rsidRPr="00DE7B49">
        <w:rPr>
          <w:rFonts w:ascii="Times New Roman" w:hAnsi="Times New Roman" w:cs="Times New Roman"/>
          <w:lang w:val="ro-RO"/>
        </w:rPr>
        <w:t xml:space="preserve"> N., Buza</w:t>
      </w:r>
      <w:r w:rsidR="004A71ED">
        <w:rPr>
          <w:rFonts w:ascii="Times New Roman" w:hAnsi="Times New Roman" w:cs="Times New Roman"/>
          <w:lang w:val="ro-RO"/>
        </w:rPr>
        <w:t>, M. (2003).</w:t>
      </w:r>
      <w:r w:rsidRPr="00DE7B49">
        <w:rPr>
          <w:rFonts w:ascii="Times New Roman" w:hAnsi="Times New Roman" w:cs="Times New Roman"/>
          <w:lang w:val="ro-RO"/>
        </w:rPr>
        <w:t xml:space="preserve"> </w:t>
      </w:r>
      <w:r w:rsidRPr="00DE7B49">
        <w:rPr>
          <w:rFonts w:ascii="Times New Roman" w:hAnsi="Times New Roman" w:cs="Times New Roman"/>
          <w:i/>
          <w:iCs/>
          <w:lang w:val="ro-RO"/>
        </w:rPr>
        <w:t>Pedogeografie cu noţiuni de pedologie</w:t>
      </w:r>
      <w:r w:rsidR="004A71ED">
        <w:rPr>
          <w:rFonts w:ascii="Times New Roman" w:hAnsi="Times New Roman" w:cs="Times New Roman"/>
          <w:iCs/>
          <w:lang w:val="ro-RO"/>
        </w:rPr>
        <w:t>.</w:t>
      </w:r>
      <w:r w:rsidRPr="004A71ED">
        <w:rPr>
          <w:rFonts w:ascii="Times New Roman" w:hAnsi="Times New Roman" w:cs="Times New Roman"/>
          <w:iCs/>
          <w:lang w:val="ro-RO"/>
        </w:rPr>
        <w:t xml:space="preserve"> </w:t>
      </w:r>
      <w:r w:rsidR="004A71ED" w:rsidRPr="00DE7B49">
        <w:rPr>
          <w:rFonts w:ascii="Times New Roman" w:hAnsi="Times New Roman" w:cs="Times New Roman"/>
          <w:lang w:val="ro-RO"/>
        </w:rPr>
        <w:t>Sibiu</w:t>
      </w:r>
      <w:r w:rsidR="004A71ED">
        <w:rPr>
          <w:rFonts w:ascii="Times New Roman" w:hAnsi="Times New Roman" w:cs="Times New Roman"/>
          <w:lang w:val="ro-RO"/>
        </w:rPr>
        <w:t>:</w:t>
      </w:r>
      <w:r w:rsidR="004A71ED" w:rsidRPr="00DE7B49">
        <w:rPr>
          <w:rFonts w:ascii="Times New Roman" w:hAnsi="Times New Roman" w:cs="Times New Roman"/>
          <w:lang w:val="ro-RO"/>
        </w:rPr>
        <w:t xml:space="preserve"> </w:t>
      </w:r>
      <w:r w:rsidR="004A71ED">
        <w:rPr>
          <w:rFonts w:ascii="Times New Roman" w:hAnsi="Times New Roman" w:cs="Times New Roman"/>
          <w:lang w:val="ro-RO"/>
        </w:rPr>
        <w:t>Editura Lucian Blaga</w:t>
      </w:r>
      <w:r w:rsidRPr="00DE7B49">
        <w:rPr>
          <w:rFonts w:ascii="Times New Roman" w:hAnsi="Times New Roman" w:cs="Times New Roman"/>
          <w:lang w:val="ro-RO"/>
        </w:rPr>
        <w:t>.</w:t>
      </w:r>
    </w:p>
    <w:p w14:paraId="0D97717D" w14:textId="73E582F5"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Guş</w:t>
      </w:r>
      <w:r w:rsidR="00FD3608">
        <w:rPr>
          <w:rFonts w:ascii="Times New Roman" w:hAnsi="Times New Roman" w:cs="Times New Roman"/>
          <w:lang w:val="ro-RO"/>
        </w:rPr>
        <w:t>,</w:t>
      </w:r>
      <w:r w:rsidRPr="00DE7B49">
        <w:rPr>
          <w:rFonts w:ascii="Times New Roman" w:hAnsi="Times New Roman" w:cs="Times New Roman"/>
          <w:lang w:val="ro-RO"/>
        </w:rPr>
        <w:t xml:space="preserve"> P., Rusu</w:t>
      </w:r>
      <w:r w:rsidR="00FD3608">
        <w:rPr>
          <w:rFonts w:ascii="Times New Roman" w:hAnsi="Times New Roman" w:cs="Times New Roman"/>
          <w:lang w:val="ro-RO"/>
        </w:rPr>
        <w:t>,</w:t>
      </w:r>
      <w:r w:rsidRPr="00DE7B49">
        <w:rPr>
          <w:rFonts w:ascii="Times New Roman" w:hAnsi="Times New Roman" w:cs="Times New Roman"/>
          <w:lang w:val="ro-RO"/>
        </w:rPr>
        <w:t xml:space="preserve"> T., Bogdan</w:t>
      </w:r>
      <w:r w:rsidR="00FD3608">
        <w:rPr>
          <w:rFonts w:ascii="Times New Roman" w:hAnsi="Times New Roman" w:cs="Times New Roman"/>
          <w:lang w:val="ro-RO"/>
        </w:rPr>
        <w:t>,</w:t>
      </w:r>
      <w:r w:rsidRPr="00DE7B49">
        <w:rPr>
          <w:rFonts w:ascii="Times New Roman" w:hAnsi="Times New Roman" w:cs="Times New Roman"/>
          <w:lang w:val="ro-RO"/>
        </w:rPr>
        <w:t xml:space="preserve"> </w:t>
      </w:r>
      <w:r w:rsidR="00FD3608">
        <w:rPr>
          <w:rFonts w:ascii="Times New Roman" w:hAnsi="Times New Roman" w:cs="Times New Roman"/>
          <w:lang w:val="ro-RO"/>
        </w:rPr>
        <w:t>I. (2004).</w:t>
      </w:r>
      <w:r w:rsidRPr="00DE7B49">
        <w:rPr>
          <w:rFonts w:ascii="Times New Roman" w:hAnsi="Times New Roman" w:cs="Times New Roman"/>
          <w:lang w:val="ro-RO"/>
        </w:rPr>
        <w:t xml:space="preserve"> </w:t>
      </w:r>
      <w:r w:rsidRPr="00DE7B49">
        <w:rPr>
          <w:rFonts w:ascii="Times New Roman" w:hAnsi="Times New Roman" w:cs="Times New Roman"/>
          <w:i/>
          <w:iCs/>
          <w:lang w:val="ro-RO"/>
        </w:rPr>
        <w:t>Agrotehnica</w:t>
      </w:r>
      <w:r w:rsidR="00FD3608">
        <w:rPr>
          <w:rFonts w:ascii="Times New Roman" w:hAnsi="Times New Roman" w:cs="Times New Roman"/>
          <w:lang w:val="ro-RO"/>
        </w:rPr>
        <w:t>.</w:t>
      </w:r>
      <w:r w:rsidRPr="00DE7B49">
        <w:rPr>
          <w:rFonts w:ascii="Times New Roman" w:hAnsi="Times New Roman" w:cs="Times New Roman"/>
          <w:lang w:val="ro-RO"/>
        </w:rPr>
        <w:t xml:space="preserve"> </w:t>
      </w:r>
      <w:r w:rsidR="00FD3608">
        <w:rPr>
          <w:rFonts w:ascii="Times New Roman" w:hAnsi="Times New Roman" w:cs="Times New Roman"/>
          <w:lang w:val="ro-RO"/>
        </w:rPr>
        <w:t>Cluj-</w:t>
      </w:r>
      <w:r w:rsidR="00FD3608" w:rsidRPr="00DE7B49">
        <w:rPr>
          <w:rFonts w:ascii="Times New Roman" w:hAnsi="Times New Roman" w:cs="Times New Roman"/>
          <w:lang w:val="ro-RO"/>
        </w:rPr>
        <w:t>Napoca</w:t>
      </w:r>
      <w:r w:rsidR="00FD3608">
        <w:rPr>
          <w:rFonts w:ascii="Times New Roman" w:hAnsi="Times New Roman" w:cs="Times New Roman"/>
          <w:lang w:val="ro-RO"/>
        </w:rPr>
        <w:t>:</w:t>
      </w:r>
      <w:r w:rsidR="00FD3608" w:rsidRPr="00DE7B49">
        <w:rPr>
          <w:rFonts w:ascii="Times New Roman" w:hAnsi="Times New Roman" w:cs="Times New Roman"/>
          <w:lang w:val="ro-RO"/>
        </w:rPr>
        <w:t xml:space="preserve"> </w:t>
      </w:r>
      <w:r w:rsidRPr="00DE7B49">
        <w:rPr>
          <w:rFonts w:ascii="Times New Roman" w:hAnsi="Times New Roman" w:cs="Times New Roman"/>
          <w:lang w:val="ro-RO"/>
        </w:rPr>
        <w:t>Editura Risoprint.</w:t>
      </w:r>
    </w:p>
    <w:p w14:paraId="05E98D20" w14:textId="5BE7B8C9"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Groza</w:t>
      </w:r>
      <w:r w:rsidR="00FD3608">
        <w:rPr>
          <w:rFonts w:ascii="Times New Roman" w:hAnsi="Times New Roman" w:cs="Times New Roman"/>
          <w:lang w:val="ro-RO"/>
        </w:rPr>
        <w:t>,</w:t>
      </w:r>
      <w:r w:rsidRPr="00DE7B49">
        <w:rPr>
          <w:rFonts w:ascii="Times New Roman" w:hAnsi="Times New Roman" w:cs="Times New Roman"/>
          <w:lang w:val="ro-RO"/>
        </w:rPr>
        <w:t xml:space="preserve"> N., Petrescu</w:t>
      </w:r>
      <w:r w:rsidR="00FD3608">
        <w:rPr>
          <w:rFonts w:ascii="Times New Roman" w:hAnsi="Times New Roman" w:cs="Times New Roman"/>
          <w:lang w:val="ro-RO"/>
        </w:rPr>
        <w:t>,</w:t>
      </w:r>
      <w:r w:rsidRPr="00DE7B49">
        <w:rPr>
          <w:rFonts w:ascii="Times New Roman" w:hAnsi="Times New Roman" w:cs="Times New Roman"/>
          <w:lang w:val="ro-RO"/>
        </w:rPr>
        <w:t xml:space="preserve"> E., Vatamanu</w:t>
      </w:r>
      <w:r w:rsidR="00FD3608">
        <w:rPr>
          <w:rFonts w:ascii="Times New Roman" w:hAnsi="Times New Roman" w:cs="Times New Roman"/>
          <w:lang w:val="ro-RO"/>
        </w:rPr>
        <w:t>, V. (2006).</w:t>
      </w:r>
      <w:r w:rsidRPr="00DE7B49">
        <w:rPr>
          <w:rFonts w:ascii="Times New Roman" w:hAnsi="Times New Roman" w:cs="Times New Roman"/>
          <w:lang w:val="ro-RO"/>
        </w:rPr>
        <w:t xml:space="preserve"> </w:t>
      </w:r>
      <w:r w:rsidRPr="00DE7B49">
        <w:rPr>
          <w:rFonts w:ascii="Times New Roman" w:hAnsi="Times New Roman" w:cs="Times New Roman"/>
          <w:i/>
          <w:iCs/>
          <w:lang w:val="ro-RO"/>
        </w:rPr>
        <w:t>Irigarea culturilor</w:t>
      </w:r>
      <w:r w:rsidR="00FD3608">
        <w:rPr>
          <w:rFonts w:ascii="Times New Roman" w:hAnsi="Times New Roman" w:cs="Times New Roman"/>
          <w:lang w:val="ro-RO"/>
        </w:rPr>
        <w:t>.</w:t>
      </w:r>
      <w:r w:rsidRPr="00DE7B49">
        <w:rPr>
          <w:rFonts w:ascii="Times New Roman" w:hAnsi="Times New Roman" w:cs="Times New Roman"/>
          <w:lang w:val="ro-RO"/>
        </w:rPr>
        <w:t xml:space="preserve"> </w:t>
      </w:r>
      <w:r w:rsidR="00FD3608" w:rsidRPr="00DE7B49">
        <w:rPr>
          <w:rFonts w:ascii="Times New Roman" w:hAnsi="Times New Roman" w:cs="Times New Roman"/>
          <w:lang w:val="ro-RO"/>
        </w:rPr>
        <w:t>Craiova</w:t>
      </w:r>
      <w:r w:rsidR="00FD3608">
        <w:rPr>
          <w:rFonts w:ascii="Times New Roman" w:hAnsi="Times New Roman" w:cs="Times New Roman"/>
          <w:lang w:val="ro-RO"/>
        </w:rPr>
        <w:t>:</w:t>
      </w:r>
      <w:r w:rsidR="00FD3608" w:rsidRPr="00DE7B49">
        <w:rPr>
          <w:rFonts w:ascii="Times New Roman" w:hAnsi="Times New Roman" w:cs="Times New Roman"/>
          <w:lang w:val="ro-RO"/>
        </w:rPr>
        <w:t xml:space="preserve"> </w:t>
      </w:r>
      <w:r w:rsidR="00FD3608">
        <w:rPr>
          <w:rFonts w:ascii="Times New Roman" w:hAnsi="Times New Roman" w:cs="Times New Roman"/>
          <w:lang w:val="ro-RO"/>
        </w:rPr>
        <w:t>Editura Sitech</w:t>
      </w:r>
      <w:r w:rsidRPr="00DE7B49">
        <w:rPr>
          <w:rFonts w:ascii="Times New Roman" w:hAnsi="Times New Roman" w:cs="Times New Roman"/>
          <w:lang w:val="ro-RO"/>
        </w:rPr>
        <w:t>.</w:t>
      </w:r>
    </w:p>
    <w:p w14:paraId="6BD7A764" w14:textId="3C415F10"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iCs/>
          <w:lang w:val="ro-RO"/>
        </w:rPr>
      </w:pPr>
      <w:r w:rsidRPr="00DE7B49">
        <w:rPr>
          <w:rFonts w:ascii="Times New Roman" w:hAnsi="Times New Roman" w:cs="Times New Roman"/>
          <w:i/>
          <w:lang w:val="ro-RO"/>
        </w:rPr>
        <w:t>Geografia României</w:t>
      </w:r>
      <w:r w:rsidRPr="00FD3608">
        <w:rPr>
          <w:rFonts w:ascii="Times New Roman" w:hAnsi="Times New Roman" w:cs="Times New Roman"/>
          <w:lang w:val="ro-RO"/>
        </w:rPr>
        <w:t>, vol</w:t>
      </w:r>
      <w:r w:rsidR="00FD3608">
        <w:rPr>
          <w:rFonts w:ascii="Times New Roman" w:hAnsi="Times New Roman" w:cs="Times New Roman"/>
          <w:lang w:val="ro-RO"/>
        </w:rPr>
        <w:t>.</w:t>
      </w:r>
      <w:r w:rsidRPr="00FD3608">
        <w:rPr>
          <w:rFonts w:ascii="Times New Roman" w:hAnsi="Times New Roman" w:cs="Times New Roman"/>
          <w:lang w:val="ro-RO"/>
        </w:rPr>
        <w:t xml:space="preserve"> I,</w:t>
      </w:r>
      <w:r w:rsidRPr="00DE7B49">
        <w:rPr>
          <w:rFonts w:ascii="Times New Roman" w:hAnsi="Times New Roman" w:cs="Times New Roman"/>
          <w:i/>
          <w:lang w:val="ro-RO"/>
        </w:rPr>
        <w:t xml:space="preserve"> Geografia fizică</w:t>
      </w:r>
      <w:r w:rsidR="00FD3608">
        <w:rPr>
          <w:rFonts w:ascii="Times New Roman" w:hAnsi="Times New Roman" w:cs="Times New Roman"/>
          <w:lang w:val="ro-RO"/>
        </w:rPr>
        <w:t>.</w:t>
      </w:r>
      <w:r w:rsidRPr="00FD3608">
        <w:rPr>
          <w:rFonts w:ascii="Times New Roman" w:hAnsi="Times New Roman" w:cs="Times New Roman"/>
          <w:lang w:val="ro-RO"/>
        </w:rPr>
        <w:t xml:space="preserve"> </w:t>
      </w:r>
      <w:r w:rsidR="00FD3608">
        <w:rPr>
          <w:rFonts w:ascii="Times New Roman" w:hAnsi="Times New Roman" w:cs="Times New Roman"/>
          <w:iCs/>
          <w:lang w:val="ro-RO"/>
        </w:rPr>
        <w:t>(1983).</w:t>
      </w:r>
      <w:r w:rsidRPr="00DE7B49">
        <w:rPr>
          <w:rFonts w:ascii="Times New Roman" w:hAnsi="Times New Roman" w:cs="Times New Roman"/>
          <w:iCs/>
          <w:lang w:val="ro-RO"/>
        </w:rPr>
        <w:t xml:space="preserve"> </w:t>
      </w:r>
      <w:r w:rsidR="00FD3608" w:rsidRPr="00DE7B49">
        <w:rPr>
          <w:rFonts w:ascii="Times New Roman" w:hAnsi="Times New Roman" w:cs="Times New Roman"/>
          <w:iCs/>
          <w:lang w:val="ro-RO"/>
        </w:rPr>
        <w:t>Bucureşti</w:t>
      </w:r>
      <w:r w:rsidR="00FD3608">
        <w:rPr>
          <w:rFonts w:ascii="Times New Roman" w:hAnsi="Times New Roman" w:cs="Times New Roman"/>
          <w:iCs/>
          <w:lang w:val="ro-RO"/>
        </w:rPr>
        <w:t>:</w:t>
      </w:r>
      <w:r w:rsidR="00FD3608" w:rsidRPr="00DE7B49">
        <w:rPr>
          <w:rFonts w:ascii="Times New Roman" w:hAnsi="Times New Roman" w:cs="Times New Roman"/>
          <w:iCs/>
          <w:lang w:val="ro-RO"/>
        </w:rPr>
        <w:t xml:space="preserve"> </w:t>
      </w:r>
      <w:r w:rsidR="00FD3608">
        <w:rPr>
          <w:rFonts w:ascii="Times New Roman" w:hAnsi="Times New Roman" w:cs="Times New Roman"/>
          <w:iCs/>
          <w:lang w:val="ro-RO"/>
        </w:rPr>
        <w:t>Editura</w:t>
      </w:r>
      <w:r w:rsidR="008054AE">
        <w:rPr>
          <w:rFonts w:ascii="Times New Roman" w:hAnsi="Times New Roman" w:cs="Times New Roman"/>
          <w:iCs/>
          <w:lang w:val="ro-RO"/>
        </w:rPr>
        <w:t xml:space="preserve"> </w:t>
      </w:r>
      <w:r w:rsidR="00FD3608">
        <w:rPr>
          <w:rFonts w:ascii="Times New Roman" w:hAnsi="Times New Roman" w:cs="Times New Roman"/>
          <w:iCs/>
          <w:lang w:val="ro-RO"/>
        </w:rPr>
        <w:t>Academiei.</w:t>
      </w:r>
    </w:p>
    <w:p w14:paraId="4B3D8BF5" w14:textId="53E50BBF" w:rsidR="0085086C" w:rsidRPr="00DE7B49" w:rsidRDefault="0085086C" w:rsidP="0085086C">
      <w:pPr>
        <w:pStyle w:val="ListParagraph"/>
        <w:numPr>
          <w:ilvl w:val="0"/>
          <w:numId w:val="15"/>
        </w:numPr>
        <w:spacing w:line="360" w:lineRule="auto"/>
        <w:ind w:left="644"/>
        <w:jc w:val="both"/>
        <w:rPr>
          <w:rFonts w:ascii="Times New Roman" w:hAnsi="Times New Roman" w:cs="Times New Roman"/>
          <w:lang w:val="ro-RO"/>
        </w:rPr>
      </w:pPr>
      <w:r w:rsidRPr="00DE7B49">
        <w:rPr>
          <w:rFonts w:ascii="Times New Roman" w:hAnsi="Times New Roman" w:cs="Times New Roman"/>
          <w:i/>
          <w:lang w:val="ro-RO"/>
        </w:rPr>
        <w:t>Geografia României</w:t>
      </w:r>
      <w:r w:rsidRPr="00FD3608">
        <w:rPr>
          <w:rFonts w:ascii="Times New Roman" w:hAnsi="Times New Roman" w:cs="Times New Roman"/>
          <w:lang w:val="ro-RO"/>
        </w:rPr>
        <w:t>, vol</w:t>
      </w:r>
      <w:r w:rsidR="004E274F">
        <w:rPr>
          <w:rFonts w:ascii="Times New Roman" w:hAnsi="Times New Roman" w:cs="Times New Roman"/>
          <w:lang w:val="ro-RO"/>
        </w:rPr>
        <w:t>.</w:t>
      </w:r>
      <w:r w:rsidRPr="00FD3608">
        <w:rPr>
          <w:rFonts w:ascii="Times New Roman" w:hAnsi="Times New Roman" w:cs="Times New Roman"/>
          <w:lang w:val="ro-RO"/>
        </w:rPr>
        <w:t xml:space="preserve"> II,</w:t>
      </w:r>
      <w:r w:rsidRPr="00DE7B49">
        <w:rPr>
          <w:rFonts w:ascii="Times New Roman" w:hAnsi="Times New Roman" w:cs="Times New Roman"/>
          <w:i/>
          <w:lang w:val="ro-RO"/>
        </w:rPr>
        <w:t xml:space="preserve"> Carpaţii româneşti şi Depresiunea Transilvaniei</w:t>
      </w:r>
      <w:r w:rsidR="004E274F">
        <w:rPr>
          <w:rFonts w:ascii="Times New Roman" w:hAnsi="Times New Roman" w:cs="Times New Roman"/>
          <w:iCs/>
          <w:lang w:val="ro-RO"/>
        </w:rPr>
        <w:t>.</w:t>
      </w:r>
      <w:r w:rsidRPr="00DE7B49">
        <w:rPr>
          <w:rFonts w:ascii="Times New Roman" w:hAnsi="Times New Roman" w:cs="Times New Roman"/>
          <w:iCs/>
          <w:lang w:val="ro-RO"/>
        </w:rPr>
        <w:t xml:space="preserve"> (1987)</w:t>
      </w:r>
      <w:r w:rsidR="004E274F">
        <w:rPr>
          <w:rFonts w:ascii="Times New Roman" w:hAnsi="Times New Roman" w:cs="Times New Roman"/>
          <w:iCs/>
          <w:lang w:val="ro-RO"/>
        </w:rPr>
        <w:t>.</w:t>
      </w:r>
      <w:r w:rsidRPr="00DE7B49">
        <w:rPr>
          <w:rFonts w:ascii="Times New Roman" w:hAnsi="Times New Roman" w:cs="Times New Roman"/>
          <w:i/>
          <w:lang w:val="ro-RO"/>
        </w:rPr>
        <w:t xml:space="preserve"> </w:t>
      </w:r>
      <w:r w:rsidR="004E274F" w:rsidRPr="00DE7B49">
        <w:rPr>
          <w:rFonts w:ascii="Times New Roman" w:hAnsi="Times New Roman" w:cs="Times New Roman"/>
          <w:lang w:val="ro-RO"/>
        </w:rPr>
        <w:t>Bucureşti</w:t>
      </w:r>
      <w:r w:rsidR="004E274F">
        <w:rPr>
          <w:rFonts w:ascii="Times New Roman" w:hAnsi="Times New Roman" w:cs="Times New Roman"/>
          <w:lang w:val="ro-RO"/>
        </w:rPr>
        <w:t>:</w:t>
      </w:r>
      <w:r w:rsidR="004E274F" w:rsidRPr="00DE7B49">
        <w:rPr>
          <w:rFonts w:ascii="Times New Roman" w:hAnsi="Times New Roman" w:cs="Times New Roman"/>
          <w:lang w:val="ro-RO"/>
        </w:rPr>
        <w:t xml:space="preserve"> </w:t>
      </w:r>
      <w:r w:rsidRPr="00DE7B49">
        <w:rPr>
          <w:rFonts w:ascii="Times New Roman" w:hAnsi="Times New Roman" w:cs="Times New Roman"/>
          <w:lang w:val="ro-RO"/>
        </w:rPr>
        <w:t>Editura Academiei.</w:t>
      </w:r>
    </w:p>
    <w:p w14:paraId="132F0DBF" w14:textId="20FC2D32"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sidR="009B0154">
        <w:rPr>
          <w:rFonts w:ascii="Times New Roman" w:hAnsi="Times New Roman" w:cs="Times New Roman"/>
          <w:lang w:val="ro-RO"/>
        </w:rPr>
        <w:t>, Gh.</w:t>
      </w:r>
      <w:r w:rsidRPr="00DE7B49">
        <w:rPr>
          <w:rFonts w:ascii="Times New Roman" w:hAnsi="Times New Roman" w:cs="Times New Roman"/>
          <w:lang w:val="ro-RO"/>
        </w:rPr>
        <w:t xml:space="preserve"> (1995</w:t>
      </w:r>
      <w:r w:rsidRPr="00DE7B49">
        <w:rPr>
          <w:rFonts w:ascii="Times New Roman" w:hAnsi="Times New Roman" w:cs="Times New Roman"/>
          <w:iCs/>
          <w:lang w:val="ro-RO"/>
        </w:rPr>
        <w:t>)</w:t>
      </w:r>
      <w:r w:rsidR="009B0154">
        <w:rPr>
          <w:rFonts w:ascii="Times New Roman" w:hAnsi="Times New Roman" w:cs="Times New Roman"/>
          <w:iCs/>
          <w:lang w:val="ro-RO"/>
        </w:rPr>
        <w:t>.</w:t>
      </w:r>
      <w:r w:rsidRPr="00DE7B49">
        <w:rPr>
          <w:rFonts w:ascii="Times New Roman" w:hAnsi="Times New Roman" w:cs="Times New Roman"/>
          <w:i/>
          <w:lang w:val="ro-RO"/>
        </w:rPr>
        <w:t xml:space="preserve"> Geografia solurilor</w:t>
      </w:r>
      <w:r w:rsidR="009B0154">
        <w:rPr>
          <w:rFonts w:ascii="Times New Roman" w:hAnsi="Times New Roman" w:cs="Times New Roman"/>
          <w:lang w:val="ro-RO"/>
        </w:rPr>
        <w:t>.</w:t>
      </w:r>
      <w:r w:rsidRPr="00DE7B49">
        <w:rPr>
          <w:rFonts w:ascii="Times New Roman" w:hAnsi="Times New Roman" w:cs="Times New Roman"/>
          <w:lang w:val="ro-RO"/>
        </w:rPr>
        <w:t xml:space="preserve"> </w:t>
      </w:r>
      <w:r w:rsidR="009B0154" w:rsidRPr="00DE7B49">
        <w:rPr>
          <w:rFonts w:ascii="Times New Roman" w:hAnsi="Times New Roman" w:cs="Times New Roman"/>
          <w:lang w:val="ro-RO"/>
        </w:rPr>
        <w:t>Timişoara</w:t>
      </w:r>
      <w:r w:rsidR="009B0154">
        <w:rPr>
          <w:rFonts w:ascii="Times New Roman" w:hAnsi="Times New Roman" w:cs="Times New Roman"/>
          <w:lang w:val="ro-RO"/>
        </w:rPr>
        <w:t>:</w:t>
      </w:r>
      <w:r w:rsidR="009B0154" w:rsidRPr="00DE7B49">
        <w:rPr>
          <w:rFonts w:ascii="Times New Roman" w:hAnsi="Times New Roman" w:cs="Times New Roman"/>
          <w:lang w:val="ro-RO"/>
        </w:rPr>
        <w:t xml:space="preserve"> </w:t>
      </w:r>
      <w:r w:rsidR="009B0154">
        <w:rPr>
          <w:rFonts w:ascii="Times New Roman" w:hAnsi="Times New Roman" w:cs="Times New Roman"/>
          <w:lang w:val="ro-RO"/>
        </w:rPr>
        <w:t>Editura Mirton</w:t>
      </w:r>
      <w:r w:rsidRPr="00DE7B49">
        <w:rPr>
          <w:rFonts w:ascii="Times New Roman" w:hAnsi="Times New Roman" w:cs="Times New Roman"/>
          <w:lang w:val="ro-RO"/>
        </w:rPr>
        <w:t>.</w:t>
      </w:r>
    </w:p>
    <w:p w14:paraId="0F2F26C4" w14:textId="2D79D5F9"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sidR="007D3E3E">
        <w:rPr>
          <w:rFonts w:ascii="Times New Roman" w:hAnsi="Times New Roman" w:cs="Times New Roman"/>
          <w:lang w:val="ro-RO"/>
        </w:rPr>
        <w:t>,</w:t>
      </w:r>
      <w:r w:rsidRPr="00DE7B49">
        <w:rPr>
          <w:rFonts w:ascii="Times New Roman" w:hAnsi="Times New Roman" w:cs="Times New Roman"/>
          <w:lang w:val="ro-RO"/>
        </w:rPr>
        <w:t xml:space="preserve"> Gh., Puşcă</w:t>
      </w:r>
      <w:r w:rsidR="007D3E3E">
        <w:rPr>
          <w:rFonts w:ascii="Times New Roman" w:hAnsi="Times New Roman" w:cs="Times New Roman"/>
          <w:lang w:val="ro-RO"/>
        </w:rPr>
        <w:t>, I. (1995).</w:t>
      </w:r>
      <w:r w:rsidRPr="00DE7B49">
        <w:rPr>
          <w:rFonts w:ascii="Times New Roman" w:hAnsi="Times New Roman" w:cs="Times New Roman"/>
          <w:lang w:val="ro-RO"/>
        </w:rPr>
        <w:t xml:space="preserve"> </w:t>
      </w:r>
      <w:r w:rsidRPr="00DE7B49">
        <w:rPr>
          <w:rFonts w:ascii="Times New Roman" w:hAnsi="Times New Roman" w:cs="Times New Roman"/>
          <w:i/>
          <w:iCs/>
          <w:lang w:val="ro-RO"/>
        </w:rPr>
        <w:t>Solurile Banatului</w:t>
      </w:r>
      <w:r w:rsidR="007D3E3E">
        <w:rPr>
          <w:rFonts w:ascii="Times New Roman" w:hAnsi="Times New Roman" w:cs="Times New Roman"/>
        </w:rPr>
        <w:t>, vol. I.</w:t>
      </w:r>
      <w:r w:rsidRPr="00DE7B49">
        <w:rPr>
          <w:rFonts w:ascii="Times New Roman" w:hAnsi="Times New Roman" w:cs="Times New Roman"/>
        </w:rPr>
        <w:t xml:space="preserve"> </w:t>
      </w:r>
      <w:r w:rsidR="007D3E3E" w:rsidRPr="00DE7B49">
        <w:rPr>
          <w:rFonts w:ascii="Times New Roman" w:hAnsi="Times New Roman" w:cs="Times New Roman"/>
        </w:rPr>
        <w:t>Timişoara</w:t>
      </w:r>
      <w:r w:rsidR="007D3E3E">
        <w:rPr>
          <w:rFonts w:ascii="Times New Roman" w:hAnsi="Times New Roman" w:cs="Times New Roman"/>
        </w:rPr>
        <w:t>:</w:t>
      </w:r>
      <w:r w:rsidR="007D3E3E" w:rsidRPr="00DE7B49">
        <w:rPr>
          <w:rFonts w:ascii="Times New Roman" w:hAnsi="Times New Roman" w:cs="Times New Roman"/>
        </w:rPr>
        <w:t xml:space="preserve"> </w:t>
      </w:r>
      <w:r w:rsidR="007D3E3E">
        <w:rPr>
          <w:rFonts w:ascii="Times New Roman" w:hAnsi="Times New Roman" w:cs="Times New Roman"/>
        </w:rPr>
        <w:t>Editura Mirton</w:t>
      </w:r>
      <w:r w:rsidRPr="00DE7B49">
        <w:rPr>
          <w:rFonts w:ascii="Times New Roman" w:hAnsi="Times New Roman" w:cs="Times New Roman"/>
        </w:rPr>
        <w:t>.</w:t>
      </w:r>
    </w:p>
    <w:p w14:paraId="1EEEE088" w14:textId="0D8129D7"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lastRenderedPageBreak/>
        <w:t>Ianoş</w:t>
      </w:r>
      <w:r w:rsidR="007D3E3E">
        <w:rPr>
          <w:rFonts w:ascii="Times New Roman" w:hAnsi="Times New Roman" w:cs="Times New Roman"/>
          <w:lang w:val="ro-RO"/>
        </w:rPr>
        <w:t>,</w:t>
      </w:r>
      <w:r w:rsidRPr="00DE7B49">
        <w:rPr>
          <w:rFonts w:ascii="Times New Roman" w:hAnsi="Times New Roman" w:cs="Times New Roman"/>
          <w:lang w:val="ro-RO"/>
        </w:rPr>
        <w:t xml:space="preserve"> Gh., Puşcă</w:t>
      </w:r>
      <w:r w:rsidR="007D3E3E">
        <w:rPr>
          <w:rFonts w:ascii="Times New Roman" w:hAnsi="Times New Roman" w:cs="Times New Roman"/>
          <w:lang w:val="ro-RO"/>
        </w:rPr>
        <w:t>, I. (1997).</w:t>
      </w:r>
      <w:r w:rsidRPr="00DE7B49">
        <w:rPr>
          <w:rFonts w:ascii="Times New Roman" w:hAnsi="Times New Roman" w:cs="Times New Roman"/>
          <w:lang w:val="ro-RO"/>
        </w:rPr>
        <w:t xml:space="preserve"> </w:t>
      </w:r>
      <w:r w:rsidRPr="00DE7B49">
        <w:rPr>
          <w:rFonts w:ascii="Times New Roman" w:hAnsi="Times New Roman" w:cs="Times New Roman"/>
          <w:i/>
          <w:iCs/>
          <w:lang w:val="ro-RO"/>
        </w:rPr>
        <w:t>Solurile Banatului</w:t>
      </w:r>
      <w:r w:rsidR="007D3E3E">
        <w:rPr>
          <w:rFonts w:ascii="Times New Roman" w:hAnsi="Times New Roman" w:cs="Times New Roman"/>
        </w:rPr>
        <w:t>, vol. II.</w:t>
      </w:r>
      <w:r w:rsidRPr="00DE7B49">
        <w:rPr>
          <w:rFonts w:ascii="Times New Roman" w:hAnsi="Times New Roman" w:cs="Times New Roman"/>
        </w:rPr>
        <w:t xml:space="preserve"> </w:t>
      </w:r>
      <w:r w:rsidR="007D3E3E" w:rsidRPr="00DE7B49">
        <w:rPr>
          <w:rFonts w:ascii="Times New Roman" w:hAnsi="Times New Roman" w:cs="Times New Roman"/>
        </w:rPr>
        <w:t>Timişoara</w:t>
      </w:r>
      <w:r w:rsidR="007D3E3E">
        <w:rPr>
          <w:rFonts w:ascii="Times New Roman" w:hAnsi="Times New Roman" w:cs="Times New Roman"/>
        </w:rPr>
        <w:t>:</w:t>
      </w:r>
      <w:r w:rsidR="007D3E3E" w:rsidRPr="00DE7B49">
        <w:rPr>
          <w:rFonts w:ascii="Times New Roman" w:hAnsi="Times New Roman" w:cs="Times New Roman"/>
        </w:rPr>
        <w:t xml:space="preserve"> </w:t>
      </w:r>
      <w:r w:rsidR="007D3E3E">
        <w:rPr>
          <w:rFonts w:ascii="Times New Roman" w:hAnsi="Times New Roman" w:cs="Times New Roman"/>
        </w:rPr>
        <w:t>Editura Mirton</w:t>
      </w:r>
      <w:r w:rsidRPr="00DE7B49">
        <w:rPr>
          <w:rFonts w:ascii="Times New Roman" w:hAnsi="Times New Roman" w:cs="Times New Roman"/>
        </w:rPr>
        <w:t>.</w:t>
      </w:r>
    </w:p>
    <w:p w14:paraId="4D288524" w14:textId="6C47DF60"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sidR="007D3E3E">
        <w:rPr>
          <w:rFonts w:ascii="Times New Roman" w:hAnsi="Times New Roman" w:cs="Times New Roman"/>
          <w:lang w:val="ro-RO"/>
        </w:rPr>
        <w:t>, Gh.</w:t>
      </w:r>
      <w:r w:rsidRPr="00DE7B49">
        <w:rPr>
          <w:rFonts w:ascii="Times New Roman" w:hAnsi="Times New Roman" w:cs="Times New Roman"/>
          <w:lang w:val="ro-RO"/>
        </w:rPr>
        <w:t xml:space="preserve"> (1999</w:t>
      </w:r>
      <w:r w:rsidRPr="00DE7B49">
        <w:rPr>
          <w:rFonts w:ascii="Times New Roman" w:hAnsi="Times New Roman" w:cs="Times New Roman"/>
          <w:iCs/>
          <w:lang w:val="ro-RO"/>
        </w:rPr>
        <w:t>)</w:t>
      </w:r>
      <w:r w:rsidR="007D3E3E">
        <w:rPr>
          <w:rFonts w:ascii="Times New Roman" w:hAnsi="Times New Roman" w:cs="Times New Roman"/>
          <w:iCs/>
          <w:lang w:val="ro-RO"/>
        </w:rPr>
        <w:t>.</w:t>
      </w:r>
      <w:r w:rsidRPr="00DE7B49">
        <w:rPr>
          <w:rFonts w:ascii="Times New Roman" w:hAnsi="Times New Roman" w:cs="Times New Roman"/>
          <w:i/>
          <w:lang w:val="ro-RO"/>
        </w:rPr>
        <w:t xml:space="preserve"> Pedogeografie</w:t>
      </w:r>
      <w:r w:rsidR="007D3E3E">
        <w:rPr>
          <w:rFonts w:ascii="Times New Roman" w:hAnsi="Times New Roman" w:cs="Times New Roman"/>
          <w:lang w:val="ro-RO"/>
        </w:rPr>
        <w:t>.</w:t>
      </w:r>
      <w:r w:rsidRPr="00DE7B49">
        <w:rPr>
          <w:rFonts w:ascii="Times New Roman" w:hAnsi="Times New Roman" w:cs="Times New Roman"/>
          <w:lang w:val="ro-RO"/>
        </w:rPr>
        <w:t xml:space="preserve"> </w:t>
      </w:r>
      <w:r w:rsidR="007D3E3E" w:rsidRPr="00DE7B49">
        <w:rPr>
          <w:rFonts w:ascii="Times New Roman" w:hAnsi="Times New Roman" w:cs="Times New Roman"/>
          <w:lang w:val="ro-RO"/>
        </w:rPr>
        <w:t>Timişoara</w:t>
      </w:r>
      <w:r w:rsidR="007D3E3E">
        <w:rPr>
          <w:rFonts w:ascii="Times New Roman" w:hAnsi="Times New Roman" w:cs="Times New Roman"/>
          <w:lang w:val="ro-RO"/>
        </w:rPr>
        <w:t>:</w:t>
      </w:r>
      <w:r w:rsidR="007D3E3E" w:rsidRPr="00DE7B49">
        <w:rPr>
          <w:rFonts w:ascii="Times New Roman" w:hAnsi="Times New Roman" w:cs="Times New Roman"/>
          <w:lang w:val="ro-RO"/>
        </w:rPr>
        <w:t xml:space="preserve"> </w:t>
      </w:r>
      <w:r w:rsidR="007D3E3E">
        <w:rPr>
          <w:rFonts w:ascii="Times New Roman" w:hAnsi="Times New Roman" w:cs="Times New Roman"/>
          <w:lang w:val="ro-RO"/>
        </w:rPr>
        <w:t>Editura Mirton</w:t>
      </w:r>
      <w:r w:rsidRPr="00DE7B49">
        <w:rPr>
          <w:rFonts w:ascii="Times New Roman" w:hAnsi="Times New Roman" w:cs="Times New Roman"/>
          <w:lang w:val="ro-RO"/>
        </w:rPr>
        <w:t>.</w:t>
      </w:r>
    </w:p>
    <w:p w14:paraId="268897B6" w14:textId="1B17D2BD" w:rsidR="0085086C" w:rsidRPr="00E044BC"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Ianoş</w:t>
      </w:r>
      <w:r w:rsidR="00AC005E">
        <w:rPr>
          <w:rFonts w:ascii="Times New Roman" w:hAnsi="Times New Roman" w:cs="Times New Roman"/>
          <w:lang w:val="ro-RO"/>
        </w:rPr>
        <w:t>, Gh.</w:t>
      </w:r>
      <w:r w:rsidRPr="00DE7B49">
        <w:rPr>
          <w:rFonts w:ascii="Times New Roman" w:hAnsi="Times New Roman" w:cs="Times New Roman"/>
          <w:lang w:val="ro-RO"/>
        </w:rPr>
        <w:t xml:space="preserve"> (2004</w:t>
      </w:r>
      <w:r w:rsidRPr="00DE7B49">
        <w:rPr>
          <w:rFonts w:ascii="Times New Roman" w:hAnsi="Times New Roman" w:cs="Times New Roman"/>
          <w:iCs/>
          <w:lang w:val="ro-RO"/>
        </w:rPr>
        <w:t>)</w:t>
      </w:r>
      <w:r w:rsidR="00AC005E">
        <w:rPr>
          <w:rFonts w:ascii="Times New Roman" w:hAnsi="Times New Roman" w:cs="Times New Roman"/>
          <w:iCs/>
          <w:lang w:val="ro-RO"/>
        </w:rPr>
        <w:t>.</w:t>
      </w:r>
      <w:r w:rsidRPr="00DE7B49">
        <w:rPr>
          <w:rFonts w:ascii="Times New Roman" w:hAnsi="Times New Roman" w:cs="Times New Roman"/>
          <w:i/>
          <w:lang w:val="ro-RO"/>
        </w:rPr>
        <w:t xml:space="preserve"> Geografia solurilor cu noţiuni speciale de pedologie</w:t>
      </w:r>
      <w:r w:rsidR="00AC005E">
        <w:rPr>
          <w:rFonts w:ascii="Times New Roman" w:hAnsi="Times New Roman" w:cs="Times New Roman"/>
          <w:lang w:val="ro-RO"/>
        </w:rPr>
        <w:t>.</w:t>
      </w:r>
      <w:r w:rsidRPr="00DE7B49">
        <w:rPr>
          <w:rFonts w:ascii="Times New Roman" w:hAnsi="Times New Roman" w:cs="Times New Roman"/>
          <w:lang w:val="ro-RO"/>
        </w:rPr>
        <w:t xml:space="preserve"> </w:t>
      </w:r>
      <w:r w:rsidR="00AC005E" w:rsidRPr="00E044BC">
        <w:rPr>
          <w:rFonts w:ascii="Times New Roman" w:hAnsi="Times New Roman" w:cs="Times New Roman"/>
          <w:lang w:val="ro-RO"/>
        </w:rPr>
        <w:t>Timişoara: Editura Mirton</w:t>
      </w:r>
      <w:r w:rsidRPr="00E044BC">
        <w:rPr>
          <w:rFonts w:ascii="Times New Roman" w:hAnsi="Times New Roman" w:cs="Times New Roman"/>
          <w:lang w:val="ro-RO"/>
        </w:rPr>
        <w:t>.</w:t>
      </w:r>
    </w:p>
    <w:p w14:paraId="6130EE97" w14:textId="7DCF0CE7" w:rsidR="0085086C" w:rsidRPr="00E044BC" w:rsidRDefault="00E044BC" w:rsidP="0085086C">
      <w:pPr>
        <w:pStyle w:val="ListParagraph"/>
        <w:numPr>
          <w:ilvl w:val="0"/>
          <w:numId w:val="15"/>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 xml:space="preserve">IUSS WG-WRB. (2014). </w:t>
      </w:r>
      <w:r w:rsidRPr="00E044BC">
        <w:rPr>
          <w:rFonts w:ascii="Times New Roman" w:hAnsi="Times New Roman" w:cs="Times New Roman"/>
          <w:i/>
          <w:lang w:val="ro-RO"/>
        </w:rPr>
        <w:t>World Reference Base for Soil Resources 2014. Internaţional soil classificaţion system for naming soils and creating legends for soil maps</w:t>
      </w:r>
      <w:r w:rsidRPr="00E044BC">
        <w:rPr>
          <w:rFonts w:ascii="Times New Roman" w:hAnsi="Times New Roman" w:cs="Times New Roman"/>
          <w:lang w:val="ro-RO"/>
        </w:rPr>
        <w:t>. IUSS-FAO, IUSS Working Group Base WRB, World Soil resources Reports no. 106, FAO Roma.</w:t>
      </w:r>
    </w:p>
    <w:p w14:paraId="2D3E1004" w14:textId="76D40AA3" w:rsidR="0085086C" w:rsidRPr="00E044BC" w:rsidRDefault="00E044BC" w:rsidP="0085086C">
      <w:pPr>
        <w:pStyle w:val="ListParagraph"/>
        <w:numPr>
          <w:ilvl w:val="0"/>
          <w:numId w:val="15"/>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IUSS. (2010a). Commission 1.4. Soil Classification Group 1.1. World Reference Base</w:t>
      </w:r>
      <w:r w:rsidRPr="00E044BC">
        <w:rPr>
          <w:rFonts w:ascii="Times New Roman" w:hAnsi="Times New Roman" w:cs="Times New Roman"/>
          <w:i/>
          <w:lang w:val="ro-RO"/>
        </w:rPr>
        <w:t xml:space="preserve">. </w:t>
      </w:r>
      <w:r w:rsidRPr="00E044BC">
        <w:rPr>
          <w:rFonts w:ascii="Times New Roman" w:hAnsi="Times New Roman" w:cs="Times New Roman"/>
          <w:lang w:val="ro-RO"/>
        </w:rPr>
        <w:t>International Union of Soil Sciences. Accesat: htp//www.iuss.org/</w:t>
      </w:r>
    </w:p>
    <w:p w14:paraId="40F93847" w14:textId="7650DD32" w:rsidR="0085086C" w:rsidRPr="00E044BC" w:rsidRDefault="00E044BC" w:rsidP="0085086C">
      <w:pPr>
        <w:pStyle w:val="ListParagraph"/>
        <w:numPr>
          <w:ilvl w:val="0"/>
          <w:numId w:val="15"/>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IUSS. (2010b). Commission 1.4. Soil Classification Group 1.6. World Reference Base.</w:t>
      </w:r>
      <w:r w:rsidRPr="00E044BC">
        <w:rPr>
          <w:rFonts w:ascii="Times New Roman" w:hAnsi="Times New Roman" w:cs="Times New Roman"/>
          <w:i/>
          <w:lang w:val="ro-RO"/>
        </w:rPr>
        <w:t xml:space="preserve"> </w:t>
      </w:r>
      <w:r w:rsidRPr="00E044BC">
        <w:rPr>
          <w:rFonts w:ascii="Times New Roman" w:hAnsi="Times New Roman" w:cs="Times New Roman"/>
          <w:lang w:val="ro-RO"/>
        </w:rPr>
        <w:t>International Union of Soil Sciences. Accesat: htp//www.iuss.org/</w:t>
      </w:r>
    </w:p>
    <w:p w14:paraId="33F0D8EE" w14:textId="77777777" w:rsidR="0085086C" w:rsidRPr="00DE7B49" w:rsidRDefault="0085086C" w:rsidP="0085086C">
      <w:pPr>
        <w:pStyle w:val="ListParagraph"/>
        <w:spacing w:after="0" w:line="360" w:lineRule="auto"/>
        <w:ind w:left="502"/>
        <w:jc w:val="both"/>
        <w:rPr>
          <w:rFonts w:ascii="Times New Roman" w:hAnsi="Times New Roman" w:cs="Times New Roman"/>
          <w:lang w:val="ro-RO"/>
        </w:rPr>
      </w:pPr>
    </w:p>
    <w:p w14:paraId="39BEF3D5" w14:textId="14A77559" w:rsidR="0085086C" w:rsidRPr="00E044BC" w:rsidRDefault="00E044BC" w:rsidP="0085086C">
      <w:pPr>
        <w:pStyle w:val="ListParagraph"/>
        <w:numPr>
          <w:ilvl w:val="0"/>
          <w:numId w:val="15"/>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Ispas, St., Murătoreanu, G., Leotescu, R., Ciulei, S. (2006</w:t>
      </w:r>
      <w:r w:rsidRPr="00E044BC">
        <w:rPr>
          <w:rFonts w:ascii="Times New Roman" w:hAnsi="Times New Roman" w:cs="Times New Roman"/>
          <w:iCs/>
          <w:lang w:val="ro-RO"/>
        </w:rPr>
        <w:t>).</w:t>
      </w:r>
      <w:r w:rsidRPr="00E044BC">
        <w:rPr>
          <w:rFonts w:ascii="Times New Roman" w:hAnsi="Times New Roman" w:cs="Times New Roman"/>
          <w:i/>
          <w:lang w:val="ro-RO"/>
        </w:rPr>
        <w:t xml:space="preserve"> Pedologie, cercetarea solului pe</w:t>
      </w:r>
      <w:r w:rsidRPr="00E044BC">
        <w:rPr>
          <w:rFonts w:ascii="Times New Roman" w:hAnsi="Times New Roman" w:cs="Times New Roman"/>
          <w:lang w:val="ro-RO"/>
        </w:rPr>
        <w:t xml:space="preserve"> </w:t>
      </w:r>
      <w:r w:rsidRPr="00E044BC">
        <w:rPr>
          <w:rFonts w:ascii="Times New Roman" w:hAnsi="Times New Roman" w:cs="Times New Roman"/>
          <w:i/>
          <w:lang w:val="ro-RO"/>
        </w:rPr>
        <w:t>teren</w:t>
      </w:r>
      <w:r w:rsidRPr="00E044BC">
        <w:rPr>
          <w:rFonts w:ascii="Times New Roman" w:hAnsi="Times New Roman" w:cs="Times New Roman"/>
          <w:lang w:val="ro-RO"/>
        </w:rPr>
        <w:t>. Târgovişte: Editura Valahia University Press.</w:t>
      </w:r>
    </w:p>
    <w:p w14:paraId="6D9D1642" w14:textId="786A7983" w:rsidR="0085086C" w:rsidRPr="00E044BC"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E044BC">
        <w:rPr>
          <w:rFonts w:ascii="Times New Roman" w:hAnsi="Times New Roman" w:cs="Times New Roman"/>
          <w:lang w:val="ro-RO"/>
        </w:rPr>
        <w:t>Jelev</w:t>
      </w:r>
      <w:r w:rsidR="00E044BC">
        <w:rPr>
          <w:rFonts w:ascii="Times New Roman" w:hAnsi="Times New Roman" w:cs="Times New Roman"/>
          <w:lang w:val="ro-RO"/>
        </w:rPr>
        <w:t>, I. (2000).</w:t>
      </w:r>
      <w:r w:rsidRPr="00E044BC">
        <w:rPr>
          <w:rFonts w:ascii="Times New Roman" w:hAnsi="Times New Roman" w:cs="Times New Roman"/>
          <w:lang w:val="ro-RO"/>
        </w:rPr>
        <w:t xml:space="preserve"> </w:t>
      </w:r>
      <w:r w:rsidRPr="00E044BC">
        <w:rPr>
          <w:rFonts w:ascii="Times New Roman" w:hAnsi="Times New Roman" w:cs="Times New Roman"/>
          <w:i/>
          <w:iCs/>
          <w:lang w:val="ro-RO"/>
        </w:rPr>
        <w:t>M</w:t>
      </w:r>
      <w:r w:rsidRPr="00E044BC">
        <w:rPr>
          <w:rFonts w:ascii="Times New Roman" w:hAnsi="Times New Roman" w:cs="Times New Roman"/>
          <w:i/>
          <w:lang w:val="ro-RO"/>
        </w:rPr>
        <w:t>anagementul mediului înconjurător</w:t>
      </w:r>
      <w:r w:rsidR="00E044BC">
        <w:rPr>
          <w:rFonts w:ascii="Times New Roman" w:hAnsi="Times New Roman" w:cs="Times New Roman"/>
          <w:lang w:val="ro-RO"/>
        </w:rPr>
        <w:t>.</w:t>
      </w:r>
      <w:r w:rsidRPr="00E044BC">
        <w:rPr>
          <w:rFonts w:ascii="Times New Roman" w:hAnsi="Times New Roman" w:cs="Times New Roman"/>
          <w:lang w:val="ro-RO"/>
        </w:rPr>
        <w:t xml:space="preserve"> </w:t>
      </w:r>
      <w:r w:rsidR="00E044BC" w:rsidRPr="00E044BC">
        <w:rPr>
          <w:rFonts w:ascii="Times New Roman" w:hAnsi="Times New Roman" w:cs="Times New Roman"/>
          <w:lang w:val="ro-RO"/>
        </w:rPr>
        <w:t>Oradea</w:t>
      </w:r>
      <w:r w:rsidR="00E044BC">
        <w:rPr>
          <w:rFonts w:ascii="Times New Roman" w:hAnsi="Times New Roman" w:cs="Times New Roman"/>
          <w:lang w:val="ro-RO"/>
        </w:rPr>
        <w:t>:</w:t>
      </w:r>
      <w:r w:rsidR="00E044BC" w:rsidRPr="00E044BC">
        <w:rPr>
          <w:rFonts w:ascii="Times New Roman" w:hAnsi="Times New Roman" w:cs="Times New Roman"/>
          <w:lang w:val="ro-RO"/>
        </w:rPr>
        <w:t xml:space="preserve"> </w:t>
      </w:r>
      <w:r w:rsidRPr="00E044BC">
        <w:rPr>
          <w:rFonts w:ascii="Times New Roman" w:hAnsi="Times New Roman" w:cs="Times New Roman"/>
          <w:lang w:val="ro-RO"/>
        </w:rPr>
        <w:t>E</w:t>
      </w:r>
      <w:r w:rsidR="00E044BC">
        <w:rPr>
          <w:rFonts w:ascii="Times New Roman" w:hAnsi="Times New Roman" w:cs="Times New Roman"/>
          <w:lang w:val="ro-RO"/>
        </w:rPr>
        <w:t>ditura Universităţii din Oradea</w:t>
      </w:r>
      <w:r w:rsidRPr="00E044BC">
        <w:rPr>
          <w:rFonts w:ascii="Times New Roman" w:hAnsi="Times New Roman" w:cs="Times New Roman"/>
          <w:lang w:val="ro-RO"/>
        </w:rPr>
        <w:t>.</w:t>
      </w:r>
    </w:p>
    <w:p w14:paraId="3E6BC0B0" w14:textId="4A3AA5B8" w:rsidR="0085086C" w:rsidRPr="00DE7B49"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DE7B49">
        <w:rPr>
          <w:rFonts w:ascii="Times New Roman" w:hAnsi="Times New Roman" w:cs="Times New Roman"/>
          <w:lang w:val="ro-RO"/>
        </w:rPr>
        <w:t>Josan</w:t>
      </w:r>
      <w:r w:rsidR="00E044BC">
        <w:rPr>
          <w:rFonts w:ascii="Times New Roman" w:hAnsi="Times New Roman" w:cs="Times New Roman"/>
          <w:lang w:val="ro-RO"/>
        </w:rPr>
        <w:t>,</w:t>
      </w:r>
      <w:r w:rsidRPr="00DE7B49">
        <w:rPr>
          <w:rFonts w:ascii="Times New Roman" w:hAnsi="Times New Roman" w:cs="Times New Roman"/>
          <w:lang w:val="ro-RO"/>
        </w:rPr>
        <w:t xml:space="preserve"> N., Petrea</w:t>
      </w:r>
      <w:r w:rsidR="00E044BC">
        <w:rPr>
          <w:rFonts w:ascii="Times New Roman" w:hAnsi="Times New Roman" w:cs="Times New Roman"/>
          <w:lang w:val="ro-RO"/>
        </w:rPr>
        <w:t>,</w:t>
      </w:r>
      <w:r w:rsidRPr="00DE7B49">
        <w:rPr>
          <w:rFonts w:ascii="Times New Roman" w:hAnsi="Times New Roman" w:cs="Times New Roman"/>
          <w:lang w:val="ro-RO"/>
        </w:rPr>
        <w:t xml:space="preserve"> </w:t>
      </w:r>
      <w:r w:rsidR="00E044BC">
        <w:rPr>
          <w:rFonts w:ascii="Times New Roman" w:hAnsi="Times New Roman" w:cs="Times New Roman"/>
          <w:lang w:val="ro-RO"/>
        </w:rPr>
        <w:t>R.</w:t>
      </w:r>
      <w:r w:rsidRPr="00DE7B49">
        <w:rPr>
          <w:rFonts w:ascii="Times New Roman" w:hAnsi="Times New Roman" w:cs="Times New Roman"/>
          <w:lang w:val="ro-RO"/>
        </w:rPr>
        <w:t>, Petrea</w:t>
      </w:r>
      <w:r w:rsidR="00E044BC">
        <w:rPr>
          <w:rFonts w:ascii="Times New Roman" w:hAnsi="Times New Roman" w:cs="Times New Roman"/>
          <w:lang w:val="ro-RO"/>
        </w:rPr>
        <w:t>, D.</w:t>
      </w:r>
      <w:r w:rsidRPr="00DE7B49">
        <w:rPr>
          <w:rFonts w:ascii="Times New Roman" w:hAnsi="Times New Roman" w:cs="Times New Roman"/>
          <w:lang w:val="ro-RO"/>
        </w:rPr>
        <w:t xml:space="preserve"> (1996</w:t>
      </w:r>
      <w:r w:rsidR="00E044BC">
        <w:rPr>
          <w:rFonts w:ascii="Times New Roman" w:hAnsi="Times New Roman" w:cs="Times New Roman"/>
          <w:lang w:val="ro-RO"/>
        </w:rPr>
        <w:t>).</w:t>
      </w:r>
      <w:r w:rsidRPr="00E044BC">
        <w:rPr>
          <w:rFonts w:ascii="Times New Roman" w:hAnsi="Times New Roman" w:cs="Times New Roman"/>
          <w:lang w:val="ro-RO"/>
        </w:rPr>
        <w:t xml:space="preserve"> </w:t>
      </w:r>
      <w:r w:rsidRPr="00DE7B49">
        <w:rPr>
          <w:rFonts w:ascii="Times New Roman" w:hAnsi="Times New Roman" w:cs="Times New Roman"/>
          <w:i/>
          <w:lang w:val="ro-RO"/>
        </w:rPr>
        <w:t>Geomorfologie generală</w:t>
      </w:r>
      <w:r w:rsidR="00E044BC">
        <w:rPr>
          <w:rFonts w:ascii="Times New Roman" w:hAnsi="Times New Roman" w:cs="Times New Roman"/>
          <w:lang w:val="ro-RO"/>
        </w:rPr>
        <w:t>.</w:t>
      </w:r>
      <w:r w:rsidRPr="00DE7B49">
        <w:rPr>
          <w:rFonts w:ascii="Times New Roman" w:hAnsi="Times New Roman" w:cs="Times New Roman"/>
          <w:lang w:val="ro-RO"/>
        </w:rPr>
        <w:t xml:space="preserve"> </w:t>
      </w:r>
      <w:r w:rsidR="00E044BC" w:rsidRPr="00DE7B49">
        <w:rPr>
          <w:rFonts w:ascii="Times New Roman" w:hAnsi="Times New Roman" w:cs="Times New Roman"/>
          <w:lang w:val="ro-RO"/>
        </w:rPr>
        <w:t>Oradea</w:t>
      </w:r>
      <w:r w:rsidR="00E044BC">
        <w:rPr>
          <w:rFonts w:ascii="Times New Roman" w:hAnsi="Times New Roman" w:cs="Times New Roman"/>
          <w:lang w:val="ro-RO"/>
        </w:rPr>
        <w:t>:</w:t>
      </w:r>
      <w:r w:rsidR="00E044BC" w:rsidRPr="00DE7B49">
        <w:rPr>
          <w:rFonts w:ascii="Times New Roman" w:hAnsi="Times New Roman" w:cs="Times New Roman"/>
          <w:lang w:val="ro-RO"/>
        </w:rPr>
        <w:t xml:space="preserve"> </w:t>
      </w:r>
      <w:r w:rsidRPr="00DE7B49">
        <w:rPr>
          <w:rFonts w:ascii="Times New Roman" w:hAnsi="Times New Roman" w:cs="Times New Roman"/>
          <w:lang w:val="ro-RO"/>
        </w:rPr>
        <w:t>Editura Universităţii din Or</w:t>
      </w:r>
      <w:r w:rsidR="00E044BC">
        <w:rPr>
          <w:rFonts w:ascii="Times New Roman" w:hAnsi="Times New Roman" w:cs="Times New Roman"/>
          <w:lang w:val="ro-RO"/>
        </w:rPr>
        <w:t>adea</w:t>
      </w:r>
      <w:r w:rsidRPr="00DE7B49">
        <w:rPr>
          <w:rFonts w:ascii="Times New Roman" w:hAnsi="Times New Roman" w:cs="Times New Roman"/>
          <w:lang w:val="ro-RO"/>
        </w:rPr>
        <w:t>.</w:t>
      </w:r>
    </w:p>
    <w:p w14:paraId="46CBEA31" w14:textId="76296C7A" w:rsidR="0085086C" w:rsidRPr="00DE7B49"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DE7B49">
        <w:rPr>
          <w:rFonts w:ascii="Times New Roman" w:hAnsi="Times New Roman" w:cs="Times New Roman"/>
          <w:lang w:val="ro-RO"/>
        </w:rPr>
        <w:t>Josan</w:t>
      </w:r>
      <w:r w:rsidR="00E044BC">
        <w:rPr>
          <w:rFonts w:ascii="Times New Roman" w:hAnsi="Times New Roman" w:cs="Times New Roman"/>
          <w:lang w:val="ro-RO"/>
        </w:rPr>
        <w:t>, N.</w:t>
      </w:r>
      <w:r w:rsidRPr="00DE7B49">
        <w:rPr>
          <w:rFonts w:ascii="Times New Roman" w:hAnsi="Times New Roman" w:cs="Times New Roman"/>
          <w:lang w:val="ro-RO"/>
        </w:rPr>
        <w:t xml:space="preserve"> (2002</w:t>
      </w:r>
      <w:r w:rsidR="00E044BC">
        <w:rPr>
          <w:rFonts w:ascii="Times New Roman" w:hAnsi="Times New Roman" w:cs="Times New Roman"/>
          <w:lang w:val="ro-RO"/>
        </w:rPr>
        <w:t>).</w:t>
      </w:r>
      <w:r w:rsidRPr="00E044BC">
        <w:rPr>
          <w:rFonts w:ascii="Times New Roman" w:hAnsi="Times New Roman" w:cs="Times New Roman"/>
          <w:lang w:val="ro-RO"/>
        </w:rPr>
        <w:t xml:space="preserve"> </w:t>
      </w:r>
      <w:r w:rsidRPr="00DE7B49">
        <w:rPr>
          <w:rFonts w:ascii="Times New Roman" w:hAnsi="Times New Roman" w:cs="Times New Roman"/>
          <w:i/>
          <w:lang w:val="ro-RO"/>
        </w:rPr>
        <w:t>Sisteme globale de mediu</w:t>
      </w:r>
      <w:r w:rsidR="00E044BC">
        <w:rPr>
          <w:rFonts w:ascii="Times New Roman" w:hAnsi="Times New Roman" w:cs="Times New Roman"/>
          <w:lang w:val="ro-RO"/>
        </w:rPr>
        <w:t>.</w:t>
      </w:r>
      <w:r w:rsidRPr="00DE7B49">
        <w:rPr>
          <w:rFonts w:ascii="Times New Roman" w:hAnsi="Times New Roman" w:cs="Times New Roman"/>
          <w:lang w:val="ro-RO"/>
        </w:rPr>
        <w:t xml:space="preserve"> </w:t>
      </w:r>
      <w:r w:rsidR="00E044BC" w:rsidRPr="00DE7B49">
        <w:rPr>
          <w:rFonts w:ascii="Times New Roman" w:hAnsi="Times New Roman" w:cs="Times New Roman"/>
          <w:lang w:val="ro-RO"/>
        </w:rPr>
        <w:t>Oradea</w:t>
      </w:r>
      <w:r w:rsidR="00E044BC">
        <w:rPr>
          <w:rFonts w:ascii="Times New Roman" w:hAnsi="Times New Roman" w:cs="Times New Roman"/>
          <w:lang w:val="ro-RO"/>
        </w:rPr>
        <w:t>:</w:t>
      </w:r>
      <w:r w:rsidR="00E044BC" w:rsidRPr="00DE7B49">
        <w:rPr>
          <w:rFonts w:ascii="Times New Roman" w:hAnsi="Times New Roman" w:cs="Times New Roman"/>
          <w:lang w:val="ro-RO"/>
        </w:rPr>
        <w:t xml:space="preserve"> </w:t>
      </w:r>
      <w:r w:rsidRPr="00DE7B49">
        <w:rPr>
          <w:rFonts w:ascii="Times New Roman" w:hAnsi="Times New Roman" w:cs="Times New Roman"/>
          <w:lang w:val="ro-RO"/>
        </w:rPr>
        <w:t>E</w:t>
      </w:r>
      <w:r w:rsidR="00E044BC">
        <w:rPr>
          <w:rFonts w:ascii="Times New Roman" w:hAnsi="Times New Roman" w:cs="Times New Roman"/>
          <w:lang w:val="ro-RO"/>
        </w:rPr>
        <w:t>ditura Universităţii din Oradea</w:t>
      </w:r>
      <w:r w:rsidRPr="00DE7B49">
        <w:rPr>
          <w:rFonts w:ascii="Times New Roman" w:eastAsia="Calibri" w:hAnsi="Times New Roman" w:cs="Times New Roman"/>
          <w:lang w:val="ro-RO"/>
        </w:rPr>
        <w:t>.</w:t>
      </w:r>
    </w:p>
    <w:p w14:paraId="17E433DE" w14:textId="4EC25A51" w:rsidR="0085086C" w:rsidRPr="00DE7B49"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Josan</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N</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Sabău</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N. C., Romocea</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T., Costea</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M., Cristea</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M., Borota</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D., Berchez</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O., Nistor</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S., Vlaicu</w:t>
      </w:r>
      <w:r w:rsidR="00E044BC">
        <w:rPr>
          <w:rFonts w:ascii="Times New Roman" w:eastAsia="Calibri" w:hAnsi="Times New Roman" w:cs="Times New Roman"/>
          <w:lang w:val="ro-RO"/>
        </w:rPr>
        <w:t>, M.</w:t>
      </w:r>
      <w:r w:rsidRPr="00DE7B49">
        <w:rPr>
          <w:rFonts w:ascii="Times New Roman" w:eastAsia="Calibri" w:hAnsi="Times New Roman" w:cs="Times New Roman"/>
          <w:lang w:val="ro-RO"/>
        </w:rPr>
        <w:t xml:space="preserve"> </w:t>
      </w:r>
      <w:r w:rsidR="00E044BC" w:rsidRPr="00DE7B49">
        <w:rPr>
          <w:rFonts w:ascii="Times New Roman" w:eastAsia="Calibri" w:hAnsi="Times New Roman" w:cs="Times New Roman"/>
          <w:lang w:val="ro-RO"/>
        </w:rPr>
        <w:t>(2004)</w:t>
      </w:r>
      <w:r w:rsidR="00E044BC">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H</w:t>
      </w:r>
      <w:r w:rsidRPr="00DE7B49">
        <w:rPr>
          <w:rFonts w:ascii="Times New Roman" w:eastAsia="Calibri" w:hAnsi="Times New Roman" w:cs="Times New Roman"/>
          <w:i/>
          <w:lang w:val="ro-RO"/>
        </w:rPr>
        <w:t>azarde şi riscuri naturale şi antropice în bazinul Barcăului</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w:t>
      </w:r>
      <w:r w:rsidR="00E044BC" w:rsidRPr="00DE7B49">
        <w:rPr>
          <w:rFonts w:ascii="Times New Roman" w:eastAsia="Calibri" w:hAnsi="Times New Roman" w:cs="Times New Roman"/>
          <w:lang w:val="ro-RO"/>
        </w:rPr>
        <w:t>Oradea</w:t>
      </w:r>
      <w:r w:rsidR="00E044BC">
        <w:rPr>
          <w:rFonts w:ascii="Times New Roman" w:eastAsia="Calibri" w:hAnsi="Times New Roman" w:cs="Times New Roman"/>
          <w:lang w:val="ro-RO"/>
        </w:rPr>
        <w:t>:</w:t>
      </w:r>
      <w:r w:rsidR="00E044BC" w:rsidRPr="00DE7B49">
        <w:rPr>
          <w:rFonts w:ascii="Times New Roman" w:eastAsia="Calibri" w:hAnsi="Times New Roman" w:cs="Times New Roman"/>
          <w:lang w:val="ro-RO"/>
        </w:rPr>
        <w:t xml:space="preserve"> </w:t>
      </w:r>
      <w:r w:rsidRPr="00DE7B49">
        <w:rPr>
          <w:rFonts w:ascii="Times New Roman" w:eastAsia="Calibri" w:hAnsi="Times New Roman" w:cs="Times New Roman"/>
          <w:lang w:val="ro-RO"/>
        </w:rPr>
        <w:t>E</w:t>
      </w:r>
      <w:r w:rsidR="00E044BC">
        <w:rPr>
          <w:rFonts w:ascii="Times New Roman" w:eastAsia="Calibri" w:hAnsi="Times New Roman" w:cs="Times New Roman"/>
          <w:lang w:val="ro-RO"/>
        </w:rPr>
        <w:t>ditura Universităţii din Oradea</w:t>
      </w:r>
      <w:r w:rsidRPr="00DE7B49">
        <w:rPr>
          <w:rFonts w:ascii="Times New Roman" w:eastAsia="Calibri" w:hAnsi="Times New Roman" w:cs="Times New Roman"/>
          <w:lang w:val="ro-RO"/>
        </w:rPr>
        <w:t>.</w:t>
      </w:r>
    </w:p>
    <w:p w14:paraId="28A68BDD" w14:textId="6197BD8D" w:rsidR="0085086C" w:rsidRPr="00DE7B49"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lastRenderedPageBreak/>
        <w:t>Luca</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E., Nagy</w:t>
      </w:r>
      <w:r w:rsidR="00E044BC">
        <w:rPr>
          <w:rFonts w:ascii="Times New Roman" w:eastAsia="Calibri" w:hAnsi="Times New Roman" w:cs="Times New Roman"/>
          <w:lang w:val="ro-RO"/>
        </w:rPr>
        <w:t>, Z. (1999).</w:t>
      </w:r>
      <w:r w:rsidRPr="00DE7B49">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Irigarea culturilor</w:t>
      </w:r>
      <w:r w:rsidR="00E044BC">
        <w:rPr>
          <w:rFonts w:ascii="Times New Roman" w:eastAsia="Calibri" w:hAnsi="Times New Roman" w:cs="Times New Roman"/>
          <w:iCs/>
          <w:lang w:val="ro-RO"/>
        </w:rPr>
        <w:t>.</w:t>
      </w:r>
      <w:r w:rsidRPr="00E044BC">
        <w:rPr>
          <w:rFonts w:ascii="Times New Roman" w:eastAsia="Calibri" w:hAnsi="Times New Roman" w:cs="Times New Roman"/>
          <w:iCs/>
          <w:lang w:val="ro-RO"/>
        </w:rPr>
        <w:t xml:space="preserve"> </w:t>
      </w:r>
      <w:r w:rsidR="00E044BC">
        <w:rPr>
          <w:rFonts w:ascii="Times New Roman" w:eastAsia="Calibri" w:hAnsi="Times New Roman" w:cs="Times New Roman"/>
          <w:lang w:val="ro-RO"/>
        </w:rPr>
        <w:t>Cluj-</w:t>
      </w:r>
      <w:r w:rsidR="00E044BC" w:rsidRPr="00DE7B49">
        <w:rPr>
          <w:rFonts w:ascii="Times New Roman" w:eastAsia="Calibri" w:hAnsi="Times New Roman" w:cs="Times New Roman"/>
          <w:lang w:val="ro-RO"/>
        </w:rPr>
        <w:t>Napoca</w:t>
      </w:r>
      <w:r w:rsidR="00E044BC">
        <w:rPr>
          <w:rFonts w:ascii="Times New Roman" w:eastAsia="Calibri" w:hAnsi="Times New Roman" w:cs="Times New Roman"/>
          <w:lang w:val="ro-RO"/>
        </w:rPr>
        <w:t>:</w:t>
      </w:r>
      <w:r w:rsidR="00E044BC" w:rsidRPr="00DE7B49">
        <w:rPr>
          <w:rFonts w:ascii="Times New Roman" w:eastAsia="Calibri" w:hAnsi="Times New Roman" w:cs="Times New Roman"/>
          <w:lang w:val="ro-RO"/>
        </w:rPr>
        <w:t xml:space="preserve"> </w:t>
      </w:r>
      <w:r w:rsidRPr="00DE7B49">
        <w:rPr>
          <w:rFonts w:ascii="Times New Roman" w:eastAsia="Calibri" w:hAnsi="Times New Roman" w:cs="Times New Roman"/>
          <w:lang w:val="ro-RO"/>
        </w:rPr>
        <w:t>Editura Genesis Tipo.</w:t>
      </w:r>
    </w:p>
    <w:p w14:paraId="18506A50" w14:textId="3E037A83" w:rsidR="0085086C" w:rsidRPr="00DE7B49"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Lupaşcu</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Gh., Jigău</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Gh., Vârlan</w:t>
      </w:r>
      <w:r w:rsidR="00E044BC">
        <w:rPr>
          <w:rFonts w:ascii="Times New Roman" w:eastAsia="Calibri" w:hAnsi="Times New Roman" w:cs="Times New Roman"/>
          <w:lang w:val="ro-RO"/>
        </w:rPr>
        <w:t>, M. (1998).</w:t>
      </w:r>
      <w:r w:rsidRPr="00DE7B49">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Pedologie generală</w:t>
      </w:r>
      <w:r w:rsidR="00E044BC">
        <w:rPr>
          <w:rFonts w:ascii="Times New Roman" w:eastAsia="Calibri" w:hAnsi="Times New Roman" w:cs="Times New Roman"/>
          <w:iCs/>
          <w:lang w:val="ro-RO"/>
        </w:rPr>
        <w:t>.</w:t>
      </w:r>
      <w:r w:rsidRPr="00DE7B49">
        <w:rPr>
          <w:rFonts w:ascii="Times New Roman" w:eastAsia="Calibri" w:hAnsi="Times New Roman" w:cs="Times New Roman"/>
          <w:lang w:val="ro-RO"/>
        </w:rPr>
        <w:t xml:space="preserve"> </w:t>
      </w:r>
      <w:r w:rsidR="00E044BC" w:rsidRPr="00DE7B49">
        <w:rPr>
          <w:rFonts w:ascii="Times New Roman" w:eastAsia="Calibri" w:hAnsi="Times New Roman" w:cs="Times New Roman"/>
          <w:lang w:val="ro-RO"/>
        </w:rPr>
        <w:t>Iaşi</w:t>
      </w:r>
      <w:r w:rsidR="00E044BC">
        <w:rPr>
          <w:rFonts w:ascii="Times New Roman" w:eastAsia="Calibri" w:hAnsi="Times New Roman" w:cs="Times New Roman"/>
          <w:lang w:val="ro-RO"/>
        </w:rPr>
        <w:t>:</w:t>
      </w:r>
      <w:r w:rsidR="00E044BC" w:rsidRPr="00DE7B49">
        <w:rPr>
          <w:rFonts w:ascii="Times New Roman" w:eastAsia="Calibri" w:hAnsi="Times New Roman" w:cs="Times New Roman"/>
          <w:lang w:val="ro-RO"/>
        </w:rPr>
        <w:t xml:space="preserve"> </w:t>
      </w:r>
      <w:r w:rsidRPr="00DE7B49">
        <w:rPr>
          <w:rFonts w:ascii="Times New Roman" w:eastAsia="Calibri" w:hAnsi="Times New Roman" w:cs="Times New Roman"/>
          <w:lang w:val="ro-RO"/>
        </w:rPr>
        <w:t>Editura Junimea.</w:t>
      </w:r>
    </w:p>
    <w:p w14:paraId="600B4E69" w14:textId="2250603B" w:rsidR="0085086C" w:rsidRPr="00DE7B49"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DE7B49">
        <w:rPr>
          <w:rFonts w:ascii="Times New Roman" w:eastAsia="Calibri" w:hAnsi="Times New Roman" w:cs="Times New Roman"/>
          <w:lang w:val="ro-RO"/>
        </w:rPr>
        <w:t>Man</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T.E., Sabău</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N.C., Câmpan</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w:t>
      </w:r>
      <w:r w:rsidR="00E044BC">
        <w:rPr>
          <w:rFonts w:ascii="Times New Roman" w:eastAsia="Calibri" w:hAnsi="Times New Roman" w:cs="Times New Roman"/>
          <w:lang w:val="ro-RO"/>
        </w:rPr>
        <w:t>G.</w:t>
      </w:r>
      <w:r w:rsidRPr="00DE7B49">
        <w:rPr>
          <w:rFonts w:ascii="Times New Roman" w:eastAsia="Calibri" w:hAnsi="Times New Roman" w:cs="Times New Roman"/>
          <w:lang w:val="ro-RO"/>
        </w:rPr>
        <w:t>, Bodog</w:t>
      </w:r>
      <w:r w:rsidR="00E044BC">
        <w:rPr>
          <w:rFonts w:ascii="Times New Roman" w:eastAsia="Calibri" w:hAnsi="Times New Roman" w:cs="Times New Roman"/>
          <w:lang w:val="ro-RO"/>
        </w:rPr>
        <w:t>,</w:t>
      </w:r>
      <w:r w:rsidRPr="00DE7B49">
        <w:rPr>
          <w:rFonts w:ascii="Times New Roman" w:eastAsia="Calibri" w:hAnsi="Times New Roman" w:cs="Times New Roman"/>
          <w:lang w:val="ro-RO"/>
        </w:rPr>
        <w:t xml:space="preserve"> </w:t>
      </w:r>
      <w:r w:rsidR="00E044BC">
        <w:rPr>
          <w:rFonts w:ascii="Times New Roman" w:eastAsia="Calibri" w:hAnsi="Times New Roman" w:cs="Times New Roman"/>
          <w:lang w:val="ro-RO"/>
        </w:rPr>
        <w:t>M. (2007).</w:t>
      </w:r>
      <w:r w:rsidRPr="00DE7B49">
        <w:rPr>
          <w:rFonts w:ascii="Times New Roman" w:eastAsia="Calibri" w:hAnsi="Times New Roman" w:cs="Times New Roman"/>
          <w:lang w:val="ro-RO"/>
        </w:rPr>
        <w:t xml:space="preserve"> </w:t>
      </w:r>
      <w:r w:rsidRPr="00DE7B49">
        <w:rPr>
          <w:rFonts w:ascii="Times New Roman" w:eastAsia="Calibri" w:hAnsi="Times New Roman" w:cs="Times New Roman"/>
          <w:i/>
          <w:iCs/>
          <w:lang w:val="ro-RO"/>
        </w:rPr>
        <w:t>Hidroamelioraţii</w:t>
      </w:r>
      <w:r w:rsidRPr="00E044BC">
        <w:rPr>
          <w:rFonts w:ascii="Times New Roman" w:eastAsia="Calibri" w:hAnsi="Times New Roman" w:cs="Times New Roman"/>
          <w:iCs/>
          <w:lang w:val="ro-RO"/>
        </w:rPr>
        <w:t>,</w:t>
      </w:r>
      <w:r w:rsidR="00E044BC">
        <w:rPr>
          <w:rFonts w:ascii="Times New Roman" w:eastAsia="Calibri" w:hAnsi="Times New Roman" w:cs="Times New Roman"/>
          <w:lang w:val="ro-RO"/>
        </w:rPr>
        <w:t xml:space="preserve"> vol. I.</w:t>
      </w:r>
      <w:r w:rsidRPr="00DE7B49">
        <w:rPr>
          <w:rFonts w:ascii="Times New Roman" w:eastAsia="Calibri" w:hAnsi="Times New Roman" w:cs="Times New Roman"/>
          <w:lang w:val="ro-RO"/>
        </w:rPr>
        <w:t xml:space="preserve"> </w:t>
      </w:r>
      <w:r w:rsidR="00E044BC" w:rsidRPr="00DE7B49">
        <w:rPr>
          <w:rFonts w:ascii="Times New Roman" w:eastAsia="Calibri" w:hAnsi="Times New Roman" w:cs="Times New Roman"/>
          <w:lang w:val="ro-RO"/>
        </w:rPr>
        <w:t>Timişoara</w:t>
      </w:r>
      <w:r w:rsidR="00E044BC">
        <w:rPr>
          <w:rFonts w:ascii="Times New Roman" w:eastAsia="Calibri" w:hAnsi="Times New Roman" w:cs="Times New Roman"/>
          <w:lang w:val="ro-RO"/>
        </w:rPr>
        <w:t>:</w:t>
      </w:r>
      <w:r w:rsidR="00E044BC" w:rsidRPr="00DE7B49">
        <w:rPr>
          <w:rFonts w:ascii="Times New Roman" w:eastAsia="Calibri" w:hAnsi="Times New Roman" w:cs="Times New Roman"/>
          <w:lang w:val="ro-RO"/>
        </w:rPr>
        <w:t xml:space="preserve"> </w:t>
      </w:r>
      <w:r w:rsidR="00E044BC">
        <w:rPr>
          <w:rFonts w:ascii="Times New Roman" w:eastAsia="Calibri" w:hAnsi="Times New Roman" w:cs="Times New Roman"/>
          <w:lang w:val="ro-RO"/>
        </w:rPr>
        <w:t>Editura Aprilia Print</w:t>
      </w:r>
      <w:r w:rsidRPr="00DE7B49">
        <w:rPr>
          <w:rFonts w:ascii="Times New Roman" w:eastAsia="Calibri" w:hAnsi="Times New Roman" w:cs="Times New Roman"/>
          <w:lang w:val="ro-RO"/>
        </w:rPr>
        <w:t>.</w:t>
      </w:r>
    </w:p>
    <w:p w14:paraId="2CCBF9B2" w14:textId="7ED9721E"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Man</w:t>
      </w:r>
      <w:r w:rsidR="000A51F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T.E., Sabău</w:t>
      </w:r>
      <w:r w:rsidR="000A51F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N.C., Câmpan</w:t>
      </w:r>
      <w:r w:rsidR="000A51F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0A51F5" w:rsidRPr="007620C4">
        <w:rPr>
          <w:rFonts w:ascii="Times New Roman" w:eastAsia="Calibri" w:hAnsi="Times New Roman" w:cs="Times New Roman"/>
          <w:lang w:val="ro-RO"/>
        </w:rPr>
        <w:t>G.</w:t>
      </w:r>
      <w:r w:rsidRPr="007620C4">
        <w:rPr>
          <w:rFonts w:ascii="Times New Roman" w:eastAsia="Calibri" w:hAnsi="Times New Roman" w:cs="Times New Roman"/>
          <w:lang w:val="ro-RO"/>
        </w:rPr>
        <w:t>, Bodog</w:t>
      </w:r>
      <w:r w:rsidR="000A51F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0A51F5" w:rsidRPr="007620C4">
        <w:rPr>
          <w:rFonts w:ascii="Times New Roman" w:eastAsia="Calibri" w:hAnsi="Times New Roman" w:cs="Times New Roman"/>
          <w:lang w:val="ro-RO"/>
        </w:rPr>
        <w:t>M.</w:t>
      </w:r>
      <w:r w:rsidRPr="007620C4">
        <w:rPr>
          <w:rFonts w:ascii="Times New Roman" w:eastAsia="Calibri" w:hAnsi="Times New Roman" w:cs="Times New Roman"/>
          <w:lang w:val="ro-RO"/>
        </w:rPr>
        <w:t xml:space="preserve"> (2007)</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Hidroamelioraţii</w:t>
      </w:r>
      <w:r w:rsidR="00D553C5" w:rsidRPr="007620C4">
        <w:rPr>
          <w:rFonts w:ascii="Times New Roman" w:eastAsia="Calibri" w:hAnsi="Times New Roman" w:cs="Times New Roman"/>
          <w:lang w:val="ro-RO"/>
        </w:rPr>
        <w:t>,</w:t>
      </w:r>
      <w:r w:rsidRPr="007620C4">
        <w:rPr>
          <w:rFonts w:ascii="Times New Roman" w:eastAsia="Calibri" w:hAnsi="Times New Roman" w:cs="Times New Roman"/>
          <w:i/>
          <w:lang w:val="ro-RO"/>
        </w:rPr>
        <w:t xml:space="preserve"> </w:t>
      </w:r>
      <w:r w:rsidRPr="007620C4">
        <w:rPr>
          <w:rFonts w:ascii="Times New Roman" w:eastAsia="Calibri" w:hAnsi="Times New Roman" w:cs="Times New Roman"/>
          <w:lang w:val="ro-RO"/>
        </w:rPr>
        <w:t>vol</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II, </w:t>
      </w:r>
      <w:r w:rsidR="00D553C5" w:rsidRPr="007620C4">
        <w:rPr>
          <w:rFonts w:ascii="Times New Roman" w:eastAsia="Calibri" w:hAnsi="Times New Roman" w:cs="Times New Roman"/>
          <w:lang w:val="ro-RO"/>
        </w:rPr>
        <w:t>Timişoara: Editura Aprilia Print</w:t>
      </w:r>
      <w:r w:rsidRPr="007620C4">
        <w:rPr>
          <w:rFonts w:ascii="Times New Roman" w:eastAsia="Calibri" w:hAnsi="Times New Roman" w:cs="Times New Roman"/>
          <w:lang w:val="ro-RO"/>
        </w:rPr>
        <w:t>.</w:t>
      </w:r>
    </w:p>
    <w:p w14:paraId="2836FC8E" w14:textId="2F288799"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Mănescu</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M., Dimache</w:t>
      </w:r>
      <w:r w:rsidR="00D553C5" w:rsidRPr="007620C4">
        <w:rPr>
          <w:rFonts w:ascii="Times New Roman" w:eastAsia="Calibri" w:hAnsi="Times New Roman" w:cs="Times New Roman"/>
          <w:lang w:val="ro-RO"/>
        </w:rPr>
        <w:t>, Al.</w:t>
      </w:r>
      <w:r w:rsidRPr="007620C4">
        <w:rPr>
          <w:rFonts w:ascii="Times New Roman" w:eastAsia="Calibri" w:hAnsi="Times New Roman" w:cs="Times New Roman"/>
          <w:lang w:val="ro-RO"/>
        </w:rPr>
        <w:t xml:space="preserve"> (2002)</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Poluarea apelor subterane</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Timişoara: </w:t>
      </w:r>
      <w:r w:rsidRPr="007620C4">
        <w:rPr>
          <w:rFonts w:ascii="Times New Roman" w:eastAsia="Calibri" w:hAnsi="Times New Roman" w:cs="Times New Roman"/>
          <w:lang w:val="ro-RO"/>
        </w:rPr>
        <w:t>Editura</w:t>
      </w:r>
      <w:r w:rsidR="00D553C5" w:rsidRPr="007620C4">
        <w:rPr>
          <w:rFonts w:ascii="Times New Roman" w:eastAsia="Calibri" w:hAnsi="Times New Roman" w:cs="Times New Roman"/>
          <w:lang w:val="ro-RO"/>
        </w:rPr>
        <w:t xml:space="preserve"> Orizonturi Universitare</w:t>
      </w:r>
      <w:r w:rsidRPr="007620C4">
        <w:rPr>
          <w:rFonts w:ascii="Times New Roman" w:eastAsia="Calibri" w:hAnsi="Times New Roman" w:cs="Times New Roman"/>
          <w:lang w:val="ro-RO"/>
        </w:rPr>
        <w:t>.</w:t>
      </w:r>
    </w:p>
    <w:p w14:paraId="608393B9" w14:textId="5D4E7049"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Miclăuş</w:t>
      </w:r>
      <w:r w:rsidR="00D553C5" w:rsidRPr="007620C4">
        <w:rPr>
          <w:rFonts w:ascii="Times New Roman" w:eastAsia="Calibri" w:hAnsi="Times New Roman" w:cs="Times New Roman"/>
          <w:lang w:val="ro-RO"/>
        </w:rPr>
        <w:t>, V.</w:t>
      </w:r>
      <w:r w:rsidRPr="007620C4">
        <w:rPr>
          <w:rFonts w:ascii="Times New Roman" w:eastAsia="Calibri" w:hAnsi="Times New Roman" w:cs="Times New Roman"/>
          <w:lang w:val="ro-RO"/>
        </w:rPr>
        <w:t xml:space="preserve"> (1983)</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Pedologie</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Bucureşti: </w:t>
      </w:r>
      <w:r w:rsidRPr="007620C4">
        <w:rPr>
          <w:rFonts w:ascii="Times New Roman" w:eastAsia="Calibri" w:hAnsi="Times New Roman" w:cs="Times New Roman"/>
          <w:lang w:val="ro-RO"/>
        </w:rPr>
        <w:t>Ed</w:t>
      </w:r>
      <w:r w:rsidR="00D553C5" w:rsidRPr="007620C4">
        <w:rPr>
          <w:rFonts w:ascii="Times New Roman" w:eastAsia="Calibri" w:hAnsi="Times New Roman" w:cs="Times New Roman"/>
          <w:lang w:val="ro-RO"/>
        </w:rPr>
        <w:t>itura Didactică şi Pedagogică</w:t>
      </w:r>
      <w:r w:rsidRPr="007620C4">
        <w:rPr>
          <w:rFonts w:ascii="Times New Roman" w:eastAsia="Calibri" w:hAnsi="Times New Roman" w:cs="Times New Roman"/>
          <w:lang w:val="ro-RO"/>
        </w:rPr>
        <w:t>.</w:t>
      </w:r>
    </w:p>
    <w:p w14:paraId="32C70CA1" w14:textId="1F54913F" w:rsidR="0085086C" w:rsidRPr="007620C4" w:rsidRDefault="00D553C5"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Miclăuş, V.</w:t>
      </w:r>
      <w:r w:rsidR="0085086C" w:rsidRPr="007620C4">
        <w:rPr>
          <w:rFonts w:ascii="Times New Roman" w:eastAsia="Calibri" w:hAnsi="Times New Roman" w:cs="Times New Roman"/>
          <w:lang w:val="ro-RO"/>
        </w:rPr>
        <w:t xml:space="preserve"> (1991)</w:t>
      </w:r>
      <w:r w:rsidRPr="007620C4">
        <w:rPr>
          <w:rFonts w:ascii="Times New Roman" w:eastAsia="Calibri" w:hAnsi="Times New Roman" w:cs="Times New Roman"/>
          <w:lang w:val="ro-RO"/>
        </w:rPr>
        <w:t>.</w:t>
      </w:r>
      <w:r w:rsidR="0085086C" w:rsidRPr="007620C4">
        <w:rPr>
          <w:rFonts w:ascii="Times New Roman" w:eastAsia="Calibri" w:hAnsi="Times New Roman" w:cs="Times New Roman"/>
          <w:lang w:val="ro-RO"/>
        </w:rPr>
        <w:t xml:space="preserve"> </w:t>
      </w:r>
      <w:r w:rsidR="0085086C" w:rsidRPr="007620C4">
        <w:rPr>
          <w:rFonts w:ascii="Times New Roman" w:eastAsia="Calibri" w:hAnsi="Times New Roman" w:cs="Times New Roman"/>
          <w:i/>
          <w:iCs/>
          <w:lang w:val="ro-RO"/>
        </w:rPr>
        <w:t>Pedologie</w:t>
      </w:r>
      <w:r w:rsidR="0085086C" w:rsidRPr="007620C4">
        <w:rPr>
          <w:rFonts w:ascii="Times New Roman" w:eastAsia="Calibri" w:hAnsi="Times New Roman" w:cs="Times New Roman"/>
          <w:i/>
          <w:lang w:val="ro-RO"/>
        </w:rPr>
        <w:t xml:space="preserve"> ameliorativă</w:t>
      </w:r>
      <w:r w:rsidRPr="007620C4">
        <w:rPr>
          <w:rFonts w:ascii="Times New Roman" w:eastAsia="Calibri" w:hAnsi="Times New Roman" w:cs="Times New Roman"/>
          <w:lang w:val="ro-RO"/>
        </w:rPr>
        <w:t>.</w:t>
      </w:r>
      <w:r w:rsidR="0085086C" w:rsidRPr="007620C4">
        <w:rPr>
          <w:rFonts w:ascii="Times New Roman" w:eastAsia="Calibri" w:hAnsi="Times New Roman" w:cs="Times New Roman"/>
          <w:lang w:val="ro-RO"/>
        </w:rPr>
        <w:t xml:space="preserve"> </w:t>
      </w:r>
      <w:r w:rsidRPr="007620C4">
        <w:rPr>
          <w:rFonts w:ascii="Times New Roman" w:eastAsia="Calibri" w:hAnsi="Times New Roman" w:cs="Times New Roman"/>
          <w:lang w:val="ro-RO"/>
        </w:rPr>
        <w:t xml:space="preserve">Cluj-Napoca: </w:t>
      </w:r>
      <w:r w:rsidR="0085086C" w:rsidRPr="007620C4">
        <w:rPr>
          <w:rFonts w:ascii="Times New Roman" w:eastAsia="Calibri" w:hAnsi="Times New Roman" w:cs="Times New Roman"/>
          <w:lang w:val="ro-RO"/>
        </w:rPr>
        <w:t>Editura Dacia.</w:t>
      </w:r>
    </w:p>
    <w:p w14:paraId="193C4FF6" w14:textId="4CB85EA1"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Mierlescu</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Er., Teşu</w:t>
      </w:r>
      <w:r w:rsidR="00D553C5" w:rsidRPr="007620C4">
        <w:rPr>
          <w:rFonts w:ascii="Times New Roman" w:eastAsia="Calibri" w:hAnsi="Times New Roman" w:cs="Times New Roman"/>
          <w:lang w:val="ro-RO"/>
        </w:rPr>
        <w:t>, C.</w:t>
      </w:r>
      <w:r w:rsidRPr="007620C4">
        <w:rPr>
          <w:rFonts w:ascii="Times New Roman" w:eastAsia="Calibri" w:hAnsi="Times New Roman" w:cs="Times New Roman"/>
          <w:lang w:val="ro-RO"/>
        </w:rPr>
        <w:t xml:space="preserve"> (1982)</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Solurile României</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Iaşi: </w:t>
      </w:r>
      <w:r w:rsidRPr="007620C4">
        <w:rPr>
          <w:rFonts w:ascii="Times New Roman" w:eastAsia="Calibri" w:hAnsi="Times New Roman" w:cs="Times New Roman"/>
          <w:lang w:val="ro-RO"/>
        </w:rPr>
        <w:t>Litogra</w:t>
      </w:r>
      <w:r w:rsidR="00D553C5" w:rsidRPr="007620C4">
        <w:rPr>
          <w:rFonts w:ascii="Times New Roman" w:eastAsia="Calibri" w:hAnsi="Times New Roman" w:cs="Times New Roman"/>
          <w:lang w:val="ro-RO"/>
        </w:rPr>
        <w:t>fia Institutului Agronomic Iaşi</w:t>
      </w:r>
      <w:r w:rsidRPr="007620C4">
        <w:rPr>
          <w:rFonts w:ascii="Times New Roman" w:eastAsia="Calibri" w:hAnsi="Times New Roman" w:cs="Times New Roman"/>
          <w:lang w:val="ro-RO"/>
        </w:rPr>
        <w:t>.</w:t>
      </w:r>
    </w:p>
    <w:p w14:paraId="39D4512E" w14:textId="5A9B1922"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Măhăra</w:t>
      </w:r>
      <w:r w:rsidR="00D553C5" w:rsidRPr="007620C4">
        <w:rPr>
          <w:rFonts w:ascii="Times New Roman" w:hAnsi="Times New Roman" w:cs="Times New Roman"/>
          <w:lang w:val="ro-RO"/>
        </w:rPr>
        <w:t>, Gh. (2001).</w:t>
      </w:r>
      <w:r w:rsidRPr="007620C4">
        <w:rPr>
          <w:rFonts w:ascii="Times New Roman" w:hAnsi="Times New Roman" w:cs="Times New Roman"/>
          <w:lang w:val="ro-RO"/>
        </w:rPr>
        <w:t xml:space="preserve"> </w:t>
      </w:r>
      <w:r w:rsidRPr="007620C4">
        <w:rPr>
          <w:rFonts w:ascii="Times New Roman" w:hAnsi="Times New Roman" w:cs="Times New Roman"/>
          <w:i/>
          <w:lang w:val="ro-RO"/>
        </w:rPr>
        <w:t>Meteorologie</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 xml:space="preserve">Oradea: </w:t>
      </w:r>
      <w:r w:rsidRPr="007620C4">
        <w:rPr>
          <w:rFonts w:ascii="Times New Roman" w:hAnsi="Times New Roman" w:cs="Times New Roman"/>
          <w:lang w:val="ro-RO"/>
        </w:rPr>
        <w:t>Editura Universităţii din</w:t>
      </w:r>
      <w:r w:rsidR="00D553C5" w:rsidRPr="007620C4">
        <w:rPr>
          <w:rFonts w:ascii="Times New Roman" w:hAnsi="Times New Roman" w:cs="Times New Roman"/>
          <w:lang w:val="ro-RO"/>
        </w:rPr>
        <w:t xml:space="preserve"> Oradea</w:t>
      </w:r>
      <w:r w:rsidRPr="007620C4">
        <w:rPr>
          <w:rFonts w:ascii="Times New Roman" w:hAnsi="Times New Roman" w:cs="Times New Roman"/>
          <w:lang w:val="ro-RO"/>
        </w:rPr>
        <w:t>.</w:t>
      </w:r>
    </w:p>
    <w:p w14:paraId="213B301F" w14:textId="18BA65C2"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Mocanu</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R., Mocanu</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A.M. (2004).</w:t>
      </w:r>
      <w:r w:rsidRPr="007620C4">
        <w:rPr>
          <w:rFonts w:ascii="Times New Roman" w:hAnsi="Times New Roman" w:cs="Times New Roman"/>
          <w:lang w:val="ro-RO"/>
        </w:rPr>
        <w:t xml:space="preserve"> </w:t>
      </w:r>
      <w:r w:rsidRPr="007620C4">
        <w:rPr>
          <w:rFonts w:ascii="Times New Roman" w:hAnsi="Times New Roman" w:cs="Times New Roman"/>
          <w:i/>
          <w:iCs/>
          <w:lang w:val="ro-RO"/>
        </w:rPr>
        <w:t>Agrochimie</w:t>
      </w:r>
      <w:r w:rsidR="00D553C5" w:rsidRPr="007620C4">
        <w:rPr>
          <w:rFonts w:ascii="Times New Roman" w:hAnsi="Times New Roman" w:cs="Times New Roman"/>
          <w:iCs/>
        </w:rPr>
        <w:t>.</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Craiova: Editura Sintech.</w:t>
      </w:r>
    </w:p>
    <w:p w14:paraId="76B1EA01" w14:textId="5D0E6986"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Munteanu</w:t>
      </w:r>
      <w:r w:rsidR="00D553C5" w:rsidRPr="007620C4">
        <w:rPr>
          <w:rFonts w:ascii="Times New Roman" w:hAnsi="Times New Roman" w:cs="Times New Roman"/>
          <w:lang w:val="ro-RO"/>
        </w:rPr>
        <w:t>, I. (1994).</w:t>
      </w:r>
      <w:r w:rsidRPr="007620C4">
        <w:rPr>
          <w:rFonts w:ascii="Times New Roman" w:hAnsi="Times New Roman" w:cs="Times New Roman"/>
          <w:lang w:val="ro-RO"/>
        </w:rPr>
        <w:t xml:space="preserve"> </w:t>
      </w:r>
      <w:r w:rsidRPr="007620C4">
        <w:rPr>
          <w:rFonts w:ascii="Times New Roman" w:hAnsi="Times New Roman" w:cs="Times New Roman"/>
          <w:i/>
          <w:lang w:val="ro-RO"/>
        </w:rPr>
        <w:t>Solurile României în</w:t>
      </w:r>
      <w:r w:rsidR="00D553C5" w:rsidRPr="007620C4">
        <w:rPr>
          <w:rFonts w:ascii="Times New Roman" w:hAnsi="Times New Roman" w:cs="Times New Roman"/>
          <w:i/>
          <w:lang w:val="ro-RO"/>
        </w:rPr>
        <w:t xml:space="preserve"> </w:t>
      </w:r>
      <w:r w:rsidRPr="007620C4">
        <w:rPr>
          <w:rFonts w:ascii="Times New Roman" w:hAnsi="Times New Roman" w:cs="Times New Roman"/>
          <w:i/>
          <w:lang w:val="ro-RO"/>
        </w:rPr>
        <w:t>sistemele de clasificare internaţionale</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Bucureşti: Ştiinţa solului</w:t>
      </w:r>
      <w:r w:rsidRPr="007620C4">
        <w:rPr>
          <w:rFonts w:ascii="Times New Roman" w:hAnsi="Times New Roman" w:cs="Times New Roman"/>
          <w:lang w:val="ro-RO"/>
        </w:rPr>
        <w:t>.</w:t>
      </w:r>
    </w:p>
    <w:p w14:paraId="226B12EA" w14:textId="3579C0D8"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Munteanu</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I., Florea</w:t>
      </w:r>
      <w:r w:rsidR="00D553C5" w:rsidRPr="007620C4">
        <w:rPr>
          <w:rFonts w:ascii="Times New Roman" w:hAnsi="Times New Roman" w:cs="Times New Roman"/>
          <w:lang w:val="ro-RO"/>
        </w:rPr>
        <w:t>, I. (2009).</w:t>
      </w:r>
      <w:r w:rsidRPr="007620C4">
        <w:rPr>
          <w:rFonts w:ascii="Times New Roman" w:hAnsi="Times New Roman" w:cs="Times New Roman"/>
          <w:lang w:val="ro-RO"/>
        </w:rPr>
        <w:t xml:space="preserve"> Ghid pentru descrierea în teren a profilului de sol şi a condiţiilor de mediu specifice. </w:t>
      </w:r>
      <w:r w:rsidR="00D553C5" w:rsidRPr="007620C4">
        <w:rPr>
          <w:rFonts w:ascii="Times New Roman" w:hAnsi="Times New Roman" w:cs="Times New Roman"/>
          <w:lang w:val="ro-RO"/>
        </w:rPr>
        <w:t xml:space="preserve">Bucureşti: </w:t>
      </w:r>
      <w:r w:rsidRPr="007620C4">
        <w:rPr>
          <w:rFonts w:ascii="Times New Roman" w:hAnsi="Times New Roman" w:cs="Times New Roman"/>
          <w:lang w:val="ro-RO"/>
        </w:rPr>
        <w:t>ICPA</w:t>
      </w:r>
      <w:r w:rsidR="00D553C5" w:rsidRPr="007620C4">
        <w:rPr>
          <w:rFonts w:ascii="Times New Roman" w:hAnsi="Times New Roman" w:cs="Times New Roman"/>
          <w:lang w:val="ro-RO"/>
        </w:rPr>
        <w:t>, MAPDR;</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Craiova: Editura Sitech.</w:t>
      </w:r>
    </w:p>
    <w:p w14:paraId="00C159E0" w14:textId="604AA5F5"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Neag</w:t>
      </w:r>
      <w:r w:rsidR="00D553C5" w:rsidRPr="007620C4">
        <w:rPr>
          <w:rFonts w:ascii="Times New Roman" w:eastAsia="Calibri" w:hAnsi="Times New Roman" w:cs="Times New Roman"/>
          <w:lang w:val="ro-RO"/>
        </w:rPr>
        <w:t>, G.</w:t>
      </w:r>
      <w:r w:rsidRPr="007620C4">
        <w:rPr>
          <w:rFonts w:ascii="Times New Roman" w:eastAsia="Calibri" w:hAnsi="Times New Roman" w:cs="Times New Roman"/>
          <w:lang w:val="ro-RO"/>
        </w:rPr>
        <w:t xml:space="preserve"> (1997)</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Depoluarea solului şi apelor subterane</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Cluj-Napoca: </w:t>
      </w:r>
      <w:r w:rsidRPr="007620C4">
        <w:rPr>
          <w:rFonts w:ascii="Times New Roman" w:eastAsia="Calibri" w:hAnsi="Times New Roman" w:cs="Times New Roman"/>
          <w:lang w:val="ro-RO"/>
        </w:rPr>
        <w:t>Editura</w:t>
      </w:r>
      <w:r w:rsidR="00D553C5" w:rsidRPr="007620C4">
        <w:rPr>
          <w:rFonts w:ascii="Times New Roman" w:eastAsia="Calibri" w:hAnsi="Times New Roman" w:cs="Times New Roman"/>
          <w:lang w:val="ro-RO"/>
        </w:rPr>
        <w:t xml:space="preserve"> Casa Cărţii de Ştiinţă</w:t>
      </w:r>
      <w:r w:rsidRPr="007620C4">
        <w:rPr>
          <w:rFonts w:ascii="Times New Roman" w:eastAsia="Calibri" w:hAnsi="Times New Roman" w:cs="Times New Roman"/>
          <w:lang w:val="ro-RO"/>
        </w:rPr>
        <w:t>.</w:t>
      </w:r>
    </w:p>
    <w:p w14:paraId="14A1A910" w14:textId="25351D98"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Niţă</w:t>
      </w:r>
      <w:r w:rsidR="00D553C5" w:rsidRPr="007620C4">
        <w:rPr>
          <w:rFonts w:ascii="Times New Roman" w:eastAsia="Calibri" w:hAnsi="Times New Roman" w:cs="Times New Roman"/>
          <w:lang w:val="ro-RO"/>
        </w:rPr>
        <w:t>, L. (2004).</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Pedologie</w:t>
      </w:r>
      <w:r w:rsidR="00D553C5" w:rsidRPr="007620C4">
        <w:rPr>
          <w:rFonts w:ascii="Times New Roman" w:eastAsia="Calibri" w:hAnsi="Times New Roman" w:cs="Times New Roman"/>
        </w:rPr>
        <w:t>.</w:t>
      </w:r>
      <w:r w:rsidRPr="007620C4">
        <w:rPr>
          <w:rFonts w:ascii="Times New Roman" w:eastAsia="Calibri" w:hAnsi="Times New Roman" w:cs="Times New Roman"/>
        </w:rPr>
        <w:t xml:space="preserve"> </w:t>
      </w:r>
      <w:r w:rsidR="00D553C5" w:rsidRPr="007620C4">
        <w:rPr>
          <w:rFonts w:ascii="Times New Roman" w:eastAsia="Calibri" w:hAnsi="Times New Roman" w:cs="Times New Roman"/>
        </w:rPr>
        <w:t>Timişoara: Editura Eurobit.</w:t>
      </w:r>
    </w:p>
    <w:p w14:paraId="18DF979E" w14:textId="49171A6E"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Niţu</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I., Răuţă</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C., Drăcea</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M. (1990).</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L</w:t>
      </w:r>
      <w:r w:rsidRPr="007620C4">
        <w:rPr>
          <w:rFonts w:ascii="Times New Roman" w:eastAsia="Calibri" w:hAnsi="Times New Roman" w:cs="Times New Roman"/>
          <w:i/>
          <w:lang w:val="ro-RO"/>
        </w:rPr>
        <w:t>ucrări agropedoameliorative</w:t>
      </w:r>
      <w:r w:rsidR="00D553C5" w:rsidRPr="007620C4">
        <w:rPr>
          <w:rFonts w:ascii="Times New Roman" w:eastAsia="Calibri" w:hAnsi="Times New Roman" w:cs="Times New Roman"/>
          <w:lang w:val="ro-RO"/>
        </w:rPr>
        <w:t>, vol. II.</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Bucureşti: Editura Ceres</w:t>
      </w:r>
      <w:r w:rsidRPr="007620C4">
        <w:rPr>
          <w:rFonts w:ascii="Times New Roman" w:eastAsia="Calibri" w:hAnsi="Times New Roman" w:cs="Times New Roman"/>
          <w:lang w:val="ro-RO"/>
        </w:rPr>
        <w:t>.</w:t>
      </w:r>
    </w:p>
    <w:p w14:paraId="54C84E58" w14:textId="5EE28165"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lastRenderedPageBreak/>
        <w:t>Niţu</w:t>
      </w:r>
      <w:r w:rsidR="00D553C5" w:rsidRPr="007620C4">
        <w:rPr>
          <w:rFonts w:ascii="Times New Roman" w:eastAsia="Calibri" w:hAnsi="Times New Roman" w:cs="Times New Roman"/>
          <w:lang w:val="ro-RO"/>
        </w:rPr>
        <w:t>, I. (2000).</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L</w:t>
      </w:r>
      <w:r w:rsidRPr="007620C4">
        <w:rPr>
          <w:rFonts w:ascii="Times New Roman" w:eastAsia="Calibri" w:hAnsi="Times New Roman" w:cs="Times New Roman"/>
          <w:i/>
          <w:lang w:val="ro-RO"/>
        </w:rPr>
        <w:t>ucrări agropedoameliorative</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Bucureşti: </w:t>
      </w:r>
      <w:r w:rsidRPr="007620C4">
        <w:rPr>
          <w:rFonts w:ascii="Times New Roman" w:eastAsia="Calibri" w:hAnsi="Times New Roman" w:cs="Times New Roman"/>
          <w:lang w:val="ro-RO"/>
        </w:rPr>
        <w:t>Editura Agris.</w:t>
      </w:r>
    </w:p>
    <w:p w14:paraId="2372622C" w14:textId="410D0549"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Oanea</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N., Rogobete</w:t>
      </w:r>
      <w:r w:rsidR="00D553C5" w:rsidRPr="007620C4">
        <w:rPr>
          <w:rFonts w:ascii="Times New Roman" w:eastAsia="Calibri" w:hAnsi="Times New Roman" w:cs="Times New Roman"/>
          <w:lang w:val="ro-RO"/>
        </w:rPr>
        <w:t>, Gh. (1977).</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Pedologie generală şi ameliorativă</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Bucureşti: Editura Didactică şi Pedagogică</w:t>
      </w:r>
      <w:r w:rsidRPr="007620C4">
        <w:rPr>
          <w:rFonts w:ascii="Times New Roman" w:eastAsia="Calibri" w:hAnsi="Times New Roman" w:cs="Times New Roman"/>
          <w:lang w:val="ro-RO"/>
        </w:rPr>
        <w:t>.</w:t>
      </w:r>
    </w:p>
    <w:p w14:paraId="762CE5D5" w14:textId="2F97C5AB"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Obrejanu</w:t>
      </w:r>
      <w:r w:rsidR="00D553C5" w:rsidRPr="007620C4">
        <w:rPr>
          <w:rFonts w:ascii="Times New Roman" w:eastAsia="Calibri" w:hAnsi="Times New Roman" w:cs="Times New Roman"/>
          <w:lang w:val="ro-RO"/>
        </w:rPr>
        <w:t>, Gr.</w:t>
      </w:r>
      <w:r w:rsidRPr="007620C4">
        <w:rPr>
          <w:rFonts w:ascii="Times New Roman" w:eastAsia="Calibri" w:hAnsi="Times New Roman" w:cs="Times New Roman"/>
          <w:lang w:val="ro-RO"/>
        </w:rPr>
        <w:t xml:space="preserve"> (1964)</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Metode de cercetare a solului</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Bucureşti: Editura Academiei Române</w:t>
      </w:r>
      <w:r w:rsidRPr="007620C4">
        <w:rPr>
          <w:rFonts w:ascii="Times New Roman" w:eastAsia="Calibri" w:hAnsi="Times New Roman" w:cs="Times New Roman"/>
          <w:lang w:val="ro-RO"/>
        </w:rPr>
        <w:t>.</w:t>
      </w:r>
    </w:p>
    <w:p w14:paraId="337A10E5" w14:textId="1C9C2E20"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Obrejanu</w:t>
      </w:r>
      <w:r w:rsidR="00D553C5" w:rsidRPr="007620C4">
        <w:rPr>
          <w:rFonts w:ascii="Times New Roman" w:eastAsia="Calibri" w:hAnsi="Times New Roman" w:cs="Times New Roman"/>
          <w:lang w:val="ro-RO"/>
        </w:rPr>
        <w:t>, Gr., Măianu, Al.</w:t>
      </w:r>
      <w:r w:rsidRPr="007620C4">
        <w:rPr>
          <w:rFonts w:ascii="Times New Roman" w:eastAsia="Calibri" w:hAnsi="Times New Roman" w:cs="Times New Roman"/>
          <w:lang w:val="ro-RO"/>
        </w:rPr>
        <w:t xml:space="preserve"> (1965)</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Pedologie ameliorativă</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Bucureşti: </w:t>
      </w:r>
      <w:r w:rsidRPr="007620C4">
        <w:rPr>
          <w:rFonts w:ascii="Times New Roman" w:eastAsia="Calibri" w:hAnsi="Times New Roman" w:cs="Times New Roman"/>
          <w:lang w:val="ro-RO"/>
        </w:rPr>
        <w:t>Editura Agrosilvică.</w:t>
      </w:r>
    </w:p>
    <w:p w14:paraId="6CE6E60C" w14:textId="61481190"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Oprea</w:t>
      </w:r>
      <w:r w:rsidR="00D553C5" w:rsidRPr="007620C4">
        <w:rPr>
          <w:rFonts w:ascii="Times New Roman" w:eastAsia="Calibri" w:hAnsi="Times New Roman" w:cs="Times New Roman"/>
          <w:lang w:val="ro-RO"/>
        </w:rPr>
        <w:t>, R.</w:t>
      </w:r>
      <w:r w:rsidRPr="007620C4">
        <w:rPr>
          <w:rFonts w:ascii="Times New Roman" w:eastAsia="Calibri" w:hAnsi="Times New Roman" w:cs="Times New Roman"/>
          <w:lang w:val="ro-RO"/>
        </w:rPr>
        <w:t xml:space="preserve"> (2013)</w:t>
      </w:r>
      <w:r w:rsidR="00D553C5" w:rsidRPr="007620C4">
        <w:rPr>
          <w:rFonts w:ascii="Times New Roman" w:eastAsia="Calibri" w:hAnsi="Times New Roman" w:cs="Times New Roman"/>
          <w:iCs/>
          <w:lang w:val="ro-RO"/>
        </w:rPr>
        <w:t>.</w:t>
      </w:r>
      <w:r w:rsidRPr="007620C4">
        <w:rPr>
          <w:rFonts w:ascii="Times New Roman" w:eastAsia="Calibri" w:hAnsi="Times New Roman" w:cs="Times New Roman"/>
          <w:iCs/>
          <w:lang w:val="ro-RO"/>
        </w:rPr>
        <w:t xml:space="preserve"> </w:t>
      </w:r>
      <w:r w:rsidRPr="007620C4">
        <w:rPr>
          <w:rFonts w:ascii="Times New Roman" w:eastAsia="Calibri" w:hAnsi="Times New Roman" w:cs="Times New Roman"/>
          <w:i/>
          <w:iCs/>
          <w:lang w:val="ro-RO"/>
        </w:rPr>
        <w:t>Compendiu de Pedologie</w:t>
      </w:r>
      <w:r w:rsidR="00D553C5" w:rsidRPr="007620C4">
        <w:rPr>
          <w:rFonts w:ascii="Times New Roman" w:eastAsia="Calibri" w:hAnsi="Times New Roman" w:cs="Times New Roman"/>
          <w:iCs/>
          <w:lang w:val="ro-RO"/>
        </w:rPr>
        <w:t>.</w:t>
      </w:r>
      <w:r w:rsidRPr="007620C4">
        <w:rPr>
          <w:rFonts w:ascii="Times New Roman" w:eastAsia="Calibri" w:hAnsi="Times New Roman" w:cs="Times New Roman"/>
          <w:iCs/>
          <w:lang w:val="ro-RO"/>
        </w:rPr>
        <w:t xml:space="preserve"> </w:t>
      </w:r>
      <w:r w:rsidR="00D553C5" w:rsidRPr="007620C4">
        <w:rPr>
          <w:rFonts w:ascii="Times New Roman" w:eastAsia="Calibri" w:hAnsi="Times New Roman" w:cs="Times New Roman"/>
          <w:lang w:val="ro-RO"/>
        </w:rPr>
        <w:t xml:space="preserve">Bucureşti: </w:t>
      </w:r>
      <w:r w:rsidRPr="007620C4">
        <w:rPr>
          <w:rFonts w:ascii="Times New Roman" w:eastAsia="Calibri" w:hAnsi="Times New Roman" w:cs="Times New Roman"/>
          <w:lang w:val="ro-RO"/>
        </w:rPr>
        <w:t>Editura Universitară.</w:t>
      </w:r>
    </w:p>
    <w:p w14:paraId="711457C9" w14:textId="3EE280D2"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Păcurar</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I., Buta</w:t>
      </w:r>
      <w:r w:rsidR="00D553C5" w:rsidRPr="007620C4">
        <w:rPr>
          <w:rFonts w:ascii="Times New Roman" w:eastAsia="Calibri" w:hAnsi="Times New Roman" w:cs="Times New Roman"/>
          <w:lang w:val="ro-RO"/>
        </w:rPr>
        <w:t>, M. (2010).</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Pedologie şi bonitarea terenurilor agricole</w:t>
      </w:r>
      <w:r w:rsidR="00D553C5" w:rsidRPr="007620C4">
        <w:rPr>
          <w:rFonts w:ascii="Times New Roman" w:eastAsia="Calibri" w:hAnsi="Times New Roman" w:cs="Times New Roman"/>
        </w:rPr>
        <w:t>.</w:t>
      </w:r>
      <w:r w:rsidRPr="007620C4">
        <w:rPr>
          <w:rFonts w:ascii="Times New Roman" w:eastAsia="Calibri" w:hAnsi="Times New Roman" w:cs="Times New Roman"/>
        </w:rPr>
        <w:t xml:space="preserve"> </w:t>
      </w:r>
      <w:r w:rsidR="00D553C5" w:rsidRPr="007620C4">
        <w:rPr>
          <w:rFonts w:ascii="Times New Roman" w:hAnsi="Times New Roman" w:cs="Times New Roman"/>
          <w:lang w:val="ro-RO"/>
        </w:rPr>
        <w:t xml:space="preserve">Cluj-Napoca: </w:t>
      </w:r>
      <w:r w:rsidRPr="007620C4">
        <w:rPr>
          <w:rFonts w:ascii="Times New Roman" w:hAnsi="Times New Roman" w:cs="Times New Roman"/>
          <w:lang w:val="ro-RO"/>
        </w:rPr>
        <w:t>Editura Risoprint.</w:t>
      </w:r>
    </w:p>
    <w:p w14:paraId="3478BCEC" w14:textId="63E85A2F" w:rsidR="0085086C" w:rsidRPr="007620C4" w:rsidRDefault="0085086C" w:rsidP="0085086C">
      <w:pPr>
        <w:pStyle w:val="ListParagraph"/>
        <w:numPr>
          <w:ilvl w:val="0"/>
          <w:numId w:val="15"/>
        </w:numPr>
        <w:spacing w:after="0" w:line="360" w:lineRule="auto"/>
        <w:ind w:left="644"/>
        <w:jc w:val="both"/>
        <w:rPr>
          <w:rFonts w:ascii="Times New Roman" w:hAnsi="Times New Roman" w:cs="Times New Roman"/>
          <w:lang w:val="ro-RO"/>
        </w:rPr>
      </w:pPr>
      <w:r w:rsidRPr="007620C4">
        <w:rPr>
          <w:rFonts w:ascii="Times New Roman" w:hAnsi="Times New Roman" w:cs="Times New Roman"/>
          <w:lang w:val="ro-RO"/>
        </w:rPr>
        <w:t>Petrea</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R. (2001).</w:t>
      </w:r>
      <w:r w:rsidRPr="007620C4">
        <w:rPr>
          <w:rFonts w:ascii="Times New Roman" w:hAnsi="Times New Roman" w:cs="Times New Roman"/>
          <w:lang w:val="ro-RO"/>
        </w:rPr>
        <w:t xml:space="preserve"> </w:t>
      </w:r>
      <w:r w:rsidRPr="007620C4">
        <w:rPr>
          <w:rFonts w:ascii="Times New Roman" w:hAnsi="Times New Roman" w:cs="Times New Roman"/>
          <w:i/>
          <w:iCs/>
          <w:lang w:val="ro-RO"/>
        </w:rPr>
        <w:t>P</w:t>
      </w:r>
      <w:r w:rsidRPr="007620C4">
        <w:rPr>
          <w:rFonts w:ascii="Times New Roman" w:hAnsi="Times New Roman" w:cs="Times New Roman"/>
          <w:i/>
          <w:lang w:val="ro-RO"/>
        </w:rPr>
        <w:t>edogeografie</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 xml:space="preserve">Oradea: </w:t>
      </w:r>
      <w:r w:rsidRPr="007620C4">
        <w:rPr>
          <w:rFonts w:ascii="Times New Roman" w:hAnsi="Times New Roman" w:cs="Times New Roman"/>
          <w:lang w:val="ro-RO"/>
        </w:rPr>
        <w:t>E</w:t>
      </w:r>
      <w:r w:rsidR="00D553C5" w:rsidRPr="007620C4">
        <w:rPr>
          <w:rFonts w:ascii="Times New Roman" w:hAnsi="Times New Roman" w:cs="Times New Roman"/>
          <w:lang w:val="ro-RO"/>
        </w:rPr>
        <w:t>ditura Universităţii din Oradea</w:t>
      </w:r>
      <w:r w:rsidRPr="007620C4">
        <w:rPr>
          <w:rFonts w:ascii="Times New Roman" w:hAnsi="Times New Roman" w:cs="Times New Roman"/>
          <w:lang w:val="ro-RO"/>
        </w:rPr>
        <w:t>.</w:t>
      </w:r>
    </w:p>
    <w:p w14:paraId="16F469CD" w14:textId="492A9605" w:rsidR="0085086C" w:rsidRPr="007620C4" w:rsidRDefault="00D553C5" w:rsidP="0085086C">
      <w:pPr>
        <w:pStyle w:val="ListParagraph"/>
        <w:numPr>
          <w:ilvl w:val="0"/>
          <w:numId w:val="15"/>
        </w:numPr>
        <w:spacing w:after="0" w:line="360" w:lineRule="auto"/>
        <w:ind w:left="644"/>
        <w:jc w:val="both"/>
        <w:rPr>
          <w:rFonts w:ascii="Times New Roman" w:hAnsi="Times New Roman" w:cs="Times New Roman"/>
          <w:lang w:val="ro-RO"/>
        </w:rPr>
      </w:pPr>
      <w:r w:rsidRPr="007620C4">
        <w:rPr>
          <w:rFonts w:ascii="Times New Roman" w:hAnsi="Times New Roman" w:cs="Times New Roman"/>
          <w:lang w:val="ro-RO"/>
        </w:rPr>
        <w:t>Pop, P.Gr. (2000).</w:t>
      </w:r>
      <w:r w:rsidR="0085086C" w:rsidRPr="007620C4">
        <w:rPr>
          <w:rFonts w:ascii="Times New Roman" w:hAnsi="Times New Roman" w:cs="Times New Roman"/>
          <w:lang w:val="ro-RO"/>
        </w:rPr>
        <w:t xml:space="preserve"> </w:t>
      </w:r>
      <w:r w:rsidR="0085086C" w:rsidRPr="007620C4">
        <w:rPr>
          <w:rFonts w:ascii="Times New Roman" w:hAnsi="Times New Roman" w:cs="Times New Roman"/>
          <w:i/>
          <w:iCs/>
          <w:lang w:val="ro-RO"/>
        </w:rPr>
        <w:t>C</w:t>
      </w:r>
      <w:r w:rsidR="0085086C" w:rsidRPr="007620C4">
        <w:rPr>
          <w:rFonts w:ascii="Times New Roman" w:hAnsi="Times New Roman" w:cs="Times New Roman"/>
          <w:i/>
          <w:lang w:val="ro-RO"/>
        </w:rPr>
        <w:t>arpaţii şi Subcarpaţii României</w:t>
      </w:r>
      <w:r w:rsidRPr="007620C4">
        <w:rPr>
          <w:rFonts w:ascii="Times New Roman" w:hAnsi="Times New Roman" w:cs="Times New Roman"/>
          <w:lang w:val="ro-RO"/>
        </w:rPr>
        <w:t>.</w:t>
      </w:r>
      <w:r w:rsidR="0085086C" w:rsidRPr="007620C4">
        <w:rPr>
          <w:rFonts w:ascii="Times New Roman" w:hAnsi="Times New Roman" w:cs="Times New Roman"/>
          <w:lang w:val="ro-RO"/>
        </w:rPr>
        <w:t xml:space="preserve"> </w:t>
      </w:r>
      <w:r w:rsidRPr="007620C4">
        <w:rPr>
          <w:rFonts w:ascii="Times New Roman" w:hAnsi="Times New Roman" w:cs="Times New Roman"/>
          <w:lang w:val="ro-RO"/>
        </w:rPr>
        <w:t xml:space="preserve">Cluj-Napoca: </w:t>
      </w:r>
      <w:r w:rsidR="0085086C" w:rsidRPr="007620C4">
        <w:rPr>
          <w:rFonts w:ascii="Times New Roman" w:hAnsi="Times New Roman" w:cs="Times New Roman"/>
          <w:lang w:val="ro-RO"/>
        </w:rPr>
        <w:t>Editura Presa Universitară Cluje</w:t>
      </w:r>
      <w:r w:rsidRPr="007620C4">
        <w:rPr>
          <w:rFonts w:ascii="Times New Roman" w:hAnsi="Times New Roman" w:cs="Times New Roman"/>
          <w:lang w:val="ro-RO"/>
        </w:rPr>
        <w:t>ană</w:t>
      </w:r>
      <w:r w:rsidR="0085086C" w:rsidRPr="007620C4">
        <w:rPr>
          <w:rFonts w:ascii="Times New Roman" w:hAnsi="Times New Roman" w:cs="Times New Roman"/>
          <w:lang w:val="ro-RO"/>
        </w:rPr>
        <w:t>.</w:t>
      </w:r>
    </w:p>
    <w:p w14:paraId="398B9C90" w14:textId="0E6DC1B1"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hAnsi="Times New Roman" w:cs="Times New Roman"/>
          <w:lang w:val="ro-RO"/>
        </w:rPr>
        <w:t>Pop</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P</w:t>
      </w:r>
      <w:r w:rsidR="00D553C5" w:rsidRPr="007620C4">
        <w:rPr>
          <w:rFonts w:ascii="Times New Roman" w:hAnsi="Times New Roman" w:cs="Times New Roman"/>
          <w:lang w:val="ro-RO"/>
        </w:rPr>
        <w:t>.Gr. (2005).</w:t>
      </w:r>
      <w:r w:rsidRPr="007620C4">
        <w:rPr>
          <w:rFonts w:ascii="Times New Roman" w:hAnsi="Times New Roman" w:cs="Times New Roman"/>
          <w:lang w:val="ro-RO"/>
        </w:rPr>
        <w:t xml:space="preserve"> </w:t>
      </w:r>
      <w:r w:rsidRPr="007620C4">
        <w:rPr>
          <w:rFonts w:ascii="Times New Roman" w:hAnsi="Times New Roman" w:cs="Times New Roman"/>
          <w:i/>
          <w:iCs/>
          <w:lang w:val="ro-RO"/>
        </w:rPr>
        <w:t>D</w:t>
      </w:r>
      <w:r w:rsidRPr="007620C4">
        <w:rPr>
          <w:rFonts w:ascii="Times New Roman" w:hAnsi="Times New Roman" w:cs="Times New Roman"/>
          <w:i/>
          <w:lang w:val="ro-RO"/>
        </w:rPr>
        <w:t>ealurile de Vest şi Câmpia de Vest</w:t>
      </w:r>
      <w:r w:rsidR="00D553C5" w:rsidRPr="007620C4">
        <w:rPr>
          <w:rFonts w:ascii="Times New Roman" w:hAnsi="Times New Roman" w:cs="Times New Roman"/>
          <w:lang w:val="ro-RO"/>
        </w:rPr>
        <w:t>.</w:t>
      </w:r>
      <w:r w:rsidRPr="007620C4">
        <w:rPr>
          <w:rFonts w:ascii="Times New Roman" w:hAnsi="Times New Roman" w:cs="Times New Roman"/>
          <w:lang w:val="ro-RO"/>
        </w:rPr>
        <w:t xml:space="preserve"> </w:t>
      </w:r>
      <w:r w:rsidR="00D553C5" w:rsidRPr="007620C4">
        <w:rPr>
          <w:rFonts w:ascii="Times New Roman" w:hAnsi="Times New Roman" w:cs="Times New Roman"/>
          <w:lang w:val="ro-RO"/>
        </w:rPr>
        <w:t xml:space="preserve">Oradea: </w:t>
      </w:r>
      <w:r w:rsidRPr="007620C4">
        <w:rPr>
          <w:rFonts w:ascii="Times New Roman" w:hAnsi="Times New Roman" w:cs="Times New Roman"/>
          <w:lang w:val="ro-RO"/>
        </w:rPr>
        <w:t>Editu</w:t>
      </w:r>
      <w:r w:rsidR="00D553C5" w:rsidRPr="007620C4">
        <w:rPr>
          <w:rFonts w:ascii="Times New Roman" w:hAnsi="Times New Roman" w:cs="Times New Roman"/>
          <w:lang w:val="ro-RO"/>
        </w:rPr>
        <w:t>ra universităţii din Oradea</w:t>
      </w:r>
      <w:r w:rsidRPr="007620C4">
        <w:rPr>
          <w:rFonts w:ascii="Times New Roman" w:hAnsi="Times New Roman" w:cs="Times New Roman"/>
          <w:lang w:val="ro-RO"/>
        </w:rPr>
        <w:t>.</w:t>
      </w:r>
      <w:r w:rsidRPr="007620C4">
        <w:rPr>
          <w:rFonts w:ascii="Times New Roman" w:eastAsia="Calibri" w:hAnsi="Times New Roman" w:cs="Times New Roman"/>
          <w:lang w:val="ro-RO"/>
        </w:rPr>
        <w:t xml:space="preserve"> </w:t>
      </w:r>
    </w:p>
    <w:p w14:paraId="3C0217E7" w14:textId="4B966DB8"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Puiu</w:t>
      </w:r>
      <w:r w:rsidR="00D553C5" w:rsidRPr="007620C4">
        <w:rPr>
          <w:rFonts w:ascii="Times New Roman" w:eastAsia="Calibri" w:hAnsi="Times New Roman" w:cs="Times New Roman"/>
          <w:lang w:val="ro-RO"/>
        </w:rPr>
        <w:t>, Şt.</w:t>
      </w:r>
      <w:r w:rsidRPr="007620C4">
        <w:rPr>
          <w:rFonts w:ascii="Times New Roman" w:eastAsia="Calibri" w:hAnsi="Times New Roman" w:cs="Times New Roman"/>
          <w:lang w:val="ro-RO"/>
        </w:rPr>
        <w:t xml:space="preserve"> (1980)</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Pedologie</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D553C5" w:rsidRPr="007620C4">
        <w:rPr>
          <w:rFonts w:ascii="Times New Roman" w:eastAsia="Calibri" w:hAnsi="Times New Roman" w:cs="Times New Roman"/>
          <w:lang w:val="ro-RO"/>
        </w:rPr>
        <w:t xml:space="preserve">Bucureşti: </w:t>
      </w:r>
      <w:r w:rsidRPr="007620C4">
        <w:rPr>
          <w:rFonts w:ascii="Times New Roman" w:eastAsia="Calibri" w:hAnsi="Times New Roman" w:cs="Times New Roman"/>
          <w:lang w:val="ro-RO"/>
        </w:rPr>
        <w:t>Editura</w:t>
      </w:r>
      <w:r w:rsidR="00D553C5" w:rsidRPr="007620C4">
        <w:rPr>
          <w:rFonts w:ascii="Times New Roman" w:eastAsia="Calibri" w:hAnsi="Times New Roman" w:cs="Times New Roman"/>
          <w:lang w:val="ro-RO"/>
        </w:rPr>
        <w:t xml:space="preserve"> Ceres</w:t>
      </w:r>
      <w:r w:rsidRPr="007620C4">
        <w:rPr>
          <w:rFonts w:ascii="Times New Roman" w:eastAsia="Calibri" w:hAnsi="Times New Roman" w:cs="Times New Roman"/>
          <w:lang w:val="ro-RO"/>
        </w:rPr>
        <w:t>.</w:t>
      </w:r>
    </w:p>
    <w:p w14:paraId="375BDFB8" w14:textId="55A36431"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Rogobete</w:t>
      </w:r>
      <w:r w:rsidR="00D553C5" w:rsidRPr="007620C4">
        <w:rPr>
          <w:rFonts w:ascii="Times New Roman" w:eastAsia="Calibri" w:hAnsi="Times New Roman" w:cs="Times New Roman"/>
          <w:lang w:val="ro-RO"/>
        </w:rPr>
        <w:t>, Gh.</w:t>
      </w:r>
      <w:r w:rsidRPr="007620C4">
        <w:rPr>
          <w:rFonts w:ascii="Times New Roman" w:eastAsia="Calibri" w:hAnsi="Times New Roman" w:cs="Times New Roman"/>
          <w:lang w:val="ro-RO"/>
        </w:rPr>
        <w:t xml:space="preserve"> (1976</w:t>
      </w:r>
      <w:r w:rsidR="00D553C5"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Pedologie</w:t>
      </w:r>
      <w:r w:rsidR="007620C4"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7620C4" w:rsidRPr="007620C4">
        <w:rPr>
          <w:rFonts w:ascii="Times New Roman" w:eastAsia="Calibri" w:hAnsi="Times New Roman" w:cs="Times New Roman"/>
          <w:lang w:val="ro-RO"/>
        </w:rPr>
        <w:t>Timişoara: IPTV Timişoara</w:t>
      </w:r>
      <w:r w:rsidRPr="007620C4">
        <w:rPr>
          <w:rFonts w:ascii="Times New Roman" w:eastAsia="Calibri" w:hAnsi="Times New Roman" w:cs="Times New Roman"/>
          <w:lang w:val="ro-RO"/>
        </w:rPr>
        <w:t>.</w:t>
      </w:r>
    </w:p>
    <w:p w14:paraId="5AA277C6" w14:textId="0973CFFA" w:rsidR="0085086C" w:rsidRPr="007620C4" w:rsidRDefault="0085086C" w:rsidP="0085086C">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Rogobete</w:t>
      </w:r>
      <w:r w:rsidR="007620C4" w:rsidRPr="007620C4">
        <w:rPr>
          <w:rFonts w:ascii="Times New Roman" w:eastAsia="Calibri" w:hAnsi="Times New Roman" w:cs="Times New Roman"/>
          <w:lang w:val="ro-RO"/>
        </w:rPr>
        <w:t>, GH.</w:t>
      </w:r>
      <w:r w:rsidRPr="007620C4">
        <w:rPr>
          <w:rFonts w:ascii="Times New Roman" w:eastAsia="Calibri" w:hAnsi="Times New Roman" w:cs="Times New Roman"/>
          <w:lang w:val="ro-RO"/>
        </w:rPr>
        <w:t xml:space="preserve"> (1993)</w:t>
      </w:r>
      <w:r w:rsidR="007620C4"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lang w:val="ro-RO"/>
        </w:rPr>
        <w:t>Ştiinţa solului</w:t>
      </w:r>
      <w:r w:rsidR="007620C4"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7620C4" w:rsidRPr="007620C4">
        <w:rPr>
          <w:rFonts w:ascii="Times New Roman" w:eastAsia="Calibri" w:hAnsi="Times New Roman" w:cs="Times New Roman"/>
          <w:lang w:val="ro-RO"/>
        </w:rPr>
        <w:t>Timişoara: Editura Mirton</w:t>
      </w:r>
      <w:r w:rsidRPr="007620C4">
        <w:rPr>
          <w:rFonts w:ascii="Times New Roman" w:eastAsia="Calibri" w:hAnsi="Times New Roman" w:cs="Times New Roman"/>
          <w:lang w:val="ro-RO"/>
        </w:rPr>
        <w:t>.</w:t>
      </w:r>
    </w:p>
    <w:p w14:paraId="0C35E41D" w14:textId="77777777" w:rsidR="007620C4" w:rsidRPr="007620C4" w:rsidRDefault="0085086C" w:rsidP="007620C4">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Rogobete</w:t>
      </w:r>
      <w:r w:rsidR="007620C4"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Gh., Ţărău</w:t>
      </w:r>
      <w:r w:rsidR="007620C4" w:rsidRPr="007620C4">
        <w:rPr>
          <w:rFonts w:ascii="Times New Roman" w:eastAsia="Calibri" w:hAnsi="Times New Roman" w:cs="Times New Roman"/>
          <w:lang w:val="ro-RO"/>
        </w:rPr>
        <w:t>, D. (1997).</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S</w:t>
      </w:r>
      <w:r w:rsidRPr="007620C4">
        <w:rPr>
          <w:rFonts w:ascii="Times New Roman" w:eastAsia="Calibri" w:hAnsi="Times New Roman" w:cs="Times New Roman"/>
          <w:i/>
          <w:lang w:val="ro-RO"/>
        </w:rPr>
        <w:t>olurile şi ameliorarea lor</w:t>
      </w:r>
      <w:r w:rsidR="007620C4"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7620C4" w:rsidRPr="007620C4">
        <w:rPr>
          <w:rFonts w:ascii="Times New Roman" w:eastAsia="Calibri" w:hAnsi="Times New Roman" w:cs="Times New Roman"/>
          <w:lang w:val="ro-RO"/>
        </w:rPr>
        <w:t>Timişoara: Editura Marineasa</w:t>
      </w:r>
      <w:r w:rsidRPr="007620C4">
        <w:rPr>
          <w:rFonts w:ascii="Times New Roman" w:eastAsia="Calibri" w:hAnsi="Times New Roman" w:cs="Times New Roman"/>
          <w:lang w:val="ro-RO"/>
        </w:rPr>
        <w:t>.</w:t>
      </w:r>
    </w:p>
    <w:p w14:paraId="30181C78" w14:textId="00B23FC1" w:rsidR="0085086C" w:rsidRPr="007620C4" w:rsidRDefault="0085086C" w:rsidP="007620C4">
      <w:pPr>
        <w:pStyle w:val="ListParagraph"/>
        <w:numPr>
          <w:ilvl w:val="0"/>
          <w:numId w:val="15"/>
        </w:numPr>
        <w:spacing w:line="360" w:lineRule="auto"/>
        <w:ind w:left="644"/>
        <w:jc w:val="both"/>
        <w:rPr>
          <w:rFonts w:ascii="Times New Roman" w:eastAsia="Calibri" w:hAnsi="Times New Roman" w:cs="Times New Roman"/>
          <w:lang w:val="ro-RO"/>
        </w:rPr>
      </w:pPr>
      <w:r w:rsidRPr="007620C4">
        <w:rPr>
          <w:rFonts w:ascii="Times New Roman" w:eastAsia="Calibri" w:hAnsi="Times New Roman" w:cs="Times New Roman"/>
          <w:lang w:val="ro-RO"/>
        </w:rPr>
        <w:t>Rusu</w:t>
      </w:r>
      <w:r w:rsidR="007620C4" w:rsidRPr="007620C4">
        <w:rPr>
          <w:rFonts w:ascii="Times New Roman" w:eastAsia="Calibri" w:hAnsi="Times New Roman" w:cs="Times New Roman"/>
          <w:lang w:val="ro-RO"/>
        </w:rPr>
        <w:t xml:space="preserve">, T., </w:t>
      </w:r>
      <w:r w:rsidR="007620C4" w:rsidRPr="007620C4">
        <w:rPr>
          <w:rFonts w:ascii="Times New Roman" w:eastAsia="Times New Roman" w:hAnsi="Times New Roman" w:cs="Times New Roman"/>
          <w:lang w:val="en-GB"/>
        </w:rPr>
        <w:t xml:space="preserve">Weindorf, D., Moraru, P., Cacovean, H., Turcu, V. </w:t>
      </w:r>
      <w:r w:rsidR="007620C4" w:rsidRPr="007620C4">
        <w:rPr>
          <w:rFonts w:ascii="Times New Roman" w:eastAsia="Calibri" w:hAnsi="Times New Roman" w:cs="Times New Roman"/>
          <w:lang w:val="ro-RO"/>
        </w:rPr>
        <w:t>(2009).</w:t>
      </w:r>
      <w:r w:rsidRPr="007620C4">
        <w:rPr>
          <w:rFonts w:ascii="Times New Roman" w:eastAsia="Calibri" w:hAnsi="Times New Roman" w:cs="Times New Roman"/>
          <w:lang w:val="ro-RO"/>
        </w:rPr>
        <w:t xml:space="preserve"> </w:t>
      </w:r>
      <w:r w:rsidRPr="007620C4">
        <w:rPr>
          <w:rFonts w:ascii="Times New Roman" w:eastAsia="Calibri" w:hAnsi="Times New Roman" w:cs="Times New Roman"/>
          <w:i/>
          <w:iCs/>
          <w:lang w:val="ro-RO"/>
        </w:rPr>
        <w:t>M</w:t>
      </w:r>
      <w:r w:rsidRPr="007620C4">
        <w:rPr>
          <w:rFonts w:ascii="Times New Roman" w:eastAsia="Calibri" w:hAnsi="Times New Roman" w:cs="Times New Roman"/>
          <w:i/>
          <w:lang w:val="ro-RO"/>
        </w:rPr>
        <w:t>etode de cercetare ale solului şi plantei</w:t>
      </w:r>
      <w:r w:rsidR="007620C4" w:rsidRPr="007620C4">
        <w:rPr>
          <w:rFonts w:ascii="Times New Roman" w:eastAsia="Calibri" w:hAnsi="Times New Roman" w:cs="Times New Roman"/>
          <w:lang w:val="ro-RO"/>
        </w:rPr>
        <w:t>.</w:t>
      </w:r>
      <w:r w:rsidRPr="007620C4">
        <w:rPr>
          <w:rFonts w:ascii="Times New Roman" w:eastAsia="Calibri" w:hAnsi="Times New Roman" w:cs="Times New Roman"/>
          <w:lang w:val="ro-RO"/>
        </w:rPr>
        <w:t xml:space="preserve"> </w:t>
      </w:r>
      <w:r w:rsidR="007620C4" w:rsidRPr="007620C4">
        <w:rPr>
          <w:rFonts w:ascii="Times New Roman" w:eastAsia="Calibri" w:hAnsi="Times New Roman" w:cs="Times New Roman"/>
          <w:lang w:val="ro-RO"/>
        </w:rPr>
        <w:t xml:space="preserve">Cluj-Napoca: </w:t>
      </w:r>
      <w:r w:rsidRPr="007620C4">
        <w:rPr>
          <w:rFonts w:ascii="Times New Roman" w:eastAsia="Calibri" w:hAnsi="Times New Roman" w:cs="Times New Roman"/>
          <w:lang w:val="ro-RO"/>
        </w:rPr>
        <w:t>Editura Risoprint.</w:t>
      </w:r>
    </w:p>
    <w:p w14:paraId="34D0CB57" w14:textId="77777777" w:rsidR="007620C4" w:rsidRPr="00211EA3" w:rsidRDefault="0085086C" w:rsidP="007620C4">
      <w:pPr>
        <w:pStyle w:val="ListParagraph"/>
        <w:numPr>
          <w:ilvl w:val="0"/>
          <w:numId w:val="15"/>
        </w:numPr>
        <w:spacing w:line="360" w:lineRule="auto"/>
        <w:ind w:left="644"/>
        <w:jc w:val="both"/>
        <w:rPr>
          <w:rFonts w:ascii="Times New Roman" w:eastAsia="Calibri" w:hAnsi="Times New Roman" w:cs="Times New Roman"/>
          <w:lang w:val="ro-RO"/>
        </w:rPr>
      </w:pPr>
      <w:r w:rsidRPr="00211EA3">
        <w:rPr>
          <w:rFonts w:ascii="Times New Roman" w:eastAsia="Calibri" w:hAnsi="Times New Roman" w:cs="Times New Roman"/>
          <w:lang w:val="ro-RO"/>
        </w:rPr>
        <w:t>Rusu</w:t>
      </w:r>
      <w:r w:rsidR="007620C4" w:rsidRPr="00211EA3">
        <w:rPr>
          <w:rFonts w:ascii="Times New Roman" w:eastAsia="Calibri" w:hAnsi="Times New Roman" w:cs="Times New Roman"/>
          <w:lang w:val="ro-RO"/>
        </w:rPr>
        <w:t>, T. (2005).</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Agrotehnica</w:t>
      </w:r>
      <w:r w:rsidR="007620C4" w:rsidRPr="00211EA3">
        <w:rPr>
          <w:rFonts w:ascii="Times New Roman" w:eastAsia="Calibri" w:hAnsi="Times New Roman" w:cs="Times New Roman"/>
          <w:iCs/>
        </w:rPr>
        <w:t>.</w:t>
      </w:r>
      <w:r w:rsidRPr="00211EA3">
        <w:rPr>
          <w:rFonts w:ascii="Times New Roman" w:eastAsia="Calibri" w:hAnsi="Times New Roman" w:cs="Times New Roman"/>
          <w:iCs/>
        </w:rPr>
        <w:t xml:space="preserve"> </w:t>
      </w:r>
      <w:r w:rsidR="007620C4" w:rsidRPr="00211EA3">
        <w:rPr>
          <w:rFonts w:ascii="Times New Roman" w:eastAsia="Calibri" w:hAnsi="Times New Roman" w:cs="Times New Roman"/>
          <w:lang w:val="ro-RO"/>
        </w:rPr>
        <w:t xml:space="preserve">Cluj-Napoca: </w:t>
      </w:r>
      <w:r w:rsidRPr="00211EA3">
        <w:rPr>
          <w:rFonts w:ascii="Times New Roman" w:eastAsia="Calibri" w:hAnsi="Times New Roman" w:cs="Times New Roman"/>
          <w:lang w:val="ro-RO"/>
        </w:rPr>
        <w:t>Editura Risoprint.</w:t>
      </w:r>
    </w:p>
    <w:p w14:paraId="7B1BC16B" w14:textId="588BF1B4" w:rsidR="0085086C" w:rsidRPr="00211EA3" w:rsidRDefault="0085086C" w:rsidP="007620C4">
      <w:pPr>
        <w:pStyle w:val="ListParagraph"/>
        <w:numPr>
          <w:ilvl w:val="0"/>
          <w:numId w:val="15"/>
        </w:numPr>
        <w:spacing w:line="360" w:lineRule="auto"/>
        <w:ind w:left="644"/>
        <w:jc w:val="both"/>
        <w:rPr>
          <w:rFonts w:ascii="Times New Roman" w:eastAsia="Calibri" w:hAnsi="Times New Roman" w:cs="Times New Roman"/>
          <w:lang w:val="ro-RO"/>
        </w:rPr>
      </w:pPr>
      <w:r w:rsidRPr="00211EA3">
        <w:rPr>
          <w:rFonts w:ascii="Times New Roman" w:eastAsia="Calibri" w:hAnsi="Times New Roman" w:cs="Times New Roman"/>
          <w:lang w:val="ro-RO"/>
        </w:rPr>
        <w:t>Rusu</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T.,</w:t>
      </w:r>
      <w:r w:rsidR="007620C4" w:rsidRPr="00211EA3">
        <w:rPr>
          <w:rFonts w:ascii="Times New Roman" w:eastAsia="Calibri" w:hAnsi="Times New Roman" w:cs="Times New Roman"/>
          <w:lang w:val="ro-RO"/>
        </w:rPr>
        <w:t xml:space="preserve"> </w:t>
      </w:r>
      <w:r w:rsidR="007620C4" w:rsidRPr="00211EA3">
        <w:rPr>
          <w:rFonts w:ascii="Times New Roman" w:eastAsia="Times New Roman" w:hAnsi="Times New Roman" w:cs="Times New Roman"/>
          <w:lang w:val="en-GB"/>
        </w:rPr>
        <w:t>Paulette, L., Cacovean, H., Turcu,</w:t>
      </w:r>
      <w:r w:rsidR="007620C4" w:rsidRPr="00211EA3">
        <w:rPr>
          <w:rFonts w:ascii="Times New Roman" w:eastAsia="Calibri" w:hAnsi="Times New Roman" w:cs="Times New Roman"/>
          <w:lang w:val="ro-RO"/>
        </w:rPr>
        <w:t xml:space="preserve"> </w:t>
      </w:r>
      <w:r w:rsidR="007620C4" w:rsidRPr="00211EA3">
        <w:rPr>
          <w:rFonts w:ascii="Times New Roman" w:eastAsia="Times New Roman" w:hAnsi="Times New Roman" w:cs="Times New Roman"/>
          <w:lang w:val="en-GB"/>
        </w:rPr>
        <w:t xml:space="preserve">V. </w:t>
      </w:r>
      <w:r w:rsidRPr="00211EA3">
        <w:rPr>
          <w:rFonts w:ascii="Times New Roman" w:eastAsia="Calibri" w:hAnsi="Times New Roman" w:cs="Times New Roman"/>
          <w:lang w:val="ro-RO"/>
        </w:rPr>
        <w:t>(2007)</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F</w:t>
      </w:r>
      <w:r w:rsidRPr="00211EA3">
        <w:rPr>
          <w:rFonts w:ascii="Times New Roman" w:eastAsia="Calibri" w:hAnsi="Times New Roman" w:cs="Times New Roman"/>
          <w:i/>
          <w:lang w:val="ro-RO"/>
        </w:rPr>
        <w:t>izica, hidrofizica, chimia şi respiraţia solului</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 metode de cercetare</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 xml:space="preserve">Cluj-Napoca: </w:t>
      </w:r>
      <w:r w:rsidRPr="00211EA3">
        <w:rPr>
          <w:rFonts w:ascii="Times New Roman" w:eastAsia="Calibri" w:hAnsi="Times New Roman" w:cs="Times New Roman"/>
          <w:lang w:val="ro-RO"/>
        </w:rPr>
        <w:t>Editura Risoprint.</w:t>
      </w:r>
    </w:p>
    <w:p w14:paraId="72D817E9" w14:textId="74F50223"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lang w:val="ro-RO"/>
        </w:rPr>
        <w:lastRenderedPageBreak/>
        <w:t>Sabău</w:t>
      </w:r>
      <w:r w:rsidR="007620C4" w:rsidRPr="00211EA3">
        <w:rPr>
          <w:rFonts w:ascii="Times New Roman" w:hAnsi="Times New Roman" w:cs="Times New Roman"/>
          <w:lang w:val="ro-RO"/>
        </w:rPr>
        <w:t>,</w:t>
      </w:r>
      <w:r w:rsidRPr="00211EA3">
        <w:rPr>
          <w:rFonts w:ascii="Times New Roman" w:hAnsi="Times New Roman" w:cs="Times New Roman"/>
          <w:lang w:val="ro-RO"/>
        </w:rPr>
        <w:t xml:space="preserve"> N.C., Domuţa</w:t>
      </w:r>
      <w:r w:rsidR="007620C4" w:rsidRPr="00211EA3">
        <w:rPr>
          <w:rFonts w:ascii="Times New Roman" w:hAnsi="Times New Roman" w:cs="Times New Roman"/>
          <w:lang w:val="ro-RO"/>
        </w:rPr>
        <w:t>,</w:t>
      </w:r>
      <w:r w:rsidRPr="00211EA3">
        <w:rPr>
          <w:rFonts w:ascii="Times New Roman" w:hAnsi="Times New Roman" w:cs="Times New Roman"/>
          <w:lang w:val="ro-RO"/>
        </w:rPr>
        <w:t xml:space="preserve"> C., Berchez</w:t>
      </w:r>
      <w:r w:rsidR="007620C4" w:rsidRPr="00211EA3">
        <w:rPr>
          <w:rFonts w:ascii="Times New Roman" w:hAnsi="Times New Roman" w:cs="Times New Roman"/>
          <w:lang w:val="ro-RO"/>
        </w:rPr>
        <w:t>, O.</w:t>
      </w:r>
      <w:r w:rsidRPr="00211EA3">
        <w:rPr>
          <w:rFonts w:ascii="Times New Roman" w:hAnsi="Times New Roman" w:cs="Times New Roman"/>
          <w:lang w:val="ro-RO"/>
        </w:rPr>
        <w:t xml:space="preserve"> (1999</w:t>
      </w:r>
      <w:r w:rsidR="007620C4" w:rsidRPr="00211EA3">
        <w:rPr>
          <w:rFonts w:ascii="Times New Roman" w:hAnsi="Times New Roman" w:cs="Times New Roman"/>
          <w:lang w:val="ro-RO"/>
        </w:rPr>
        <w:t>).</w:t>
      </w:r>
      <w:r w:rsidRPr="00211EA3">
        <w:rPr>
          <w:rFonts w:ascii="Times New Roman" w:hAnsi="Times New Roman" w:cs="Times New Roman"/>
          <w:lang w:val="ro-RO"/>
        </w:rPr>
        <w:t xml:space="preserve"> </w:t>
      </w:r>
      <w:r w:rsidRPr="00211EA3">
        <w:rPr>
          <w:rFonts w:ascii="Times New Roman" w:hAnsi="Times New Roman" w:cs="Times New Roman"/>
          <w:i/>
          <w:lang w:val="ro-RO"/>
        </w:rPr>
        <w:t>Geneza, degradarea şi poluarea solului</w:t>
      </w:r>
      <w:r w:rsidR="007620C4" w:rsidRPr="00211EA3">
        <w:rPr>
          <w:rFonts w:ascii="Times New Roman" w:hAnsi="Times New Roman" w:cs="Times New Roman"/>
          <w:lang w:val="ro-RO"/>
        </w:rPr>
        <w:t>, vol. I.</w:t>
      </w:r>
      <w:r w:rsidRPr="00211EA3">
        <w:rPr>
          <w:rFonts w:ascii="Times New Roman" w:hAnsi="Times New Roman" w:cs="Times New Roman"/>
          <w:lang w:val="ro-RO"/>
        </w:rPr>
        <w:t xml:space="preserve"> </w:t>
      </w:r>
      <w:r w:rsidR="007620C4" w:rsidRPr="00211EA3">
        <w:rPr>
          <w:rFonts w:ascii="Times New Roman" w:hAnsi="Times New Roman" w:cs="Times New Roman"/>
          <w:lang w:val="ro-RO"/>
        </w:rPr>
        <w:t xml:space="preserve">Oradea: </w:t>
      </w:r>
      <w:r w:rsidRPr="00211EA3">
        <w:rPr>
          <w:rFonts w:ascii="Times New Roman" w:hAnsi="Times New Roman" w:cs="Times New Roman"/>
          <w:lang w:val="ro-RO"/>
        </w:rPr>
        <w:t>E</w:t>
      </w:r>
      <w:r w:rsidR="007620C4" w:rsidRPr="00211EA3">
        <w:rPr>
          <w:rFonts w:ascii="Times New Roman" w:hAnsi="Times New Roman" w:cs="Times New Roman"/>
          <w:lang w:val="ro-RO"/>
        </w:rPr>
        <w:t>ditura Universităţii din Oradea</w:t>
      </w:r>
      <w:r w:rsidRPr="00211EA3">
        <w:rPr>
          <w:rFonts w:ascii="Times New Roman" w:hAnsi="Times New Roman" w:cs="Times New Roman"/>
          <w:lang w:val="ro-RO"/>
        </w:rPr>
        <w:t>.</w:t>
      </w:r>
    </w:p>
    <w:p w14:paraId="671A312A" w14:textId="2A1CD9CA"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lang w:val="ro-RO"/>
        </w:rPr>
        <w:t>Sabău</w:t>
      </w:r>
      <w:r w:rsidR="007620C4" w:rsidRPr="00211EA3">
        <w:rPr>
          <w:rFonts w:ascii="Times New Roman" w:hAnsi="Times New Roman" w:cs="Times New Roman"/>
          <w:lang w:val="ro-RO"/>
        </w:rPr>
        <w:t>,</w:t>
      </w:r>
      <w:r w:rsidRPr="00211EA3">
        <w:rPr>
          <w:rFonts w:ascii="Times New Roman" w:hAnsi="Times New Roman" w:cs="Times New Roman"/>
          <w:lang w:val="ro-RO"/>
        </w:rPr>
        <w:t xml:space="preserve"> N.C., Domuţa</w:t>
      </w:r>
      <w:r w:rsidR="007620C4" w:rsidRPr="00211EA3">
        <w:rPr>
          <w:rFonts w:ascii="Times New Roman" w:hAnsi="Times New Roman" w:cs="Times New Roman"/>
          <w:lang w:val="ro-RO"/>
        </w:rPr>
        <w:t>,</w:t>
      </w:r>
      <w:r w:rsidRPr="00211EA3">
        <w:rPr>
          <w:rFonts w:ascii="Times New Roman" w:hAnsi="Times New Roman" w:cs="Times New Roman"/>
          <w:lang w:val="ro-RO"/>
        </w:rPr>
        <w:t xml:space="preserve"> C., Berchez</w:t>
      </w:r>
      <w:r w:rsidR="007620C4" w:rsidRPr="00211EA3">
        <w:rPr>
          <w:rFonts w:ascii="Times New Roman" w:hAnsi="Times New Roman" w:cs="Times New Roman"/>
          <w:lang w:val="ro-RO"/>
        </w:rPr>
        <w:t>, O. (2002).</w:t>
      </w:r>
      <w:r w:rsidRPr="00211EA3">
        <w:rPr>
          <w:rFonts w:ascii="Times New Roman" w:hAnsi="Times New Roman" w:cs="Times New Roman"/>
          <w:lang w:val="ro-RO"/>
        </w:rPr>
        <w:t xml:space="preserve"> </w:t>
      </w:r>
      <w:r w:rsidRPr="00211EA3">
        <w:rPr>
          <w:rFonts w:ascii="Times New Roman" w:hAnsi="Times New Roman" w:cs="Times New Roman"/>
          <w:i/>
          <w:iCs/>
          <w:lang w:val="ro-RO"/>
        </w:rPr>
        <w:t>Geneza</w:t>
      </w:r>
      <w:r w:rsidRPr="00211EA3">
        <w:rPr>
          <w:rFonts w:ascii="Times New Roman" w:hAnsi="Times New Roman" w:cs="Times New Roman"/>
          <w:i/>
          <w:lang w:val="ro-RO"/>
        </w:rPr>
        <w:t>, degradarea şi poluarea solului</w:t>
      </w:r>
      <w:r w:rsidR="007620C4" w:rsidRPr="00211EA3">
        <w:rPr>
          <w:rFonts w:ascii="Times New Roman" w:hAnsi="Times New Roman" w:cs="Times New Roman"/>
          <w:lang w:val="ro-RO"/>
        </w:rPr>
        <w:t>, Vol. II.</w:t>
      </w:r>
      <w:r w:rsidRPr="00211EA3">
        <w:rPr>
          <w:rFonts w:ascii="Times New Roman" w:hAnsi="Times New Roman" w:cs="Times New Roman"/>
          <w:lang w:val="ro-RO"/>
        </w:rPr>
        <w:t xml:space="preserve"> </w:t>
      </w:r>
      <w:r w:rsidR="007620C4" w:rsidRPr="00211EA3">
        <w:rPr>
          <w:rFonts w:ascii="Times New Roman" w:hAnsi="Times New Roman" w:cs="Times New Roman"/>
          <w:lang w:val="ro-RO"/>
        </w:rPr>
        <w:t xml:space="preserve">Oradea: </w:t>
      </w:r>
      <w:r w:rsidRPr="00211EA3">
        <w:rPr>
          <w:rFonts w:ascii="Times New Roman" w:hAnsi="Times New Roman" w:cs="Times New Roman"/>
          <w:lang w:val="ro-RO"/>
        </w:rPr>
        <w:t>E</w:t>
      </w:r>
      <w:r w:rsidR="007620C4" w:rsidRPr="00211EA3">
        <w:rPr>
          <w:rFonts w:ascii="Times New Roman" w:hAnsi="Times New Roman" w:cs="Times New Roman"/>
          <w:lang w:val="ro-RO"/>
        </w:rPr>
        <w:t>ditura Universităţii din Oradea</w:t>
      </w:r>
      <w:r w:rsidRPr="00211EA3">
        <w:rPr>
          <w:rFonts w:ascii="Times New Roman" w:hAnsi="Times New Roman" w:cs="Times New Roman"/>
          <w:lang w:val="ro-RO"/>
        </w:rPr>
        <w:t>.</w:t>
      </w:r>
    </w:p>
    <w:p w14:paraId="72DD0B45" w14:textId="40A9894A"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Sabău</w:t>
      </w:r>
      <w:r w:rsidR="007620C4" w:rsidRPr="00211EA3">
        <w:rPr>
          <w:rFonts w:ascii="Times New Roman" w:eastAsia="Calibri" w:hAnsi="Times New Roman" w:cs="Times New Roman"/>
          <w:lang w:val="ro-RO"/>
        </w:rPr>
        <w:t>, N.C. (2008).</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P</w:t>
      </w:r>
      <w:r w:rsidRPr="00211EA3">
        <w:rPr>
          <w:rFonts w:ascii="Times New Roman" w:eastAsia="Calibri" w:hAnsi="Times New Roman" w:cs="Times New Roman"/>
          <w:i/>
          <w:lang w:val="ro-RO"/>
        </w:rPr>
        <w:t>oluarea mediului pedosferic</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Oradea: Editura Universităţii din Oradea</w:t>
      </w:r>
      <w:r w:rsidRPr="00211EA3">
        <w:rPr>
          <w:rFonts w:ascii="Times New Roman" w:eastAsia="Calibri" w:hAnsi="Times New Roman" w:cs="Times New Roman"/>
          <w:lang w:val="ro-RO"/>
        </w:rPr>
        <w:t>.</w:t>
      </w:r>
    </w:p>
    <w:p w14:paraId="25064F4D" w14:textId="5781F2D6"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Sabău</w:t>
      </w:r>
      <w:r w:rsidR="007620C4" w:rsidRPr="00211EA3">
        <w:rPr>
          <w:rFonts w:ascii="Times New Roman" w:eastAsia="Calibri" w:hAnsi="Times New Roman" w:cs="Times New Roman"/>
          <w:lang w:val="ro-RO"/>
        </w:rPr>
        <w:t>, N.C. (2009).</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Îmbunătăţiri funciare</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 xml:space="preserve">Oradea: </w:t>
      </w:r>
      <w:r w:rsidRPr="00211EA3">
        <w:rPr>
          <w:rFonts w:ascii="Times New Roman" w:eastAsia="Calibri" w:hAnsi="Times New Roman" w:cs="Times New Roman"/>
          <w:lang w:val="ro-RO"/>
        </w:rPr>
        <w:t>Edi</w:t>
      </w:r>
      <w:r w:rsidR="007620C4" w:rsidRPr="00211EA3">
        <w:rPr>
          <w:rFonts w:ascii="Times New Roman" w:eastAsia="Calibri" w:hAnsi="Times New Roman" w:cs="Times New Roman"/>
          <w:lang w:val="ro-RO"/>
        </w:rPr>
        <w:t>tura Universităţii din Oradea</w:t>
      </w:r>
      <w:r w:rsidRPr="00211EA3">
        <w:rPr>
          <w:rFonts w:ascii="Times New Roman" w:eastAsia="Calibri" w:hAnsi="Times New Roman" w:cs="Times New Roman"/>
          <w:lang w:val="ro-RO"/>
        </w:rPr>
        <w:t>.</w:t>
      </w:r>
    </w:p>
    <w:p w14:paraId="7E1D12E9" w14:textId="31CDB6C9"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Săulescu</w:t>
      </w:r>
      <w:r w:rsidR="007620C4" w:rsidRPr="00211EA3">
        <w:rPr>
          <w:rFonts w:ascii="Times New Roman" w:eastAsia="Calibri" w:hAnsi="Times New Roman" w:cs="Times New Roman"/>
          <w:lang w:val="ro-RO"/>
        </w:rPr>
        <w:t>, N.A. (1967).</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C</w:t>
      </w:r>
      <w:r w:rsidRPr="00211EA3">
        <w:rPr>
          <w:rFonts w:ascii="Times New Roman" w:eastAsia="Calibri" w:hAnsi="Times New Roman" w:cs="Times New Roman"/>
          <w:i/>
          <w:lang w:val="ro-RO"/>
        </w:rPr>
        <w:t>âmpul de experienţă</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Bucureşti: Editura Agrosilvică</w:t>
      </w:r>
      <w:r w:rsidRPr="00211EA3">
        <w:rPr>
          <w:rFonts w:ascii="Times New Roman" w:eastAsia="Calibri" w:hAnsi="Times New Roman" w:cs="Times New Roman"/>
          <w:lang w:val="ro-RO"/>
        </w:rPr>
        <w:t>.</w:t>
      </w:r>
    </w:p>
    <w:p w14:paraId="3C6B81F6" w14:textId="09CF5897"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Secu</w:t>
      </w:r>
      <w:r w:rsidR="007620C4" w:rsidRPr="00211EA3">
        <w:rPr>
          <w:rFonts w:ascii="Times New Roman" w:eastAsia="Calibri" w:hAnsi="Times New Roman" w:cs="Times New Roman"/>
          <w:lang w:val="ro-RO"/>
        </w:rPr>
        <w:t>, C.</w:t>
      </w:r>
      <w:r w:rsidRPr="00211EA3">
        <w:rPr>
          <w:rFonts w:ascii="Times New Roman" w:eastAsia="Calibri" w:hAnsi="Times New Roman" w:cs="Times New Roman"/>
          <w:lang w:val="ro-RO"/>
        </w:rPr>
        <w:t>V., Rusu</w:t>
      </w:r>
      <w:r w:rsidR="007620C4" w:rsidRPr="00211EA3">
        <w:rPr>
          <w:rFonts w:ascii="Times New Roman" w:eastAsia="Calibri" w:hAnsi="Times New Roman" w:cs="Times New Roman"/>
          <w:lang w:val="ro-RO"/>
        </w:rPr>
        <w:t>, C.</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Geografia solurilor cu elemente de pedologie</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 xml:space="preserve">Iaşi: </w:t>
      </w:r>
      <w:r w:rsidRPr="00211EA3">
        <w:rPr>
          <w:rFonts w:ascii="Times New Roman" w:eastAsia="Calibri" w:hAnsi="Times New Roman" w:cs="Times New Roman"/>
          <w:lang w:val="ro-RO"/>
        </w:rPr>
        <w:t>Editura Univers</w:t>
      </w:r>
      <w:r w:rsidR="007620C4" w:rsidRPr="00211EA3">
        <w:rPr>
          <w:rFonts w:ascii="Times New Roman" w:eastAsia="Calibri" w:hAnsi="Times New Roman" w:cs="Times New Roman"/>
          <w:lang w:val="ro-RO"/>
        </w:rPr>
        <w:t>ităţii „Alexandru Ioan Cuza”</w:t>
      </w:r>
      <w:r w:rsidRPr="00211EA3">
        <w:rPr>
          <w:rFonts w:ascii="Times New Roman" w:eastAsia="Calibri" w:hAnsi="Times New Roman" w:cs="Times New Roman"/>
          <w:lang w:val="ro-RO"/>
        </w:rPr>
        <w:t xml:space="preserve">. </w:t>
      </w:r>
    </w:p>
    <w:p w14:paraId="03658407" w14:textId="5D523430"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eastAsia="Calibri" w:hAnsi="Times New Roman" w:cs="Times New Roman"/>
          <w:lang w:val="ro-RO"/>
        </w:rPr>
        <w:t>Şandor</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M.</w:t>
      </w:r>
      <w:r w:rsidRPr="00211EA3">
        <w:rPr>
          <w:rFonts w:ascii="Times New Roman" w:eastAsia="Calibri" w:hAnsi="Times New Roman" w:cs="Times New Roman"/>
          <w:lang w:val="ro-RO"/>
        </w:rPr>
        <w:t xml:space="preserve"> (20</w:t>
      </w:r>
      <w:r w:rsidR="007620C4" w:rsidRPr="00211EA3">
        <w:rPr>
          <w:rFonts w:ascii="Times New Roman" w:eastAsia="Calibri" w:hAnsi="Times New Roman" w:cs="Times New Roman"/>
          <w:lang w:val="ro-RO"/>
        </w:rPr>
        <w:t>07).</w:t>
      </w:r>
      <w:r w:rsidRPr="00211EA3">
        <w:rPr>
          <w:rFonts w:ascii="Times New Roman" w:eastAsia="Calibri" w:hAnsi="Times New Roman" w:cs="Times New Roman"/>
          <w:lang w:val="ro-RO"/>
        </w:rPr>
        <w:t xml:space="preserve"> </w:t>
      </w:r>
      <w:r w:rsidRPr="00211EA3">
        <w:rPr>
          <w:rFonts w:ascii="Times New Roman" w:eastAsia="Calibri" w:hAnsi="Times New Roman" w:cs="Times New Roman"/>
          <w:i/>
          <w:iCs/>
          <w:lang w:val="ro-RO"/>
        </w:rPr>
        <w:t>A</w:t>
      </w:r>
      <w:r w:rsidRPr="00211EA3">
        <w:rPr>
          <w:rFonts w:ascii="Times New Roman" w:eastAsia="Calibri" w:hAnsi="Times New Roman" w:cs="Times New Roman"/>
          <w:i/>
          <w:lang w:val="ro-RO"/>
        </w:rPr>
        <w:t>meliorarea solurilor cu exces de umiditate din Cîmpia Crişurilor</w:t>
      </w:r>
      <w:r w:rsidR="007620C4" w:rsidRPr="00211EA3">
        <w:rPr>
          <w:rFonts w:ascii="Times New Roman" w:eastAsia="Calibri" w:hAnsi="Times New Roman" w:cs="Times New Roman"/>
          <w:lang w:val="ro-RO"/>
        </w:rPr>
        <w:t>.</w:t>
      </w:r>
      <w:r w:rsidRPr="00211EA3">
        <w:rPr>
          <w:rFonts w:ascii="Times New Roman" w:eastAsia="Calibri" w:hAnsi="Times New Roman" w:cs="Times New Roman"/>
          <w:lang w:val="ro-RO"/>
        </w:rPr>
        <w:t xml:space="preserve"> </w:t>
      </w:r>
      <w:r w:rsidR="007620C4" w:rsidRPr="00211EA3">
        <w:rPr>
          <w:rFonts w:ascii="Times New Roman" w:eastAsia="Calibri" w:hAnsi="Times New Roman" w:cs="Times New Roman"/>
          <w:lang w:val="ro-RO"/>
        </w:rPr>
        <w:t xml:space="preserve">Oradea: </w:t>
      </w:r>
      <w:r w:rsidRPr="00211EA3">
        <w:rPr>
          <w:rFonts w:ascii="Times New Roman" w:eastAsia="Calibri" w:hAnsi="Times New Roman" w:cs="Times New Roman"/>
          <w:lang w:val="ro-RO"/>
        </w:rPr>
        <w:t>E</w:t>
      </w:r>
      <w:r w:rsidR="007620C4" w:rsidRPr="00211EA3">
        <w:rPr>
          <w:rFonts w:ascii="Times New Roman" w:eastAsia="Calibri" w:hAnsi="Times New Roman" w:cs="Times New Roman"/>
          <w:lang w:val="ro-RO"/>
        </w:rPr>
        <w:t>ditura Universităţii din Oradea</w:t>
      </w:r>
      <w:r w:rsidRPr="00211EA3">
        <w:rPr>
          <w:rFonts w:ascii="Times New Roman" w:eastAsia="Calibri" w:hAnsi="Times New Roman" w:cs="Times New Roman"/>
          <w:lang w:val="ro-RO"/>
        </w:rPr>
        <w:t>.</w:t>
      </w:r>
    </w:p>
    <w:p w14:paraId="6886A2DC" w14:textId="1A7D4DB6"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i/>
          <w:lang w:val="ro-RO"/>
        </w:rPr>
        <w:t>Sistemul Român de Clasificare a solurilor</w:t>
      </w:r>
      <w:r w:rsidR="00AF2F45" w:rsidRPr="00211EA3">
        <w:rPr>
          <w:rFonts w:ascii="Times New Roman" w:hAnsi="Times New Roman" w:cs="Times New Roman"/>
          <w:lang w:val="ro-RO"/>
        </w:rPr>
        <w:t>. (1980).</w:t>
      </w:r>
      <w:r w:rsidRPr="00211EA3">
        <w:rPr>
          <w:rFonts w:ascii="Times New Roman" w:hAnsi="Times New Roman" w:cs="Times New Roman"/>
          <w:lang w:val="ro-RO"/>
        </w:rPr>
        <w:t xml:space="preserve"> </w:t>
      </w:r>
      <w:r w:rsidR="00AF2F45" w:rsidRPr="00211EA3">
        <w:rPr>
          <w:rFonts w:ascii="Times New Roman" w:hAnsi="Times New Roman" w:cs="Times New Roman"/>
          <w:lang w:val="ro-RO"/>
        </w:rPr>
        <w:t>Bucureşti: I.C.P.A</w:t>
      </w:r>
      <w:r w:rsidRPr="00211EA3">
        <w:rPr>
          <w:rFonts w:ascii="Times New Roman" w:hAnsi="Times New Roman" w:cs="Times New Roman"/>
          <w:lang w:val="ro-RO"/>
        </w:rPr>
        <w:t>.</w:t>
      </w:r>
    </w:p>
    <w:p w14:paraId="1022B31B" w14:textId="0DD1EDA5" w:rsidR="0085086C" w:rsidRPr="00211EA3" w:rsidRDefault="0085086C" w:rsidP="0085086C">
      <w:pPr>
        <w:pStyle w:val="ListParagraph"/>
        <w:numPr>
          <w:ilvl w:val="0"/>
          <w:numId w:val="15"/>
        </w:numPr>
        <w:spacing w:before="240" w:after="0" w:line="360" w:lineRule="auto"/>
        <w:ind w:left="644"/>
        <w:jc w:val="both"/>
        <w:rPr>
          <w:rFonts w:ascii="Times New Roman" w:hAnsi="Times New Roman" w:cs="Times New Roman"/>
          <w:lang w:val="ro-RO"/>
        </w:rPr>
      </w:pPr>
      <w:r w:rsidRPr="00211EA3">
        <w:rPr>
          <w:rFonts w:ascii="Times New Roman" w:hAnsi="Times New Roman" w:cs="Times New Roman"/>
          <w:i/>
          <w:lang w:val="ro-RO"/>
        </w:rPr>
        <w:t>Sistemul Român de Taxonomie a soluril</w:t>
      </w:r>
      <w:r w:rsidR="00211EA3" w:rsidRPr="00211EA3">
        <w:rPr>
          <w:rFonts w:ascii="Times New Roman" w:hAnsi="Times New Roman" w:cs="Times New Roman"/>
          <w:i/>
          <w:lang w:val="ro-RO"/>
        </w:rPr>
        <w:t>or</w:t>
      </w:r>
      <w:r w:rsidR="00211EA3" w:rsidRPr="00211EA3">
        <w:rPr>
          <w:rFonts w:ascii="Times New Roman" w:hAnsi="Times New Roman" w:cs="Times New Roman"/>
          <w:lang w:val="ro-RO"/>
        </w:rPr>
        <w:t>.</w:t>
      </w:r>
      <w:r w:rsidRPr="00211EA3">
        <w:rPr>
          <w:rFonts w:ascii="Times New Roman" w:hAnsi="Times New Roman" w:cs="Times New Roman"/>
          <w:lang w:val="ro-RO"/>
        </w:rPr>
        <w:t xml:space="preserve"> (2003)</w:t>
      </w:r>
      <w:r w:rsidR="00211EA3" w:rsidRPr="00211EA3">
        <w:rPr>
          <w:rFonts w:ascii="Times New Roman" w:hAnsi="Times New Roman" w:cs="Times New Roman"/>
          <w:lang w:val="ro-RO"/>
        </w:rPr>
        <w:t>.</w:t>
      </w:r>
      <w:r w:rsidRPr="00211EA3">
        <w:rPr>
          <w:rFonts w:ascii="Times New Roman" w:hAnsi="Times New Roman" w:cs="Times New Roman"/>
          <w:lang w:val="ro-RO"/>
        </w:rPr>
        <w:t xml:space="preserve"> </w:t>
      </w:r>
      <w:r w:rsidR="00211EA3" w:rsidRPr="00211EA3">
        <w:rPr>
          <w:rFonts w:ascii="Times New Roman" w:hAnsi="Times New Roman" w:cs="Times New Roman"/>
          <w:lang w:val="ro-RO"/>
        </w:rPr>
        <w:t xml:space="preserve">Bucureşti: </w:t>
      </w:r>
      <w:r w:rsidRPr="00211EA3">
        <w:rPr>
          <w:rFonts w:ascii="Times New Roman" w:hAnsi="Times New Roman" w:cs="Times New Roman"/>
          <w:lang w:val="ro-RO"/>
        </w:rPr>
        <w:t>Editura Agros</w:t>
      </w:r>
      <w:r w:rsidR="00211EA3" w:rsidRPr="00211EA3">
        <w:rPr>
          <w:rFonts w:ascii="Times New Roman" w:hAnsi="Times New Roman" w:cs="Times New Roman"/>
          <w:lang w:val="ro-RO"/>
        </w:rPr>
        <w:t>ilvică</w:t>
      </w:r>
      <w:r w:rsidRPr="00211EA3">
        <w:rPr>
          <w:rFonts w:ascii="Times New Roman" w:hAnsi="Times New Roman" w:cs="Times New Roman"/>
          <w:lang w:val="ro-RO"/>
        </w:rPr>
        <w:t>.</w:t>
      </w:r>
    </w:p>
    <w:p w14:paraId="1E3DDCD7" w14:textId="1A30C9AE"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Teaci</w:t>
      </w:r>
      <w:r w:rsidR="00211EA3">
        <w:rPr>
          <w:rFonts w:ascii="Times New Roman" w:hAnsi="Times New Roman" w:cs="Times New Roman"/>
          <w:sz w:val="24"/>
          <w:szCs w:val="24"/>
          <w:lang w:val="ro-RO"/>
        </w:rPr>
        <w:t>, D. (1980).</w:t>
      </w:r>
      <w:r>
        <w:rPr>
          <w:rFonts w:ascii="Times New Roman" w:hAnsi="Times New Roman" w:cs="Times New Roman"/>
          <w:sz w:val="24"/>
          <w:szCs w:val="24"/>
          <w:lang w:val="ro-RO"/>
        </w:rPr>
        <w:t xml:space="preserve"> </w:t>
      </w:r>
      <w:r w:rsidRPr="002C020A">
        <w:rPr>
          <w:rFonts w:ascii="Times New Roman" w:hAnsi="Times New Roman" w:cs="Times New Roman"/>
          <w:i/>
          <w:iCs/>
          <w:sz w:val="24"/>
          <w:szCs w:val="24"/>
          <w:lang w:val="ro-RO"/>
        </w:rPr>
        <w:t>B</w:t>
      </w:r>
      <w:r w:rsidRPr="006806EB">
        <w:rPr>
          <w:rFonts w:ascii="Times New Roman" w:hAnsi="Times New Roman" w:cs="Times New Roman"/>
          <w:i/>
          <w:sz w:val="24"/>
          <w:szCs w:val="24"/>
          <w:lang w:val="ro-RO"/>
        </w:rPr>
        <w:t>onitarea terenurilor agricole</w:t>
      </w:r>
      <w:r w:rsidR="00211EA3">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211EA3">
        <w:rPr>
          <w:rFonts w:ascii="Times New Roman" w:hAnsi="Times New Roman" w:cs="Times New Roman"/>
          <w:sz w:val="24"/>
          <w:szCs w:val="24"/>
          <w:lang w:val="ro-RO"/>
        </w:rPr>
        <w:t xml:space="preserve">Bucureşti: </w:t>
      </w:r>
      <w:r>
        <w:rPr>
          <w:rFonts w:ascii="Times New Roman" w:hAnsi="Times New Roman" w:cs="Times New Roman"/>
          <w:sz w:val="24"/>
          <w:szCs w:val="24"/>
          <w:lang w:val="ro-RO"/>
        </w:rPr>
        <w:t>Editura Ceres.</w:t>
      </w:r>
    </w:p>
    <w:p w14:paraId="464DE944" w14:textId="2B33A052"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Târziu</w:t>
      </w:r>
      <w:r w:rsidR="00B54958">
        <w:rPr>
          <w:rFonts w:ascii="Times New Roman" w:hAnsi="Times New Roman" w:cs="Times New Roman"/>
          <w:sz w:val="24"/>
          <w:szCs w:val="24"/>
          <w:lang w:val="ro-RO"/>
        </w:rPr>
        <w:t>, D. (1997).</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Pedologie şi staţiuni forestiere</w:t>
      </w:r>
      <w:r w:rsidR="00B54958">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B54958">
        <w:rPr>
          <w:rFonts w:ascii="Times New Roman" w:hAnsi="Times New Roman" w:cs="Times New Roman"/>
          <w:sz w:val="24"/>
          <w:szCs w:val="24"/>
          <w:lang w:val="ro-RO"/>
        </w:rPr>
        <w:t xml:space="preserve">Bucureşti: </w:t>
      </w:r>
      <w:r>
        <w:rPr>
          <w:rFonts w:ascii="Times New Roman" w:hAnsi="Times New Roman" w:cs="Times New Roman"/>
          <w:sz w:val="24"/>
          <w:szCs w:val="24"/>
          <w:lang w:val="ro-RO"/>
        </w:rPr>
        <w:t>Editura Ceres.</w:t>
      </w:r>
    </w:p>
    <w:p w14:paraId="35FAA248" w14:textId="62B2AD39"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Timariu</w:t>
      </w:r>
      <w:r w:rsidR="00B54958">
        <w:rPr>
          <w:rFonts w:ascii="Times New Roman" w:hAnsi="Times New Roman" w:cs="Times New Roman"/>
          <w:sz w:val="24"/>
          <w:szCs w:val="24"/>
          <w:lang w:val="ro-RO"/>
        </w:rPr>
        <w:t>, Gh.</w:t>
      </w:r>
      <w:r>
        <w:rPr>
          <w:rFonts w:ascii="Times New Roman" w:hAnsi="Times New Roman" w:cs="Times New Roman"/>
          <w:sz w:val="24"/>
          <w:szCs w:val="24"/>
          <w:lang w:val="ro-RO"/>
        </w:rPr>
        <w:t xml:space="preserve"> (1995)</w:t>
      </w:r>
      <w:r w:rsidR="00B54958">
        <w:rPr>
          <w:rFonts w:ascii="Times New Roman" w:hAnsi="Times New Roman" w:cs="Times New Roman"/>
          <w:iCs/>
          <w:sz w:val="24"/>
          <w:szCs w:val="24"/>
          <w:lang w:val="ro-RO"/>
        </w:rPr>
        <w:t>.</w:t>
      </w:r>
      <w:r w:rsidRPr="00B54958">
        <w:rPr>
          <w:rFonts w:ascii="Times New Roman" w:hAnsi="Times New Roman" w:cs="Times New Roman"/>
          <w:iCs/>
          <w:sz w:val="24"/>
          <w:szCs w:val="24"/>
          <w:lang w:val="ro-RO"/>
        </w:rPr>
        <w:t xml:space="preserve"> </w:t>
      </w:r>
      <w:r w:rsidRPr="00DE62BC">
        <w:rPr>
          <w:rFonts w:ascii="Times New Roman" w:hAnsi="Times New Roman" w:cs="Times New Roman"/>
          <w:i/>
          <w:iCs/>
          <w:sz w:val="24"/>
          <w:szCs w:val="24"/>
          <w:lang w:val="ro-RO"/>
        </w:rPr>
        <w:t>Fondul</w:t>
      </w:r>
      <w:r w:rsidRPr="006806EB">
        <w:rPr>
          <w:rFonts w:ascii="Times New Roman" w:hAnsi="Times New Roman" w:cs="Times New Roman"/>
          <w:i/>
          <w:sz w:val="24"/>
          <w:szCs w:val="24"/>
          <w:lang w:val="ro-RO"/>
        </w:rPr>
        <w:t xml:space="preserve"> funciar al României şi măsurile de inventariere, conservare</w:t>
      </w:r>
      <w:r>
        <w:rPr>
          <w:rFonts w:ascii="Times New Roman" w:hAnsi="Times New Roman" w:cs="Times New Roman"/>
          <w:i/>
          <w:sz w:val="24"/>
          <w:szCs w:val="24"/>
          <w:lang w:val="ro-RO"/>
        </w:rPr>
        <w:t>,</w:t>
      </w:r>
      <w:r w:rsidRPr="006806EB">
        <w:rPr>
          <w:rFonts w:ascii="Times New Roman" w:hAnsi="Times New Roman" w:cs="Times New Roman"/>
          <w:i/>
          <w:sz w:val="24"/>
          <w:szCs w:val="24"/>
          <w:lang w:val="ro-RO"/>
        </w:rPr>
        <w:t xml:space="preserve"> ameliorare şi folosire raţională</w:t>
      </w:r>
      <w:r w:rsidR="00B54958">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B54958">
        <w:rPr>
          <w:rFonts w:ascii="Times New Roman" w:hAnsi="Times New Roman" w:cs="Times New Roman"/>
          <w:sz w:val="24"/>
          <w:szCs w:val="24"/>
          <w:lang w:val="ro-RO"/>
        </w:rPr>
        <w:t>Bucureşti: Editura Tehnică Agricolă</w:t>
      </w:r>
      <w:r>
        <w:rPr>
          <w:rFonts w:ascii="Times New Roman" w:hAnsi="Times New Roman" w:cs="Times New Roman"/>
          <w:sz w:val="24"/>
          <w:szCs w:val="24"/>
          <w:lang w:val="ro-RO"/>
        </w:rPr>
        <w:t>.</w:t>
      </w:r>
    </w:p>
    <w:p w14:paraId="6B30700E" w14:textId="4A0CF0B0" w:rsidR="0085086C" w:rsidRPr="00C80B81"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Udrescu</w:t>
      </w:r>
      <w:r w:rsidR="00B54958">
        <w:rPr>
          <w:rFonts w:ascii="Times New Roman" w:hAnsi="Times New Roman" w:cs="Times New Roman"/>
          <w:sz w:val="24"/>
          <w:szCs w:val="24"/>
          <w:lang w:val="ro-RO"/>
        </w:rPr>
        <w:t>, S. (1997).</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Solurile lumii</w:t>
      </w:r>
      <w:r w:rsidR="00B54958">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B54958">
        <w:rPr>
          <w:rFonts w:ascii="Times New Roman" w:hAnsi="Times New Roman" w:cs="Times New Roman"/>
          <w:sz w:val="24"/>
          <w:szCs w:val="24"/>
          <w:lang w:val="ro-RO"/>
        </w:rPr>
        <w:t>Bucureşti: Editura Ceres</w:t>
      </w:r>
      <w:r>
        <w:rPr>
          <w:rFonts w:ascii="Times New Roman" w:hAnsi="Times New Roman" w:cs="Times New Roman"/>
          <w:sz w:val="24"/>
          <w:szCs w:val="24"/>
          <w:lang w:val="ro-RO"/>
        </w:rPr>
        <w:t>.</w:t>
      </w:r>
    </w:p>
    <w:p w14:paraId="3C47C95D" w14:textId="654DD17B"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Ujvari</w:t>
      </w:r>
      <w:r w:rsidR="00B54958">
        <w:rPr>
          <w:rFonts w:ascii="Times New Roman" w:hAnsi="Times New Roman" w:cs="Times New Roman"/>
          <w:sz w:val="24"/>
          <w:szCs w:val="24"/>
          <w:lang w:val="ro-RO"/>
        </w:rPr>
        <w:t>, I.</w:t>
      </w:r>
      <w:r>
        <w:rPr>
          <w:rFonts w:ascii="Times New Roman" w:hAnsi="Times New Roman" w:cs="Times New Roman"/>
          <w:sz w:val="24"/>
          <w:szCs w:val="24"/>
          <w:lang w:val="ro-RO"/>
        </w:rPr>
        <w:t xml:space="preserve"> (1972</w:t>
      </w:r>
      <w:r w:rsidR="00B54958">
        <w:rPr>
          <w:rFonts w:ascii="Times New Roman" w:hAnsi="Times New Roman" w:cs="Times New Roman"/>
          <w:sz w:val="24"/>
          <w:szCs w:val="24"/>
          <w:lang w:val="ro-RO"/>
        </w:rPr>
        <w:t>).</w:t>
      </w:r>
      <w:r w:rsidRPr="00B54958">
        <w:rPr>
          <w:rFonts w:ascii="Times New Roman" w:hAnsi="Times New Roman" w:cs="Times New Roman"/>
          <w:sz w:val="24"/>
          <w:szCs w:val="24"/>
          <w:lang w:val="ro-RO"/>
        </w:rPr>
        <w:t xml:space="preserve"> </w:t>
      </w:r>
      <w:r w:rsidRPr="00405141">
        <w:rPr>
          <w:rFonts w:ascii="Times New Roman" w:hAnsi="Times New Roman" w:cs="Times New Roman"/>
          <w:i/>
          <w:sz w:val="24"/>
          <w:szCs w:val="24"/>
          <w:lang w:val="ro-RO"/>
        </w:rPr>
        <w:t>Geografia apelor României</w:t>
      </w:r>
      <w:r w:rsidR="00B54958">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B54958">
        <w:rPr>
          <w:rFonts w:ascii="Times New Roman" w:hAnsi="Times New Roman" w:cs="Times New Roman"/>
          <w:sz w:val="24"/>
          <w:szCs w:val="24"/>
          <w:lang w:val="ro-RO"/>
        </w:rPr>
        <w:t xml:space="preserve">Bucureşti: </w:t>
      </w:r>
      <w:r>
        <w:rPr>
          <w:rFonts w:ascii="Times New Roman" w:hAnsi="Times New Roman" w:cs="Times New Roman"/>
          <w:sz w:val="24"/>
          <w:szCs w:val="24"/>
          <w:lang w:val="ro-RO"/>
        </w:rPr>
        <w:t>Editura Ştiinţifică.</w:t>
      </w:r>
    </w:p>
    <w:p w14:paraId="2904CD6D" w14:textId="4789BED5" w:rsidR="0085086C" w:rsidRDefault="00B54958"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USDA SSS. (1999).</w:t>
      </w:r>
      <w:r w:rsidRPr="002D5207">
        <w:rPr>
          <w:rFonts w:ascii="Times New Roman" w:hAnsi="Times New Roman" w:cs="Times New Roman"/>
          <w:sz w:val="24"/>
          <w:szCs w:val="24"/>
          <w:lang w:val="ro-RO"/>
        </w:rPr>
        <w:t xml:space="preserve"> </w:t>
      </w:r>
      <w:r w:rsidRPr="002D5207">
        <w:rPr>
          <w:rFonts w:ascii="Times New Roman" w:hAnsi="Times New Roman" w:cs="Times New Roman"/>
          <w:i/>
          <w:sz w:val="24"/>
          <w:szCs w:val="24"/>
          <w:lang w:val="ro-RO"/>
        </w:rPr>
        <w:t>Soil Taxonomy: A</w:t>
      </w:r>
      <w:r>
        <w:rPr>
          <w:rFonts w:ascii="Times New Roman" w:hAnsi="Times New Roman" w:cs="Times New Roman"/>
          <w:i/>
          <w:sz w:val="24"/>
          <w:szCs w:val="24"/>
          <w:lang w:val="ro-RO"/>
        </w:rPr>
        <w:t xml:space="preserve"> basic sy</w:t>
      </w:r>
      <w:r w:rsidRPr="002D5207">
        <w:rPr>
          <w:rFonts w:ascii="Times New Roman" w:hAnsi="Times New Roman" w:cs="Times New Roman"/>
          <w:i/>
          <w:sz w:val="24"/>
          <w:szCs w:val="24"/>
          <w:lang w:val="ro-RO"/>
        </w:rPr>
        <w:t>stem of soil cla</w:t>
      </w:r>
      <w:r>
        <w:rPr>
          <w:rFonts w:ascii="Times New Roman" w:hAnsi="Times New Roman" w:cs="Times New Roman"/>
          <w:i/>
          <w:sz w:val="24"/>
          <w:szCs w:val="24"/>
          <w:lang w:val="ro-RO"/>
        </w:rPr>
        <w:t>ssif</w:t>
      </w:r>
      <w:r w:rsidRPr="002D5207">
        <w:rPr>
          <w:rFonts w:ascii="Times New Roman" w:hAnsi="Times New Roman" w:cs="Times New Roman"/>
          <w:i/>
          <w:sz w:val="24"/>
          <w:szCs w:val="24"/>
          <w:lang w:val="ro-RO"/>
        </w:rPr>
        <w:t>ication for makin</w:t>
      </w:r>
      <w:r>
        <w:rPr>
          <w:rFonts w:ascii="Times New Roman" w:hAnsi="Times New Roman" w:cs="Times New Roman"/>
          <w:i/>
          <w:sz w:val="24"/>
          <w:szCs w:val="24"/>
          <w:lang w:val="ro-RO"/>
        </w:rPr>
        <w:t>g and Interpreting soil surveys</w:t>
      </w:r>
      <w:r w:rsidRPr="002D5207">
        <w:rPr>
          <w:rFonts w:ascii="Times New Roman" w:hAnsi="Times New Roman" w:cs="Times New Roman"/>
          <w:i/>
          <w:sz w:val="24"/>
          <w:szCs w:val="24"/>
          <w:lang w:val="ro-RO"/>
        </w:rPr>
        <w:t xml:space="preserve"> </w:t>
      </w:r>
      <w:r>
        <w:rPr>
          <w:rFonts w:ascii="Times New Roman" w:hAnsi="Times New Roman" w:cs="Times New Roman"/>
          <w:sz w:val="24"/>
          <w:szCs w:val="24"/>
          <w:lang w:val="ro-RO"/>
        </w:rPr>
        <w:t>(</w:t>
      </w:r>
      <w:r w:rsidRPr="00BF3F4A">
        <w:rPr>
          <w:rFonts w:ascii="Times New Roman" w:hAnsi="Times New Roman" w:cs="Times New Roman"/>
          <w:sz w:val="24"/>
          <w:szCs w:val="24"/>
          <w:lang w:val="ro-RO"/>
        </w:rPr>
        <w:t xml:space="preserve">Second </w:t>
      </w:r>
      <w:r w:rsidRPr="00BF3F4A">
        <w:rPr>
          <w:rFonts w:ascii="Times New Roman" w:hAnsi="Times New Roman" w:cs="Times New Roman"/>
          <w:sz w:val="24"/>
          <w:szCs w:val="24"/>
          <w:lang w:val="ro-RO"/>
        </w:rPr>
        <w:lastRenderedPageBreak/>
        <w:t>edition</w:t>
      </w:r>
      <w:r>
        <w:rPr>
          <w:rFonts w:ascii="Times New Roman" w:hAnsi="Times New Roman" w:cs="Times New Roman"/>
          <w:sz w:val="24"/>
          <w:szCs w:val="24"/>
          <w:lang w:val="ro-RO"/>
        </w:rPr>
        <w:t>)</w:t>
      </w:r>
      <w:r w:rsidRPr="00BF3F4A">
        <w:rPr>
          <w:rFonts w:ascii="Times New Roman" w:hAnsi="Times New Roman" w:cs="Times New Roman"/>
          <w:sz w:val="24"/>
          <w:szCs w:val="24"/>
          <w:lang w:val="ro-RO"/>
        </w:rPr>
        <w:t xml:space="preserve">. </w:t>
      </w:r>
      <w:r w:rsidRPr="002D5207">
        <w:rPr>
          <w:rFonts w:ascii="Times New Roman" w:hAnsi="Times New Roman" w:cs="Times New Roman"/>
          <w:i/>
          <w:sz w:val="24"/>
          <w:szCs w:val="24"/>
          <w:lang w:val="ro-RO"/>
        </w:rPr>
        <w:t>Soil Survey Staff, USDA-NRCS</w:t>
      </w:r>
      <w:r>
        <w:rPr>
          <w:rFonts w:ascii="Times New Roman" w:hAnsi="Times New Roman" w:cs="Times New Roman"/>
          <w:sz w:val="24"/>
          <w:szCs w:val="24"/>
          <w:lang w:val="ro-RO"/>
        </w:rPr>
        <w:t>.</w:t>
      </w:r>
      <w:r w:rsidRPr="002D5207">
        <w:rPr>
          <w:rFonts w:ascii="Times New Roman" w:hAnsi="Times New Roman" w:cs="Times New Roman"/>
          <w:sz w:val="24"/>
          <w:szCs w:val="24"/>
          <w:lang w:val="ro-RO"/>
        </w:rPr>
        <w:t xml:space="preserve"> Washington</w:t>
      </w:r>
      <w:r>
        <w:rPr>
          <w:rFonts w:ascii="Times New Roman" w:hAnsi="Times New Roman" w:cs="Times New Roman"/>
          <w:sz w:val="24"/>
          <w:szCs w:val="24"/>
          <w:lang w:val="ro-RO"/>
        </w:rPr>
        <w:t>,</w:t>
      </w:r>
      <w:r w:rsidRPr="002D5207">
        <w:rPr>
          <w:rFonts w:ascii="Times New Roman" w:hAnsi="Times New Roman" w:cs="Times New Roman"/>
          <w:sz w:val="24"/>
          <w:szCs w:val="24"/>
          <w:lang w:val="ro-RO"/>
        </w:rPr>
        <w:t xml:space="preserve"> DC</w:t>
      </w:r>
      <w:r>
        <w:rPr>
          <w:rFonts w:ascii="Times New Roman" w:hAnsi="Times New Roman" w:cs="Times New Roman"/>
          <w:sz w:val="24"/>
          <w:szCs w:val="24"/>
          <w:lang w:val="ro-RO"/>
        </w:rPr>
        <w:t>:</w:t>
      </w:r>
      <w:r w:rsidRPr="002D5207">
        <w:rPr>
          <w:rFonts w:ascii="Times New Roman" w:hAnsi="Times New Roman" w:cs="Times New Roman"/>
          <w:sz w:val="24"/>
          <w:szCs w:val="24"/>
          <w:lang w:val="ro-RO"/>
        </w:rPr>
        <w:t xml:space="preserve"> </w:t>
      </w:r>
      <w:r>
        <w:rPr>
          <w:rFonts w:ascii="Times New Roman" w:hAnsi="Times New Roman" w:cs="Times New Roman"/>
          <w:sz w:val="24"/>
          <w:szCs w:val="24"/>
          <w:lang w:val="ro-RO"/>
        </w:rPr>
        <w:t>Agriculture Hadbook 436.</w:t>
      </w:r>
    </w:p>
    <w:p w14:paraId="3849A3DE" w14:textId="7D2C3A29" w:rsidR="0085086C" w:rsidRDefault="00B54958"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USDA SSS. (2006).</w:t>
      </w:r>
      <w:r w:rsidRPr="00401663">
        <w:rPr>
          <w:rFonts w:ascii="Times New Roman" w:hAnsi="Times New Roman" w:cs="Times New Roman"/>
          <w:sz w:val="24"/>
          <w:szCs w:val="24"/>
          <w:lang w:val="ro-RO"/>
        </w:rPr>
        <w:t xml:space="preserve"> Keys to Taxonomy, 10</w:t>
      </w:r>
      <w:r w:rsidRPr="00401663">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Soil survey Staff, USDA, Natural </w:t>
      </w:r>
      <w:r>
        <w:rPr>
          <w:rFonts w:ascii="Times New Roman" w:hAnsi="Times New Roman" w:cs="Times New Roman"/>
          <w:sz w:val="24"/>
          <w:szCs w:val="24"/>
          <w:lang w:val="ro-RO"/>
        </w:rPr>
        <w:t>Resources Conservation Services.</w:t>
      </w:r>
      <w:r w:rsidRPr="00401663">
        <w:rPr>
          <w:rFonts w:ascii="Times New Roman" w:hAnsi="Times New Roman" w:cs="Times New Roman"/>
          <w:sz w:val="24"/>
          <w:szCs w:val="24"/>
          <w:lang w:val="ro-RO"/>
        </w:rPr>
        <w:t xml:space="preserve"> Washington</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DC</w:t>
      </w:r>
      <w:r>
        <w:rPr>
          <w:rFonts w:ascii="Times New Roman" w:hAnsi="Times New Roman" w:cs="Times New Roman"/>
          <w:sz w:val="24"/>
          <w:szCs w:val="24"/>
          <w:lang w:val="ro-RO"/>
        </w:rPr>
        <w:t>.</w:t>
      </w:r>
    </w:p>
    <w:p w14:paraId="7C204A3F" w14:textId="0C1B61E4" w:rsidR="0085086C" w:rsidRPr="00F82EC8" w:rsidRDefault="00B54958"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USDA SSS. (2014).</w:t>
      </w:r>
      <w:r w:rsidRPr="00401663">
        <w:rPr>
          <w:rFonts w:ascii="Times New Roman" w:hAnsi="Times New Roman" w:cs="Times New Roman"/>
          <w:sz w:val="24"/>
          <w:szCs w:val="24"/>
          <w:lang w:val="ro-RO"/>
        </w:rPr>
        <w:t xml:space="preserve"> Keys to Taxonomy, 12</w:t>
      </w:r>
      <w:r w:rsidRPr="00401663">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Soil survey Staff, USDA, Natural </w:t>
      </w:r>
      <w:r>
        <w:rPr>
          <w:rFonts w:ascii="Times New Roman" w:hAnsi="Times New Roman" w:cs="Times New Roman"/>
          <w:sz w:val="24"/>
          <w:szCs w:val="24"/>
          <w:lang w:val="ro-RO"/>
        </w:rPr>
        <w:t>Resources Conservation Services.</w:t>
      </w:r>
      <w:r w:rsidRPr="00401663">
        <w:rPr>
          <w:rFonts w:ascii="Times New Roman" w:hAnsi="Times New Roman" w:cs="Times New Roman"/>
          <w:sz w:val="24"/>
          <w:szCs w:val="24"/>
          <w:lang w:val="ro-RO"/>
        </w:rPr>
        <w:t xml:space="preserve"> Washington</w:t>
      </w:r>
      <w:r>
        <w:rPr>
          <w:rFonts w:ascii="Times New Roman" w:hAnsi="Times New Roman" w:cs="Times New Roman"/>
          <w:sz w:val="24"/>
          <w:szCs w:val="24"/>
          <w:lang w:val="ro-RO"/>
        </w:rPr>
        <w:t>,</w:t>
      </w:r>
      <w:r w:rsidRPr="00401663">
        <w:rPr>
          <w:rFonts w:ascii="Times New Roman" w:hAnsi="Times New Roman" w:cs="Times New Roman"/>
          <w:sz w:val="24"/>
          <w:szCs w:val="24"/>
          <w:lang w:val="ro-RO"/>
        </w:rPr>
        <w:t xml:space="preserve"> DC</w:t>
      </w:r>
      <w:r>
        <w:rPr>
          <w:rFonts w:ascii="Times New Roman" w:hAnsi="Times New Roman" w:cs="Times New Roman"/>
          <w:sz w:val="24"/>
          <w:szCs w:val="24"/>
          <w:lang w:val="ro-RO"/>
        </w:rPr>
        <w:t>.</w:t>
      </w:r>
    </w:p>
    <w:p w14:paraId="7DCD417A" w14:textId="6677AAFC" w:rsidR="0085086C" w:rsidRPr="007A7DD9"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Vasile</w:t>
      </w:r>
      <w:r w:rsidR="00B54958">
        <w:rPr>
          <w:rFonts w:ascii="Times New Roman" w:hAnsi="Times New Roman" w:cs="Times New Roman"/>
          <w:sz w:val="24"/>
          <w:szCs w:val="24"/>
          <w:lang w:val="ro-RO"/>
        </w:rPr>
        <w:t>,</w:t>
      </w:r>
      <w:r>
        <w:rPr>
          <w:rFonts w:ascii="Times New Roman" w:hAnsi="Times New Roman" w:cs="Times New Roman"/>
          <w:sz w:val="24"/>
          <w:szCs w:val="24"/>
          <w:lang w:val="ro-RO"/>
        </w:rPr>
        <w:t xml:space="preserve"> D., Popescu</w:t>
      </w:r>
      <w:r w:rsidR="00B54958">
        <w:rPr>
          <w:rFonts w:ascii="Times New Roman" w:hAnsi="Times New Roman" w:cs="Times New Roman"/>
          <w:sz w:val="24"/>
          <w:szCs w:val="24"/>
          <w:lang w:val="ro-RO"/>
        </w:rPr>
        <w:t>, C.</w:t>
      </w:r>
      <w:r>
        <w:rPr>
          <w:rFonts w:ascii="Times New Roman" w:hAnsi="Times New Roman" w:cs="Times New Roman"/>
          <w:sz w:val="24"/>
          <w:szCs w:val="24"/>
          <w:lang w:val="ro-RO"/>
        </w:rPr>
        <w:t xml:space="preserve"> (2003)</w:t>
      </w:r>
      <w:r w:rsidR="00B54958">
        <w:rPr>
          <w:rFonts w:ascii="Times New Roman" w:hAnsi="Times New Roman" w:cs="Times New Roman"/>
          <w:sz w:val="24"/>
          <w:szCs w:val="24"/>
          <w:lang w:val="ro-RO"/>
        </w:rPr>
        <w:t>.</w:t>
      </w:r>
      <w:r>
        <w:rPr>
          <w:rFonts w:ascii="Times New Roman" w:hAnsi="Times New Roman" w:cs="Times New Roman"/>
          <w:i/>
          <w:iCs/>
          <w:sz w:val="24"/>
          <w:szCs w:val="24"/>
          <w:lang w:val="ro-RO"/>
        </w:rPr>
        <w:t xml:space="preserve"> Pedologie</w:t>
      </w:r>
      <w:r w:rsidR="00B54958">
        <w:rPr>
          <w:rFonts w:ascii="Times New Roman" w:hAnsi="Times New Roman" w:cs="Times New Roman"/>
          <w:sz w:val="24"/>
          <w:szCs w:val="24"/>
        </w:rPr>
        <w:t>.</w:t>
      </w:r>
      <w:r w:rsidRPr="00156F4F">
        <w:rPr>
          <w:rFonts w:ascii="Times New Roman" w:hAnsi="Times New Roman" w:cs="Times New Roman"/>
          <w:sz w:val="24"/>
          <w:szCs w:val="24"/>
        </w:rPr>
        <w:t xml:space="preserve"> </w:t>
      </w:r>
      <w:r w:rsidR="00B54958" w:rsidRPr="00156F4F">
        <w:rPr>
          <w:rFonts w:ascii="Times New Roman" w:hAnsi="Times New Roman" w:cs="Times New Roman"/>
          <w:sz w:val="24"/>
          <w:szCs w:val="24"/>
        </w:rPr>
        <w:t>Craiova</w:t>
      </w:r>
      <w:r w:rsidR="00B54958">
        <w:rPr>
          <w:rFonts w:ascii="Times New Roman" w:hAnsi="Times New Roman" w:cs="Times New Roman"/>
          <w:sz w:val="24"/>
          <w:szCs w:val="24"/>
        </w:rPr>
        <w:t>:</w:t>
      </w:r>
      <w:r w:rsidR="00B54958" w:rsidRPr="00156F4F">
        <w:rPr>
          <w:rFonts w:ascii="Times New Roman" w:hAnsi="Times New Roman" w:cs="Times New Roman"/>
          <w:sz w:val="24"/>
          <w:szCs w:val="24"/>
        </w:rPr>
        <w:t xml:space="preserve"> </w:t>
      </w:r>
      <w:r w:rsidRPr="00156F4F">
        <w:rPr>
          <w:rFonts w:ascii="Times New Roman" w:hAnsi="Times New Roman" w:cs="Times New Roman"/>
          <w:sz w:val="24"/>
          <w:szCs w:val="24"/>
        </w:rPr>
        <w:t>Editura Un</w:t>
      </w:r>
      <w:r w:rsidR="00B54958">
        <w:rPr>
          <w:rFonts w:ascii="Times New Roman" w:hAnsi="Times New Roman" w:cs="Times New Roman"/>
          <w:sz w:val="24"/>
          <w:szCs w:val="24"/>
        </w:rPr>
        <w:t>iversitaria</w:t>
      </w:r>
      <w:r w:rsidRPr="00156F4F">
        <w:rPr>
          <w:rFonts w:ascii="Times New Roman" w:hAnsi="Times New Roman" w:cs="Times New Roman"/>
          <w:sz w:val="24"/>
          <w:szCs w:val="24"/>
        </w:rPr>
        <w:t>.</w:t>
      </w:r>
    </w:p>
    <w:p w14:paraId="4655E96B" w14:textId="226D34AB" w:rsidR="0085086C" w:rsidRPr="000F05FA" w:rsidRDefault="0085086C" w:rsidP="0085086C">
      <w:pPr>
        <w:pStyle w:val="ListParagraph"/>
        <w:numPr>
          <w:ilvl w:val="0"/>
          <w:numId w:val="15"/>
        </w:numPr>
        <w:spacing w:before="60"/>
        <w:ind w:left="644"/>
        <w:jc w:val="both"/>
        <w:rPr>
          <w:rFonts w:ascii="Times New Roman" w:hAnsi="Times New Roman" w:cs="Times New Roman"/>
          <w:bCs/>
          <w:iCs/>
          <w:sz w:val="24"/>
          <w:szCs w:val="24"/>
          <w:lang w:val="ro-RO"/>
        </w:rPr>
      </w:pPr>
      <w:r w:rsidRPr="000F05FA">
        <w:rPr>
          <w:rFonts w:ascii="Times New Roman" w:hAnsi="Times New Roman" w:cs="Times New Roman"/>
          <w:sz w:val="24"/>
          <w:szCs w:val="24"/>
          <w:lang w:val="ro-RO"/>
        </w:rPr>
        <w:t>Vlad</w:t>
      </w:r>
      <w:r w:rsidR="00B54958">
        <w:rPr>
          <w:rFonts w:ascii="Times New Roman" w:hAnsi="Times New Roman" w:cs="Times New Roman"/>
          <w:sz w:val="24"/>
          <w:szCs w:val="24"/>
          <w:lang w:val="ro-RO"/>
        </w:rPr>
        <w:t>,</w:t>
      </w:r>
      <w:r w:rsidRPr="000F05FA">
        <w:rPr>
          <w:rFonts w:ascii="Times New Roman" w:hAnsi="Times New Roman" w:cs="Times New Roman"/>
          <w:sz w:val="24"/>
          <w:szCs w:val="24"/>
          <w:lang w:val="ro-RO"/>
        </w:rPr>
        <w:t xml:space="preserve"> V., Florea</w:t>
      </w:r>
      <w:r w:rsidR="00B54958">
        <w:rPr>
          <w:rFonts w:ascii="Times New Roman" w:hAnsi="Times New Roman" w:cs="Times New Roman"/>
          <w:sz w:val="24"/>
          <w:szCs w:val="24"/>
          <w:lang w:val="ro-RO"/>
        </w:rPr>
        <w:t>,</w:t>
      </w:r>
      <w:r w:rsidRPr="000F05FA">
        <w:rPr>
          <w:rFonts w:ascii="Times New Roman" w:hAnsi="Times New Roman" w:cs="Times New Roman"/>
          <w:sz w:val="24"/>
          <w:szCs w:val="24"/>
          <w:lang w:val="ro-RO"/>
        </w:rPr>
        <w:t xml:space="preserve"> N., Toti</w:t>
      </w:r>
      <w:r w:rsidR="00B54958">
        <w:rPr>
          <w:rFonts w:ascii="Times New Roman" w:hAnsi="Times New Roman" w:cs="Times New Roman"/>
          <w:sz w:val="24"/>
          <w:szCs w:val="24"/>
          <w:lang w:val="ro-RO"/>
        </w:rPr>
        <w:t>,</w:t>
      </w:r>
      <w:r w:rsidRPr="000F05FA">
        <w:rPr>
          <w:rFonts w:ascii="Times New Roman" w:hAnsi="Times New Roman" w:cs="Times New Roman"/>
          <w:sz w:val="24"/>
          <w:szCs w:val="24"/>
          <w:lang w:val="ro-RO"/>
        </w:rPr>
        <w:t xml:space="preserve"> M., Mocanu</w:t>
      </w:r>
      <w:r w:rsidR="00B54958">
        <w:rPr>
          <w:rFonts w:ascii="Times New Roman" w:hAnsi="Times New Roman" w:cs="Times New Roman"/>
          <w:sz w:val="24"/>
          <w:szCs w:val="24"/>
          <w:lang w:val="ro-RO"/>
        </w:rPr>
        <w:t>, V.</w:t>
      </w:r>
      <w:r w:rsidRPr="000F05FA">
        <w:rPr>
          <w:rFonts w:ascii="Times New Roman" w:hAnsi="Times New Roman" w:cs="Times New Roman"/>
          <w:sz w:val="24"/>
          <w:szCs w:val="24"/>
          <w:lang w:val="ro-RO"/>
        </w:rPr>
        <w:t xml:space="preserve"> (2014)</w:t>
      </w:r>
      <w:r w:rsidR="00B54958">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0F05FA">
        <w:rPr>
          <w:rFonts w:ascii="Times New Roman" w:hAnsi="Times New Roman" w:cs="Times New Roman"/>
          <w:bCs/>
          <w:i/>
          <w:sz w:val="24"/>
          <w:szCs w:val="24"/>
          <w:lang w:val="ro-RO"/>
        </w:rPr>
        <w:t>Corelarea sistemelor de clasificare a soluril</w:t>
      </w:r>
      <w:r>
        <w:rPr>
          <w:rFonts w:ascii="Times New Roman" w:hAnsi="Times New Roman" w:cs="Times New Roman"/>
          <w:bCs/>
          <w:i/>
          <w:sz w:val="24"/>
          <w:szCs w:val="24"/>
          <w:lang w:val="ro-RO"/>
        </w:rPr>
        <w:t>or SRCS şi SRTS. Sistemul SRTS+</w:t>
      </w:r>
      <w:r w:rsidR="00B54958">
        <w:rPr>
          <w:rFonts w:ascii="Times New Roman" w:hAnsi="Times New Roman" w:cs="Times New Roman"/>
          <w:bCs/>
          <w:iCs/>
          <w:sz w:val="24"/>
          <w:szCs w:val="24"/>
          <w:lang w:val="ro-RO"/>
        </w:rPr>
        <w:t>.</w:t>
      </w:r>
      <w:r w:rsidRPr="00B54958">
        <w:rPr>
          <w:rFonts w:ascii="Times New Roman" w:hAnsi="Times New Roman" w:cs="Times New Roman"/>
          <w:bCs/>
          <w:iCs/>
          <w:sz w:val="24"/>
          <w:szCs w:val="24"/>
          <w:lang w:val="ro-RO"/>
        </w:rPr>
        <w:t xml:space="preserve"> </w:t>
      </w:r>
      <w:r w:rsidR="00B54958" w:rsidRPr="000F05FA">
        <w:rPr>
          <w:rFonts w:ascii="Times New Roman" w:hAnsi="Times New Roman" w:cs="Times New Roman"/>
          <w:bCs/>
          <w:iCs/>
          <w:sz w:val="24"/>
          <w:szCs w:val="24"/>
          <w:lang w:val="ro-RO"/>
        </w:rPr>
        <w:t>Bucureşti</w:t>
      </w:r>
      <w:r w:rsidR="00B54958">
        <w:rPr>
          <w:rFonts w:ascii="Times New Roman" w:hAnsi="Times New Roman" w:cs="Times New Roman"/>
          <w:bCs/>
          <w:iCs/>
          <w:sz w:val="24"/>
          <w:szCs w:val="24"/>
          <w:lang w:val="ro-RO"/>
        </w:rPr>
        <w:t>:</w:t>
      </w:r>
      <w:r w:rsidR="00B54958" w:rsidRPr="000F05FA">
        <w:rPr>
          <w:rFonts w:ascii="Times New Roman" w:hAnsi="Times New Roman" w:cs="Times New Roman"/>
          <w:bCs/>
          <w:iCs/>
          <w:sz w:val="24"/>
          <w:szCs w:val="24"/>
          <w:lang w:val="ro-RO"/>
        </w:rPr>
        <w:t xml:space="preserve"> </w:t>
      </w:r>
      <w:r w:rsidR="00B54958">
        <w:rPr>
          <w:rFonts w:ascii="Times New Roman" w:hAnsi="Times New Roman" w:cs="Times New Roman"/>
          <w:bCs/>
          <w:iCs/>
          <w:sz w:val="24"/>
          <w:szCs w:val="24"/>
          <w:lang w:val="ro-RO"/>
        </w:rPr>
        <w:t>Ed. Sitech.</w:t>
      </w:r>
    </w:p>
    <w:p w14:paraId="68E890B3" w14:textId="77777777"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Whery A., Panţu H., (2008), </w:t>
      </w:r>
      <w:r w:rsidRPr="00DE62BC">
        <w:rPr>
          <w:rFonts w:ascii="Times New Roman" w:hAnsi="Times New Roman" w:cs="Times New Roman"/>
          <w:i/>
          <w:iCs/>
          <w:sz w:val="24"/>
          <w:szCs w:val="24"/>
          <w:lang w:val="ro-RO"/>
        </w:rPr>
        <w:t>Amenajări</w:t>
      </w:r>
      <w:r w:rsidRPr="006806EB">
        <w:rPr>
          <w:rFonts w:ascii="Times New Roman" w:hAnsi="Times New Roman" w:cs="Times New Roman"/>
          <w:i/>
          <w:sz w:val="24"/>
          <w:szCs w:val="24"/>
          <w:lang w:val="ro-RO"/>
        </w:rPr>
        <w:t xml:space="preserve"> hidroameliorative</w:t>
      </w:r>
      <w:r>
        <w:rPr>
          <w:rFonts w:ascii="Times New Roman" w:hAnsi="Times New Roman" w:cs="Times New Roman"/>
          <w:sz w:val="24"/>
          <w:szCs w:val="24"/>
          <w:lang w:val="ro-RO"/>
        </w:rPr>
        <w:t>, Editura Aprilia Print, Timişoara</w:t>
      </w:r>
    </w:p>
    <w:p w14:paraId="3D041345" w14:textId="77777777"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Whery A., Man E., (1980)</w:t>
      </w:r>
      <w:r w:rsidRPr="006806EB">
        <w:rPr>
          <w:rFonts w:ascii="Times New Roman" w:hAnsi="Times New Roman" w:cs="Times New Roman"/>
          <w:i/>
          <w:sz w:val="24"/>
          <w:szCs w:val="24"/>
          <w:lang w:val="ro-RO"/>
        </w:rPr>
        <w:t>, Exploatarea lucrărilor de imbunătăţiri funciare</w:t>
      </w:r>
      <w:r>
        <w:rPr>
          <w:rFonts w:ascii="Times New Roman" w:hAnsi="Times New Roman" w:cs="Times New Roman"/>
          <w:sz w:val="24"/>
          <w:szCs w:val="24"/>
          <w:lang w:val="ro-RO"/>
        </w:rPr>
        <w:t>, vol. I – II, Institutul Politehnic Timişoara, Timişoara.</w:t>
      </w:r>
    </w:p>
    <w:p w14:paraId="60641BA6" w14:textId="77777777" w:rsidR="0085086C" w:rsidRDefault="0085086C" w:rsidP="0085086C">
      <w:pPr>
        <w:pStyle w:val="ListParagraph"/>
        <w:numPr>
          <w:ilvl w:val="0"/>
          <w:numId w:val="15"/>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Zăhan P., Bandici Gh., (1999), </w:t>
      </w:r>
      <w:r w:rsidRPr="00DE62BC">
        <w:rPr>
          <w:rFonts w:ascii="Times New Roman" w:hAnsi="Times New Roman" w:cs="Times New Roman"/>
          <w:i/>
          <w:iCs/>
          <w:sz w:val="24"/>
          <w:szCs w:val="24"/>
          <w:lang w:val="ro-RO"/>
        </w:rPr>
        <w:t>Agrotehnica</w:t>
      </w:r>
      <w:r w:rsidRPr="006806EB">
        <w:rPr>
          <w:rFonts w:ascii="Times New Roman" w:hAnsi="Times New Roman" w:cs="Times New Roman"/>
          <w:i/>
          <w:sz w:val="24"/>
          <w:szCs w:val="24"/>
          <w:lang w:val="ro-RO"/>
        </w:rPr>
        <w:t xml:space="preserve"> solurilor acide din nord-vestul României,</w:t>
      </w:r>
      <w:r>
        <w:rPr>
          <w:rFonts w:ascii="Times New Roman" w:hAnsi="Times New Roman" w:cs="Times New Roman"/>
          <w:sz w:val="24"/>
          <w:szCs w:val="24"/>
          <w:lang w:val="ro-RO"/>
        </w:rPr>
        <w:t xml:space="preserve"> Editura Universităţii din Oradea, Oradea.</w:t>
      </w:r>
    </w:p>
    <w:p w14:paraId="7B85AA7C" w14:textId="77777777" w:rsidR="0085086C" w:rsidRDefault="0085086C" w:rsidP="0085086C">
      <w:pPr>
        <w:spacing w:line="360" w:lineRule="auto"/>
        <w:jc w:val="both"/>
        <w:rPr>
          <w:rFonts w:ascii="Times New Roman" w:hAnsi="Times New Roman" w:cs="Times New Roman"/>
          <w:sz w:val="24"/>
          <w:szCs w:val="24"/>
          <w:lang w:val="ro-RO"/>
        </w:rPr>
      </w:pPr>
    </w:p>
    <w:p w14:paraId="51EA4890" w14:textId="77777777" w:rsidR="0085086C" w:rsidRDefault="0085086C" w:rsidP="0085086C">
      <w:pPr>
        <w:spacing w:line="360" w:lineRule="auto"/>
        <w:jc w:val="both"/>
        <w:rPr>
          <w:rFonts w:ascii="Times New Roman" w:hAnsi="Times New Roman" w:cs="Times New Roman"/>
          <w:sz w:val="24"/>
          <w:szCs w:val="24"/>
          <w:lang w:val="ro-RO"/>
        </w:rPr>
      </w:pPr>
    </w:p>
    <w:p w14:paraId="23EE9D59" w14:textId="77777777" w:rsidR="0085086C" w:rsidRPr="009962EE" w:rsidRDefault="0085086C" w:rsidP="0085086C">
      <w:pPr>
        <w:spacing w:line="360" w:lineRule="auto"/>
        <w:jc w:val="both"/>
        <w:rPr>
          <w:rFonts w:ascii="Times New Roman" w:hAnsi="Times New Roman" w:cs="Times New Roman"/>
          <w:sz w:val="24"/>
          <w:szCs w:val="24"/>
          <w:lang w:val="ro-RO"/>
        </w:rPr>
      </w:pPr>
    </w:p>
    <w:p w14:paraId="14171B6D" w14:textId="77777777" w:rsidR="0085086C" w:rsidRDefault="0085086C" w:rsidP="0085086C">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lastRenderedPageBreak/>
        <w:t xml:space="preserve">                                  </w:t>
      </w:r>
      <w:r>
        <w:rPr>
          <w:rFonts w:eastAsia="Arial Unicode MS"/>
          <w:noProof/>
          <w:spacing w:val="2"/>
          <w:position w:val="1"/>
          <w:sz w:val="28"/>
          <w:szCs w:val="28"/>
        </w:rPr>
        <w:drawing>
          <wp:inline distT="0" distB="0" distL="0" distR="0" wp14:anchorId="111BD3E1" wp14:editId="739C0792">
            <wp:extent cx="1905000" cy="1057275"/>
            <wp:effectExtent l="19050" t="0" r="0" b="0"/>
            <wp:docPr id="5"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8"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14:paraId="5583F1FF" w14:textId="77777777" w:rsidR="0085086C" w:rsidRDefault="0085086C" w:rsidP="0085086C">
      <w:pPr>
        <w:ind w:firstLine="420"/>
        <w:rPr>
          <w:b/>
          <w:bCs/>
          <w:sz w:val="24"/>
          <w:szCs w:val="24"/>
        </w:rPr>
      </w:pPr>
    </w:p>
    <w:p w14:paraId="41E7B5D4" w14:textId="77777777" w:rsidR="0085086C" w:rsidRDefault="0085086C" w:rsidP="0085086C">
      <w:pPr>
        <w:jc w:val="center"/>
        <w:rPr>
          <w:rFonts w:ascii="Times New Roman" w:hAnsi="Times New Roman" w:cs="Times New Roman"/>
          <w:sz w:val="28"/>
          <w:szCs w:val="28"/>
          <w:lang w:val="ro-RO"/>
        </w:rPr>
      </w:pPr>
      <w:r>
        <w:rPr>
          <w:noProof/>
          <w:sz w:val="28"/>
          <w:szCs w:val="28"/>
        </w:rPr>
        <w:drawing>
          <wp:inline distT="0" distB="0" distL="0" distR="0" wp14:anchorId="43DB6C04" wp14:editId="53CBB895">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14:paraId="713758F5" w14:textId="77777777" w:rsidR="0085086C" w:rsidRPr="002C6596" w:rsidRDefault="0085086C" w:rsidP="0085086C">
      <w:pPr>
        <w:jc w:val="center"/>
        <w:rPr>
          <w:sz w:val="28"/>
          <w:szCs w:val="28"/>
        </w:rPr>
      </w:pPr>
      <w:r w:rsidRPr="002C6596">
        <w:rPr>
          <w:rFonts w:ascii="Times New Roman" w:hAnsi="Times New Roman" w:cs="Times New Roman"/>
          <w:sz w:val="28"/>
          <w:szCs w:val="28"/>
          <w:lang w:val="ro-RO"/>
        </w:rPr>
        <w:t>Web</w:t>
      </w:r>
      <w:r w:rsidRPr="002C6596">
        <w:rPr>
          <w:rFonts w:ascii="Times New Roman" w:hAnsi="Times New Roman" w:cs="Times New Roman"/>
          <w:sz w:val="28"/>
          <w:szCs w:val="28"/>
        </w:rPr>
        <w:t>: www.c-e-t.ro</w:t>
      </w:r>
    </w:p>
    <w:p w14:paraId="735CB220" w14:textId="77777777" w:rsidR="0085086C" w:rsidRPr="00156F4F" w:rsidRDefault="0085086C" w:rsidP="0085086C">
      <w:pPr>
        <w:autoSpaceDE w:val="0"/>
        <w:autoSpaceDN w:val="0"/>
        <w:spacing w:line="240" w:lineRule="auto"/>
        <w:ind w:rightChars="5" w:right="11"/>
        <w:jc w:val="center"/>
        <w:rPr>
          <w:rFonts w:ascii="Times New Roman" w:hAnsi="Times New Roman" w:cs="Times New Roman"/>
          <w:sz w:val="28"/>
          <w:szCs w:val="28"/>
        </w:rPr>
      </w:pPr>
      <w:r w:rsidRPr="00156F4F">
        <w:rPr>
          <w:rFonts w:ascii="Times New Roman" w:hAnsi="Times New Roman" w:cs="Times New Roman"/>
          <w:sz w:val="28"/>
          <w:szCs w:val="28"/>
        </w:rPr>
        <w:t>Email: office@c-e-t.ro</w:t>
      </w:r>
    </w:p>
    <w:p w14:paraId="462A7108" w14:textId="77777777" w:rsidR="0085086C" w:rsidRPr="00156F4F" w:rsidRDefault="0085086C" w:rsidP="0085086C">
      <w:pPr>
        <w:autoSpaceDE w:val="0"/>
        <w:autoSpaceDN w:val="0"/>
        <w:spacing w:line="240" w:lineRule="auto"/>
        <w:ind w:rightChars="5" w:right="11"/>
        <w:jc w:val="center"/>
        <w:rPr>
          <w:rFonts w:ascii="Times New Roman" w:hAnsi="Times New Roman" w:cs="Times New Roman"/>
          <w:sz w:val="28"/>
          <w:szCs w:val="28"/>
        </w:rPr>
      </w:pPr>
      <w:r w:rsidRPr="00156F4F">
        <w:rPr>
          <w:rFonts w:ascii="Times New Roman" w:hAnsi="Times New Roman" w:cs="Times New Roman"/>
          <w:sz w:val="28"/>
          <w:szCs w:val="28"/>
        </w:rPr>
        <w:t>Telefon: 0740 033 941</w:t>
      </w:r>
    </w:p>
    <w:p w14:paraId="653F200A" w14:textId="77777777" w:rsidR="0085086C" w:rsidRPr="00156F4F" w:rsidRDefault="0085086C" w:rsidP="0085086C">
      <w:pPr>
        <w:autoSpaceDE w:val="0"/>
        <w:autoSpaceDN w:val="0"/>
        <w:spacing w:line="240" w:lineRule="auto"/>
        <w:ind w:rightChars="5" w:right="11"/>
        <w:jc w:val="center"/>
        <w:rPr>
          <w:rFonts w:ascii="Times New Roman" w:hAnsi="Times New Roman" w:cs="Times New Roman"/>
          <w:sz w:val="28"/>
          <w:szCs w:val="28"/>
        </w:rPr>
      </w:pPr>
      <w:r w:rsidRPr="00156F4F">
        <w:rPr>
          <w:rFonts w:ascii="Times New Roman" w:hAnsi="Times New Roman" w:cs="Times New Roman"/>
          <w:sz w:val="28"/>
          <w:szCs w:val="28"/>
        </w:rPr>
        <w:t>Fax: 0359 811 550</w:t>
      </w:r>
    </w:p>
    <w:p w14:paraId="41BCFB32" w14:textId="77777777" w:rsidR="0085086C" w:rsidRPr="002C6596" w:rsidRDefault="0085086C" w:rsidP="0085086C">
      <w:pPr>
        <w:spacing w:line="240" w:lineRule="auto"/>
        <w:jc w:val="center"/>
        <w:rPr>
          <w:rFonts w:ascii="Times New Roman" w:hAnsi="Times New Roman" w:cs="Times New Roman"/>
          <w:sz w:val="32"/>
          <w:szCs w:val="32"/>
        </w:rPr>
      </w:pPr>
      <w:r w:rsidRPr="002C6596">
        <w:rPr>
          <w:rFonts w:ascii="Times New Roman" w:hAnsi="Times New Roman" w:cs="Times New Roman"/>
          <w:sz w:val="28"/>
          <w:szCs w:val="28"/>
        </w:rPr>
        <w:t>Oradea-Bihor</w:t>
      </w:r>
    </w:p>
    <w:p w14:paraId="09FD85A8" w14:textId="77777777" w:rsidR="0085086C" w:rsidRPr="002C6596" w:rsidRDefault="0085086C" w:rsidP="008C3556">
      <w:pPr>
        <w:autoSpaceDE w:val="0"/>
        <w:autoSpaceDN w:val="0"/>
        <w:spacing w:line="240" w:lineRule="auto"/>
        <w:ind w:left="12" w:rightChars="5" w:right="11" w:hangingChars="5" w:hanging="12"/>
        <w:jc w:val="center"/>
        <w:rPr>
          <w:rFonts w:ascii="Times New Roman" w:hAnsi="Times New Roman" w:cs="Times New Roman"/>
          <w:b/>
          <w:sz w:val="24"/>
          <w:szCs w:val="24"/>
        </w:rPr>
      </w:pPr>
      <w:r w:rsidRPr="002C6596">
        <w:rPr>
          <w:rFonts w:ascii="Times New Roman" w:hAnsi="Times New Roman" w:cs="Times New Roman"/>
          <w:b/>
          <w:sz w:val="24"/>
          <w:szCs w:val="24"/>
          <w:lang w:val="ro-RO"/>
        </w:rPr>
        <w:t>Societate specializată în servicii tehnice și economice</w:t>
      </w:r>
      <w:r w:rsidRPr="002C6596">
        <w:rPr>
          <w:rFonts w:ascii="Times New Roman" w:hAnsi="Times New Roman" w:cs="Times New Roman"/>
          <w:b/>
          <w:sz w:val="24"/>
          <w:szCs w:val="24"/>
        </w:rPr>
        <w:t>:</w:t>
      </w:r>
    </w:p>
    <w:p w14:paraId="5DFD455D" w14:textId="77777777" w:rsidR="0085086C" w:rsidRPr="005C0743" w:rsidRDefault="0085086C" w:rsidP="008C3556">
      <w:pPr>
        <w:autoSpaceDE w:val="0"/>
        <w:autoSpaceDN w:val="0"/>
        <w:spacing w:line="240" w:lineRule="auto"/>
        <w:ind w:left="12" w:rightChars="5" w:right="11" w:hangingChars="5" w:hanging="12"/>
        <w:rPr>
          <w:rFonts w:ascii="Times New Roman" w:hAnsi="Times New Roman" w:cs="Times New Roman"/>
          <w:i/>
          <w:sz w:val="24"/>
          <w:szCs w:val="24"/>
          <w:lang w:val="ro-RO"/>
        </w:rPr>
      </w:pPr>
      <w:r w:rsidRPr="00156F4F">
        <w:rPr>
          <w:rFonts w:ascii="Times New Roman" w:hAnsi="Times New Roman" w:cs="Times New Roman"/>
          <w:b/>
          <w:sz w:val="24"/>
          <w:szCs w:val="24"/>
        </w:rPr>
        <w:t>Consultan</w:t>
      </w:r>
      <w:r w:rsidRPr="005C0743">
        <w:rPr>
          <w:rFonts w:ascii="Times New Roman" w:hAnsi="Times New Roman" w:cs="Times New Roman"/>
          <w:b/>
          <w:sz w:val="24"/>
          <w:szCs w:val="24"/>
          <w:lang w:val="ro-RO"/>
        </w:rPr>
        <w:t>ță imobiliară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evaluări imobiliare, exproprieri, intermedieri imobiliar</w:t>
      </w:r>
      <w:r>
        <w:rPr>
          <w:rFonts w:ascii="Times New Roman" w:hAnsi="Times New Roman" w:cs="Times New Roman"/>
          <w:i/>
          <w:sz w:val="24"/>
          <w:szCs w:val="24"/>
          <w:lang w:val="ro-RO"/>
        </w:rPr>
        <w:t xml:space="preserve">e, manager proiect, autorizații </w:t>
      </w:r>
      <w:r w:rsidRPr="005C0743">
        <w:rPr>
          <w:rFonts w:ascii="Times New Roman" w:hAnsi="Times New Roman" w:cs="Times New Roman"/>
          <w:i/>
          <w:sz w:val="24"/>
          <w:szCs w:val="24"/>
          <w:lang w:val="ro-RO"/>
        </w:rPr>
        <w:t>construcție/demolare,</w:t>
      </w:r>
      <w:r>
        <w:rPr>
          <w:rFonts w:ascii="Times New Roman" w:hAnsi="Times New Roman" w:cs="Times New Roman"/>
          <w:i/>
          <w:sz w:val="24"/>
          <w:szCs w:val="24"/>
          <w:lang w:val="ro-RO"/>
        </w:rPr>
        <w:t xml:space="preserve"> </w:t>
      </w:r>
      <w:r w:rsidRPr="005C0743">
        <w:rPr>
          <w:rFonts w:ascii="Times New Roman" w:hAnsi="Times New Roman" w:cs="Times New Roman"/>
          <w:i/>
          <w:sz w:val="24"/>
          <w:szCs w:val="24"/>
          <w:lang w:val="ro-RO"/>
        </w:rPr>
        <w:t>supracontrolul investitiilor în curs.</w:t>
      </w:r>
    </w:p>
    <w:p w14:paraId="585AD7A0" w14:textId="77777777" w:rsidR="0085086C" w:rsidRPr="005C0743" w:rsidRDefault="0085086C" w:rsidP="0085086C">
      <w:pPr>
        <w:autoSpaceDE w:val="0"/>
        <w:autoSpaceDN w:val="0"/>
        <w:spacing w:line="240" w:lineRule="auto"/>
        <w:ind w:rightChars="5" w:right="11"/>
        <w:rPr>
          <w:rFonts w:ascii="Times New Roman" w:hAnsi="Times New Roman" w:cs="Times New Roman"/>
          <w:i/>
          <w:sz w:val="24"/>
          <w:szCs w:val="24"/>
          <w:lang w:val="ro-RO"/>
        </w:rPr>
      </w:pPr>
      <w:r w:rsidRPr="005C0743">
        <w:rPr>
          <w:rFonts w:ascii="Times New Roman" w:hAnsi="Times New Roman" w:cs="Times New Roman"/>
          <w:b/>
          <w:sz w:val="24"/>
          <w:szCs w:val="24"/>
          <w:lang w:val="ro-RO"/>
        </w:rPr>
        <w:t>Consultanță agricolă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scoaterea din circuitul agricol, întocmirea proiectelor de amenajament pastoral, studii agro-chimice, studii pedologice, studii geologice,consultanță fonduri PNDR 2014-2020, consultanță fonduri guvernamentale.</w:t>
      </w:r>
    </w:p>
    <w:p w14:paraId="300F02F9" w14:textId="77777777" w:rsidR="0085086C" w:rsidRPr="005C0743" w:rsidRDefault="0085086C" w:rsidP="0085086C">
      <w:pPr>
        <w:autoSpaceDE w:val="0"/>
        <w:autoSpaceDN w:val="0"/>
        <w:spacing w:line="240" w:lineRule="auto"/>
        <w:ind w:rightChars="5" w:right="11"/>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Consultanță financiară/juridică</w:t>
      </w:r>
    </w:p>
    <w:p w14:paraId="4AF1C8DF" w14:textId="77777777" w:rsidR="0085086C" w:rsidRPr="005C0743" w:rsidRDefault="0085086C" w:rsidP="0085086C">
      <w:pPr>
        <w:autoSpaceDE w:val="0"/>
        <w:autoSpaceDN w:val="0"/>
        <w:spacing w:line="240" w:lineRule="auto"/>
        <w:ind w:rightChars="5" w:right="11"/>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Consultanta IT&amp;C</w:t>
      </w:r>
    </w:p>
    <w:p w14:paraId="38B3F89E" w14:textId="77777777" w:rsidR="0085086C" w:rsidRPr="002C6596" w:rsidRDefault="0085086C" w:rsidP="0085086C">
      <w:pPr>
        <w:spacing w:line="240" w:lineRule="auto"/>
        <w:rPr>
          <w:rFonts w:ascii="Times New Roman" w:hAnsi="Times New Roman" w:cs="Times New Roman"/>
          <w:sz w:val="32"/>
          <w:szCs w:val="32"/>
        </w:rPr>
      </w:pPr>
    </w:p>
    <w:p w14:paraId="6B558490" w14:textId="77777777" w:rsidR="0085086C" w:rsidRPr="002C6596" w:rsidRDefault="0085086C" w:rsidP="0085086C">
      <w:pPr>
        <w:spacing w:line="240" w:lineRule="auto"/>
        <w:rPr>
          <w:rFonts w:ascii="Times New Roman" w:hAnsi="Times New Roman" w:cs="Times New Roman"/>
          <w:sz w:val="32"/>
          <w:szCs w:val="32"/>
        </w:rPr>
      </w:pPr>
    </w:p>
    <w:p w14:paraId="4ACB66DF" w14:textId="77777777" w:rsidR="0085086C" w:rsidRPr="002C6596" w:rsidRDefault="0085086C" w:rsidP="0085086C">
      <w:pPr>
        <w:spacing w:line="240" w:lineRule="auto"/>
        <w:rPr>
          <w:rFonts w:ascii="Times New Roman" w:hAnsi="Times New Roman" w:cs="Times New Roman"/>
          <w:sz w:val="32"/>
          <w:szCs w:val="32"/>
        </w:rPr>
      </w:pPr>
    </w:p>
    <w:p w14:paraId="78365BD7" w14:textId="77777777" w:rsidR="0085086C" w:rsidRDefault="0085086C" w:rsidP="0085086C">
      <w:pPr>
        <w:jc w:val="center"/>
        <w:rPr>
          <w:rFonts w:ascii="Times New Roman" w:hAnsi="Times New Roman" w:cs="Times New Roman"/>
          <w:b/>
          <w:bCs/>
          <w:sz w:val="24"/>
          <w:szCs w:val="24"/>
          <w:lang w:val="ro-RO"/>
        </w:rPr>
      </w:pPr>
    </w:p>
    <w:p w14:paraId="586E3759" w14:textId="77777777" w:rsidR="00A30A0F" w:rsidRDefault="00A30A0F" w:rsidP="00A30A0F">
      <w:pPr>
        <w:pStyle w:val="Bodytext41"/>
        <w:shd w:val="clear" w:color="auto" w:fill="auto"/>
        <w:spacing w:line="360" w:lineRule="auto"/>
        <w:ind w:left="120" w:firstLine="740"/>
        <w:jc w:val="both"/>
        <w:rPr>
          <w:b w:val="0"/>
          <w:bCs w:val="0"/>
          <w:sz w:val="24"/>
          <w:szCs w:val="24"/>
          <w:lang w:eastAsia="ro-RO"/>
        </w:rPr>
      </w:pPr>
    </w:p>
    <w:p w14:paraId="174E2F12" w14:textId="77777777" w:rsidR="00520155" w:rsidRDefault="00520155" w:rsidP="00A30A0F">
      <w:pPr>
        <w:spacing w:after="0" w:line="360" w:lineRule="auto"/>
        <w:ind w:firstLine="708"/>
        <w:jc w:val="both"/>
        <w:rPr>
          <w:rFonts w:ascii="Times New Roman" w:hAnsi="Times New Roman" w:cs="Times New Roman"/>
          <w:sz w:val="24"/>
          <w:szCs w:val="24"/>
        </w:rPr>
      </w:pPr>
    </w:p>
    <w:p w14:paraId="2D7081EF" w14:textId="77777777" w:rsidR="00BF2F32" w:rsidRPr="00BF2F32" w:rsidRDefault="00BF2F32" w:rsidP="004D6C22">
      <w:pPr>
        <w:jc w:val="both"/>
        <w:rPr>
          <w:rStyle w:val="BodyTextChar4"/>
          <w:rFonts w:ascii="Times New Roman" w:hAnsi="Times New Roman"/>
          <w:sz w:val="24"/>
          <w:szCs w:val="24"/>
          <w:lang w:val="ro-RO"/>
        </w:rPr>
      </w:pPr>
    </w:p>
    <w:p w14:paraId="503570BC" w14:textId="77777777" w:rsidR="009052A9" w:rsidRDefault="009052A9" w:rsidP="009052A9">
      <w:pPr>
        <w:pStyle w:val="Bodytext71"/>
        <w:shd w:val="clear" w:color="auto" w:fill="auto"/>
        <w:spacing w:before="204"/>
        <w:ind w:left="140" w:firstLine="720"/>
        <w:rPr>
          <w:iCs w:val="0"/>
          <w:sz w:val="24"/>
          <w:szCs w:val="24"/>
        </w:rPr>
      </w:pPr>
    </w:p>
    <w:p w14:paraId="2D32BE01" w14:textId="77777777" w:rsidR="009052A9" w:rsidRDefault="009052A9" w:rsidP="009052A9">
      <w:pPr>
        <w:pStyle w:val="BodyText40"/>
        <w:shd w:val="clear" w:color="auto" w:fill="auto"/>
        <w:spacing w:line="226" w:lineRule="exact"/>
        <w:ind w:right="40"/>
        <w:jc w:val="both"/>
        <w:rPr>
          <w:b/>
          <w:sz w:val="24"/>
          <w:szCs w:val="24"/>
          <w:lang w:eastAsia="ro-RO"/>
        </w:rPr>
      </w:pPr>
    </w:p>
    <w:p w14:paraId="0EB000D0" w14:textId="77777777" w:rsidR="00832120" w:rsidRPr="000F6DDE" w:rsidRDefault="00832120" w:rsidP="000F6DDE">
      <w:pPr>
        <w:jc w:val="both"/>
        <w:rPr>
          <w:rStyle w:val="BodyTextChar4"/>
          <w:rFonts w:ascii="Times New Roman" w:hAnsi="Times New Roman"/>
          <w:sz w:val="24"/>
          <w:szCs w:val="24"/>
          <w:lang w:val="ro-RO"/>
        </w:rPr>
      </w:pPr>
    </w:p>
    <w:sectPr w:rsidR="00832120" w:rsidRPr="000F6DDE" w:rsidSect="00196A80">
      <w:pgSz w:w="9979" w:h="14169" w:code="25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D9B70" w14:textId="77777777" w:rsidR="001812C8" w:rsidRDefault="001812C8" w:rsidP="002F5DD3">
      <w:pPr>
        <w:spacing w:after="0" w:line="240" w:lineRule="auto"/>
      </w:pPr>
      <w:r>
        <w:separator/>
      </w:r>
    </w:p>
  </w:endnote>
  <w:endnote w:type="continuationSeparator" w:id="0">
    <w:p w14:paraId="4A7FE97E" w14:textId="77777777" w:rsidR="001812C8" w:rsidRDefault="001812C8" w:rsidP="002F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435AA" w14:textId="77777777" w:rsidR="001812C8" w:rsidRDefault="001812C8" w:rsidP="002F5DD3">
      <w:pPr>
        <w:spacing w:after="0" w:line="240" w:lineRule="auto"/>
      </w:pPr>
      <w:r>
        <w:separator/>
      </w:r>
    </w:p>
  </w:footnote>
  <w:footnote w:type="continuationSeparator" w:id="0">
    <w:p w14:paraId="7F1C5FE7" w14:textId="77777777" w:rsidR="001812C8" w:rsidRDefault="001812C8" w:rsidP="002F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96D"/>
    <w:multiLevelType w:val="hybridMultilevel"/>
    <w:tmpl w:val="CE368FFC"/>
    <w:lvl w:ilvl="0" w:tplc="CE0E8F98">
      <w:start w:val="1"/>
      <w:numFmt w:val="decimal"/>
      <w:lvlText w:val="%1."/>
      <w:lvlJc w:val="left"/>
      <w:pPr>
        <w:ind w:left="1353"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03F5098D"/>
    <w:multiLevelType w:val="hybridMultilevel"/>
    <w:tmpl w:val="BDB2D626"/>
    <w:lvl w:ilvl="0" w:tplc="9AD0B7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77F06"/>
    <w:multiLevelType w:val="hybridMultilevel"/>
    <w:tmpl w:val="EDDE0F4E"/>
    <w:lvl w:ilvl="0" w:tplc="91C49CFC">
      <w:numFmt w:val="bullet"/>
      <w:lvlText w:val="-"/>
      <w:lvlJc w:val="left"/>
      <w:pPr>
        <w:ind w:left="1040" w:hanging="360"/>
      </w:pPr>
      <w:rPr>
        <w:rFonts w:ascii="Times New Roman" w:eastAsia="Arial Unicode MS"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nsid w:val="0DF63599"/>
    <w:multiLevelType w:val="hybridMultilevel"/>
    <w:tmpl w:val="FAFA104A"/>
    <w:lvl w:ilvl="0" w:tplc="5C4EA658">
      <w:start w:val="1"/>
      <w:numFmt w:val="decimal"/>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B72CF"/>
    <w:multiLevelType w:val="hybridMultilevel"/>
    <w:tmpl w:val="B0F40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F7B8D"/>
    <w:multiLevelType w:val="hybridMultilevel"/>
    <w:tmpl w:val="A4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A5368"/>
    <w:multiLevelType w:val="hybridMultilevel"/>
    <w:tmpl w:val="5550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01213E"/>
    <w:multiLevelType w:val="hybridMultilevel"/>
    <w:tmpl w:val="5694F36E"/>
    <w:lvl w:ilvl="0" w:tplc="CE0E8F98">
      <w:start w:val="1"/>
      <w:numFmt w:val="decimal"/>
      <w:lvlText w:val="%1."/>
      <w:lvlJc w:val="left"/>
      <w:pPr>
        <w:ind w:left="1211"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3F30474A"/>
    <w:multiLevelType w:val="hybridMultilevel"/>
    <w:tmpl w:val="5F804A2A"/>
    <w:lvl w:ilvl="0" w:tplc="C9289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31A9D"/>
    <w:multiLevelType w:val="hybridMultilevel"/>
    <w:tmpl w:val="F182C488"/>
    <w:lvl w:ilvl="0" w:tplc="C2EC8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6FC0"/>
    <w:multiLevelType w:val="hybridMultilevel"/>
    <w:tmpl w:val="C1D4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E5C38"/>
    <w:multiLevelType w:val="hybridMultilevel"/>
    <w:tmpl w:val="61C0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9313D"/>
    <w:multiLevelType w:val="hybridMultilevel"/>
    <w:tmpl w:val="17AC9BEE"/>
    <w:lvl w:ilvl="0" w:tplc="CE0E8F98">
      <w:start w:val="1"/>
      <w:numFmt w:val="decimal"/>
      <w:lvlText w:val="%1."/>
      <w:lvlJc w:val="left"/>
      <w:pPr>
        <w:ind w:left="1353"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531925E4"/>
    <w:multiLevelType w:val="hybridMultilevel"/>
    <w:tmpl w:val="41C0C25E"/>
    <w:lvl w:ilvl="0" w:tplc="CE0E8F98">
      <w:start w:val="1"/>
      <w:numFmt w:val="decimal"/>
      <w:lvlText w:val="%1."/>
      <w:lvlJc w:val="left"/>
      <w:pPr>
        <w:ind w:left="1353"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5A9312CB"/>
    <w:multiLevelType w:val="hybridMultilevel"/>
    <w:tmpl w:val="4874F3F4"/>
    <w:lvl w:ilvl="0" w:tplc="853AA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3715A9"/>
    <w:multiLevelType w:val="hybridMultilevel"/>
    <w:tmpl w:val="87507C08"/>
    <w:lvl w:ilvl="0" w:tplc="CE0E8F98">
      <w:start w:val="1"/>
      <w:numFmt w:val="decimal"/>
      <w:lvlText w:val="%1."/>
      <w:lvlJc w:val="left"/>
      <w:pPr>
        <w:ind w:left="1211"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nsid w:val="6C915432"/>
    <w:multiLevelType w:val="hybridMultilevel"/>
    <w:tmpl w:val="52969B90"/>
    <w:lvl w:ilvl="0" w:tplc="CE0E8F98">
      <w:start w:val="1"/>
      <w:numFmt w:val="decimal"/>
      <w:lvlText w:val="%1."/>
      <w:lvlJc w:val="left"/>
      <w:pPr>
        <w:ind w:left="1353"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70511D77"/>
    <w:multiLevelType w:val="hybridMultilevel"/>
    <w:tmpl w:val="404E5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AA1CB2"/>
    <w:multiLevelType w:val="hybridMultilevel"/>
    <w:tmpl w:val="089C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A0E4C"/>
    <w:multiLevelType w:val="hybridMultilevel"/>
    <w:tmpl w:val="3A4E5400"/>
    <w:lvl w:ilvl="0" w:tplc="CE0E8F98">
      <w:start w:val="1"/>
      <w:numFmt w:val="decimal"/>
      <w:lvlText w:val="%1."/>
      <w:lvlJc w:val="left"/>
      <w:pPr>
        <w:ind w:left="1353"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2"/>
  </w:num>
  <w:num w:numId="2">
    <w:abstractNumId w:val="5"/>
  </w:num>
  <w:num w:numId="3">
    <w:abstractNumId w:val="11"/>
  </w:num>
  <w:num w:numId="4">
    <w:abstractNumId w:val="18"/>
  </w:num>
  <w:num w:numId="5">
    <w:abstractNumId w:val="4"/>
  </w:num>
  <w:num w:numId="6">
    <w:abstractNumId w:val="2"/>
  </w:num>
  <w:num w:numId="7">
    <w:abstractNumId w:val="15"/>
  </w:num>
  <w:num w:numId="8">
    <w:abstractNumId w:val="7"/>
  </w:num>
  <w:num w:numId="9">
    <w:abstractNumId w:val="1"/>
  </w:num>
  <w:num w:numId="10">
    <w:abstractNumId w:val="0"/>
  </w:num>
  <w:num w:numId="11">
    <w:abstractNumId w:val="13"/>
  </w:num>
  <w:num w:numId="12">
    <w:abstractNumId w:val="19"/>
  </w:num>
  <w:num w:numId="13">
    <w:abstractNumId w:val="8"/>
  </w:num>
  <w:num w:numId="14">
    <w:abstractNumId w:val="16"/>
  </w:num>
  <w:num w:numId="15">
    <w:abstractNumId w:val="3"/>
  </w:num>
  <w:num w:numId="16">
    <w:abstractNumId w:val="17"/>
  </w:num>
  <w:num w:numId="17">
    <w:abstractNumId w:val="6"/>
  </w:num>
  <w:num w:numId="18">
    <w:abstractNumId w:val="9"/>
  </w:num>
  <w:num w:numId="19">
    <w:abstractNumId w:val="10"/>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alina Dogot">
    <w15:presenceInfo w15:providerId="Windows Live" w15:userId="bf391e9d64589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6D"/>
    <w:rsid w:val="000034F8"/>
    <w:rsid w:val="000040B8"/>
    <w:rsid w:val="00010BDC"/>
    <w:rsid w:val="00015368"/>
    <w:rsid w:val="00021B7D"/>
    <w:rsid w:val="00026E86"/>
    <w:rsid w:val="0004089F"/>
    <w:rsid w:val="00044B4C"/>
    <w:rsid w:val="00055C74"/>
    <w:rsid w:val="00057611"/>
    <w:rsid w:val="00061F00"/>
    <w:rsid w:val="00071A2C"/>
    <w:rsid w:val="00075E69"/>
    <w:rsid w:val="000766FA"/>
    <w:rsid w:val="00077B70"/>
    <w:rsid w:val="00082736"/>
    <w:rsid w:val="000920B7"/>
    <w:rsid w:val="000A2129"/>
    <w:rsid w:val="000A51F5"/>
    <w:rsid w:val="000A6E64"/>
    <w:rsid w:val="000C6524"/>
    <w:rsid w:val="000D4999"/>
    <w:rsid w:val="000E305B"/>
    <w:rsid w:val="000E308D"/>
    <w:rsid w:val="000E3B90"/>
    <w:rsid w:val="000E3C78"/>
    <w:rsid w:val="000E51AA"/>
    <w:rsid w:val="000F236E"/>
    <w:rsid w:val="000F6DDE"/>
    <w:rsid w:val="0010205F"/>
    <w:rsid w:val="00112775"/>
    <w:rsid w:val="001162DC"/>
    <w:rsid w:val="001166D6"/>
    <w:rsid w:val="00121585"/>
    <w:rsid w:val="001224C8"/>
    <w:rsid w:val="001266C9"/>
    <w:rsid w:val="00130B15"/>
    <w:rsid w:val="00132199"/>
    <w:rsid w:val="001350D4"/>
    <w:rsid w:val="00135EB7"/>
    <w:rsid w:val="001454EC"/>
    <w:rsid w:val="00152280"/>
    <w:rsid w:val="00153AFE"/>
    <w:rsid w:val="00156F4F"/>
    <w:rsid w:val="001700D9"/>
    <w:rsid w:val="00171F09"/>
    <w:rsid w:val="001721BF"/>
    <w:rsid w:val="001722EF"/>
    <w:rsid w:val="00172F67"/>
    <w:rsid w:val="00180904"/>
    <w:rsid w:val="00180DC4"/>
    <w:rsid w:val="001812C8"/>
    <w:rsid w:val="001837AE"/>
    <w:rsid w:val="001876FC"/>
    <w:rsid w:val="00196A80"/>
    <w:rsid w:val="001A171C"/>
    <w:rsid w:val="001A172D"/>
    <w:rsid w:val="001A1A19"/>
    <w:rsid w:val="001A4F3C"/>
    <w:rsid w:val="001A716F"/>
    <w:rsid w:val="001B0F85"/>
    <w:rsid w:val="001B1181"/>
    <w:rsid w:val="001B582E"/>
    <w:rsid w:val="001C1C9F"/>
    <w:rsid w:val="001C4A5D"/>
    <w:rsid w:val="001C5E9C"/>
    <w:rsid w:val="001C622D"/>
    <w:rsid w:val="001C65E3"/>
    <w:rsid w:val="001D3A5B"/>
    <w:rsid w:val="001D400A"/>
    <w:rsid w:val="001E1D27"/>
    <w:rsid w:val="001E2984"/>
    <w:rsid w:val="001E4514"/>
    <w:rsid w:val="001E7DFA"/>
    <w:rsid w:val="001F07B2"/>
    <w:rsid w:val="001F127A"/>
    <w:rsid w:val="0021143F"/>
    <w:rsid w:val="00211EA3"/>
    <w:rsid w:val="002213F4"/>
    <w:rsid w:val="00226070"/>
    <w:rsid w:val="00231D1E"/>
    <w:rsid w:val="00244633"/>
    <w:rsid w:val="00250992"/>
    <w:rsid w:val="00262981"/>
    <w:rsid w:val="0027004C"/>
    <w:rsid w:val="0027446A"/>
    <w:rsid w:val="00275E5E"/>
    <w:rsid w:val="002772F0"/>
    <w:rsid w:val="00280140"/>
    <w:rsid w:val="002827CA"/>
    <w:rsid w:val="00284580"/>
    <w:rsid w:val="00284E5A"/>
    <w:rsid w:val="0028617A"/>
    <w:rsid w:val="00290E7C"/>
    <w:rsid w:val="00290F84"/>
    <w:rsid w:val="00292CA8"/>
    <w:rsid w:val="00292D21"/>
    <w:rsid w:val="00295475"/>
    <w:rsid w:val="002B117B"/>
    <w:rsid w:val="002B161F"/>
    <w:rsid w:val="002B2CCC"/>
    <w:rsid w:val="002B2D20"/>
    <w:rsid w:val="002B4778"/>
    <w:rsid w:val="002B6971"/>
    <w:rsid w:val="002C19B5"/>
    <w:rsid w:val="002C21F0"/>
    <w:rsid w:val="002C7B02"/>
    <w:rsid w:val="002D1BF4"/>
    <w:rsid w:val="002D525F"/>
    <w:rsid w:val="002D573A"/>
    <w:rsid w:val="002D6356"/>
    <w:rsid w:val="002F5DD3"/>
    <w:rsid w:val="002F6E52"/>
    <w:rsid w:val="0030247C"/>
    <w:rsid w:val="00310170"/>
    <w:rsid w:val="00311589"/>
    <w:rsid w:val="003137B3"/>
    <w:rsid w:val="0032652D"/>
    <w:rsid w:val="00326B21"/>
    <w:rsid w:val="00330E18"/>
    <w:rsid w:val="0033656C"/>
    <w:rsid w:val="003368ED"/>
    <w:rsid w:val="003430AD"/>
    <w:rsid w:val="0034485F"/>
    <w:rsid w:val="0034758C"/>
    <w:rsid w:val="00354160"/>
    <w:rsid w:val="00363174"/>
    <w:rsid w:val="00373EBD"/>
    <w:rsid w:val="00374CE5"/>
    <w:rsid w:val="00375A05"/>
    <w:rsid w:val="00382F6C"/>
    <w:rsid w:val="00385F5D"/>
    <w:rsid w:val="003973B6"/>
    <w:rsid w:val="003A2311"/>
    <w:rsid w:val="003A246D"/>
    <w:rsid w:val="003A4F3A"/>
    <w:rsid w:val="003A6F7D"/>
    <w:rsid w:val="003B040F"/>
    <w:rsid w:val="003B2974"/>
    <w:rsid w:val="003B5B39"/>
    <w:rsid w:val="003C52B0"/>
    <w:rsid w:val="003C53ED"/>
    <w:rsid w:val="003D08D5"/>
    <w:rsid w:val="003E1178"/>
    <w:rsid w:val="003E3A8D"/>
    <w:rsid w:val="003E75E8"/>
    <w:rsid w:val="003F28CA"/>
    <w:rsid w:val="003F4B5F"/>
    <w:rsid w:val="003F63B0"/>
    <w:rsid w:val="00400E20"/>
    <w:rsid w:val="00401B9D"/>
    <w:rsid w:val="00404AF6"/>
    <w:rsid w:val="0040577C"/>
    <w:rsid w:val="00406044"/>
    <w:rsid w:val="00412CC4"/>
    <w:rsid w:val="004214E7"/>
    <w:rsid w:val="00421661"/>
    <w:rsid w:val="00425118"/>
    <w:rsid w:val="004350A5"/>
    <w:rsid w:val="00440C06"/>
    <w:rsid w:val="00441A33"/>
    <w:rsid w:val="00443001"/>
    <w:rsid w:val="0044436C"/>
    <w:rsid w:val="00450D2E"/>
    <w:rsid w:val="00451F32"/>
    <w:rsid w:val="0045243A"/>
    <w:rsid w:val="004553E8"/>
    <w:rsid w:val="0047057B"/>
    <w:rsid w:val="00471E48"/>
    <w:rsid w:val="0047238A"/>
    <w:rsid w:val="00481D37"/>
    <w:rsid w:val="00490154"/>
    <w:rsid w:val="0049046A"/>
    <w:rsid w:val="004905C8"/>
    <w:rsid w:val="004932DA"/>
    <w:rsid w:val="0049452A"/>
    <w:rsid w:val="00496FE6"/>
    <w:rsid w:val="00497AD4"/>
    <w:rsid w:val="004A68ED"/>
    <w:rsid w:val="004A71ED"/>
    <w:rsid w:val="004B2304"/>
    <w:rsid w:val="004B4B9F"/>
    <w:rsid w:val="004B5E83"/>
    <w:rsid w:val="004B70CD"/>
    <w:rsid w:val="004B736D"/>
    <w:rsid w:val="004C26D8"/>
    <w:rsid w:val="004D087A"/>
    <w:rsid w:val="004D1ADD"/>
    <w:rsid w:val="004D1BD8"/>
    <w:rsid w:val="004D3B84"/>
    <w:rsid w:val="004D5551"/>
    <w:rsid w:val="004D55D3"/>
    <w:rsid w:val="004D6C22"/>
    <w:rsid w:val="004D75F2"/>
    <w:rsid w:val="004E274F"/>
    <w:rsid w:val="004E34C5"/>
    <w:rsid w:val="004E74C6"/>
    <w:rsid w:val="004F3DE5"/>
    <w:rsid w:val="004F4D7D"/>
    <w:rsid w:val="0050696C"/>
    <w:rsid w:val="0050702D"/>
    <w:rsid w:val="00507A3D"/>
    <w:rsid w:val="00507C9D"/>
    <w:rsid w:val="005145E4"/>
    <w:rsid w:val="00515C9B"/>
    <w:rsid w:val="00517E77"/>
    <w:rsid w:val="00520155"/>
    <w:rsid w:val="0052048F"/>
    <w:rsid w:val="00520C85"/>
    <w:rsid w:val="005308C9"/>
    <w:rsid w:val="00531008"/>
    <w:rsid w:val="00536A52"/>
    <w:rsid w:val="0054051D"/>
    <w:rsid w:val="005443DC"/>
    <w:rsid w:val="00550CB4"/>
    <w:rsid w:val="005519CD"/>
    <w:rsid w:val="00554FAC"/>
    <w:rsid w:val="00556E7F"/>
    <w:rsid w:val="00562866"/>
    <w:rsid w:val="0056302B"/>
    <w:rsid w:val="00567A0C"/>
    <w:rsid w:val="00571C6C"/>
    <w:rsid w:val="00573072"/>
    <w:rsid w:val="00580185"/>
    <w:rsid w:val="00586334"/>
    <w:rsid w:val="005909C8"/>
    <w:rsid w:val="00590DAD"/>
    <w:rsid w:val="00594AD6"/>
    <w:rsid w:val="00595D2F"/>
    <w:rsid w:val="005A0154"/>
    <w:rsid w:val="005B4FF0"/>
    <w:rsid w:val="005B5E22"/>
    <w:rsid w:val="005B62AB"/>
    <w:rsid w:val="005C7957"/>
    <w:rsid w:val="005D0C7A"/>
    <w:rsid w:val="005D35CC"/>
    <w:rsid w:val="005D5EF2"/>
    <w:rsid w:val="005E3D3F"/>
    <w:rsid w:val="005E59E1"/>
    <w:rsid w:val="005F1BA3"/>
    <w:rsid w:val="005F4F52"/>
    <w:rsid w:val="005F56E0"/>
    <w:rsid w:val="005F5A4B"/>
    <w:rsid w:val="006001AB"/>
    <w:rsid w:val="006024CB"/>
    <w:rsid w:val="00604333"/>
    <w:rsid w:val="0060658A"/>
    <w:rsid w:val="0061375C"/>
    <w:rsid w:val="00616AF7"/>
    <w:rsid w:val="00623CDB"/>
    <w:rsid w:val="006254A3"/>
    <w:rsid w:val="00627AF9"/>
    <w:rsid w:val="006341F6"/>
    <w:rsid w:val="006420B4"/>
    <w:rsid w:val="00644B82"/>
    <w:rsid w:val="00647C71"/>
    <w:rsid w:val="006520F3"/>
    <w:rsid w:val="006558F8"/>
    <w:rsid w:val="00662CDA"/>
    <w:rsid w:val="0066634C"/>
    <w:rsid w:val="006667B2"/>
    <w:rsid w:val="00671509"/>
    <w:rsid w:val="00674CCC"/>
    <w:rsid w:val="006763AF"/>
    <w:rsid w:val="00676A3B"/>
    <w:rsid w:val="00682088"/>
    <w:rsid w:val="00683F6D"/>
    <w:rsid w:val="0068434B"/>
    <w:rsid w:val="00685CFD"/>
    <w:rsid w:val="0068673F"/>
    <w:rsid w:val="00691AF8"/>
    <w:rsid w:val="0069446D"/>
    <w:rsid w:val="006A0747"/>
    <w:rsid w:val="006A1526"/>
    <w:rsid w:val="006A243D"/>
    <w:rsid w:val="006A25DD"/>
    <w:rsid w:val="006A3DD1"/>
    <w:rsid w:val="006A58C9"/>
    <w:rsid w:val="006A60FC"/>
    <w:rsid w:val="006B315C"/>
    <w:rsid w:val="006B4B04"/>
    <w:rsid w:val="006B6A14"/>
    <w:rsid w:val="006C43B2"/>
    <w:rsid w:val="006C5EEF"/>
    <w:rsid w:val="006D54FF"/>
    <w:rsid w:val="006D6644"/>
    <w:rsid w:val="006D73C0"/>
    <w:rsid w:val="006D7776"/>
    <w:rsid w:val="006E327C"/>
    <w:rsid w:val="006E4CBF"/>
    <w:rsid w:val="007023D5"/>
    <w:rsid w:val="00707D13"/>
    <w:rsid w:val="007107C0"/>
    <w:rsid w:val="00717EE6"/>
    <w:rsid w:val="007214F1"/>
    <w:rsid w:val="00732BEB"/>
    <w:rsid w:val="00734149"/>
    <w:rsid w:val="0073479F"/>
    <w:rsid w:val="0074205E"/>
    <w:rsid w:val="00744BD8"/>
    <w:rsid w:val="007527FF"/>
    <w:rsid w:val="00754C4E"/>
    <w:rsid w:val="007552E7"/>
    <w:rsid w:val="007605EF"/>
    <w:rsid w:val="00761BD6"/>
    <w:rsid w:val="007620C4"/>
    <w:rsid w:val="007629D1"/>
    <w:rsid w:val="007718EC"/>
    <w:rsid w:val="00774DF5"/>
    <w:rsid w:val="007754C2"/>
    <w:rsid w:val="00781538"/>
    <w:rsid w:val="00783B52"/>
    <w:rsid w:val="00784809"/>
    <w:rsid w:val="00792B1D"/>
    <w:rsid w:val="00793066"/>
    <w:rsid w:val="007931BB"/>
    <w:rsid w:val="007B30DD"/>
    <w:rsid w:val="007B4C3C"/>
    <w:rsid w:val="007B52DD"/>
    <w:rsid w:val="007B541A"/>
    <w:rsid w:val="007C0974"/>
    <w:rsid w:val="007C3273"/>
    <w:rsid w:val="007C6801"/>
    <w:rsid w:val="007D3E3E"/>
    <w:rsid w:val="007E4E84"/>
    <w:rsid w:val="007E65FA"/>
    <w:rsid w:val="007E7C38"/>
    <w:rsid w:val="007E7E2C"/>
    <w:rsid w:val="007F081C"/>
    <w:rsid w:val="007F13CD"/>
    <w:rsid w:val="007F1537"/>
    <w:rsid w:val="007F49A9"/>
    <w:rsid w:val="007F55BC"/>
    <w:rsid w:val="008015E7"/>
    <w:rsid w:val="008054AE"/>
    <w:rsid w:val="00810D9A"/>
    <w:rsid w:val="008144C3"/>
    <w:rsid w:val="00827BD9"/>
    <w:rsid w:val="00832120"/>
    <w:rsid w:val="008328FD"/>
    <w:rsid w:val="0083496E"/>
    <w:rsid w:val="00834AEA"/>
    <w:rsid w:val="00835021"/>
    <w:rsid w:val="00836FCF"/>
    <w:rsid w:val="008434F3"/>
    <w:rsid w:val="00845975"/>
    <w:rsid w:val="0084718E"/>
    <w:rsid w:val="008475F3"/>
    <w:rsid w:val="008505F5"/>
    <w:rsid w:val="0085086C"/>
    <w:rsid w:val="008516AA"/>
    <w:rsid w:val="008579EA"/>
    <w:rsid w:val="0086253E"/>
    <w:rsid w:val="00862BAB"/>
    <w:rsid w:val="00863631"/>
    <w:rsid w:val="008639D7"/>
    <w:rsid w:val="008651E3"/>
    <w:rsid w:val="008706E4"/>
    <w:rsid w:val="008821C5"/>
    <w:rsid w:val="00882A3D"/>
    <w:rsid w:val="00883FBC"/>
    <w:rsid w:val="00885D9A"/>
    <w:rsid w:val="0088744C"/>
    <w:rsid w:val="00887C12"/>
    <w:rsid w:val="008907C7"/>
    <w:rsid w:val="008B3BAF"/>
    <w:rsid w:val="008C3556"/>
    <w:rsid w:val="008C42B5"/>
    <w:rsid w:val="008C4755"/>
    <w:rsid w:val="008D3324"/>
    <w:rsid w:val="008D36AA"/>
    <w:rsid w:val="008D3F3B"/>
    <w:rsid w:val="008D4489"/>
    <w:rsid w:val="008E0264"/>
    <w:rsid w:val="008E0D60"/>
    <w:rsid w:val="008E760F"/>
    <w:rsid w:val="008F0393"/>
    <w:rsid w:val="008F0A32"/>
    <w:rsid w:val="008F3A75"/>
    <w:rsid w:val="008F463D"/>
    <w:rsid w:val="008F5853"/>
    <w:rsid w:val="008F5B7C"/>
    <w:rsid w:val="009052A9"/>
    <w:rsid w:val="0091200B"/>
    <w:rsid w:val="00914C82"/>
    <w:rsid w:val="0091546B"/>
    <w:rsid w:val="00916530"/>
    <w:rsid w:val="00916949"/>
    <w:rsid w:val="009278FE"/>
    <w:rsid w:val="009321E8"/>
    <w:rsid w:val="00936F91"/>
    <w:rsid w:val="00941A9F"/>
    <w:rsid w:val="00945992"/>
    <w:rsid w:val="009559B0"/>
    <w:rsid w:val="009568F1"/>
    <w:rsid w:val="0095723F"/>
    <w:rsid w:val="00962FC2"/>
    <w:rsid w:val="00963100"/>
    <w:rsid w:val="00965922"/>
    <w:rsid w:val="00971044"/>
    <w:rsid w:val="0097244C"/>
    <w:rsid w:val="00974D4C"/>
    <w:rsid w:val="00975B90"/>
    <w:rsid w:val="0097792F"/>
    <w:rsid w:val="00986474"/>
    <w:rsid w:val="00990AE7"/>
    <w:rsid w:val="00991814"/>
    <w:rsid w:val="0099334B"/>
    <w:rsid w:val="009A0488"/>
    <w:rsid w:val="009A3B1E"/>
    <w:rsid w:val="009B0154"/>
    <w:rsid w:val="009B31FF"/>
    <w:rsid w:val="009C4B94"/>
    <w:rsid w:val="009D0E72"/>
    <w:rsid w:val="009D244C"/>
    <w:rsid w:val="009D4BE5"/>
    <w:rsid w:val="009D6BB9"/>
    <w:rsid w:val="009D72A1"/>
    <w:rsid w:val="009E3D04"/>
    <w:rsid w:val="009E5B3E"/>
    <w:rsid w:val="009F01A6"/>
    <w:rsid w:val="009F217C"/>
    <w:rsid w:val="009F60E3"/>
    <w:rsid w:val="009F762D"/>
    <w:rsid w:val="00A051D2"/>
    <w:rsid w:val="00A1117C"/>
    <w:rsid w:val="00A16245"/>
    <w:rsid w:val="00A21616"/>
    <w:rsid w:val="00A22FF7"/>
    <w:rsid w:val="00A24011"/>
    <w:rsid w:val="00A2435D"/>
    <w:rsid w:val="00A2527B"/>
    <w:rsid w:val="00A26872"/>
    <w:rsid w:val="00A30A0F"/>
    <w:rsid w:val="00A4035E"/>
    <w:rsid w:val="00A40DE5"/>
    <w:rsid w:val="00A46DFB"/>
    <w:rsid w:val="00A47FF5"/>
    <w:rsid w:val="00A542FC"/>
    <w:rsid w:val="00A6082C"/>
    <w:rsid w:val="00A61B54"/>
    <w:rsid w:val="00A61CA3"/>
    <w:rsid w:val="00A625FB"/>
    <w:rsid w:val="00A649FD"/>
    <w:rsid w:val="00A72685"/>
    <w:rsid w:val="00A75959"/>
    <w:rsid w:val="00A813F4"/>
    <w:rsid w:val="00A821AC"/>
    <w:rsid w:val="00A83255"/>
    <w:rsid w:val="00A847D1"/>
    <w:rsid w:val="00A85DEB"/>
    <w:rsid w:val="00A90134"/>
    <w:rsid w:val="00A92CBA"/>
    <w:rsid w:val="00AA0779"/>
    <w:rsid w:val="00AA0B60"/>
    <w:rsid w:val="00AA42D2"/>
    <w:rsid w:val="00AA4B76"/>
    <w:rsid w:val="00AA5C9C"/>
    <w:rsid w:val="00AB06D7"/>
    <w:rsid w:val="00AB1891"/>
    <w:rsid w:val="00AB23CB"/>
    <w:rsid w:val="00AC005E"/>
    <w:rsid w:val="00AC2E6D"/>
    <w:rsid w:val="00AC46CF"/>
    <w:rsid w:val="00AC533C"/>
    <w:rsid w:val="00AC7EB5"/>
    <w:rsid w:val="00AD10B8"/>
    <w:rsid w:val="00AD1706"/>
    <w:rsid w:val="00AD3D91"/>
    <w:rsid w:val="00AD6F52"/>
    <w:rsid w:val="00AE1295"/>
    <w:rsid w:val="00AE650C"/>
    <w:rsid w:val="00AF18D4"/>
    <w:rsid w:val="00AF19A3"/>
    <w:rsid w:val="00AF28EE"/>
    <w:rsid w:val="00AF2F45"/>
    <w:rsid w:val="00AF3DDC"/>
    <w:rsid w:val="00AF4A09"/>
    <w:rsid w:val="00AF5C60"/>
    <w:rsid w:val="00AF6A93"/>
    <w:rsid w:val="00B0350C"/>
    <w:rsid w:val="00B104CD"/>
    <w:rsid w:val="00B12E2A"/>
    <w:rsid w:val="00B12FE1"/>
    <w:rsid w:val="00B1433B"/>
    <w:rsid w:val="00B23971"/>
    <w:rsid w:val="00B23B63"/>
    <w:rsid w:val="00B30861"/>
    <w:rsid w:val="00B47BC6"/>
    <w:rsid w:val="00B54958"/>
    <w:rsid w:val="00B54DDD"/>
    <w:rsid w:val="00B62821"/>
    <w:rsid w:val="00B63096"/>
    <w:rsid w:val="00B703B6"/>
    <w:rsid w:val="00B70D6E"/>
    <w:rsid w:val="00B74DAE"/>
    <w:rsid w:val="00B82961"/>
    <w:rsid w:val="00B834CE"/>
    <w:rsid w:val="00B85828"/>
    <w:rsid w:val="00B9298A"/>
    <w:rsid w:val="00B937BF"/>
    <w:rsid w:val="00BC0A35"/>
    <w:rsid w:val="00BC103F"/>
    <w:rsid w:val="00BC3E5B"/>
    <w:rsid w:val="00BC5F98"/>
    <w:rsid w:val="00BC640B"/>
    <w:rsid w:val="00BD7C62"/>
    <w:rsid w:val="00BE1056"/>
    <w:rsid w:val="00BE6C24"/>
    <w:rsid w:val="00BF1B7C"/>
    <w:rsid w:val="00BF2F32"/>
    <w:rsid w:val="00BF43BE"/>
    <w:rsid w:val="00BF4535"/>
    <w:rsid w:val="00BF4AE5"/>
    <w:rsid w:val="00C04186"/>
    <w:rsid w:val="00C04D4B"/>
    <w:rsid w:val="00C04E00"/>
    <w:rsid w:val="00C06883"/>
    <w:rsid w:val="00C23757"/>
    <w:rsid w:val="00C3062C"/>
    <w:rsid w:val="00C35871"/>
    <w:rsid w:val="00C4019B"/>
    <w:rsid w:val="00C41270"/>
    <w:rsid w:val="00C464E2"/>
    <w:rsid w:val="00C57826"/>
    <w:rsid w:val="00C6288C"/>
    <w:rsid w:val="00C642D7"/>
    <w:rsid w:val="00C66559"/>
    <w:rsid w:val="00C716F3"/>
    <w:rsid w:val="00C74882"/>
    <w:rsid w:val="00C82F35"/>
    <w:rsid w:val="00C8462B"/>
    <w:rsid w:val="00C851EE"/>
    <w:rsid w:val="00CA295C"/>
    <w:rsid w:val="00CA3AD5"/>
    <w:rsid w:val="00CA4853"/>
    <w:rsid w:val="00CA7B76"/>
    <w:rsid w:val="00CB3551"/>
    <w:rsid w:val="00CB6203"/>
    <w:rsid w:val="00CC26B8"/>
    <w:rsid w:val="00CC439C"/>
    <w:rsid w:val="00CC4833"/>
    <w:rsid w:val="00CC4FA1"/>
    <w:rsid w:val="00CC69DC"/>
    <w:rsid w:val="00CD2227"/>
    <w:rsid w:val="00CE04D7"/>
    <w:rsid w:val="00CE0714"/>
    <w:rsid w:val="00CE1898"/>
    <w:rsid w:val="00CE6123"/>
    <w:rsid w:val="00CE7F79"/>
    <w:rsid w:val="00D00DFE"/>
    <w:rsid w:val="00D01688"/>
    <w:rsid w:val="00D1015C"/>
    <w:rsid w:val="00D12262"/>
    <w:rsid w:val="00D13367"/>
    <w:rsid w:val="00D13BAE"/>
    <w:rsid w:val="00D155CB"/>
    <w:rsid w:val="00D20D32"/>
    <w:rsid w:val="00D267DA"/>
    <w:rsid w:val="00D2696D"/>
    <w:rsid w:val="00D26A8A"/>
    <w:rsid w:val="00D30952"/>
    <w:rsid w:val="00D37CEF"/>
    <w:rsid w:val="00D504B9"/>
    <w:rsid w:val="00D529EE"/>
    <w:rsid w:val="00D54851"/>
    <w:rsid w:val="00D553C5"/>
    <w:rsid w:val="00D574A2"/>
    <w:rsid w:val="00D5776D"/>
    <w:rsid w:val="00D60210"/>
    <w:rsid w:val="00D647F4"/>
    <w:rsid w:val="00D735C8"/>
    <w:rsid w:val="00D81F3C"/>
    <w:rsid w:val="00D86C38"/>
    <w:rsid w:val="00D91A5E"/>
    <w:rsid w:val="00D95426"/>
    <w:rsid w:val="00DA4E13"/>
    <w:rsid w:val="00DB293A"/>
    <w:rsid w:val="00DC24AC"/>
    <w:rsid w:val="00DC5592"/>
    <w:rsid w:val="00DC587A"/>
    <w:rsid w:val="00DD3682"/>
    <w:rsid w:val="00DD699E"/>
    <w:rsid w:val="00DE792E"/>
    <w:rsid w:val="00DE7B49"/>
    <w:rsid w:val="00DF43FC"/>
    <w:rsid w:val="00E0163E"/>
    <w:rsid w:val="00E02AD6"/>
    <w:rsid w:val="00E034C7"/>
    <w:rsid w:val="00E044BC"/>
    <w:rsid w:val="00E06234"/>
    <w:rsid w:val="00E101C6"/>
    <w:rsid w:val="00E121C8"/>
    <w:rsid w:val="00E13DB2"/>
    <w:rsid w:val="00E148C7"/>
    <w:rsid w:val="00E1687E"/>
    <w:rsid w:val="00E16F62"/>
    <w:rsid w:val="00E25004"/>
    <w:rsid w:val="00E272A0"/>
    <w:rsid w:val="00E33BE6"/>
    <w:rsid w:val="00E41C2A"/>
    <w:rsid w:val="00E42398"/>
    <w:rsid w:val="00E43BA3"/>
    <w:rsid w:val="00E4651B"/>
    <w:rsid w:val="00E5094F"/>
    <w:rsid w:val="00E56E4A"/>
    <w:rsid w:val="00E64EF2"/>
    <w:rsid w:val="00E64FB2"/>
    <w:rsid w:val="00E71BE8"/>
    <w:rsid w:val="00E748DE"/>
    <w:rsid w:val="00E76C0F"/>
    <w:rsid w:val="00E77808"/>
    <w:rsid w:val="00EA3E16"/>
    <w:rsid w:val="00EA3EC5"/>
    <w:rsid w:val="00EA49ED"/>
    <w:rsid w:val="00EB1320"/>
    <w:rsid w:val="00EB6912"/>
    <w:rsid w:val="00EC56A5"/>
    <w:rsid w:val="00EC5D67"/>
    <w:rsid w:val="00ED42B1"/>
    <w:rsid w:val="00ED49ED"/>
    <w:rsid w:val="00EE040B"/>
    <w:rsid w:val="00EE60E2"/>
    <w:rsid w:val="00EE6FDC"/>
    <w:rsid w:val="00EF087C"/>
    <w:rsid w:val="00EF24DE"/>
    <w:rsid w:val="00EF5787"/>
    <w:rsid w:val="00F02887"/>
    <w:rsid w:val="00F07487"/>
    <w:rsid w:val="00F103D2"/>
    <w:rsid w:val="00F11A81"/>
    <w:rsid w:val="00F13C49"/>
    <w:rsid w:val="00F27236"/>
    <w:rsid w:val="00F333FC"/>
    <w:rsid w:val="00F35A57"/>
    <w:rsid w:val="00F415CC"/>
    <w:rsid w:val="00F47A20"/>
    <w:rsid w:val="00F5338F"/>
    <w:rsid w:val="00F56C88"/>
    <w:rsid w:val="00F66D03"/>
    <w:rsid w:val="00F82D9D"/>
    <w:rsid w:val="00F9009D"/>
    <w:rsid w:val="00F92AAC"/>
    <w:rsid w:val="00FA1C76"/>
    <w:rsid w:val="00FA60BC"/>
    <w:rsid w:val="00FA619C"/>
    <w:rsid w:val="00FA7A5A"/>
    <w:rsid w:val="00FC25B0"/>
    <w:rsid w:val="00FC7243"/>
    <w:rsid w:val="00FD0EE5"/>
    <w:rsid w:val="00FD3608"/>
    <w:rsid w:val="00FD388A"/>
    <w:rsid w:val="00FD57D2"/>
    <w:rsid w:val="00FD714D"/>
    <w:rsid w:val="00FD7210"/>
    <w:rsid w:val="00FD7BE1"/>
    <w:rsid w:val="00FE3741"/>
    <w:rsid w:val="00FE70F8"/>
    <w:rsid w:val="00FF3AC8"/>
    <w:rsid w:val="00FF5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1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09"/>
    <w:rPr>
      <w:rFonts w:ascii="Tahoma" w:hAnsi="Tahoma" w:cs="Tahoma"/>
      <w:sz w:val="16"/>
      <w:szCs w:val="16"/>
    </w:rPr>
  </w:style>
  <w:style w:type="character" w:customStyle="1" w:styleId="BodyTextChar4">
    <w:name w:val="Body Text Char4"/>
    <w:basedOn w:val="DefaultParagraphFont"/>
    <w:uiPriority w:val="99"/>
    <w:semiHidden/>
    <w:rsid w:val="00AF4A09"/>
    <w:rPr>
      <w:rFonts w:cs="Times New Roman"/>
      <w:color w:val="000000"/>
    </w:rPr>
  </w:style>
  <w:style w:type="paragraph" w:styleId="ListParagraph">
    <w:name w:val="List Paragraph"/>
    <w:basedOn w:val="Normal"/>
    <w:uiPriority w:val="34"/>
    <w:qFormat/>
    <w:rsid w:val="00AF4A09"/>
    <w:pPr>
      <w:ind w:left="720"/>
      <w:contextualSpacing/>
    </w:pPr>
  </w:style>
  <w:style w:type="character" w:styleId="PlaceholderText">
    <w:name w:val="Placeholder Text"/>
    <w:basedOn w:val="DefaultParagraphFont"/>
    <w:uiPriority w:val="99"/>
    <w:semiHidden/>
    <w:rsid w:val="00AF4A09"/>
    <w:rPr>
      <w:color w:val="808080"/>
    </w:rPr>
  </w:style>
  <w:style w:type="character" w:customStyle="1" w:styleId="Bodytext29pt">
    <w:name w:val="Body text (2) + 9 pt"/>
    <w:basedOn w:val="DefaultParagraphFont"/>
    <w:rsid w:val="00810D9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85pt">
    <w:name w:val="Body text (2) + 8;5 pt"/>
    <w:basedOn w:val="DefaultParagraphFont"/>
    <w:rsid w:val="009D0E7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6520F3"/>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6520F3"/>
    <w:pPr>
      <w:shd w:val="clear" w:color="auto" w:fill="FFFFFF"/>
      <w:spacing w:after="0" w:line="240" w:lineRule="atLeast"/>
      <w:jc w:val="center"/>
    </w:pPr>
    <w:rPr>
      <w:rFonts w:ascii="Times New Roman" w:hAnsi="Times New Roman"/>
      <w:b/>
      <w:bCs/>
      <w:sz w:val="18"/>
      <w:szCs w:val="18"/>
    </w:rPr>
  </w:style>
  <w:style w:type="character" w:customStyle="1" w:styleId="Bodytext27pt">
    <w:name w:val="Body text (2) + 7 pt"/>
    <w:basedOn w:val="DefaultParagraphFont"/>
    <w:rsid w:val="00E4651B"/>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Bold">
    <w:name w:val="Body text + Bold"/>
    <w:basedOn w:val="DefaultParagraphFont"/>
    <w:uiPriority w:val="99"/>
    <w:rsid w:val="009B31FF"/>
    <w:rPr>
      <w:rFonts w:ascii="Times New Roman" w:hAnsi="Times New Roman" w:cs="Times New Roman"/>
      <w:b/>
      <w:bCs/>
      <w:color w:val="000000"/>
      <w:sz w:val="18"/>
      <w:szCs w:val="18"/>
      <w:u w:val="none"/>
    </w:rPr>
  </w:style>
  <w:style w:type="table" w:styleId="TableGrid">
    <w:name w:val="Table Grid"/>
    <w:basedOn w:val="TableNormal"/>
    <w:uiPriority w:val="59"/>
    <w:rsid w:val="000040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
    <w:name w:val="Body text_"/>
    <w:link w:val="BodyText1"/>
    <w:uiPriority w:val="99"/>
    <w:locked/>
    <w:rsid w:val="000E51AA"/>
    <w:rPr>
      <w:rFonts w:ascii="Times New Roman" w:hAnsi="Times New Roman"/>
      <w:sz w:val="17"/>
      <w:shd w:val="clear" w:color="auto" w:fill="FFFFFF"/>
    </w:rPr>
  </w:style>
  <w:style w:type="paragraph" w:customStyle="1" w:styleId="BodyText1">
    <w:name w:val="Body Text1"/>
    <w:basedOn w:val="Normal"/>
    <w:link w:val="Bodytext"/>
    <w:uiPriority w:val="99"/>
    <w:rsid w:val="000E51AA"/>
    <w:pPr>
      <w:widowControl w:val="0"/>
      <w:shd w:val="clear" w:color="auto" w:fill="FFFFFF"/>
      <w:spacing w:after="0" w:line="226" w:lineRule="exact"/>
      <w:ind w:hanging="700"/>
      <w:jc w:val="both"/>
    </w:pPr>
    <w:rPr>
      <w:rFonts w:ascii="Times New Roman" w:hAnsi="Times New Roman"/>
      <w:sz w:val="17"/>
    </w:rPr>
  </w:style>
  <w:style w:type="table" w:customStyle="1" w:styleId="TableGrid2">
    <w:name w:val="Table Grid2"/>
    <w:basedOn w:val="TableNormal"/>
    <w:next w:val="TableGrid"/>
    <w:uiPriority w:val="59"/>
    <w:rsid w:val="001D4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B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401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0E3B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0E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E3B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0">
    <w:name w:val="Body Text"/>
    <w:basedOn w:val="Normal"/>
    <w:link w:val="BodyTextChar"/>
    <w:uiPriority w:val="99"/>
    <w:rsid w:val="009C4B94"/>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0"/>
    <w:uiPriority w:val="99"/>
    <w:rsid w:val="009C4B94"/>
    <w:rPr>
      <w:rFonts w:ascii="Times New Roman" w:eastAsia="Times New Roman" w:hAnsi="Times New Roman" w:cs="Times New Roman"/>
      <w:sz w:val="18"/>
      <w:szCs w:val="18"/>
      <w:shd w:val="clear" w:color="auto" w:fill="FFFFFF"/>
      <w:lang w:val="ro-RO" w:eastAsia="ro-RO"/>
    </w:rPr>
  </w:style>
  <w:style w:type="paragraph" w:customStyle="1" w:styleId="Bodytext10">
    <w:name w:val="Body text1"/>
    <w:basedOn w:val="Normal"/>
    <w:uiPriority w:val="99"/>
    <w:rsid w:val="000F6DDE"/>
    <w:pPr>
      <w:shd w:val="clear" w:color="auto" w:fill="FFFFFF"/>
      <w:spacing w:after="0" w:line="240" w:lineRule="atLeast"/>
    </w:pPr>
    <w:rPr>
      <w:rFonts w:ascii="Times New Roman" w:eastAsia="Arial Unicode MS" w:hAnsi="Times New Roman" w:cs="Times New Roman"/>
      <w:sz w:val="18"/>
      <w:szCs w:val="18"/>
    </w:rPr>
  </w:style>
  <w:style w:type="character" w:customStyle="1" w:styleId="Bodytext2">
    <w:name w:val="Body text (2)_"/>
    <w:basedOn w:val="DefaultParagraphFont"/>
    <w:link w:val="Bodytext20"/>
    <w:uiPriority w:val="99"/>
    <w:rsid w:val="000F6DDE"/>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0F6DDE"/>
    <w:pPr>
      <w:widowControl w:val="0"/>
      <w:shd w:val="clear" w:color="auto" w:fill="FFFFFF"/>
      <w:spacing w:after="120" w:line="202" w:lineRule="exact"/>
      <w:jc w:val="both"/>
    </w:pPr>
    <w:rPr>
      <w:rFonts w:ascii="Times New Roman" w:eastAsia="Times New Roman" w:hAnsi="Times New Roman" w:cs="Times New Roman"/>
      <w:sz w:val="17"/>
      <w:szCs w:val="17"/>
    </w:rPr>
  </w:style>
  <w:style w:type="paragraph" w:customStyle="1" w:styleId="BodyText40">
    <w:name w:val="Body Text4"/>
    <w:basedOn w:val="Normal"/>
    <w:uiPriority w:val="99"/>
    <w:rsid w:val="000F6DDE"/>
    <w:pPr>
      <w:shd w:val="clear" w:color="auto" w:fill="FFFFFF"/>
      <w:spacing w:after="0" w:line="240" w:lineRule="atLeast"/>
    </w:pPr>
    <w:rPr>
      <w:rFonts w:ascii="Times New Roman" w:eastAsia="Arial Unicode MS" w:hAnsi="Times New Roman" w:cs="Times New Roman"/>
      <w:sz w:val="18"/>
      <w:szCs w:val="18"/>
      <w:lang w:val="ro-RO"/>
    </w:rPr>
  </w:style>
  <w:style w:type="paragraph" w:customStyle="1" w:styleId="Tablecaption1">
    <w:name w:val="Table caption1"/>
    <w:basedOn w:val="Normal"/>
    <w:uiPriority w:val="99"/>
    <w:rsid w:val="000F6DDE"/>
    <w:pPr>
      <w:shd w:val="clear" w:color="auto" w:fill="FFFFFF"/>
      <w:spacing w:after="0" w:line="226" w:lineRule="exact"/>
      <w:jc w:val="both"/>
    </w:pPr>
    <w:rPr>
      <w:rFonts w:ascii="Times New Roman" w:eastAsia="Arial Unicode MS" w:hAnsi="Times New Roman" w:cs="Times New Roman"/>
      <w:b/>
      <w:bCs/>
      <w:sz w:val="18"/>
      <w:szCs w:val="18"/>
    </w:rPr>
  </w:style>
  <w:style w:type="paragraph" w:customStyle="1" w:styleId="Bodytext21">
    <w:name w:val="Body text (2)1"/>
    <w:basedOn w:val="Normal"/>
    <w:uiPriority w:val="99"/>
    <w:rsid w:val="000F6DDE"/>
    <w:pPr>
      <w:shd w:val="clear" w:color="auto" w:fill="FFFFFF"/>
      <w:spacing w:after="0" w:line="240" w:lineRule="atLeast"/>
    </w:pPr>
    <w:rPr>
      <w:rFonts w:ascii="Times New Roman" w:eastAsia="Arial Unicode MS" w:hAnsi="Times New Roman" w:cs="Times New Roman"/>
      <w:sz w:val="15"/>
      <w:szCs w:val="15"/>
    </w:rPr>
  </w:style>
  <w:style w:type="paragraph" w:styleId="Header">
    <w:name w:val="header"/>
    <w:basedOn w:val="Normal"/>
    <w:link w:val="HeaderChar"/>
    <w:uiPriority w:val="99"/>
    <w:unhideWhenUsed/>
    <w:rsid w:val="002F5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D3"/>
  </w:style>
  <w:style w:type="paragraph" w:styleId="Footer">
    <w:name w:val="footer"/>
    <w:basedOn w:val="Normal"/>
    <w:link w:val="FooterChar"/>
    <w:uiPriority w:val="99"/>
    <w:unhideWhenUsed/>
    <w:rsid w:val="002F5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D3"/>
  </w:style>
  <w:style w:type="paragraph" w:customStyle="1" w:styleId="Bodytext71">
    <w:name w:val="Body text (7)1"/>
    <w:basedOn w:val="Normal"/>
    <w:uiPriority w:val="99"/>
    <w:rsid w:val="009052A9"/>
    <w:pPr>
      <w:shd w:val="clear" w:color="auto" w:fill="FFFFFF"/>
      <w:spacing w:before="240" w:after="0" w:line="226" w:lineRule="exact"/>
      <w:jc w:val="both"/>
    </w:pPr>
    <w:rPr>
      <w:rFonts w:ascii="Times New Roman" w:eastAsia="Arial Unicode MS" w:hAnsi="Times New Roman" w:cs="Times New Roman"/>
      <w:i/>
      <w:iCs/>
      <w:sz w:val="19"/>
      <w:szCs w:val="19"/>
    </w:rPr>
  </w:style>
  <w:style w:type="character" w:customStyle="1" w:styleId="Bodytext48">
    <w:name w:val="Body text (48)_"/>
    <w:basedOn w:val="DefaultParagraphFont"/>
    <w:link w:val="Bodytext480"/>
    <w:uiPriority w:val="99"/>
    <w:locked/>
    <w:rsid w:val="009052A9"/>
    <w:rPr>
      <w:rFonts w:ascii="Times New Roman" w:hAnsi="Times New Roman" w:cs="Times New Roman"/>
      <w:noProof/>
      <w:sz w:val="8"/>
      <w:szCs w:val="8"/>
      <w:shd w:val="clear" w:color="auto" w:fill="FFFFFF"/>
    </w:rPr>
  </w:style>
  <w:style w:type="paragraph" w:customStyle="1" w:styleId="Bodytext480">
    <w:name w:val="Body text (48)"/>
    <w:basedOn w:val="Normal"/>
    <w:link w:val="Bodytext48"/>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49">
    <w:name w:val="Body text (49)_"/>
    <w:basedOn w:val="DefaultParagraphFont"/>
    <w:link w:val="Bodytext490"/>
    <w:uiPriority w:val="99"/>
    <w:locked/>
    <w:rsid w:val="009052A9"/>
    <w:rPr>
      <w:rFonts w:ascii="Times New Roman" w:hAnsi="Times New Roman" w:cs="Times New Roman"/>
      <w:noProof/>
      <w:sz w:val="8"/>
      <w:szCs w:val="8"/>
      <w:shd w:val="clear" w:color="auto" w:fill="FFFFFF"/>
    </w:rPr>
  </w:style>
  <w:style w:type="paragraph" w:customStyle="1" w:styleId="Bodytext490">
    <w:name w:val="Body text (49)"/>
    <w:basedOn w:val="Normal"/>
    <w:link w:val="Bodytext49"/>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51">
    <w:name w:val="Body text (51)_"/>
    <w:basedOn w:val="DefaultParagraphFont"/>
    <w:link w:val="Bodytext510"/>
    <w:uiPriority w:val="99"/>
    <w:locked/>
    <w:rsid w:val="009052A9"/>
    <w:rPr>
      <w:rFonts w:ascii="Times New Roman" w:hAnsi="Times New Roman" w:cs="Times New Roman"/>
      <w:noProof/>
      <w:sz w:val="8"/>
      <w:szCs w:val="8"/>
      <w:shd w:val="clear" w:color="auto" w:fill="FFFFFF"/>
    </w:rPr>
  </w:style>
  <w:style w:type="paragraph" w:customStyle="1" w:styleId="Bodytext510">
    <w:name w:val="Body text (51)"/>
    <w:basedOn w:val="Normal"/>
    <w:link w:val="Bodytext51"/>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50">
    <w:name w:val="Body text (50)_"/>
    <w:basedOn w:val="DefaultParagraphFont"/>
    <w:link w:val="Bodytext500"/>
    <w:uiPriority w:val="99"/>
    <w:locked/>
    <w:rsid w:val="009052A9"/>
    <w:rPr>
      <w:rFonts w:ascii="Times New Roman" w:hAnsi="Times New Roman" w:cs="Times New Roman"/>
      <w:noProof/>
      <w:sz w:val="8"/>
      <w:szCs w:val="8"/>
      <w:shd w:val="clear" w:color="auto" w:fill="FFFFFF"/>
    </w:rPr>
  </w:style>
  <w:style w:type="paragraph" w:customStyle="1" w:styleId="Bodytext500">
    <w:name w:val="Body text (50)"/>
    <w:basedOn w:val="Normal"/>
    <w:link w:val="Bodytext50"/>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4NotBold">
    <w:name w:val="Body text (4) + Not Bold"/>
    <w:basedOn w:val="Bodytext4"/>
    <w:uiPriority w:val="99"/>
    <w:rsid w:val="009052A9"/>
    <w:rPr>
      <w:rFonts w:ascii="Times New Roman" w:hAnsi="Times New Roman" w:cs="Times New Roman"/>
      <w:b/>
      <w:bCs/>
      <w:sz w:val="18"/>
      <w:szCs w:val="18"/>
      <w:shd w:val="clear" w:color="auto" w:fill="FFFFFF"/>
    </w:rPr>
  </w:style>
  <w:style w:type="paragraph" w:styleId="DocumentMap">
    <w:name w:val="Document Map"/>
    <w:basedOn w:val="Normal"/>
    <w:link w:val="DocumentMapChar"/>
    <w:uiPriority w:val="99"/>
    <w:semiHidden/>
    <w:unhideWhenUsed/>
    <w:rsid w:val="00CE071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714"/>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09"/>
    <w:rPr>
      <w:rFonts w:ascii="Tahoma" w:hAnsi="Tahoma" w:cs="Tahoma"/>
      <w:sz w:val="16"/>
      <w:szCs w:val="16"/>
    </w:rPr>
  </w:style>
  <w:style w:type="character" w:customStyle="1" w:styleId="BodyTextChar4">
    <w:name w:val="Body Text Char4"/>
    <w:basedOn w:val="DefaultParagraphFont"/>
    <w:uiPriority w:val="99"/>
    <w:semiHidden/>
    <w:rsid w:val="00AF4A09"/>
    <w:rPr>
      <w:rFonts w:cs="Times New Roman"/>
      <w:color w:val="000000"/>
    </w:rPr>
  </w:style>
  <w:style w:type="paragraph" w:styleId="ListParagraph">
    <w:name w:val="List Paragraph"/>
    <w:basedOn w:val="Normal"/>
    <w:uiPriority w:val="34"/>
    <w:qFormat/>
    <w:rsid w:val="00AF4A09"/>
    <w:pPr>
      <w:ind w:left="720"/>
      <w:contextualSpacing/>
    </w:pPr>
  </w:style>
  <w:style w:type="character" w:styleId="PlaceholderText">
    <w:name w:val="Placeholder Text"/>
    <w:basedOn w:val="DefaultParagraphFont"/>
    <w:uiPriority w:val="99"/>
    <w:semiHidden/>
    <w:rsid w:val="00AF4A09"/>
    <w:rPr>
      <w:color w:val="808080"/>
    </w:rPr>
  </w:style>
  <w:style w:type="character" w:customStyle="1" w:styleId="Bodytext29pt">
    <w:name w:val="Body text (2) + 9 pt"/>
    <w:basedOn w:val="DefaultParagraphFont"/>
    <w:rsid w:val="00810D9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85pt">
    <w:name w:val="Body text (2) + 8;5 pt"/>
    <w:basedOn w:val="DefaultParagraphFont"/>
    <w:rsid w:val="009D0E7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6520F3"/>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6520F3"/>
    <w:pPr>
      <w:shd w:val="clear" w:color="auto" w:fill="FFFFFF"/>
      <w:spacing w:after="0" w:line="240" w:lineRule="atLeast"/>
      <w:jc w:val="center"/>
    </w:pPr>
    <w:rPr>
      <w:rFonts w:ascii="Times New Roman" w:hAnsi="Times New Roman"/>
      <w:b/>
      <w:bCs/>
      <w:sz w:val="18"/>
      <w:szCs w:val="18"/>
    </w:rPr>
  </w:style>
  <w:style w:type="character" w:customStyle="1" w:styleId="Bodytext27pt">
    <w:name w:val="Body text (2) + 7 pt"/>
    <w:basedOn w:val="DefaultParagraphFont"/>
    <w:rsid w:val="00E4651B"/>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Bold">
    <w:name w:val="Body text + Bold"/>
    <w:basedOn w:val="DefaultParagraphFont"/>
    <w:uiPriority w:val="99"/>
    <w:rsid w:val="009B31FF"/>
    <w:rPr>
      <w:rFonts w:ascii="Times New Roman" w:hAnsi="Times New Roman" w:cs="Times New Roman"/>
      <w:b/>
      <w:bCs/>
      <w:color w:val="000000"/>
      <w:sz w:val="18"/>
      <w:szCs w:val="18"/>
      <w:u w:val="none"/>
    </w:rPr>
  </w:style>
  <w:style w:type="table" w:styleId="TableGrid">
    <w:name w:val="Table Grid"/>
    <w:basedOn w:val="TableNormal"/>
    <w:uiPriority w:val="59"/>
    <w:rsid w:val="000040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
    <w:name w:val="Body text_"/>
    <w:link w:val="BodyText1"/>
    <w:uiPriority w:val="99"/>
    <w:locked/>
    <w:rsid w:val="000E51AA"/>
    <w:rPr>
      <w:rFonts w:ascii="Times New Roman" w:hAnsi="Times New Roman"/>
      <w:sz w:val="17"/>
      <w:shd w:val="clear" w:color="auto" w:fill="FFFFFF"/>
    </w:rPr>
  </w:style>
  <w:style w:type="paragraph" w:customStyle="1" w:styleId="BodyText1">
    <w:name w:val="Body Text1"/>
    <w:basedOn w:val="Normal"/>
    <w:link w:val="Bodytext"/>
    <w:uiPriority w:val="99"/>
    <w:rsid w:val="000E51AA"/>
    <w:pPr>
      <w:widowControl w:val="0"/>
      <w:shd w:val="clear" w:color="auto" w:fill="FFFFFF"/>
      <w:spacing w:after="0" w:line="226" w:lineRule="exact"/>
      <w:ind w:hanging="700"/>
      <w:jc w:val="both"/>
    </w:pPr>
    <w:rPr>
      <w:rFonts w:ascii="Times New Roman" w:hAnsi="Times New Roman"/>
      <w:sz w:val="17"/>
    </w:rPr>
  </w:style>
  <w:style w:type="table" w:customStyle="1" w:styleId="TableGrid2">
    <w:name w:val="Table Grid2"/>
    <w:basedOn w:val="TableNormal"/>
    <w:next w:val="TableGrid"/>
    <w:uiPriority w:val="59"/>
    <w:rsid w:val="001D4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B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401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0E3B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0E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E3B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0">
    <w:name w:val="Body Text"/>
    <w:basedOn w:val="Normal"/>
    <w:link w:val="BodyTextChar"/>
    <w:uiPriority w:val="99"/>
    <w:rsid w:val="009C4B94"/>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0"/>
    <w:uiPriority w:val="99"/>
    <w:rsid w:val="009C4B94"/>
    <w:rPr>
      <w:rFonts w:ascii="Times New Roman" w:eastAsia="Times New Roman" w:hAnsi="Times New Roman" w:cs="Times New Roman"/>
      <w:sz w:val="18"/>
      <w:szCs w:val="18"/>
      <w:shd w:val="clear" w:color="auto" w:fill="FFFFFF"/>
      <w:lang w:val="ro-RO" w:eastAsia="ro-RO"/>
    </w:rPr>
  </w:style>
  <w:style w:type="paragraph" w:customStyle="1" w:styleId="Bodytext10">
    <w:name w:val="Body text1"/>
    <w:basedOn w:val="Normal"/>
    <w:uiPriority w:val="99"/>
    <w:rsid w:val="000F6DDE"/>
    <w:pPr>
      <w:shd w:val="clear" w:color="auto" w:fill="FFFFFF"/>
      <w:spacing w:after="0" w:line="240" w:lineRule="atLeast"/>
    </w:pPr>
    <w:rPr>
      <w:rFonts w:ascii="Times New Roman" w:eastAsia="Arial Unicode MS" w:hAnsi="Times New Roman" w:cs="Times New Roman"/>
      <w:sz w:val="18"/>
      <w:szCs w:val="18"/>
    </w:rPr>
  </w:style>
  <w:style w:type="character" w:customStyle="1" w:styleId="Bodytext2">
    <w:name w:val="Body text (2)_"/>
    <w:basedOn w:val="DefaultParagraphFont"/>
    <w:link w:val="Bodytext20"/>
    <w:uiPriority w:val="99"/>
    <w:rsid w:val="000F6DDE"/>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0F6DDE"/>
    <w:pPr>
      <w:widowControl w:val="0"/>
      <w:shd w:val="clear" w:color="auto" w:fill="FFFFFF"/>
      <w:spacing w:after="120" w:line="202" w:lineRule="exact"/>
      <w:jc w:val="both"/>
    </w:pPr>
    <w:rPr>
      <w:rFonts w:ascii="Times New Roman" w:eastAsia="Times New Roman" w:hAnsi="Times New Roman" w:cs="Times New Roman"/>
      <w:sz w:val="17"/>
      <w:szCs w:val="17"/>
    </w:rPr>
  </w:style>
  <w:style w:type="paragraph" w:customStyle="1" w:styleId="BodyText40">
    <w:name w:val="Body Text4"/>
    <w:basedOn w:val="Normal"/>
    <w:uiPriority w:val="99"/>
    <w:rsid w:val="000F6DDE"/>
    <w:pPr>
      <w:shd w:val="clear" w:color="auto" w:fill="FFFFFF"/>
      <w:spacing w:after="0" w:line="240" w:lineRule="atLeast"/>
    </w:pPr>
    <w:rPr>
      <w:rFonts w:ascii="Times New Roman" w:eastAsia="Arial Unicode MS" w:hAnsi="Times New Roman" w:cs="Times New Roman"/>
      <w:sz w:val="18"/>
      <w:szCs w:val="18"/>
      <w:lang w:val="ro-RO"/>
    </w:rPr>
  </w:style>
  <w:style w:type="paragraph" w:customStyle="1" w:styleId="Tablecaption1">
    <w:name w:val="Table caption1"/>
    <w:basedOn w:val="Normal"/>
    <w:uiPriority w:val="99"/>
    <w:rsid w:val="000F6DDE"/>
    <w:pPr>
      <w:shd w:val="clear" w:color="auto" w:fill="FFFFFF"/>
      <w:spacing w:after="0" w:line="226" w:lineRule="exact"/>
      <w:jc w:val="both"/>
    </w:pPr>
    <w:rPr>
      <w:rFonts w:ascii="Times New Roman" w:eastAsia="Arial Unicode MS" w:hAnsi="Times New Roman" w:cs="Times New Roman"/>
      <w:b/>
      <w:bCs/>
      <w:sz w:val="18"/>
      <w:szCs w:val="18"/>
    </w:rPr>
  </w:style>
  <w:style w:type="paragraph" w:customStyle="1" w:styleId="Bodytext21">
    <w:name w:val="Body text (2)1"/>
    <w:basedOn w:val="Normal"/>
    <w:uiPriority w:val="99"/>
    <w:rsid w:val="000F6DDE"/>
    <w:pPr>
      <w:shd w:val="clear" w:color="auto" w:fill="FFFFFF"/>
      <w:spacing w:after="0" w:line="240" w:lineRule="atLeast"/>
    </w:pPr>
    <w:rPr>
      <w:rFonts w:ascii="Times New Roman" w:eastAsia="Arial Unicode MS" w:hAnsi="Times New Roman" w:cs="Times New Roman"/>
      <w:sz w:val="15"/>
      <w:szCs w:val="15"/>
    </w:rPr>
  </w:style>
  <w:style w:type="paragraph" w:styleId="Header">
    <w:name w:val="header"/>
    <w:basedOn w:val="Normal"/>
    <w:link w:val="HeaderChar"/>
    <w:uiPriority w:val="99"/>
    <w:unhideWhenUsed/>
    <w:rsid w:val="002F5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D3"/>
  </w:style>
  <w:style w:type="paragraph" w:styleId="Footer">
    <w:name w:val="footer"/>
    <w:basedOn w:val="Normal"/>
    <w:link w:val="FooterChar"/>
    <w:uiPriority w:val="99"/>
    <w:unhideWhenUsed/>
    <w:rsid w:val="002F5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D3"/>
  </w:style>
  <w:style w:type="paragraph" w:customStyle="1" w:styleId="Bodytext71">
    <w:name w:val="Body text (7)1"/>
    <w:basedOn w:val="Normal"/>
    <w:uiPriority w:val="99"/>
    <w:rsid w:val="009052A9"/>
    <w:pPr>
      <w:shd w:val="clear" w:color="auto" w:fill="FFFFFF"/>
      <w:spacing w:before="240" w:after="0" w:line="226" w:lineRule="exact"/>
      <w:jc w:val="both"/>
    </w:pPr>
    <w:rPr>
      <w:rFonts w:ascii="Times New Roman" w:eastAsia="Arial Unicode MS" w:hAnsi="Times New Roman" w:cs="Times New Roman"/>
      <w:i/>
      <w:iCs/>
      <w:sz w:val="19"/>
      <w:szCs w:val="19"/>
    </w:rPr>
  </w:style>
  <w:style w:type="character" w:customStyle="1" w:styleId="Bodytext48">
    <w:name w:val="Body text (48)_"/>
    <w:basedOn w:val="DefaultParagraphFont"/>
    <w:link w:val="Bodytext480"/>
    <w:uiPriority w:val="99"/>
    <w:locked/>
    <w:rsid w:val="009052A9"/>
    <w:rPr>
      <w:rFonts w:ascii="Times New Roman" w:hAnsi="Times New Roman" w:cs="Times New Roman"/>
      <w:noProof/>
      <w:sz w:val="8"/>
      <w:szCs w:val="8"/>
      <w:shd w:val="clear" w:color="auto" w:fill="FFFFFF"/>
    </w:rPr>
  </w:style>
  <w:style w:type="paragraph" w:customStyle="1" w:styleId="Bodytext480">
    <w:name w:val="Body text (48)"/>
    <w:basedOn w:val="Normal"/>
    <w:link w:val="Bodytext48"/>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49">
    <w:name w:val="Body text (49)_"/>
    <w:basedOn w:val="DefaultParagraphFont"/>
    <w:link w:val="Bodytext490"/>
    <w:uiPriority w:val="99"/>
    <w:locked/>
    <w:rsid w:val="009052A9"/>
    <w:rPr>
      <w:rFonts w:ascii="Times New Roman" w:hAnsi="Times New Roman" w:cs="Times New Roman"/>
      <w:noProof/>
      <w:sz w:val="8"/>
      <w:szCs w:val="8"/>
      <w:shd w:val="clear" w:color="auto" w:fill="FFFFFF"/>
    </w:rPr>
  </w:style>
  <w:style w:type="paragraph" w:customStyle="1" w:styleId="Bodytext490">
    <w:name w:val="Body text (49)"/>
    <w:basedOn w:val="Normal"/>
    <w:link w:val="Bodytext49"/>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51">
    <w:name w:val="Body text (51)_"/>
    <w:basedOn w:val="DefaultParagraphFont"/>
    <w:link w:val="Bodytext510"/>
    <w:uiPriority w:val="99"/>
    <w:locked/>
    <w:rsid w:val="009052A9"/>
    <w:rPr>
      <w:rFonts w:ascii="Times New Roman" w:hAnsi="Times New Roman" w:cs="Times New Roman"/>
      <w:noProof/>
      <w:sz w:val="8"/>
      <w:szCs w:val="8"/>
      <w:shd w:val="clear" w:color="auto" w:fill="FFFFFF"/>
    </w:rPr>
  </w:style>
  <w:style w:type="paragraph" w:customStyle="1" w:styleId="Bodytext510">
    <w:name w:val="Body text (51)"/>
    <w:basedOn w:val="Normal"/>
    <w:link w:val="Bodytext51"/>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50">
    <w:name w:val="Body text (50)_"/>
    <w:basedOn w:val="DefaultParagraphFont"/>
    <w:link w:val="Bodytext500"/>
    <w:uiPriority w:val="99"/>
    <w:locked/>
    <w:rsid w:val="009052A9"/>
    <w:rPr>
      <w:rFonts w:ascii="Times New Roman" w:hAnsi="Times New Roman" w:cs="Times New Roman"/>
      <w:noProof/>
      <w:sz w:val="8"/>
      <w:szCs w:val="8"/>
      <w:shd w:val="clear" w:color="auto" w:fill="FFFFFF"/>
    </w:rPr>
  </w:style>
  <w:style w:type="paragraph" w:customStyle="1" w:styleId="Bodytext500">
    <w:name w:val="Body text (50)"/>
    <w:basedOn w:val="Normal"/>
    <w:link w:val="Bodytext50"/>
    <w:uiPriority w:val="99"/>
    <w:rsid w:val="009052A9"/>
    <w:pPr>
      <w:shd w:val="clear" w:color="auto" w:fill="FFFFFF"/>
      <w:spacing w:after="0" w:line="240" w:lineRule="atLeast"/>
    </w:pPr>
    <w:rPr>
      <w:rFonts w:ascii="Times New Roman" w:hAnsi="Times New Roman" w:cs="Times New Roman"/>
      <w:noProof/>
      <w:sz w:val="8"/>
      <w:szCs w:val="8"/>
    </w:rPr>
  </w:style>
  <w:style w:type="character" w:customStyle="1" w:styleId="Bodytext4NotBold">
    <w:name w:val="Body text (4) + Not Bold"/>
    <w:basedOn w:val="Bodytext4"/>
    <w:uiPriority w:val="99"/>
    <w:rsid w:val="009052A9"/>
    <w:rPr>
      <w:rFonts w:ascii="Times New Roman" w:hAnsi="Times New Roman" w:cs="Times New Roman"/>
      <w:b/>
      <w:bCs/>
      <w:sz w:val="18"/>
      <w:szCs w:val="18"/>
      <w:shd w:val="clear" w:color="auto" w:fill="FFFFFF"/>
    </w:rPr>
  </w:style>
  <w:style w:type="paragraph" w:styleId="DocumentMap">
    <w:name w:val="Document Map"/>
    <w:basedOn w:val="Normal"/>
    <w:link w:val="DocumentMapChar"/>
    <w:uiPriority w:val="99"/>
    <w:semiHidden/>
    <w:unhideWhenUsed/>
    <w:rsid w:val="00CE071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714"/>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83538">
      <w:bodyDiv w:val="1"/>
      <w:marLeft w:val="0"/>
      <w:marRight w:val="0"/>
      <w:marTop w:val="0"/>
      <w:marBottom w:val="0"/>
      <w:divBdr>
        <w:top w:val="none" w:sz="0" w:space="0" w:color="auto"/>
        <w:left w:val="none" w:sz="0" w:space="0" w:color="auto"/>
        <w:bottom w:val="none" w:sz="0" w:space="0" w:color="auto"/>
        <w:right w:val="none" w:sz="0" w:space="0" w:color="auto"/>
      </w:divBdr>
    </w:div>
    <w:div w:id="862549115">
      <w:bodyDiv w:val="1"/>
      <w:marLeft w:val="0"/>
      <w:marRight w:val="0"/>
      <w:marTop w:val="0"/>
      <w:marBottom w:val="0"/>
      <w:divBdr>
        <w:top w:val="none" w:sz="0" w:space="0" w:color="auto"/>
        <w:left w:val="none" w:sz="0" w:space="0" w:color="auto"/>
        <w:bottom w:val="none" w:sz="0" w:space="0" w:color="auto"/>
        <w:right w:val="none" w:sz="0" w:space="0" w:color="auto"/>
      </w:divBdr>
    </w:div>
    <w:div w:id="1244144855">
      <w:bodyDiv w:val="1"/>
      <w:marLeft w:val="0"/>
      <w:marRight w:val="0"/>
      <w:marTop w:val="0"/>
      <w:marBottom w:val="0"/>
      <w:divBdr>
        <w:top w:val="none" w:sz="0" w:space="0" w:color="auto"/>
        <w:left w:val="none" w:sz="0" w:space="0" w:color="auto"/>
        <w:bottom w:val="none" w:sz="0" w:space="0" w:color="auto"/>
        <w:right w:val="none" w:sz="0" w:space="0" w:color="auto"/>
      </w:divBdr>
    </w:div>
    <w:div w:id="1750686524">
      <w:bodyDiv w:val="1"/>
      <w:marLeft w:val="0"/>
      <w:marRight w:val="0"/>
      <w:marTop w:val="0"/>
      <w:marBottom w:val="0"/>
      <w:divBdr>
        <w:top w:val="none" w:sz="0" w:space="0" w:color="auto"/>
        <w:left w:val="none" w:sz="0" w:space="0" w:color="auto"/>
        <w:bottom w:val="none" w:sz="0" w:space="0" w:color="auto"/>
        <w:right w:val="none" w:sz="0" w:space="0" w:color="auto"/>
      </w:divBdr>
    </w:div>
    <w:div w:id="19523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4872</TotalTime>
  <Pages>170</Pages>
  <Words>35383</Words>
  <Characters>201688</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236598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Tavi</cp:lastModifiedBy>
  <cp:revision>246</cp:revision>
  <dcterms:created xsi:type="dcterms:W3CDTF">2019-02-22T03:46:00Z</dcterms:created>
  <dcterms:modified xsi:type="dcterms:W3CDTF">2020-03-22T05:15:00Z</dcterms:modified>
</cp:coreProperties>
</file>