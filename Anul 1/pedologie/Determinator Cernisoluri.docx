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79F13" w14:textId="77777777" w:rsidR="000624A0" w:rsidRDefault="000624A0" w:rsidP="00BA4CC1">
      <w:pPr>
        <w:pStyle w:val="BodyText"/>
        <w:shd w:val="clear" w:color="auto" w:fill="auto"/>
        <w:spacing w:line="360" w:lineRule="auto"/>
        <w:ind w:right="20"/>
        <w:jc w:val="center"/>
        <w:rPr>
          <w:b/>
          <w:sz w:val="24"/>
          <w:szCs w:val="24"/>
        </w:rPr>
      </w:pPr>
      <w:r w:rsidRPr="00595EBE">
        <w:rPr>
          <w:b/>
          <w:sz w:val="24"/>
          <w:szCs w:val="24"/>
        </w:rPr>
        <w:t>OCTAVIAN BERCHEZ</w:t>
      </w:r>
    </w:p>
    <w:p w14:paraId="529E85C6" w14:textId="77777777" w:rsidR="000624A0" w:rsidRDefault="000624A0" w:rsidP="000624A0">
      <w:pPr>
        <w:pStyle w:val="BodyText"/>
        <w:shd w:val="clear" w:color="auto" w:fill="auto"/>
        <w:spacing w:line="360" w:lineRule="auto"/>
        <w:ind w:right="20"/>
        <w:rPr>
          <w:b/>
          <w:sz w:val="24"/>
          <w:szCs w:val="24"/>
        </w:rPr>
      </w:pPr>
    </w:p>
    <w:p w14:paraId="267EF005" w14:textId="77777777" w:rsidR="000624A0" w:rsidRDefault="000624A0" w:rsidP="000624A0">
      <w:pPr>
        <w:pStyle w:val="BodyText"/>
        <w:shd w:val="clear" w:color="auto" w:fill="auto"/>
        <w:spacing w:line="360" w:lineRule="auto"/>
        <w:ind w:right="20"/>
        <w:rPr>
          <w:b/>
          <w:sz w:val="24"/>
          <w:szCs w:val="24"/>
        </w:rPr>
      </w:pPr>
    </w:p>
    <w:p w14:paraId="6ECAC9A7" w14:textId="77777777" w:rsidR="000624A0" w:rsidRDefault="000624A0" w:rsidP="000624A0">
      <w:pPr>
        <w:pStyle w:val="BodyText"/>
        <w:shd w:val="clear" w:color="auto" w:fill="auto"/>
        <w:spacing w:line="360" w:lineRule="auto"/>
        <w:ind w:right="20"/>
        <w:rPr>
          <w:b/>
          <w:sz w:val="24"/>
          <w:szCs w:val="24"/>
        </w:rPr>
      </w:pPr>
    </w:p>
    <w:p w14:paraId="74A703B3" w14:textId="77777777" w:rsidR="000624A0" w:rsidRDefault="000624A0" w:rsidP="000624A0">
      <w:pPr>
        <w:pStyle w:val="BodyText"/>
        <w:shd w:val="clear" w:color="auto" w:fill="auto"/>
        <w:spacing w:line="360" w:lineRule="auto"/>
        <w:ind w:right="20"/>
        <w:rPr>
          <w:b/>
          <w:sz w:val="24"/>
          <w:szCs w:val="24"/>
        </w:rPr>
      </w:pPr>
    </w:p>
    <w:p w14:paraId="4645E9EE" w14:textId="77777777" w:rsidR="000624A0" w:rsidRDefault="000624A0" w:rsidP="000624A0">
      <w:pPr>
        <w:pStyle w:val="BodyText"/>
        <w:shd w:val="clear" w:color="auto" w:fill="auto"/>
        <w:spacing w:line="360" w:lineRule="auto"/>
        <w:ind w:right="20"/>
        <w:rPr>
          <w:b/>
          <w:sz w:val="24"/>
          <w:szCs w:val="24"/>
        </w:rPr>
      </w:pPr>
    </w:p>
    <w:p w14:paraId="032C2BB4" w14:textId="77777777" w:rsidR="000624A0" w:rsidRDefault="000624A0" w:rsidP="000624A0">
      <w:pPr>
        <w:pStyle w:val="BodyText"/>
        <w:shd w:val="clear" w:color="auto" w:fill="auto"/>
        <w:spacing w:line="360" w:lineRule="auto"/>
        <w:ind w:right="20"/>
        <w:rPr>
          <w:b/>
          <w:sz w:val="24"/>
          <w:szCs w:val="24"/>
        </w:rPr>
      </w:pPr>
    </w:p>
    <w:p w14:paraId="50953C81" w14:textId="77777777" w:rsidR="000624A0" w:rsidRDefault="000624A0" w:rsidP="000624A0">
      <w:pPr>
        <w:pStyle w:val="BodyText"/>
        <w:shd w:val="clear" w:color="auto" w:fill="auto"/>
        <w:spacing w:line="360" w:lineRule="auto"/>
        <w:ind w:right="20"/>
        <w:rPr>
          <w:b/>
          <w:sz w:val="24"/>
          <w:szCs w:val="24"/>
        </w:rPr>
      </w:pPr>
    </w:p>
    <w:p w14:paraId="083F0FD7" w14:textId="77777777" w:rsidR="000624A0" w:rsidRDefault="000624A0" w:rsidP="000624A0">
      <w:pPr>
        <w:pStyle w:val="BodyText"/>
        <w:shd w:val="clear" w:color="auto" w:fill="auto"/>
        <w:spacing w:line="360" w:lineRule="auto"/>
        <w:ind w:right="20"/>
        <w:rPr>
          <w:b/>
          <w:sz w:val="24"/>
          <w:szCs w:val="24"/>
        </w:rPr>
      </w:pPr>
    </w:p>
    <w:p w14:paraId="764F4F98" w14:textId="77777777" w:rsidR="000624A0" w:rsidRDefault="000624A0" w:rsidP="000624A0">
      <w:pPr>
        <w:pStyle w:val="BodyText"/>
        <w:shd w:val="clear" w:color="auto" w:fill="auto"/>
        <w:spacing w:line="360" w:lineRule="auto"/>
        <w:ind w:right="20"/>
        <w:rPr>
          <w:b/>
          <w:sz w:val="24"/>
          <w:szCs w:val="24"/>
        </w:rPr>
      </w:pPr>
    </w:p>
    <w:p w14:paraId="5BAD65AA" w14:textId="77777777" w:rsidR="000624A0" w:rsidRDefault="000624A0" w:rsidP="000624A0">
      <w:pPr>
        <w:pStyle w:val="BodyText"/>
        <w:shd w:val="clear" w:color="auto" w:fill="auto"/>
        <w:spacing w:line="360" w:lineRule="auto"/>
        <w:ind w:right="20"/>
        <w:rPr>
          <w:b/>
          <w:sz w:val="48"/>
          <w:szCs w:val="48"/>
        </w:rPr>
      </w:pPr>
    </w:p>
    <w:p w14:paraId="262216E2" w14:textId="64124245" w:rsidR="000624A0" w:rsidRDefault="000624A0" w:rsidP="00D64385">
      <w:pPr>
        <w:pStyle w:val="BodyText"/>
        <w:shd w:val="clear" w:color="auto" w:fill="auto"/>
        <w:spacing w:line="360" w:lineRule="auto"/>
        <w:ind w:right="20"/>
        <w:jc w:val="center"/>
        <w:rPr>
          <w:b/>
          <w:sz w:val="48"/>
          <w:szCs w:val="48"/>
        </w:rPr>
      </w:pPr>
      <w:r w:rsidRPr="00595EBE">
        <w:rPr>
          <w:b/>
          <w:sz w:val="48"/>
          <w:szCs w:val="48"/>
        </w:rPr>
        <w:t>CLASA CERNISOLURI</w:t>
      </w:r>
    </w:p>
    <w:p w14:paraId="04D493B4" w14:textId="77777777" w:rsidR="000624A0" w:rsidRDefault="000624A0" w:rsidP="00D64385">
      <w:pPr>
        <w:pStyle w:val="BodyText"/>
        <w:shd w:val="clear" w:color="auto" w:fill="auto"/>
        <w:spacing w:line="360" w:lineRule="auto"/>
        <w:ind w:right="20"/>
        <w:jc w:val="center"/>
        <w:rPr>
          <w:b/>
          <w:sz w:val="48"/>
          <w:szCs w:val="48"/>
        </w:rPr>
      </w:pPr>
      <w:r>
        <w:rPr>
          <w:b/>
          <w:sz w:val="48"/>
          <w:szCs w:val="48"/>
        </w:rPr>
        <w:t>DETERMINATOR DE SOLURI</w:t>
      </w:r>
    </w:p>
    <w:p w14:paraId="6A330B53" w14:textId="77777777" w:rsidR="000624A0" w:rsidRPr="00D64385" w:rsidRDefault="000624A0" w:rsidP="000624A0">
      <w:pPr>
        <w:pStyle w:val="BodyText"/>
        <w:shd w:val="clear" w:color="auto" w:fill="auto"/>
        <w:spacing w:line="360" w:lineRule="auto"/>
        <w:ind w:right="20"/>
        <w:rPr>
          <w:sz w:val="24"/>
          <w:szCs w:val="24"/>
        </w:rPr>
      </w:pPr>
    </w:p>
    <w:p w14:paraId="43464C10" w14:textId="77777777" w:rsidR="000624A0" w:rsidRPr="00D64385" w:rsidRDefault="000624A0" w:rsidP="000624A0">
      <w:pPr>
        <w:pStyle w:val="BodyText"/>
        <w:shd w:val="clear" w:color="auto" w:fill="auto"/>
        <w:spacing w:line="360" w:lineRule="auto"/>
        <w:ind w:right="20"/>
        <w:rPr>
          <w:sz w:val="24"/>
          <w:szCs w:val="24"/>
        </w:rPr>
      </w:pPr>
    </w:p>
    <w:p w14:paraId="7AE0E4A4" w14:textId="77777777" w:rsidR="000624A0" w:rsidRPr="00D64385" w:rsidRDefault="000624A0" w:rsidP="000624A0">
      <w:pPr>
        <w:pStyle w:val="BodyText"/>
        <w:shd w:val="clear" w:color="auto" w:fill="auto"/>
        <w:spacing w:line="360" w:lineRule="auto"/>
        <w:ind w:right="20"/>
        <w:rPr>
          <w:sz w:val="24"/>
          <w:szCs w:val="24"/>
        </w:rPr>
      </w:pPr>
    </w:p>
    <w:p w14:paraId="20B057D3" w14:textId="77777777" w:rsidR="000624A0" w:rsidRPr="00D64385" w:rsidRDefault="000624A0" w:rsidP="000624A0">
      <w:pPr>
        <w:pStyle w:val="BodyText"/>
        <w:shd w:val="clear" w:color="auto" w:fill="auto"/>
        <w:spacing w:line="360" w:lineRule="auto"/>
        <w:ind w:right="20"/>
        <w:rPr>
          <w:sz w:val="24"/>
          <w:szCs w:val="24"/>
        </w:rPr>
      </w:pPr>
    </w:p>
    <w:p w14:paraId="2825F107" w14:textId="77777777" w:rsidR="000624A0" w:rsidRPr="00D64385" w:rsidRDefault="000624A0" w:rsidP="000624A0">
      <w:pPr>
        <w:pStyle w:val="BodyText"/>
        <w:shd w:val="clear" w:color="auto" w:fill="auto"/>
        <w:spacing w:line="360" w:lineRule="auto"/>
        <w:ind w:right="20"/>
        <w:rPr>
          <w:sz w:val="24"/>
          <w:szCs w:val="24"/>
        </w:rPr>
      </w:pPr>
    </w:p>
    <w:p w14:paraId="529C55EF" w14:textId="77777777" w:rsidR="000624A0" w:rsidRPr="00D64385" w:rsidRDefault="000624A0" w:rsidP="000624A0">
      <w:pPr>
        <w:pStyle w:val="BodyText"/>
        <w:shd w:val="clear" w:color="auto" w:fill="auto"/>
        <w:spacing w:line="360" w:lineRule="auto"/>
        <w:ind w:right="20"/>
        <w:rPr>
          <w:sz w:val="24"/>
          <w:szCs w:val="24"/>
        </w:rPr>
      </w:pPr>
    </w:p>
    <w:p w14:paraId="52999B19" w14:textId="77777777" w:rsidR="000624A0" w:rsidRDefault="000624A0" w:rsidP="000624A0">
      <w:pPr>
        <w:pStyle w:val="BodyText"/>
        <w:shd w:val="clear" w:color="auto" w:fill="auto"/>
        <w:spacing w:line="360" w:lineRule="auto"/>
        <w:ind w:right="20"/>
        <w:rPr>
          <w:sz w:val="24"/>
          <w:szCs w:val="24"/>
        </w:rPr>
      </w:pPr>
    </w:p>
    <w:p w14:paraId="18E14623" w14:textId="77777777" w:rsidR="00D64385" w:rsidRDefault="00D64385" w:rsidP="000624A0">
      <w:pPr>
        <w:pStyle w:val="BodyText"/>
        <w:shd w:val="clear" w:color="auto" w:fill="auto"/>
        <w:spacing w:line="360" w:lineRule="auto"/>
        <w:ind w:right="20"/>
        <w:rPr>
          <w:sz w:val="24"/>
          <w:szCs w:val="24"/>
        </w:rPr>
      </w:pPr>
    </w:p>
    <w:p w14:paraId="154C78EB" w14:textId="77777777" w:rsidR="00D64385" w:rsidRDefault="00D64385" w:rsidP="000624A0">
      <w:pPr>
        <w:pStyle w:val="BodyText"/>
        <w:shd w:val="clear" w:color="auto" w:fill="auto"/>
        <w:spacing w:line="360" w:lineRule="auto"/>
        <w:ind w:right="20"/>
        <w:rPr>
          <w:sz w:val="24"/>
          <w:szCs w:val="24"/>
        </w:rPr>
      </w:pPr>
    </w:p>
    <w:p w14:paraId="31C79ECC" w14:textId="77777777" w:rsidR="00D64385" w:rsidRPr="00D64385" w:rsidRDefault="00D64385" w:rsidP="000624A0">
      <w:pPr>
        <w:pStyle w:val="BodyText"/>
        <w:shd w:val="clear" w:color="auto" w:fill="auto"/>
        <w:spacing w:line="360" w:lineRule="auto"/>
        <w:ind w:right="20"/>
        <w:rPr>
          <w:sz w:val="24"/>
          <w:szCs w:val="24"/>
        </w:rPr>
      </w:pPr>
    </w:p>
    <w:p w14:paraId="69DFEFC9" w14:textId="77777777" w:rsidR="000624A0" w:rsidRPr="00D64385" w:rsidRDefault="000624A0" w:rsidP="000624A0">
      <w:pPr>
        <w:pStyle w:val="BodyText"/>
        <w:shd w:val="clear" w:color="auto" w:fill="auto"/>
        <w:spacing w:line="360" w:lineRule="auto"/>
        <w:ind w:right="20"/>
        <w:rPr>
          <w:sz w:val="24"/>
          <w:szCs w:val="24"/>
        </w:rPr>
      </w:pPr>
    </w:p>
    <w:tbl>
      <w:tblPr>
        <w:tblW w:w="12000" w:type="dxa"/>
        <w:tblCellSpacing w:w="15" w:type="dxa"/>
        <w:tblCellMar>
          <w:top w:w="15" w:type="dxa"/>
          <w:left w:w="15" w:type="dxa"/>
          <w:bottom w:w="15" w:type="dxa"/>
          <w:right w:w="15" w:type="dxa"/>
        </w:tblCellMar>
        <w:tblLook w:val="0000" w:firstRow="0" w:lastRow="0" w:firstColumn="0" w:lastColumn="0" w:noHBand="0" w:noVBand="0"/>
      </w:tblPr>
      <w:tblGrid>
        <w:gridCol w:w="7545"/>
        <w:gridCol w:w="4455"/>
      </w:tblGrid>
      <w:tr w:rsidR="00D64385" w14:paraId="76759BA7" w14:textId="77777777" w:rsidTr="005851D4">
        <w:trPr>
          <w:trHeight w:val="2917"/>
          <w:tblCellSpacing w:w="15" w:type="dxa"/>
        </w:trPr>
        <w:tc>
          <w:tcPr>
            <w:tcW w:w="7500" w:type="dxa"/>
          </w:tcPr>
          <w:tbl>
            <w:tblPr>
              <w:tblW w:w="6088"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000" w:firstRow="0" w:lastRow="0" w:firstColumn="0" w:lastColumn="0" w:noHBand="0" w:noVBand="0"/>
            </w:tblPr>
            <w:tblGrid>
              <w:gridCol w:w="6088"/>
            </w:tblGrid>
            <w:tr w:rsidR="00D64385" w14:paraId="5C96CFC1" w14:textId="77777777" w:rsidTr="005851D4">
              <w:trPr>
                <w:tblCellSpacing w:w="0" w:type="dxa"/>
              </w:trPr>
              <w:tc>
                <w:tcPr>
                  <w:tcW w:w="6088" w:type="dxa"/>
                  <w:tcBorders>
                    <w:top w:val="outset" w:sz="6" w:space="0" w:color="auto"/>
                    <w:left w:val="outset" w:sz="6" w:space="0" w:color="auto"/>
                    <w:bottom w:val="outset" w:sz="6" w:space="0" w:color="auto"/>
                    <w:right w:val="outset" w:sz="6" w:space="0" w:color="auto"/>
                  </w:tcBorders>
                  <w:shd w:val="clear" w:color="auto" w:fill="FFFFFF"/>
                  <w:vAlign w:val="center"/>
                </w:tcPr>
                <w:p w14:paraId="2B853BC4" w14:textId="77777777" w:rsidR="00D64385" w:rsidRDefault="00D64385" w:rsidP="00201690">
                  <w:r>
                    <w:rPr>
                      <w:rStyle w:val="Strong"/>
                    </w:rPr>
                    <w:lastRenderedPageBreak/>
                    <w:t>Descrierea CIP a Bibliotecii Naţionale a României</w:t>
                  </w:r>
                  <w:r>
                    <w:br/>
                  </w:r>
                  <w:r>
                    <w:rPr>
                      <w:rStyle w:val="Strong"/>
                      <w:caps/>
                    </w:rPr>
                    <w:t>Berchez, Octavian</w:t>
                  </w:r>
                  <w:r>
                    <w:br/>
                  </w:r>
                  <w:r>
                    <w:rPr>
                      <w:rStyle w:val="Strong"/>
                    </w:rPr>
                    <w:t>    Determinator de soluri : clasa cernisoluri</w:t>
                  </w:r>
                  <w:r>
                    <w:t xml:space="preserve"> / Berchez Octavian. - Oradea : Editura Universităţii din Oradea, 2018</w:t>
                  </w:r>
                  <w:r>
                    <w:br/>
                    <w:t>    Conţine bibliografie</w:t>
                  </w:r>
                  <w:r>
                    <w:br/>
                    <w:t>    ISBN 978-606-10-1972-4</w:t>
                  </w:r>
                </w:p>
                <w:p w14:paraId="31529ADB" w14:textId="77777777" w:rsidR="00D64385" w:rsidRDefault="00D64385" w:rsidP="00201690"/>
                <w:p w14:paraId="490B966E" w14:textId="77777777" w:rsidR="00D64385" w:rsidRDefault="00D64385" w:rsidP="00201690">
                  <w:r>
                    <w:t>55</w:t>
                  </w:r>
                </w:p>
              </w:tc>
            </w:tr>
          </w:tbl>
          <w:p w14:paraId="20ACF821" w14:textId="77777777" w:rsidR="00D64385" w:rsidRDefault="00D64385" w:rsidP="00201690"/>
        </w:tc>
        <w:tc>
          <w:tcPr>
            <w:tcW w:w="0" w:type="auto"/>
            <w:vAlign w:val="center"/>
          </w:tcPr>
          <w:p w14:paraId="26B7DBBD" w14:textId="77777777" w:rsidR="00D64385" w:rsidRDefault="00D64385" w:rsidP="00201690"/>
        </w:tc>
      </w:tr>
    </w:tbl>
    <w:p w14:paraId="251AD826" w14:textId="77777777" w:rsidR="000624A0" w:rsidRPr="00D64385" w:rsidRDefault="000624A0" w:rsidP="00DA144B">
      <w:pPr>
        <w:pStyle w:val="BodyText"/>
        <w:shd w:val="clear" w:color="auto" w:fill="auto"/>
        <w:spacing w:line="360" w:lineRule="auto"/>
        <w:ind w:right="20"/>
        <w:jc w:val="center"/>
        <w:outlineLvl w:val="0"/>
        <w:rPr>
          <w:sz w:val="24"/>
          <w:szCs w:val="24"/>
        </w:rPr>
      </w:pPr>
    </w:p>
    <w:p w14:paraId="11E2EF6B" w14:textId="77777777" w:rsidR="000624A0" w:rsidRDefault="000624A0" w:rsidP="00DA144B">
      <w:pPr>
        <w:pStyle w:val="BodyText"/>
        <w:shd w:val="clear" w:color="auto" w:fill="auto"/>
        <w:spacing w:line="360" w:lineRule="auto"/>
        <w:ind w:right="20"/>
        <w:jc w:val="center"/>
        <w:outlineLvl w:val="0"/>
        <w:rPr>
          <w:sz w:val="24"/>
          <w:szCs w:val="24"/>
        </w:rPr>
      </w:pPr>
    </w:p>
    <w:p w14:paraId="4A078588" w14:textId="77777777" w:rsidR="000624A0" w:rsidRDefault="000624A0" w:rsidP="00DA144B">
      <w:pPr>
        <w:pStyle w:val="BodyText"/>
        <w:shd w:val="clear" w:color="auto" w:fill="auto"/>
        <w:spacing w:line="360" w:lineRule="auto"/>
        <w:ind w:right="20"/>
        <w:jc w:val="center"/>
        <w:outlineLvl w:val="0"/>
        <w:rPr>
          <w:sz w:val="24"/>
          <w:szCs w:val="24"/>
        </w:rPr>
      </w:pPr>
    </w:p>
    <w:p w14:paraId="1D9A8BF3" w14:textId="77777777" w:rsidR="000624A0" w:rsidRDefault="000624A0" w:rsidP="00DA144B">
      <w:pPr>
        <w:pStyle w:val="BodyText"/>
        <w:shd w:val="clear" w:color="auto" w:fill="auto"/>
        <w:spacing w:line="360" w:lineRule="auto"/>
        <w:ind w:right="20"/>
        <w:jc w:val="center"/>
        <w:outlineLvl w:val="0"/>
        <w:rPr>
          <w:sz w:val="24"/>
          <w:szCs w:val="24"/>
        </w:rPr>
      </w:pPr>
    </w:p>
    <w:p w14:paraId="44B8C9A7" w14:textId="77777777" w:rsidR="001C5FA3" w:rsidRDefault="001C5FA3" w:rsidP="00DA144B">
      <w:pPr>
        <w:pStyle w:val="BodyText"/>
        <w:shd w:val="clear" w:color="auto" w:fill="auto"/>
        <w:spacing w:line="360" w:lineRule="auto"/>
        <w:ind w:right="20"/>
        <w:jc w:val="center"/>
        <w:outlineLvl w:val="0"/>
        <w:rPr>
          <w:sz w:val="24"/>
          <w:szCs w:val="24"/>
        </w:rPr>
      </w:pPr>
      <w:r>
        <w:rPr>
          <w:sz w:val="24"/>
          <w:szCs w:val="24"/>
        </w:rPr>
        <w:t>Cuprins</w:t>
      </w:r>
    </w:p>
    <w:p w14:paraId="001CD806" w14:textId="77777777" w:rsidR="001C5FA3" w:rsidRDefault="001C5FA3" w:rsidP="001C5FA3">
      <w:pPr>
        <w:pStyle w:val="BodyText"/>
        <w:shd w:val="clear" w:color="auto" w:fill="auto"/>
        <w:spacing w:line="360" w:lineRule="auto"/>
        <w:ind w:right="20"/>
        <w:rPr>
          <w:sz w:val="24"/>
          <w:szCs w:val="24"/>
        </w:rPr>
      </w:pPr>
    </w:p>
    <w:p w14:paraId="6D98152D" w14:textId="77777777" w:rsidR="001C5FA3" w:rsidRDefault="001C5FA3" w:rsidP="00DA144B">
      <w:pPr>
        <w:pStyle w:val="BodyText"/>
        <w:shd w:val="clear" w:color="auto" w:fill="auto"/>
        <w:spacing w:line="360" w:lineRule="auto"/>
        <w:ind w:right="20"/>
        <w:outlineLvl w:val="0"/>
        <w:rPr>
          <w:sz w:val="24"/>
          <w:szCs w:val="24"/>
        </w:rPr>
      </w:pPr>
      <w:r>
        <w:rPr>
          <w:sz w:val="24"/>
          <w:szCs w:val="24"/>
        </w:rPr>
        <w:t>Capitolul I</w:t>
      </w:r>
    </w:p>
    <w:p w14:paraId="7E71459F" w14:textId="4EFEECD4" w:rsidR="001C5FA3" w:rsidRDefault="001C5FA3" w:rsidP="001C5FA3">
      <w:pPr>
        <w:pStyle w:val="BodyText"/>
        <w:shd w:val="clear" w:color="auto" w:fill="auto"/>
        <w:spacing w:line="360" w:lineRule="auto"/>
        <w:ind w:right="20"/>
        <w:rPr>
          <w:sz w:val="24"/>
          <w:szCs w:val="24"/>
        </w:rPr>
      </w:pPr>
      <w:r>
        <w:rPr>
          <w:sz w:val="24"/>
          <w:szCs w:val="24"/>
        </w:rPr>
        <w:t>Element</w:t>
      </w:r>
      <w:r w:rsidR="0060580A">
        <w:rPr>
          <w:sz w:val="24"/>
          <w:szCs w:val="24"/>
        </w:rPr>
        <w:t>e</w:t>
      </w:r>
      <w:r>
        <w:rPr>
          <w:sz w:val="24"/>
          <w:szCs w:val="24"/>
        </w:rPr>
        <w:t xml:space="preserve"> de bază ale taxonomiei solurilor din Clasa Cernisoluri</w:t>
      </w:r>
    </w:p>
    <w:p w14:paraId="5A88F11A" w14:textId="77777777" w:rsidR="001C5FA3" w:rsidRDefault="0060580A" w:rsidP="001C5FA3">
      <w:pPr>
        <w:pStyle w:val="BodyText"/>
        <w:numPr>
          <w:ilvl w:val="1"/>
          <w:numId w:val="49"/>
        </w:numPr>
        <w:shd w:val="clear" w:color="auto" w:fill="auto"/>
        <w:spacing w:line="360" w:lineRule="auto"/>
        <w:ind w:right="20"/>
        <w:rPr>
          <w:sz w:val="24"/>
          <w:szCs w:val="24"/>
        </w:rPr>
      </w:pPr>
      <w:r>
        <w:rPr>
          <w:sz w:val="24"/>
          <w:szCs w:val="24"/>
        </w:rPr>
        <w:t xml:space="preserve"> </w:t>
      </w:r>
      <w:r w:rsidR="001C5FA3">
        <w:rPr>
          <w:sz w:val="24"/>
          <w:szCs w:val="24"/>
        </w:rPr>
        <w:t>Clasa Cernisoluri, calificative de sol utilizate în taxonomie</w:t>
      </w:r>
    </w:p>
    <w:p w14:paraId="52965487" w14:textId="77777777" w:rsidR="001C5FA3" w:rsidRDefault="001C5FA3" w:rsidP="001C5FA3">
      <w:pPr>
        <w:pStyle w:val="BodyText"/>
        <w:numPr>
          <w:ilvl w:val="2"/>
          <w:numId w:val="49"/>
        </w:numPr>
        <w:shd w:val="clear" w:color="auto" w:fill="auto"/>
        <w:spacing w:line="360" w:lineRule="auto"/>
        <w:ind w:right="20"/>
        <w:rPr>
          <w:sz w:val="24"/>
          <w:szCs w:val="24"/>
        </w:rPr>
      </w:pPr>
      <w:r>
        <w:rPr>
          <w:sz w:val="24"/>
          <w:szCs w:val="24"/>
        </w:rPr>
        <w:t>Calificative de sol utilizate în taxonomia Kastanoziomurilor</w:t>
      </w:r>
    </w:p>
    <w:p w14:paraId="6C358FF7" w14:textId="77777777" w:rsidR="001C5FA3" w:rsidRDefault="001C5FA3" w:rsidP="001C5FA3">
      <w:pPr>
        <w:pStyle w:val="BodyText"/>
        <w:numPr>
          <w:ilvl w:val="2"/>
          <w:numId w:val="49"/>
        </w:numPr>
        <w:shd w:val="clear" w:color="auto" w:fill="auto"/>
        <w:spacing w:line="360" w:lineRule="auto"/>
        <w:ind w:right="20"/>
        <w:rPr>
          <w:sz w:val="24"/>
          <w:szCs w:val="24"/>
        </w:rPr>
      </w:pPr>
      <w:r>
        <w:rPr>
          <w:sz w:val="24"/>
          <w:szCs w:val="24"/>
        </w:rPr>
        <w:t>Calificative de sol utilizate în taxonomia Cernoziomurilor</w:t>
      </w:r>
    </w:p>
    <w:p w14:paraId="5DE0D729" w14:textId="77777777" w:rsidR="001C5FA3" w:rsidRDefault="001C5FA3" w:rsidP="001C5FA3">
      <w:pPr>
        <w:pStyle w:val="BodyText"/>
        <w:numPr>
          <w:ilvl w:val="2"/>
          <w:numId w:val="49"/>
        </w:numPr>
        <w:shd w:val="clear" w:color="auto" w:fill="auto"/>
        <w:spacing w:line="360" w:lineRule="auto"/>
        <w:ind w:right="20"/>
        <w:rPr>
          <w:sz w:val="24"/>
          <w:szCs w:val="24"/>
        </w:rPr>
      </w:pPr>
      <w:r>
        <w:rPr>
          <w:sz w:val="24"/>
          <w:szCs w:val="24"/>
        </w:rPr>
        <w:t>Calificative de sol utilizate în taxonomia Faeoziomurilor</w:t>
      </w:r>
    </w:p>
    <w:p w14:paraId="15AB3768" w14:textId="77777777" w:rsidR="001C5FA3" w:rsidRDefault="001C5FA3" w:rsidP="001C5FA3">
      <w:pPr>
        <w:pStyle w:val="BodyText"/>
        <w:numPr>
          <w:ilvl w:val="2"/>
          <w:numId w:val="49"/>
        </w:numPr>
        <w:shd w:val="clear" w:color="auto" w:fill="auto"/>
        <w:spacing w:line="360" w:lineRule="auto"/>
        <w:ind w:right="20"/>
        <w:rPr>
          <w:sz w:val="24"/>
          <w:szCs w:val="24"/>
        </w:rPr>
      </w:pPr>
      <w:r>
        <w:rPr>
          <w:sz w:val="24"/>
          <w:szCs w:val="24"/>
        </w:rPr>
        <w:t>Calificative de sol utilizate în taxonomia Rendzinelor</w:t>
      </w:r>
    </w:p>
    <w:p w14:paraId="64795FC1" w14:textId="77777777" w:rsidR="001C5FA3" w:rsidRDefault="001C5FA3" w:rsidP="001C5FA3">
      <w:pPr>
        <w:pStyle w:val="BodyText"/>
        <w:shd w:val="clear" w:color="auto" w:fill="auto"/>
        <w:spacing w:line="360" w:lineRule="auto"/>
        <w:ind w:right="20"/>
        <w:rPr>
          <w:sz w:val="24"/>
          <w:szCs w:val="24"/>
        </w:rPr>
      </w:pPr>
      <w:r>
        <w:rPr>
          <w:sz w:val="24"/>
          <w:szCs w:val="24"/>
        </w:rPr>
        <w:t>Capitolul II</w:t>
      </w:r>
    </w:p>
    <w:p w14:paraId="1F5B5A30" w14:textId="77777777" w:rsidR="001C5FA3" w:rsidRDefault="001C5FA3" w:rsidP="001C5FA3">
      <w:pPr>
        <w:pStyle w:val="BodyText"/>
        <w:shd w:val="clear" w:color="auto" w:fill="auto"/>
        <w:spacing w:line="360" w:lineRule="auto"/>
        <w:ind w:right="20"/>
        <w:rPr>
          <w:sz w:val="24"/>
          <w:szCs w:val="24"/>
        </w:rPr>
      </w:pPr>
      <w:r>
        <w:rPr>
          <w:sz w:val="24"/>
          <w:szCs w:val="24"/>
        </w:rPr>
        <w:t>Determinator de soluri. Clasa Cernisoluri</w:t>
      </w:r>
    </w:p>
    <w:p w14:paraId="0E9FAC92" w14:textId="77777777" w:rsidR="001C5FA3" w:rsidRDefault="001C5FA3" w:rsidP="001C5FA3">
      <w:pPr>
        <w:pStyle w:val="BodyText"/>
        <w:shd w:val="clear" w:color="auto" w:fill="auto"/>
        <w:spacing w:line="360" w:lineRule="auto"/>
        <w:ind w:right="20"/>
        <w:rPr>
          <w:sz w:val="24"/>
          <w:szCs w:val="24"/>
        </w:rPr>
      </w:pPr>
      <w:r>
        <w:rPr>
          <w:sz w:val="24"/>
          <w:szCs w:val="24"/>
        </w:rPr>
        <w:t>Capitolul III</w:t>
      </w:r>
    </w:p>
    <w:p w14:paraId="1EAC1B4F" w14:textId="77777777" w:rsidR="001C5FA3" w:rsidRDefault="001C5FA3" w:rsidP="001C5FA3">
      <w:pPr>
        <w:pStyle w:val="BodyText"/>
        <w:shd w:val="clear" w:color="auto" w:fill="auto"/>
        <w:spacing w:line="360" w:lineRule="auto"/>
        <w:ind w:right="20"/>
        <w:rPr>
          <w:sz w:val="24"/>
          <w:szCs w:val="24"/>
        </w:rPr>
      </w:pPr>
      <w:r>
        <w:rPr>
          <w:sz w:val="24"/>
          <w:szCs w:val="24"/>
        </w:rPr>
        <w:t>Subunităţile taxonomice de nivel superior ale Clasei Cernisoluri</w:t>
      </w:r>
    </w:p>
    <w:p w14:paraId="4BA05700" w14:textId="77777777" w:rsidR="001C5FA3" w:rsidRDefault="001C5FA3" w:rsidP="001C5FA3">
      <w:pPr>
        <w:pStyle w:val="BodyText"/>
        <w:shd w:val="clear" w:color="auto" w:fill="auto"/>
        <w:spacing w:line="360" w:lineRule="auto"/>
        <w:ind w:right="20"/>
        <w:rPr>
          <w:sz w:val="24"/>
          <w:szCs w:val="24"/>
        </w:rPr>
      </w:pPr>
      <w:r>
        <w:rPr>
          <w:sz w:val="24"/>
          <w:szCs w:val="24"/>
        </w:rPr>
        <w:t>3.1. Subunităţile taxonomice de nivel superior ale Kastanoziomului</w:t>
      </w:r>
    </w:p>
    <w:p w14:paraId="613688C5" w14:textId="77777777" w:rsidR="001C5FA3" w:rsidRDefault="001C5FA3" w:rsidP="001C5FA3">
      <w:pPr>
        <w:pStyle w:val="BodyText"/>
        <w:shd w:val="clear" w:color="auto" w:fill="auto"/>
        <w:spacing w:line="360" w:lineRule="auto"/>
        <w:ind w:right="20"/>
        <w:rPr>
          <w:sz w:val="24"/>
          <w:szCs w:val="24"/>
        </w:rPr>
      </w:pPr>
      <w:r>
        <w:rPr>
          <w:sz w:val="24"/>
          <w:szCs w:val="24"/>
        </w:rPr>
        <w:t>3.2. Subunităţile taxonomice de nivel superior ale Cernoziomului</w:t>
      </w:r>
    </w:p>
    <w:p w14:paraId="0429CB61" w14:textId="77777777" w:rsidR="001C5FA3" w:rsidRDefault="001C5FA3" w:rsidP="001C5FA3">
      <w:pPr>
        <w:pStyle w:val="BodyText"/>
        <w:shd w:val="clear" w:color="auto" w:fill="auto"/>
        <w:spacing w:line="360" w:lineRule="auto"/>
        <w:ind w:right="20"/>
        <w:rPr>
          <w:sz w:val="24"/>
          <w:szCs w:val="24"/>
        </w:rPr>
      </w:pPr>
      <w:r>
        <w:rPr>
          <w:sz w:val="24"/>
          <w:szCs w:val="24"/>
        </w:rPr>
        <w:lastRenderedPageBreak/>
        <w:t>3.3. Subunităţile taxonomice de nivel superior ale Faeoziomului</w:t>
      </w:r>
    </w:p>
    <w:p w14:paraId="526C0B99" w14:textId="77777777" w:rsidR="001C5FA3" w:rsidRDefault="001C5FA3" w:rsidP="001C5FA3">
      <w:pPr>
        <w:pStyle w:val="BodyText"/>
        <w:shd w:val="clear" w:color="auto" w:fill="auto"/>
        <w:spacing w:line="360" w:lineRule="auto"/>
        <w:ind w:right="20"/>
        <w:rPr>
          <w:sz w:val="24"/>
          <w:szCs w:val="24"/>
        </w:rPr>
      </w:pPr>
      <w:r>
        <w:rPr>
          <w:sz w:val="24"/>
          <w:szCs w:val="24"/>
        </w:rPr>
        <w:t>3.4. Subunităţile taxonomice de nivel superior</w:t>
      </w:r>
      <w:r w:rsidR="0060580A">
        <w:rPr>
          <w:sz w:val="24"/>
          <w:szCs w:val="24"/>
        </w:rPr>
        <w:t xml:space="preserve"> ale</w:t>
      </w:r>
      <w:r>
        <w:rPr>
          <w:sz w:val="24"/>
          <w:szCs w:val="24"/>
        </w:rPr>
        <w:t xml:space="preserve"> Rendzinei</w:t>
      </w:r>
    </w:p>
    <w:p w14:paraId="1605D1BD" w14:textId="77777777" w:rsidR="001C5FA3" w:rsidRDefault="001C5FA3" w:rsidP="001C5FA3">
      <w:pPr>
        <w:pStyle w:val="BodyText"/>
        <w:shd w:val="clear" w:color="auto" w:fill="auto"/>
        <w:spacing w:line="360" w:lineRule="auto"/>
        <w:ind w:right="20"/>
        <w:rPr>
          <w:sz w:val="24"/>
          <w:szCs w:val="24"/>
        </w:rPr>
      </w:pPr>
      <w:r>
        <w:rPr>
          <w:sz w:val="24"/>
          <w:szCs w:val="24"/>
        </w:rPr>
        <w:t>Capitolul IV</w:t>
      </w:r>
    </w:p>
    <w:p w14:paraId="784BFB60" w14:textId="668E087F" w:rsidR="001C5FA3" w:rsidRPr="00DA5D91" w:rsidRDefault="001C5FA3" w:rsidP="001C5FA3">
      <w:pPr>
        <w:spacing w:after="0" w:line="360" w:lineRule="auto"/>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C</w:t>
      </w:r>
      <w:r w:rsidRPr="00DA5D91">
        <w:rPr>
          <w:rFonts w:ascii="Times New Roman" w:eastAsiaTheme="minorEastAsia" w:hAnsi="Times New Roman" w:cs="Times New Roman"/>
          <w:iCs/>
          <w:sz w:val="24"/>
          <w:szCs w:val="24"/>
          <w:lang w:val="ro-RO"/>
        </w:rPr>
        <w:t>orelarea subunităţilor d</w:t>
      </w:r>
      <w:r>
        <w:rPr>
          <w:rFonts w:ascii="Times New Roman" w:eastAsiaTheme="minorEastAsia" w:hAnsi="Times New Roman" w:cs="Times New Roman"/>
          <w:iCs/>
          <w:sz w:val="24"/>
          <w:szCs w:val="24"/>
          <w:lang w:val="ro-RO"/>
        </w:rPr>
        <w:t>e soluri de nivel superior din Clasa Cernisoluri din Sistemul Român de Taxonomie a Solurilor – 2012+ (SRTS</w:t>
      </w:r>
      <w:r w:rsidRPr="00DA5D91">
        <w:rPr>
          <w:rFonts w:ascii="Times New Roman" w:eastAsiaTheme="minorEastAsia" w:hAnsi="Times New Roman" w:cs="Times New Roman"/>
          <w:iCs/>
          <w:sz w:val="24"/>
          <w:szCs w:val="24"/>
          <w:lang w:val="ro-RO"/>
        </w:rPr>
        <w:t xml:space="preserve"> – 2012</w:t>
      </w:r>
      <w:r w:rsidRPr="00DA5D91">
        <w:rPr>
          <w:rFonts w:ascii="Times New Roman" w:eastAsiaTheme="minorEastAsia" w:hAnsi="Times New Roman" w:cs="Times New Roman"/>
          <w:iCs/>
          <w:sz w:val="24"/>
          <w:szCs w:val="24"/>
        </w:rPr>
        <w:t>+</w:t>
      </w:r>
      <w:r w:rsidRPr="00DA5D91">
        <w:rPr>
          <w:rFonts w:ascii="Times New Roman" w:eastAsiaTheme="minorEastAsia" w:hAnsi="Times New Roman" w:cs="Times New Roman"/>
          <w:iCs/>
          <w:sz w:val="24"/>
          <w:szCs w:val="24"/>
          <w:lang w:val="ro-RO"/>
        </w:rPr>
        <w:t>)</w:t>
      </w:r>
    </w:p>
    <w:p w14:paraId="15F7892A" w14:textId="10506BAB" w:rsidR="001C5FA3" w:rsidRDefault="001C5FA3" w:rsidP="001C5FA3">
      <w:pPr>
        <w:spacing w:after="0" w:line="360" w:lineRule="auto"/>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 xml:space="preserve">cu Sistemul Român de Clasificare a Solurilor – 1980 (SRCS – 1980), Sistemul Român de Taxonomie a Solurilor </w:t>
      </w:r>
      <w:r w:rsidR="0060580A">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2003 (SRTS – 2002) şi Sistemul Român de Taxonomie a Solurilor </w:t>
      </w:r>
      <w:r w:rsidR="0060580A">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2012 (srts – 2012) </w:t>
      </w:r>
    </w:p>
    <w:p w14:paraId="164B6D34" w14:textId="10F76AA9" w:rsidR="006914A8" w:rsidRDefault="001C5FA3" w:rsidP="001C5FA3">
      <w:pPr>
        <w:spacing w:after="0" w:line="360" w:lineRule="auto"/>
        <w:rPr>
          <w:rFonts w:ascii="Times New Roman" w:hAnsi="Times New Roman" w:cs="Times New Roman"/>
          <w:sz w:val="24"/>
          <w:szCs w:val="24"/>
        </w:rPr>
      </w:pPr>
      <w:r>
        <w:rPr>
          <w:rFonts w:ascii="Times New Roman" w:eastAsiaTheme="minorEastAsia" w:hAnsi="Times New Roman" w:cs="Times New Roman"/>
          <w:iCs/>
          <w:sz w:val="24"/>
          <w:szCs w:val="24"/>
          <w:lang w:val="ro-RO"/>
        </w:rPr>
        <w:t>4.1. Corelarea</w:t>
      </w:r>
      <w:r w:rsidR="000624A0">
        <w:rPr>
          <w:rFonts w:ascii="Times New Roman" w:eastAsiaTheme="minorEastAsia" w:hAnsi="Times New Roman" w:cs="Times New Roman"/>
          <w:iCs/>
          <w:sz w:val="24"/>
          <w:szCs w:val="24"/>
          <w:lang w:val="ro-RO"/>
        </w:rPr>
        <w:t xml:space="preserve"> </w:t>
      </w:r>
      <w:r>
        <w:rPr>
          <w:rFonts w:ascii="Times New Roman" w:hAnsi="Times New Roman" w:cs="Times New Roman"/>
          <w:sz w:val="24"/>
          <w:szCs w:val="24"/>
        </w:rPr>
        <w:t>Subunităţilor</w:t>
      </w:r>
      <w:r w:rsidRPr="00DA5D91">
        <w:rPr>
          <w:rFonts w:ascii="Times New Roman" w:hAnsi="Times New Roman" w:cs="Times New Roman"/>
          <w:sz w:val="24"/>
          <w:szCs w:val="24"/>
        </w:rPr>
        <w:t xml:space="preserve"> taxonomice de nivel superior ale </w:t>
      </w:r>
      <w:r>
        <w:rPr>
          <w:rFonts w:ascii="Times New Roman" w:hAnsi="Times New Roman" w:cs="Times New Roman"/>
          <w:sz w:val="24"/>
          <w:szCs w:val="24"/>
        </w:rPr>
        <w:t>tipului de sol</w:t>
      </w:r>
    </w:p>
    <w:p w14:paraId="5455CA54" w14:textId="31FB9B6E" w:rsidR="001C5FA3" w:rsidRDefault="001C5FA3" w:rsidP="001C5FA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eastAsiaTheme="minorEastAsia" w:hAnsi="Times New Roman" w:cs="Times New Roman"/>
          <w:iCs/>
          <w:sz w:val="24"/>
          <w:szCs w:val="24"/>
          <w:lang w:val="ro-RO"/>
        </w:rPr>
        <w:t xml:space="preserve">Corelarea </w:t>
      </w:r>
      <w:r>
        <w:rPr>
          <w:rFonts w:ascii="Times New Roman" w:hAnsi="Times New Roman" w:cs="Times New Roman"/>
          <w:sz w:val="24"/>
          <w:szCs w:val="24"/>
        </w:rPr>
        <w:t>Subunităţilor</w:t>
      </w:r>
      <w:r w:rsidRPr="00DA5D91">
        <w:rPr>
          <w:rFonts w:ascii="Times New Roman" w:hAnsi="Times New Roman" w:cs="Times New Roman"/>
          <w:sz w:val="24"/>
          <w:szCs w:val="24"/>
        </w:rPr>
        <w:t xml:space="preserve"> taxonomice de nivel superior ale </w:t>
      </w:r>
      <w:r>
        <w:rPr>
          <w:rFonts w:ascii="Times New Roman" w:hAnsi="Times New Roman" w:cs="Times New Roman"/>
          <w:sz w:val="24"/>
          <w:szCs w:val="24"/>
        </w:rPr>
        <w:t>tipului de sol Cernoziom</w:t>
      </w:r>
    </w:p>
    <w:p w14:paraId="7A3FC996" w14:textId="1C869A2A" w:rsidR="001C5FA3" w:rsidRDefault="001C5FA3" w:rsidP="001C5FA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4.3. </w:t>
      </w:r>
      <w:r>
        <w:rPr>
          <w:rFonts w:ascii="Times New Roman" w:eastAsiaTheme="minorEastAsia" w:hAnsi="Times New Roman" w:cs="Times New Roman"/>
          <w:iCs/>
          <w:sz w:val="24"/>
          <w:szCs w:val="24"/>
          <w:lang w:val="ro-RO"/>
        </w:rPr>
        <w:t xml:space="preserve">Corelarea </w:t>
      </w:r>
      <w:r>
        <w:rPr>
          <w:rFonts w:ascii="Times New Roman" w:hAnsi="Times New Roman" w:cs="Times New Roman"/>
          <w:sz w:val="24"/>
          <w:szCs w:val="24"/>
        </w:rPr>
        <w:t>Subunităţilor</w:t>
      </w:r>
      <w:r w:rsidRPr="00DA5D91">
        <w:rPr>
          <w:rFonts w:ascii="Times New Roman" w:hAnsi="Times New Roman" w:cs="Times New Roman"/>
          <w:sz w:val="24"/>
          <w:szCs w:val="24"/>
        </w:rPr>
        <w:t xml:space="preserve"> taxonomice de nivel superior ale </w:t>
      </w:r>
      <w:r>
        <w:rPr>
          <w:rFonts w:ascii="Times New Roman" w:hAnsi="Times New Roman" w:cs="Times New Roman"/>
          <w:sz w:val="24"/>
          <w:szCs w:val="24"/>
        </w:rPr>
        <w:t>tipului de sol Faeoziom</w:t>
      </w:r>
    </w:p>
    <w:p w14:paraId="7C256DDC" w14:textId="72D4F082" w:rsidR="001C5FA3" w:rsidRDefault="001C5FA3" w:rsidP="001C5FA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4.4. </w:t>
      </w:r>
      <w:r>
        <w:rPr>
          <w:rFonts w:ascii="Times New Roman" w:eastAsiaTheme="minorEastAsia" w:hAnsi="Times New Roman" w:cs="Times New Roman"/>
          <w:iCs/>
          <w:sz w:val="24"/>
          <w:szCs w:val="24"/>
          <w:lang w:val="ro-RO"/>
        </w:rPr>
        <w:t xml:space="preserve">Corelarea </w:t>
      </w:r>
      <w:r>
        <w:rPr>
          <w:rFonts w:ascii="Times New Roman" w:hAnsi="Times New Roman" w:cs="Times New Roman"/>
          <w:sz w:val="24"/>
          <w:szCs w:val="24"/>
        </w:rPr>
        <w:t>Subunităţilor</w:t>
      </w:r>
      <w:r w:rsidRPr="00DA5D91">
        <w:rPr>
          <w:rFonts w:ascii="Times New Roman" w:hAnsi="Times New Roman" w:cs="Times New Roman"/>
          <w:sz w:val="24"/>
          <w:szCs w:val="24"/>
        </w:rPr>
        <w:t xml:space="preserve"> taxonomice de nivel superior ale </w:t>
      </w:r>
      <w:r>
        <w:rPr>
          <w:rFonts w:ascii="Times New Roman" w:hAnsi="Times New Roman" w:cs="Times New Roman"/>
          <w:sz w:val="24"/>
          <w:szCs w:val="24"/>
        </w:rPr>
        <w:t>tipului de sol Rendzină</w:t>
      </w:r>
    </w:p>
    <w:p w14:paraId="42F48031" w14:textId="77777777" w:rsidR="001C5FA3" w:rsidRDefault="001C5FA3" w:rsidP="001C5FA3">
      <w:pPr>
        <w:spacing w:after="0" w:line="360" w:lineRule="auto"/>
        <w:rPr>
          <w:rFonts w:ascii="Times New Roman" w:hAnsi="Times New Roman" w:cs="Times New Roman"/>
          <w:sz w:val="24"/>
          <w:szCs w:val="24"/>
        </w:rPr>
      </w:pPr>
      <w:r>
        <w:rPr>
          <w:rFonts w:ascii="Times New Roman" w:hAnsi="Times New Roman" w:cs="Times New Roman"/>
          <w:sz w:val="24"/>
          <w:szCs w:val="24"/>
        </w:rPr>
        <w:t>Bibliografie</w:t>
      </w:r>
    </w:p>
    <w:p w14:paraId="38E6A79A" w14:textId="77777777" w:rsidR="001C5FA3" w:rsidRDefault="001C5FA3" w:rsidP="005F114B">
      <w:pPr>
        <w:pStyle w:val="BodyText"/>
        <w:shd w:val="clear" w:color="auto" w:fill="auto"/>
        <w:ind w:right="20" w:firstLine="720"/>
        <w:jc w:val="center"/>
        <w:rPr>
          <w:i/>
          <w:iCs/>
          <w:sz w:val="24"/>
          <w:szCs w:val="24"/>
        </w:rPr>
      </w:pPr>
    </w:p>
    <w:p w14:paraId="03B88395" w14:textId="77777777" w:rsidR="001C5FA3" w:rsidRDefault="001C5FA3" w:rsidP="005F114B">
      <w:pPr>
        <w:pStyle w:val="BodyText"/>
        <w:shd w:val="clear" w:color="auto" w:fill="auto"/>
        <w:ind w:right="20" w:firstLine="720"/>
        <w:jc w:val="center"/>
        <w:rPr>
          <w:i/>
          <w:iCs/>
          <w:sz w:val="24"/>
          <w:szCs w:val="24"/>
        </w:rPr>
      </w:pPr>
    </w:p>
    <w:p w14:paraId="589CAD4A" w14:textId="77777777" w:rsidR="001C5FA3" w:rsidRDefault="001C5FA3" w:rsidP="001C5FA3">
      <w:pPr>
        <w:pStyle w:val="BodyText"/>
        <w:shd w:val="clear" w:color="auto" w:fill="auto"/>
        <w:ind w:right="20" w:firstLine="720"/>
        <w:jc w:val="center"/>
        <w:rPr>
          <w:i/>
          <w:iCs/>
          <w:sz w:val="24"/>
          <w:szCs w:val="24"/>
        </w:rPr>
      </w:pPr>
    </w:p>
    <w:p w14:paraId="0DB0D8A3" w14:textId="77777777" w:rsidR="001C5FA3" w:rsidRDefault="001C5FA3" w:rsidP="001C5FA3">
      <w:pPr>
        <w:pStyle w:val="BodyText"/>
        <w:shd w:val="clear" w:color="auto" w:fill="auto"/>
        <w:ind w:right="20" w:firstLine="720"/>
        <w:jc w:val="center"/>
        <w:rPr>
          <w:i/>
          <w:iCs/>
          <w:sz w:val="24"/>
          <w:szCs w:val="24"/>
        </w:rPr>
      </w:pPr>
    </w:p>
    <w:p w14:paraId="54739624" w14:textId="77777777" w:rsidR="001C5FA3" w:rsidRDefault="001C5FA3" w:rsidP="001C5FA3">
      <w:pPr>
        <w:pStyle w:val="BodyText"/>
        <w:shd w:val="clear" w:color="auto" w:fill="auto"/>
        <w:ind w:right="20" w:firstLine="720"/>
        <w:jc w:val="center"/>
        <w:rPr>
          <w:i/>
          <w:iCs/>
          <w:sz w:val="24"/>
          <w:szCs w:val="24"/>
        </w:rPr>
      </w:pPr>
    </w:p>
    <w:p w14:paraId="7153D45E" w14:textId="77777777" w:rsidR="001C5FA3" w:rsidRDefault="001C5FA3" w:rsidP="001C5FA3">
      <w:pPr>
        <w:pStyle w:val="BodyText"/>
        <w:shd w:val="clear" w:color="auto" w:fill="auto"/>
        <w:ind w:right="20" w:firstLine="720"/>
        <w:jc w:val="center"/>
        <w:rPr>
          <w:i/>
          <w:iCs/>
          <w:sz w:val="24"/>
          <w:szCs w:val="24"/>
        </w:rPr>
      </w:pPr>
    </w:p>
    <w:p w14:paraId="38070C91" w14:textId="77777777" w:rsidR="001C5FA3" w:rsidRDefault="001C5FA3" w:rsidP="001C5FA3">
      <w:pPr>
        <w:pStyle w:val="BodyText"/>
        <w:shd w:val="clear" w:color="auto" w:fill="auto"/>
        <w:ind w:right="20" w:firstLine="720"/>
        <w:jc w:val="center"/>
        <w:rPr>
          <w:i/>
          <w:iCs/>
          <w:sz w:val="24"/>
          <w:szCs w:val="24"/>
        </w:rPr>
      </w:pPr>
    </w:p>
    <w:p w14:paraId="0179D83E" w14:textId="77777777" w:rsidR="001C5FA3" w:rsidRDefault="001C5FA3" w:rsidP="001C5FA3">
      <w:pPr>
        <w:pStyle w:val="BodyText"/>
        <w:shd w:val="clear" w:color="auto" w:fill="auto"/>
        <w:ind w:right="20" w:firstLine="720"/>
        <w:jc w:val="center"/>
        <w:rPr>
          <w:i/>
          <w:iCs/>
          <w:sz w:val="24"/>
          <w:szCs w:val="24"/>
        </w:rPr>
      </w:pPr>
    </w:p>
    <w:p w14:paraId="3A697387" w14:textId="77777777" w:rsidR="001C5FA3" w:rsidRDefault="001C5FA3" w:rsidP="001C5FA3">
      <w:pPr>
        <w:pStyle w:val="BodyText"/>
        <w:shd w:val="clear" w:color="auto" w:fill="auto"/>
        <w:ind w:right="20" w:firstLine="720"/>
        <w:jc w:val="center"/>
        <w:rPr>
          <w:i/>
          <w:iCs/>
          <w:sz w:val="24"/>
          <w:szCs w:val="24"/>
        </w:rPr>
      </w:pPr>
    </w:p>
    <w:p w14:paraId="7A81D3F0" w14:textId="77777777" w:rsidR="001C5FA3" w:rsidRDefault="001C5FA3" w:rsidP="001C5FA3">
      <w:pPr>
        <w:pStyle w:val="BodyText"/>
        <w:shd w:val="clear" w:color="auto" w:fill="auto"/>
        <w:ind w:right="20" w:firstLine="720"/>
        <w:jc w:val="center"/>
        <w:rPr>
          <w:i/>
          <w:iCs/>
          <w:sz w:val="24"/>
          <w:szCs w:val="24"/>
        </w:rPr>
      </w:pPr>
    </w:p>
    <w:p w14:paraId="61AC97F2" w14:textId="77777777" w:rsidR="001C5FA3" w:rsidRDefault="001C5FA3" w:rsidP="001C5FA3">
      <w:pPr>
        <w:pStyle w:val="BodyText"/>
        <w:shd w:val="clear" w:color="auto" w:fill="auto"/>
        <w:ind w:right="20" w:firstLine="720"/>
        <w:jc w:val="center"/>
        <w:rPr>
          <w:i/>
          <w:iCs/>
          <w:sz w:val="24"/>
          <w:szCs w:val="24"/>
        </w:rPr>
      </w:pPr>
    </w:p>
    <w:p w14:paraId="354DFF33" w14:textId="77777777" w:rsidR="001C5FA3" w:rsidRDefault="001C5FA3" w:rsidP="001C5FA3">
      <w:pPr>
        <w:pStyle w:val="BodyText"/>
        <w:shd w:val="clear" w:color="auto" w:fill="auto"/>
        <w:ind w:right="20" w:firstLine="720"/>
        <w:jc w:val="center"/>
        <w:rPr>
          <w:i/>
          <w:iCs/>
          <w:sz w:val="24"/>
          <w:szCs w:val="24"/>
        </w:rPr>
      </w:pPr>
    </w:p>
    <w:p w14:paraId="0C440AAB" w14:textId="77777777" w:rsidR="001C5FA3" w:rsidRDefault="001C5FA3" w:rsidP="001C5FA3">
      <w:pPr>
        <w:pStyle w:val="BodyText"/>
        <w:shd w:val="clear" w:color="auto" w:fill="auto"/>
        <w:ind w:right="20" w:firstLine="720"/>
        <w:jc w:val="center"/>
        <w:rPr>
          <w:i/>
          <w:iCs/>
          <w:sz w:val="24"/>
          <w:szCs w:val="24"/>
        </w:rPr>
      </w:pPr>
    </w:p>
    <w:p w14:paraId="2959EC02" w14:textId="77777777" w:rsidR="001C5FA3" w:rsidRDefault="001C5FA3" w:rsidP="001C5FA3">
      <w:pPr>
        <w:pStyle w:val="BodyText"/>
        <w:shd w:val="clear" w:color="auto" w:fill="auto"/>
        <w:ind w:right="20" w:firstLine="720"/>
        <w:jc w:val="center"/>
        <w:rPr>
          <w:i/>
          <w:iCs/>
          <w:sz w:val="24"/>
          <w:szCs w:val="24"/>
        </w:rPr>
      </w:pPr>
    </w:p>
    <w:p w14:paraId="79BFD0CE" w14:textId="77777777" w:rsidR="001C5FA3" w:rsidRDefault="001C5FA3" w:rsidP="001C5FA3">
      <w:pPr>
        <w:pStyle w:val="BodyText"/>
        <w:shd w:val="clear" w:color="auto" w:fill="auto"/>
        <w:ind w:right="20" w:firstLine="720"/>
        <w:jc w:val="center"/>
        <w:rPr>
          <w:i/>
          <w:iCs/>
          <w:sz w:val="24"/>
          <w:szCs w:val="24"/>
        </w:rPr>
      </w:pPr>
    </w:p>
    <w:p w14:paraId="4EBA64FF" w14:textId="77777777" w:rsidR="001C5FA3" w:rsidRDefault="001C5FA3" w:rsidP="001C5FA3">
      <w:pPr>
        <w:pStyle w:val="BodyText"/>
        <w:shd w:val="clear" w:color="auto" w:fill="auto"/>
        <w:ind w:right="20" w:firstLine="720"/>
        <w:jc w:val="center"/>
        <w:rPr>
          <w:i/>
          <w:iCs/>
          <w:sz w:val="24"/>
          <w:szCs w:val="24"/>
        </w:rPr>
      </w:pPr>
    </w:p>
    <w:p w14:paraId="5FC175B5" w14:textId="77777777" w:rsidR="001C5FA3" w:rsidRDefault="001C5FA3" w:rsidP="001C5FA3">
      <w:pPr>
        <w:pStyle w:val="BodyText"/>
        <w:shd w:val="clear" w:color="auto" w:fill="auto"/>
        <w:ind w:right="20" w:firstLine="720"/>
        <w:jc w:val="center"/>
        <w:rPr>
          <w:i/>
          <w:iCs/>
          <w:sz w:val="24"/>
          <w:szCs w:val="24"/>
        </w:rPr>
      </w:pPr>
    </w:p>
    <w:p w14:paraId="1BCD9040" w14:textId="77777777" w:rsidR="001C5FA3" w:rsidRDefault="001C5FA3" w:rsidP="001C5FA3">
      <w:pPr>
        <w:pStyle w:val="BodyText"/>
        <w:shd w:val="clear" w:color="auto" w:fill="auto"/>
        <w:ind w:right="20" w:firstLine="720"/>
        <w:jc w:val="center"/>
        <w:rPr>
          <w:i/>
          <w:iCs/>
          <w:sz w:val="24"/>
          <w:szCs w:val="24"/>
        </w:rPr>
      </w:pPr>
    </w:p>
    <w:p w14:paraId="3823A584" w14:textId="77777777" w:rsidR="001C5FA3" w:rsidRDefault="001C5FA3" w:rsidP="001C5FA3">
      <w:pPr>
        <w:pStyle w:val="BodyText"/>
        <w:shd w:val="clear" w:color="auto" w:fill="auto"/>
        <w:ind w:right="20" w:firstLine="720"/>
        <w:jc w:val="center"/>
        <w:rPr>
          <w:i/>
          <w:iCs/>
          <w:sz w:val="24"/>
          <w:szCs w:val="24"/>
        </w:rPr>
      </w:pPr>
    </w:p>
    <w:p w14:paraId="4A91909E" w14:textId="77777777" w:rsidR="001C5FA3" w:rsidRDefault="001C5FA3" w:rsidP="001C5FA3">
      <w:pPr>
        <w:pStyle w:val="BodyText"/>
        <w:shd w:val="clear" w:color="auto" w:fill="auto"/>
        <w:ind w:right="20" w:firstLine="720"/>
        <w:jc w:val="center"/>
        <w:rPr>
          <w:i/>
          <w:iCs/>
          <w:sz w:val="24"/>
          <w:szCs w:val="24"/>
        </w:rPr>
      </w:pPr>
    </w:p>
    <w:p w14:paraId="4D65EB2B" w14:textId="77777777" w:rsidR="001C5FA3" w:rsidRDefault="001C5FA3" w:rsidP="001C5FA3">
      <w:pPr>
        <w:pStyle w:val="BodyText"/>
        <w:shd w:val="clear" w:color="auto" w:fill="auto"/>
        <w:ind w:right="20" w:firstLine="720"/>
        <w:jc w:val="center"/>
        <w:rPr>
          <w:i/>
          <w:iCs/>
          <w:sz w:val="24"/>
          <w:szCs w:val="24"/>
        </w:rPr>
      </w:pPr>
    </w:p>
    <w:p w14:paraId="59FBAE6E" w14:textId="77777777" w:rsidR="001C5FA3" w:rsidRDefault="001C5FA3" w:rsidP="001C5FA3">
      <w:pPr>
        <w:pStyle w:val="BodyText"/>
        <w:shd w:val="clear" w:color="auto" w:fill="auto"/>
        <w:ind w:right="20" w:firstLine="720"/>
        <w:jc w:val="center"/>
        <w:rPr>
          <w:i/>
          <w:iCs/>
          <w:sz w:val="24"/>
          <w:szCs w:val="24"/>
        </w:rPr>
      </w:pPr>
    </w:p>
    <w:p w14:paraId="275F9BB0" w14:textId="77777777" w:rsidR="001C5FA3" w:rsidRDefault="001C5FA3" w:rsidP="001C5FA3">
      <w:pPr>
        <w:pStyle w:val="BodyText"/>
        <w:shd w:val="clear" w:color="auto" w:fill="auto"/>
        <w:ind w:right="20" w:firstLine="720"/>
        <w:jc w:val="center"/>
        <w:rPr>
          <w:i/>
          <w:iCs/>
          <w:sz w:val="24"/>
          <w:szCs w:val="24"/>
        </w:rPr>
      </w:pPr>
    </w:p>
    <w:p w14:paraId="19E46DBB" w14:textId="77777777" w:rsidR="001C5FA3" w:rsidRDefault="001C5FA3" w:rsidP="001C5FA3">
      <w:pPr>
        <w:pStyle w:val="BodyText"/>
        <w:shd w:val="clear" w:color="auto" w:fill="auto"/>
        <w:ind w:right="20" w:firstLine="720"/>
        <w:jc w:val="center"/>
        <w:rPr>
          <w:i/>
          <w:iCs/>
          <w:sz w:val="24"/>
          <w:szCs w:val="24"/>
        </w:rPr>
      </w:pPr>
    </w:p>
    <w:p w14:paraId="6B525AA6" w14:textId="77777777" w:rsidR="001C5FA3" w:rsidRDefault="001C5FA3" w:rsidP="001C5FA3">
      <w:pPr>
        <w:pStyle w:val="BodyText"/>
        <w:shd w:val="clear" w:color="auto" w:fill="auto"/>
        <w:ind w:right="20" w:firstLine="720"/>
        <w:jc w:val="center"/>
        <w:rPr>
          <w:i/>
          <w:iCs/>
          <w:sz w:val="24"/>
          <w:szCs w:val="24"/>
        </w:rPr>
      </w:pPr>
    </w:p>
    <w:p w14:paraId="516C8997" w14:textId="77777777" w:rsidR="001C5FA3" w:rsidRDefault="001C5FA3" w:rsidP="001C5FA3">
      <w:pPr>
        <w:pStyle w:val="BodyText"/>
        <w:shd w:val="clear" w:color="auto" w:fill="auto"/>
        <w:ind w:right="20" w:firstLine="720"/>
        <w:jc w:val="center"/>
        <w:rPr>
          <w:i/>
          <w:iCs/>
          <w:sz w:val="24"/>
          <w:szCs w:val="24"/>
        </w:rPr>
      </w:pPr>
    </w:p>
    <w:p w14:paraId="4BE7464A" w14:textId="77777777" w:rsidR="001C5FA3" w:rsidRDefault="001C5FA3" w:rsidP="001C5FA3">
      <w:pPr>
        <w:pStyle w:val="BodyText"/>
        <w:shd w:val="clear" w:color="auto" w:fill="auto"/>
        <w:ind w:right="20" w:firstLine="720"/>
        <w:jc w:val="center"/>
        <w:rPr>
          <w:i/>
          <w:iCs/>
          <w:sz w:val="24"/>
          <w:szCs w:val="24"/>
        </w:rPr>
      </w:pPr>
    </w:p>
    <w:p w14:paraId="028055F6" w14:textId="77777777" w:rsidR="001C5FA3" w:rsidRDefault="001C5FA3" w:rsidP="001C5FA3">
      <w:pPr>
        <w:pStyle w:val="BodyText"/>
        <w:shd w:val="clear" w:color="auto" w:fill="auto"/>
        <w:ind w:right="20" w:firstLine="720"/>
        <w:jc w:val="center"/>
        <w:rPr>
          <w:i/>
          <w:iCs/>
          <w:sz w:val="24"/>
          <w:szCs w:val="24"/>
        </w:rPr>
      </w:pPr>
    </w:p>
    <w:p w14:paraId="106E6003" w14:textId="77777777" w:rsidR="001C5FA3" w:rsidRDefault="001C5FA3" w:rsidP="001C5FA3">
      <w:pPr>
        <w:pStyle w:val="BodyText"/>
        <w:shd w:val="clear" w:color="auto" w:fill="auto"/>
        <w:ind w:right="20" w:firstLine="720"/>
        <w:jc w:val="center"/>
        <w:rPr>
          <w:i/>
          <w:iCs/>
          <w:sz w:val="24"/>
          <w:szCs w:val="24"/>
        </w:rPr>
      </w:pPr>
    </w:p>
    <w:p w14:paraId="75661BEB" w14:textId="77777777" w:rsidR="001C5FA3" w:rsidRDefault="001C5FA3" w:rsidP="001C5FA3">
      <w:pPr>
        <w:pStyle w:val="BodyText"/>
        <w:shd w:val="clear" w:color="auto" w:fill="auto"/>
        <w:ind w:right="20" w:firstLine="720"/>
        <w:jc w:val="center"/>
        <w:rPr>
          <w:i/>
          <w:iCs/>
          <w:sz w:val="24"/>
          <w:szCs w:val="24"/>
        </w:rPr>
      </w:pPr>
    </w:p>
    <w:p w14:paraId="694A0C7E" w14:textId="77777777" w:rsidR="001C5FA3" w:rsidRDefault="001C5FA3" w:rsidP="001C5FA3">
      <w:pPr>
        <w:pStyle w:val="BodyText"/>
        <w:shd w:val="clear" w:color="auto" w:fill="auto"/>
        <w:ind w:right="20" w:firstLine="720"/>
        <w:jc w:val="center"/>
        <w:rPr>
          <w:i/>
          <w:iCs/>
          <w:sz w:val="24"/>
          <w:szCs w:val="24"/>
        </w:rPr>
      </w:pPr>
    </w:p>
    <w:p w14:paraId="58CE1D02" w14:textId="77777777" w:rsidR="001C5FA3" w:rsidRDefault="001C5FA3" w:rsidP="001C5FA3">
      <w:pPr>
        <w:pStyle w:val="BodyText"/>
        <w:shd w:val="clear" w:color="auto" w:fill="auto"/>
        <w:ind w:right="20" w:firstLine="720"/>
        <w:jc w:val="center"/>
        <w:rPr>
          <w:i/>
          <w:iCs/>
          <w:sz w:val="24"/>
          <w:szCs w:val="24"/>
        </w:rPr>
      </w:pPr>
    </w:p>
    <w:p w14:paraId="763BAA64" w14:textId="77777777" w:rsidR="001C5FA3" w:rsidRDefault="001C5FA3" w:rsidP="001C5FA3">
      <w:pPr>
        <w:pStyle w:val="BodyText"/>
        <w:shd w:val="clear" w:color="auto" w:fill="auto"/>
        <w:ind w:right="20" w:firstLine="720"/>
        <w:jc w:val="center"/>
        <w:rPr>
          <w:i/>
          <w:iCs/>
          <w:sz w:val="24"/>
          <w:szCs w:val="24"/>
        </w:rPr>
      </w:pPr>
    </w:p>
    <w:p w14:paraId="6A04C845" w14:textId="77777777" w:rsidR="001C5FA3" w:rsidRDefault="001C5FA3" w:rsidP="001C5FA3">
      <w:pPr>
        <w:pStyle w:val="BodyText"/>
        <w:shd w:val="clear" w:color="auto" w:fill="auto"/>
        <w:ind w:right="20" w:firstLine="720"/>
        <w:jc w:val="center"/>
        <w:rPr>
          <w:i/>
          <w:iCs/>
          <w:sz w:val="24"/>
          <w:szCs w:val="24"/>
        </w:rPr>
      </w:pPr>
    </w:p>
    <w:p w14:paraId="5483E857" w14:textId="77777777" w:rsidR="001C5FA3" w:rsidRDefault="001C5FA3" w:rsidP="001C5FA3">
      <w:pPr>
        <w:pStyle w:val="BodyText"/>
        <w:shd w:val="clear" w:color="auto" w:fill="auto"/>
        <w:ind w:right="20" w:firstLine="720"/>
        <w:jc w:val="center"/>
        <w:rPr>
          <w:i/>
          <w:iCs/>
          <w:sz w:val="24"/>
          <w:szCs w:val="24"/>
        </w:rPr>
      </w:pPr>
    </w:p>
    <w:p w14:paraId="6375334F" w14:textId="77777777" w:rsidR="001C5FA3" w:rsidRDefault="001C5FA3" w:rsidP="001C5FA3">
      <w:pPr>
        <w:pStyle w:val="BodyText"/>
        <w:shd w:val="clear" w:color="auto" w:fill="auto"/>
        <w:ind w:right="20" w:firstLine="720"/>
        <w:jc w:val="center"/>
        <w:rPr>
          <w:i/>
          <w:iCs/>
          <w:sz w:val="24"/>
          <w:szCs w:val="24"/>
        </w:rPr>
      </w:pPr>
    </w:p>
    <w:p w14:paraId="223E5882" w14:textId="77777777" w:rsidR="001C5FA3" w:rsidRDefault="001C5FA3" w:rsidP="001C5FA3">
      <w:pPr>
        <w:pStyle w:val="BodyText"/>
        <w:shd w:val="clear" w:color="auto" w:fill="auto"/>
        <w:ind w:right="20" w:firstLine="720"/>
        <w:jc w:val="center"/>
        <w:rPr>
          <w:i/>
          <w:iCs/>
          <w:sz w:val="24"/>
          <w:szCs w:val="24"/>
        </w:rPr>
      </w:pPr>
    </w:p>
    <w:p w14:paraId="4CD641E7" w14:textId="77777777" w:rsidR="001C5FA3" w:rsidRDefault="001C5FA3" w:rsidP="001C5FA3">
      <w:pPr>
        <w:pStyle w:val="BodyText"/>
        <w:shd w:val="clear" w:color="auto" w:fill="auto"/>
        <w:ind w:right="20" w:firstLine="720"/>
        <w:jc w:val="center"/>
        <w:rPr>
          <w:i/>
          <w:iCs/>
          <w:sz w:val="24"/>
          <w:szCs w:val="24"/>
        </w:rPr>
      </w:pPr>
    </w:p>
    <w:p w14:paraId="52AB0A1E" w14:textId="77777777" w:rsidR="001C5FA3" w:rsidRDefault="001C5FA3" w:rsidP="001C5FA3">
      <w:pPr>
        <w:pStyle w:val="BodyText"/>
        <w:shd w:val="clear" w:color="auto" w:fill="auto"/>
        <w:ind w:right="20" w:firstLine="720"/>
        <w:jc w:val="center"/>
        <w:rPr>
          <w:i/>
          <w:iCs/>
          <w:sz w:val="24"/>
          <w:szCs w:val="24"/>
        </w:rPr>
      </w:pPr>
    </w:p>
    <w:p w14:paraId="06AFFA84" w14:textId="77777777" w:rsidR="001C5FA3" w:rsidRDefault="001C5FA3" w:rsidP="001C5FA3">
      <w:pPr>
        <w:pStyle w:val="BodyText"/>
        <w:shd w:val="clear" w:color="auto" w:fill="auto"/>
        <w:ind w:right="20" w:firstLine="720"/>
        <w:jc w:val="center"/>
        <w:rPr>
          <w:i/>
          <w:iCs/>
          <w:sz w:val="24"/>
          <w:szCs w:val="24"/>
        </w:rPr>
      </w:pPr>
    </w:p>
    <w:p w14:paraId="282A56B9" w14:textId="77777777" w:rsidR="00B12B53" w:rsidRDefault="001C5FA3" w:rsidP="00DA144B">
      <w:pPr>
        <w:pStyle w:val="BodyText"/>
        <w:shd w:val="clear" w:color="auto" w:fill="auto"/>
        <w:ind w:right="20" w:firstLine="720"/>
        <w:jc w:val="center"/>
        <w:outlineLvl w:val="0"/>
        <w:rPr>
          <w:sz w:val="24"/>
          <w:szCs w:val="24"/>
        </w:rPr>
      </w:pPr>
      <w:r>
        <w:rPr>
          <w:i/>
          <w:iCs/>
          <w:sz w:val="24"/>
          <w:szCs w:val="24"/>
        </w:rPr>
        <w:t>Cuvânt înainte</w:t>
      </w:r>
    </w:p>
    <w:p w14:paraId="7B4DB698" w14:textId="77777777" w:rsidR="00B12B53" w:rsidRDefault="00B12B53" w:rsidP="00B12B53">
      <w:pPr>
        <w:pStyle w:val="BodyText"/>
        <w:shd w:val="clear" w:color="auto" w:fill="auto"/>
        <w:ind w:right="20" w:firstLine="720"/>
        <w:rPr>
          <w:sz w:val="24"/>
          <w:szCs w:val="24"/>
        </w:rPr>
      </w:pPr>
    </w:p>
    <w:p w14:paraId="6F62D8AE" w14:textId="77777777" w:rsidR="00B12B53" w:rsidRPr="006849F2" w:rsidRDefault="00B12B53" w:rsidP="00B12B53">
      <w:pPr>
        <w:pStyle w:val="BodyText"/>
        <w:shd w:val="clear" w:color="auto" w:fill="auto"/>
        <w:ind w:right="20" w:firstLine="720"/>
        <w:rPr>
          <w:i/>
          <w:iCs/>
          <w:sz w:val="24"/>
          <w:szCs w:val="24"/>
        </w:rPr>
      </w:pPr>
    </w:p>
    <w:p w14:paraId="3E1F87F8" w14:textId="77777777" w:rsidR="00B12B53" w:rsidRDefault="00B12B53" w:rsidP="00B12B53">
      <w:pPr>
        <w:pStyle w:val="BodyText"/>
        <w:shd w:val="clear" w:color="auto" w:fill="auto"/>
        <w:ind w:right="20" w:firstLine="720"/>
        <w:rPr>
          <w:i/>
          <w:iCs/>
          <w:sz w:val="24"/>
          <w:szCs w:val="24"/>
        </w:rPr>
      </w:pPr>
    </w:p>
    <w:p w14:paraId="5AAFF934" w14:textId="77777777" w:rsidR="001C5FA3" w:rsidRDefault="001C5FA3" w:rsidP="00B12B53">
      <w:pPr>
        <w:pStyle w:val="BodyText"/>
        <w:shd w:val="clear" w:color="auto" w:fill="auto"/>
        <w:ind w:right="20" w:firstLine="720"/>
        <w:rPr>
          <w:i/>
          <w:iCs/>
          <w:sz w:val="24"/>
          <w:szCs w:val="24"/>
        </w:rPr>
      </w:pPr>
    </w:p>
    <w:p w14:paraId="2BF81E01" w14:textId="77777777" w:rsidR="001C5FA3" w:rsidRPr="006849F2" w:rsidRDefault="001C5FA3" w:rsidP="00B12B53">
      <w:pPr>
        <w:pStyle w:val="BodyText"/>
        <w:shd w:val="clear" w:color="auto" w:fill="auto"/>
        <w:ind w:right="20" w:firstLine="720"/>
        <w:rPr>
          <w:i/>
          <w:iCs/>
          <w:sz w:val="24"/>
          <w:szCs w:val="24"/>
        </w:rPr>
      </w:pPr>
    </w:p>
    <w:p w14:paraId="68A3C53B" w14:textId="765B468B" w:rsidR="00B61A82" w:rsidRDefault="00007E74" w:rsidP="005F114B">
      <w:pPr>
        <w:pStyle w:val="BodyText"/>
        <w:shd w:val="clear" w:color="auto" w:fill="auto"/>
        <w:spacing w:line="360" w:lineRule="auto"/>
        <w:ind w:right="20" w:firstLine="720"/>
        <w:rPr>
          <w:i/>
          <w:iCs/>
          <w:sz w:val="24"/>
          <w:szCs w:val="24"/>
        </w:rPr>
      </w:pPr>
      <w:r>
        <w:rPr>
          <w:i/>
          <w:iCs/>
          <w:sz w:val="24"/>
          <w:szCs w:val="24"/>
        </w:rPr>
        <w:t xml:space="preserve">Elaborarea şi existenţa unui determinator de soluri în conformitate cu </w:t>
      </w:r>
      <w:r w:rsidRPr="006849F2">
        <w:rPr>
          <w:i/>
          <w:iCs/>
          <w:sz w:val="24"/>
          <w:szCs w:val="24"/>
        </w:rPr>
        <w:t xml:space="preserve">Sistemul </w:t>
      </w:r>
      <w:r>
        <w:rPr>
          <w:i/>
          <w:iCs/>
          <w:sz w:val="24"/>
          <w:szCs w:val="24"/>
        </w:rPr>
        <w:t xml:space="preserve">Român de Taxonomie a Solurilor </w:t>
      </w:r>
      <w:r w:rsidR="006914A8" w:rsidRPr="006914A8">
        <w:rPr>
          <w:rFonts w:eastAsiaTheme="minorEastAsia"/>
          <w:i/>
          <w:iCs/>
          <w:sz w:val="24"/>
          <w:szCs w:val="24"/>
        </w:rPr>
        <w:t>–</w:t>
      </w:r>
      <w:r w:rsidR="000624A0">
        <w:rPr>
          <w:rFonts w:eastAsiaTheme="minorEastAsia"/>
          <w:i/>
          <w:iCs/>
          <w:sz w:val="24"/>
          <w:szCs w:val="24"/>
        </w:rPr>
        <w:t xml:space="preserve"> </w:t>
      </w:r>
      <w:r>
        <w:rPr>
          <w:i/>
          <w:iCs/>
          <w:sz w:val="24"/>
          <w:szCs w:val="24"/>
        </w:rPr>
        <w:t>SRTS – 2012</w:t>
      </w:r>
      <w:r>
        <w:rPr>
          <w:i/>
          <w:iCs/>
          <w:sz w:val="24"/>
          <w:szCs w:val="24"/>
          <w:lang w:val="en-US"/>
        </w:rPr>
        <w:t xml:space="preserve">+, </w:t>
      </w:r>
      <w:r w:rsidR="00E35EC7">
        <w:rPr>
          <w:i/>
          <w:iCs/>
          <w:sz w:val="24"/>
          <w:szCs w:val="24"/>
          <w:lang w:val="en-US"/>
        </w:rPr>
        <w:t xml:space="preserve">la nivelul clasei Cernisoluri, se </w:t>
      </w:r>
      <w:r>
        <w:rPr>
          <w:i/>
          <w:iCs/>
          <w:sz w:val="24"/>
          <w:szCs w:val="24"/>
        </w:rPr>
        <w:t xml:space="preserve">constituie </w:t>
      </w:r>
      <w:r w:rsidR="00E35EC7">
        <w:rPr>
          <w:i/>
          <w:iCs/>
          <w:sz w:val="24"/>
          <w:szCs w:val="24"/>
        </w:rPr>
        <w:t xml:space="preserve">ca </w:t>
      </w:r>
      <w:r>
        <w:rPr>
          <w:i/>
          <w:iCs/>
          <w:sz w:val="24"/>
          <w:szCs w:val="24"/>
        </w:rPr>
        <w:t>un m</w:t>
      </w:r>
      <w:r w:rsidR="00E35EC7">
        <w:rPr>
          <w:i/>
          <w:iCs/>
          <w:sz w:val="24"/>
          <w:szCs w:val="24"/>
        </w:rPr>
        <w:t>ijloc principal de sistematizare şi clasificare a cunoştinţelor şi informaţiilor care caracterizează această clasă, făcând posibilă</w:t>
      </w:r>
      <w:r w:rsidR="00E35EC7" w:rsidRPr="00E35EC7">
        <w:rPr>
          <w:i/>
          <w:iCs/>
          <w:sz w:val="24"/>
          <w:szCs w:val="24"/>
        </w:rPr>
        <w:t xml:space="preserve"> </w:t>
      </w:r>
      <w:r w:rsidR="00E35EC7">
        <w:rPr>
          <w:i/>
          <w:iCs/>
          <w:sz w:val="24"/>
          <w:szCs w:val="24"/>
        </w:rPr>
        <w:t xml:space="preserve">încadrarea cât mai exactă a unui sol </w:t>
      </w:r>
      <w:r w:rsidR="006914A8">
        <w:rPr>
          <w:i/>
          <w:iCs/>
          <w:sz w:val="24"/>
          <w:szCs w:val="24"/>
        </w:rPr>
        <w:t>î</w:t>
      </w:r>
      <w:r w:rsidR="00E35EC7">
        <w:rPr>
          <w:i/>
          <w:iCs/>
          <w:sz w:val="24"/>
          <w:szCs w:val="24"/>
        </w:rPr>
        <w:t>ntr-o unitate taxonomică pe baza criteriilor taxonomice.</w:t>
      </w:r>
    </w:p>
    <w:p w14:paraId="6DD26377" w14:textId="03DA7A74" w:rsidR="00E35EC7" w:rsidRDefault="00B61A82" w:rsidP="005F114B">
      <w:pPr>
        <w:pStyle w:val="BodyText"/>
        <w:shd w:val="clear" w:color="auto" w:fill="auto"/>
        <w:spacing w:line="360" w:lineRule="auto"/>
        <w:ind w:right="20" w:firstLine="720"/>
        <w:rPr>
          <w:i/>
          <w:iCs/>
          <w:sz w:val="24"/>
          <w:szCs w:val="24"/>
        </w:rPr>
      </w:pPr>
      <w:r>
        <w:rPr>
          <w:i/>
          <w:iCs/>
          <w:sz w:val="24"/>
          <w:szCs w:val="24"/>
        </w:rPr>
        <w:t xml:space="preserve">Determinatorul este conceput ca </w:t>
      </w:r>
      <w:r w:rsidR="006914A8">
        <w:rPr>
          <w:i/>
          <w:iCs/>
          <w:sz w:val="24"/>
          <w:szCs w:val="24"/>
        </w:rPr>
        <w:t>„</w:t>
      </w:r>
      <w:r>
        <w:rPr>
          <w:i/>
          <w:iCs/>
          <w:sz w:val="24"/>
          <w:szCs w:val="24"/>
        </w:rPr>
        <w:t>o</w:t>
      </w:r>
      <w:r w:rsidRPr="00B61A82">
        <w:rPr>
          <w:i/>
          <w:iCs/>
          <w:sz w:val="24"/>
          <w:szCs w:val="24"/>
        </w:rPr>
        <w:t xml:space="preserve"> </w:t>
      </w:r>
      <w:r w:rsidRPr="006849F2">
        <w:rPr>
          <w:i/>
          <w:iCs/>
          <w:sz w:val="24"/>
          <w:szCs w:val="24"/>
        </w:rPr>
        <w:t>chei</w:t>
      </w:r>
      <w:r>
        <w:rPr>
          <w:i/>
          <w:iCs/>
          <w:sz w:val="24"/>
          <w:szCs w:val="24"/>
        </w:rPr>
        <w:t>e</w:t>
      </w:r>
      <w:r w:rsidRPr="006849F2">
        <w:rPr>
          <w:i/>
          <w:iCs/>
          <w:sz w:val="24"/>
          <w:szCs w:val="24"/>
        </w:rPr>
        <w:t xml:space="preserve"> pentru determinarea unităţilor taxonomice de sol la nivel superior</w:t>
      </w:r>
      <w:r w:rsidR="006914A8">
        <w:rPr>
          <w:i/>
          <w:iCs/>
          <w:sz w:val="24"/>
          <w:szCs w:val="24"/>
        </w:rPr>
        <w:t>”</w:t>
      </w:r>
      <w:r>
        <w:rPr>
          <w:i/>
          <w:iCs/>
          <w:sz w:val="24"/>
          <w:szCs w:val="24"/>
        </w:rPr>
        <w:t xml:space="preserve"> ale clasei Cernisoluri, fiind de un real folos în practica pedologică de teren, simplificând munca cercetătorului.</w:t>
      </w:r>
    </w:p>
    <w:p w14:paraId="3B3EAFD0" w14:textId="77777777" w:rsidR="00B61A82" w:rsidRDefault="00B61A82" w:rsidP="005F114B">
      <w:pPr>
        <w:pStyle w:val="BodyText"/>
        <w:shd w:val="clear" w:color="auto" w:fill="auto"/>
        <w:spacing w:line="360" w:lineRule="auto"/>
        <w:ind w:right="20" w:firstLine="720"/>
        <w:rPr>
          <w:i/>
          <w:iCs/>
          <w:sz w:val="24"/>
          <w:szCs w:val="24"/>
        </w:rPr>
      </w:pPr>
      <w:r>
        <w:rPr>
          <w:i/>
          <w:iCs/>
          <w:sz w:val="24"/>
          <w:szCs w:val="24"/>
        </w:rPr>
        <w:t xml:space="preserve">Având la bază modificările esenţiale survenite în taxonomie ca urmare a </w:t>
      </w:r>
      <w:r w:rsidR="00D41E64">
        <w:rPr>
          <w:i/>
          <w:iCs/>
          <w:sz w:val="24"/>
          <w:szCs w:val="24"/>
        </w:rPr>
        <w:t xml:space="preserve">sistematizării şi clasificării cunoştinţelor şi informaţiilor de </w:t>
      </w:r>
      <w:r w:rsidR="00D41E64">
        <w:rPr>
          <w:i/>
          <w:iCs/>
          <w:sz w:val="24"/>
          <w:szCs w:val="24"/>
        </w:rPr>
        <w:lastRenderedPageBreak/>
        <w:t>caracterizare a solurilor, determinatorul se adresează specialiştilor din diverse domenii de activitate care au ca obiect de studiu solul</w:t>
      </w:r>
      <w:r w:rsidR="005F114B">
        <w:rPr>
          <w:i/>
          <w:iCs/>
          <w:sz w:val="24"/>
          <w:szCs w:val="24"/>
        </w:rPr>
        <w:t>.</w:t>
      </w:r>
    </w:p>
    <w:p w14:paraId="6EEB8179" w14:textId="6F986DAF" w:rsidR="005F114B" w:rsidRDefault="005F114B" w:rsidP="005F114B">
      <w:pPr>
        <w:pStyle w:val="BodyText"/>
        <w:shd w:val="clear" w:color="auto" w:fill="auto"/>
        <w:spacing w:line="360" w:lineRule="auto"/>
        <w:ind w:right="20" w:firstLine="720"/>
        <w:rPr>
          <w:i/>
          <w:iCs/>
          <w:sz w:val="24"/>
          <w:szCs w:val="24"/>
        </w:rPr>
      </w:pPr>
      <w:r w:rsidRPr="006849F2">
        <w:rPr>
          <w:i/>
          <w:iCs/>
          <w:sz w:val="24"/>
          <w:szCs w:val="24"/>
        </w:rPr>
        <w:t>Mulţumesc tuturor celor care vor face sugestii privind îmbunătăţirea acestei lucrări de un real ajutor în practica pedologică</w:t>
      </w:r>
      <w:r>
        <w:rPr>
          <w:i/>
          <w:iCs/>
          <w:sz w:val="24"/>
          <w:szCs w:val="24"/>
        </w:rPr>
        <w:t>.</w:t>
      </w:r>
    </w:p>
    <w:p w14:paraId="5BD2E0AA" w14:textId="77777777" w:rsidR="005F114B" w:rsidRDefault="005F114B" w:rsidP="005F114B">
      <w:pPr>
        <w:pStyle w:val="BodyText"/>
        <w:shd w:val="clear" w:color="auto" w:fill="auto"/>
        <w:spacing w:line="360" w:lineRule="auto"/>
        <w:ind w:right="20" w:firstLine="720"/>
        <w:rPr>
          <w:i/>
          <w:iCs/>
          <w:sz w:val="24"/>
          <w:szCs w:val="24"/>
        </w:rPr>
      </w:pPr>
    </w:p>
    <w:p w14:paraId="4401AE34" w14:textId="77777777" w:rsidR="005F114B" w:rsidRPr="006849F2" w:rsidRDefault="005F114B" w:rsidP="00DA144B">
      <w:pPr>
        <w:pStyle w:val="BodyText"/>
        <w:shd w:val="clear" w:color="auto" w:fill="auto"/>
        <w:spacing w:line="360" w:lineRule="auto"/>
        <w:ind w:right="20" w:firstLine="720"/>
        <w:outlineLvl w:val="0"/>
        <w:rPr>
          <w:i/>
          <w:iCs/>
          <w:sz w:val="24"/>
          <w:szCs w:val="24"/>
        </w:rPr>
      </w:pPr>
      <w:r>
        <w:rPr>
          <w:i/>
          <w:iCs/>
          <w:sz w:val="24"/>
          <w:szCs w:val="24"/>
        </w:rPr>
        <w:t>Autorul</w:t>
      </w:r>
    </w:p>
    <w:p w14:paraId="25977D7F" w14:textId="100504C7" w:rsidR="005F114B" w:rsidRDefault="00B12B53" w:rsidP="000624A0">
      <w:pPr>
        <w:pStyle w:val="BodyText"/>
        <w:shd w:val="clear" w:color="auto" w:fill="auto"/>
        <w:spacing w:line="360" w:lineRule="auto"/>
        <w:ind w:right="20" w:firstLine="720"/>
        <w:rPr>
          <w:rStyle w:val="Bodytext27pt"/>
          <w:rFonts w:eastAsia="Century Schoolbook"/>
          <w:bCs/>
          <w:i/>
          <w:iCs/>
          <w:sz w:val="24"/>
          <w:szCs w:val="24"/>
        </w:rPr>
      </w:pPr>
      <w:r w:rsidRPr="006849F2">
        <w:rPr>
          <w:i/>
          <w:iCs/>
          <w:sz w:val="24"/>
          <w:szCs w:val="24"/>
        </w:rPr>
        <w:t xml:space="preserve">  </w:t>
      </w:r>
    </w:p>
    <w:p w14:paraId="3FB62E34" w14:textId="77777777" w:rsidR="00E40C23" w:rsidRPr="00E025C6" w:rsidRDefault="00E40C23" w:rsidP="00DA144B">
      <w:pPr>
        <w:pStyle w:val="Headerorfooter0"/>
        <w:shd w:val="clear" w:color="auto" w:fill="auto"/>
        <w:spacing w:line="240" w:lineRule="auto"/>
        <w:outlineLvl w:val="0"/>
        <w:rPr>
          <w:bCs/>
          <w:i/>
          <w:iCs/>
          <w:sz w:val="24"/>
          <w:szCs w:val="24"/>
        </w:rPr>
      </w:pPr>
      <w:r w:rsidRPr="00E025C6">
        <w:rPr>
          <w:rStyle w:val="Bodytext27pt"/>
          <w:rFonts w:eastAsia="Century Schoolbook"/>
          <w:bCs/>
          <w:i/>
          <w:iCs/>
          <w:sz w:val="24"/>
          <w:szCs w:val="24"/>
        </w:rPr>
        <w:t>Capitolul I</w:t>
      </w:r>
    </w:p>
    <w:p w14:paraId="4B175C27" w14:textId="77777777" w:rsidR="00E40C23" w:rsidRDefault="00E40C23" w:rsidP="00E40C23">
      <w:pPr>
        <w:pStyle w:val="Headerorfooter0"/>
        <w:shd w:val="clear" w:color="auto" w:fill="auto"/>
        <w:spacing w:line="240" w:lineRule="auto"/>
        <w:ind w:firstLine="720"/>
        <w:jc w:val="center"/>
        <w:rPr>
          <w:b/>
          <w:sz w:val="24"/>
          <w:szCs w:val="24"/>
        </w:rPr>
      </w:pPr>
    </w:p>
    <w:p w14:paraId="5A372726" w14:textId="77777777" w:rsidR="00E40C23" w:rsidRDefault="00E40C23" w:rsidP="00E40C23">
      <w:pPr>
        <w:pStyle w:val="Headerorfooter0"/>
        <w:shd w:val="clear" w:color="auto" w:fill="auto"/>
        <w:spacing w:line="240" w:lineRule="auto"/>
        <w:ind w:firstLine="720"/>
        <w:jc w:val="center"/>
        <w:rPr>
          <w:b/>
          <w:sz w:val="24"/>
          <w:szCs w:val="24"/>
        </w:rPr>
      </w:pPr>
    </w:p>
    <w:p w14:paraId="10E5B4A0" w14:textId="77777777" w:rsidR="00E40C23" w:rsidRPr="00D76389" w:rsidRDefault="00E40C23" w:rsidP="00BE3BFC">
      <w:pPr>
        <w:pStyle w:val="Headerorfooter0"/>
        <w:shd w:val="clear" w:color="auto" w:fill="auto"/>
        <w:spacing w:line="360" w:lineRule="auto"/>
        <w:jc w:val="center"/>
        <w:rPr>
          <w:b/>
          <w:sz w:val="24"/>
          <w:szCs w:val="24"/>
        </w:rPr>
      </w:pPr>
      <w:r w:rsidRPr="00D76389">
        <w:rPr>
          <w:b/>
          <w:sz w:val="24"/>
          <w:szCs w:val="24"/>
        </w:rPr>
        <w:t xml:space="preserve">ELEMENTELE DE BAZĂ ALE TAXONOMIEI </w:t>
      </w:r>
      <w:r w:rsidR="002E2C29">
        <w:rPr>
          <w:b/>
          <w:sz w:val="24"/>
          <w:szCs w:val="24"/>
        </w:rPr>
        <w:t xml:space="preserve">SOLURILOR DIN CLASA </w:t>
      </w:r>
      <w:r>
        <w:rPr>
          <w:b/>
          <w:sz w:val="24"/>
          <w:szCs w:val="24"/>
        </w:rPr>
        <w:t>CERNISOLURILOR</w:t>
      </w:r>
    </w:p>
    <w:p w14:paraId="574F0D1B" w14:textId="77777777" w:rsidR="00E40C23" w:rsidRDefault="00E40C23" w:rsidP="00BE3BFC">
      <w:pPr>
        <w:pStyle w:val="BodyText"/>
        <w:shd w:val="clear" w:color="auto" w:fill="auto"/>
        <w:ind w:right="20" w:firstLine="720"/>
        <w:jc w:val="left"/>
        <w:rPr>
          <w:rStyle w:val="BodyTextChar4"/>
          <w:rFonts w:eastAsia="Century Schoolbook"/>
          <w:sz w:val="24"/>
          <w:szCs w:val="24"/>
        </w:rPr>
      </w:pPr>
    </w:p>
    <w:p w14:paraId="0EB69A61" w14:textId="77777777" w:rsidR="00E40C23" w:rsidRDefault="00E40C23" w:rsidP="00E40C23">
      <w:pPr>
        <w:pStyle w:val="BodyText"/>
        <w:shd w:val="clear" w:color="auto" w:fill="auto"/>
        <w:ind w:right="20" w:firstLine="720"/>
        <w:rPr>
          <w:rStyle w:val="BodyTextChar4"/>
          <w:rFonts w:eastAsia="Century Schoolbook"/>
          <w:sz w:val="24"/>
          <w:szCs w:val="24"/>
        </w:rPr>
      </w:pPr>
    </w:p>
    <w:p w14:paraId="0E4D3F5A" w14:textId="77777777" w:rsidR="00E40C23" w:rsidRPr="00D76389" w:rsidRDefault="00E40C23" w:rsidP="00E40C23">
      <w:pPr>
        <w:pStyle w:val="BodyText"/>
        <w:shd w:val="clear" w:color="auto" w:fill="auto"/>
        <w:ind w:right="20"/>
        <w:rPr>
          <w:rStyle w:val="BodyTextChar4"/>
          <w:rFonts w:eastAsia="Century Schoolbook"/>
          <w:b/>
          <w:sz w:val="24"/>
          <w:szCs w:val="24"/>
        </w:rPr>
      </w:pPr>
    </w:p>
    <w:p w14:paraId="44841771" w14:textId="77777777" w:rsidR="00E40C23" w:rsidRPr="00787C0B" w:rsidRDefault="00E40C23" w:rsidP="00E40C23">
      <w:pPr>
        <w:pStyle w:val="BodyText"/>
        <w:shd w:val="clear" w:color="auto" w:fill="auto"/>
        <w:ind w:right="20"/>
        <w:rPr>
          <w:rStyle w:val="BodyTextChar4"/>
          <w:rFonts w:eastAsia="Century Schoolbook"/>
          <w:b/>
          <w:sz w:val="24"/>
          <w:szCs w:val="24"/>
        </w:rPr>
      </w:pPr>
    </w:p>
    <w:p w14:paraId="1A84294A" w14:textId="774EB97D" w:rsidR="00E40C23" w:rsidRPr="000E266F" w:rsidRDefault="00E40C23" w:rsidP="00E40C23">
      <w:pPr>
        <w:pStyle w:val="BodyText1"/>
        <w:shd w:val="clear" w:color="auto" w:fill="auto"/>
        <w:spacing w:line="360" w:lineRule="auto"/>
        <w:ind w:right="40" w:firstLine="708"/>
        <w:rPr>
          <w:rStyle w:val="Bodytext285pt"/>
          <w:rFonts w:eastAsiaTheme="minorHAnsi"/>
          <w:b/>
          <w:bCs/>
          <w:sz w:val="24"/>
          <w:szCs w:val="24"/>
          <w:lang w:bidi="lo-LA"/>
        </w:rPr>
      </w:pPr>
      <w:r w:rsidRPr="009464E1">
        <w:rPr>
          <w:sz w:val="24"/>
          <w:szCs w:val="24"/>
        </w:rPr>
        <w:t xml:space="preserve"> </w:t>
      </w:r>
      <w:r>
        <w:rPr>
          <w:rStyle w:val="Bodytext285pt"/>
          <w:rFonts w:eastAsia="Century Schoolbook"/>
          <w:iCs/>
          <w:sz w:val="24"/>
          <w:szCs w:val="24"/>
        </w:rPr>
        <w:t xml:space="preserve">Pentru încadrarea unui sol </w:t>
      </w:r>
      <w:r w:rsidRPr="009464E1">
        <w:rPr>
          <w:rStyle w:val="BodyTextChar4"/>
          <w:sz w:val="24"/>
          <w:szCs w:val="24"/>
        </w:rPr>
        <w:t xml:space="preserve">într-o unitate taxonomică de nivel superior sau de nivel inferior </w:t>
      </w:r>
      <w:r>
        <w:rPr>
          <w:rStyle w:val="BodyTextChar4"/>
          <w:sz w:val="24"/>
          <w:szCs w:val="24"/>
        </w:rPr>
        <w:t xml:space="preserve">din </w:t>
      </w:r>
      <w:r>
        <w:rPr>
          <w:rStyle w:val="Bodytext285pt"/>
          <w:rFonts w:eastAsia="Century Schoolbook"/>
          <w:iCs/>
          <w:sz w:val="24"/>
          <w:szCs w:val="24"/>
        </w:rPr>
        <w:t xml:space="preserve">clasa CERNISOLURI, Sistemul Român de Taxonomie a Solurilor – SRTS 3012+ </w:t>
      </w:r>
      <w:r w:rsidR="006914A8">
        <w:rPr>
          <w:rFonts w:eastAsiaTheme="minorEastAsia" w:cs="Times New Roman"/>
          <w:iCs/>
          <w:sz w:val="24"/>
          <w:szCs w:val="24"/>
          <w:lang w:val="ro-RO"/>
        </w:rPr>
        <w:t xml:space="preserve">– </w:t>
      </w:r>
      <w:r>
        <w:rPr>
          <w:rStyle w:val="Bodytext285pt"/>
          <w:rFonts w:eastAsia="Century Schoolbook"/>
          <w:iCs/>
          <w:sz w:val="24"/>
          <w:szCs w:val="24"/>
        </w:rPr>
        <w:t>utilizează orizonturile diagnostice de sol, de asociere, speciale, caracteristicile morfologice secundare ale orizonturilor de sol, proprietăţile diagnostice, caracterele diagnostice, elementele diagnostice şi materialele parentale diagnostice.</w:t>
      </w:r>
    </w:p>
    <w:p w14:paraId="5B30AA30" w14:textId="6AA02E83" w:rsidR="00E40C23" w:rsidRPr="009464E1" w:rsidRDefault="00E40C23" w:rsidP="00E40C23">
      <w:pPr>
        <w:pStyle w:val="BodyText1"/>
        <w:shd w:val="clear" w:color="auto" w:fill="auto"/>
        <w:spacing w:line="360" w:lineRule="auto"/>
        <w:ind w:right="40" w:firstLine="708"/>
        <w:rPr>
          <w:rFonts w:cs="Times New Roman"/>
          <w:sz w:val="24"/>
          <w:szCs w:val="24"/>
        </w:rPr>
      </w:pPr>
      <w:r w:rsidRPr="000E266F">
        <w:rPr>
          <w:rFonts w:cs="Times New Roman"/>
          <w:sz w:val="24"/>
          <w:szCs w:val="24"/>
        </w:rPr>
        <w:t xml:space="preserve">Orizontul diagnostic </w:t>
      </w:r>
      <w:r>
        <w:rPr>
          <w:rFonts w:cs="Times New Roman"/>
          <w:sz w:val="24"/>
          <w:szCs w:val="24"/>
        </w:rPr>
        <w:t>e</w:t>
      </w:r>
      <w:r w:rsidRPr="009464E1">
        <w:rPr>
          <w:rFonts w:cs="Times New Roman"/>
          <w:sz w:val="24"/>
          <w:szCs w:val="24"/>
        </w:rPr>
        <w:t xml:space="preserve">ste </w:t>
      </w:r>
      <w:r>
        <w:rPr>
          <w:rFonts w:cs="Times New Roman"/>
          <w:sz w:val="24"/>
          <w:szCs w:val="24"/>
        </w:rPr>
        <w:t xml:space="preserve">considerat elementul de bază al </w:t>
      </w:r>
      <w:r w:rsidRPr="009464E1">
        <w:rPr>
          <w:rFonts w:cs="Times New Roman"/>
          <w:sz w:val="24"/>
          <w:szCs w:val="24"/>
        </w:rPr>
        <w:t>taxonomie</w:t>
      </w:r>
      <w:r>
        <w:rPr>
          <w:rFonts w:cs="Times New Roman"/>
          <w:sz w:val="24"/>
          <w:szCs w:val="24"/>
        </w:rPr>
        <w:t>i</w:t>
      </w:r>
      <w:r w:rsidRPr="009464E1">
        <w:rPr>
          <w:rFonts w:cs="Times New Roman"/>
          <w:sz w:val="24"/>
          <w:szCs w:val="24"/>
        </w:rPr>
        <w:t>, fiind definit</w:t>
      </w:r>
      <w:r w:rsidR="009E2A0D">
        <w:rPr>
          <w:rFonts w:cs="Times New Roman"/>
          <w:sz w:val="24"/>
          <w:szCs w:val="24"/>
        </w:rPr>
        <w:t xml:space="preserve"> </w:t>
      </w:r>
      <w:r w:rsidRPr="009464E1">
        <w:rPr>
          <w:rFonts w:cs="Times New Roman"/>
          <w:sz w:val="24"/>
          <w:szCs w:val="24"/>
        </w:rPr>
        <w:t>cantitativ</w:t>
      </w:r>
      <w:r w:rsidR="009E2A0D">
        <w:rPr>
          <w:rFonts w:cs="Times New Roman"/>
          <w:sz w:val="24"/>
          <w:szCs w:val="24"/>
        </w:rPr>
        <w:t xml:space="preserve"> </w:t>
      </w:r>
      <w:r w:rsidRPr="009464E1">
        <w:rPr>
          <w:rFonts w:cs="Times New Roman"/>
          <w:sz w:val="24"/>
          <w:szCs w:val="24"/>
        </w:rPr>
        <w:t>prin proprietăţi şi însuşiri rezultate în urma procesului de pedogeneză şi/sau printr-un ansamblu de proprietăţi şi însuşiri măsurabile, determinate în urma investigaţiilor de teren şi efectuării analizelor de laborator. Diagnoza utilizează drept criter</w:t>
      </w:r>
      <w:r>
        <w:rPr>
          <w:rFonts w:cs="Times New Roman"/>
          <w:sz w:val="24"/>
          <w:szCs w:val="24"/>
        </w:rPr>
        <w:t xml:space="preserve">iu </w:t>
      </w:r>
      <w:r w:rsidRPr="009464E1">
        <w:rPr>
          <w:rFonts w:cs="Times New Roman"/>
          <w:sz w:val="24"/>
          <w:szCs w:val="24"/>
        </w:rPr>
        <w:t>diagnostic rezultatul proceselor intime de formare şi evoluţie a solurilor, exprimate în termeni de proprietăţi morfogenetice definite cantitativ. Orizontul</w:t>
      </w:r>
      <w:r>
        <w:rPr>
          <w:rFonts w:cs="Times New Roman"/>
          <w:sz w:val="24"/>
          <w:szCs w:val="24"/>
        </w:rPr>
        <w:t xml:space="preserve"> diagnostic </w:t>
      </w:r>
      <w:r w:rsidRPr="009464E1">
        <w:rPr>
          <w:rFonts w:cs="Times New Roman"/>
          <w:sz w:val="24"/>
          <w:szCs w:val="24"/>
        </w:rPr>
        <w:t xml:space="preserve">este definit şi printr-o serie de caractere morfologice </w:t>
      </w:r>
      <w:r w:rsidRPr="009464E1">
        <w:rPr>
          <w:rFonts w:cs="Times New Roman"/>
          <w:sz w:val="24"/>
          <w:szCs w:val="24"/>
        </w:rPr>
        <w:lastRenderedPageBreak/>
        <w:t>măsurabile şi însuşiri exprimate cantitativ (culoare, grosime, grad de saturaţie în baze etc.).</w:t>
      </w:r>
    </w:p>
    <w:p w14:paraId="74FDD704" w14:textId="1E2553D3" w:rsidR="00E40C23" w:rsidRPr="009464E1" w:rsidRDefault="00E40C23" w:rsidP="00E40C23">
      <w:pPr>
        <w:pStyle w:val="BodyText1"/>
        <w:shd w:val="clear" w:color="auto" w:fill="auto"/>
        <w:spacing w:line="360" w:lineRule="auto"/>
        <w:ind w:left="40" w:right="40" w:firstLine="720"/>
        <w:rPr>
          <w:rFonts w:cs="Times New Roman"/>
          <w:sz w:val="24"/>
          <w:szCs w:val="24"/>
        </w:rPr>
      </w:pPr>
      <w:r w:rsidRPr="009464E1">
        <w:rPr>
          <w:rFonts w:cs="Times New Roman"/>
          <w:sz w:val="24"/>
          <w:szCs w:val="24"/>
        </w:rPr>
        <w:t xml:space="preserve"> În stabilirea unei unităţi taxonomice de sol, orizonturile diagnostice se pot utiliza singure sau în combinaţie cu alte orizonturi sau proprietăţi diagnostice</w:t>
      </w:r>
      <w:r>
        <w:rPr>
          <w:rFonts w:cs="Times New Roman"/>
          <w:sz w:val="24"/>
          <w:szCs w:val="24"/>
        </w:rPr>
        <w:t xml:space="preserve">, fiind definite ca </w:t>
      </w:r>
      <w:r w:rsidRPr="009464E1">
        <w:rPr>
          <w:rFonts w:cs="Times New Roman"/>
          <w:sz w:val="24"/>
          <w:szCs w:val="24"/>
        </w:rPr>
        <w:t>o însuşire sau un set de însuşiri ale solului</w:t>
      </w:r>
      <w:r>
        <w:rPr>
          <w:rFonts w:cs="Times New Roman"/>
          <w:sz w:val="24"/>
          <w:szCs w:val="24"/>
        </w:rPr>
        <w:t>,</w:t>
      </w:r>
      <w:r w:rsidRPr="009464E1">
        <w:rPr>
          <w:rFonts w:cs="Times New Roman"/>
          <w:sz w:val="24"/>
          <w:szCs w:val="24"/>
        </w:rPr>
        <w:t xml:space="preserve"> folosit</w:t>
      </w:r>
      <w:r w:rsidR="00A35A81">
        <w:rPr>
          <w:rFonts w:cs="Times New Roman"/>
          <w:sz w:val="24"/>
          <w:szCs w:val="24"/>
        </w:rPr>
        <w:t>e</w:t>
      </w:r>
      <w:r w:rsidRPr="009464E1">
        <w:rPr>
          <w:rFonts w:cs="Times New Roman"/>
          <w:sz w:val="24"/>
          <w:szCs w:val="24"/>
        </w:rPr>
        <w:t xml:space="preserve"> drept criter</w:t>
      </w:r>
      <w:r>
        <w:rPr>
          <w:rFonts w:cs="Times New Roman"/>
          <w:sz w:val="24"/>
          <w:szCs w:val="24"/>
        </w:rPr>
        <w:t>iu pentru stabilirea unei unităţi taxonomice</w:t>
      </w:r>
      <w:r w:rsidRPr="009464E1">
        <w:rPr>
          <w:rFonts w:cs="Times New Roman"/>
          <w:sz w:val="24"/>
          <w:szCs w:val="24"/>
        </w:rPr>
        <w:t xml:space="preserve">. </w:t>
      </w:r>
      <w:r>
        <w:rPr>
          <w:rFonts w:cs="Times New Roman"/>
          <w:sz w:val="24"/>
          <w:szCs w:val="24"/>
        </w:rPr>
        <w:t>Sunt folosite drept criterii î</w:t>
      </w:r>
      <w:r w:rsidRPr="009464E1">
        <w:rPr>
          <w:rFonts w:cs="Times New Roman"/>
          <w:sz w:val="24"/>
          <w:szCs w:val="24"/>
        </w:rPr>
        <w:t>n taxonomie proprietăţile diagnostice care se referă la caracterele neincluse în definiţia orizonturilor diagnostice, dar care se referă la caracteristici importante ale solurilor sau care sunt asociate cu anumite orizonturi diagnostice</w:t>
      </w:r>
      <w:r>
        <w:rPr>
          <w:rFonts w:cs="Times New Roman"/>
          <w:sz w:val="24"/>
          <w:szCs w:val="24"/>
        </w:rPr>
        <w:t>.</w:t>
      </w:r>
    </w:p>
    <w:p w14:paraId="492E9DA7" w14:textId="35D86E0E" w:rsidR="00E40C23" w:rsidRPr="004A4434" w:rsidRDefault="00E40C23" w:rsidP="00E40C23">
      <w:pPr>
        <w:pStyle w:val="BodyText1"/>
        <w:shd w:val="clear" w:color="auto" w:fill="auto"/>
        <w:spacing w:line="360" w:lineRule="auto"/>
        <w:ind w:right="40" w:firstLine="708"/>
        <w:rPr>
          <w:rFonts w:cs="Times New Roman"/>
          <w:color w:val="000000"/>
          <w:sz w:val="24"/>
          <w:szCs w:val="24"/>
        </w:rPr>
      </w:pPr>
      <w:r w:rsidRPr="00E448CE">
        <w:rPr>
          <w:rStyle w:val="BodytextBold"/>
          <w:sz w:val="24"/>
          <w:szCs w:val="24"/>
        </w:rPr>
        <w:t xml:space="preserve">Material parental diagnostic </w:t>
      </w:r>
      <w:r>
        <w:rPr>
          <w:rStyle w:val="BodytextBold"/>
          <w:sz w:val="24"/>
          <w:szCs w:val="24"/>
        </w:rPr>
        <w:t>r</w:t>
      </w:r>
      <w:r w:rsidRPr="009464E1">
        <w:rPr>
          <w:rStyle w:val="BodytextBold"/>
          <w:sz w:val="24"/>
          <w:szCs w:val="24"/>
        </w:rPr>
        <w:t xml:space="preserve">eprezintă </w:t>
      </w:r>
      <w:r w:rsidRPr="009464E1">
        <w:rPr>
          <w:rFonts w:cs="Times New Roman"/>
          <w:sz w:val="24"/>
          <w:szCs w:val="24"/>
        </w:rPr>
        <w:t>materialul</w:t>
      </w:r>
      <w:r>
        <w:rPr>
          <w:rFonts w:cs="Times New Roman"/>
          <w:sz w:val="24"/>
          <w:szCs w:val="24"/>
        </w:rPr>
        <w:t xml:space="preserve"> parental</w:t>
      </w:r>
      <w:r w:rsidRPr="009464E1">
        <w:rPr>
          <w:rFonts w:cs="Times New Roman"/>
          <w:sz w:val="24"/>
          <w:szCs w:val="24"/>
        </w:rPr>
        <w:t xml:space="preserve"> sau roca parentală care poate imprima solului unele caractere specifice (care nu sunt rezultatul procesului de pedogeneză), caracterele fiind imprimate de substratul mineral al solului şi menţin</w:t>
      </w:r>
      <w:r w:rsidR="00A35A81">
        <w:rPr>
          <w:rFonts w:cs="Times New Roman"/>
          <w:sz w:val="24"/>
          <w:szCs w:val="24"/>
        </w:rPr>
        <w:t>ându-se</w:t>
      </w:r>
      <w:r w:rsidRPr="009464E1">
        <w:rPr>
          <w:rFonts w:cs="Times New Roman"/>
          <w:sz w:val="24"/>
          <w:szCs w:val="24"/>
        </w:rPr>
        <w:t xml:space="preserve"> ca atare permanent sau numai în prim</w:t>
      </w:r>
      <w:r>
        <w:rPr>
          <w:rFonts w:cs="Times New Roman"/>
          <w:sz w:val="24"/>
          <w:szCs w:val="24"/>
        </w:rPr>
        <w:t xml:space="preserve">ele faze de evoluţie a solului. </w:t>
      </w:r>
      <w:r w:rsidRPr="009464E1">
        <w:rPr>
          <w:rFonts w:cs="Times New Roman"/>
          <w:sz w:val="24"/>
          <w:szCs w:val="24"/>
        </w:rPr>
        <w:t>Elementele diagnostice sunt descrise şi definite prin observare în teren, în unele cazuri fiind necesare şi criterii analitice pen</w:t>
      </w:r>
      <w:r>
        <w:rPr>
          <w:rFonts w:cs="Times New Roman"/>
          <w:sz w:val="24"/>
          <w:szCs w:val="24"/>
        </w:rPr>
        <w:t xml:space="preserve">tru precizarea cât mai exactă a </w:t>
      </w:r>
      <w:r w:rsidRPr="009464E1">
        <w:rPr>
          <w:rFonts w:cs="Times New Roman"/>
          <w:sz w:val="24"/>
          <w:szCs w:val="24"/>
        </w:rPr>
        <w:t>acestor elemente diagnostice.</w:t>
      </w:r>
      <w:r w:rsidRPr="009464E1">
        <w:rPr>
          <w:rFonts w:cs="Times New Roman"/>
          <w:b/>
          <w:bCs/>
          <w:sz w:val="24"/>
          <w:szCs w:val="24"/>
        </w:rPr>
        <w:t xml:space="preserve"> </w:t>
      </w:r>
    </w:p>
    <w:p w14:paraId="1C62EA69" w14:textId="77777777" w:rsidR="00E40C23" w:rsidRDefault="00E40C23" w:rsidP="00E40C23">
      <w:pPr>
        <w:spacing w:after="24" w:line="360" w:lineRule="auto"/>
        <w:ind w:right="40" w:firstLine="708"/>
        <w:jc w:val="both"/>
        <w:rPr>
          <w:rStyle w:val="Bodytext285pt"/>
          <w:rFonts w:eastAsia="Century Schoolbook"/>
          <w:iCs/>
          <w:sz w:val="24"/>
          <w:szCs w:val="24"/>
        </w:rPr>
      </w:pPr>
      <w:r>
        <w:rPr>
          <w:rFonts w:ascii="Times New Roman" w:hAnsi="Times New Roman" w:cs="Times New Roman"/>
          <w:sz w:val="24"/>
          <w:szCs w:val="24"/>
        </w:rPr>
        <w:t xml:space="preserve">În </w:t>
      </w:r>
      <w:r w:rsidRPr="00552965">
        <w:rPr>
          <w:rFonts w:ascii="Times New Roman" w:hAnsi="Times New Roman" w:cs="Times New Roman"/>
          <w:b/>
          <w:i/>
          <w:sz w:val="24"/>
          <w:szCs w:val="24"/>
        </w:rPr>
        <w:t>Tabelul 1</w:t>
      </w:r>
      <w:r>
        <w:rPr>
          <w:rFonts w:ascii="Times New Roman" w:hAnsi="Times New Roman" w:cs="Times New Roman"/>
          <w:sz w:val="24"/>
          <w:szCs w:val="24"/>
        </w:rPr>
        <w:t xml:space="preserve"> sunt prezentate </w:t>
      </w:r>
      <w:r>
        <w:rPr>
          <w:rStyle w:val="Bodytext285pt"/>
          <w:rFonts w:eastAsia="Century Schoolbook"/>
          <w:iCs/>
          <w:sz w:val="24"/>
          <w:szCs w:val="24"/>
        </w:rPr>
        <w:t>orizonturile diagnostice de sol, orizonturile diagnostice de asociere, orizonturile diagnostice speciale, caracteristicile morfologice secundare ale orizonturilor de sol, proprietăţile, caracterele şi elementele diagnostice utilizate de SRTS – 2012+ în taxonomia cernisolurilor.</w:t>
      </w:r>
    </w:p>
    <w:p w14:paraId="19C77059" w14:textId="77777777" w:rsidR="00E40C23" w:rsidRPr="002256D5" w:rsidRDefault="00E40C23" w:rsidP="00E40C23">
      <w:pPr>
        <w:spacing w:after="24" w:line="360" w:lineRule="auto"/>
        <w:ind w:right="40" w:firstLine="708"/>
        <w:jc w:val="both"/>
        <w:rPr>
          <w:rStyle w:val="Bodytext285pt"/>
          <w:rFonts w:eastAsia="Century Schoolbook"/>
          <w:iCs/>
          <w:sz w:val="24"/>
          <w:szCs w:val="24"/>
        </w:rPr>
      </w:pPr>
    </w:p>
    <w:p w14:paraId="132DD4A3" w14:textId="4B02EFD1" w:rsidR="00E40C23" w:rsidRPr="004A4434" w:rsidRDefault="00E40C23" w:rsidP="000624A0">
      <w:pPr>
        <w:spacing w:after="24" w:line="240" w:lineRule="auto"/>
        <w:ind w:right="40"/>
        <w:jc w:val="both"/>
        <w:rPr>
          <w:rStyle w:val="Bodytext285pt"/>
          <w:rFonts w:eastAsiaTheme="minorHAnsi"/>
          <w:sz w:val="24"/>
          <w:szCs w:val="24"/>
        </w:rPr>
      </w:pPr>
      <w:bookmarkStart w:id="0" w:name="_GoBack"/>
      <w:r w:rsidRPr="000624A0">
        <w:rPr>
          <w:rStyle w:val="Bodytext285pt"/>
          <w:rFonts w:eastAsia="Century Schoolbook"/>
          <w:b/>
          <w:i/>
          <w:iCs/>
          <w:sz w:val="24"/>
          <w:szCs w:val="24"/>
        </w:rPr>
        <w:t>Tabel</w:t>
      </w:r>
      <w:bookmarkEnd w:id="0"/>
      <w:r w:rsidRPr="000624A0">
        <w:rPr>
          <w:rStyle w:val="Bodytext285pt"/>
          <w:rFonts w:eastAsia="Century Schoolbook"/>
          <w:b/>
          <w:i/>
          <w:iCs/>
          <w:sz w:val="24"/>
          <w:szCs w:val="24"/>
        </w:rPr>
        <w:t xml:space="preserve"> 1</w:t>
      </w:r>
      <w:r w:rsidRPr="000624A0">
        <w:rPr>
          <w:rStyle w:val="Bodytext285pt"/>
          <w:rFonts w:eastAsia="Century Schoolbook"/>
          <w:b/>
          <w:iCs/>
          <w:sz w:val="24"/>
          <w:szCs w:val="24"/>
        </w:rPr>
        <w:t>.</w:t>
      </w:r>
      <w:r>
        <w:rPr>
          <w:rStyle w:val="Bodytext285pt"/>
          <w:rFonts w:eastAsia="Century Schoolbook"/>
          <w:iCs/>
          <w:sz w:val="24"/>
          <w:szCs w:val="24"/>
        </w:rPr>
        <w:t xml:space="preserve"> Orizonturile diagnostice de sol, de asociere, speciale, caracteristicile morfologice secundare ale orizonturilor de sol, proprietăţi, caractere şi elemente diagnostice</w:t>
      </w:r>
      <w:r w:rsidRPr="004A4434">
        <w:rPr>
          <w:rStyle w:val="Bodytext285pt"/>
          <w:rFonts w:eastAsia="Century Schoolbook"/>
          <w:iCs/>
          <w:sz w:val="24"/>
          <w:szCs w:val="24"/>
        </w:rPr>
        <w:t xml:space="preserve"> (după SRTS – 2012+).</w:t>
      </w:r>
    </w:p>
    <w:tbl>
      <w:tblPr>
        <w:tblStyle w:val="TableGrid"/>
        <w:tblW w:w="0" w:type="auto"/>
        <w:tblLayout w:type="fixed"/>
        <w:tblLook w:val="04A0" w:firstRow="1" w:lastRow="0" w:firstColumn="1" w:lastColumn="0" w:noHBand="0" w:noVBand="1"/>
      </w:tblPr>
      <w:tblGrid>
        <w:gridCol w:w="532"/>
        <w:gridCol w:w="2128"/>
        <w:gridCol w:w="4819"/>
      </w:tblGrid>
      <w:tr w:rsidR="00E40C23" w:rsidRPr="004A4434" w14:paraId="3F7A75F0" w14:textId="77777777" w:rsidTr="004D3EFD">
        <w:tc>
          <w:tcPr>
            <w:tcW w:w="532" w:type="dxa"/>
          </w:tcPr>
          <w:p w14:paraId="60431D92" w14:textId="77777777" w:rsidR="00E40C23" w:rsidRPr="004A4434" w:rsidRDefault="00E40C23" w:rsidP="004D3EFD">
            <w:pPr>
              <w:jc w:val="both"/>
              <w:rPr>
                <w:rStyle w:val="Bodytext285pt"/>
                <w:rFonts w:eastAsia="Century Schoolbook"/>
                <w:iCs/>
                <w:sz w:val="20"/>
                <w:szCs w:val="20"/>
              </w:rPr>
            </w:pPr>
          </w:p>
          <w:p w14:paraId="09D25843" w14:textId="77777777" w:rsidR="00E40C23" w:rsidRPr="004A4434" w:rsidRDefault="00E40C23" w:rsidP="004D3EFD">
            <w:pPr>
              <w:jc w:val="both"/>
              <w:rPr>
                <w:rStyle w:val="Bodytext285pt"/>
                <w:rFonts w:eastAsia="Century Schoolbook"/>
                <w:iCs/>
                <w:sz w:val="20"/>
                <w:szCs w:val="20"/>
              </w:rPr>
            </w:pPr>
          </w:p>
          <w:p w14:paraId="6590BD3B" w14:textId="77777777" w:rsidR="00E40C23" w:rsidRPr="004A4434" w:rsidRDefault="00E40C23" w:rsidP="004D3EFD">
            <w:pPr>
              <w:jc w:val="both"/>
              <w:rPr>
                <w:rStyle w:val="Bodytext285pt"/>
                <w:rFonts w:eastAsia="Century Schoolbook"/>
                <w:iCs/>
                <w:sz w:val="20"/>
                <w:szCs w:val="20"/>
              </w:rPr>
            </w:pPr>
          </w:p>
          <w:p w14:paraId="7CB877CA"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Nr. crt.</w:t>
            </w:r>
          </w:p>
        </w:tc>
        <w:tc>
          <w:tcPr>
            <w:tcW w:w="2128" w:type="dxa"/>
          </w:tcPr>
          <w:p w14:paraId="4BD88E26"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lastRenderedPageBreak/>
              <w:t xml:space="preserve">Orizonturi diagnostice </w:t>
            </w:r>
            <w:r w:rsidRPr="004A4434">
              <w:rPr>
                <w:rStyle w:val="Bodytext285pt"/>
                <w:rFonts w:eastAsia="Century Schoolbook"/>
                <w:iCs/>
                <w:sz w:val="20"/>
                <w:szCs w:val="20"/>
              </w:rPr>
              <w:lastRenderedPageBreak/>
              <w:t>de sol, de asociere, speciale şi caracteristici morfologice secundare</w:t>
            </w:r>
          </w:p>
        </w:tc>
        <w:tc>
          <w:tcPr>
            <w:tcW w:w="4819" w:type="dxa"/>
          </w:tcPr>
          <w:p w14:paraId="4DD214C1" w14:textId="77777777" w:rsidR="00E40C23" w:rsidRPr="004A4434" w:rsidRDefault="00E40C23" w:rsidP="004D3EFD">
            <w:pPr>
              <w:jc w:val="center"/>
              <w:rPr>
                <w:rStyle w:val="Bodytext285pt"/>
                <w:rFonts w:eastAsia="Century Schoolbook"/>
                <w:iCs/>
                <w:sz w:val="20"/>
                <w:szCs w:val="20"/>
              </w:rPr>
            </w:pPr>
          </w:p>
          <w:p w14:paraId="0F731EDC" w14:textId="77777777" w:rsidR="00E40C23" w:rsidRPr="004A4434" w:rsidRDefault="00E40C23" w:rsidP="004D3EFD">
            <w:pPr>
              <w:jc w:val="center"/>
              <w:rPr>
                <w:rStyle w:val="Bodytext285pt"/>
                <w:rFonts w:eastAsia="Century Schoolbook"/>
                <w:iCs/>
                <w:sz w:val="20"/>
                <w:szCs w:val="20"/>
              </w:rPr>
            </w:pPr>
          </w:p>
          <w:p w14:paraId="4E73A33B" w14:textId="77777777" w:rsidR="00E40C23" w:rsidRPr="004A4434" w:rsidRDefault="00E40C23" w:rsidP="004D3EFD">
            <w:pPr>
              <w:jc w:val="center"/>
              <w:rPr>
                <w:rStyle w:val="Bodytext285pt"/>
                <w:rFonts w:eastAsia="Century Schoolbook"/>
                <w:iCs/>
                <w:sz w:val="20"/>
                <w:szCs w:val="20"/>
              </w:rPr>
            </w:pPr>
          </w:p>
          <w:p w14:paraId="4549E8F2" w14:textId="77777777" w:rsidR="00E40C23" w:rsidRPr="004A4434" w:rsidRDefault="00E40C23" w:rsidP="004D3EFD">
            <w:pPr>
              <w:jc w:val="center"/>
              <w:rPr>
                <w:rStyle w:val="Bodytext285pt"/>
                <w:rFonts w:eastAsia="Century Schoolbook"/>
                <w:iCs/>
                <w:sz w:val="20"/>
                <w:szCs w:val="20"/>
              </w:rPr>
            </w:pPr>
            <w:r w:rsidRPr="00400DC8">
              <w:rPr>
                <w:rStyle w:val="Bodytext285pt"/>
                <w:rFonts w:eastAsia="Century Schoolbook"/>
                <w:iCs/>
                <w:sz w:val="20"/>
                <w:szCs w:val="20"/>
              </w:rPr>
              <w:t>Specificaţii</w:t>
            </w:r>
          </w:p>
        </w:tc>
      </w:tr>
      <w:tr w:rsidR="00E40C23" w:rsidRPr="004A4434" w14:paraId="44DC5879" w14:textId="77777777" w:rsidTr="004D3EFD">
        <w:tc>
          <w:tcPr>
            <w:tcW w:w="532" w:type="dxa"/>
          </w:tcPr>
          <w:p w14:paraId="580B52D9"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lastRenderedPageBreak/>
              <w:t>1</w:t>
            </w:r>
          </w:p>
        </w:tc>
        <w:tc>
          <w:tcPr>
            <w:tcW w:w="2128" w:type="dxa"/>
          </w:tcPr>
          <w:p w14:paraId="457646CB"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A molic (Am)</w:t>
            </w:r>
          </w:p>
          <w:p w14:paraId="6586AC2A"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14:paraId="7A87BFF7"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A cu materie organică humificată, culori cu valori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3,5 la umed şi valori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5,5 uscat, conţinut în materie organică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 structură glomerulară, grăunţoasă sau poliedrică, friabil, V</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55%,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25 cm. </w:t>
            </w:r>
          </w:p>
        </w:tc>
      </w:tr>
      <w:tr w:rsidR="00E40C23" w:rsidRPr="004A4434" w14:paraId="169CE1EF" w14:textId="77777777" w:rsidTr="004D3EFD">
        <w:tc>
          <w:tcPr>
            <w:tcW w:w="532" w:type="dxa"/>
          </w:tcPr>
          <w:p w14:paraId="543AE99B"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2</w:t>
            </w:r>
          </w:p>
        </w:tc>
        <w:tc>
          <w:tcPr>
            <w:tcW w:w="2128" w:type="dxa"/>
          </w:tcPr>
          <w:p w14:paraId="7320BC5E"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 xml:space="preserve">A molic forestalic (Amf) </w:t>
            </w:r>
          </w:p>
          <w:p w14:paraId="49E752EA"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special)</w:t>
            </w:r>
          </w:p>
        </w:tc>
        <w:tc>
          <w:tcPr>
            <w:tcW w:w="4819" w:type="dxa"/>
          </w:tcPr>
          <w:p w14:paraId="4A64C315"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Orizont Am având structură poliedrică mijlocie şi mare în partea mijlocie şi/sau inferioară, asociată cu pudrare de cuarţ, un minim în variaţia pH, gradului de saturaţie în baze şi sumei bazelor schimbabile.</w:t>
            </w:r>
          </w:p>
        </w:tc>
      </w:tr>
      <w:tr w:rsidR="00E40C23" w:rsidRPr="004A4434" w14:paraId="7CBC9EC8" w14:textId="77777777" w:rsidTr="004D3EFD">
        <w:tc>
          <w:tcPr>
            <w:tcW w:w="532" w:type="dxa"/>
          </w:tcPr>
          <w:p w14:paraId="1B94577B"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3</w:t>
            </w:r>
          </w:p>
        </w:tc>
        <w:tc>
          <w:tcPr>
            <w:tcW w:w="2128" w:type="dxa"/>
          </w:tcPr>
          <w:p w14:paraId="24ECD25E"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A molic-greic (Ame)</w:t>
            </w:r>
          </w:p>
          <w:p w14:paraId="2C4F1AF8"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14:paraId="71CA661F"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Am cu acumulări reziduale de cuarţ sau alte minerale rezistente la alterare, dezbrăcate de pelicule coloidale, structură poliedrică mare subangulară sau nuciformă, situat sub Am, culori cu va.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3 şi cr.</w:t>
            </w:r>
            <m:oMath>
              <m:r>
                <w:rPr>
                  <w:rStyle w:val="Bodytext285pt"/>
                  <w:rFonts w:ascii="Cambria Math" w:eastAsia="Century Schoolbook" w:hAnsi="Cambria Math"/>
                  <w:sz w:val="20"/>
                  <w:szCs w:val="20"/>
                </w:rPr>
                <m:t xml:space="preserve"> &lt;</m:t>
              </m:r>
            </m:oMath>
            <w:r w:rsidRPr="004A4434">
              <w:rPr>
                <w:rStyle w:val="Bodytext285pt"/>
                <w:rFonts w:eastAsia="Century Schoolbook"/>
                <w:i/>
                <w:sz w:val="20"/>
                <w:szCs w:val="20"/>
              </w:rPr>
              <w:t>2, V</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53%. </w:t>
            </w:r>
          </w:p>
        </w:tc>
      </w:tr>
      <w:tr w:rsidR="00E40C23" w:rsidRPr="004A4434" w14:paraId="01251C0D" w14:textId="77777777" w:rsidTr="004D3EFD">
        <w:tc>
          <w:tcPr>
            <w:tcW w:w="532" w:type="dxa"/>
          </w:tcPr>
          <w:p w14:paraId="6B2451AB"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4</w:t>
            </w:r>
          </w:p>
        </w:tc>
        <w:tc>
          <w:tcPr>
            <w:tcW w:w="2128" w:type="dxa"/>
          </w:tcPr>
          <w:p w14:paraId="6B5E066D"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Organic folic (Of) (orizont diagnostic)</w:t>
            </w:r>
          </w:p>
        </w:tc>
        <w:tc>
          <w:tcPr>
            <w:tcW w:w="4819" w:type="dxa"/>
          </w:tcPr>
          <w:p w14:paraId="112986CD" w14:textId="4AB711DF"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Orizont organic nehidromorf (saturat cu apă mai puţin de o lună pe an în cei mai mulţi ani)</w:t>
            </w:r>
            <w:r w:rsidR="00A35A81">
              <w:rPr>
                <w:rStyle w:val="Bodytext285pt"/>
                <w:rFonts w:eastAsia="Century Schoolbook"/>
                <w:i/>
                <w:sz w:val="20"/>
                <w:szCs w:val="20"/>
              </w:rPr>
              <w:t>,</w:t>
            </w:r>
            <w:r w:rsidRPr="004A4434">
              <w:rPr>
                <w:rStyle w:val="Bodytext285pt"/>
                <w:rFonts w:eastAsia="Century Schoolbook"/>
                <w:i/>
                <w:sz w:val="20"/>
                <w:szCs w:val="20"/>
              </w:rPr>
              <w:t xml:space="preserve"> de </w:t>
            </w:r>
            <w:r w:rsidR="00A35A81">
              <w:rPr>
                <w:rStyle w:val="Bodytext285pt"/>
                <w:rFonts w:eastAsia="Century Schoolbook"/>
                <w:i/>
                <w:sz w:val="20"/>
                <w:szCs w:val="20"/>
              </w:rPr>
              <w:t>s</w:t>
            </w:r>
            <w:r w:rsidRPr="004A4434">
              <w:rPr>
                <w:rStyle w:val="Bodytext285pt"/>
                <w:rFonts w:eastAsia="Century Schoolbook"/>
                <w:i/>
                <w:sz w:val="20"/>
                <w:szCs w:val="20"/>
              </w:rPr>
              <w:t xml:space="preserve">uprafaţă, alcătuit din material de sol organic cu materie organică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35% (C organic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 20%),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20 cm.</w:t>
            </w:r>
          </w:p>
        </w:tc>
      </w:tr>
      <w:tr w:rsidR="00E40C23" w:rsidRPr="004A4434" w14:paraId="38400D87" w14:textId="77777777" w:rsidTr="004D3EFD">
        <w:tc>
          <w:tcPr>
            <w:tcW w:w="532" w:type="dxa"/>
          </w:tcPr>
          <w:p w14:paraId="07B1CD55"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5</w:t>
            </w:r>
          </w:p>
        </w:tc>
        <w:tc>
          <w:tcPr>
            <w:tcW w:w="2128" w:type="dxa"/>
          </w:tcPr>
          <w:p w14:paraId="4B1EE89B"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B argic (Bt) (orizont diagnostic)</w:t>
            </w:r>
          </w:p>
        </w:tc>
        <w:tc>
          <w:tcPr>
            <w:tcW w:w="4819" w:type="dxa"/>
          </w:tcPr>
          <w:p w14:paraId="7BCE6686"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B, conţinut mai ridicat de argilă (iluvială, orientată) decât orizontul supraiacent, agregate structurale mari, compactare şi diminuare a permeabilităţii; structură prismatică columnoidă, poliedrică sau masivă; pelicule pe feţele verticale şi orizontale ale elementelor structurale;culori mai închise decât materialul parental; spălare a sărurilor solubile şi a carbonaţilor;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15 cm.</w:t>
            </w:r>
          </w:p>
        </w:tc>
      </w:tr>
      <w:tr w:rsidR="00E40C23" w:rsidRPr="004A4434" w14:paraId="7D829372" w14:textId="77777777" w:rsidTr="004D3EFD">
        <w:tc>
          <w:tcPr>
            <w:tcW w:w="532" w:type="dxa"/>
          </w:tcPr>
          <w:p w14:paraId="0C53CEC9"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6</w:t>
            </w:r>
          </w:p>
        </w:tc>
        <w:tc>
          <w:tcPr>
            <w:tcW w:w="2128" w:type="dxa"/>
          </w:tcPr>
          <w:p w14:paraId="0630A73A"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B cambic (Bv) (orizont diagnostic)</w:t>
            </w:r>
          </w:p>
        </w:tc>
        <w:tc>
          <w:tcPr>
            <w:tcW w:w="4819" w:type="dxa"/>
          </w:tcPr>
          <w:p w14:paraId="138C0403" w14:textId="19AFFEF5"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Orizont B format prin alterarea materialului parental ,,in situu”; culori în nuanţe mai roşii şi crome mai mari decât materialul parental; structură obişnuit poliedrică mică şi mare, uneori columnoid prismatică, în cel puţin 50% din volum; textura poate fi mai fină decât a materialului parental, plusul de argilă rezultând din argilizarea ,,in situu”;</w:t>
            </w:r>
            <w:r w:rsidR="00A35A81">
              <w:rPr>
                <w:rStyle w:val="Bodytext285pt"/>
                <w:rFonts w:eastAsia="Century Schoolbook"/>
                <w:i/>
                <w:sz w:val="20"/>
                <w:szCs w:val="20"/>
              </w:rPr>
              <w:t xml:space="preserve"> </w:t>
            </w:r>
            <w:r w:rsidRPr="004A4434">
              <w:rPr>
                <w:rStyle w:val="Bodytext285pt"/>
                <w:rFonts w:eastAsia="Century Schoolbook"/>
                <w:i/>
                <w:sz w:val="20"/>
                <w:szCs w:val="20"/>
              </w:rPr>
              <w:t xml:space="preserve">spălare a sărurilor solubile şi a carbonaţilor cu excepţia orizonturilor B salinizate sau invadate de carbonaţi prin regradare;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15 cm; un orizont Bt cu grosimi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15 cm este considerat un Bv. Se aplică la Cernoziomuri</w:t>
            </w:r>
            <w:r w:rsidR="00A35A81">
              <w:rPr>
                <w:rStyle w:val="Bodytext285pt"/>
                <w:rFonts w:eastAsia="Century Schoolbook"/>
                <w:i/>
                <w:sz w:val="20"/>
                <w:szCs w:val="20"/>
              </w:rPr>
              <w:t>.</w:t>
            </w:r>
          </w:p>
        </w:tc>
      </w:tr>
      <w:tr w:rsidR="00E40C23" w:rsidRPr="004A4434" w14:paraId="4F5B53EA" w14:textId="77777777" w:rsidTr="004D3EFD">
        <w:tc>
          <w:tcPr>
            <w:tcW w:w="532" w:type="dxa"/>
          </w:tcPr>
          <w:p w14:paraId="155F6AA3"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7</w:t>
            </w:r>
          </w:p>
        </w:tc>
        <w:tc>
          <w:tcPr>
            <w:tcW w:w="2128" w:type="dxa"/>
          </w:tcPr>
          <w:p w14:paraId="088AAA30"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C (material subiacent)</w:t>
            </w:r>
          </w:p>
        </w:tc>
        <w:tc>
          <w:tcPr>
            <w:tcW w:w="4819" w:type="dxa"/>
          </w:tcPr>
          <w:p w14:paraId="4AAFA50A"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Orizont sau strat mineral situat în partea inferioară a profilului (baza profilului), constituit din materiale neconsolidate sau slab consolidate (se mărunţesc în 25 ore prin supraumectare, pot fi fărâmiţate în stare umedă). Nu prezintă caracterele orizonturilor A sau B.</w:t>
            </w:r>
          </w:p>
        </w:tc>
      </w:tr>
      <w:tr w:rsidR="00E40C23" w:rsidRPr="004A4434" w14:paraId="476A1B20" w14:textId="77777777" w:rsidTr="004D3EFD">
        <w:tc>
          <w:tcPr>
            <w:tcW w:w="532" w:type="dxa"/>
          </w:tcPr>
          <w:p w14:paraId="7DAF0555"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8</w:t>
            </w:r>
          </w:p>
        </w:tc>
        <w:tc>
          <w:tcPr>
            <w:tcW w:w="2128" w:type="dxa"/>
          </w:tcPr>
          <w:p w14:paraId="3E6C791A"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C calcic/calxic/carbonato</w:t>
            </w:r>
            <w:r w:rsidRPr="004A4434">
              <w:rPr>
                <w:rStyle w:val="Bodytext285pt"/>
                <w:rFonts w:eastAsia="Century Schoolbook"/>
                <w:iCs/>
                <w:sz w:val="20"/>
                <w:szCs w:val="20"/>
              </w:rPr>
              <w:lastRenderedPageBreak/>
              <w:t xml:space="preserve">acumulativ (CCa) </w:t>
            </w:r>
          </w:p>
          <w:p w14:paraId="626EB196"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14:paraId="4B9FAAD9" w14:textId="6C3575E5"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lastRenderedPageBreak/>
              <w:t>Orizont C de acumulare a CaCO</w:t>
            </w:r>
            <w:r w:rsidRPr="004A4434">
              <w:rPr>
                <w:rStyle w:val="Bodytext285pt"/>
                <w:rFonts w:eastAsia="Century Schoolbook"/>
                <w:i/>
                <w:sz w:val="20"/>
                <w:szCs w:val="20"/>
                <w:vertAlign w:val="subscript"/>
              </w:rPr>
              <w:t>3</w:t>
            </w:r>
            <w:r w:rsidRPr="004A4434">
              <w:rPr>
                <w:rStyle w:val="Bodytext285pt"/>
                <w:rFonts w:eastAsia="Century Schoolbook"/>
                <w:i/>
                <w:sz w:val="20"/>
                <w:szCs w:val="20"/>
              </w:rPr>
              <w:t xml:space="preserve"> secundar fie sub formă difuză (dispersat în matrice), fie sub formă de </w:t>
            </w:r>
            <w:r w:rsidRPr="004A4434">
              <w:rPr>
                <w:rStyle w:val="Bodytext285pt"/>
                <w:rFonts w:eastAsia="Century Schoolbook"/>
                <w:i/>
                <w:sz w:val="20"/>
                <w:szCs w:val="20"/>
              </w:rPr>
              <w:lastRenderedPageBreak/>
              <w:t xml:space="preserve">acumulări discontinue (eflorescenţe, pseudomicelii, pelicule, vinişoare, concreţiuni; conţinut în carbonaţi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12%. Cel puţin 5% (g/g) carbonaţi mai mult decât în C parental sau cel puţin 5% (v/v) carbonaţi secundari sub forme friabile;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20 cm.</w:t>
            </w:r>
          </w:p>
        </w:tc>
      </w:tr>
      <w:tr w:rsidR="00E40C23" w:rsidRPr="004A4434" w14:paraId="5DF32D29" w14:textId="77777777" w:rsidTr="004D3EFD">
        <w:tc>
          <w:tcPr>
            <w:tcW w:w="532" w:type="dxa"/>
          </w:tcPr>
          <w:p w14:paraId="4C9F81BA"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lastRenderedPageBreak/>
              <w:t>9</w:t>
            </w:r>
          </w:p>
        </w:tc>
        <w:tc>
          <w:tcPr>
            <w:tcW w:w="2128" w:type="dxa"/>
          </w:tcPr>
          <w:p w14:paraId="1E409404" w14:textId="77777777" w:rsidR="00E40C23" w:rsidRPr="004A4434" w:rsidRDefault="00FA0409" w:rsidP="004D3EFD">
            <w:pPr>
              <w:rPr>
                <w:rStyle w:val="Bodytext285pt"/>
                <w:rFonts w:eastAsia="Century Schoolbook"/>
                <w:iCs/>
                <w:sz w:val="20"/>
                <w:szCs w:val="20"/>
              </w:rPr>
            </w:pPr>
            <w:r>
              <w:rPr>
                <w:rStyle w:val="Bodytext285pt"/>
                <w:rFonts w:eastAsia="Century Schoolbook"/>
                <w:iCs/>
                <w:sz w:val="20"/>
                <w:szCs w:val="20"/>
              </w:rPr>
              <w:t>c</w:t>
            </w:r>
            <w:r w:rsidR="00E40C23" w:rsidRPr="004A4434">
              <w:rPr>
                <w:rStyle w:val="Bodytext285pt"/>
                <w:rFonts w:eastAsia="Century Schoolbook"/>
                <w:iCs/>
                <w:sz w:val="20"/>
                <w:szCs w:val="20"/>
              </w:rPr>
              <w:t>arbonaţi secundari friabili (km)</w:t>
            </w:r>
          </w:p>
          <w:p w14:paraId="2E7B0FF5"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(element diagnostic)</w:t>
            </w:r>
          </w:p>
        </w:tc>
        <w:tc>
          <w:tcPr>
            <w:tcW w:w="4819" w:type="dxa"/>
          </w:tcPr>
          <w:p w14:paraId="421FEDD0" w14:textId="0FD4C0E4"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cu carbonaţi secundari în forme friabile (moi, pot fi uşor tăiaţi cu unghia)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5% (v/v). Sunt excluse pseudomiceliile</w:t>
            </w:r>
            <w:commentRangeStart w:id="1"/>
            <w:r w:rsidR="00A35A81">
              <w:rPr>
                <w:rStyle w:val="Bodytext285pt"/>
                <w:rFonts w:eastAsia="Century Schoolbook"/>
                <w:i/>
                <w:sz w:val="20"/>
                <w:szCs w:val="20"/>
              </w:rPr>
              <w:t>,</w:t>
            </w:r>
            <w:commentRangeEnd w:id="1"/>
            <w:r w:rsidR="00A35A81">
              <w:rPr>
                <w:rStyle w:val="CommentReference"/>
              </w:rPr>
              <w:commentReference w:id="1"/>
            </w:r>
            <w:r w:rsidRPr="004A4434">
              <w:rPr>
                <w:rStyle w:val="Bodytext285pt"/>
                <w:rFonts w:eastAsia="Century Schoolbook"/>
                <w:i/>
                <w:sz w:val="20"/>
                <w:szCs w:val="20"/>
              </w:rPr>
              <w:t xml:space="preserve"> care apar şi dispar la schimbarea condiţiilor de umiditate. </w:t>
            </w:r>
          </w:p>
        </w:tc>
      </w:tr>
      <w:tr w:rsidR="00E40C23" w:rsidRPr="004A4434" w14:paraId="69763AED" w14:textId="77777777" w:rsidTr="004D3EFD">
        <w:tc>
          <w:tcPr>
            <w:tcW w:w="532" w:type="dxa"/>
          </w:tcPr>
          <w:p w14:paraId="55186D9D"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10</w:t>
            </w:r>
          </w:p>
        </w:tc>
        <w:tc>
          <w:tcPr>
            <w:tcW w:w="2128" w:type="dxa"/>
          </w:tcPr>
          <w:p w14:paraId="2531F335" w14:textId="77777777" w:rsidR="00E40C23" w:rsidRPr="004A4434" w:rsidRDefault="00FA0409" w:rsidP="004D3EFD">
            <w:pPr>
              <w:rPr>
                <w:rStyle w:val="Bodytext285pt"/>
                <w:rFonts w:eastAsia="Century Schoolbook"/>
                <w:iCs/>
                <w:sz w:val="20"/>
                <w:szCs w:val="20"/>
              </w:rPr>
            </w:pPr>
            <w:r>
              <w:rPr>
                <w:rStyle w:val="Bodytext285pt"/>
                <w:rFonts w:eastAsia="Century Schoolbook"/>
                <w:iCs/>
                <w:sz w:val="20"/>
                <w:szCs w:val="20"/>
              </w:rPr>
              <w:t>m</w:t>
            </w:r>
            <w:r w:rsidR="00E40C23" w:rsidRPr="004A4434">
              <w:rPr>
                <w:rStyle w:val="Bodytext285pt"/>
                <w:rFonts w:eastAsia="Century Schoolbook"/>
                <w:iCs/>
                <w:sz w:val="20"/>
                <w:szCs w:val="20"/>
              </w:rPr>
              <w:t xml:space="preserve">aterial marnic (MM) </w:t>
            </w:r>
          </w:p>
          <w:p w14:paraId="084C0390"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(caract. morf. sec.)</w:t>
            </w:r>
          </w:p>
        </w:tc>
        <w:tc>
          <w:tcPr>
            <w:tcW w:w="4819" w:type="dxa"/>
          </w:tcPr>
          <w:p w14:paraId="67314D7A"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Materiale parentale fine provenite din transformarea marnelor compacte, marnelor argiloase sau argilelor mărnoase, cu un conţinut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45% argilă şi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14% carbonaţi. </w:t>
            </w:r>
          </w:p>
        </w:tc>
      </w:tr>
      <w:tr w:rsidR="00E40C23" w:rsidRPr="004A4434" w14:paraId="7228702E" w14:textId="77777777" w:rsidTr="004D3EFD">
        <w:tc>
          <w:tcPr>
            <w:tcW w:w="532" w:type="dxa"/>
          </w:tcPr>
          <w:p w14:paraId="77BF8EBB"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11</w:t>
            </w:r>
          </w:p>
        </w:tc>
        <w:tc>
          <w:tcPr>
            <w:tcW w:w="2128" w:type="dxa"/>
          </w:tcPr>
          <w:p w14:paraId="0AD386B6" w14:textId="77777777" w:rsidR="00E40C23" w:rsidRPr="004A4434" w:rsidRDefault="00FA0409" w:rsidP="004D3EFD">
            <w:pPr>
              <w:rPr>
                <w:rStyle w:val="Bodytext285pt"/>
                <w:rFonts w:eastAsia="Century Schoolbook"/>
                <w:iCs/>
                <w:sz w:val="20"/>
                <w:szCs w:val="20"/>
              </w:rPr>
            </w:pPr>
            <w:r>
              <w:rPr>
                <w:rStyle w:val="Bodytext285pt"/>
                <w:rFonts w:eastAsia="Century Schoolbook"/>
                <w:iCs/>
                <w:sz w:val="20"/>
                <w:szCs w:val="20"/>
              </w:rPr>
              <w:t>g</w:t>
            </w:r>
            <w:r w:rsidR="00E40C23" w:rsidRPr="004A4434">
              <w:rPr>
                <w:rStyle w:val="Bodytext285pt"/>
                <w:rFonts w:eastAsia="Century Schoolbook"/>
                <w:iCs/>
                <w:sz w:val="20"/>
                <w:szCs w:val="20"/>
              </w:rPr>
              <w:t xml:space="preserve">leic (G) </w:t>
            </w:r>
          </w:p>
          <w:p w14:paraId="6FE3A172"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de asociere, utiliz. şi ca proprietate diagnostică)</w:t>
            </w:r>
          </w:p>
        </w:tc>
        <w:tc>
          <w:tcPr>
            <w:tcW w:w="4819" w:type="dxa"/>
          </w:tcPr>
          <w:p w14:paraId="0AB58E80" w14:textId="2791ADE4"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mineral format în condiţiile unui mediu saturat în apă cel puţin o parte din an, determinat de apa freatică situată la adâncime mică. Se asociază cu orizonturile B, C, B şi C. </w:t>
            </w:r>
            <w:r w:rsidRPr="004A4434">
              <w:rPr>
                <w:rStyle w:val="Bodytext285pt"/>
                <w:rFonts w:eastAsia="Century Schoolbook"/>
                <w:bCs/>
                <w:i/>
                <w:sz w:val="20"/>
                <w:szCs w:val="20"/>
              </w:rPr>
              <w:t>Orizont de asociere.</w:t>
            </w:r>
            <w:r w:rsidRPr="004A4434">
              <w:rPr>
                <w:rStyle w:val="Bodytext285pt"/>
                <w:rFonts w:eastAsia="Century Schoolbook"/>
                <w:i/>
                <w:sz w:val="20"/>
                <w:szCs w:val="20"/>
              </w:rPr>
              <w:t xml:space="preserve"> Se aplică la Cernoziomuri</w:t>
            </w:r>
            <w:r w:rsidR="00400DC8">
              <w:rPr>
                <w:rStyle w:val="Bodytext285pt"/>
                <w:rFonts w:eastAsia="Century Schoolbook"/>
                <w:i/>
                <w:sz w:val="20"/>
                <w:szCs w:val="20"/>
              </w:rPr>
              <w:t>.</w:t>
            </w:r>
          </w:p>
        </w:tc>
      </w:tr>
      <w:tr w:rsidR="00E40C23" w:rsidRPr="004A4434" w14:paraId="33192D5B" w14:textId="77777777" w:rsidTr="004D3EFD">
        <w:tc>
          <w:tcPr>
            <w:tcW w:w="532" w:type="dxa"/>
          </w:tcPr>
          <w:p w14:paraId="146490F2"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12</w:t>
            </w:r>
          </w:p>
        </w:tc>
        <w:tc>
          <w:tcPr>
            <w:tcW w:w="2128" w:type="dxa"/>
          </w:tcPr>
          <w:p w14:paraId="71194DAE" w14:textId="77777777" w:rsidR="00E40C23" w:rsidRPr="004A4434" w:rsidRDefault="00FA0409" w:rsidP="004D3EFD">
            <w:pPr>
              <w:rPr>
                <w:rStyle w:val="Bodytext285pt"/>
                <w:rFonts w:eastAsia="Century Schoolbook"/>
                <w:iCs/>
                <w:sz w:val="20"/>
                <w:szCs w:val="20"/>
              </w:rPr>
            </w:pPr>
            <w:r>
              <w:rPr>
                <w:rStyle w:val="Bodytext285pt"/>
                <w:rFonts w:eastAsia="Century Schoolbook"/>
                <w:iCs/>
                <w:sz w:val="20"/>
                <w:szCs w:val="20"/>
              </w:rPr>
              <w:t>g</w:t>
            </w:r>
            <w:r w:rsidR="00E40C23" w:rsidRPr="004A4434">
              <w:rPr>
                <w:rStyle w:val="Bodytext285pt"/>
                <w:rFonts w:eastAsia="Century Schoolbook"/>
                <w:iCs/>
                <w:sz w:val="20"/>
                <w:szCs w:val="20"/>
              </w:rPr>
              <w:t>leic de oxido-reducere (Gox) (orizont de asociere, utiliz. şi ca proprietate diagnostică)</w:t>
            </w:r>
          </w:p>
        </w:tc>
        <w:tc>
          <w:tcPr>
            <w:tcW w:w="4819" w:type="dxa"/>
          </w:tcPr>
          <w:p w14:paraId="72C60E22"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G format în condiţii de aerobioză alternând cu perioade de anaerobioză; aspect marmorat în care culorile de reducere apar în proporţie de 16-50%. Petele de oxidare au nuanţe în 10YR şi mai roşii cu crome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2 (brun roşcate, brun gălbui sau gălbui intens etc) şi sunt în proporţie mai mare decât culorile de reducere. La solurile drenate artificial excesul de umiditate freatic poate lipsi.</w:t>
            </w:r>
            <w:r w:rsidRPr="004A4434">
              <w:rPr>
                <w:rStyle w:val="Bodytext285pt"/>
                <w:rFonts w:eastAsia="Century Schoolbook"/>
                <w:b/>
                <w:bCs/>
                <w:i/>
                <w:sz w:val="20"/>
                <w:szCs w:val="20"/>
              </w:rPr>
              <w:t xml:space="preserve"> </w:t>
            </w:r>
          </w:p>
        </w:tc>
      </w:tr>
      <w:tr w:rsidR="00E40C23" w:rsidRPr="004A4434" w14:paraId="5C9CFF55" w14:textId="77777777" w:rsidTr="004D3EFD">
        <w:tc>
          <w:tcPr>
            <w:tcW w:w="532" w:type="dxa"/>
          </w:tcPr>
          <w:p w14:paraId="67EDD166"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13</w:t>
            </w:r>
          </w:p>
        </w:tc>
        <w:tc>
          <w:tcPr>
            <w:tcW w:w="2128" w:type="dxa"/>
          </w:tcPr>
          <w:p w14:paraId="298731FD" w14:textId="77777777" w:rsidR="00E40C23" w:rsidRPr="004A4434" w:rsidRDefault="00FA0409" w:rsidP="004D3EFD">
            <w:pPr>
              <w:rPr>
                <w:rStyle w:val="Bodytext285pt"/>
                <w:rFonts w:eastAsia="Century Schoolbook"/>
                <w:iCs/>
                <w:sz w:val="20"/>
                <w:szCs w:val="20"/>
              </w:rPr>
            </w:pPr>
            <w:r>
              <w:rPr>
                <w:rStyle w:val="Bodytext285pt"/>
                <w:rFonts w:eastAsia="Century Schoolbook"/>
                <w:iCs/>
                <w:sz w:val="20"/>
                <w:szCs w:val="20"/>
              </w:rPr>
              <w:t>g</w:t>
            </w:r>
            <w:r w:rsidR="00E40C23" w:rsidRPr="004A4434">
              <w:rPr>
                <w:rStyle w:val="Bodytext285pt"/>
                <w:rFonts w:eastAsia="Century Schoolbook"/>
                <w:iCs/>
                <w:sz w:val="20"/>
                <w:szCs w:val="20"/>
              </w:rPr>
              <w:t xml:space="preserve">leic de reducere (Gr) </w:t>
            </w:r>
          </w:p>
          <w:p w14:paraId="42957B05"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de asociere, utiliz. şi ca proprietate diagnostică)</w:t>
            </w:r>
          </w:p>
        </w:tc>
        <w:tc>
          <w:tcPr>
            <w:tcW w:w="4819" w:type="dxa"/>
          </w:tcPr>
          <w:p w14:paraId="7B9D4CEC" w14:textId="76F26599"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Orizont G format în condiţii predominant de anaerobioză</w:t>
            </w:r>
            <w:r w:rsidR="00A35A81">
              <w:rPr>
                <w:rStyle w:val="Bodytext285pt"/>
                <w:rFonts w:eastAsia="Century Schoolbook"/>
                <w:i/>
                <w:sz w:val="20"/>
                <w:szCs w:val="20"/>
              </w:rPr>
              <w:t>,</w:t>
            </w:r>
            <w:r w:rsidRPr="004A4434">
              <w:rPr>
                <w:rStyle w:val="Bodytext285pt"/>
                <w:rFonts w:eastAsia="Century Schoolbook"/>
                <w:i/>
                <w:sz w:val="20"/>
                <w:szCs w:val="20"/>
              </w:rPr>
              <w:t xml:space="preserve"> alternând cu perioade de aerobioză; aspect marmorat în care culorile de reducere apar în proporţie de peste 50% (culori neutrale, în N cu crome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1 sau mai albastre decât 10YR</w:t>
            </w:r>
            <w:r w:rsidR="00034B65">
              <w:rPr>
                <w:rStyle w:val="Bodytext285pt"/>
                <w:rFonts w:eastAsia="Century Schoolbook"/>
                <w:i/>
                <w:sz w:val="20"/>
                <w:szCs w:val="20"/>
              </w:rPr>
              <w:t>)</w:t>
            </w:r>
            <w:r w:rsidRPr="004A4434">
              <w:rPr>
                <w:rStyle w:val="Bodytext285pt"/>
                <w:rFonts w:eastAsia="Century Schoolbook"/>
                <w:i/>
                <w:sz w:val="20"/>
                <w:szCs w:val="20"/>
              </w:rPr>
              <w:t xml:space="preserve"> sau cu </w:t>
            </w:r>
            <w:r w:rsidRPr="004A4434">
              <w:rPr>
                <w:rStyle w:val="Bodytext285pt"/>
                <w:rFonts w:eastAsia="Century Schoolbook"/>
                <w:b/>
                <w:bCs/>
                <w:i/>
                <w:sz w:val="20"/>
                <w:szCs w:val="20"/>
              </w:rPr>
              <w:t>nu 2,5Y – 10Y</w:t>
            </w:r>
            <w:r w:rsidRPr="004A4434">
              <w:rPr>
                <w:rStyle w:val="Bodytext285pt"/>
                <w:rFonts w:eastAsia="Century Schoolbook"/>
                <w:i/>
                <w:sz w:val="20"/>
                <w:szCs w:val="20"/>
              </w:rPr>
              <w:t xml:space="preserve"> cu </w:t>
            </w:r>
            <w:r w:rsidRPr="004A4434">
              <w:rPr>
                <w:rStyle w:val="Bodytext285pt"/>
                <w:rFonts w:eastAsia="Century Schoolbook"/>
                <w:b/>
                <w:bCs/>
                <w:i/>
                <w:sz w:val="20"/>
                <w:szCs w:val="20"/>
              </w:rPr>
              <w:t xml:space="preserve">crome </w:t>
            </w:r>
            <m:oMath>
              <m:r>
                <m:rPr>
                  <m:sty m:val="bi"/>
                </m:rPr>
                <w:rPr>
                  <w:rStyle w:val="Bodytext285pt"/>
                  <w:rFonts w:ascii="Cambria Math" w:eastAsia="Century Schoolbook" w:hAnsi="Cambria Math"/>
                  <w:sz w:val="20"/>
                  <w:szCs w:val="20"/>
                </w:rPr>
                <m:t>≤</m:t>
              </m:r>
            </m:oMath>
            <w:r w:rsidRPr="004A4434">
              <w:rPr>
                <w:rStyle w:val="Bodytext285pt"/>
                <w:rFonts w:eastAsia="Century Schoolbook"/>
                <w:b/>
                <w:bCs/>
                <w:i/>
                <w:sz w:val="20"/>
                <w:szCs w:val="20"/>
              </w:rPr>
              <w:t>1,5</w:t>
            </w:r>
            <w:r w:rsidRPr="004A4434">
              <w:rPr>
                <w:rStyle w:val="Bodytext285pt"/>
                <w:rFonts w:eastAsia="Century Schoolbook"/>
                <w:i/>
                <w:sz w:val="20"/>
                <w:szCs w:val="20"/>
              </w:rPr>
              <w:t>. La solurile drenate artificial excesul de umiditate freatic poate lipsi.</w:t>
            </w:r>
            <w:r w:rsidRPr="004A4434">
              <w:rPr>
                <w:rStyle w:val="Bodytext285pt"/>
                <w:rFonts w:eastAsia="Century Schoolbook"/>
                <w:b/>
                <w:bCs/>
                <w:i/>
                <w:sz w:val="20"/>
                <w:szCs w:val="20"/>
              </w:rPr>
              <w:t xml:space="preserve"> </w:t>
            </w:r>
          </w:p>
        </w:tc>
      </w:tr>
      <w:tr w:rsidR="00E40C23" w:rsidRPr="004A4434" w14:paraId="7B94CE67" w14:textId="77777777" w:rsidTr="004D3EFD">
        <w:tc>
          <w:tcPr>
            <w:tcW w:w="532" w:type="dxa"/>
          </w:tcPr>
          <w:p w14:paraId="0DFC34A0"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14</w:t>
            </w:r>
          </w:p>
        </w:tc>
        <w:tc>
          <w:tcPr>
            <w:tcW w:w="2128" w:type="dxa"/>
          </w:tcPr>
          <w:p w14:paraId="1F7BA250" w14:textId="77777777" w:rsidR="00E40C23" w:rsidRPr="004A4434" w:rsidRDefault="00FA0409" w:rsidP="004D3EFD">
            <w:pPr>
              <w:rPr>
                <w:rStyle w:val="Bodytext285pt"/>
                <w:rFonts w:eastAsia="Century Schoolbook"/>
                <w:iCs/>
                <w:sz w:val="20"/>
                <w:szCs w:val="20"/>
              </w:rPr>
            </w:pPr>
            <w:r>
              <w:rPr>
                <w:rStyle w:val="Bodytext285pt"/>
                <w:rFonts w:eastAsia="Century Schoolbook"/>
                <w:iCs/>
                <w:sz w:val="20"/>
                <w:szCs w:val="20"/>
              </w:rPr>
              <w:t>g</w:t>
            </w:r>
            <w:r w:rsidR="00E40C23" w:rsidRPr="004A4434">
              <w:rPr>
                <w:rStyle w:val="Bodytext285pt"/>
                <w:rFonts w:eastAsia="Century Schoolbook"/>
                <w:iCs/>
                <w:sz w:val="20"/>
                <w:szCs w:val="20"/>
              </w:rPr>
              <w:t>leizat (g) (proprietate diagnostică)</w:t>
            </w:r>
          </w:p>
        </w:tc>
        <w:tc>
          <w:tcPr>
            <w:tcW w:w="4819" w:type="dxa"/>
          </w:tcPr>
          <w:p w14:paraId="650E95C7" w14:textId="56DF5B02"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Caracteristică morfologică secundară</w:t>
            </w:r>
            <w:r w:rsidR="00400DC8">
              <w:rPr>
                <w:rStyle w:val="Bodytext285pt"/>
                <w:rFonts w:eastAsia="Century Schoolbook"/>
                <w:i/>
                <w:sz w:val="20"/>
                <w:szCs w:val="20"/>
              </w:rPr>
              <w:t>,</w:t>
            </w:r>
            <w:r w:rsidRPr="004A4434">
              <w:rPr>
                <w:rStyle w:val="Bodytext285pt"/>
                <w:rFonts w:eastAsia="Century Schoolbook"/>
                <w:i/>
                <w:sz w:val="20"/>
                <w:szCs w:val="20"/>
              </w:rPr>
              <w:t xml:space="preserve"> care semnifică gleizare slabă: 6 – 15% culori de reducere, se asociază cu A, B, C.</w:t>
            </w:r>
          </w:p>
        </w:tc>
      </w:tr>
      <w:tr w:rsidR="00E40C23" w:rsidRPr="004A4434" w14:paraId="278D2C9F" w14:textId="77777777" w:rsidTr="004D3EFD">
        <w:tc>
          <w:tcPr>
            <w:tcW w:w="532" w:type="dxa"/>
          </w:tcPr>
          <w:p w14:paraId="16BF40D4"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15</w:t>
            </w:r>
          </w:p>
        </w:tc>
        <w:tc>
          <w:tcPr>
            <w:tcW w:w="2128" w:type="dxa"/>
          </w:tcPr>
          <w:p w14:paraId="4226BEC9"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n</w:t>
            </w:r>
            <w:r w:rsidR="00E40C23" w:rsidRPr="004A4434">
              <w:rPr>
                <w:rStyle w:val="Bodytext285pt"/>
                <w:rFonts w:eastAsia="Century Schoolbook"/>
                <w:iCs/>
                <w:sz w:val="20"/>
                <w:szCs w:val="20"/>
              </w:rPr>
              <w:t>atric (na) (orizont de asociere)</w:t>
            </w:r>
          </w:p>
        </w:tc>
        <w:tc>
          <w:tcPr>
            <w:tcW w:w="4819" w:type="dxa"/>
          </w:tcPr>
          <w:p w14:paraId="63720094"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Orizont mineral cu grad de saturaţie în Na</w:t>
            </w:r>
            <w:r w:rsidRPr="004A4434">
              <w:rPr>
                <w:rStyle w:val="Bodytext285pt"/>
                <w:rFonts w:eastAsia="Century Schoolbook"/>
                <w:i/>
                <w:sz w:val="20"/>
                <w:szCs w:val="20"/>
                <w:vertAlign w:val="superscript"/>
              </w:rPr>
              <w:t xml:space="preserve">+ </w:t>
            </w:r>
            <w:r w:rsidRPr="004A4434">
              <w:rPr>
                <w:rStyle w:val="Bodytext285pt"/>
                <w:rFonts w:eastAsia="Century Schoolbook"/>
                <w:i/>
                <w:sz w:val="20"/>
                <w:szCs w:val="20"/>
              </w:rPr>
              <w:t xml:space="preserve">(schimbabil)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15% din T (capacitatea de schimb cationic) sau SAR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13,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10 cm.</w:t>
            </w:r>
          </w:p>
        </w:tc>
      </w:tr>
      <w:tr w:rsidR="00E40C23" w:rsidRPr="004A4434" w14:paraId="3677702D" w14:textId="77777777" w:rsidTr="004D3EFD">
        <w:tc>
          <w:tcPr>
            <w:tcW w:w="532" w:type="dxa"/>
          </w:tcPr>
          <w:p w14:paraId="6DF59717"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16</w:t>
            </w:r>
          </w:p>
        </w:tc>
        <w:tc>
          <w:tcPr>
            <w:tcW w:w="2128" w:type="dxa"/>
          </w:tcPr>
          <w:p w14:paraId="01B24A91"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h</w:t>
            </w:r>
            <w:r w:rsidR="00E40C23" w:rsidRPr="004A4434">
              <w:rPr>
                <w:rStyle w:val="Bodytext285pt"/>
                <w:rFonts w:eastAsia="Century Schoolbook"/>
                <w:iCs/>
                <w:sz w:val="20"/>
                <w:szCs w:val="20"/>
              </w:rPr>
              <w:t>iponatric/hiposodic/alcalizat/sodizat</w:t>
            </w:r>
          </w:p>
          <w:p w14:paraId="2FE33DDF"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14:paraId="3BC95966"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Orizont mineral cu grad de saturaţie în Na</w:t>
            </w:r>
            <w:r w:rsidRPr="004A4434">
              <w:rPr>
                <w:rStyle w:val="Bodytext285pt"/>
                <w:rFonts w:eastAsia="Century Schoolbook"/>
                <w:i/>
                <w:sz w:val="20"/>
                <w:szCs w:val="20"/>
                <w:vertAlign w:val="superscript"/>
              </w:rPr>
              <w:t xml:space="preserve">+ </w:t>
            </w:r>
            <w:r w:rsidRPr="004A4434">
              <w:rPr>
                <w:rStyle w:val="Bodytext285pt"/>
                <w:rFonts w:eastAsia="Century Schoolbook"/>
                <w:i/>
                <w:sz w:val="20"/>
                <w:szCs w:val="20"/>
              </w:rPr>
              <w:t xml:space="preserve">(schimbabil) de 5-15% din T (capacitatea de schimb cationic),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10 cm.</w:t>
            </w:r>
          </w:p>
        </w:tc>
      </w:tr>
      <w:tr w:rsidR="00E40C23" w:rsidRPr="004A4434" w14:paraId="6583ACA5" w14:textId="77777777" w:rsidTr="004D3EFD">
        <w:tc>
          <w:tcPr>
            <w:tcW w:w="532" w:type="dxa"/>
          </w:tcPr>
          <w:p w14:paraId="1F174B30"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17</w:t>
            </w:r>
          </w:p>
        </w:tc>
        <w:tc>
          <w:tcPr>
            <w:tcW w:w="2128" w:type="dxa"/>
          </w:tcPr>
          <w:p w14:paraId="5BAC25EF"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s</w:t>
            </w:r>
            <w:r w:rsidR="00E40C23" w:rsidRPr="004A4434">
              <w:rPr>
                <w:rStyle w:val="Bodytext285pt"/>
                <w:rFonts w:eastAsia="Century Schoolbook"/>
                <w:iCs/>
                <w:sz w:val="20"/>
                <w:szCs w:val="20"/>
              </w:rPr>
              <w:t>alsodic (proprietate diagnostică)</w:t>
            </w:r>
          </w:p>
        </w:tc>
        <w:tc>
          <w:tcPr>
            <w:tcW w:w="4819" w:type="dxa"/>
          </w:tcPr>
          <w:p w14:paraId="7638362F"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Prezenţa simultană a unui orizont salinizat (salic sau hiposalic) şi a unui orizont sodicizat (natric sau hiponatric).</w:t>
            </w:r>
          </w:p>
        </w:tc>
      </w:tr>
      <w:tr w:rsidR="00E40C23" w:rsidRPr="004A4434" w14:paraId="57CB9286" w14:textId="77777777" w:rsidTr="004D3EFD">
        <w:tc>
          <w:tcPr>
            <w:tcW w:w="532" w:type="dxa"/>
          </w:tcPr>
          <w:p w14:paraId="078334A6"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18</w:t>
            </w:r>
          </w:p>
        </w:tc>
        <w:tc>
          <w:tcPr>
            <w:tcW w:w="2128" w:type="dxa"/>
          </w:tcPr>
          <w:p w14:paraId="4F877DB3"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r</w:t>
            </w:r>
            <w:r w:rsidR="00E40C23" w:rsidRPr="004A4434">
              <w:rPr>
                <w:rStyle w:val="Bodytext285pt"/>
                <w:rFonts w:eastAsia="Century Schoolbook"/>
                <w:iCs/>
                <w:sz w:val="20"/>
                <w:szCs w:val="20"/>
              </w:rPr>
              <w:t>oca subiacentă (R)</w:t>
            </w:r>
          </w:p>
          <w:p w14:paraId="1BEE1B1D"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14:paraId="1892EE45" w14:textId="4C3090D9"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Strat mineral situat la baza profilului constituit din roci consolidate compacte.</w:t>
            </w:r>
          </w:p>
        </w:tc>
      </w:tr>
      <w:tr w:rsidR="00E40C23" w:rsidRPr="004A4434" w14:paraId="2080DA3D" w14:textId="77777777" w:rsidTr="004D3EFD">
        <w:tc>
          <w:tcPr>
            <w:tcW w:w="532" w:type="dxa"/>
          </w:tcPr>
          <w:p w14:paraId="37C10721"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19</w:t>
            </w:r>
          </w:p>
        </w:tc>
        <w:tc>
          <w:tcPr>
            <w:tcW w:w="2128" w:type="dxa"/>
          </w:tcPr>
          <w:p w14:paraId="033B5EC6"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r</w:t>
            </w:r>
            <w:r w:rsidR="00E40C23" w:rsidRPr="004A4434">
              <w:rPr>
                <w:rStyle w:val="Bodytext285pt"/>
                <w:rFonts w:eastAsia="Century Schoolbook"/>
                <w:iCs/>
                <w:sz w:val="20"/>
                <w:szCs w:val="20"/>
              </w:rPr>
              <w:t xml:space="preserve">ocă subiacentă </w:t>
            </w:r>
            <w:r w:rsidR="00E40C23" w:rsidRPr="004A4434">
              <w:rPr>
                <w:rStyle w:val="Bodytext285pt"/>
                <w:rFonts w:eastAsia="Century Schoolbook"/>
                <w:iCs/>
                <w:sz w:val="20"/>
                <w:szCs w:val="20"/>
              </w:rPr>
              <w:lastRenderedPageBreak/>
              <w:t>nepermeabilă (Rn)</w:t>
            </w:r>
          </w:p>
          <w:p w14:paraId="17AF86FB"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14:paraId="43DA15BD" w14:textId="7E31AED1"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lastRenderedPageBreak/>
              <w:t xml:space="preserve">Strat mineral situat la baza profilului constituit din roci </w:t>
            </w:r>
            <w:r w:rsidRPr="004A4434">
              <w:rPr>
                <w:rStyle w:val="Bodytext285pt"/>
                <w:rFonts w:eastAsia="Century Schoolbook"/>
                <w:i/>
                <w:sz w:val="20"/>
                <w:szCs w:val="20"/>
              </w:rPr>
              <w:lastRenderedPageBreak/>
              <w:t>consolidate compacte, nefisurate şi impermeabile, include şi pietrişurile cimentate.</w:t>
            </w:r>
          </w:p>
        </w:tc>
      </w:tr>
      <w:tr w:rsidR="00E40C23" w:rsidRPr="004A4434" w14:paraId="4C726257" w14:textId="77777777" w:rsidTr="004D3EFD">
        <w:tc>
          <w:tcPr>
            <w:tcW w:w="532" w:type="dxa"/>
          </w:tcPr>
          <w:p w14:paraId="0A412331"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lastRenderedPageBreak/>
              <w:t>20</w:t>
            </w:r>
          </w:p>
        </w:tc>
        <w:tc>
          <w:tcPr>
            <w:tcW w:w="2128" w:type="dxa"/>
          </w:tcPr>
          <w:p w14:paraId="7FEFB7C8"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r</w:t>
            </w:r>
            <w:r w:rsidR="00E40C23" w:rsidRPr="004A4434">
              <w:rPr>
                <w:rStyle w:val="Bodytext285pt"/>
                <w:rFonts w:eastAsia="Century Schoolbook"/>
                <w:iCs/>
                <w:sz w:val="20"/>
                <w:szCs w:val="20"/>
              </w:rPr>
              <w:t>ocă subiacentă permeabilă (Rp)</w:t>
            </w:r>
          </w:p>
          <w:p w14:paraId="2A6A8192"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14:paraId="52F99913" w14:textId="530C8DE6"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Strat mineral situat la baza profilului constituit din roci consolidate compacte, fisurate sau formate din fragmente de rocă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90% pietriş şi grohotiş.</w:t>
            </w:r>
          </w:p>
        </w:tc>
      </w:tr>
      <w:tr w:rsidR="00E40C23" w:rsidRPr="004A4434" w14:paraId="76CAAFB0" w14:textId="77777777" w:rsidTr="004D3EFD">
        <w:tc>
          <w:tcPr>
            <w:tcW w:w="532" w:type="dxa"/>
          </w:tcPr>
          <w:p w14:paraId="5B3387C9"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21</w:t>
            </w:r>
          </w:p>
        </w:tc>
        <w:tc>
          <w:tcPr>
            <w:tcW w:w="2128" w:type="dxa"/>
          </w:tcPr>
          <w:p w14:paraId="62ECFE3D"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r</w:t>
            </w:r>
            <w:r w:rsidR="00E40C23" w:rsidRPr="004A4434">
              <w:rPr>
                <w:rStyle w:val="Bodytext285pt"/>
                <w:rFonts w:eastAsia="Century Schoolbook"/>
                <w:iCs/>
                <w:sz w:val="20"/>
                <w:szCs w:val="20"/>
              </w:rPr>
              <w:t>ocă subiacentă rendzinică (Rrz)</w:t>
            </w:r>
          </w:p>
          <w:p w14:paraId="38E24A4B"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14:paraId="5C48FACF" w14:textId="23AC81B4"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Material scheletic calcarifer (MK): roci calcaroase sau materiale scheletice (sk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50%) provenite din dezagregarea de roci</w:t>
            </w:r>
            <w:r w:rsidR="00400DC8">
              <w:rPr>
                <w:rStyle w:val="Bodytext285pt"/>
                <w:rFonts w:eastAsia="Century Schoolbook"/>
                <w:i/>
                <w:sz w:val="20"/>
                <w:szCs w:val="20"/>
              </w:rPr>
              <w:t>le</w:t>
            </w:r>
            <w:r w:rsidRPr="004A4434">
              <w:rPr>
                <w:rStyle w:val="Bodytext285pt"/>
                <w:rFonts w:eastAsia="Century Schoolbook"/>
                <w:i/>
                <w:sz w:val="20"/>
                <w:szCs w:val="20"/>
              </w:rPr>
              <w:t xml:space="preserve"> calcaroase (calcare, gresii calcaroase, conglomerate calcaroase, dolomite), magnezitele, marnocalcarele, gipsul, care conţin CaCO</w:t>
            </w:r>
            <w:r w:rsidRPr="004A4434">
              <w:rPr>
                <w:rStyle w:val="Bodytext285pt"/>
                <w:rFonts w:eastAsia="Century Schoolbook"/>
                <w:i/>
                <w:sz w:val="20"/>
                <w:szCs w:val="20"/>
                <w:vertAlign w:val="subscript"/>
              </w:rPr>
              <w:t>3</w:t>
            </w:r>
            <w:r w:rsidRPr="004A4434">
              <w:rPr>
                <w:rStyle w:val="Bodytext285pt"/>
                <w:rFonts w:eastAsia="Century Schoolbook"/>
                <w:i/>
                <w:sz w:val="20"/>
                <w:szCs w:val="20"/>
              </w:rPr>
              <w:t xml:space="preserve"> echiv.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40%. Se exclud pietrişurile şi materialele scheletice fluviatile calcarifere recente. Material parental erubazic (ME): materiale parentale rezultate prin dezagregarea/alterarea de roci ultrabazice necarbonatice (metamorfice ori eruptive) relativ argiloase.</w:t>
            </w:r>
          </w:p>
        </w:tc>
      </w:tr>
      <w:tr w:rsidR="00E40C23" w:rsidRPr="004A4434" w14:paraId="4032EF71" w14:textId="77777777" w:rsidTr="004D3EFD">
        <w:tc>
          <w:tcPr>
            <w:tcW w:w="532" w:type="dxa"/>
          </w:tcPr>
          <w:p w14:paraId="58C2E0A2"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22</w:t>
            </w:r>
          </w:p>
        </w:tc>
        <w:tc>
          <w:tcPr>
            <w:tcW w:w="2128" w:type="dxa"/>
          </w:tcPr>
          <w:p w14:paraId="47307DB1"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s</w:t>
            </w:r>
            <w:r w:rsidR="00E40C23" w:rsidRPr="004A4434">
              <w:rPr>
                <w:rStyle w:val="Bodytext285pt"/>
                <w:rFonts w:eastAsia="Century Schoolbook"/>
                <w:iCs/>
                <w:sz w:val="20"/>
                <w:szCs w:val="20"/>
              </w:rPr>
              <w:t>alic (sa)</w:t>
            </w:r>
          </w:p>
          <w:p w14:paraId="2A52DD26"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14:paraId="47FAB938"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mineral, îmbogăţit secundar în săruri mai uşor solubile decât gipsul, în apă </w:t>
            </w:r>
            <w:commentRangeStart w:id="3"/>
            <w:r w:rsidRPr="004A4434">
              <w:rPr>
                <w:rStyle w:val="Bodytext285pt"/>
                <w:rFonts w:eastAsia="Century Schoolbook"/>
                <w:i/>
                <w:sz w:val="20"/>
                <w:szCs w:val="20"/>
              </w:rPr>
              <w:t>rece</w:t>
            </w:r>
            <w:commentRangeEnd w:id="3"/>
            <w:r w:rsidR="00400DC8">
              <w:rPr>
                <w:rStyle w:val="CommentReference"/>
              </w:rPr>
              <w:commentReference w:id="3"/>
            </w:r>
            <w:del w:id="4" w:author="Cristina Dogot" w:date="2018-07-25T18:09:00Z">
              <w:r w:rsidRPr="004A4434" w:rsidDel="00400DC8">
                <w:rPr>
                  <w:rStyle w:val="Bodytext285pt"/>
                  <w:rFonts w:eastAsia="Century Schoolbook"/>
                  <w:i/>
                  <w:sz w:val="20"/>
                  <w:szCs w:val="20"/>
                </w:rPr>
                <w:delText>,</w:delText>
              </w:r>
            </w:del>
            <w:r w:rsidRPr="004A4434">
              <w:rPr>
                <w:rStyle w:val="Bodytext285pt"/>
                <w:rFonts w:eastAsia="Century Schoolbook"/>
                <w:i/>
                <w:sz w:val="20"/>
                <w:szCs w:val="20"/>
              </w:rPr>
              <w:t xml:space="preserve"> având conţinutul de săruri în extract apos 1:5 de cel puţin 1% dacă tipul de salinizare este cloruric, de cel puţin 1,5% dacă tipul de salinizare este sulfatic şi de cel puţin 0,7% dacă solul conţine sodă. Condiţiile se referă la solurile cu textură mijlocie. Se micşorează cu 20% la cele cu textură grosieră şi se măresc cu 15% pentru textura fină. Condiţii echivalente: EC</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24 dS/m pentru salinizare clorurică şi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30 dS/m pentru salinizare sulfatică la solurile cu pH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8,8 şi EC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12 dS/m pentru salinizare clorurică şi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15 dS/m pentru salinizare sulfatică dacă solul are pH </w:t>
            </w:r>
            <m:oMath>
              <m:r>
                <w:rPr>
                  <w:rStyle w:val="Bodytext285pt"/>
                  <w:rFonts w:ascii="Cambria Math" w:eastAsia="Century Schoolbook" w:hAnsi="Cambria Math"/>
                  <w:sz w:val="20"/>
                  <w:szCs w:val="20"/>
                </w:rPr>
                <m:t>&gt;</m:t>
              </m:r>
            </m:oMath>
          </w:p>
          <w:p w14:paraId="78A07EF2"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8,8.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20 cm pentru textura mijlocie şi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5 cm pentru textură grosieră.</w:t>
            </w:r>
          </w:p>
        </w:tc>
      </w:tr>
      <w:tr w:rsidR="00E40C23" w:rsidRPr="004A4434" w14:paraId="38C11181" w14:textId="77777777" w:rsidTr="004D3EFD">
        <w:tc>
          <w:tcPr>
            <w:tcW w:w="532" w:type="dxa"/>
          </w:tcPr>
          <w:p w14:paraId="7D18A0AF"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23</w:t>
            </w:r>
          </w:p>
        </w:tc>
        <w:tc>
          <w:tcPr>
            <w:tcW w:w="2128" w:type="dxa"/>
          </w:tcPr>
          <w:p w14:paraId="34D94339"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h</w:t>
            </w:r>
            <w:r w:rsidR="00E40C23" w:rsidRPr="004A4434">
              <w:rPr>
                <w:rStyle w:val="Bodytext285pt"/>
                <w:rFonts w:eastAsia="Century Schoolbook"/>
                <w:iCs/>
                <w:sz w:val="20"/>
                <w:szCs w:val="20"/>
              </w:rPr>
              <w:t>iposalic (sc)</w:t>
            </w:r>
          </w:p>
          <w:p w14:paraId="0DF4C00C"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14:paraId="7B66FB3B" w14:textId="37D54BB6"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mineral, îmbogăţit secundar în săruri mai uşor solubile decât gipsul, în apă </w:t>
            </w:r>
            <w:commentRangeStart w:id="5"/>
            <w:r w:rsidRPr="004A4434">
              <w:rPr>
                <w:rStyle w:val="Bodytext285pt"/>
                <w:rFonts w:eastAsia="Century Schoolbook"/>
                <w:i/>
                <w:sz w:val="20"/>
                <w:szCs w:val="20"/>
              </w:rPr>
              <w:t>rece</w:t>
            </w:r>
            <w:commentRangeEnd w:id="5"/>
            <w:r w:rsidR="00400DC8">
              <w:rPr>
                <w:rStyle w:val="CommentReference"/>
              </w:rPr>
              <w:commentReference w:id="5"/>
            </w:r>
            <w:del w:id="6" w:author="Cristina Dogot" w:date="2018-07-25T18:10:00Z">
              <w:r w:rsidRPr="004A4434" w:rsidDel="00400DC8">
                <w:rPr>
                  <w:rStyle w:val="Bodytext285pt"/>
                  <w:rFonts w:eastAsia="Century Schoolbook"/>
                  <w:i/>
                  <w:sz w:val="20"/>
                  <w:szCs w:val="20"/>
                </w:rPr>
                <w:delText>,</w:delText>
              </w:r>
            </w:del>
            <w:r w:rsidRPr="004A4434">
              <w:rPr>
                <w:rStyle w:val="Bodytext285pt"/>
                <w:rFonts w:eastAsia="Century Schoolbook"/>
                <w:i/>
                <w:sz w:val="20"/>
                <w:szCs w:val="20"/>
              </w:rPr>
              <w:t xml:space="preserve"> având conţinutul de săruri în extract apos 1:5 între 0,1 şi 1% dacă tipul de salinizare este cloruric, între 0,15% şi 1,5% dacă tipul de salinizare este sulfatic şi între 0,07 şi 0,7% dacă solul conţine sodă</w:t>
            </w:r>
            <w:r w:rsidR="00400DC8">
              <w:rPr>
                <w:rStyle w:val="Bodytext285pt"/>
                <w:rFonts w:eastAsia="Century Schoolbook"/>
                <w:i/>
                <w:sz w:val="20"/>
                <w:szCs w:val="20"/>
              </w:rPr>
              <w:t>;</w:t>
            </w:r>
            <w:r w:rsidRPr="004A4434">
              <w:rPr>
                <w:rStyle w:val="Bodytext285pt"/>
                <w:rFonts w:eastAsia="Century Schoolbook"/>
                <w:i/>
                <w:sz w:val="20"/>
                <w:szCs w:val="20"/>
              </w:rPr>
              <w:t xml:space="preserve"> condiţiile se referă la solurile cu textură mijlocie. Se micşorează cu 20% la cele cu textură grosieră şi se măresc cu 15% pentru textura fină. Condiţii echivalente: EC 4-24 dS/m pentru salinizare clorurică şi 4-30 dS/m pentru salinizare sulfatică la solurile cu pH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8,8 şi EC 4-12 dS/m pentru salinizare clorurică şi 4-15 dS/m pentru salinizare sulfatică dacă solul are pH </w:t>
            </w:r>
            <m:oMath>
              <m:r>
                <w:rPr>
                  <w:rStyle w:val="Bodytext285pt"/>
                  <w:rFonts w:ascii="Cambria Math" w:eastAsia="Century Schoolbook" w:hAnsi="Cambria Math"/>
                  <w:sz w:val="20"/>
                  <w:szCs w:val="20"/>
                </w:rPr>
                <m:t>&gt;</m:t>
              </m:r>
            </m:oMath>
            <w:r w:rsidR="007A6D67">
              <w:rPr>
                <w:rStyle w:val="Bodytext285pt"/>
                <w:rFonts w:eastAsia="Century Schoolbook"/>
                <w:i/>
                <w:sz w:val="20"/>
                <w:szCs w:val="20"/>
              </w:rPr>
              <w:t xml:space="preserve"> </w:t>
            </w:r>
            <w:r w:rsidRPr="004A4434">
              <w:rPr>
                <w:rStyle w:val="Bodytext285pt"/>
                <w:rFonts w:eastAsia="Century Schoolbook"/>
                <w:i/>
                <w:sz w:val="20"/>
                <w:szCs w:val="20"/>
              </w:rPr>
              <w:t xml:space="preserve">8,8.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10 cm.</w:t>
            </w:r>
            <w:r w:rsidRPr="004A4434">
              <w:rPr>
                <w:rStyle w:val="Bodytext285pt"/>
                <w:rFonts w:eastAsia="Century Schoolbook"/>
                <w:b/>
                <w:bCs/>
                <w:i/>
                <w:sz w:val="20"/>
                <w:szCs w:val="20"/>
              </w:rPr>
              <w:t xml:space="preserve"> </w:t>
            </w:r>
          </w:p>
        </w:tc>
      </w:tr>
      <w:tr w:rsidR="00E40C23" w:rsidRPr="004A4434" w14:paraId="0D664DAC" w14:textId="77777777" w:rsidTr="004D3EFD">
        <w:tc>
          <w:tcPr>
            <w:tcW w:w="532" w:type="dxa"/>
          </w:tcPr>
          <w:p w14:paraId="61C945AC"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24</w:t>
            </w:r>
          </w:p>
        </w:tc>
        <w:tc>
          <w:tcPr>
            <w:tcW w:w="2128" w:type="dxa"/>
          </w:tcPr>
          <w:p w14:paraId="0182C017"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s</w:t>
            </w:r>
            <w:r w:rsidR="00E40C23" w:rsidRPr="004A4434">
              <w:rPr>
                <w:rStyle w:val="Bodytext285pt"/>
                <w:rFonts w:eastAsia="Century Schoolbook"/>
                <w:iCs/>
                <w:sz w:val="20"/>
                <w:szCs w:val="20"/>
              </w:rPr>
              <w:t>cheletifer (q)</w:t>
            </w:r>
          </w:p>
          <w:p w14:paraId="100FD55A"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14:paraId="4A788A81" w14:textId="0CB219BA"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pedogenetic dezvoltat într-un material cu fragmente grosiere de rocă sau pietre, având peste 50% particule de peste 2 mm.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20 cm (25%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90%)</w:t>
            </w:r>
            <w:r w:rsidR="00400DC8">
              <w:rPr>
                <w:rStyle w:val="Bodytext285pt"/>
                <w:rFonts w:eastAsia="Century Schoolbook"/>
                <w:i/>
                <w:sz w:val="20"/>
                <w:szCs w:val="20"/>
              </w:rPr>
              <w:t>.</w:t>
            </w:r>
          </w:p>
        </w:tc>
      </w:tr>
      <w:tr w:rsidR="00E40C23" w:rsidRPr="004A4434" w14:paraId="4108B34F" w14:textId="77777777" w:rsidTr="004D3EFD">
        <w:tc>
          <w:tcPr>
            <w:tcW w:w="532" w:type="dxa"/>
          </w:tcPr>
          <w:p w14:paraId="28BE7057"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lastRenderedPageBreak/>
              <w:t>25</w:t>
            </w:r>
          </w:p>
        </w:tc>
        <w:tc>
          <w:tcPr>
            <w:tcW w:w="2128" w:type="dxa"/>
          </w:tcPr>
          <w:p w14:paraId="2CE87D91"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s</w:t>
            </w:r>
            <w:r w:rsidR="00E40C23" w:rsidRPr="004A4434">
              <w:rPr>
                <w:rStyle w:val="Bodytext285pt"/>
                <w:rFonts w:eastAsia="Century Schoolbook"/>
                <w:iCs/>
                <w:sz w:val="20"/>
                <w:szCs w:val="20"/>
              </w:rPr>
              <w:t>cheletic (qq) (caracter diagnostic)</w:t>
            </w:r>
          </w:p>
        </w:tc>
        <w:tc>
          <w:tcPr>
            <w:tcW w:w="4819" w:type="dxa"/>
          </w:tcPr>
          <w:p w14:paraId="6E25F3D9"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scheletifer cu 50%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90%</w:t>
            </w:r>
          </w:p>
        </w:tc>
      </w:tr>
      <w:tr w:rsidR="00E40C23" w:rsidRPr="004A4434" w14:paraId="1831317C" w14:textId="77777777" w:rsidTr="004D3EFD">
        <w:tc>
          <w:tcPr>
            <w:tcW w:w="532" w:type="dxa"/>
          </w:tcPr>
          <w:p w14:paraId="05D3B1B3"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26</w:t>
            </w:r>
          </w:p>
        </w:tc>
        <w:tc>
          <w:tcPr>
            <w:tcW w:w="2128" w:type="dxa"/>
          </w:tcPr>
          <w:p w14:paraId="2554C4E5"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h</w:t>
            </w:r>
            <w:r w:rsidR="00E40C23" w:rsidRPr="004A4434">
              <w:rPr>
                <w:rStyle w:val="Bodytext285pt"/>
                <w:rFonts w:eastAsia="Century Schoolbook"/>
                <w:iCs/>
                <w:sz w:val="20"/>
                <w:szCs w:val="20"/>
              </w:rPr>
              <w:t>iperscheletic (hq) (caracter diagnostic)</w:t>
            </w:r>
          </w:p>
        </w:tc>
        <w:tc>
          <w:tcPr>
            <w:tcW w:w="4819" w:type="dxa"/>
          </w:tcPr>
          <w:p w14:paraId="401246C1"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scheletifer cu 75%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90%</w:t>
            </w:r>
          </w:p>
        </w:tc>
      </w:tr>
      <w:tr w:rsidR="00E40C23" w:rsidRPr="004A4434" w14:paraId="2A2B21CD" w14:textId="77777777" w:rsidTr="004D3EFD">
        <w:tc>
          <w:tcPr>
            <w:tcW w:w="532" w:type="dxa"/>
          </w:tcPr>
          <w:p w14:paraId="32440D95"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27</w:t>
            </w:r>
          </w:p>
        </w:tc>
        <w:tc>
          <w:tcPr>
            <w:tcW w:w="2128" w:type="dxa"/>
          </w:tcPr>
          <w:p w14:paraId="77C9D50F" w14:textId="0CC66960"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m</w:t>
            </w:r>
            <w:r w:rsidR="00E40C23" w:rsidRPr="004A4434">
              <w:rPr>
                <w:rStyle w:val="Bodytext285pt"/>
                <w:rFonts w:eastAsia="Century Schoolbook"/>
                <w:iCs/>
                <w:sz w:val="20"/>
                <w:szCs w:val="20"/>
              </w:rPr>
              <w:t>ezoscheletic (mq)</w:t>
            </w:r>
            <w:r w:rsidR="009E2A0D">
              <w:rPr>
                <w:rStyle w:val="Bodytext285pt"/>
                <w:rFonts w:eastAsia="Century Schoolbook"/>
                <w:iCs/>
                <w:sz w:val="20"/>
                <w:szCs w:val="20"/>
              </w:rPr>
              <w:t xml:space="preserve"> </w:t>
            </w:r>
            <w:r w:rsidR="00E40C23" w:rsidRPr="004A4434">
              <w:rPr>
                <w:rStyle w:val="Bodytext285pt"/>
                <w:rFonts w:eastAsia="Century Schoolbook"/>
                <w:iCs/>
                <w:sz w:val="20"/>
                <w:szCs w:val="20"/>
              </w:rPr>
              <w:t>(caracter diagnostic)</w:t>
            </w:r>
          </w:p>
        </w:tc>
        <w:tc>
          <w:tcPr>
            <w:tcW w:w="4819" w:type="dxa"/>
          </w:tcPr>
          <w:p w14:paraId="14FF88AD"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cu 50%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75%</w:t>
            </w:r>
          </w:p>
        </w:tc>
      </w:tr>
      <w:tr w:rsidR="00E40C23" w:rsidRPr="004A4434" w14:paraId="274D88EC" w14:textId="77777777" w:rsidTr="004D3EFD">
        <w:tc>
          <w:tcPr>
            <w:tcW w:w="532" w:type="dxa"/>
          </w:tcPr>
          <w:p w14:paraId="53BC7DDA"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28</w:t>
            </w:r>
          </w:p>
        </w:tc>
        <w:tc>
          <w:tcPr>
            <w:tcW w:w="2128" w:type="dxa"/>
          </w:tcPr>
          <w:p w14:paraId="0134FFDF"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s</w:t>
            </w:r>
            <w:r w:rsidR="00E40C23" w:rsidRPr="004A4434">
              <w:rPr>
                <w:rStyle w:val="Bodytext285pt"/>
                <w:rFonts w:eastAsia="Century Schoolbook"/>
                <w:iCs/>
                <w:sz w:val="20"/>
                <w:szCs w:val="20"/>
              </w:rPr>
              <w:t>ubscheletic (sq) (caracter diagnostic)</w:t>
            </w:r>
          </w:p>
        </w:tc>
        <w:tc>
          <w:tcPr>
            <w:tcW w:w="4819" w:type="dxa"/>
          </w:tcPr>
          <w:p w14:paraId="6948C229" w14:textId="77777777"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cu 25%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50%</w:t>
            </w:r>
          </w:p>
        </w:tc>
      </w:tr>
      <w:tr w:rsidR="00E40C23" w:rsidRPr="004A4434" w14:paraId="07F92AEA" w14:textId="77777777" w:rsidTr="004D3EFD">
        <w:tc>
          <w:tcPr>
            <w:tcW w:w="532" w:type="dxa"/>
          </w:tcPr>
          <w:p w14:paraId="648A857F"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29</w:t>
            </w:r>
          </w:p>
        </w:tc>
        <w:tc>
          <w:tcPr>
            <w:tcW w:w="2128" w:type="dxa"/>
          </w:tcPr>
          <w:p w14:paraId="31304915"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s</w:t>
            </w:r>
            <w:r w:rsidR="00E40C23" w:rsidRPr="004A4434">
              <w:rPr>
                <w:rStyle w:val="Bodytext285pt"/>
                <w:rFonts w:eastAsia="Century Schoolbook"/>
                <w:iCs/>
                <w:sz w:val="20"/>
                <w:szCs w:val="20"/>
              </w:rPr>
              <w:t>tagnogleic (W) (orizont de asociere, utiliz. şi ca proprietate diagnostică)</w:t>
            </w:r>
          </w:p>
        </w:tc>
        <w:tc>
          <w:tcPr>
            <w:tcW w:w="4819" w:type="dxa"/>
          </w:tcPr>
          <w:p w14:paraId="24706C58" w14:textId="1A9B0A93" w:rsidR="00E40C23" w:rsidRPr="004A4434" w:rsidRDefault="00E40C23" w:rsidP="00400DC8">
            <w:pPr>
              <w:rPr>
                <w:rStyle w:val="Bodytext285pt"/>
                <w:rFonts w:eastAsia="Century Schoolbook"/>
                <w:i/>
                <w:sz w:val="20"/>
                <w:szCs w:val="20"/>
              </w:rPr>
            </w:pPr>
            <w:r w:rsidRPr="004A4434">
              <w:rPr>
                <w:rStyle w:val="Bodytext285pt"/>
                <w:rFonts w:eastAsia="Century Schoolbook"/>
                <w:i/>
                <w:sz w:val="20"/>
                <w:szCs w:val="20"/>
              </w:rPr>
              <w:t>Orizont format în condiţii predominant de anaerobioză</w:t>
            </w:r>
            <w:r w:rsidR="00400DC8">
              <w:rPr>
                <w:rStyle w:val="Bodytext285pt"/>
                <w:rFonts w:eastAsia="Century Schoolbook"/>
                <w:i/>
                <w:sz w:val="20"/>
                <w:szCs w:val="20"/>
              </w:rPr>
              <w:t>,</w:t>
            </w:r>
            <w:r w:rsidRPr="004A4434">
              <w:rPr>
                <w:rStyle w:val="Bodytext285pt"/>
                <w:rFonts w:eastAsia="Century Schoolbook"/>
                <w:i/>
                <w:sz w:val="20"/>
                <w:szCs w:val="20"/>
              </w:rPr>
              <w:t xml:space="preserve"> datorită apei stagnante de natură pluvială, de</w:t>
            </w:r>
            <w:r w:rsidR="00400DC8">
              <w:rPr>
                <w:rStyle w:val="Bodytext285pt"/>
                <w:rFonts w:eastAsia="Century Schoolbook"/>
                <w:i/>
                <w:sz w:val="20"/>
                <w:szCs w:val="20"/>
              </w:rPr>
              <w:t>a</w:t>
            </w:r>
            <w:r w:rsidRPr="004A4434">
              <w:rPr>
                <w:rStyle w:val="Bodytext285pt"/>
                <w:rFonts w:eastAsia="Century Schoolbook"/>
                <w:i/>
                <w:sz w:val="20"/>
                <w:szCs w:val="20"/>
              </w:rPr>
              <w:t xml:space="preserve">supra unui strat impermeabil sau slab permeabil de sol, având culori de reducere (culori neutrale N cu crome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1 sau mai albastre decât 10Y sau cu </w:t>
            </w:r>
            <w:r w:rsidRPr="004A4434">
              <w:rPr>
                <w:rStyle w:val="Bodytext285pt"/>
                <w:rFonts w:eastAsia="Century Schoolbook"/>
                <w:b/>
                <w:bCs/>
                <w:i/>
                <w:sz w:val="20"/>
                <w:szCs w:val="20"/>
              </w:rPr>
              <w:t>nu 2,5Y – 10Y</w:t>
            </w:r>
            <w:r w:rsidRPr="004A4434">
              <w:rPr>
                <w:rStyle w:val="Bodytext285pt"/>
                <w:rFonts w:eastAsia="Century Schoolbook"/>
                <w:i/>
                <w:sz w:val="20"/>
                <w:szCs w:val="20"/>
              </w:rPr>
              <w:t xml:space="preserve"> cu </w:t>
            </w:r>
            <w:r w:rsidRPr="004A4434">
              <w:rPr>
                <w:rStyle w:val="Bodytext285pt"/>
                <w:rFonts w:eastAsia="Century Schoolbook"/>
                <w:b/>
                <w:bCs/>
                <w:i/>
                <w:sz w:val="20"/>
                <w:szCs w:val="20"/>
              </w:rPr>
              <w:t xml:space="preserve">crome </w:t>
            </w:r>
            <m:oMath>
              <m:r>
                <m:rPr>
                  <m:sty m:val="bi"/>
                </m:rPr>
                <w:rPr>
                  <w:rStyle w:val="Bodytext285pt"/>
                  <w:rFonts w:ascii="Cambria Math" w:eastAsia="Century Schoolbook" w:hAnsi="Cambria Math"/>
                  <w:sz w:val="20"/>
                  <w:szCs w:val="20"/>
                </w:rPr>
                <m:t>≤</m:t>
              </m:r>
            </m:oMath>
            <w:r w:rsidRPr="004A4434">
              <w:rPr>
                <w:rStyle w:val="Bodytext285pt"/>
                <w:rFonts w:eastAsia="Century Schoolbook"/>
                <w:b/>
                <w:bCs/>
                <w:i/>
                <w:sz w:val="20"/>
                <w:szCs w:val="20"/>
              </w:rPr>
              <w:t>1,5</w:t>
            </w:r>
            <w:r w:rsidRPr="004A4434">
              <w:rPr>
                <w:rStyle w:val="Bodytext285pt"/>
                <w:rFonts w:eastAsia="Century Schoolbook"/>
                <w:i/>
                <w:sz w:val="20"/>
                <w:szCs w:val="20"/>
              </w:rPr>
              <w:t>, peste 50% din suprafaţa obţinută prin secţionarea elementelor structurale. Aspect marmorat predomină culorile de reducere.</w:t>
            </w:r>
          </w:p>
        </w:tc>
      </w:tr>
      <w:tr w:rsidR="00E40C23" w:rsidRPr="004A4434" w14:paraId="2BC44FF8" w14:textId="77777777" w:rsidTr="004D3EFD">
        <w:tc>
          <w:tcPr>
            <w:tcW w:w="532" w:type="dxa"/>
          </w:tcPr>
          <w:p w14:paraId="7CEFF64C"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30</w:t>
            </w:r>
          </w:p>
        </w:tc>
        <w:tc>
          <w:tcPr>
            <w:tcW w:w="2128" w:type="dxa"/>
          </w:tcPr>
          <w:p w14:paraId="1CC8B0A8" w14:textId="48F15802"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s</w:t>
            </w:r>
            <w:r w:rsidR="00E40C23" w:rsidRPr="004A4434">
              <w:rPr>
                <w:rStyle w:val="Bodytext285pt"/>
                <w:rFonts w:eastAsia="Century Schoolbook"/>
                <w:iCs/>
                <w:sz w:val="20"/>
                <w:szCs w:val="20"/>
              </w:rPr>
              <w:t>tagnogleizat (w) (orizont de asociere, utiliz. şi ca proprietate diagnostică)</w:t>
            </w:r>
          </w:p>
        </w:tc>
        <w:tc>
          <w:tcPr>
            <w:tcW w:w="4819" w:type="dxa"/>
          </w:tcPr>
          <w:p w14:paraId="5A2DD800" w14:textId="6DCA1DD0"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 xml:space="preserve">Orizont format în condiţii de </w:t>
            </w:r>
            <w:r w:rsidRPr="000624A0">
              <w:rPr>
                <w:rStyle w:val="Bodytext285pt"/>
                <w:rFonts w:eastAsia="Century Schoolbook"/>
                <w:i/>
                <w:sz w:val="20"/>
                <w:szCs w:val="20"/>
                <w:highlight w:val="magenta"/>
              </w:rPr>
              <w:t>anaerobioză alternând cu anaerobioză</w:t>
            </w:r>
            <w:r w:rsidRPr="004A4434">
              <w:rPr>
                <w:rStyle w:val="Bodytext285pt"/>
                <w:rFonts w:eastAsia="Century Schoolbook"/>
                <w:i/>
                <w:sz w:val="20"/>
                <w:szCs w:val="20"/>
              </w:rPr>
              <w:t xml:space="preserve"> datorită apei stagnante de natură pluvială, de</w:t>
            </w:r>
            <w:r w:rsidR="00400DC8">
              <w:rPr>
                <w:rStyle w:val="Bodytext285pt"/>
                <w:rFonts w:eastAsia="Century Schoolbook"/>
                <w:i/>
                <w:sz w:val="20"/>
                <w:szCs w:val="20"/>
              </w:rPr>
              <w:t>a</w:t>
            </w:r>
            <w:r w:rsidRPr="004A4434">
              <w:rPr>
                <w:rStyle w:val="Bodytext285pt"/>
                <w:rFonts w:eastAsia="Century Schoolbook"/>
                <w:i/>
                <w:sz w:val="20"/>
                <w:szCs w:val="20"/>
              </w:rPr>
              <w:t>supra unui strat impermeabil sau slab permeabil de sol. Prezintă culori de reducere între 15-50% din suprafaţa rezultată prin secţionarea elementelor structurale (sau materialului de sol</w:t>
            </w:r>
            <w:r w:rsidR="00400DC8">
              <w:rPr>
                <w:rStyle w:val="Bodytext285pt"/>
                <w:rFonts w:eastAsia="Century Schoolbook"/>
                <w:i/>
                <w:sz w:val="20"/>
                <w:szCs w:val="20"/>
              </w:rPr>
              <w:t>,</w:t>
            </w:r>
            <w:r w:rsidRPr="004A4434">
              <w:rPr>
                <w:rStyle w:val="Bodytext285pt"/>
                <w:rFonts w:eastAsia="Century Schoolbook"/>
                <w:i/>
                <w:sz w:val="20"/>
                <w:szCs w:val="20"/>
              </w:rPr>
              <w:t xml:space="preserve"> dacă nu are structură). Aspect marmorat predomină culorile de oxidare, inclusiv nuanţe de 10YR şi mai roşii cu crome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2.</w:t>
            </w:r>
          </w:p>
        </w:tc>
      </w:tr>
      <w:tr w:rsidR="00E40C23" w:rsidRPr="004A4434" w14:paraId="335B1463" w14:textId="77777777" w:rsidTr="004D3EFD">
        <w:tc>
          <w:tcPr>
            <w:tcW w:w="532" w:type="dxa"/>
          </w:tcPr>
          <w:p w14:paraId="253C9A03" w14:textId="77777777" w:rsidR="00E40C23" w:rsidRPr="004A4434" w:rsidRDefault="00E40C23" w:rsidP="004D3EFD">
            <w:pPr>
              <w:jc w:val="both"/>
              <w:rPr>
                <w:rStyle w:val="Bodytext285pt"/>
                <w:rFonts w:eastAsia="Century Schoolbook"/>
                <w:iCs/>
                <w:sz w:val="20"/>
                <w:szCs w:val="20"/>
              </w:rPr>
            </w:pPr>
            <w:r w:rsidRPr="004A4434">
              <w:rPr>
                <w:rStyle w:val="Bodytext285pt"/>
                <w:rFonts w:eastAsia="Century Schoolbook"/>
                <w:iCs/>
                <w:sz w:val="20"/>
                <w:szCs w:val="20"/>
              </w:rPr>
              <w:t>31</w:t>
            </w:r>
          </w:p>
        </w:tc>
        <w:tc>
          <w:tcPr>
            <w:tcW w:w="2128" w:type="dxa"/>
          </w:tcPr>
          <w:p w14:paraId="20ED326B" w14:textId="77777777" w:rsidR="00E40C23" w:rsidRPr="004A4434" w:rsidRDefault="00957921" w:rsidP="004D3EFD">
            <w:pPr>
              <w:rPr>
                <w:rStyle w:val="Bodytext285pt"/>
                <w:rFonts w:eastAsia="Century Schoolbook"/>
                <w:iCs/>
                <w:sz w:val="20"/>
                <w:szCs w:val="20"/>
              </w:rPr>
            </w:pPr>
            <w:r>
              <w:rPr>
                <w:rStyle w:val="Bodytext285pt"/>
                <w:rFonts w:eastAsia="Century Schoolbook"/>
                <w:iCs/>
                <w:sz w:val="20"/>
                <w:szCs w:val="20"/>
              </w:rPr>
              <w:t>c</w:t>
            </w:r>
            <w:r w:rsidR="00E40C23" w:rsidRPr="004A4434">
              <w:rPr>
                <w:rStyle w:val="Bodytext285pt"/>
                <w:rFonts w:eastAsia="Century Schoolbook"/>
                <w:iCs/>
                <w:sz w:val="20"/>
                <w:szCs w:val="20"/>
              </w:rPr>
              <w:t>u proprietăţi contractilo-gonflante (z)</w:t>
            </w:r>
          </w:p>
          <w:p w14:paraId="46B3F7BB" w14:textId="77777777" w:rsidR="00E40C23" w:rsidRPr="004A4434" w:rsidRDefault="00E40C23" w:rsidP="004D3EFD">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14:paraId="01339801" w14:textId="168676D1" w:rsidR="00E40C23" w:rsidRPr="004A4434" w:rsidRDefault="00E40C23" w:rsidP="004D3EFD">
            <w:pPr>
              <w:rPr>
                <w:rStyle w:val="Bodytext285pt"/>
                <w:rFonts w:eastAsia="Century Schoolbook"/>
                <w:i/>
                <w:sz w:val="20"/>
                <w:szCs w:val="20"/>
              </w:rPr>
            </w:pPr>
            <w:r w:rsidRPr="004A4434">
              <w:rPr>
                <w:rStyle w:val="Bodytext285pt"/>
                <w:rFonts w:eastAsia="Century Schoolbook"/>
                <w:i/>
                <w:sz w:val="20"/>
                <w:szCs w:val="20"/>
              </w:rPr>
              <w:t>Orizont A, B sau C cu procent ridicat în argilă</w:t>
            </w:r>
            <w:r w:rsidR="00400DC8">
              <w:rPr>
                <w:rStyle w:val="Bodytext285pt"/>
                <w:rFonts w:eastAsia="Century Schoolbook"/>
                <w:i/>
                <w:sz w:val="20"/>
                <w:szCs w:val="20"/>
              </w:rPr>
              <w:t>,</w:t>
            </w:r>
            <w:r w:rsidRPr="004A4434">
              <w:rPr>
                <w:rStyle w:val="Bodytext285pt"/>
                <w:rFonts w:eastAsia="Century Schoolbook"/>
                <w:i/>
                <w:sz w:val="20"/>
                <w:szCs w:val="20"/>
              </w:rPr>
              <w:t xml:space="preserve"> care prezintă o comportare specifică determinată de mari variaţii de volum la trecerea de la starea umedă la uscată şi invers, argilă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45% (la Az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33%, predominant contractilo-gonflantă. Elemente structurale mari, fără precizare de grosime.</w:t>
            </w:r>
          </w:p>
        </w:tc>
      </w:tr>
    </w:tbl>
    <w:p w14:paraId="4829F262" w14:textId="77777777" w:rsidR="00E40C23" w:rsidRPr="00225753" w:rsidRDefault="00E40C23" w:rsidP="00E40C23">
      <w:pPr>
        <w:ind w:firstLine="708"/>
        <w:jc w:val="both"/>
        <w:rPr>
          <w:rStyle w:val="Bodytext285pt"/>
          <w:rFonts w:eastAsia="Century Schoolbook"/>
          <w:iCs/>
          <w:sz w:val="24"/>
          <w:szCs w:val="24"/>
        </w:rPr>
      </w:pPr>
    </w:p>
    <w:p w14:paraId="0C446578" w14:textId="77777777" w:rsidR="00E40C23" w:rsidRDefault="00E40C23" w:rsidP="00E40C23">
      <w:pPr>
        <w:spacing w:after="24" w:line="360" w:lineRule="auto"/>
        <w:ind w:right="40" w:firstLine="708"/>
        <w:jc w:val="both"/>
        <w:rPr>
          <w:rStyle w:val="Bodytext285pt"/>
          <w:rFonts w:eastAsia="Century Schoolbook"/>
          <w:iCs/>
          <w:sz w:val="24"/>
          <w:szCs w:val="24"/>
        </w:rPr>
      </w:pPr>
      <w:r>
        <w:rPr>
          <w:rFonts w:ascii="Times New Roman" w:hAnsi="Times New Roman" w:cs="Times New Roman"/>
          <w:sz w:val="24"/>
          <w:szCs w:val="24"/>
        </w:rPr>
        <w:t xml:space="preserve">În </w:t>
      </w:r>
      <w:r w:rsidRPr="00552965">
        <w:rPr>
          <w:rFonts w:ascii="Times New Roman" w:hAnsi="Times New Roman" w:cs="Times New Roman"/>
          <w:b/>
          <w:i/>
          <w:sz w:val="24"/>
          <w:szCs w:val="24"/>
        </w:rPr>
        <w:t>Tabelul 2</w:t>
      </w:r>
      <w:r>
        <w:rPr>
          <w:rFonts w:ascii="Times New Roman" w:hAnsi="Times New Roman" w:cs="Times New Roman"/>
          <w:sz w:val="24"/>
          <w:szCs w:val="24"/>
        </w:rPr>
        <w:t xml:space="preserve"> sunt prezentate materialele parentale diagnostice utilizate </w:t>
      </w:r>
      <w:r>
        <w:rPr>
          <w:rStyle w:val="Bodytext285pt"/>
          <w:rFonts w:eastAsia="Century Schoolbook"/>
          <w:iCs/>
          <w:sz w:val="24"/>
          <w:szCs w:val="24"/>
        </w:rPr>
        <w:t>de SRTS – 2012+ în taxonomia cernisolurilor.</w:t>
      </w:r>
    </w:p>
    <w:p w14:paraId="36F56FE1" w14:textId="77777777" w:rsidR="00E40C23" w:rsidRDefault="00E40C23" w:rsidP="00E40C23">
      <w:pPr>
        <w:spacing w:after="24" w:line="360" w:lineRule="auto"/>
        <w:ind w:right="40" w:firstLine="708"/>
        <w:jc w:val="both"/>
        <w:rPr>
          <w:rStyle w:val="Bodytext285pt"/>
          <w:rFonts w:eastAsia="Century Schoolbook"/>
          <w:iCs/>
          <w:sz w:val="24"/>
          <w:szCs w:val="24"/>
        </w:rPr>
      </w:pPr>
    </w:p>
    <w:p w14:paraId="00D1E8ED" w14:textId="77777777" w:rsidR="00E40C23" w:rsidRPr="004A4434" w:rsidRDefault="00E40C23" w:rsidP="000624A0">
      <w:pPr>
        <w:spacing w:after="24" w:line="240" w:lineRule="auto"/>
        <w:ind w:right="40"/>
        <w:jc w:val="both"/>
        <w:rPr>
          <w:rStyle w:val="Bodytext285pt"/>
          <w:rFonts w:eastAsiaTheme="minorHAnsi"/>
          <w:sz w:val="24"/>
          <w:szCs w:val="24"/>
        </w:rPr>
      </w:pPr>
      <w:r w:rsidRPr="000624A0">
        <w:rPr>
          <w:rStyle w:val="Bodytext285pt"/>
          <w:rFonts w:eastAsia="Century Schoolbook"/>
          <w:b/>
          <w:i/>
          <w:iCs/>
          <w:sz w:val="24"/>
          <w:szCs w:val="24"/>
        </w:rPr>
        <w:t>Tabel 2</w:t>
      </w:r>
      <w:r w:rsidRPr="000624A0">
        <w:rPr>
          <w:rStyle w:val="Bodytext285pt"/>
          <w:rFonts w:eastAsia="Century Schoolbook"/>
          <w:b/>
          <w:iCs/>
          <w:sz w:val="24"/>
          <w:szCs w:val="24"/>
        </w:rPr>
        <w:t>.</w:t>
      </w:r>
      <w:r>
        <w:rPr>
          <w:rStyle w:val="Bodytext285pt"/>
          <w:rFonts w:eastAsia="Century Schoolbook"/>
          <w:iCs/>
          <w:sz w:val="24"/>
          <w:szCs w:val="24"/>
        </w:rPr>
        <w:t xml:space="preserve"> </w:t>
      </w:r>
      <w:r>
        <w:rPr>
          <w:rFonts w:ascii="Times New Roman" w:hAnsi="Times New Roman" w:cs="Times New Roman"/>
          <w:sz w:val="24"/>
          <w:szCs w:val="24"/>
        </w:rPr>
        <w:t xml:space="preserve">Materialele parentale diagnostice utilizate </w:t>
      </w:r>
      <w:r>
        <w:rPr>
          <w:rStyle w:val="Bodytext285pt"/>
          <w:rFonts w:eastAsia="Century Schoolbook"/>
          <w:iCs/>
          <w:sz w:val="24"/>
          <w:szCs w:val="24"/>
        </w:rPr>
        <w:t>de SRTS – 2012+ în taxonomia cernisolurilor</w:t>
      </w:r>
      <w:r w:rsidRPr="00E938DE">
        <w:rPr>
          <w:rStyle w:val="Bodytext285pt"/>
          <w:rFonts w:eastAsia="Century Schoolbook"/>
          <w:iCs/>
          <w:sz w:val="24"/>
          <w:szCs w:val="24"/>
        </w:rPr>
        <w:t xml:space="preserve"> </w:t>
      </w:r>
      <w:r w:rsidRPr="004A4434">
        <w:rPr>
          <w:rStyle w:val="Bodytext285pt"/>
          <w:rFonts w:eastAsia="Century Schoolbook"/>
          <w:iCs/>
          <w:sz w:val="24"/>
          <w:szCs w:val="24"/>
        </w:rPr>
        <w:t>(după SRTS – 2012+).</w:t>
      </w:r>
    </w:p>
    <w:tbl>
      <w:tblPr>
        <w:tblStyle w:val="TableGrid"/>
        <w:tblW w:w="0" w:type="auto"/>
        <w:tblLayout w:type="fixed"/>
        <w:tblLook w:val="04A0" w:firstRow="1" w:lastRow="0" w:firstColumn="1" w:lastColumn="0" w:noHBand="0" w:noVBand="1"/>
      </w:tblPr>
      <w:tblGrid>
        <w:gridCol w:w="675"/>
        <w:gridCol w:w="1701"/>
        <w:gridCol w:w="5103"/>
      </w:tblGrid>
      <w:tr w:rsidR="00E40C23" w:rsidRPr="004A4434" w14:paraId="60C105E9" w14:textId="77777777" w:rsidTr="004D3EFD">
        <w:tc>
          <w:tcPr>
            <w:tcW w:w="675" w:type="dxa"/>
          </w:tcPr>
          <w:p w14:paraId="0FE18BF1" w14:textId="7A7353A6" w:rsidR="00E40C23" w:rsidRPr="004A4434" w:rsidRDefault="00E40C23" w:rsidP="004D3EFD">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Nr.</w:t>
            </w:r>
            <w:r w:rsidR="00C826AA">
              <w:rPr>
                <w:rFonts w:ascii="Times New Roman" w:hAnsi="Times New Roman" w:cs="Times New Roman"/>
                <w:sz w:val="20"/>
                <w:szCs w:val="20"/>
              </w:rPr>
              <w:t xml:space="preserve"> </w:t>
            </w:r>
            <w:r w:rsidRPr="004A4434">
              <w:rPr>
                <w:rFonts w:ascii="Times New Roman" w:hAnsi="Times New Roman" w:cs="Times New Roman"/>
                <w:sz w:val="20"/>
                <w:szCs w:val="20"/>
              </w:rPr>
              <w:t>crt.</w:t>
            </w:r>
          </w:p>
        </w:tc>
        <w:tc>
          <w:tcPr>
            <w:tcW w:w="1701" w:type="dxa"/>
          </w:tcPr>
          <w:p w14:paraId="5AC246BC" w14:textId="77777777" w:rsidR="00E40C23" w:rsidRPr="004A4434" w:rsidRDefault="00E40C23" w:rsidP="004D3EFD">
            <w:pPr>
              <w:spacing w:after="24"/>
              <w:ind w:right="40"/>
              <w:rPr>
                <w:rFonts w:ascii="Times New Roman" w:hAnsi="Times New Roman" w:cs="Times New Roman"/>
                <w:sz w:val="20"/>
                <w:szCs w:val="20"/>
              </w:rPr>
            </w:pPr>
            <w:r w:rsidRPr="004A4434">
              <w:rPr>
                <w:rFonts w:ascii="Times New Roman" w:hAnsi="Times New Roman" w:cs="Times New Roman"/>
                <w:sz w:val="20"/>
                <w:szCs w:val="20"/>
              </w:rPr>
              <w:t>Material parental</w:t>
            </w:r>
          </w:p>
          <w:p w14:paraId="6A2089C0" w14:textId="77777777" w:rsidR="00E40C23" w:rsidRPr="004A4434" w:rsidRDefault="00E40C23" w:rsidP="004D3EFD">
            <w:pPr>
              <w:spacing w:after="24"/>
              <w:ind w:right="40"/>
              <w:rPr>
                <w:rFonts w:ascii="Times New Roman" w:hAnsi="Times New Roman" w:cs="Times New Roman"/>
                <w:sz w:val="20"/>
                <w:szCs w:val="20"/>
              </w:rPr>
            </w:pPr>
            <w:r w:rsidRPr="004A4434">
              <w:rPr>
                <w:rFonts w:ascii="Times New Roman" w:hAnsi="Times New Roman" w:cs="Times New Roman"/>
                <w:sz w:val="20"/>
                <w:szCs w:val="20"/>
              </w:rPr>
              <w:t>diagnostic</w:t>
            </w:r>
          </w:p>
        </w:tc>
        <w:tc>
          <w:tcPr>
            <w:tcW w:w="5103" w:type="dxa"/>
          </w:tcPr>
          <w:p w14:paraId="7D517F09" w14:textId="77777777" w:rsidR="00E40C23" w:rsidRPr="004A4434" w:rsidRDefault="00E40C23" w:rsidP="004D3EFD">
            <w:pPr>
              <w:spacing w:after="24"/>
              <w:ind w:right="40"/>
              <w:rPr>
                <w:rFonts w:ascii="Times New Roman" w:hAnsi="Times New Roman" w:cs="Times New Roman"/>
                <w:sz w:val="20"/>
                <w:szCs w:val="20"/>
              </w:rPr>
            </w:pPr>
          </w:p>
          <w:p w14:paraId="3A8378E0" w14:textId="77777777" w:rsidR="00E40C23" w:rsidRPr="004A4434" w:rsidRDefault="00E40C23" w:rsidP="004D3EFD">
            <w:pPr>
              <w:spacing w:after="24"/>
              <w:ind w:right="40"/>
              <w:jc w:val="center"/>
              <w:rPr>
                <w:rFonts w:ascii="Times New Roman" w:hAnsi="Times New Roman" w:cs="Times New Roman"/>
                <w:sz w:val="20"/>
                <w:szCs w:val="20"/>
              </w:rPr>
            </w:pPr>
            <w:r w:rsidRPr="004A4434">
              <w:rPr>
                <w:rFonts w:ascii="Times New Roman" w:hAnsi="Times New Roman" w:cs="Times New Roman"/>
                <w:sz w:val="20"/>
                <w:szCs w:val="20"/>
              </w:rPr>
              <w:t>Specificaţii</w:t>
            </w:r>
          </w:p>
        </w:tc>
      </w:tr>
      <w:tr w:rsidR="00E40C23" w:rsidRPr="004A4434" w14:paraId="565399BD" w14:textId="77777777" w:rsidTr="004D3EFD">
        <w:tc>
          <w:tcPr>
            <w:tcW w:w="675" w:type="dxa"/>
          </w:tcPr>
          <w:p w14:paraId="680CA1FF" w14:textId="77777777" w:rsidR="00E40C23" w:rsidRPr="004A4434" w:rsidRDefault="00E40C23" w:rsidP="004D3EFD">
            <w:pPr>
              <w:spacing w:after="24"/>
              <w:ind w:right="40"/>
              <w:jc w:val="both"/>
              <w:rPr>
                <w:rFonts w:ascii="Times New Roman" w:hAnsi="Times New Roman" w:cs="Times New Roman"/>
                <w:sz w:val="20"/>
                <w:szCs w:val="20"/>
              </w:rPr>
            </w:pPr>
          </w:p>
          <w:p w14:paraId="47AF921F" w14:textId="77777777" w:rsidR="00E40C23" w:rsidRPr="004A4434" w:rsidRDefault="00E40C23" w:rsidP="004D3EFD">
            <w:pPr>
              <w:spacing w:after="24"/>
              <w:ind w:right="40"/>
              <w:jc w:val="both"/>
              <w:rPr>
                <w:rFonts w:ascii="Times New Roman" w:hAnsi="Times New Roman" w:cs="Times New Roman"/>
                <w:sz w:val="20"/>
                <w:szCs w:val="20"/>
              </w:rPr>
            </w:pPr>
          </w:p>
          <w:p w14:paraId="35858AFA" w14:textId="77777777" w:rsidR="00E40C23" w:rsidRPr="004A4434" w:rsidRDefault="00E40C23" w:rsidP="004D3EFD">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1</w:t>
            </w:r>
          </w:p>
        </w:tc>
        <w:tc>
          <w:tcPr>
            <w:tcW w:w="1701" w:type="dxa"/>
          </w:tcPr>
          <w:p w14:paraId="5F3158E2" w14:textId="77777777" w:rsidR="00E40C23" w:rsidRPr="004A4434" w:rsidRDefault="00E40C23" w:rsidP="004D3EFD">
            <w:pPr>
              <w:spacing w:after="24"/>
              <w:ind w:right="40"/>
              <w:jc w:val="center"/>
              <w:rPr>
                <w:rFonts w:ascii="Times New Roman" w:hAnsi="Times New Roman" w:cs="Times New Roman"/>
                <w:sz w:val="20"/>
                <w:szCs w:val="20"/>
              </w:rPr>
            </w:pPr>
          </w:p>
          <w:p w14:paraId="032BBB8F" w14:textId="77777777" w:rsidR="00E40C23" w:rsidRPr="004A4434" w:rsidRDefault="00E40C23" w:rsidP="004D3EFD">
            <w:pPr>
              <w:spacing w:after="24"/>
              <w:ind w:right="40"/>
              <w:jc w:val="center"/>
              <w:rPr>
                <w:rFonts w:ascii="Times New Roman" w:hAnsi="Times New Roman" w:cs="Times New Roman"/>
                <w:sz w:val="20"/>
                <w:szCs w:val="20"/>
              </w:rPr>
            </w:pPr>
          </w:p>
          <w:p w14:paraId="3FC70E2D" w14:textId="77777777" w:rsidR="00E40C23" w:rsidRPr="004A4434" w:rsidRDefault="00957921" w:rsidP="004D3EFD">
            <w:pPr>
              <w:spacing w:after="24"/>
              <w:ind w:right="40"/>
              <w:jc w:val="center"/>
              <w:rPr>
                <w:rFonts w:ascii="Times New Roman" w:hAnsi="Times New Roman" w:cs="Times New Roman"/>
                <w:sz w:val="20"/>
                <w:szCs w:val="20"/>
              </w:rPr>
            </w:pPr>
            <w:r>
              <w:rPr>
                <w:rFonts w:ascii="Times New Roman" w:hAnsi="Times New Roman" w:cs="Times New Roman"/>
                <w:sz w:val="20"/>
                <w:szCs w:val="20"/>
              </w:rPr>
              <w:t>e</w:t>
            </w:r>
            <w:r w:rsidR="00E40C23" w:rsidRPr="004A4434">
              <w:rPr>
                <w:rFonts w:ascii="Times New Roman" w:hAnsi="Times New Roman" w:cs="Times New Roman"/>
                <w:sz w:val="20"/>
                <w:szCs w:val="20"/>
              </w:rPr>
              <w:t>rubazic (ME)</w:t>
            </w:r>
          </w:p>
        </w:tc>
        <w:tc>
          <w:tcPr>
            <w:tcW w:w="5103" w:type="dxa"/>
          </w:tcPr>
          <w:p w14:paraId="5277BB27" w14:textId="3F88FA7B" w:rsidR="00E40C23" w:rsidRPr="004A4434" w:rsidRDefault="00E40C23" w:rsidP="004D3EFD">
            <w:pPr>
              <w:spacing w:after="24"/>
              <w:ind w:right="40"/>
              <w:rPr>
                <w:rFonts w:ascii="Times New Roman" w:hAnsi="Times New Roman" w:cs="Times New Roman"/>
                <w:i/>
                <w:iCs/>
                <w:sz w:val="20"/>
                <w:szCs w:val="20"/>
                <w:lang w:val="ro-RO"/>
              </w:rPr>
            </w:pPr>
            <w:r w:rsidRPr="004A4434">
              <w:rPr>
                <w:rFonts w:ascii="Times New Roman" w:hAnsi="Times New Roman" w:cs="Times New Roman"/>
                <w:i/>
                <w:iCs/>
                <w:sz w:val="20"/>
                <w:szCs w:val="20"/>
              </w:rPr>
              <w:t xml:space="preserve">Materiale parentale rezultate prin dezagregarea/alterarea de roci ultrabazice necarbonatice (metamorfice ori eruptive), relativ argiloase; </w:t>
            </w:r>
            <w:r w:rsidRPr="004A4434">
              <w:rPr>
                <w:rFonts w:ascii="Times New Roman" w:hAnsi="Times New Roman" w:cs="Times New Roman"/>
                <w:i/>
                <w:iCs/>
                <w:sz w:val="20"/>
                <w:szCs w:val="20"/>
                <w:lang w:val="ro-RO"/>
              </w:rPr>
              <w:t xml:space="preserve">fără referire la conţinut scheletic. De regulă sunt roci mult mai bogate în magneziu </w:t>
            </w:r>
            <w:r w:rsidRPr="004A4434">
              <w:rPr>
                <w:rFonts w:ascii="Times New Roman" w:hAnsi="Times New Roman" w:cs="Times New Roman"/>
                <w:i/>
                <w:iCs/>
                <w:sz w:val="20"/>
                <w:szCs w:val="20"/>
                <w:lang w:val="ro-RO"/>
              </w:rPr>
              <w:lastRenderedPageBreak/>
              <w:t>decât în calciu.</w:t>
            </w:r>
          </w:p>
        </w:tc>
      </w:tr>
      <w:tr w:rsidR="00E40C23" w:rsidRPr="004A4434" w14:paraId="5380810F" w14:textId="77777777" w:rsidTr="004D3EFD">
        <w:tc>
          <w:tcPr>
            <w:tcW w:w="675" w:type="dxa"/>
          </w:tcPr>
          <w:p w14:paraId="603DC7F1" w14:textId="77777777" w:rsidR="00E40C23" w:rsidRPr="004A4434" w:rsidRDefault="00E40C23" w:rsidP="004D3EFD">
            <w:pPr>
              <w:spacing w:after="24"/>
              <w:ind w:right="40"/>
              <w:jc w:val="both"/>
              <w:rPr>
                <w:rFonts w:ascii="Times New Roman" w:hAnsi="Times New Roman" w:cs="Times New Roman"/>
                <w:sz w:val="20"/>
                <w:szCs w:val="20"/>
              </w:rPr>
            </w:pPr>
          </w:p>
          <w:p w14:paraId="3D2C520D" w14:textId="77777777" w:rsidR="00E40C23" w:rsidRPr="004A4434" w:rsidRDefault="00E40C23" w:rsidP="004D3EFD">
            <w:pPr>
              <w:spacing w:after="24"/>
              <w:ind w:right="40"/>
              <w:jc w:val="both"/>
              <w:rPr>
                <w:rFonts w:ascii="Times New Roman" w:hAnsi="Times New Roman" w:cs="Times New Roman"/>
                <w:sz w:val="20"/>
                <w:szCs w:val="20"/>
              </w:rPr>
            </w:pPr>
          </w:p>
          <w:p w14:paraId="68548CF8" w14:textId="77777777" w:rsidR="00E40C23" w:rsidRPr="004A4434" w:rsidRDefault="00E40C23" w:rsidP="004D3EFD">
            <w:pPr>
              <w:spacing w:after="24"/>
              <w:ind w:right="40"/>
              <w:jc w:val="both"/>
              <w:rPr>
                <w:rFonts w:ascii="Times New Roman" w:hAnsi="Times New Roman" w:cs="Times New Roman"/>
                <w:sz w:val="20"/>
                <w:szCs w:val="20"/>
              </w:rPr>
            </w:pPr>
          </w:p>
          <w:p w14:paraId="0EB0F48B" w14:textId="77777777" w:rsidR="00E40C23" w:rsidRPr="004A4434" w:rsidRDefault="00E40C23" w:rsidP="004D3EFD">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2</w:t>
            </w:r>
          </w:p>
        </w:tc>
        <w:tc>
          <w:tcPr>
            <w:tcW w:w="1701" w:type="dxa"/>
          </w:tcPr>
          <w:p w14:paraId="35A221EF" w14:textId="77777777" w:rsidR="00E40C23" w:rsidRPr="004A4434" w:rsidRDefault="00E40C23" w:rsidP="004D3EFD">
            <w:pPr>
              <w:spacing w:after="24"/>
              <w:ind w:right="40"/>
              <w:jc w:val="center"/>
              <w:rPr>
                <w:rFonts w:ascii="Times New Roman" w:hAnsi="Times New Roman" w:cs="Times New Roman"/>
                <w:sz w:val="20"/>
                <w:szCs w:val="20"/>
              </w:rPr>
            </w:pPr>
          </w:p>
          <w:p w14:paraId="27FC9276" w14:textId="77777777" w:rsidR="00E40C23" w:rsidRPr="004A4434" w:rsidRDefault="00E40C23" w:rsidP="004D3EFD">
            <w:pPr>
              <w:spacing w:after="24"/>
              <w:ind w:right="40"/>
              <w:jc w:val="center"/>
              <w:rPr>
                <w:rFonts w:ascii="Times New Roman" w:hAnsi="Times New Roman" w:cs="Times New Roman"/>
                <w:sz w:val="20"/>
                <w:szCs w:val="20"/>
              </w:rPr>
            </w:pPr>
          </w:p>
          <w:p w14:paraId="1F8B7B08" w14:textId="77777777" w:rsidR="00E40C23" w:rsidRPr="004A4434" w:rsidRDefault="00E40C23" w:rsidP="004D3EFD">
            <w:pPr>
              <w:spacing w:after="24"/>
              <w:ind w:right="40"/>
              <w:jc w:val="center"/>
              <w:rPr>
                <w:rFonts w:ascii="Times New Roman" w:hAnsi="Times New Roman" w:cs="Times New Roman"/>
                <w:sz w:val="20"/>
                <w:szCs w:val="20"/>
              </w:rPr>
            </w:pPr>
          </w:p>
          <w:p w14:paraId="44FBA44B" w14:textId="77777777" w:rsidR="00E40C23" w:rsidRPr="004A4434" w:rsidRDefault="00957921" w:rsidP="004D3EFD">
            <w:pPr>
              <w:spacing w:after="24"/>
              <w:ind w:right="40"/>
              <w:jc w:val="center"/>
              <w:rPr>
                <w:rFonts w:ascii="Times New Roman" w:hAnsi="Times New Roman" w:cs="Times New Roman"/>
                <w:sz w:val="20"/>
                <w:szCs w:val="20"/>
              </w:rPr>
            </w:pPr>
            <w:r>
              <w:rPr>
                <w:rFonts w:ascii="Times New Roman" w:hAnsi="Times New Roman" w:cs="Times New Roman"/>
                <w:sz w:val="20"/>
                <w:szCs w:val="20"/>
              </w:rPr>
              <w:t>f</w:t>
            </w:r>
            <w:r w:rsidR="00E40C23" w:rsidRPr="004A4434">
              <w:rPr>
                <w:rFonts w:ascii="Times New Roman" w:hAnsi="Times New Roman" w:cs="Times New Roman"/>
                <w:sz w:val="20"/>
                <w:szCs w:val="20"/>
              </w:rPr>
              <w:t>luvic recent (MF)</w:t>
            </w:r>
          </w:p>
        </w:tc>
        <w:tc>
          <w:tcPr>
            <w:tcW w:w="5103" w:type="dxa"/>
          </w:tcPr>
          <w:p w14:paraId="04DAA88B" w14:textId="3F37A310" w:rsidR="00E40C23" w:rsidRPr="004A4434" w:rsidRDefault="00E40C23" w:rsidP="004D3EFD">
            <w:pPr>
              <w:spacing w:after="24"/>
              <w:ind w:right="40"/>
              <w:rPr>
                <w:rFonts w:ascii="Times New Roman" w:hAnsi="Times New Roman" w:cs="Times New Roman"/>
                <w:i/>
                <w:iCs/>
                <w:sz w:val="20"/>
                <w:szCs w:val="20"/>
              </w:rPr>
            </w:pPr>
            <w:r w:rsidRPr="004A4434">
              <w:rPr>
                <w:rFonts w:ascii="Times New Roman" w:hAnsi="Times New Roman" w:cs="Times New Roman"/>
                <w:i/>
                <w:iCs/>
                <w:sz w:val="20"/>
                <w:szCs w:val="20"/>
              </w:rPr>
              <w:t>Sedimente aluviale (inclusiv proluviale, coluviale etc</w:t>
            </w:r>
            <w:r w:rsidR="00C826AA">
              <w:rPr>
                <w:rFonts w:ascii="Times New Roman" w:hAnsi="Times New Roman" w:cs="Times New Roman"/>
                <w:i/>
                <w:iCs/>
                <w:sz w:val="20"/>
                <w:szCs w:val="20"/>
              </w:rPr>
              <w:t>.</w:t>
            </w:r>
            <w:r w:rsidRPr="004A4434">
              <w:rPr>
                <w:rFonts w:ascii="Times New Roman" w:hAnsi="Times New Roman" w:cs="Times New Roman"/>
                <w:i/>
                <w:iCs/>
                <w:sz w:val="20"/>
                <w:szCs w:val="20"/>
              </w:rPr>
              <w:t>), marine şi lacustre, care primesc material</w:t>
            </w:r>
            <w:r w:rsidR="00C826AA">
              <w:rPr>
                <w:rFonts w:ascii="Times New Roman" w:hAnsi="Times New Roman" w:cs="Times New Roman"/>
                <w:i/>
                <w:iCs/>
                <w:sz w:val="20"/>
                <w:szCs w:val="20"/>
              </w:rPr>
              <w:t>e</w:t>
            </w:r>
            <w:r w:rsidRPr="004A4434">
              <w:rPr>
                <w:rFonts w:ascii="Times New Roman" w:hAnsi="Times New Roman" w:cs="Times New Roman"/>
                <w:i/>
                <w:iCs/>
                <w:sz w:val="20"/>
                <w:szCs w:val="20"/>
              </w:rPr>
              <w:t xml:space="preserve"> noi la interval</w:t>
            </w:r>
            <w:r w:rsidR="00C826AA">
              <w:rPr>
                <w:rFonts w:ascii="Times New Roman" w:hAnsi="Times New Roman" w:cs="Times New Roman"/>
                <w:i/>
                <w:iCs/>
                <w:sz w:val="20"/>
                <w:szCs w:val="20"/>
              </w:rPr>
              <w:t>e</w:t>
            </w:r>
            <w:r w:rsidRPr="004A4434">
              <w:rPr>
                <w:rFonts w:ascii="Times New Roman" w:hAnsi="Times New Roman" w:cs="Times New Roman"/>
                <w:i/>
                <w:iCs/>
                <w:sz w:val="20"/>
                <w:szCs w:val="20"/>
              </w:rPr>
              <w:t xml:space="preserve"> mai mult sau mai puţin regulate sau care au primit în trecutul recent asemenea material</w:t>
            </w:r>
            <w:r w:rsidR="00C826AA">
              <w:rPr>
                <w:rFonts w:ascii="Times New Roman" w:hAnsi="Times New Roman" w:cs="Times New Roman"/>
                <w:i/>
                <w:iCs/>
                <w:sz w:val="20"/>
                <w:szCs w:val="20"/>
              </w:rPr>
              <w:t>e</w:t>
            </w:r>
            <w:r w:rsidRPr="004A4434">
              <w:rPr>
                <w:rFonts w:ascii="Times New Roman" w:hAnsi="Times New Roman" w:cs="Times New Roman"/>
                <w:i/>
                <w:iCs/>
                <w:sz w:val="20"/>
                <w:szCs w:val="20"/>
              </w:rPr>
              <w:t>. Conţinutul în materie organică variază neregulat cu adâncimea.</w:t>
            </w:r>
          </w:p>
        </w:tc>
      </w:tr>
      <w:tr w:rsidR="00E40C23" w:rsidRPr="004A4434" w14:paraId="11B10488" w14:textId="77777777" w:rsidTr="004D3EFD">
        <w:tc>
          <w:tcPr>
            <w:tcW w:w="675" w:type="dxa"/>
          </w:tcPr>
          <w:p w14:paraId="03E40EDE" w14:textId="77777777" w:rsidR="00E40C23" w:rsidRPr="004A4434" w:rsidRDefault="00E40C23" w:rsidP="004D3EFD">
            <w:pPr>
              <w:spacing w:after="24"/>
              <w:ind w:right="40"/>
              <w:jc w:val="both"/>
              <w:rPr>
                <w:rFonts w:ascii="Times New Roman" w:hAnsi="Times New Roman" w:cs="Times New Roman"/>
                <w:sz w:val="20"/>
                <w:szCs w:val="20"/>
              </w:rPr>
            </w:pPr>
          </w:p>
          <w:p w14:paraId="5F1B1C22" w14:textId="77777777" w:rsidR="00E40C23" w:rsidRPr="004A4434" w:rsidRDefault="00E40C23" w:rsidP="004D3EFD">
            <w:pPr>
              <w:spacing w:after="24"/>
              <w:ind w:right="40"/>
              <w:jc w:val="both"/>
              <w:rPr>
                <w:rFonts w:ascii="Times New Roman" w:hAnsi="Times New Roman" w:cs="Times New Roman"/>
                <w:sz w:val="20"/>
                <w:szCs w:val="20"/>
              </w:rPr>
            </w:pPr>
          </w:p>
          <w:p w14:paraId="2E133B1D" w14:textId="77777777" w:rsidR="00E40C23" w:rsidRPr="004A4434" w:rsidRDefault="00E40C23" w:rsidP="004D3EFD">
            <w:pPr>
              <w:spacing w:after="24"/>
              <w:ind w:right="40"/>
              <w:jc w:val="both"/>
              <w:rPr>
                <w:rFonts w:ascii="Times New Roman" w:hAnsi="Times New Roman" w:cs="Times New Roman"/>
                <w:sz w:val="20"/>
                <w:szCs w:val="20"/>
              </w:rPr>
            </w:pPr>
          </w:p>
          <w:p w14:paraId="32CF9D8E" w14:textId="77777777" w:rsidR="00E40C23" w:rsidRPr="004A4434" w:rsidRDefault="00E40C23" w:rsidP="004D3EFD">
            <w:pPr>
              <w:spacing w:after="24"/>
              <w:ind w:right="40"/>
              <w:jc w:val="both"/>
              <w:rPr>
                <w:rFonts w:ascii="Times New Roman" w:hAnsi="Times New Roman" w:cs="Times New Roman"/>
                <w:sz w:val="20"/>
                <w:szCs w:val="20"/>
              </w:rPr>
            </w:pPr>
          </w:p>
          <w:p w14:paraId="61DC1824" w14:textId="77777777" w:rsidR="00E40C23" w:rsidRPr="004A4434" w:rsidRDefault="00E40C23" w:rsidP="004D3EFD">
            <w:pPr>
              <w:spacing w:after="24"/>
              <w:ind w:right="40"/>
              <w:jc w:val="both"/>
              <w:rPr>
                <w:rFonts w:ascii="Times New Roman" w:hAnsi="Times New Roman" w:cs="Times New Roman"/>
                <w:sz w:val="20"/>
                <w:szCs w:val="20"/>
              </w:rPr>
            </w:pPr>
          </w:p>
          <w:p w14:paraId="539708D3" w14:textId="77777777" w:rsidR="00E40C23" w:rsidRPr="004A4434" w:rsidRDefault="00E40C23" w:rsidP="004D3EFD">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3</w:t>
            </w:r>
          </w:p>
        </w:tc>
        <w:tc>
          <w:tcPr>
            <w:tcW w:w="1701" w:type="dxa"/>
          </w:tcPr>
          <w:p w14:paraId="643A6822" w14:textId="77777777" w:rsidR="00E40C23" w:rsidRPr="004A4434" w:rsidRDefault="00E40C23" w:rsidP="004D3EFD">
            <w:pPr>
              <w:spacing w:after="24"/>
              <w:ind w:right="40"/>
              <w:jc w:val="both"/>
              <w:rPr>
                <w:rFonts w:ascii="Times New Roman" w:hAnsi="Times New Roman" w:cs="Times New Roman"/>
                <w:sz w:val="20"/>
                <w:szCs w:val="20"/>
              </w:rPr>
            </w:pPr>
          </w:p>
          <w:p w14:paraId="2FB9C641" w14:textId="77777777" w:rsidR="00E40C23" w:rsidRPr="004A4434" w:rsidRDefault="00E40C23" w:rsidP="004D3EFD">
            <w:pPr>
              <w:spacing w:after="24"/>
              <w:ind w:right="40"/>
              <w:jc w:val="both"/>
              <w:rPr>
                <w:rFonts w:ascii="Times New Roman" w:hAnsi="Times New Roman" w:cs="Times New Roman"/>
                <w:sz w:val="20"/>
                <w:szCs w:val="20"/>
              </w:rPr>
            </w:pPr>
          </w:p>
          <w:p w14:paraId="04F786A8" w14:textId="77777777" w:rsidR="00E40C23" w:rsidRPr="004A4434" w:rsidRDefault="00E40C23" w:rsidP="004D3EFD">
            <w:pPr>
              <w:spacing w:after="24"/>
              <w:ind w:right="40"/>
              <w:jc w:val="both"/>
              <w:rPr>
                <w:rFonts w:ascii="Times New Roman" w:hAnsi="Times New Roman" w:cs="Times New Roman"/>
                <w:sz w:val="20"/>
                <w:szCs w:val="20"/>
              </w:rPr>
            </w:pPr>
          </w:p>
          <w:p w14:paraId="26F582BF" w14:textId="77777777" w:rsidR="00E40C23" w:rsidRPr="004A4434" w:rsidRDefault="00E40C23" w:rsidP="004D3EFD">
            <w:pPr>
              <w:spacing w:after="24"/>
              <w:ind w:right="40"/>
              <w:jc w:val="both"/>
              <w:rPr>
                <w:rFonts w:ascii="Times New Roman" w:hAnsi="Times New Roman" w:cs="Times New Roman"/>
                <w:sz w:val="20"/>
                <w:szCs w:val="20"/>
              </w:rPr>
            </w:pPr>
          </w:p>
          <w:p w14:paraId="33A59734" w14:textId="77777777" w:rsidR="00E40C23" w:rsidRPr="004A4434" w:rsidRDefault="00E40C23" w:rsidP="004D3EFD">
            <w:pPr>
              <w:spacing w:after="24"/>
              <w:ind w:right="40"/>
              <w:jc w:val="both"/>
              <w:rPr>
                <w:rFonts w:ascii="Times New Roman" w:hAnsi="Times New Roman" w:cs="Times New Roman"/>
                <w:sz w:val="20"/>
                <w:szCs w:val="20"/>
              </w:rPr>
            </w:pPr>
          </w:p>
          <w:p w14:paraId="72A67A1B" w14:textId="77777777" w:rsidR="00E40C23" w:rsidRPr="004A4434" w:rsidRDefault="00957921" w:rsidP="004D3EFD">
            <w:pPr>
              <w:spacing w:after="24"/>
              <w:ind w:right="40"/>
              <w:jc w:val="center"/>
              <w:rPr>
                <w:rFonts w:ascii="Times New Roman" w:hAnsi="Times New Roman" w:cs="Times New Roman"/>
                <w:sz w:val="20"/>
                <w:szCs w:val="20"/>
              </w:rPr>
            </w:pPr>
            <w:r>
              <w:rPr>
                <w:rFonts w:ascii="Times New Roman" w:hAnsi="Times New Roman" w:cs="Times New Roman"/>
                <w:sz w:val="20"/>
                <w:szCs w:val="20"/>
              </w:rPr>
              <w:t>s</w:t>
            </w:r>
            <w:r w:rsidR="00E40C23" w:rsidRPr="004A4434">
              <w:rPr>
                <w:rFonts w:ascii="Times New Roman" w:hAnsi="Times New Roman" w:cs="Times New Roman"/>
                <w:sz w:val="20"/>
                <w:szCs w:val="20"/>
              </w:rPr>
              <w:t>cheletic calcarifer (MK)</w:t>
            </w:r>
          </w:p>
        </w:tc>
        <w:tc>
          <w:tcPr>
            <w:tcW w:w="5103" w:type="dxa"/>
          </w:tcPr>
          <w:p w14:paraId="3B0032FE" w14:textId="3A9429EF" w:rsidR="00E40C23" w:rsidRPr="004A4434" w:rsidRDefault="00E40C23" w:rsidP="004D3EFD">
            <w:pPr>
              <w:spacing w:after="24"/>
              <w:ind w:right="40"/>
              <w:rPr>
                <w:rFonts w:ascii="Times New Roman" w:hAnsi="Times New Roman" w:cs="Times New Roman"/>
                <w:i/>
                <w:iCs/>
                <w:sz w:val="20"/>
                <w:szCs w:val="20"/>
                <w:lang w:val="ro-RO"/>
              </w:rPr>
            </w:pPr>
            <w:r w:rsidRPr="004A4434">
              <w:rPr>
                <w:rFonts w:ascii="Times New Roman" w:hAnsi="Times New Roman" w:cs="Times New Roman"/>
                <w:i/>
                <w:iCs/>
                <w:sz w:val="20"/>
                <w:szCs w:val="20"/>
              </w:rPr>
              <w:t>Roci calcaroase sau material</w:t>
            </w:r>
            <w:r w:rsidR="00C826AA">
              <w:rPr>
                <w:rFonts w:ascii="Times New Roman" w:hAnsi="Times New Roman" w:cs="Times New Roman"/>
                <w:i/>
                <w:iCs/>
                <w:sz w:val="20"/>
                <w:szCs w:val="20"/>
              </w:rPr>
              <w:t>e</w:t>
            </w:r>
            <w:r w:rsidRPr="004A4434">
              <w:rPr>
                <w:rFonts w:ascii="Times New Roman" w:hAnsi="Times New Roman" w:cs="Times New Roman"/>
                <w:i/>
                <w:iCs/>
                <w:sz w:val="20"/>
                <w:szCs w:val="20"/>
              </w:rPr>
              <w:t xml:space="preserve"> parentale scheletice (sk </w:t>
            </w:r>
            <m:oMath>
              <m:r>
                <w:rPr>
                  <w:rFonts w:ascii="Cambria Math" w:hAnsi="Cambria Math" w:cs="Times New Roman"/>
                  <w:sz w:val="20"/>
                  <w:szCs w:val="20"/>
                </w:rPr>
                <m:t>&gt;</m:t>
              </m:r>
            </m:oMath>
            <w:r w:rsidRPr="004A4434">
              <w:rPr>
                <w:rFonts w:ascii="Times New Roman" w:eastAsiaTheme="minorEastAsia" w:hAnsi="Times New Roman" w:cs="Times New Roman"/>
                <w:i/>
                <w:iCs/>
                <w:sz w:val="20"/>
                <w:szCs w:val="20"/>
              </w:rPr>
              <w:t xml:space="preserve"> 50%) provenite din</w:t>
            </w:r>
            <w:r w:rsidR="00C826AA">
              <w:rPr>
                <w:rFonts w:ascii="Times New Roman" w:eastAsiaTheme="minorEastAsia" w:hAnsi="Times New Roman" w:cs="Times New Roman"/>
                <w:i/>
                <w:iCs/>
                <w:sz w:val="20"/>
                <w:szCs w:val="20"/>
              </w:rPr>
              <w:t xml:space="preserve"> </w:t>
            </w:r>
            <w:r w:rsidRPr="004A4434">
              <w:rPr>
                <w:rFonts w:ascii="Times New Roman" w:eastAsiaTheme="minorEastAsia" w:hAnsi="Times New Roman" w:cs="Times New Roman"/>
                <w:i/>
                <w:iCs/>
                <w:sz w:val="20"/>
                <w:szCs w:val="20"/>
              </w:rPr>
              <w:t xml:space="preserve">dezagregarea de roci calcaroase (calcare, gresii calcaroase, conglomerate calcaroase, dolomite) inclusiv magnezitele, marnocalcarele şi gipsul, conţinând carbonat de calciu echivalent </w:t>
            </w:r>
            <m:oMath>
              <m:r>
                <w:rPr>
                  <w:rFonts w:ascii="Cambria Math" w:eastAsiaTheme="minorEastAsia" w:hAnsi="Cambria Math" w:cs="Times New Roman"/>
                  <w:sz w:val="20"/>
                  <w:szCs w:val="20"/>
                </w:rPr>
                <m:t>&gt;</m:t>
              </m:r>
            </m:oMath>
            <w:r w:rsidRPr="004A4434">
              <w:rPr>
                <w:rFonts w:ascii="Times New Roman" w:eastAsiaTheme="minorEastAsia" w:hAnsi="Times New Roman" w:cs="Times New Roman"/>
                <w:i/>
                <w:iCs/>
                <w:sz w:val="20"/>
                <w:szCs w:val="20"/>
              </w:rPr>
              <w:t xml:space="preserve"> 40%. Se exclud pietrişurile şi materialele scheletice fluviatile calcarifere recente. Se includ pietrişurile calcarifere nerecente (utilizat la rendzine şi pentru calificativul redzinic, subrendzinic la unele subunităţi taxonomice). Poate fi şi hiperscheletic;</w:t>
            </w:r>
            <w:r w:rsidRPr="004A4434">
              <w:rPr>
                <w:rFonts w:ascii="Times New Roman" w:hAnsi="Times New Roman" w:cs="Times New Roman"/>
                <w:i/>
                <w:iCs/>
                <w:sz w:val="20"/>
                <w:szCs w:val="20"/>
              </w:rPr>
              <w:t xml:space="preserve"> sk </w:t>
            </w:r>
            <m:oMath>
              <m:r>
                <w:rPr>
                  <w:rFonts w:ascii="Cambria Math" w:hAnsi="Cambria Math" w:cs="Times New Roman"/>
                  <w:sz w:val="20"/>
                  <w:szCs w:val="20"/>
                </w:rPr>
                <m:t>&gt;</m:t>
              </m:r>
            </m:oMath>
            <w:r w:rsidRPr="004A4434">
              <w:rPr>
                <w:rFonts w:ascii="Times New Roman" w:eastAsiaTheme="minorEastAsia" w:hAnsi="Times New Roman" w:cs="Times New Roman"/>
                <w:i/>
                <w:iCs/>
                <w:sz w:val="20"/>
                <w:szCs w:val="20"/>
              </w:rPr>
              <w:t xml:space="preserve"> 75%.</w:t>
            </w:r>
          </w:p>
        </w:tc>
      </w:tr>
      <w:tr w:rsidR="00E40C23" w:rsidRPr="004A4434" w14:paraId="54AA6EF3" w14:textId="77777777" w:rsidTr="004D3EFD">
        <w:tc>
          <w:tcPr>
            <w:tcW w:w="675" w:type="dxa"/>
          </w:tcPr>
          <w:p w14:paraId="4F07891B" w14:textId="77777777" w:rsidR="00E40C23" w:rsidRPr="004A4434" w:rsidRDefault="00E40C23" w:rsidP="004D3EFD">
            <w:pPr>
              <w:spacing w:after="24"/>
              <w:ind w:right="40"/>
              <w:jc w:val="both"/>
              <w:rPr>
                <w:rFonts w:ascii="Times New Roman" w:hAnsi="Times New Roman" w:cs="Times New Roman"/>
                <w:sz w:val="20"/>
                <w:szCs w:val="20"/>
              </w:rPr>
            </w:pPr>
          </w:p>
          <w:p w14:paraId="6F23B762" w14:textId="77777777" w:rsidR="00E40C23" w:rsidRPr="004A4434" w:rsidRDefault="00E40C23" w:rsidP="004D3EFD">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4</w:t>
            </w:r>
          </w:p>
        </w:tc>
        <w:tc>
          <w:tcPr>
            <w:tcW w:w="1701" w:type="dxa"/>
          </w:tcPr>
          <w:p w14:paraId="483F1DFE" w14:textId="77777777" w:rsidR="00E40C23" w:rsidRPr="004A4434" w:rsidRDefault="00E40C23" w:rsidP="004D3EFD">
            <w:pPr>
              <w:spacing w:after="24"/>
              <w:ind w:right="40"/>
              <w:jc w:val="both"/>
              <w:rPr>
                <w:rFonts w:ascii="Times New Roman" w:hAnsi="Times New Roman" w:cs="Times New Roman"/>
                <w:sz w:val="20"/>
                <w:szCs w:val="20"/>
              </w:rPr>
            </w:pPr>
          </w:p>
          <w:p w14:paraId="386E68A0" w14:textId="77777777" w:rsidR="00E40C23" w:rsidRPr="004A4434" w:rsidRDefault="00957921" w:rsidP="004D3EFD">
            <w:pPr>
              <w:spacing w:after="24"/>
              <w:ind w:right="40"/>
              <w:jc w:val="center"/>
              <w:rPr>
                <w:rFonts w:ascii="Times New Roman" w:hAnsi="Times New Roman" w:cs="Times New Roman"/>
                <w:sz w:val="20"/>
                <w:szCs w:val="20"/>
              </w:rPr>
            </w:pPr>
            <w:r>
              <w:rPr>
                <w:rFonts w:ascii="Times New Roman" w:hAnsi="Times New Roman" w:cs="Times New Roman"/>
                <w:sz w:val="20"/>
                <w:szCs w:val="20"/>
              </w:rPr>
              <w:t>m</w:t>
            </w:r>
            <w:r w:rsidR="00E40C23" w:rsidRPr="004A4434">
              <w:rPr>
                <w:rFonts w:ascii="Times New Roman" w:hAnsi="Times New Roman" w:cs="Times New Roman"/>
                <w:sz w:val="20"/>
                <w:szCs w:val="20"/>
              </w:rPr>
              <w:t>arnic (MM)</w:t>
            </w:r>
          </w:p>
        </w:tc>
        <w:tc>
          <w:tcPr>
            <w:tcW w:w="5103" w:type="dxa"/>
          </w:tcPr>
          <w:p w14:paraId="7EB0834F" w14:textId="77777777" w:rsidR="00E40C23" w:rsidRPr="004A4434" w:rsidRDefault="00E40C23" w:rsidP="004D3EFD">
            <w:pPr>
              <w:spacing w:after="24"/>
              <w:ind w:right="40"/>
              <w:rPr>
                <w:rFonts w:ascii="Times New Roman" w:hAnsi="Times New Roman" w:cs="Times New Roman"/>
                <w:i/>
                <w:iCs/>
                <w:sz w:val="20"/>
                <w:szCs w:val="20"/>
                <w:lang w:val="ro-RO"/>
              </w:rPr>
            </w:pPr>
            <w:r w:rsidRPr="004A4434">
              <w:rPr>
                <w:rFonts w:ascii="Times New Roman" w:hAnsi="Times New Roman" w:cs="Times New Roman"/>
                <w:i/>
                <w:iCs/>
                <w:sz w:val="20"/>
                <w:szCs w:val="20"/>
              </w:rPr>
              <w:t>Materiale parentale fine provenite din transformarea marnelor compacte, marnelor argiloase sau argilelor mărnoase;</w:t>
            </w:r>
            <w:r w:rsidRPr="004A4434">
              <w:rPr>
                <w:rFonts w:ascii="Times New Roman" w:hAnsi="Times New Roman" w:cs="Times New Roman"/>
                <w:i/>
                <w:iCs/>
                <w:sz w:val="20"/>
                <w:szCs w:val="20"/>
                <w:lang w:val="ro-RO"/>
              </w:rPr>
              <w:t xml:space="preserve"> argilă </w:t>
            </w:r>
            <m:oMath>
              <m:r>
                <w:rPr>
                  <w:rFonts w:ascii="Cambria Math" w:hAnsi="Cambria Math" w:cs="Times New Roman"/>
                  <w:sz w:val="20"/>
                  <w:szCs w:val="20"/>
                  <w:lang w:val="ro-RO"/>
                </w:rPr>
                <m:t>&gt;</m:t>
              </m:r>
            </m:oMath>
            <w:r w:rsidRPr="004A4434">
              <w:rPr>
                <w:rFonts w:ascii="Times New Roman" w:eastAsiaTheme="minorEastAsia" w:hAnsi="Times New Roman" w:cs="Times New Roman"/>
                <w:i/>
                <w:iCs/>
                <w:sz w:val="20"/>
                <w:szCs w:val="20"/>
                <w:lang w:val="ro-RO"/>
              </w:rPr>
              <w:t xml:space="preserve"> 45% şi carbonaţi </w:t>
            </w:r>
            <m:oMath>
              <m:r>
                <w:rPr>
                  <w:rFonts w:ascii="Cambria Math" w:eastAsiaTheme="minorEastAsia" w:hAnsi="Cambria Math" w:cs="Times New Roman"/>
                  <w:sz w:val="20"/>
                  <w:szCs w:val="20"/>
                  <w:lang w:val="ro-RO"/>
                </w:rPr>
                <m:t>&gt;</m:t>
              </m:r>
            </m:oMath>
            <w:r w:rsidRPr="004A4434">
              <w:rPr>
                <w:rFonts w:ascii="Times New Roman" w:eastAsiaTheme="minorEastAsia" w:hAnsi="Times New Roman" w:cs="Times New Roman"/>
                <w:i/>
                <w:iCs/>
                <w:sz w:val="20"/>
                <w:szCs w:val="20"/>
                <w:lang w:val="ro-RO"/>
              </w:rPr>
              <w:t xml:space="preserve"> 14%.</w:t>
            </w:r>
          </w:p>
        </w:tc>
      </w:tr>
    </w:tbl>
    <w:p w14:paraId="296F46DB" w14:textId="77777777" w:rsidR="00E40C23" w:rsidRPr="004A4434" w:rsidRDefault="00E40C23" w:rsidP="00E40C23">
      <w:pPr>
        <w:spacing w:after="24" w:line="360" w:lineRule="auto"/>
        <w:ind w:right="40"/>
        <w:jc w:val="both"/>
        <w:rPr>
          <w:rFonts w:ascii="Times New Roman" w:hAnsi="Times New Roman" w:cs="Times New Roman"/>
          <w:sz w:val="20"/>
          <w:szCs w:val="20"/>
        </w:rPr>
      </w:pPr>
    </w:p>
    <w:p w14:paraId="2CFE0C96" w14:textId="77777777" w:rsidR="00E40C23" w:rsidRDefault="00E40C23" w:rsidP="00E40C23">
      <w:pPr>
        <w:pStyle w:val="BodyText1"/>
        <w:shd w:val="clear" w:color="auto" w:fill="auto"/>
        <w:spacing w:line="360" w:lineRule="auto"/>
        <w:ind w:right="40"/>
        <w:rPr>
          <w:rStyle w:val="Bodytext27pt"/>
          <w:rFonts w:eastAsia="Century Schoolbook"/>
          <w:b/>
          <w:sz w:val="24"/>
          <w:szCs w:val="24"/>
        </w:rPr>
      </w:pPr>
    </w:p>
    <w:p w14:paraId="2935A5D8" w14:textId="77777777" w:rsidR="00637B89" w:rsidRDefault="00637B89" w:rsidP="002E2C29">
      <w:pPr>
        <w:pStyle w:val="BodyText1"/>
        <w:shd w:val="clear" w:color="auto" w:fill="auto"/>
        <w:spacing w:line="360" w:lineRule="auto"/>
        <w:ind w:right="40" w:firstLine="0"/>
        <w:rPr>
          <w:rStyle w:val="Bodytext27pt"/>
          <w:rFonts w:eastAsia="Century Schoolbook"/>
          <w:b/>
          <w:sz w:val="24"/>
          <w:szCs w:val="24"/>
        </w:rPr>
      </w:pPr>
    </w:p>
    <w:p w14:paraId="0A2810A9" w14:textId="77777777" w:rsidR="00A52090" w:rsidRDefault="000F5ADF" w:rsidP="00DA144B">
      <w:pPr>
        <w:pStyle w:val="BodyText1"/>
        <w:shd w:val="clear" w:color="auto" w:fill="auto"/>
        <w:spacing w:line="360" w:lineRule="auto"/>
        <w:ind w:right="40" w:firstLine="0"/>
        <w:jc w:val="center"/>
        <w:outlineLvl w:val="0"/>
        <w:rPr>
          <w:rStyle w:val="Bodytext27pt"/>
          <w:rFonts w:eastAsia="Century Schoolbook"/>
          <w:b/>
          <w:sz w:val="24"/>
          <w:szCs w:val="24"/>
        </w:rPr>
      </w:pPr>
      <w:r>
        <w:rPr>
          <w:rStyle w:val="Bodytext27pt"/>
          <w:rFonts w:eastAsia="Century Schoolbook"/>
          <w:b/>
          <w:sz w:val="24"/>
          <w:szCs w:val="24"/>
        </w:rPr>
        <w:t>1.1.</w:t>
      </w:r>
      <w:r w:rsidR="00A52090">
        <w:rPr>
          <w:rStyle w:val="Bodytext27pt"/>
          <w:rFonts w:eastAsia="Century Schoolbook"/>
          <w:b/>
          <w:sz w:val="24"/>
          <w:szCs w:val="24"/>
        </w:rPr>
        <w:t xml:space="preserve"> Clasa Cernisoluri, calificative de sol utilizate în taxonomie</w:t>
      </w:r>
    </w:p>
    <w:p w14:paraId="3E13D7EB" w14:textId="77777777" w:rsidR="00E40C23" w:rsidRDefault="00E40C23" w:rsidP="00E40C23">
      <w:pPr>
        <w:pStyle w:val="Bodytext20"/>
        <w:shd w:val="clear" w:color="auto" w:fill="auto"/>
        <w:tabs>
          <w:tab w:val="left" w:pos="394"/>
        </w:tabs>
        <w:spacing w:after="0" w:line="360" w:lineRule="auto"/>
        <w:rPr>
          <w:rStyle w:val="Bodytext27pt"/>
          <w:rFonts w:eastAsia="Century Schoolbook"/>
          <w:b/>
          <w:sz w:val="24"/>
          <w:szCs w:val="24"/>
        </w:rPr>
      </w:pPr>
    </w:p>
    <w:p w14:paraId="1A4F38E0" w14:textId="77777777" w:rsidR="00E40C23" w:rsidRDefault="00E40C23" w:rsidP="00E40C23">
      <w:pPr>
        <w:pStyle w:val="Bodytext20"/>
        <w:shd w:val="clear" w:color="auto" w:fill="auto"/>
        <w:tabs>
          <w:tab w:val="left" w:pos="394"/>
        </w:tabs>
        <w:spacing w:after="0" w:line="360" w:lineRule="auto"/>
        <w:rPr>
          <w:rStyle w:val="Bodytext27pt"/>
          <w:rFonts w:eastAsia="Century Schoolbook"/>
          <w:b/>
          <w:sz w:val="24"/>
          <w:szCs w:val="24"/>
        </w:rPr>
      </w:pPr>
    </w:p>
    <w:p w14:paraId="6C45AF6E" w14:textId="77777777" w:rsidR="00E40C23" w:rsidRPr="00D76389" w:rsidRDefault="00E40C23" w:rsidP="00DA144B">
      <w:pPr>
        <w:pStyle w:val="Bodytext20"/>
        <w:shd w:val="clear" w:color="auto" w:fill="auto"/>
        <w:tabs>
          <w:tab w:val="left" w:pos="394"/>
        </w:tabs>
        <w:spacing w:after="0" w:line="360" w:lineRule="auto"/>
        <w:outlineLvl w:val="0"/>
        <w:rPr>
          <w:rStyle w:val="Bodytext27pt"/>
          <w:rFonts w:eastAsia="Century Schoolbook"/>
          <w:b/>
          <w:sz w:val="24"/>
          <w:szCs w:val="24"/>
        </w:rPr>
      </w:pPr>
      <w:r>
        <w:rPr>
          <w:rStyle w:val="Bodytext27pt"/>
          <w:rFonts w:eastAsia="Century Schoolbook"/>
          <w:b/>
          <w:sz w:val="24"/>
          <w:szCs w:val="24"/>
        </w:rPr>
        <w:tab/>
      </w:r>
      <w:r>
        <w:rPr>
          <w:rStyle w:val="Bodytext27pt"/>
          <w:rFonts w:eastAsia="Century Schoolbook"/>
          <w:b/>
          <w:sz w:val="24"/>
          <w:szCs w:val="24"/>
        </w:rPr>
        <w:tab/>
      </w:r>
      <w:r w:rsidRPr="00D76389">
        <w:rPr>
          <w:rStyle w:val="Bodytext27pt"/>
          <w:rFonts w:eastAsia="Century Schoolbook"/>
          <w:b/>
          <w:sz w:val="24"/>
          <w:szCs w:val="24"/>
        </w:rPr>
        <w:t>Diagnostic</w:t>
      </w:r>
    </w:p>
    <w:p w14:paraId="486808CB" w14:textId="61198865" w:rsidR="00E40C23" w:rsidRPr="00D76389" w:rsidRDefault="00E40C23" w:rsidP="00E40C23">
      <w:pPr>
        <w:pStyle w:val="Bodytext20"/>
        <w:shd w:val="clear" w:color="auto" w:fill="auto"/>
        <w:tabs>
          <w:tab w:val="left" w:pos="394"/>
        </w:tabs>
        <w:spacing w:after="0" w:line="360" w:lineRule="auto"/>
        <w:rPr>
          <w:rStyle w:val="Bodytext27pt"/>
          <w:rFonts w:eastAsia="Century Schoolbook"/>
          <w:i/>
          <w:sz w:val="24"/>
          <w:szCs w:val="24"/>
        </w:rPr>
      </w:pPr>
      <w:r>
        <w:rPr>
          <w:rStyle w:val="Bodytext27pt"/>
          <w:rFonts w:eastAsia="Century Schoolbook"/>
          <w:b/>
          <w:sz w:val="24"/>
          <w:szCs w:val="24"/>
        </w:rPr>
        <w:tab/>
      </w:r>
      <w:r>
        <w:rPr>
          <w:rStyle w:val="Bodytext27pt"/>
          <w:rFonts w:eastAsia="Century Schoolbook"/>
          <w:b/>
          <w:sz w:val="24"/>
          <w:szCs w:val="24"/>
        </w:rPr>
        <w:tab/>
      </w:r>
      <w:r w:rsidRPr="00D76389">
        <w:rPr>
          <w:rStyle w:val="Bodytext27pt"/>
          <w:rFonts w:eastAsia="Century Schoolbook"/>
          <w:i/>
          <w:sz w:val="24"/>
          <w:szCs w:val="24"/>
        </w:rPr>
        <w:t>Cuprinde soluri cu orizont A molic (Am)</w:t>
      </w:r>
      <w:r>
        <w:rPr>
          <w:rStyle w:val="Bodytext27pt"/>
          <w:rFonts w:eastAsia="Century Schoolbook"/>
          <w:i/>
          <w:sz w:val="24"/>
          <w:szCs w:val="24"/>
        </w:rPr>
        <w:t xml:space="preserve"> </w:t>
      </w:r>
      <w:r w:rsidRPr="00D76389">
        <w:rPr>
          <w:rStyle w:val="Bodytext27pt"/>
          <w:rFonts w:eastAsia="Century Schoolbook"/>
          <w:i/>
          <w:sz w:val="24"/>
          <w:szCs w:val="24"/>
        </w:rPr>
        <w:t>co</w:t>
      </w:r>
      <w:r>
        <w:rPr>
          <w:rStyle w:val="Bodytext27pt"/>
          <w:rFonts w:eastAsia="Century Schoolbook"/>
          <w:i/>
          <w:sz w:val="24"/>
          <w:szCs w:val="24"/>
        </w:rPr>
        <w:t>ntinuat cu orizont intermediar (AC, AR) sau orizont B (Bv sau Bt)</w:t>
      </w:r>
      <w:r w:rsidR="00C826AA">
        <w:rPr>
          <w:rStyle w:val="Bodytext27pt"/>
          <w:rFonts w:eastAsia="Century Schoolbook"/>
          <w:i/>
          <w:sz w:val="24"/>
          <w:szCs w:val="24"/>
        </w:rPr>
        <w:t>,</w:t>
      </w:r>
      <w:r w:rsidRPr="00D76389">
        <w:rPr>
          <w:rStyle w:val="Bodytext27pt"/>
          <w:rFonts w:eastAsia="Century Schoolbook"/>
          <w:i/>
          <w:sz w:val="24"/>
          <w:szCs w:val="24"/>
        </w:rPr>
        <w:t xml:space="preserve"> </w:t>
      </w:r>
      <w:r>
        <w:rPr>
          <w:rStyle w:val="Bodytext27pt"/>
          <w:rFonts w:eastAsia="Century Schoolbook"/>
          <w:i/>
          <w:sz w:val="24"/>
          <w:szCs w:val="24"/>
        </w:rPr>
        <w:t xml:space="preserve">acesta </w:t>
      </w:r>
      <w:r w:rsidRPr="00D76389">
        <w:rPr>
          <w:rStyle w:val="Bodytext27pt"/>
          <w:rFonts w:eastAsia="Century Schoolbook"/>
          <w:i/>
          <w:sz w:val="24"/>
          <w:szCs w:val="24"/>
        </w:rPr>
        <w:t>având în partea superioară culori</w:t>
      </w:r>
      <w:r>
        <w:rPr>
          <w:rStyle w:val="Bodytext27pt"/>
          <w:rFonts w:eastAsia="Century Schoolbook"/>
          <w:i/>
          <w:sz w:val="24"/>
          <w:szCs w:val="24"/>
        </w:rPr>
        <w:t xml:space="preserve"> în 10YR</w:t>
      </w:r>
      <w:r w:rsidRPr="00D76389">
        <w:rPr>
          <w:rStyle w:val="Bodytext27pt"/>
          <w:rFonts w:eastAsia="Century Schoolbook"/>
          <w:i/>
          <w:sz w:val="24"/>
          <w:szCs w:val="24"/>
        </w:rPr>
        <w:t xml:space="preserve"> cu valor</w:t>
      </w:r>
      <w:r>
        <w:rPr>
          <w:rStyle w:val="Bodytext27pt"/>
          <w:rFonts w:eastAsia="Century Schoolbook"/>
          <w:i/>
          <w:sz w:val="24"/>
          <w:szCs w:val="24"/>
        </w:rPr>
        <w:t>i şi crome sub 3,5 la materialul în stare umedă.</w:t>
      </w:r>
    </w:p>
    <w:p w14:paraId="5A263B12" w14:textId="77777777" w:rsidR="00E40C23" w:rsidRDefault="00E40C23" w:rsidP="00E40C23">
      <w:pPr>
        <w:pStyle w:val="BodyText"/>
        <w:shd w:val="clear" w:color="auto" w:fill="auto"/>
        <w:spacing w:line="360" w:lineRule="auto"/>
        <w:ind w:left="705" w:right="20"/>
        <w:rPr>
          <w:rStyle w:val="Bodytext28ptBold"/>
          <w:sz w:val="24"/>
          <w:szCs w:val="24"/>
        </w:rPr>
      </w:pPr>
    </w:p>
    <w:p w14:paraId="07B50DE4" w14:textId="77777777" w:rsidR="00E40C23" w:rsidRPr="00D76389" w:rsidRDefault="00E40C23" w:rsidP="00DA144B">
      <w:pPr>
        <w:pStyle w:val="BodyText"/>
        <w:shd w:val="clear" w:color="auto" w:fill="auto"/>
        <w:spacing w:line="360" w:lineRule="auto"/>
        <w:ind w:right="20" w:firstLine="708"/>
        <w:outlineLvl w:val="0"/>
        <w:rPr>
          <w:rStyle w:val="Bodytext28ptBold"/>
          <w:sz w:val="24"/>
          <w:szCs w:val="24"/>
        </w:rPr>
      </w:pPr>
      <w:r w:rsidRPr="00D76389">
        <w:rPr>
          <w:rStyle w:val="Bodytext28ptBold"/>
          <w:sz w:val="24"/>
          <w:szCs w:val="24"/>
        </w:rPr>
        <w:t>Caracterizare morfogenetică</w:t>
      </w:r>
      <w:r>
        <w:rPr>
          <w:rStyle w:val="Bodytext28ptBold"/>
          <w:sz w:val="24"/>
          <w:szCs w:val="24"/>
        </w:rPr>
        <w:t xml:space="preserve"> generală</w:t>
      </w:r>
    </w:p>
    <w:p w14:paraId="47E289F7" w14:textId="551D7640" w:rsidR="00E40C23" w:rsidRDefault="00E40C23" w:rsidP="00E40C23">
      <w:pPr>
        <w:pStyle w:val="Bodytext20"/>
        <w:shd w:val="clear" w:color="auto" w:fill="auto"/>
        <w:tabs>
          <w:tab w:val="left" w:pos="394"/>
        </w:tabs>
        <w:spacing w:after="0" w:line="360" w:lineRule="auto"/>
        <w:rPr>
          <w:rStyle w:val="Bodytext27pt"/>
          <w:rFonts w:eastAsia="Century Schoolbook"/>
          <w:i/>
          <w:sz w:val="24"/>
          <w:szCs w:val="24"/>
        </w:rPr>
      </w:pPr>
      <w:r>
        <w:rPr>
          <w:rStyle w:val="Bodytext27pt"/>
          <w:rFonts w:eastAsia="Century Schoolbook"/>
          <w:i/>
          <w:sz w:val="24"/>
          <w:szCs w:val="24"/>
        </w:rPr>
        <w:tab/>
      </w:r>
      <w:r>
        <w:rPr>
          <w:rStyle w:val="Bodytext27pt"/>
          <w:rFonts w:eastAsia="Century Schoolbook"/>
          <w:i/>
          <w:sz w:val="24"/>
          <w:szCs w:val="24"/>
        </w:rPr>
        <w:tab/>
      </w:r>
      <w:r w:rsidRPr="00D76389">
        <w:rPr>
          <w:rStyle w:val="Bodytext27pt"/>
          <w:rFonts w:eastAsia="Century Schoolbook"/>
          <w:i/>
          <w:sz w:val="24"/>
          <w:szCs w:val="24"/>
        </w:rPr>
        <w:t>Sunt soluri cu acumulare evidentă de materie organică (relativ saturată în baze)</w:t>
      </w:r>
      <w:r w:rsidR="00B93EA5">
        <w:rPr>
          <w:rStyle w:val="Bodytext27pt"/>
          <w:rFonts w:eastAsia="Century Schoolbook"/>
          <w:i/>
          <w:sz w:val="24"/>
          <w:szCs w:val="24"/>
        </w:rPr>
        <w:t>,</w:t>
      </w:r>
      <w:r w:rsidRPr="00D76389">
        <w:rPr>
          <w:rStyle w:val="Bodytext27pt"/>
          <w:rFonts w:eastAsia="Century Schoolbook"/>
          <w:i/>
          <w:sz w:val="24"/>
          <w:szCs w:val="24"/>
        </w:rPr>
        <w:t xml:space="preserve"> având orizont molic şi orizont</w:t>
      </w:r>
      <w:r>
        <w:rPr>
          <w:rStyle w:val="Bodytext27pt"/>
          <w:rFonts w:eastAsia="Century Schoolbook"/>
          <w:i/>
          <w:sz w:val="24"/>
          <w:szCs w:val="24"/>
        </w:rPr>
        <w:t xml:space="preserve"> subiacent </w:t>
      </w:r>
      <w:r w:rsidRPr="00D76389">
        <w:rPr>
          <w:rStyle w:val="Bodytext27pt"/>
          <w:rFonts w:eastAsia="Century Schoolbook"/>
          <w:i/>
          <w:sz w:val="24"/>
          <w:szCs w:val="24"/>
        </w:rPr>
        <w:t>AC, AR,</w:t>
      </w:r>
      <w:r>
        <w:rPr>
          <w:rStyle w:val="Bodytext27pt"/>
          <w:rFonts w:eastAsia="Century Schoolbook"/>
          <w:i/>
          <w:sz w:val="24"/>
          <w:szCs w:val="24"/>
        </w:rPr>
        <w:t xml:space="preserve"> Bv sau Bt având</w:t>
      </w:r>
      <w:r w:rsidRPr="00D76389">
        <w:rPr>
          <w:rStyle w:val="Bodytext27pt"/>
          <w:rFonts w:eastAsia="Century Schoolbook"/>
          <w:i/>
          <w:sz w:val="24"/>
          <w:szCs w:val="24"/>
        </w:rPr>
        <w:t xml:space="preserve"> culori de orizont molic</w:t>
      </w:r>
      <w:r>
        <w:rPr>
          <w:rStyle w:val="Bodytext27pt"/>
          <w:rFonts w:eastAsia="Century Schoolbook"/>
          <w:i/>
          <w:sz w:val="24"/>
          <w:szCs w:val="24"/>
        </w:rPr>
        <w:t xml:space="preserve"> (</w:t>
      </w:r>
      <w:r w:rsidRPr="00D76389">
        <w:rPr>
          <w:rStyle w:val="Bodytext27pt"/>
          <w:rFonts w:eastAsia="Century Schoolbook"/>
          <w:i/>
          <w:sz w:val="24"/>
          <w:szCs w:val="24"/>
        </w:rPr>
        <w:t>valor</w:t>
      </w:r>
      <w:r>
        <w:rPr>
          <w:rStyle w:val="Bodytext27pt"/>
          <w:rFonts w:eastAsia="Century Schoolbook"/>
          <w:i/>
          <w:sz w:val="24"/>
          <w:szCs w:val="24"/>
        </w:rPr>
        <w:t xml:space="preserve">i şi crome sub 3,5 la </w:t>
      </w:r>
      <w:r>
        <w:rPr>
          <w:rStyle w:val="Bodytext27pt"/>
          <w:rFonts w:eastAsia="Century Schoolbook"/>
          <w:i/>
          <w:sz w:val="24"/>
          <w:szCs w:val="24"/>
        </w:rPr>
        <w:lastRenderedPageBreak/>
        <w:t>materialul în stare umedă)</w:t>
      </w:r>
      <w:r w:rsidRPr="00D76389">
        <w:rPr>
          <w:rStyle w:val="Bodytext27pt"/>
          <w:rFonts w:eastAsia="Century Schoolbook"/>
          <w:i/>
          <w:sz w:val="24"/>
          <w:szCs w:val="24"/>
        </w:rPr>
        <w:t xml:space="preserve"> cel puţin în partea superioară (pe minim 10 </w:t>
      </w:r>
      <w:r w:rsidR="00E851AD">
        <w:rPr>
          <w:rStyle w:val="Bodytext27pt"/>
          <w:rFonts w:eastAsia="Century Schoolbook"/>
          <w:i/>
          <w:sz w:val="24"/>
          <w:szCs w:val="24"/>
        </w:rPr>
        <w:t>–</w:t>
      </w:r>
      <w:r w:rsidRPr="00D76389">
        <w:rPr>
          <w:rStyle w:val="Bodytext27pt"/>
          <w:rFonts w:eastAsia="Century Schoolbook"/>
          <w:i/>
          <w:sz w:val="24"/>
          <w:szCs w:val="24"/>
        </w:rPr>
        <w:t xml:space="preserve"> 15 cm) şi cel puţin pe fe</w:t>
      </w:r>
      <w:r>
        <w:rPr>
          <w:rStyle w:val="Bodytext27pt"/>
          <w:rFonts w:eastAsia="Century Schoolbook"/>
          <w:i/>
          <w:sz w:val="24"/>
          <w:szCs w:val="24"/>
        </w:rPr>
        <w:t>ţele agregatelor structurale. Orizontul de acumulare a carbonaţilor alcalino-pământoşi este prezent în primii 125 cm la kastanoziomuri şi cernoziomuri</w:t>
      </w:r>
      <w:r w:rsidR="00C826AA">
        <w:rPr>
          <w:rStyle w:val="Bodytext27pt"/>
          <w:rFonts w:eastAsia="Century Schoolbook"/>
          <w:i/>
          <w:sz w:val="24"/>
          <w:szCs w:val="24"/>
        </w:rPr>
        <w:t>,</w:t>
      </w:r>
      <w:r w:rsidR="009E2A0D">
        <w:rPr>
          <w:rStyle w:val="Bodytext27pt"/>
          <w:rFonts w:eastAsia="Century Schoolbook"/>
          <w:i/>
          <w:sz w:val="24"/>
          <w:szCs w:val="24"/>
        </w:rPr>
        <w:t xml:space="preserve"> </w:t>
      </w:r>
      <w:r w:rsidR="00C826AA">
        <w:rPr>
          <w:rStyle w:val="Bodytext27pt"/>
          <w:rFonts w:eastAsia="Century Schoolbook"/>
          <w:i/>
          <w:sz w:val="24"/>
          <w:szCs w:val="24"/>
        </w:rPr>
        <w:t xml:space="preserve">ori la </w:t>
      </w:r>
      <w:r>
        <w:rPr>
          <w:rStyle w:val="Bodytext27pt"/>
          <w:rFonts w:eastAsia="Century Schoolbook"/>
          <w:i/>
          <w:sz w:val="24"/>
          <w:szCs w:val="24"/>
        </w:rPr>
        <w:t>sub 125 cm la faeoziomuri.</w:t>
      </w:r>
    </w:p>
    <w:p w14:paraId="58D3B407" w14:textId="1988E562" w:rsidR="00E40C23" w:rsidRPr="004A4434" w:rsidRDefault="00E40C23" w:rsidP="00E40C23">
      <w:pPr>
        <w:pStyle w:val="Bodytext20"/>
        <w:shd w:val="clear" w:color="auto" w:fill="auto"/>
        <w:tabs>
          <w:tab w:val="left" w:pos="394"/>
        </w:tabs>
        <w:spacing w:after="0" w:line="360" w:lineRule="auto"/>
        <w:rPr>
          <w:rStyle w:val="Bodytext27pt"/>
          <w:rFonts w:eastAsia="Century Schoolbook"/>
          <w:i/>
          <w:sz w:val="24"/>
          <w:szCs w:val="24"/>
        </w:rPr>
      </w:pPr>
      <w:r>
        <w:rPr>
          <w:rStyle w:val="Bodytext27pt"/>
          <w:rFonts w:eastAsia="Century Schoolbook"/>
          <w:i/>
          <w:sz w:val="24"/>
          <w:szCs w:val="24"/>
        </w:rPr>
        <w:tab/>
      </w:r>
      <w:r>
        <w:rPr>
          <w:rStyle w:val="Bodytext27pt"/>
          <w:rFonts w:eastAsia="Century Schoolbook"/>
          <w:i/>
          <w:sz w:val="24"/>
          <w:szCs w:val="24"/>
        </w:rPr>
        <w:tab/>
        <w:t xml:space="preserve"> Pot prezenta</w:t>
      </w:r>
      <w:r w:rsidRPr="00D76389">
        <w:rPr>
          <w:rStyle w:val="Bodytext27pt"/>
          <w:rFonts w:eastAsia="Century Schoolbook"/>
          <w:i/>
          <w:sz w:val="24"/>
          <w:szCs w:val="24"/>
        </w:rPr>
        <w:t xml:space="preserve"> orizont </w:t>
      </w:r>
      <w:r>
        <w:rPr>
          <w:rStyle w:val="Bodytext27pt"/>
          <w:rFonts w:eastAsia="Century Schoolbook"/>
          <w:i/>
          <w:sz w:val="24"/>
          <w:szCs w:val="24"/>
        </w:rPr>
        <w:t>A molic forestalic (</w:t>
      </w:r>
      <w:r w:rsidRPr="00D76389">
        <w:rPr>
          <w:rStyle w:val="Bodytext27pt"/>
          <w:rFonts w:eastAsia="Century Schoolbook"/>
          <w:i/>
          <w:sz w:val="24"/>
          <w:szCs w:val="24"/>
        </w:rPr>
        <w:t>Amf</w:t>
      </w:r>
      <w:r>
        <w:rPr>
          <w:rStyle w:val="Bodytext27pt"/>
          <w:rFonts w:eastAsia="Century Schoolbook"/>
          <w:i/>
          <w:sz w:val="24"/>
          <w:szCs w:val="24"/>
        </w:rPr>
        <w:t>),</w:t>
      </w:r>
      <w:r w:rsidRPr="00D76389">
        <w:rPr>
          <w:rStyle w:val="Bodytext27pt"/>
          <w:rFonts w:eastAsia="Century Schoolbook"/>
          <w:i/>
          <w:sz w:val="24"/>
          <w:szCs w:val="24"/>
        </w:rPr>
        <w:t xml:space="preserve"> cu un minim în variaţia valorilor pH şi cele ale gradului de saturaţie în baze</w:t>
      </w:r>
      <w:r>
        <w:rPr>
          <w:rStyle w:val="Bodytext27pt"/>
          <w:rFonts w:eastAsia="Century Schoolbook"/>
          <w:i/>
          <w:sz w:val="24"/>
          <w:szCs w:val="24"/>
        </w:rPr>
        <w:t xml:space="preserve"> sau orizont A molic greic (Ame)</w:t>
      </w:r>
      <w:r w:rsidR="00C826AA">
        <w:rPr>
          <w:rStyle w:val="Bodytext27pt"/>
          <w:rFonts w:eastAsia="Century Schoolbook"/>
          <w:i/>
          <w:sz w:val="24"/>
          <w:szCs w:val="24"/>
        </w:rPr>
        <w:t>,</w:t>
      </w:r>
      <w:r w:rsidRPr="00E938DE">
        <w:rPr>
          <w:rStyle w:val="Bodytext285pt"/>
          <w:rFonts w:eastAsia="Century Schoolbook"/>
          <w:i/>
          <w:sz w:val="24"/>
          <w:szCs w:val="24"/>
        </w:rPr>
        <w:t xml:space="preserve"> cu acumulări reziduale de cuarţ sau alte minerale rezistente la alterare, dezbrăcate de pelicule coloidale, structură poliedrică mare subangulară sau nuciformă, situat sub Am, </w:t>
      </w:r>
      <w:r>
        <w:rPr>
          <w:rStyle w:val="Bodytext285pt"/>
          <w:rFonts w:eastAsia="Century Schoolbook"/>
          <w:i/>
          <w:sz w:val="24"/>
          <w:szCs w:val="24"/>
        </w:rPr>
        <w:t xml:space="preserve">având </w:t>
      </w:r>
      <w:r w:rsidRPr="00E938DE">
        <w:rPr>
          <w:rStyle w:val="Bodytext285pt"/>
          <w:rFonts w:eastAsia="Century Schoolbook"/>
          <w:i/>
          <w:sz w:val="24"/>
          <w:szCs w:val="24"/>
        </w:rPr>
        <w:t xml:space="preserve">culori cu va. </w:t>
      </w:r>
      <m:oMath>
        <m:r>
          <w:rPr>
            <w:rStyle w:val="Bodytext285pt"/>
            <w:rFonts w:ascii="Cambria Math" w:eastAsia="Century Schoolbook" w:hAnsi="Cambria Math"/>
            <w:sz w:val="24"/>
            <w:szCs w:val="24"/>
          </w:rPr>
          <m:t>≥</m:t>
        </m:r>
      </m:oMath>
      <w:r w:rsidRPr="00E938DE">
        <w:rPr>
          <w:rStyle w:val="Bodytext285pt"/>
          <w:rFonts w:eastAsia="Century Schoolbook"/>
          <w:i/>
          <w:sz w:val="24"/>
          <w:szCs w:val="24"/>
        </w:rPr>
        <w:t>3 şi cr.</w:t>
      </w:r>
      <m:oMath>
        <m:r>
          <w:rPr>
            <w:rStyle w:val="Bodytext285pt"/>
            <w:rFonts w:ascii="Cambria Math" w:eastAsia="Century Schoolbook" w:hAnsi="Cambria Math"/>
            <w:sz w:val="24"/>
            <w:szCs w:val="24"/>
          </w:rPr>
          <m:t xml:space="preserve"> &lt;</m:t>
        </m:r>
      </m:oMath>
      <w:r w:rsidRPr="00E938DE">
        <w:rPr>
          <w:rStyle w:val="Bodytext285pt"/>
          <w:rFonts w:eastAsia="Century Schoolbook"/>
          <w:i/>
          <w:sz w:val="24"/>
          <w:szCs w:val="24"/>
        </w:rPr>
        <w:t>2, V</w:t>
      </w:r>
      <m:oMath>
        <m:r>
          <w:rPr>
            <w:rStyle w:val="Bodytext285pt"/>
            <w:rFonts w:ascii="Cambria Math" w:eastAsia="Century Schoolbook" w:hAnsi="Cambria Math"/>
            <w:sz w:val="24"/>
            <w:szCs w:val="24"/>
          </w:rPr>
          <m:t>&gt;</m:t>
        </m:r>
      </m:oMath>
      <w:r w:rsidRPr="00E938DE">
        <w:rPr>
          <w:rStyle w:val="Bodytext285pt"/>
          <w:rFonts w:eastAsia="Century Schoolbook"/>
          <w:i/>
          <w:sz w:val="24"/>
          <w:szCs w:val="24"/>
        </w:rPr>
        <w:t>53%.</w:t>
      </w:r>
      <w:r>
        <w:rPr>
          <w:rStyle w:val="Bodytext285pt"/>
          <w:rFonts w:eastAsia="Century Schoolbook"/>
          <w:i/>
          <w:sz w:val="24"/>
          <w:szCs w:val="24"/>
        </w:rPr>
        <w:t xml:space="preserve"> Sunt soluri care se pot forma pe: materiale </w:t>
      </w:r>
      <w:r w:rsidRPr="0063694B">
        <w:rPr>
          <w:i/>
          <w:iCs/>
          <w:sz w:val="24"/>
          <w:szCs w:val="24"/>
        </w:rPr>
        <w:t>erubazice (ME</w:t>
      </w:r>
      <w:r>
        <w:rPr>
          <w:i/>
          <w:iCs/>
          <w:sz w:val="24"/>
          <w:szCs w:val="24"/>
        </w:rPr>
        <w:t xml:space="preserve">), materiale </w:t>
      </w:r>
      <w:r w:rsidRPr="0063694B">
        <w:rPr>
          <w:i/>
          <w:iCs/>
          <w:sz w:val="24"/>
          <w:szCs w:val="24"/>
        </w:rPr>
        <w:t>fluvice recente (MF)</w:t>
      </w:r>
      <w:r>
        <w:rPr>
          <w:i/>
          <w:iCs/>
          <w:sz w:val="24"/>
          <w:szCs w:val="24"/>
        </w:rPr>
        <w:t xml:space="preserve">, </w:t>
      </w:r>
      <w:r w:rsidRPr="0063694B">
        <w:rPr>
          <w:i/>
          <w:iCs/>
          <w:sz w:val="24"/>
          <w:szCs w:val="24"/>
        </w:rPr>
        <w:t>material scheletic calcarifer (MK)</w:t>
      </w:r>
      <w:r>
        <w:rPr>
          <w:i/>
          <w:iCs/>
          <w:sz w:val="24"/>
          <w:szCs w:val="24"/>
        </w:rPr>
        <w:t xml:space="preserve">, material </w:t>
      </w:r>
      <w:r w:rsidRPr="0063694B">
        <w:rPr>
          <w:i/>
          <w:iCs/>
          <w:sz w:val="24"/>
          <w:szCs w:val="24"/>
        </w:rPr>
        <w:t>marnic (MM)</w:t>
      </w:r>
      <w:r>
        <w:rPr>
          <w:i/>
          <w:iCs/>
          <w:sz w:val="24"/>
          <w:szCs w:val="24"/>
        </w:rPr>
        <w:t>.</w:t>
      </w:r>
    </w:p>
    <w:p w14:paraId="4CAE4E94" w14:textId="3C59DD5E" w:rsidR="00E40C23" w:rsidRPr="00D76389" w:rsidRDefault="00E40C23" w:rsidP="00E40C23">
      <w:pPr>
        <w:pStyle w:val="BodyText"/>
        <w:shd w:val="clear" w:color="auto" w:fill="auto"/>
        <w:spacing w:line="360" w:lineRule="auto"/>
        <w:ind w:right="20" w:firstLine="708"/>
        <w:rPr>
          <w:rStyle w:val="Bodytext27pt"/>
          <w:rFonts w:eastAsia="Century Schoolbook"/>
          <w:i/>
          <w:sz w:val="24"/>
          <w:szCs w:val="24"/>
        </w:rPr>
      </w:pPr>
      <w:r>
        <w:rPr>
          <w:rStyle w:val="Bodytext27pt"/>
          <w:rFonts w:eastAsia="Century Schoolbook"/>
          <w:i/>
          <w:sz w:val="24"/>
          <w:szCs w:val="24"/>
        </w:rPr>
        <w:t xml:space="preserve"> Nu prezintă proprietăţi andice, </w:t>
      </w:r>
      <w:r w:rsidRPr="00D76389">
        <w:rPr>
          <w:rStyle w:val="Bodytext27pt"/>
          <w:rFonts w:eastAsia="Century Schoolbook"/>
          <w:i/>
          <w:sz w:val="24"/>
          <w:szCs w:val="24"/>
        </w:rPr>
        <w:t>proprietăţii</w:t>
      </w:r>
      <w:r>
        <w:rPr>
          <w:rStyle w:val="Bodytext27pt"/>
          <w:rFonts w:eastAsia="Century Schoolbook"/>
          <w:i/>
          <w:sz w:val="24"/>
          <w:szCs w:val="24"/>
        </w:rPr>
        <w:t xml:space="preserve"> gleice </w:t>
      </w:r>
      <w:r w:rsidRPr="00D76389">
        <w:rPr>
          <w:rStyle w:val="Bodytext27pt"/>
          <w:rFonts w:eastAsia="Century Schoolbook"/>
          <w:i/>
          <w:sz w:val="24"/>
          <w:szCs w:val="24"/>
        </w:rPr>
        <w:t>(Gr) sau stagnice intense (W)</w:t>
      </w:r>
      <w:r>
        <w:rPr>
          <w:rStyle w:val="Bodytext27pt"/>
          <w:rFonts w:eastAsia="Century Schoolbook"/>
          <w:i/>
          <w:sz w:val="24"/>
          <w:szCs w:val="24"/>
        </w:rPr>
        <w:t xml:space="preserve"> în primii 50 cm</w:t>
      </w:r>
      <w:r w:rsidR="00C33E73">
        <w:rPr>
          <w:rStyle w:val="Bodytext27pt"/>
          <w:rFonts w:eastAsia="Century Schoolbook"/>
          <w:i/>
          <w:sz w:val="24"/>
          <w:szCs w:val="24"/>
        </w:rPr>
        <w:t>,</w:t>
      </w:r>
      <w:r>
        <w:rPr>
          <w:rStyle w:val="Bodytext27pt"/>
          <w:rFonts w:eastAsia="Century Schoolbook"/>
          <w:i/>
          <w:sz w:val="24"/>
          <w:szCs w:val="24"/>
        </w:rPr>
        <w:t xml:space="preserve"> specifice hidrisolurilor, sau</w:t>
      </w:r>
      <w:r w:rsidRPr="00D76389">
        <w:rPr>
          <w:rStyle w:val="Bodytext27pt"/>
          <w:rFonts w:eastAsia="Century Schoolbook"/>
          <w:i/>
          <w:sz w:val="24"/>
          <w:szCs w:val="24"/>
        </w:rPr>
        <w:t xml:space="preserve"> proprietăţi salsodice</w:t>
      </w:r>
      <w:r>
        <w:rPr>
          <w:rStyle w:val="Bodytext27pt"/>
          <w:rFonts w:eastAsia="Century Schoolbook"/>
          <w:i/>
          <w:sz w:val="24"/>
          <w:szCs w:val="24"/>
        </w:rPr>
        <w:t xml:space="preserve"> intense în primii 50 cm</w:t>
      </w:r>
      <w:r w:rsidR="00C33E73">
        <w:rPr>
          <w:rStyle w:val="Bodytext27pt"/>
          <w:rFonts w:eastAsia="Century Schoolbook"/>
          <w:i/>
          <w:sz w:val="24"/>
          <w:szCs w:val="24"/>
        </w:rPr>
        <w:t>,</w:t>
      </w:r>
      <w:r>
        <w:rPr>
          <w:rStyle w:val="Bodytext27pt"/>
          <w:rFonts w:eastAsia="Century Schoolbook"/>
          <w:i/>
          <w:sz w:val="24"/>
          <w:szCs w:val="24"/>
        </w:rPr>
        <w:t xml:space="preserve"> specifice salsodisolurilor</w:t>
      </w:r>
      <w:r w:rsidRPr="00D76389">
        <w:rPr>
          <w:rStyle w:val="Bodytext27pt"/>
          <w:rFonts w:eastAsia="Century Schoolbook"/>
          <w:i/>
          <w:sz w:val="24"/>
          <w:szCs w:val="24"/>
        </w:rPr>
        <w:t>.</w:t>
      </w:r>
    </w:p>
    <w:p w14:paraId="56095C08" w14:textId="77777777" w:rsidR="00E40C23" w:rsidRDefault="00E40C23" w:rsidP="00E40C23">
      <w:pPr>
        <w:pStyle w:val="BodyText"/>
        <w:shd w:val="clear" w:color="auto" w:fill="auto"/>
        <w:spacing w:line="360" w:lineRule="auto"/>
        <w:ind w:right="20" w:firstLine="705"/>
        <w:rPr>
          <w:bCs/>
          <w:sz w:val="24"/>
          <w:szCs w:val="24"/>
        </w:rPr>
      </w:pPr>
    </w:p>
    <w:p w14:paraId="401C77B2" w14:textId="664E63B1" w:rsidR="00E40C23" w:rsidRPr="00C33E73" w:rsidRDefault="00E40C23" w:rsidP="00A52090">
      <w:pPr>
        <w:pStyle w:val="BodyText"/>
        <w:shd w:val="clear" w:color="auto" w:fill="auto"/>
        <w:spacing w:line="360" w:lineRule="auto"/>
        <w:ind w:right="20" w:firstLine="705"/>
        <w:rPr>
          <w:rStyle w:val="Bodytext27pt"/>
          <w:rFonts w:eastAsia="Century Schoolbook"/>
          <w:bCs/>
          <w:sz w:val="24"/>
          <w:szCs w:val="24"/>
          <w:shd w:val="clear" w:color="auto" w:fill="auto"/>
          <w:lang w:bidi="ar-SA"/>
        </w:rPr>
      </w:pPr>
      <w:r w:rsidRPr="00B849EB">
        <w:rPr>
          <w:bCs/>
          <w:sz w:val="24"/>
          <w:szCs w:val="24"/>
        </w:rPr>
        <w:t>Clasa</w:t>
      </w:r>
      <w:r>
        <w:rPr>
          <w:bCs/>
          <w:sz w:val="24"/>
          <w:szCs w:val="24"/>
        </w:rPr>
        <w:t xml:space="preserve"> Cernisoluri, conform Sistemului Român de Taxonomie a Solurilor </w:t>
      </w:r>
      <w:r w:rsidR="00461668">
        <w:rPr>
          <w:bCs/>
          <w:sz w:val="24"/>
          <w:szCs w:val="24"/>
        </w:rPr>
        <w:t>(</w:t>
      </w:r>
      <w:r>
        <w:rPr>
          <w:bCs/>
          <w:sz w:val="24"/>
          <w:szCs w:val="24"/>
        </w:rPr>
        <w:t>SRTS-2012</w:t>
      </w:r>
      <w:r>
        <w:rPr>
          <w:bCs/>
          <w:sz w:val="24"/>
          <w:szCs w:val="24"/>
          <w:lang w:val="en-US"/>
        </w:rPr>
        <w:t>+</w:t>
      </w:r>
      <w:r w:rsidR="00461668">
        <w:rPr>
          <w:bCs/>
          <w:sz w:val="24"/>
          <w:szCs w:val="24"/>
          <w:lang w:val="en-US"/>
        </w:rPr>
        <w:t>)</w:t>
      </w:r>
      <w:r>
        <w:rPr>
          <w:bCs/>
          <w:sz w:val="24"/>
          <w:szCs w:val="24"/>
        </w:rPr>
        <w:t>, reuneşte următoarele tipuri de soluri</w:t>
      </w:r>
      <w:r w:rsidRPr="00A52090">
        <w:rPr>
          <w:bCs/>
          <w:sz w:val="24"/>
          <w:szCs w:val="24"/>
        </w:rPr>
        <w:t>:</w:t>
      </w:r>
      <w:r w:rsidR="00A52090" w:rsidRPr="00A52090">
        <w:rPr>
          <w:bCs/>
          <w:sz w:val="24"/>
          <w:szCs w:val="24"/>
        </w:rPr>
        <w:t xml:space="preserve"> </w:t>
      </w:r>
      <w:r w:rsidRPr="00A52090">
        <w:rPr>
          <w:b/>
          <w:iCs/>
          <w:sz w:val="24"/>
          <w:szCs w:val="24"/>
        </w:rPr>
        <w:t>Kastanoziom – KZ</w:t>
      </w:r>
      <w:r w:rsidR="00A52090">
        <w:rPr>
          <w:b/>
          <w:iCs/>
          <w:sz w:val="24"/>
          <w:szCs w:val="24"/>
        </w:rPr>
        <w:t xml:space="preserve">, </w:t>
      </w:r>
      <w:r w:rsidRPr="00A52090">
        <w:rPr>
          <w:b/>
          <w:iCs/>
          <w:sz w:val="24"/>
          <w:szCs w:val="24"/>
        </w:rPr>
        <w:t>Cernoziom – CZ</w:t>
      </w:r>
      <w:r w:rsidR="00A52090">
        <w:rPr>
          <w:b/>
          <w:iCs/>
          <w:sz w:val="24"/>
          <w:szCs w:val="24"/>
        </w:rPr>
        <w:t xml:space="preserve">, </w:t>
      </w:r>
      <w:r w:rsidRPr="00A52090">
        <w:rPr>
          <w:b/>
          <w:iCs/>
          <w:sz w:val="24"/>
          <w:szCs w:val="24"/>
        </w:rPr>
        <w:t xml:space="preserve">Faeoziom </w:t>
      </w:r>
      <w:r w:rsidRPr="00A52090">
        <w:rPr>
          <w:b/>
          <w:bCs/>
          <w:iCs/>
          <w:sz w:val="24"/>
          <w:szCs w:val="24"/>
        </w:rPr>
        <w:t xml:space="preserve">– </w:t>
      </w:r>
      <w:r w:rsidRPr="00A52090">
        <w:rPr>
          <w:b/>
          <w:iCs/>
          <w:sz w:val="24"/>
          <w:szCs w:val="24"/>
        </w:rPr>
        <w:t>FZ</w:t>
      </w:r>
      <w:r w:rsidR="00A52090">
        <w:rPr>
          <w:b/>
          <w:iCs/>
          <w:sz w:val="24"/>
          <w:szCs w:val="24"/>
        </w:rPr>
        <w:t xml:space="preserve">, </w:t>
      </w:r>
      <w:r w:rsidRPr="00A52090">
        <w:rPr>
          <w:rStyle w:val="Bodytext27pt"/>
          <w:rFonts w:eastAsia="Century Schoolbook"/>
          <w:b/>
          <w:iCs/>
          <w:sz w:val="24"/>
          <w:szCs w:val="24"/>
        </w:rPr>
        <w:t>Rendzină – RZ</w:t>
      </w:r>
      <w:r w:rsidR="00A52090" w:rsidRPr="000624A0">
        <w:rPr>
          <w:rStyle w:val="Bodytext27pt"/>
          <w:rFonts w:eastAsia="Century Schoolbook"/>
          <w:iCs/>
          <w:sz w:val="24"/>
          <w:szCs w:val="24"/>
        </w:rPr>
        <w:t>.</w:t>
      </w:r>
    </w:p>
    <w:p w14:paraId="1F28CADF" w14:textId="77777777" w:rsidR="00E40C23" w:rsidRDefault="00E40C23" w:rsidP="00E40C23">
      <w:pPr>
        <w:pStyle w:val="BodyText1"/>
        <w:shd w:val="clear" w:color="auto" w:fill="auto"/>
        <w:spacing w:line="360" w:lineRule="auto"/>
        <w:ind w:right="40"/>
        <w:jc w:val="center"/>
        <w:rPr>
          <w:b/>
          <w:bCs/>
          <w:sz w:val="22"/>
          <w:lang w:eastAsia="ro-RO"/>
        </w:rPr>
      </w:pPr>
    </w:p>
    <w:p w14:paraId="7AFB935E" w14:textId="77777777" w:rsidR="00A23FA2" w:rsidRPr="00D76389" w:rsidRDefault="00A23FA2" w:rsidP="00A23FA2">
      <w:pPr>
        <w:pStyle w:val="Bodytext20"/>
        <w:shd w:val="clear" w:color="auto" w:fill="auto"/>
        <w:spacing w:line="360" w:lineRule="auto"/>
        <w:ind w:left="40" w:firstLine="680"/>
        <w:rPr>
          <w:i/>
          <w:sz w:val="24"/>
          <w:szCs w:val="24"/>
        </w:rPr>
      </w:pPr>
    </w:p>
    <w:p w14:paraId="20516C7F" w14:textId="77777777" w:rsidR="00A23FA2" w:rsidRPr="00A52090" w:rsidRDefault="00A52090" w:rsidP="000F5ADF">
      <w:pPr>
        <w:pStyle w:val="Bodytext20"/>
        <w:numPr>
          <w:ilvl w:val="2"/>
          <w:numId w:val="41"/>
        </w:numPr>
        <w:shd w:val="clear" w:color="auto" w:fill="auto"/>
        <w:tabs>
          <w:tab w:val="left" w:pos="394"/>
        </w:tabs>
        <w:spacing w:after="0" w:line="360" w:lineRule="auto"/>
        <w:rPr>
          <w:b/>
          <w:sz w:val="24"/>
          <w:szCs w:val="24"/>
        </w:rPr>
      </w:pPr>
      <w:r w:rsidRPr="00A52090">
        <w:rPr>
          <w:b/>
          <w:sz w:val="24"/>
          <w:szCs w:val="24"/>
        </w:rPr>
        <w:t>Calificative de sol utilizate în taxonomia Kastanoziomurilor</w:t>
      </w:r>
    </w:p>
    <w:p w14:paraId="6EBBF49D" w14:textId="77777777" w:rsidR="00A23FA2" w:rsidRDefault="00A23FA2" w:rsidP="00A23FA2">
      <w:pPr>
        <w:pStyle w:val="Bodytext20"/>
        <w:shd w:val="clear" w:color="auto" w:fill="auto"/>
        <w:tabs>
          <w:tab w:val="left" w:pos="394"/>
        </w:tabs>
        <w:spacing w:after="0" w:line="360" w:lineRule="auto"/>
        <w:rPr>
          <w:sz w:val="24"/>
          <w:szCs w:val="24"/>
        </w:rPr>
      </w:pPr>
    </w:p>
    <w:p w14:paraId="3BA418E1" w14:textId="77777777" w:rsidR="00837095" w:rsidRDefault="00837095" w:rsidP="00BE3BFC">
      <w:pPr>
        <w:pStyle w:val="BodyText1"/>
        <w:shd w:val="clear" w:color="auto" w:fill="auto"/>
        <w:spacing w:line="360" w:lineRule="auto"/>
        <w:ind w:right="40"/>
        <w:jc w:val="center"/>
        <w:rPr>
          <w:b/>
          <w:bCs/>
          <w:sz w:val="22"/>
          <w:lang w:eastAsia="ro-RO"/>
        </w:rPr>
      </w:pPr>
      <w:r>
        <w:rPr>
          <w:b/>
          <w:bCs/>
          <w:sz w:val="22"/>
          <w:lang w:eastAsia="ro-RO"/>
        </w:rPr>
        <w:t xml:space="preserve"> </w:t>
      </w:r>
    </w:p>
    <w:p w14:paraId="215B54AB" w14:textId="77777777" w:rsidR="00837095" w:rsidRPr="00B124A3" w:rsidRDefault="00837095" w:rsidP="00DA144B">
      <w:pPr>
        <w:pStyle w:val="BodyText1"/>
        <w:shd w:val="clear" w:color="auto" w:fill="auto"/>
        <w:spacing w:line="360" w:lineRule="auto"/>
        <w:ind w:right="40" w:firstLine="708"/>
        <w:outlineLvl w:val="0"/>
        <w:rPr>
          <w:sz w:val="22"/>
          <w:lang w:eastAsia="ro-RO"/>
        </w:rPr>
      </w:pPr>
      <w:r>
        <w:rPr>
          <w:b/>
          <w:bCs/>
          <w:sz w:val="22"/>
          <w:lang w:eastAsia="ro-RO"/>
        </w:rPr>
        <w:t>Diagnostic</w:t>
      </w:r>
    </w:p>
    <w:p w14:paraId="47CBF14C" w14:textId="68537376" w:rsidR="00837095" w:rsidRDefault="00837095" w:rsidP="00837095">
      <w:pPr>
        <w:pStyle w:val="Default"/>
        <w:spacing w:line="360" w:lineRule="auto"/>
        <w:ind w:firstLine="708"/>
        <w:jc w:val="both"/>
        <w:rPr>
          <w:rFonts w:eastAsiaTheme="minorEastAsia"/>
          <w:i/>
          <w:iCs/>
        </w:rPr>
      </w:pPr>
      <w:r w:rsidRPr="00136F75">
        <w:rPr>
          <w:i/>
          <w:iCs/>
        </w:rPr>
        <w:lastRenderedPageBreak/>
        <w:t>Soluri având orizont A molic (Am) cu crome mai mari de 2 (la umed), orizont AC cu valori şi crome sub 3,5 (la umed)</w:t>
      </w:r>
      <w:r w:rsidR="001B6542">
        <w:rPr>
          <w:i/>
          <w:iCs/>
        </w:rPr>
        <w:t>,</w:t>
      </w:r>
      <w:r w:rsidRPr="00136F75">
        <w:rPr>
          <w:i/>
          <w:iCs/>
        </w:rPr>
        <w:t xml:space="preserve"> cel puţin în partea superioară şi cel puţin pe feţele agregatelor structurale</w:t>
      </w:r>
      <w:r w:rsidR="001B6542">
        <w:rPr>
          <w:i/>
          <w:iCs/>
        </w:rPr>
        <w:t>,</w:t>
      </w:r>
      <w:r w:rsidRPr="00136F75">
        <w:rPr>
          <w:i/>
          <w:iCs/>
        </w:rPr>
        <w:t xml:space="preserve"> şi orizont </w:t>
      </w:r>
      <w:r w:rsidRPr="0011318D">
        <w:rPr>
          <w:i/>
          <w:iCs/>
        </w:rPr>
        <w:t>Cca în primii 125 cm sau pudră friabilă de carbonat de calciu</w:t>
      </w:r>
      <w:r w:rsidRPr="00136F75">
        <w:rPr>
          <w:i/>
          <w:iCs/>
        </w:rPr>
        <w:t xml:space="preserve"> (concentrări de carbonaţi secundari) în primii 100 cm</w:t>
      </w:r>
      <w:r>
        <w:rPr>
          <w:i/>
          <w:iCs/>
        </w:rPr>
        <w:t xml:space="preserve"> (carbonaţii secundari sunt sub forme friabile</w:t>
      </w:r>
      <m:oMath>
        <m:r>
          <w:rPr>
            <w:rFonts w:ascii="Cambria Math" w:hAnsi="Cambria Math"/>
          </w:rPr>
          <m:t xml:space="preserve"> &gt;</m:t>
        </m:r>
      </m:oMath>
      <w:r>
        <w:rPr>
          <w:i/>
          <w:iCs/>
        </w:rPr>
        <w:t xml:space="preserve"> 5% v/v, grefat pe AC, B sau C). </w:t>
      </w:r>
      <w:r w:rsidRPr="00136F75">
        <w:rPr>
          <w:i/>
          <w:iCs/>
        </w:rPr>
        <w:t>Sunt excluse solurile formate pe materiale parentale calcarifere. Carbonatul de calciu este, de regulă, prezent de la suprafaţă. Nu prezintă alte orizonturi sau proprietăţi diagnostice, în afară de cel mult proprietăţi gleice (Gr) sub 50 cm şi pr</w:t>
      </w:r>
      <w:r>
        <w:rPr>
          <w:i/>
          <w:iCs/>
        </w:rPr>
        <w:t xml:space="preserve">oprietăţi salsodice (sc, ac între 0 </w:t>
      </w:r>
      <w:r w:rsidR="001B6542">
        <w:rPr>
          <w:i/>
          <w:iCs/>
        </w:rPr>
        <w:t>–</w:t>
      </w:r>
      <w:r>
        <w:rPr>
          <w:i/>
          <w:iCs/>
        </w:rPr>
        <w:t xml:space="preserve"> 100</w:t>
      </w:r>
      <w:r w:rsidRPr="00136F75">
        <w:rPr>
          <w:i/>
          <w:iCs/>
        </w:rPr>
        <w:t xml:space="preserve"> cm, chiar s</w:t>
      </w:r>
      <w:r>
        <w:rPr>
          <w:i/>
          <w:iCs/>
        </w:rPr>
        <w:t xml:space="preserve">a, na sub 50 cm adâncime), </w:t>
      </w:r>
      <w:r w:rsidRPr="0011318D">
        <w:rPr>
          <w:rFonts w:eastAsiaTheme="minorEastAsia"/>
          <w:i/>
          <w:iCs/>
        </w:rPr>
        <w:t>textură gr</w:t>
      </w:r>
      <w:r>
        <w:rPr>
          <w:rFonts w:eastAsiaTheme="minorEastAsia"/>
          <w:i/>
          <w:iCs/>
        </w:rPr>
        <w:t>osieră cel puţin în orizontul Am</w:t>
      </w:r>
      <w:r w:rsidRPr="0011318D">
        <w:rPr>
          <w:rFonts w:eastAsiaTheme="minorEastAsia"/>
          <w:i/>
          <w:iCs/>
        </w:rPr>
        <w:t>,</w:t>
      </w:r>
      <w:r w:rsidRPr="0011318D">
        <w:rPr>
          <w:i/>
          <w:iCs/>
        </w:rPr>
        <w:t xml:space="preserve"> </w:t>
      </w:r>
      <w:r w:rsidRPr="0011318D">
        <w:rPr>
          <w:rFonts w:eastAsiaTheme="minorEastAsia"/>
          <w:i/>
          <w:iCs/>
        </w:rPr>
        <w:t>orizont A molic forestalic.</w:t>
      </w:r>
    </w:p>
    <w:p w14:paraId="75F4CDE4" w14:textId="77777777" w:rsidR="00A52090" w:rsidRDefault="00A52090" w:rsidP="00717084">
      <w:pPr>
        <w:spacing w:after="0" w:line="360" w:lineRule="auto"/>
        <w:ind w:firstLine="708"/>
        <w:jc w:val="both"/>
        <w:rPr>
          <w:rStyle w:val="Bodytext285pt"/>
          <w:rFonts w:eastAsia="Century Schoolbook"/>
          <w:b/>
          <w:bCs/>
          <w:iCs/>
          <w:sz w:val="24"/>
          <w:szCs w:val="24"/>
        </w:rPr>
      </w:pPr>
    </w:p>
    <w:p w14:paraId="4B8BA980" w14:textId="648160DD" w:rsidR="00717084" w:rsidRDefault="00717084" w:rsidP="00A52090">
      <w:pPr>
        <w:jc w:val="both"/>
        <w:rPr>
          <w:rStyle w:val="Bodytext285pt"/>
          <w:rFonts w:eastAsia="Century Schoolbook"/>
          <w:iCs/>
          <w:sz w:val="24"/>
          <w:szCs w:val="24"/>
        </w:rPr>
      </w:pPr>
      <w:r>
        <w:rPr>
          <w:rStyle w:val="Bodytext285pt"/>
          <w:rFonts w:eastAsia="Century Schoolbook"/>
          <w:iCs/>
          <w:sz w:val="24"/>
          <w:szCs w:val="24"/>
        </w:rPr>
        <w:t xml:space="preserve">Calificativele de sol utilizate în taxonomia kastanoziomurilor sunt prezentate în </w:t>
      </w:r>
      <w:r w:rsidRPr="000624A0">
        <w:rPr>
          <w:rStyle w:val="Bodytext285pt"/>
          <w:rFonts w:eastAsia="Century Schoolbook"/>
          <w:b/>
          <w:i/>
          <w:iCs/>
          <w:sz w:val="24"/>
          <w:szCs w:val="24"/>
        </w:rPr>
        <w:t>Tabelul 3</w:t>
      </w:r>
      <w:r>
        <w:rPr>
          <w:rStyle w:val="Bodytext285pt"/>
          <w:rFonts w:eastAsia="Century Schoolbook"/>
          <w:iCs/>
          <w:sz w:val="24"/>
          <w:szCs w:val="24"/>
        </w:rPr>
        <w:t>.</w:t>
      </w:r>
    </w:p>
    <w:p w14:paraId="47F26F23" w14:textId="77777777" w:rsidR="00717084" w:rsidRPr="00037B04" w:rsidRDefault="00717084" w:rsidP="000624A0">
      <w:pPr>
        <w:spacing w:line="240" w:lineRule="auto"/>
        <w:jc w:val="both"/>
        <w:rPr>
          <w:rStyle w:val="Bodytext285pt"/>
          <w:rFonts w:eastAsia="Century Schoolbook"/>
          <w:iCs/>
          <w:sz w:val="20"/>
          <w:szCs w:val="20"/>
        </w:rPr>
      </w:pPr>
      <w:r w:rsidRPr="000624A0">
        <w:rPr>
          <w:rStyle w:val="Bodytext285pt"/>
          <w:rFonts w:eastAsia="Century Schoolbook"/>
          <w:b/>
          <w:i/>
          <w:iCs/>
          <w:sz w:val="24"/>
          <w:szCs w:val="24"/>
        </w:rPr>
        <w:t>Tabel 3</w:t>
      </w:r>
      <w:r w:rsidRPr="000624A0">
        <w:rPr>
          <w:rStyle w:val="Bodytext285pt"/>
          <w:rFonts w:eastAsia="Century Schoolbook"/>
          <w:b/>
          <w:iCs/>
          <w:sz w:val="24"/>
          <w:szCs w:val="24"/>
        </w:rPr>
        <w:t>.</w:t>
      </w:r>
      <w:r>
        <w:rPr>
          <w:rStyle w:val="Bodytext285pt"/>
          <w:rFonts w:eastAsia="Century Schoolbook"/>
          <w:iCs/>
          <w:sz w:val="24"/>
          <w:szCs w:val="24"/>
        </w:rPr>
        <w:t xml:space="preserve"> Calificativele de sol utilizate în taxonomia kastanoziomurilor (după SRTS-2012+).</w:t>
      </w:r>
    </w:p>
    <w:tbl>
      <w:tblPr>
        <w:tblStyle w:val="TableGrid"/>
        <w:tblW w:w="0" w:type="auto"/>
        <w:tblLayout w:type="fixed"/>
        <w:tblLook w:val="04A0" w:firstRow="1" w:lastRow="0" w:firstColumn="1" w:lastColumn="0" w:noHBand="0" w:noVBand="1"/>
      </w:tblPr>
      <w:tblGrid>
        <w:gridCol w:w="1809"/>
        <w:gridCol w:w="993"/>
        <w:gridCol w:w="4677"/>
      </w:tblGrid>
      <w:tr w:rsidR="00717084" w:rsidRPr="00037B04" w14:paraId="04B1C496" w14:textId="77777777" w:rsidTr="004D3EFD">
        <w:tc>
          <w:tcPr>
            <w:tcW w:w="1809" w:type="dxa"/>
          </w:tcPr>
          <w:p w14:paraId="3A9E712D"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Denumire</w:t>
            </w:r>
          </w:p>
        </w:tc>
        <w:tc>
          <w:tcPr>
            <w:tcW w:w="993" w:type="dxa"/>
          </w:tcPr>
          <w:p w14:paraId="6B688E8E"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Simbol</w:t>
            </w:r>
          </w:p>
        </w:tc>
        <w:tc>
          <w:tcPr>
            <w:tcW w:w="4677" w:type="dxa"/>
          </w:tcPr>
          <w:p w14:paraId="2531DB2B"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Specificaţii principale de definiţie</w:t>
            </w:r>
          </w:p>
        </w:tc>
      </w:tr>
      <w:tr w:rsidR="00717084" w:rsidRPr="00037B04" w14:paraId="0EB77B4A" w14:textId="77777777" w:rsidTr="004D3EFD">
        <w:tc>
          <w:tcPr>
            <w:tcW w:w="1809" w:type="dxa"/>
          </w:tcPr>
          <w:p w14:paraId="32CF584E"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c</w:t>
            </w:r>
            <w:r w:rsidR="00717084" w:rsidRPr="00037B04">
              <w:rPr>
                <w:rStyle w:val="Bodytext285pt"/>
                <w:rFonts w:eastAsia="Century Schoolbook"/>
                <w:iCs/>
                <w:sz w:val="20"/>
                <w:szCs w:val="20"/>
              </w:rPr>
              <w:t>alcaric</w:t>
            </w:r>
          </w:p>
        </w:tc>
        <w:tc>
          <w:tcPr>
            <w:tcW w:w="993" w:type="dxa"/>
          </w:tcPr>
          <w:p w14:paraId="577B6973"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ka</w:t>
            </w:r>
          </w:p>
        </w:tc>
        <w:tc>
          <w:tcPr>
            <w:tcW w:w="4677" w:type="dxa"/>
          </w:tcPr>
          <w:p w14:paraId="348934B3" w14:textId="526DE6CF" w:rsidR="00717084" w:rsidRPr="00037B04" w:rsidRDefault="00117F57" w:rsidP="004D3EFD">
            <w:pPr>
              <w:jc w:val="both"/>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arbonaţii sunt prezenţi de la suprafaţă sau începând cu intervalul 0 – 50 cm.</w:t>
            </w:r>
          </w:p>
        </w:tc>
      </w:tr>
      <w:tr w:rsidR="00717084" w:rsidRPr="00037B04" w14:paraId="65489BAB" w14:textId="77777777" w:rsidTr="004D3EFD">
        <w:tc>
          <w:tcPr>
            <w:tcW w:w="1809" w:type="dxa"/>
          </w:tcPr>
          <w:p w14:paraId="30018B91"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proxicalcaric</w:t>
            </w:r>
          </w:p>
        </w:tc>
        <w:tc>
          <w:tcPr>
            <w:tcW w:w="993" w:type="dxa"/>
          </w:tcPr>
          <w:p w14:paraId="465410AB"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xk</w:t>
            </w:r>
          </w:p>
        </w:tc>
        <w:tc>
          <w:tcPr>
            <w:tcW w:w="4677" w:type="dxa"/>
          </w:tcPr>
          <w:p w14:paraId="2210458B" w14:textId="5D3C7BF3" w:rsidR="00717084" w:rsidRPr="00037B04" w:rsidRDefault="00117F57" w:rsidP="004D3EFD">
            <w:pPr>
              <w:jc w:val="both"/>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arbonaţii încep în intervalul 0 – 25 cm.</w:t>
            </w:r>
          </w:p>
        </w:tc>
      </w:tr>
      <w:tr w:rsidR="00717084" w:rsidRPr="00037B04" w14:paraId="6863AA44" w14:textId="77777777" w:rsidTr="004D3EFD">
        <w:tc>
          <w:tcPr>
            <w:tcW w:w="1809" w:type="dxa"/>
          </w:tcPr>
          <w:p w14:paraId="2D88D579"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e</w:t>
            </w:r>
            <w:r w:rsidR="00717084" w:rsidRPr="00037B04">
              <w:rPr>
                <w:rStyle w:val="Bodytext285pt"/>
                <w:rFonts w:eastAsia="Century Schoolbook"/>
                <w:iCs/>
                <w:sz w:val="20"/>
                <w:szCs w:val="20"/>
              </w:rPr>
              <w:t>picalcaric</w:t>
            </w:r>
          </w:p>
        </w:tc>
        <w:tc>
          <w:tcPr>
            <w:tcW w:w="993" w:type="dxa"/>
          </w:tcPr>
          <w:p w14:paraId="75726170"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pk</w:t>
            </w:r>
          </w:p>
        </w:tc>
        <w:tc>
          <w:tcPr>
            <w:tcW w:w="4677" w:type="dxa"/>
          </w:tcPr>
          <w:p w14:paraId="401107C3" w14:textId="141FF61B" w:rsidR="00717084" w:rsidRPr="00037B04" w:rsidRDefault="00717084" w:rsidP="004D3EFD">
            <w:pPr>
              <w:jc w:val="both"/>
              <w:rPr>
                <w:rStyle w:val="Bodytext285pt"/>
                <w:rFonts w:eastAsia="Century Schoolbook"/>
                <w:i/>
                <w:sz w:val="20"/>
                <w:szCs w:val="20"/>
              </w:rPr>
            </w:pPr>
            <w:r w:rsidRPr="00037B04">
              <w:rPr>
                <w:rStyle w:val="Bodytext285pt"/>
                <w:rFonts w:eastAsia="Century Schoolbook"/>
                <w:i/>
                <w:sz w:val="20"/>
                <w:szCs w:val="20"/>
              </w:rPr>
              <w:t>carbonaţii încep de la 25 – 50 cm</w:t>
            </w:r>
            <w:r w:rsidR="001B6542">
              <w:rPr>
                <w:rStyle w:val="Bodytext285pt"/>
                <w:rFonts w:eastAsia="Century Schoolbook"/>
                <w:i/>
                <w:sz w:val="20"/>
                <w:szCs w:val="20"/>
              </w:rPr>
              <w:t>.</w:t>
            </w:r>
          </w:p>
        </w:tc>
      </w:tr>
      <w:tr w:rsidR="00717084" w:rsidRPr="00037B04" w14:paraId="246661BF" w14:textId="77777777" w:rsidTr="004D3EFD">
        <w:tc>
          <w:tcPr>
            <w:tcW w:w="1809" w:type="dxa"/>
          </w:tcPr>
          <w:p w14:paraId="5287D828"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c</w:t>
            </w:r>
            <w:r w:rsidR="00717084" w:rsidRPr="00037B04">
              <w:rPr>
                <w:rStyle w:val="Bodytext285pt"/>
                <w:rFonts w:eastAsia="Century Schoolbook"/>
                <w:iCs/>
                <w:sz w:val="20"/>
                <w:szCs w:val="20"/>
              </w:rPr>
              <w:t>alcic</w:t>
            </w:r>
          </w:p>
        </w:tc>
        <w:tc>
          <w:tcPr>
            <w:tcW w:w="993" w:type="dxa"/>
          </w:tcPr>
          <w:p w14:paraId="407C4E1F"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ca</w:t>
            </w:r>
          </w:p>
        </w:tc>
        <w:tc>
          <w:tcPr>
            <w:tcW w:w="4677" w:type="dxa"/>
          </w:tcPr>
          <w:p w14:paraId="7BCDE20F" w14:textId="746BF091" w:rsidR="00717084" w:rsidRPr="00037B04" w:rsidRDefault="00117F57" w:rsidP="004D3EFD">
            <w:pPr>
              <w:jc w:val="both"/>
              <w:rPr>
                <w:rStyle w:val="Bodytext285pt"/>
                <w:rFonts w:eastAsia="Century Schoolbook"/>
                <w:i/>
                <w:iCs/>
                <w:sz w:val="20"/>
                <w:szCs w:val="20"/>
              </w:rPr>
            </w:pPr>
            <w:r>
              <w:rPr>
                <w:rStyle w:val="Bodytext285pt"/>
                <w:rFonts w:eastAsia="Century Schoolbook"/>
                <w:i/>
                <w:iCs/>
                <w:sz w:val="20"/>
                <w:szCs w:val="20"/>
              </w:rPr>
              <w:t>O</w:t>
            </w:r>
            <w:r w:rsidR="00717084" w:rsidRPr="00037B04">
              <w:rPr>
                <w:rStyle w:val="Bodytext285pt"/>
                <w:rFonts w:eastAsia="Century Schoolbook"/>
                <w:i/>
                <w:iCs/>
                <w:sz w:val="20"/>
                <w:szCs w:val="20"/>
              </w:rPr>
              <w:t xml:space="preserve">rizont Cca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iCs/>
                <w:sz w:val="20"/>
                <w:szCs w:val="20"/>
              </w:rPr>
              <w:t xml:space="preserve">12% sau carbonaţi secundari friabili </w:t>
            </w:r>
            <m:oMath>
              <m:r>
                <w:rPr>
                  <w:rStyle w:val="Bodytext285pt"/>
                  <w:rFonts w:ascii="Cambria Math" w:eastAsia="Century Schoolbook" w:hAnsi="Cambria Math"/>
                  <w:sz w:val="20"/>
                  <w:szCs w:val="20"/>
                </w:rPr>
                <m:t>&gt;</m:t>
              </m:r>
            </m:oMath>
            <w:r w:rsidR="00717084" w:rsidRPr="00037B04">
              <w:rPr>
                <w:rStyle w:val="Bodytext285pt"/>
                <w:rFonts w:eastAsia="Century Schoolbook"/>
                <w:i/>
                <w:iCs/>
                <w:sz w:val="20"/>
                <w:szCs w:val="20"/>
              </w:rPr>
              <w:t xml:space="preserve">5%) sau km (carbonaţi escundari friabili </w:t>
            </w:r>
            <m:oMath>
              <m:r>
                <w:rPr>
                  <w:rStyle w:val="Bodytext285pt"/>
                  <w:rFonts w:ascii="Cambria Math" w:eastAsia="Century Schoolbook" w:hAnsi="Cambria Math"/>
                  <w:sz w:val="20"/>
                  <w:szCs w:val="20"/>
                </w:rPr>
                <m:t>&gt;</m:t>
              </m:r>
            </m:oMath>
            <w:r w:rsidR="00717084" w:rsidRPr="00037B04">
              <w:rPr>
                <w:rStyle w:val="Bodytext285pt"/>
                <w:rFonts w:eastAsia="Century Schoolbook"/>
                <w:i/>
                <w:iCs/>
                <w:sz w:val="20"/>
                <w:szCs w:val="20"/>
              </w:rPr>
              <w:t>1%), începând în 0 – 125 cm.</w:t>
            </w:r>
          </w:p>
        </w:tc>
      </w:tr>
      <w:tr w:rsidR="00717084" w:rsidRPr="00037B04" w14:paraId="057CDD19" w14:textId="77777777" w:rsidTr="004D3EFD">
        <w:tc>
          <w:tcPr>
            <w:tcW w:w="1809" w:type="dxa"/>
          </w:tcPr>
          <w:p w14:paraId="06C09F74"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f</w:t>
            </w:r>
            <w:r w:rsidR="00717084" w:rsidRPr="00037B04">
              <w:rPr>
                <w:rStyle w:val="Bodytext285pt"/>
                <w:rFonts w:eastAsia="Century Schoolbook"/>
                <w:iCs/>
                <w:sz w:val="20"/>
                <w:szCs w:val="20"/>
              </w:rPr>
              <w:t>orestalic</w:t>
            </w:r>
          </w:p>
        </w:tc>
        <w:tc>
          <w:tcPr>
            <w:tcW w:w="993" w:type="dxa"/>
          </w:tcPr>
          <w:p w14:paraId="26B1C80F"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fr</w:t>
            </w:r>
          </w:p>
        </w:tc>
        <w:tc>
          <w:tcPr>
            <w:tcW w:w="4677" w:type="dxa"/>
          </w:tcPr>
          <w:p w14:paraId="0D54B3A8" w14:textId="6BF8DBF7" w:rsidR="00717084" w:rsidRPr="00037B04" w:rsidRDefault="00117F57" w:rsidP="004D3EFD">
            <w:pPr>
              <w:jc w:val="both"/>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Am forestalic – </w:t>
            </w:r>
            <w:r w:rsidR="00717084" w:rsidRPr="00037B04">
              <w:rPr>
                <w:rStyle w:val="Bodytext285pt"/>
                <w:rFonts w:eastAsia="Century Schoolbook"/>
                <w:b/>
                <w:bCs/>
                <w:i/>
                <w:sz w:val="20"/>
                <w:szCs w:val="20"/>
              </w:rPr>
              <w:t>Amf</w:t>
            </w:r>
            <w:r w:rsidR="00717084" w:rsidRPr="00037B04">
              <w:rPr>
                <w:rStyle w:val="Bodytext285pt"/>
                <w:rFonts w:eastAsia="Century Schoolbook"/>
                <w:i/>
                <w:sz w:val="20"/>
                <w:szCs w:val="20"/>
              </w:rPr>
              <w:t>.</w:t>
            </w:r>
          </w:p>
        </w:tc>
      </w:tr>
      <w:tr w:rsidR="00717084" w:rsidRPr="00037B04" w14:paraId="245DAD8B" w14:textId="77777777" w:rsidTr="004D3EFD">
        <w:tc>
          <w:tcPr>
            <w:tcW w:w="1809" w:type="dxa"/>
          </w:tcPr>
          <w:p w14:paraId="223AA9E0"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g</w:t>
            </w:r>
            <w:r w:rsidR="00717084" w:rsidRPr="00037B04">
              <w:rPr>
                <w:rStyle w:val="Bodytext285pt"/>
                <w:rFonts w:eastAsia="Century Schoolbook"/>
                <w:iCs/>
                <w:sz w:val="20"/>
                <w:szCs w:val="20"/>
              </w:rPr>
              <w:t>leic</w:t>
            </w:r>
          </w:p>
        </w:tc>
        <w:tc>
          <w:tcPr>
            <w:tcW w:w="993" w:type="dxa"/>
          </w:tcPr>
          <w:p w14:paraId="3F93CD24"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gc</w:t>
            </w:r>
          </w:p>
        </w:tc>
        <w:tc>
          <w:tcPr>
            <w:tcW w:w="4677" w:type="dxa"/>
          </w:tcPr>
          <w:p w14:paraId="2431C4F5" w14:textId="77777777" w:rsidR="00717084" w:rsidRPr="00037B04" w:rsidRDefault="00717084" w:rsidP="004D3EFD">
            <w:pPr>
              <w:jc w:val="both"/>
              <w:rPr>
                <w:rStyle w:val="Bodytext285pt"/>
                <w:rFonts w:eastAsia="Century Schoolbook"/>
                <w:i/>
                <w:sz w:val="20"/>
                <w:szCs w:val="20"/>
              </w:rPr>
            </w:pPr>
            <w:r w:rsidRPr="00037B04">
              <w:rPr>
                <w:rStyle w:val="Bodytext285pt"/>
                <w:rFonts w:eastAsia="Century Schoolbook"/>
                <w:i/>
                <w:sz w:val="20"/>
                <w:szCs w:val="20"/>
              </w:rPr>
              <w:t xml:space="preserve">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(proprietăţi gleice de reducere) începând în 50 – 125 cm.</w:t>
            </w:r>
          </w:p>
        </w:tc>
      </w:tr>
      <w:tr w:rsidR="00717084" w:rsidRPr="00037B04" w14:paraId="44AF4749" w14:textId="77777777" w:rsidTr="004D3EFD">
        <w:tc>
          <w:tcPr>
            <w:tcW w:w="1809" w:type="dxa"/>
          </w:tcPr>
          <w:p w14:paraId="38D76C5D"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e</w:t>
            </w:r>
            <w:r w:rsidR="00717084" w:rsidRPr="00037B04">
              <w:rPr>
                <w:rStyle w:val="Bodytext285pt"/>
                <w:rFonts w:eastAsia="Century Schoolbook"/>
                <w:iCs/>
                <w:sz w:val="20"/>
                <w:szCs w:val="20"/>
              </w:rPr>
              <w:t>ndogleic</w:t>
            </w:r>
          </w:p>
        </w:tc>
        <w:tc>
          <w:tcPr>
            <w:tcW w:w="993" w:type="dxa"/>
          </w:tcPr>
          <w:p w14:paraId="3B64EE79"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ng</w:t>
            </w:r>
          </w:p>
        </w:tc>
        <w:tc>
          <w:tcPr>
            <w:tcW w:w="4677" w:type="dxa"/>
          </w:tcPr>
          <w:p w14:paraId="2A1D64C3" w14:textId="77777777" w:rsidR="00717084" w:rsidRPr="00037B04" w:rsidRDefault="00717084" w:rsidP="004D3EFD">
            <w:pPr>
              <w:jc w:val="both"/>
              <w:rPr>
                <w:rStyle w:val="Bodytext285pt"/>
                <w:rFonts w:eastAsia="Century Schoolbook"/>
                <w:i/>
                <w:sz w:val="20"/>
                <w:szCs w:val="20"/>
              </w:rPr>
            </w:pP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50 – 100 cm.</w:t>
            </w:r>
          </w:p>
        </w:tc>
      </w:tr>
      <w:tr w:rsidR="00717084" w:rsidRPr="00037B04" w14:paraId="6956A524" w14:textId="77777777" w:rsidTr="004D3EFD">
        <w:tc>
          <w:tcPr>
            <w:tcW w:w="1809" w:type="dxa"/>
          </w:tcPr>
          <w:p w14:paraId="134E8913"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b</w:t>
            </w:r>
            <w:r w:rsidR="00717084" w:rsidRPr="00037B04">
              <w:rPr>
                <w:rStyle w:val="Bodytext285pt"/>
                <w:rFonts w:eastAsia="Century Schoolbook"/>
                <w:iCs/>
                <w:sz w:val="20"/>
                <w:szCs w:val="20"/>
              </w:rPr>
              <w:t>atigleic</w:t>
            </w:r>
          </w:p>
        </w:tc>
        <w:tc>
          <w:tcPr>
            <w:tcW w:w="993" w:type="dxa"/>
          </w:tcPr>
          <w:p w14:paraId="46ED514E"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dq</w:t>
            </w:r>
          </w:p>
        </w:tc>
        <w:tc>
          <w:tcPr>
            <w:tcW w:w="4677" w:type="dxa"/>
          </w:tcPr>
          <w:p w14:paraId="1954E80B" w14:textId="451B8525" w:rsidR="00717084" w:rsidRPr="00037B04" w:rsidRDefault="00117F57" w:rsidP="004D3EFD">
            <w:pPr>
              <w:jc w:val="both"/>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w:t>
            </w:r>
          </w:p>
        </w:tc>
      </w:tr>
      <w:tr w:rsidR="00717084" w:rsidRPr="00037B04" w14:paraId="036F0AA5" w14:textId="77777777" w:rsidTr="004D3EFD">
        <w:tc>
          <w:tcPr>
            <w:tcW w:w="1809" w:type="dxa"/>
          </w:tcPr>
          <w:p w14:paraId="3C0A4A4B"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l</w:t>
            </w:r>
            <w:r w:rsidR="00717084" w:rsidRPr="00037B04">
              <w:rPr>
                <w:rStyle w:val="Bodytext285pt"/>
                <w:rFonts w:eastAsia="Century Schoolbook"/>
                <w:iCs/>
                <w:sz w:val="20"/>
                <w:szCs w:val="20"/>
              </w:rPr>
              <w:t>utic</w:t>
            </w:r>
          </w:p>
        </w:tc>
        <w:tc>
          <w:tcPr>
            <w:tcW w:w="993" w:type="dxa"/>
          </w:tcPr>
          <w:p w14:paraId="71D0EE84"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lu</w:t>
            </w:r>
          </w:p>
        </w:tc>
        <w:tc>
          <w:tcPr>
            <w:tcW w:w="4677" w:type="dxa"/>
          </w:tcPr>
          <w:p w14:paraId="775B44E5" w14:textId="4BCFC45E" w:rsidR="00717084" w:rsidRPr="00037B04" w:rsidRDefault="00117F57" w:rsidP="004D3EFD">
            <w:pPr>
              <w:jc w:val="both"/>
              <w:rPr>
                <w:rStyle w:val="Bodytext285pt"/>
                <w:rFonts w:eastAsia="Century Schoolbook"/>
                <w:i/>
                <w:sz w:val="20"/>
                <w:szCs w:val="20"/>
              </w:rPr>
            </w:pPr>
            <w:r>
              <w:rPr>
                <w:rStyle w:val="Bodytext285pt"/>
                <w:rFonts w:eastAsia="Century Schoolbook"/>
                <w:i/>
                <w:sz w:val="20"/>
                <w:szCs w:val="20"/>
              </w:rPr>
              <w:t>T</w:t>
            </w:r>
            <w:r w:rsidR="00717084" w:rsidRPr="00037B04">
              <w:rPr>
                <w:rStyle w:val="Bodytext285pt"/>
                <w:rFonts w:eastAsia="Century Schoolbook"/>
                <w:i/>
                <w:sz w:val="20"/>
                <w:szCs w:val="20"/>
              </w:rPr>
              <w:t>extură mijlocie lutică cel puţin în primii 50 cm (lutoasă-nisipoasă-grosieră/-mijlocie/-fină/-extrafină, lutoasă-nisipoasă-argiloasă, lutoasă medie, lutoasă prăfoasă).</w:t>
            </w:r>
          </w:p>
        </w:tc>
      </w:tr>
      <w:tr w:rsidR="00717084" w:rsidRPr="00037B04" w14:paraId="438A8D30" w14:textId="77777777" w:rsidTr="004D3EFD">
        <w:tc>
          <w:tcPr>
            <w:tcW w:w="1809" w:type="dxa"/>
          </w:tcPr>
          <w:p w14:paraId="55F7FC62"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p</w:t>
            </w:r>
            <w:r w:rsidR="00717084" w:rsidRPr="00037B04">
              <w:rPr>
                <w:rStyle w:val="Bodytext285pt"/>
                <w:rFonts w:eastAsia="Century Schoolbook"/>
                <w:iCs/>
                <w:sz w:val="20"/>
                <w:szCs w:val="20"/>
              </w:rPr>
              <w:t>samic</w:t>
            </w:r>
          </w:p>
        </w:tc>
        <w:tc>
          <w:tcPr>
            <w:tcW w:w="993" w:type="dxa"/>
          </w:tcPr>
          <w:p w14:paraId="259A2E65"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pm</w:t>
            </w:r>
          </w:p>
        </w:tc>
        <w:tc>
          <w:tcPr>
            <w:tcW w:w="4677" w:type="dxa"/>
          </w:tcPr>
          <w:p w14:paraId="26F296A9" w14:textId="7CAD2183" w:rsidR="00717084" w:rsidRPr="00037B04" w:rsidRDefault="00117F57" w:rsidP="004D3EFD">
            <w:pPr>
              <w:jc w:val="both"/>
              <w:rPr>
                <w:rStyle w:val="Bodytext285pt"/>
                <w:rFonts w:eastAsia="Century Schoolbook"/>
                <w:iCs/>
                <w:sz w:val="20"/>
                <w:szCs w:val="20"/>
              </w:rPr>
            </w:pPr>
            <w:r>
              <w:rPr>
                <w:rFonts w:ascii="Times New Roman" w:eastAsiaTheme="minorEastAsia" w:hAnsi="Times New Roman" w:cs="Times New Roman"/>
                <w:i/>
                <w:iCs/>
                <w:sz w:val="20"/>
                <w:szCs w:val="20"/>
                <w:lang w:val="ro-RO"/>
              </w:rPr>
              <w:t>T</w:t>
            </w:r>
            <w:r w:rsidR="00717084" w:rsidRPr="00037B04">
              <w:rPr>
                <w:rFonts w:ascii="Times New Roman" w:eastAsiaTheme="minorEastAsia" w:hAnsi="Times New Roman" w:cs="Times New Roman"/>
                <w:i/>
                <w:iCs/>
                <w:sz w:val="20"/>
                <w:szCs w:val="20"/>
                <w:lang w:val="ro-RO"/>
              </w:rPr>
              <w:t xml:space="preserve">extură grosieră (nisipoasă şi/sau nisipoasă lutoasă </w:t>
            </w:r>
            <w:r w:rsidR="00717084" w:rsidRPr="00037B04">
              <w:rPr>
                <w:rFonts w:ascii="Times New Roman" w:eastAsiaTheme="minorEastAsia" w:hAnsi="Times New Roman" w:cs="Times New Roman"/>
                <w:i/>
                <w:iCs/>
                <w:sz w:val="20"/>
                <w:szCs w:val="20"/>
                <w:lang w:val="ro-RO"/>
              </w:rPr>
              <w:lastRenderedPageBreak/>
              <w:t>cel puţin în orizontul de suprafaţă.</w:t>
            </w:r>
          </w:p>
        </w:tc>
      </w:tr>
      <w:tr w:rsidR="00717084" w:rsidRPr="00037B04" w14:paraId="52FDE3CA" w14:textId="77777777" w:rsidTr="004D3EFD">
        <w:tc>
          <w:tcPr>
            <w:tcW w:w="1809" w:type="dxa"/>
          </w:tcPr>
          <w:p w14:paraId="35574254"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lastRenderedPageBreak/>
              <w:t>s</w:t>
            </w:r>
            <w:r w:rsidR="00717084" w:rsidRPr="00037B04">
              <w:rPr>
                <w:rStyle w:val="Bodytext285pt"/>
                <w:rFonts w:eastAsia="Century Schoolbook"/>
                <w:iCs/>
                <w:sz w:val="20"/>
                <w:szCs w:val="20"/>
              </w:rPr>
              <w:t>alinic</w:t>
            </w:r>
          </w:p>
        </w:tc>
        <w:tc>
          <w:tcPr>
            <w:tcW w:w="993" w:type="dxa"/>
          </w:tcPr>
          <w:p w14:paraId="6F986CD3"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sc</w:t>
            </w:r>
          </w:p>
        </w:tc>
        <w:tc>
          <w:tcPr>
            <w:tcW w:w="4677" w:type="dxa"/>
          </w:tcPr>
          <w:p w14:paraId="4593D276" w14:textId="18EB96DA" w:rsidR="00717084" w:rsidRPr="00037B04" w:rsidRDefault="00117F57" w:rsidP="004D3EFD">
            <w:pPr>
              <w:jc w:val="both"/>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11B6D779" w14:textId="77777777" w:rsidTr="004D3EFD">
        <w:tc>
          <w:tcPr>
            <w:tcW w:w="1809" w:type="dxa"/>
          </w:tcPr>
          <w:p w14:paraId="71189DF0"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salinic calcaric</w:t>
            </w:r>
          </w:p>
        </w:tc>
        <w:tc>
          <w:tcPr>
            <w:tcW w:w="993" w:type="dxa"/>
          </w:tcPr>
          <w:p w14:paraId="586FED0F"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sc.ca</w:t>
            </w:r>
          </w:p>
        </w:tc>
        <w:tc>
          <w:tcPr>
            <w:tcW w:w="4677" w:type="dxa"/>
          </w:tcPr>
          <w:p w14:paraId="58E62F71" w14:textId="2106F134" w:rsidR="00717084" w:rsidRPr="00037B04" w:rsidRDefault="00117F57" w:rsidP="004D3EFD">
            <w:pPr>
              <w:jc w:val="both"/>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arbonaţii sunt prezenţi de la suprafaţă sau începând cu intervalul 0 – 50 cm,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7084ED11" w14:textId="77777777" w:rsidTr="004D3EFD">
        <w:tc>
          <w:tcPr>
            <w:tcW w:w="1809" w:type="dxa"/>
          </w:tcPr>
          <w:p w14:paraId="2E74F322"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s</w:t>
            </w:r>
            <w:r w:rsidR="00717084" w:rsidRPr="00037B04">
              <w:rPr>
                <w:rStyle w:val="Bodytext285pt"/>
                <w:rFonts w:eastAsia="Century Schoolbook"/>
                <w:iCs/>
                <w:sz w:val="20"/>
                <w:szCs w:val="20"/>
              </w:rPr>
              <w:t>odic</w:t>
            </w:r>
          </w:p>
        </w:tc>
        <w:tc>
          <w:tcPr>
            <w:tcW w:w="993" w:type="dxa"/>
          </w:tcPr>
          <w:p w14:paraId="57A01F57"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ac</w:t>
            </w:r>
          </w:p>
        </w:tc>
        <w:tc>
          <w:tcPr>
            <w:tcW w:w="4677" w:type="dxa"/>
          </w:tcPr>
          <w:p w14:paraId="34DF2B17" w14:textId="226020B9" w:rsidR="00717084" w:rsidRPr="00037B04" w:rsidRDefault="00117F57" w:rsidP="004D3EFD">
            <w:pPr>
              <w:jc w:val="both"/>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3AB4E2A2" w14:textId="77777777" w:rsidTr="004D3EFD">
        <w:tc>
          <w:tcPr>
            <w:tcW w:w="1809" w:type="dxa"/>
          </w:tcPr>
          <w:p w14:paraId="36878B9B"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sodic calcaric</w:t>
            </w:r>
          </w:p>
        </w:tc>
        <w:tc>
          <w:tcPr>
            <w:tcW w:w="993" w:type="dxa"/>
          </w:tcPr>
          <w:p w14:paraId="0903787A"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ac.ca</w:t>
            </w:r>
          </w:p>
        </w:tc>
        <w:tc>
          <w:tcPr>
            <w:tcW w:w="4677" w:type="dxa"/>
          </w:tcPr>
          <w:p w14:paraId="65319884" w14:textId="5CD421F6" w:rsidR="00717084" w:rsidRPr="00037B04" w:rsidRDefault="0081320E" w:rsidP="004D3EFD">
            <w:pPr>
              <w:jc w:val="both"/>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arbonaţii sunt prezenţi de la suprafaţă sau începând cu intervalul 0 – 50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069E0FF9" w14:textId="77777777" w:rsidTr="004D3EFD">
        <w:tc>
          <w:tcPr>
            <w:tcW w:w="1809" w:type="dxa"/>
          </w:tcPr>
          <w:p w14:paraId="48674328"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s</w:t>
            </w:r>
            <w:r w:rsidR="00717084" w:rsidRPr="00037B04">
              <w:rPr>
                <w:rStyle w:val="Bodytext285pt"/>
                <w:rFonts w:eastAsia="Century Schoolbook"/>
                <w:iCs/>
                <w:sz w:val="20"/>
                <w:szCs w:val="20"/>
              </w:rPr>
              <w:t>alsodic</w:t>
            </w:r>
          </w:p>
        </w:tc>
        <w:tc>
          <w:tcPr>
            <w:tcW w:w="993" w:type="dxa"/>
          </w:tcPr>
          <w:p w14:paraId="3C883B5C"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ss</w:t>
            </w:r>
          </w:p>
        </w:tc>
        <w:tc>
          <w:tcPr>
            <w:tcW w:w="4677" w:type="dxa"/>
          </w:tcPr>
          <w:p w14:paraId="515A0C7E" w14:textId="5127C284" w:rsidR="00717084" w:rsidRPr="00037B04" w:rsidRDefault="0081320E" w:rsidP="004D3EFD">
            <w:pPr>
              <w:jc w:val="both"/>
              <w:rPr>
                <w:rStyle w:val="Bodytext285pt"/>
                <w:rFonts w:eastAsia="Century Schoolbook"/>
                <w:i/>
                <w:sz w:val="20"/>
                <w:szCs w:val="20"/>
              </w:rPr>
            </w:pPr>
            <w:r>
              <w:rPr>
                <w:rStyle w:val="Bodytext285pt"/>
                <w:rFonts w:eastAsia="Century Schoolbook"/>
                <w:i/>
                <w:sz w:val="20"/>
                <w:szCs w:val="20"/>
              </w:rPr>
              <w:t>S</w:t>
            </w:r>
            <w:r w:rsidR="00717084" w:rsidRPr="00037B04">
              <w:rPr>
                <w:rStyle w:val="Bodytext285pt"/>
                <w:rFonts w:eastAsia="Century Schoolbook"/>
                <w:i/>
                <w:sz w:val="20"/>
                <w:szCs w:val="20"/>
              </w:rPr>
              <w:t>alinic şi sodic în acelaş</w:t>
            </w:r>
            <w:r w:rsidR="00DB23FB">
              <w:rPr>
                <w:rStyle w:val="Bodytext285pt"/>
                <w:rFonts w:eastAsia="Century Schoolbook"/>
                <w:i/>
                <w:sz w:val="20"/>
                <w:szCs w:val="20"/>
              </w:rPr>
              <w:t>i</w:t>
            </w:r>
            <w:r w:rsidR="00717084" w:rsidRPr="00037B04">
              <w:rPr>
                <w:rStyle w:val="Bodytext285pt"/>
                <w:rFonts w:eastAsia="Century Schoolbook"/>
                <w:i/>
                <w:sz w:val="20"/>
                <w:szCs w:val="20"/>
              </w:rPr>
              <w:t xml:space="preserve"> timp.</w:t>
            </w:r>
          </w:p>
        </w:tc>
      </w:tr>
      <w:tr w:rsidR="00717084" w:rsidRPr="00037B04" w14:paraId="78F2D12E" w14:textId="77777777" w:rsidTr="004D3EFD">
        <w:tc>
          <w:tcPr>
            <w:tcW w:w="1809" w:type="dxa"/>
          </w:tcPr>
          <w:p w14:paraId="78D780E5"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salsodic calcaric</w:t>
            </w:r>
          </w:p>
        </w:tc>
        <w:tc>
          <w:tcPr>
            <w:tcW w:w="993" w:type="dxa"/>
          </w:tcPr>
          <w:p w14:paraId="7E78CF4B"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ss.ca</w:t>
            </w:r>
          </w:p>
        </w:tc>
        <w:tc>
          <w:tcPr>
            <w:tcW w:w="4677" w:type="dxa"/>
          </w:tcPr>
          <w:p w14:paraId="7BB5650E" w14:textId="7D5E2E39" w:rsidR="00717084" w:rsidRPr="00037B04" w:rsidRDefault="0081320E" w:rsidP="004D3EFD">
            <w:pPr>
              <w:jc w:val="both"/>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arbonaţii sunt prezenţi de la suprafaţă sau începând cu intervalul 0 – 50 cm, salinic şi sodic în acelaş</w:t>
            </w:r>
            <w:r w:rsidR="00DB23FB">
              <w:rPr>
                <w:rStyle w:val="Bodytext285pt"/>
                <w:rFonts w:eastAsia="Century Schoolbook"/>
                <w:i/>
                <w:sz w:val="20"/>
                <w:szCs w:val="20"/>
              </w:rPr>
              <w:t>i</w:t>
            </w:r>
            <w:r w:rsidR="00717084" w:rsidRPr="00037B04">
              <w:rPr>
                <w:rStyle w:val="Bodytext285pt"/>
                <w:rFonts w:eastAsia="Century Schoolbook"/>
                <w:i/>
                <w:sz w:val="20"/>
                <w:szCs w:val="20"/>
              </w:rPr>
              <w:t xml:space="preserve"> timp.</w:t>
            </w:r>
          </w:p>
        </w:tc>
      </w:tr>
      <w:tr w:rsidR="00717084" w:rsidRPr="00037B04" w14:paraId="3F8F5B27" w14:textId="77777777" w:rsidTr="004D3EFD">
        <w:tc>
          <w:tcPr>
            <w:tcW w:w="1809" w:type="dxa"/>
          </w:tcPr>
          <w:p w14:paraId="164FBEBC"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tipic</w:t>
            </w:r>
          </w:p>
        </w:tc>
        <w:tc>
          <w:tcPr>
            <w:tcW w:w="993" w:type="dxa"/>
          </w:tcPr>
          <w:p w14:paraId="0C54F0DE"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ti</w:t>
            </w:r>
          </w:p>
        </w:tc>
        <w:tc>
          <w:tcPr>
            <w:tcW w:w="4677" w:type="dxa"/>
          </w:tcPr>
          <w:p w14:paraId="31A91B76" w14:textId="21202C9B" w:rsidR="00717084" w:rsidRPr="00037B04" w:rsidRDefault="0081320E" w:rsidP="004D3EFD">
            <w:pPr>
              <w:jc w:val="both"/>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condiţiile obligatorii pentru tipul de sol respectiv</w:t>
            </w:r>
            <w:r w:rsidR="001B6542">
              <w:rPr>
                <w:rStyle w:val="Bodytext285pt"/>
                <w:rFonts w:eastAsia="Century Schoolbook"/>
                <w:i/>
                <w:sz w:val="20"/>
                <w:szCs w:val="20"/>
              </w:rPr>
              <w:t>,</w:t>
            </w:r>
            <w:r w:rsidR="00717084" w:rsidRPr="00037B04">
              <w:rPr>
                <w:rStyle w:val="Bodytext285pt"/>
                <w:rFonts w:eastAsia="Century Schoolbook"/>
                <w:i/>
                <w:sz w:val="20"/>
                <w:szCs w:val="20"/>
              </w:rPr>
              <w:t xml:space="preserve"> dar nu prezintă atributele specifice celorlalte subdiviziuni ale tipului de sol respectiv.</w:t>
            </w:r>
          </w:p>
        </w:tc>
      </w:tr>
      <w:tr w:rsidR="00717084" w:rsidRPr="00037B04" w14:paraId="2AAE4F50" w14:textId="77777777" w:rsidTr="004D3EFD">
        <w:tc>
          <w:tcPr>
            <w:tcW w:w="1809" w:type="dxa"/>
          </w:tcPr>
          <w:p w14:paraId="79A8C679"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v</w:t>
            </w:r>
            <w:r w:rsidR="00717084" w:rsidRPr="00037B04">
              <w:rPr>
                <w:rStyle w:val="Bodytext285pt"/>
                <w:rFonts w:eastAsia="Century Schoolbook"/>
                <w:iCs/>
                <w:sz w:val="20"/>
                <w:szCs w:val="20"/>
              </w:rPr>
              <w:t>ermic</w:t>
            </w:r>
          </w:p>
        </w:tc>
        <w:tc>
          <w:tcPr>
            <w:tcW w:w="993" w:type="dxa"/>
          </w:tcPr>
          <w:p w14:paraId="5AD311F5"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vm</w:t>
            </w:r>
          </w:p>
        </w:tc>
        <w:tc>
          <w:tcPr>
            <w:tcW w:w="4677" w:type="dxa"/>
          </w:tcPr>
          <w:p w14:paraId="6E64C389" w14:textId="66607072" w:rsidR="00717084" w:rsidRPr="00037B04" w:rsidRDefault="0081320E" w:rsidP="004D3EFD">
            <w:pPr>
              <w:jc w:val="both"/>
              <w:rPr>
                <w:rStyle w:val="Bodytext285pt"/>
                <w:rFonts w:eastAsia="Century Schoolbook"/>
                <w:i/>
                <w:sz w:val="20"/>
                <w:szCs w:val="20"/>
              </w:rPr>
            </w:pPr>
            <w:r>
              <w:rPr>
                <w:rStyle w:val="Bodytext285pt"/>
                <w:rFonts w:eastAsia="Century Schoolbook"/>
                <w:i/>
                <w:sz w:val="20"/>
                <w:szCs w:val="20"/>
              </w:rPr>
              <w:t>S</w:t>
            </w:r>
            <w:r w:rsidR="00717084" w:rsidRPr="00037B04">
              <w:rPr>
                <w:rStyle w:val="Bodytext285pt"/>
                <w:rFonts w:eastAsia="Century Schoolbook"/>
                <w:i/>
                <w:sz w:val="20"/>
                <w:szCs w:val="20"/>
              </w:rPr>
              <w:t xml:space="preserve">ol având caracter vermic (vm), prezintă în proporţie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717084" w:rsidRPr="00037B04" w14:paraId="71D49302" w14:textId="77777777" w:rsidTr="004D3EFD">
        <w:tc>
          <w:tcPr>
            <w:tcW w:w="1809" w:type="dxa"/>
          </w:tcPr>
          <w:p w14:paraId="7C25834E"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n</w:t>
            </w:r>
            <w:r w:rsidR="00717084" w:rsidRPr="00037B04">
              <w:rPr>
                <w:rStyle w:val="Bodytext285pt"/>
                <w:rFonts w:eastAsia="Century Schoolbook"/>
                <w:iCs/>
                <w:sz w:val="20"/>
                <w:szCs w:val="20"/>
              </w:rPr>
              <w:t>evermic</w:t>
            </w:r>
          </w:p>
        </w:tc>
        <w:tc>
          <w:tcPr>
            <w:tcW w:w="993" w:type="dxa"/>
          </w:tcPr>
          <w:p w14:paraId="462B3FF8" w14:textId="77777777" w:rsidR="00717084" w:rsidRPr="00037B04" w:rsidRDefault="00717084" w:rsidP="004D3EFD">
            <w:pPr>
              <w:jc w:val="both"/>
              <w:rPr>
                <w:rStyle w:val="Bodytext285pt"/>
                <w:rFonts w:eastAsia="Century Schoolbook"/>
                <w:b/>
                <w:bCs/>
                <w:iCs/>
                <w:sz w:val="20"/>
                <w:szCs w:val="20"/>
              </w:rPr>
            </w:pPr>
            <w:r w:rsidRPr="00037B04">
              <w:rPr>
                <w:rStyle w:val="Bodytext285pt"/>
                <w:rFonts w:eastAsia="Century Schoolbook"/>
                <w:b/>
                <w:bCs/>
                <w:iCs/>
                <w:sz w:val="20"/>
                <w:szCs w:val="20"/>
              </w:rPr>
              <w:t>-vm</w:t>
            </w:r>
          </w:p>
        </w:tc>
        <w:tc>
          <w:tcPr>
            <w:tcW w:w="4677" w:type="dxa"/>
          </w:tcPr>
          <w:p w14:paraId="0441F805" w14:textId="5FDDC16B" w:rsidR="00717084" w:rsidRPr="00037B04" w:rsidRDefault="00717084" w:rsidP="004D3EFD">
            <w:pPr>
              <w:jc w:val="both"/>
              <w:rPr>
                <w:rStyle w:val="Bodytext285pt"/>
                <w:rFonts w:eastAsia="Century Schoolbook"/>
                <w:i/>
                <w:sz w:val="20"/>
                <w:szCs w:val="20"/>
              </w:rPr>
            </w:pPr>
            <w:r w:rsidRPr="00037B04">
              <w:rPr>
                <w:rStyle w:val="Bodytext285pt"/>
                <w:rFonts w:eastAsia="Century Schoolbook"/>
                <w:i/>
                <w:sz w:val="20"/>
                <w:szCs w:val="20"/>
              </w:rPr>
              <w:t>Lipsit de neoformaţiuni de natură biogenă, practic lipsit de activitate a micro</w:t>
            </w:r>
            <w:r w:rsidR="001B6542">
              <w:rPr>
                <w:rStyle w:val="Bodytext285pt"/>
                <w:rFonts w:eastAsia="Century Schoolbook"/>
                <w:i/>
                <w:sz w:val="20"/>
                <w:szCs w:val="20"/>
              </w:rPr>
              <w:t>-</w:t>
            </w:r>
            <w:r w:rsidRPr="00037B04">
              <w:rPr>
                <w:rStyle w:val="Bodytext285pt"/>
                <w:rFonts w:eastAsia="Century Schoolbook"/>
                <w:i/>
                <w:sz w:val="20"/>
                <w:szCs w:val="20"/>
              </w:rPr>
              <w:t xml:space="preserve"> şi macrofaunei la nivelul orizontului Am şi AC.</w:t>
            </w:r>
          </w:p>
        </w:tc>
      </w:tr>
    </w:tbl>
    <w:p w14:paraId="0318A09A" w14:textId="77777777" w:rsidR="00717084" w:rsidRDefault="00717084" w:rsidP="00717084">
      <w:pPr>
        <w:pStyle w:val="ListParagraph"/>
        <w:spacing w:after="0" w:line="360" w:lineRule="auto"/>
        <w:rPr>
          <w:rFonts w:ascii="Times New Roman" w:eastAsiaTheme="minorEastAsia" w:hAnsi="Times New Roman" w:cs="Times New Roman"/>
          <w:b/>
          <w:i/>
          <w:iCs/>
          <w:sz w:val="24"/>
          <w:szCs w:val="24"/>
          <w:lang w:val="ro-RO"/>
        </w:rPr>
      </w:pPr>
    </w:p>
    <w:p w14:paraId="62D5E492" w14:textId="77777777" w:rsidR="00717084" w:rsidRDefault="00717084" w:rsidP="00717084">
      <w:pPr>
        <w:spacing w:after="0" w:line="360" w:lineRule="auto"/>
        <w:ind w:firstLine="708"/>
        <w:jc w:val="both"/>
        <w:rPr>
          <w:rStyle w:val="BodytextBold"/>
          <w:rFonts w:eastAsiaTheme="minorEastAsia"/>
          <w:sz w:val="24"/>
          <w:szCs w:val="24"/>
          <w:lang w:val="ro-RO"/>
        </w:rPr>
      </w:pPr>
    </w:p>
    <w:p w14:paraId="42AEB0D3" w14:textId="77777777" w:rsidR="00717084" w:rsidRPr="0011318D" w:rsidRDefault="00717084" w:rsidP="00837095">
      <w:pPr>
        <w:pStyle w:val="Default"/>
        <w:spacing w:line="360" w:lineRule="auto"/>
        <w:ind w:firstLine="708"/>
        <w:jc w:val="both"/>
        <w:rPr>
          <w:i/>
          <w:iCs/>
        </w:rPr>
      </w:pPr>
    </w:p>
    <w:p w14:paraId="42C25BD4" w14:textId="77777777" w:rsidR="00837095" w:rsidRDefault="00A52090" w:rsidP="00BE3BFC">
      <w:pPr>
        <w:pStyle w:val="Bodytext20"/>
        <w:numPr>
          <w:ilvl w:val="2"/>
          <w:numId w:val="41"/>
        </w:numPr>
        <w:shd w:val="clear" w:color="auto" w:fill="auto"/>
        <w:tabs>
          <w:tab w:val="left" w:pos="394"/>
        </w:tabs>
        <w:spacing w:after="0" w:line="360" w:lineRule="auto"/>
        <w:rPr>
          <w:b/>
          <w:sz w:val="24"/>
          <w:szCs w:val="24"/>
        </w:rPr>
      </w:pPr>
      <w:r w:rsidRPr="00A52090">
        <w:rPr>
          <w:b/>
          <w:sz w:val="24"/>
          <w:szCs w:val="24"/>
        </w:rPr>
        <w:t xml:space="preserve">Calificative de </w:t>
      </w:r>
      <w:r>
        <w:rPr>
          <w:b/>
          <w:sz w:val="24"/>
          <w:szCs w:val="24"/>
        </w:rPr>
        <w:t>sol utilizate în taxonomia Cer</w:t>
      </w:r>
      <w:r w:rsidRPr="00A52090">
        <w:rPr>
          <w:b/>
          <w:sz w:val="24"/>
          <w:szCs w:val="24"/>
        </w:rPr>
        <w:t>noziomurilor</w:t>
      </w:r>
    </w:p>
    <w:p w14:paraId="3549B14D" w14:textId="77777777" w:rsidR="00BE3BFC" w:rsidRPr="00BE3BFC" w:rsidRDefault="00BE3BFC" w:rsidP="00BE3BFC">
      <w:pPr>
        <w:pStyle w:val="Bodytext20"/>
        <w:shd w:val="clear" w:color="auto" w:fill="auto"/>
        <w:tabs>
          <w:tab w:val="left" w:pos="394"/>
        </w:tabs>
        <w:spacing w:after="0" w:line="360" w:lineRule="auto"/>
        <w:ind w:left="720"/>
        <w:rPr>
          <w:b/>
          <w:sz w:val="24"/>
          <w:szCs w:val="24"/>
        </w:rPr>
      </w:pPr>
    </w:p>
    <w:p w14:paraId="6723B648" w14:textId="77777777" w:rsidR="00837095" w:rsidRDefault="00837095" w:rsidP="00837095">
      <w:pPr>
        <w:rPr>
          <w:rFonts w:ascii="Times New Roman" w:hAnsi="Times New Roman" w:cs="Times New Roman"/>
          <w:b/>
          <w:sz w:val="24"/>
          <w:szCs w:val="24"/>
        </w:rPr>
      </w:pPr>
    </w:p>
    <w:p w14:paraId="6014C3CB" w14:textId="77777777" w:rsidR="00837095" w:rsidRDefault="00837095" w:rsidP="00DA144B">
      <w:pPr>
        <w:ind w:firstLine="708"/>
        <w:jc w:val="both"/>
        <w:outlineLvl w:val="0"/>
        <w:rPr>
          <w:rFonts w:ascii="Times New Roman" w:eastAsia="Arial Unicode MS" w:hAnsi="Times New Roman" w:cs="Times New Roman"/>
          <w:sz w:val="24"/>
          <w:szCs w:val="24"/>
          <w:lang w:val="ro-RO"/>
        </w:rPr>
      </w:pPr>
      <w:r>
        <w:rPr>
          <w:rFonts w:ascii="Times New Roman" w:eastAsia="Arial Unicode MS" w:hAnsi="Times New Roman" w:cs="Times New Roman"/>
          <w:b/>
          <w:bCs/>
          <w:sz w:val="24"/>
          <w:szCs w:val="24"/>
          <w:lang w:val="ro-RO"/>
        </w:rPr>
        <w:t>Diagnostic</w:t>
      </w:r>
    </w:p>
    <w:p w14:paraId="17A82235" w14:textId="423D1521" w:rsidR="00837095" w:rsidRDefault="00837095" w:rsidP="00837095">
      <w:pPr>
        <w:ind w:firstLine="708"/>
        <w:jc w:val="both"/>
        <w:rPr>
          <w:rStyle w:val="Bodytext285pt"/>
          <w:rFonts w:eastAsia="Century Schoolbook"/>
          <w:i/>
          <w:sz w:val="24"/>
          <w:szCs w:val="24"/>
        </w:rPr>
      </w:pPr>
      <w:r w:rsidRPr="00D76389">
        <w:rPr>
          <w:rStyle w:val="Bodytext285pt"/>
          <w:rFonts w:eastAsia="Century Schoolbook"/>
          <w:i/>
          <w:sz w:val="24"/>
          <w:szCs w:val="24"/>
        </w:rPr>
        <w:t>Soluri având</w:t>
      </w:r>
      <w:r>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Pr="00D76389">
        <w:rPr>
          <w:rStyle w:val="Bodytext285pt"/>
          <w:rFonts w:eastAsia="Century Schoolbook"/>
          <w:i/>
          <w:sz w:val="24"/>
          <w:szCs w:val="24"/>
        </w:rPr>
        <w:t xml:space="preserve"> 2 la umed (sau </w:t>
      </w:r>
      <w:r>
        <w:rPr>
          <w:rStyle w:val="Bodytext285pt"/>
          <w:rFonts w:eastAsia="Century Schoolbook"/>
          <w:i/>
          <w:sz w:val="24"/>
          <w:szCs w:val="24"/>
        </w:rPr>
        <w:t>sub 3 la umed</w:t>
      </w:r>
      <w:r w:rsidR="00513B77">
        <w:rPr>
          <w:rStyle w:val="Bodytext285pt"/>
          <w:rFonts w:eastAsia="Century Schoolbook"/>
          <w:i/>
          <w:sz w:val="24"/>
          <w:szCs w:val="24"/>
        </w:rPr>
        <w:t>,</w:t>
      </w:r>
      <w:r>
        <w:rPr>
          <w:rStyle w:val="Bodytext285pt"/>
          <w:rFonts w:eastAsia="Century Schoolbook"/>
          <w:i/>
          <w:sz w:val="24"/>
          <w:szCs w:val="24"/>
        </w:rPr>
        <w:t xml:space="preserve"> cazul cernoziomurilor psamice</w:t>
      </w:r>
      <w:r w:rsidRPr="00D76389">
        <w:rPr>
          <w:rStyle w:val="Bodytext285pt"/>
          <w:rFonts w:eastAsia="Century Schoolbook"/>
          <w:i/>
          <w:sz w:val="24"/>
          <w:szCs w:val="24"/>
        </w:rPr>
        <w:t xml:space="preserve"> cu orizont B), ori</w:t>
      </w:r>
      <w:r>
        <w:rPr>
          <w:rStyle w:val="Bodytext285pt"/>
          <w:rFonts w:eastAsia="Century Schoolbook"/>
          <w:i/>
          <w:sz w:val="24"/>
          <w:szCs w:val="24"/>
        </w:rPr>
        <w:t>zont intermediar (AC, Bv, Bt) având</w:t>
      </w:r>
      <w:r w:rsidRPr="00D76389">
        <w:rPr>
          <w:rStyle w:val="Bodytext285pt"/>
          <w:rFonts w:eastAsia="Century Schoolbook"/>
          <w:i/>
          <w:sz w:val="24"/>
          <w:szCs w:val="24"/>
        </w:rPr>
        <w:t xml:space="preserve"> culori cu crome şi valori sub 3,5 (la umed)</w:t>
      </w:r>
      <w:r w:rsidR="00513B77">
        <w:rPr>
          <w:rStyle w:val="Bodytext285pt"/>
          <w:rFonts w:eastAsia="Century Schoolbook"/>
          <w:i/>
          <w:sz w:val="24"/>
          <w:szCs w:val="24"/>
        </w:rPr>
        <w:t>,</w:t>
      </w:r>
      <w:r w:rsidRPr="00D76389">
        <w:rPr>
          <w:rStyle w:val="Bodytext285pt"/>
          <w:rFonts w:eastAsia="Century Schoolbook"/>
          <w:i/>
          <w:sz w:val="24"/>
          <w:szCs w:val="24"/>
        </w:rPr>
        <w:t xml:space="preserve"> cel puţ</w:t>
      </w:r>
      <w:r w:rsidR="00BA4CC1">
        <w:rPr>
          <w:rStyle w:val="Bodytext285pt"/>
          <w:rFonts w:eastAsia="Century Schoolbook"/>
          <w:i/>
          <w:sz w:val="24"/>
          <w:szCs w:val="24"/>
        </w:rPr>
        <w:t>in în partea superioară (pe cca</w:t>
      </w:r>
      <w:r w:rsidRPr="00D76389">
        <w:rPr>
          <w:rStyle w:val="Bodytext285pt"/>
          <w:rFonts w:eastAsia="Century Schoolbook"/>
          <w:i/>
          <w:sz w:val="24"/>
          <w:szCs w:val="24"/>
        </w:rPr>
        <w:t xml:space="preserve"> 10</w:t>
      </w:r>
      <w:r w:rsidR="00BA4CC1">
        <w:rPr>
          <w:rStyle w:val="Bodytext285pt"/>
          <w:rFonts w:eastAsia="Century Schoolbook"/>
          <w:i/>
          <w:sz w:val="24"/>
          <w:szCs w:val="24"/>
        </w:rPr>
        <w:t xml:space="preserve"> – </w:t>
      </w:r>
      <w:r w:rsidRPr="00D76389">
        <w:rPr>
          <w:rStyle w:val="Bodytext285pt"/>
          <w:rFonts w:eastAsia="Century Schoolbook"/>
          <w:i/>
          <w:sz w:val="24"/>
          <w:szCs w:val="24"/>
        </w:rPr>
        <w:t>15 cm) şi cel puţin pe feţele agregatelor structurale</w:t>
      </w:r>
      <w:r w:rsidR="00513B77">
        <w:rPr>
          <w:rStyle w:val="Bodytext285pt"/>
          <w:rFonts w:eastAsia="Century Schoolbook"/>
          <w:i/>
          <w:sz w:val="24"/>
          <w:szCs w:val="24"/>
        </w:rPr>
        <w:t>,</w:t>
      </w:r>
      <w:r w:rsidRPr="00D76389">
        <w:rPr>
          <w:rStyle w:val="Bodytext285pt"/>
          <w:rFonts w:eastAsia="Century Schoolbook"/>
          <w:i/>
          <w:sz w:val="24"/>
          <w:szCs w:val="24"/>
        </w:rPr>
        <w:t xml:space="preserve"> şi orizont Cca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w:t>
      </w:r>
      <w:r>
        <w:rPr>
          <w:rStyle w:val="Bodytext285pt"/>
          <w:rFonts w:eastAsia="Century Schoolbook"/>
          <w:i/>
          <w:sz w:val="24"/>
          <w:szCs w:val="24"/>
        </w:rPr>
        <w:t xml:space="preserve">orizont km </w:t>
      </w:r>
      <w:r w:rsidR="00513B77">
        <w:rPr>
          <w:rStyle w:val="Bodytext285pt"/>
          <w:rFonts w:eastAsia="Century Schoolbook"/>
          <w:i/>
          <w:sz w:val="24"/>
          <w:szCs w:val="24"/>
        </w:rPr>
        <w:t>–</w:t>
      </w:r>
      <w:r>
        <w:rPr>
          <w:rStyle w:val="Bodytext285pt"/>
          <w:rFonts w:eastAsia="Century Schoolbook"/>
          <w:i/>
          <w:sz w:val="24"/>
          <w:szCs w:val="24"/>
        </w:rPr>
        <w:t xml:space="preserve"> </w:t>
      </w:r>
      <w:r w:rsidRPr="00D76389">
        <w:rPr>
          <w:rStyle w:val="Bodytext285pt"/>
          <w:rFonts w:eastAsia="Century Schoolbook"/>
          <w:i/>
          <w:sz w:val="24"/>
          <w:szCs w:val="24"/>
        </w:rPr>
        <w:t>carbonaţi secundari</w:t>
      </w:r>
      <w:r>
        <w:rPr>
          <w:rStyle w:val="Bodytext285pt"/>
          <w:rFonts w:eastAsia="Century Schoolbook"/>
          <w:i/>
          <w:sz w:val="24"/>
          <w:szCs w:val="24"/>
        </w:rPr>
        <w:t xml:space="preserve">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5% v/v)</w:t>
      </w:r>
      <w:r w:rsidRPr="00D76389">
        <w:rPr>
          <w:rStyle w:val="Bodytext285pt"/>
          <w:rFonts w:eastAsia="Century Schoolbook"/>
          <w:i/>
          <w:sz w:val="24"/>
          <w:szCs w:val="24"/>
        </w:rPr>
        <w:t xml:space="preserve"> în primii 125 cm sau soluri având orizont A molic forestalic (Amf)</w:t>
      </w:r>
      <w:r w:rsidR="00513B77">
        <w:rPr>
          <w:rStyle w:val="Bodytext285pt"/>
          <w:rFonts w:eastAsia="Century Schoolbook"/>
          <w:i/>
          <w:sz w:val="24"/>
          <w:szCs w:val="24"/>
        </w:rPr>
        <w:t>,</w:t>
      </w:r>
      <w:r w:rsidRPr="00D76389">
        <w:rPr>
          <w:rStyle w:val="Bodytext285pt"/>
          <w:rFonts w:eastAsia="Century Schoolbook"/>
          <w:i/>
          <w:sz w:val="24"/>
          <w:szCs w:val="24"/>
        </w:rPr>
        <w:t xml:space="preserve"> orizont intermediar (AC </w:t>
      </w:r>
      <w:r>
        <w:rPr>
          <w:rStyle w:val="Bodytext285pt"/>
          <w:rFonts w:eastAsia="Century Schoolbook"/>
          <w:i/>
          <w:sz w:val="24"/>
          <w:szCs w:val="24"/>
        </w:rPr>
        <w:t>sau Bv),</w:t>
      </w:r>
      <w:r w:rsidRPr="00D76389">
        <w:rPr>
          <w:rStyle w:val="Bodytext285pt"/>
          <w:rFonts w:eastAsia="Century Schoolbook"/>
          <w:i/>
          <w:sz w:val="24"/>
          <w:szCs w:val="24"/>
        </w:rPr>
        <w:t xml:space="preserve"> orizont Cca care începe din </w:t>
      </w:r>
      <w:r w:rsidRPr="00D76389">
        <w:rPr>
          <w:rStyle w:val="Bodytext285pt"/>
          <w:rFonts w:eastAsia="Century Schoolbook"/>
          <w:i/>
          <w:sz w:val="24"/>
          <w:szCs w:val="24"/>
        </w:rPr>
        <w:lastRenderedPageBreak/>
        <w:t xml:space="preserve">primii 60 </w:t>
      </w:r>
      <w:r w:rsidR="00513B77">
        <w:rPr>
          <w:rStyle w:val="Bodytext285pt"/>
          <w:rFonts w:eastAsia="Century Schoolbook"/>
          <w:i/>
          <w:sz w:val="24"/>
          <w:szCs w:val="24"/>
        </w:rPr>
        <w:t>–</w:t>
      </w:r>
      <w:r w:rsidRPr="00D76389">
        <w:rPr>
          <w:rStyle w:val="Bodytext285pt"/>
          <w:rFonts w:eastAsia="Century Schoolbook"/>
          <w:i/>
          <w:sz w:val="24"/>
          <w:szCs w:val="24"/>
        </w:rPr>
        <w:t xml:space="preserve"> 80 cm de la suprafaţă</w:t>
      </w:r>
      <w:r>
        <w:rPr>
          <w:rStyle w:val="Bodytext285pt"/>
          <w:rFonts w:eastAsia="Century Schoolbook"/>
          <w:i/>
          <w:sz w:val="24"/>
          <w:szCs w:val="24"/>
        </w:rPr>
        <w:t xml:space="preserve">. Se includ şi solurile formate pe roci calcaroase sau materiale mezoscheletice calcarifere </w:t>
      </w:r>
      <w:r w:rsidR="00BA4CC1">
        <w:rPr>
          <w:rStyle w:val="Bodytext285pt"/>
          <w:rFonts w:eastAsia="Century Schoolbook"/>
          <w:i/>
          <w:sz w:val="24"/>
          <w:szCs w:val="24"/>
        </w:rPr>
        <w:t>–</w:t>
      </w:r>
      <w:r>
        <w:rPr>
          <w:rStyle w:val="Bodytext285pt"/>
          <w:rFonts w:eastAsia="Century Schoolbook"/>
          <w:i/>
          <w:sz w:val="24"/>
          <w:szCs w:val="24"/>
        </w:rPr>
        <w:t xml:space="preserve"> sk între 50 </w:t>
      </w:r>
      <w:r w:rsidR="00513B77">
        <w:rPr>
          <w:rStyle w:val="Bodytext285pt"/>
          <w:rFonts w:eastAsia="Century Schoolbook"/>
          <w:i/>
          <w:sz w:val="24"/>
          <w:szCs w:val="24"/>
        </w:rPr>
        <w:t>–</w:t>
      </w:r>
      <w:r>
        <w:rPr>
          <w:rStyle w:val="Bodytext285pt"/>
          <w:rFonts w:eastAsia="Century Schoolbook"/>
          <w:i/>
          <w:sz w:val="24"/>
          <w:szCs w:val="24"/>
        </w:rPr>
        <w:t xml:space="preserve"> 75%, (MK) care apar în 25 – 75 cm (şi au carbonaţi secundari friabili – orizont km</w:t>
      </w:r>
      <w:r w:rsidR="00BA4CC1">
        <w:rPr>
          <w:rStyle w:val="Bodytext285pt"/>
          <w:rFonts w:eastAsia="Century Schoolbook"/>
          <w:i/>
          <w:sz w:val="24"/>
          <w:szCs w:val="24"/>
        </w:rPr>
        <w:t>)</w:t>
      </w:r>
      <w:r>
        <w:rPr>
          <w:rStyle w:val="Bodytext285pt"/>
          <w:rFonts w:eastAsia="Century Schoolbook"/>
          <w:i/>
          <w:sz w:val="24"/>
          <w:szCs w:val="24"/>
        </w:rPr>
        <w:t xml:space="preserve">. </w:t>
      </w:r>
    </w:p>
    <w:p w14:paraId="28350E77" w14:textId="77C1EBBF" w:rsidR="00837095" w:rsidRPr="00837095" w:rsidRDefault="00837095" w:rsidP="000624A0">
      <w:pPr>
        <w:ind w:firstLine="708"/>
        <w:jc w:val="both"/>
        <w:rPr>
          <w:rFonts w:ascii="Times New Roman" w:hAnsi="Times New Roman" w:cs="Times New Roman"/>
          <w:b/>
          <w:sz w:val="24"/>
          <w:szCs w:val="24"/>
        </w:rPr>
      </w:pPr>
      <w:r w:rsidRPr="00837095">
        <w:rPr>
          <w:rStyle w:val="BodyTextChar4"/>
          <w:rFonts w:ascii="Times New Roman" w:hAnsi="Times New Roman"/>
          <w:sz w:val="24"/>
          <w:szCs w:val="24"/>
        </w:rPr>
        <w:t>Existenţa unor serii de proprietăţi, caracteristici şi elemente diagnostice diferite, ca: tipurile şi succesiunea de orizonturi, tipul orizonturilor de asociere, anumite caractere şi proprietăţi, materialul parental etc., rezultate ale procesului de pedogeneză, a determinat sub</w:t>
      </w:r>
      <w:r w:rsidR="00513B77">
        <w:rPr>
          <w:rStyle w:val="BodyTextChar4"/>
          <w:rFonts w:ascii="Times New Roman" w:hAnsi="Times New Roman"/>
          <w:sz w:val="24"/>
          <w:szCs w:val="24"/>
        </w:rPr>
        <w:t>î</w:t>
      </w:r>
      <w:r w:rsidRPr="00837095">
        <w:rPr>
          <w:rStyle w:val="BodyTextChar4"/>
          <w:rFonts w:ascii="Times New Roman" w:hAnsi="Times New Roman"/>
          <w:sz w:val="24"/>
          <w:szCs w:val="24"/>
        </w:rPr>
        <w:t>mpărţirea tipului de sol cernoziom în 79 subuni</w:t>
      </w:r>
      <w:r w:rsidR="00513B77">
        <w:rPr>
          <w:rStyle w:val="BodyTextChar4"/>
          <w:rFonts w:ascii="Times New Roman" w:hAnsi="Times New Roman"/>
          <w:sz w:val="24"/>
          <w:szCs w:val="24"/>
        </w:rPr>
        <w:t>t</w:t>
      </w:r>
      <w:r w:rsidRPr="00837095">
        <w:rPr>
          <w:rStyle w:val="BodyTextChar4"/>
          <w:rFonts w:ascii="Times New Roman" w:hAnsi="Times New Roman"/>
          <w:sz w:val="24"/>
          <w:szCs w:val="24"/>
        </w:rPr>
        <w:t>ăţi taxonomice de ordin superior.</w:t>
      </w:r>
    </w:p>
    <w:p w14:paraId="1678C273" w14:textId="77777777" w:rsidR="00896350" w:rsidRDefault="00717084" w:rsidP="00717084">
      <w:pPr>
        <w:pStyle w:val="BodyText"/>
        <w:shd w:val="clear" w:color="auto" w:fill="auto"/>
        <w:spacing w:line="360" w:lineRule="auto"/>
        <w:ind w:right="20" w:firstLine="708"/>
        <w:rPr>
          <w:rStyle w:val="Bodytext285pt"/>
          <w:rFonts w:eastAsia="Century Schoolbook"/>
          <w:iCs/>
          <w:sz w:val="24"/>
          <w:szCs w:val="24"/>
        </w:rPr>
      </w:pPr>
      <w:r>
        <w:rPr>
          <w:rStyle w:val="BodyTextChar4"/>
          <w:rFonts w:eastAsia="Century Schoolbook"/>
          <w:sz w:val="24"/>
          <w:szCs w:val="24"/>
        </w:rPr>
        <w:t xml:space="preserve">Pentru exprimarea acestor serii, </w:t>
      </w:r>
      <w:r>
        <w:rPr>
          <w:rStyle w:val="Bodytext285pt"/>
          <w:rFonts w:eastAsia="Century Schoolbook"/>
          <w:iCs/>
          <w:sz w:val="24"/>
          <w:szCs w:val="24"/>
        </w:rPr>
        <w:t>în taxonomia cernoziomurilor</w:t>
      </w:r>
      <w:r>
        <w:rPr>
          <w:rStyle w:val="BodyTextChar4"/>
          <w:rFonts w:eastAsia="Century Schoolbook"/>
          <w:sz w:val="24"/>
          <w:szCs w:val="24"/>
        </w:rPr>
        <w:t xml:space="preserve"> se utilizează calificativele de sol</w:t>
      </w:r>
      <w:r>
        <w:rPr>
          <w:rStyle w:val="Bodytext285pt"/>
          <w:rFonts w:eastAsia="Century Schoolbook"/>
          <w:iCs/>
          <w:sz w:val="24"/>
          <w:szCs w:val="24"/>
        </w:rPr>
        <w:t xml:space="preserve">. </w:t>
      </w:r>
    </w:p>
    <w:p w14:paraId="31C879BD" w14:textId="77777777" w:rsidR="00717084" w:rsidRDefault="00717084" w:rsidP="00717084">
      <w:pPr>
        <w:pStyle w:val="BodyText"/>
        <w:shd w:val="clear" w:color="auto" w:fill="auto"/>
        <w:spacing w:line="360" w:lineRule="auto"/>
        <w:ind w:right="20" w:firstLine="708"/>
        <w:rPr>
          <w:rStyle w:val="Bodytext285pt"/>
          <w:rFonts w:eastAsia="Century Schoolbook"/>
          <w:iCs/>
          <w:sz w:val="24"/>
          <w:szCs w:val="24"/>
        </w:rPr>
      </w:pPr>
      <w:r>
        <w:rPr>
          <w:rStyle w:val="Bodytext285pt"/>
          <w:rFonts w:eastAsia="Century Schoolbook"/>
          <w:iCs/>
          <w:sz w:val="24"/>
          <w:szCs w:val="24"/>
        </w:rPr>
        <w:t xml:space="preserve">În </w:t>
      </w:r>
      <w:r w:rsidR="00637B89" w:rsidRPr="00552965">
        <w:rPr>
          <w:rStyle w:val="Bodytext285pt"/>
          <w:rFonts w:eastAsia="Century Schoolbook"/>
          <w:b/>
          <w:i/>
          <w:iCs/>
          <w:sz w:val="24"/>
          <w:szCs w:val="24"/>
        </w:rPr>
        <w:t>Tabelul 4</w:t>
      </w:r>
      <w:r>
        <w:rPr>
          <w:rStyle w:val="Bodytext285pt"/>
          <w:rFonts w:eastAsia="Century Schoolbook"/>
          <w:iCs/>
          <w:sz w:val="24"/>
          <w:szCs w:val="24"/>
        </w:rPr>
        <w:t xml:space="preserve"> sunt prezentate calificativele de sol utilizate în taxonomia cernoziomurilor.</w:t>
      </w:r>
    </w:p>
    <w:p w14:paraId="72F317D5" w14:textId="77777777" w:rsidR="00717084" w:rsidRDefault="00717084" w:rsidP="00717084">
      <w:pPr>
        <w:pStyle w:val="BodyText"/>
        <w:shd w:val="clear" w:color="auto" w:fill="auto"/>
        <w:spacing w:line="360" w:lineRule="auto"/>
        <w:ind w:right="20"/>
        <w:rPr>
          <w:rStyle w:val="Bodytext285pt"/>
          <w:rFonts w:eastAsia="Century Schoolbook"/>
          <w:iCs/>
          <w:sz w:val="24"/>
          <w:szCs w:val="24"/>
        </w:rPr>
      </w:pPr>
    </w:p>
    <w:p w14:paraId="72E62DDA" w14:textId="77777777" w:rsidR="00717084" w:rsidRPr="00037B04" w:rsidRDefault="00637B89" w:rsidP="000624A0">
      <w:pPr>
        <w:pStyle w:val="BodyText"/>
        <w:shd w:val="clear" w:color="auto" w:fill="auto"/>
        <w:spacing w:line="240" w:lineRule="auto"/>
        <w:ind w:right="20"/>
        <w:rPr>
          <w:rStyle w:val="Bodytext285pt"/>
          <w:rFonts w:eastAsia="Century Schoolbook"/>
          <w:sz w:val="20"/>
          <w:szCs w:val="20"/>
        </w:rPr>
      </w:pPr>
      <w:r>
        <w:rPr>
          <w:rStyle w:val="Bodytext285pt"/>
          <w:rFonts w:eastAsia="Century Schoolbook"/>
          <w:i/>
          <w:iCs/>
          <w:sz w:val="24"/>
          <w:szCs w:val="24"/>
        </w:rPr>
        <w:t xml:space="preserve"> </w:t>
      </w:r>
      <w:r w:rsidRPr="000624A0">
        <w:rPr>
          <w:rStyle w:val="Bodytext285pt"/>
          <w:rFonts w:eastAsia="Century Schoolbook"/>
          <w:b/>
          <w:i/>
          <w:iCs/>
          <w:sz w:val="24"/>
          <w:szCs w:val="24"/>
        </w:rPr>
        <w:t>Tabel 4</w:t>
      </w:r>
      <w:r w:rsidR="00717084" w:rsidRPr="000624A0">
        <w:rPr>
          <w:rStyle w:val="Bodytext285pt"/>
          <w:rFonts w:eastAsia="Century Schoolbook"/>
          <w:b/>
          <w:iCs/>
          <w:sz w:val="24"/>
          <w:szCs w:val="24"/>
        </w:rPr>
        <w:t>.</w:t>
      </w:r>
      <w:r w:rsidR="00717084">
        <w:rPr>
          <w:rStyle w:val="Bodytext285pt"/>
          <w:rFonts w:eastAsia="Century Schoolbook"/>
          <w:iCs/>
          <w:sz w:val="24"/>
          <w:szCs w:val="24"/>
        </w:rPr>
        <w:t xml:space="preserve"> Calificativele de sol utilizate în taxonomia cernoziomurilor (după SRTS</w:t>
      </w:r>
      <w:r w:rsidR="00717084" w:rsidRPr="00995091">
        <w:rPr>
          <w:rStyle w:val="Bodytext285pt"/>
          <w:rFonts w:eastAsia="Century Schoolbook"/>
          <w:sz w:val="24"/>
          <w:szCs w:val="24"/>
        </w:rPr>
        <w:t>-</w:t>
      </w:r>
      <w:r w:rsidR="00717084">
        <w:rPr>
          <w:rStyle w:val="Bodytext285pt"/>
          <w:rFonts w:eastAsia="Century Schoolbook"/>
          <w:sz w:val="24"/>
          <w:szCs w:val="24"/>
        </w:rPr>
        <w:t>2012+).</w:t>
      </w:r>
    </w:p>
    <w:tbl>
      <w:tblPr>
        <w:tblStyle w:val="TableGrid"/>
        <w:tblW w:w="0" w:type="auto"/>
        <w:tblLayout w:type="fixed"/>
        <w:tblLook w:val="04A0" w:firstRow="1" w:lastRow="0" w:firstColumn="1" w:lastColumn="0" w:noHBand="0" w:noVBand="1"/>
      </w:tblPr>
      <w:tblGrid>
        <w:gridCol w:w="1526"/>
        <w:gridCol w:w="1119"/>
        <w:gridCol w:w="4834"/>
      </w:tblGrid>
      <w:tr w:rsidR="00717084" w:rsidRPr="00037B04" w14:paraId="1016FBAC" w14:textId="77777777" w:rsidTr="004D3EFD">
        <w:tc>
          <w:tcPr>
            <w:tcW w:w="1526" w:type="dxa"/>
          </w:tcPr>
          <w:p w14:paraId="0379FE8F"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Denumire</w:t>
            </w:r>
          </w:p>
        </w:tc>
        <w:tc>
          <w:tcPr>
            <w:tcW w:w="1119" w:type="dxa"/>
          </w:tcPr>
          <w:p w14:paraId="7A2758E3"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Simbol</w:t>
            </w:r>
          </w:p>
        </w:tc>
        <w:tc>
          <w:tcPr>
            <w:tcW w:w="4834" w:type="dxa"/>
          </w:tcPr>
          <w:p w14:paraId="5289EB5C"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Specificaţii principale de definiţie</w:t>
            </w:r>
          </w:p>
        </w:tc>
      </w:tr>
      <w:tr w:rsidR="00717084" w:rsidRPr="00037B04" w14:paraId="6F9C13EC" w14:textId="77777777" w:rsidTr="004D3EFD">
        <w:tc>
          <w:tcPr>
            <w:tcW w:w="1526" w:type="dxa"/>
          </w:tcPr>
          <w:p w14:paraId="5CC1A164"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a</w:t>
            </w:r>
            <w:r w:rsidR="00717084" w:rsidRPr="00037B04">
              <w:rPr>
                <w:rStyle w:val="Bodytext285pt"/>
                <w:rFonts w:eastAsia="Century Schoolbook"/>
                <w:iCs/>
                <w:sz w:val="20"/>
                <w:szCs w:val="20"/>
              </w:rPr>
              <w:t>luvic</w:t>
            </w:r>
          </w:p>
        </w:tc>
        <w:tc>
          <w:tcPr>
            <w:tcW w:w="1119" w:type="dxa"/>
          </w:tcPr>
          <w:p w14:paraId="0B59641B"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al</w:t>
            </w:r>
          </w:p>
        </w:tc>
        <w:tc>
          <w:tcPr>
            <w:tcW w:w="4834" w:type="dxa"/>
          </w:tcPr>
          <w:p w14:paraId="7F620D10" w14:textId="7DCCDDA9"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F</w:t>
            </w:r>
            <w:r w:rsidR="00717084" w:rsidRPr="00037B04">
              <w:rPr>
                <w:rStyle w:val="Bodytext285pt"/>
                <w:rFonts w:eastAsia="Century Schoolbook"/>
                <w:i/>
                <w:sz w:val="20"/>
                <w:szCs w:val="20"/>
              </w:rPr>
              <w:t>ormat pe seama unor materiale parentale aluvice (în lunci, terase, conuri de dejecţie recente, zone de divalgare etc</w:t>
            </w:r>
            <w:r w:rsidR="00117F57">
              <w:rPr>
                <w:rStyle w:val="Bodytext285pt"/>
                <w:rFonts w:eastAsia="Century Schoolbook"/>
                <w:i/>
                <w:sz w:val="20"/>
                <w:szCs w:val="20"/>
              </w:rPr>
              <w:t>.</w:t>
            </w:r>
            <w:r w:rsidR="00717084" w:rsidRPr="00037B04">
              <w:rPr>
                <w:rStyle w:val="Bodytext285pt"/>
                <w:rFonts w:eastAsia="Century Schoolbook"/>
                <w:i/>
                <w:sz w:val="20"/>
                <w:szCs w:val="20"/>
              </w:rPr>
              <w:t>)</w:t>
            </w:r>
            <w:r>
              <w:rPr>
                <w:rStyle w:val="Bodytext285pt"/>
                <w:rFonts w:eastAsia="Century Schoolbook"/>
                <w:i/>
                <w:sz w:val="20"/>
                <w:szCs w:val="20"/>
              </w:rPr>
              <w:t>.</w:t>
            </w:r>
          </w:p>
        </w:tc>
      </w:tr>
      <w:tr w:rsidR="00717084" w:rsidRPr="00037B04" w14:paraId="6E5A7471" w14:textId="77777777" w:rsidTr="004D3EFD">
        <w:tc>
          <w:tcPr>
            <w:tcW w:w="1526" w:type="dxa"/>
          </w:tcPr>
          <w:p w14:paraId="51B54157"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a</w:t>
            </w:r>
            <w:r w:rsidR="00717084" w:rsidRPr="00037B04">
              <w:rPr>
                <w:rStyle w:val="Bodytext285pt"/>
                <w:rFonts w:eastAsia="Century Schoolbook"/>
                <w:iCs/>
                <w:sz w:val="20"/>
                <w:szCs w:val="20"/>
              </w:rPr>
              <w:t>rgilic</w:t>
            </w:r>
          </w:p>
        </w:tc>
        <w:tc>
          <w:tcPr>
            <w:tcW w:w="1119" w:type="dxa"/>
          </w:tcPr>
          <w:p w14:paraId="31988325"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aa</w:t>
            </w:r>
          </w:p>
        </w:tc>
        <w:tc>
          <w:tcPr>
            <w:tcW w:w="4834" w:type="dxa"/>
          </w:tcPr>
          <w:p w14:paraId="42EBE26E" w14:textId="3760A9DC"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T</w:t>
            </w:r>
            <w:r w:rsidR="00717084" w:rsidRPr="00037B04">
              <w:rPr>
                <w:rStyle w:val="Bodytext285pt"/>
                <w:rFonts w:eastAsia="Century Schoolbook"/>
                <w:i/>
                <w:sz w:val="20"/>
                <w:szCs w:val="20"/>
              </w:rPr>
              <w:t>extură fină (argiloasă şi/lutoasă-argiloasă) în orizontul de suprafaţă.</w:t>
            </w:r>
          </w:p>
        </w:tc>
      </w:tr>
      <w:tr w:rsidR="00717084" w:rsidRPr="00037B04" w14:paraId="4E3938F0" w14:textId="77777777" w:rsidTr="004D3EFD">
        <w:tc>
          <w:tcPr>
            <w:tcW w:w="1526" w:type="dxa"/>
          </w:tcPr>
          <w:p w14:paraId="1F321521"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a</w:t>
            </w:r>
            <w:r w:rsidR="00717084" w:rsidRPr="00037B04">
              <w:rPr>
                <w:rStyle w:val="Bodytext285pt"/>
                <w:rFonts w:eastAsia="Century Schoolbook"/>
                <w:iCs/>
                <w:sz w:val="20"/>
                <w:szCs w:val="20"/>
              </w:rPr>
              <w:t>mfigleic</w:t>
            </w:r>
          </w:p>
        </w:tc>
        <w:tc>
          <w:tcPr>
            <w:tcW w:w="1119" w:type="dxa"/>
          </w:tcPr>
          <w:p w14:paraId="5F61530D"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ag</w:t>
            </w:r>
          </w:p>
        </w:tc>
        <w:tc>
          <w:tcPr>
            <w:tcW w:w="4834" w:type="dxa"/>
          </w:tcPr>
          <w:p w14:paraId="33BBFF2D" w14:textId="1261345E"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G</w:t>
            </w:r>
            <w:r w:rsidR="00717084" w:rsidRPr="00037B04">
              <w:rPr>
                <w:rStyle w:val="Bodytext285pt"/>
                <w:rFonts w:eastAsia="Century Schoolbook"/>
                <w:i/>
                <w:sz w:val="20"/>
                <w:szCs w:val="20"/>
              </w:rPr>
              <w:t>leic şi stagnic în acelaş</w:t>
            </w:r>
            <w:r w:rsidR="00DB23FB">
              <w:rPr>
                <w:rStyle w:val="Bodytext285pt"/>
                <w:rFonts w:eastAsia="Century Schoolbook"/>
                <w:i/>
                <w:sz w:val="20"/>
                <w:szCs w:val="20"/>
              </w:rPr>
              <w:t>i</w:t>
            </w:r>
            <w:r w:rsidR="00717084" w:rsidRPr="00037B04">
              <w:rPr>
                <w:rStyle w:val="Bodytext285pt"/>
                <w:rFonts w:eastAsia="Century Schoolbook"/>
                <w:i/>
                <w:sz w:val="20"/>
                <w:szCs w:val="20"/>
              </w:rPr>
              <w:t xml:space="preserve"> timp (gc + st)</w:t>
            </w:r>
            <w:r>
              <w:rPr>
                <w:rStyle w:val="Bodytext285pt"/>
                <w:rFonts w:eastAsia="Century Schoolbook"/>
                <w:i/>
                <w:sz w:val="20"/>
                <w:szCs w:val="20"/>
              </w:rPr>
              <w:t>.</w:t>
            </w:r>
          </w:p>
        </w:tc>
      </w:tr>
      <w:tr w:rsidR="00717084" w:rsidRPr="00037B04" w14:paraId="3B04B3D1" w14:textId="77777777" w:rsidTr="004D3EFD">
        <w:tc>
          <w:tcPr>
            <w:tcW w:w="1526" w:type="dxa"/>
          </w:tcPr>
          <w:p w14:paraId="044A35FE"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 xml:space="preserve"> a</w:t>
            </w:r>
            <w:r w:rsidR="00717084" w:rsidRPr="00037B04">
              <w:rPr>
                <w:rStyle w:val="Bodytext285pt"/>
                <w:rFonts w:eastAsia="Century Schoolbook"/>
                <w:iCs/>
                <w:sz w:val="20"/>
                <w:szCs w:val="20"/>
              </w:rPr>
              <w:t>rgic</w:t>
            </w:r>
          </w:p>
        </w:tc>
        <w:tc>
          <w:tcPr>
            <w:tcW w:w="1119" w:type="dxa"/>
          </w:tcPr>
          <w:p w14:paraId="2E060CD8"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ar</w:t>
            </w:r>
          </w:p>
        </w:tc>
        <w:tc>
          <w:tcPr>
            <w:tcW w:w="4834" w:type="dxa"/>
          </w:tcPr>
          <w:p w14:paraId="39277D75" w14:textId="77777777" w:rsidR="00717084" w:rsidRPr="00037B04" w:rsidRDefault="00717084" w:rsidP="004D3EFD">
            <w:pPr>
              <w:rPr>
                <w:rStyle w:val="Bodytext285pt"/>
                <w:rFonts w:eastAsia="Century Schoolbook"/>
                <w:i/>
                <w:sz w:val="20"/>
                <w:szCs w:val="20"/>
              </w:rPr>
            </w:pPr>
            <w:r w:rsidRPr="00037B04">
              <w:rPr>
                <w:rStyle w:val="Bodytext285pt"/>
                <w:rFonts w:eastAsia="Century Schoolbook"/>
                <w:i/>
                <w:sz w:val="20"/>
                <w:szCs w:val="20"/>
              </w:rPr>
              <w:t>prezintă orizont B argic (Bt)</w:t>
            </w:r>
          </w:p>
        </w:tc>
      </w:tr>
      <w:tr w:rsidR="00717084" w:rsidRPr="00037B04" w14:paraId="72C68FAD" w14:textId="77777777" w:rsidTr="004D3EFD">
        <w:tc>
          <w:tcPr>
            <w:tcW w:w="1526" w:type="dxa"/>
          </w:tcPr>
          <w:p w14:paraId="3E732940"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c</w:t>
            </w:r>
            <w:r w:rsidR="00717084" w:rsidRPr="00037B04">
              <w:rPr>
                <w:rStyle w:val="Bodytext285pt"/>
                <w:rFonts w:eastAsia="Century Schoolbook"/>
                <w:iCs/>
                <w:sz w:val="20"/>
                <w:szCs w:val="20"/>
              </w:rPr>
              <w:t>alcaric</w:t>
            </w:r>
          </w:p>
        </w:tc>
        <w:tc>
          <w:tcPr>
            <w:tcW w:w="1119" w:type="dxa"/>
          </w:tcPr>
          <w:p w14:paraId="63024B4C"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ka</w:t>
            </w:r>
          </w:p>
        </w:tc>
        <w:tc>
          <w:tcPr>
            <w:tcW w:w="4834" w:type="dxa"/>
          </w:tcPr>
          <w:p w14:paraId="6A0F94A6" w14:textId="3622ACA7"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arbonaţii sunt prezenţi de la suprafaţă sau începând cu intervalul 0 – 50 cm.</w:t>
            </w:r>
          </w:p>
        </w:tc>
      </w:tr>
      <w:tr w:rsidR="00717084" w:rsidRPr="00037B04" w14:paraId="0F470A41" w14:textId="77777777" w:rsidTr="004D3EFD">
        <w:tc>
          <w:tcPr>
            <w:tcW w:w="1526" w:type="dxa"/>
          </w:tcPr>
          <w:p w14:paraId="4682C4DA"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p</w:t>
            </w:r>
            <w:r w:rsidR="00717084" w:rsidRPr="00037B04">
              <w:rPr>
                <w:rStyle w:val="Bodytext285pt"/>
                <w:rFonts w:eastAsia="Century Schoolbook"/>
                <w:iCs/>
                <w:sz w:val="20"/>
                <w:szCs w:val="20"/>
              </w:rPr>
              <w:t>roxicalcaric</w:t>
            </w:r>
          </w:p>
        </w:tc>
        <w:tc>
          <w:tcPr>
            <w:tcW w:w="1119" w:type="dxa"/>
          </w:tcPr>
          <w:p w14:paraId="21C6B358"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xk</w:t>
            </w:r>
          </w:p>
        </w:tc>
        <w:tc>
          <w:tcPr>
            <w:tcW w:w="4834" w:type="dxa"/>
          </w:tcPr>
          <w:p w14:paraId="5EDAE9C5" w14:textId="6B46467A"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arbonaţii încep în intervalul 0 – 25 cm.</w:t>
            </w:r>
          </w:p>
        </w:tc>
      </w:tr>
      <w:tr w:rsidR="00717084" w:rsidRPr="00037B04" w14:paraId="32165E63" w14:textId="77777777" w:rsidTr="004D3EFD">
        <w:tc>
          <w:tcPr>
            <w:tcW w:w="1526" w:type="dxa"/>
          </w:tcPr>
          <w:p w14:paraId="3361115E"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e</w:t>
            </w:r>
            <w:r w:rsidR="00717084" w:rsidRPr="00037B04">
              <w:rPr>
                <w:rStyle w:val="Bodytext285pt"/>
                <w:rFonts w:eastAsia="Century Schoolbook"/>
                <w:iCs/>
                <w:sz w:val="20"/>
                <w:szCs w:val="20"/>
              </w:rPr>
              <w:t>picalcaric</w:t>
            </w:r>
          </w:p>
        </w:tc>
        <w:tc>
          <w:tcPr>
            <w:tcW w:w="1119" w:type="dxa"/>
          </w:tcPr>
          <w:p w14:paraId="2DE40E01"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pk</w:t>
            </w:r>
          </w:p>
        </w:tc>
        <w:tc>
          <w:tcPr>
            <w:tcW w:w="4834" w:type="dxa"/>
          </w:tcPr>
          <w:p w14:paraId="20FA0173" w14:textId="020A9EED"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arbonaţii încep de la 25 – 50 cm</w:t>
            </w:r>
            <w:r>
              <w:rPr>
                <w:rStyle w:val="Bodytext285pt"/>
                <w:rFonts w:eastAsia="Century Schoolbook"/>
                <w:i/>
                <w:sz w:val="20"/>
                <w:szCs w:val="20"/>
              </w:rPr>
              <w:t>.</w:t>
            </w:r>
          </w:p>
        </w:tc>
      </w:tr>
      <w:tr w:rsidR="00717084" w:rsidRPr="00037B04" w14:paraId="01E24E11" w14:textId="77777777" w:rsidTr="004D3EFD">
        <w:tc>
          <w:tcPr>
            <w:tcW w:w="1526" w:type="dxa"/>
          </w:tcPr>
          <w:p w14:paraId="1F2FCBFE"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e</w:t>
            </w:r>
            <w:r w:rsidR="00717084" w:rsidRPr="00037B04">
              <w:rPr>
                <w:rStyle w:val="Bodytext285pt"/>
                <w:rFonts w:eastAsia="Century Schoolbook"/>
                <w:iCs/>
                <w:sz w:val="20"/>
                <w:szCs w:val="20"/>
              </w:rPr>
              <w:t>ndocalcaric</w:t>
            </w:r>
          </w:p>
        </w:tc>
        <w:tc>
          <w:tcPr>
            <w:tcW w:w="1119" w:type="dxa"/>
          </w:tcPr>
          <w:p w14:paraId="07B18274"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nk</w:t>
            </w:r>
          </w:p>
        </w:tc>
        <w:tc>
          <w:tcPr>
            <w:tcW w:w="4834" w:type="dxa"/>
          </w:tcPr>
          <w:p w14:paraId="3FE651F1" w14:textId="6C7F8D16"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arbonaţii încep de la 50 – 100 cm</w:t>
            </w:r>
            <w:r>
              <w:rPr>
                <w:rStyle w:val="Bodytext285pt"/>
                <w:rFonts w:eastAsia="Century Schoolbook"/>
                <w:i/>
                <w:sz w:val="20"/>
                <w:szCs w:val="20"/>
              </w:rPr>
              <w:t>.</w:t>
            </w:r>
          </w:p>
        </w:tc>
      </w:tr>
      <w:tr w:rsidR="00717084" w:rsidRPr="00037B04" w14:paraId="2B4444C0" w14:textId="77777777" w:rsidTr="004D3EFD">
        <w:tc>
          <w:tcPr>
            <w:tcW w:w="1526" w:type="dxa"/>
          </w:tcPr>
          <w:p w14:paraId="61D9888A"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c</w:t>
            </w:r>
            <w:r w:rsidR="00717084" w:rsidRPr="00037B04">
              <w:rPr>
                <w:rStyle w:val="Bodytext285pt"/>
                <w:rFonts w:eastAsia="Century Schoolbook"/>
                <w:iCs/>
                <w:sz w:val="20"/>
                <w:szCs w:val="20"/>
              </w:rPr>
              <w:t>alcic</w:t>
            </w:r>
          </w:p>
        </w:tc>
        <w:tc>
          <w:tcPr>
            <w:tcW w:w="1119" w:type="dxa"/>
          </w:tcPr>
          <w:p w14:paraId="7157EFF9"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ca</w:t>
            </w:r>
          </w:p>
        </w:tc>
        <w:tc>
          <w:tcPr>
            <w:tcW w:w="4834" w:type="dxa"/>
          </w:tcPr>
          <w:p w14:paraId="559E0C22" w14:textId="74547E86"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Cca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12% sau carbonaţi secundari friabili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 sau km (carbonaţi escundari friabili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1%), începând în 0 – 125 cm.</w:t>
            </w:r>
          </w:p>
        </w:tc>
      </w:tr>
      <w:tr w:rsidR="00717084" w:rsidRPr="00037B04" w14:paraId="2206BB15" w14:textId="77777777" w:rsidTr="004D3EFD">
        <w:tc>
          <w:tcPr>
            <w:tcW w:w="1526" w:type="dxa"/>
          </w:tcPr>
          <w:p w14:paraId="750E4FC4"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c</w:t>
            </w:r>
            <w:r w:rsidR="00717084" w:rsidRPr="00037B04">
              <w:rPr>
                <w:rStyle w:val="Bodytext285pt"/>
                <w:rFonts w:eastAsia="Century Schoolbook"/>
                <w:iCs/>
                <w:sz w:val="20"/>
                <w:szCs w:val="20"/>
              </w:rPr>
              <w:t>ambic</w:t>
            </w:r>
          </w:p>
        </w:tc>
        <w:tc>
          <w:tcPr>
            <w:tcW w:w="1119" w:type="dxa"/>
          </w:tcPr>
          <w:p w14:paraId="41170020"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cb</w:t>
            </w:r>
          </w:p>
        </w:tc>
        <w:tc>
          <w:tcPr>
            <w:tcW w:w="4834" w:type="dxa"/>
          </w:tcPr>
          <w:p w14:paraId="2A6C9116" w14:textId="6886E36C"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orizont B cambic (Bv)</w:t>
            </w:r>
            <w:r>
              <w:rPr>
                <w:rStyle w:val="Bodytext285pt"/>
                <w:rFonts w:eastAsia="Century Schoolbook"/>
                <w:i/>
                <w:sz w:val="20"/>
                <w:szCs w:val="20"/>
              </w:rPr>
              <w:t>.</w:t>
            </w:r>
          </w:p>
        </w:tc>
      </w:tr>
      <w:tr w:rsidR="00717084" w:rsidRPr="00037B04" w14:paraId="2EAF71B2" w14:textId="77777777" w:rsidTr="004D3EFD">
        <w:tc>
          <w:tcPr>
            <w:tcW w:w="1526" w:type="dxa"/>
          </w:tcPr>
          <w:p w14:paraId="7743D00B"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f</w:t>
            </w:r>
            <w:r w:rsidR="00717084" w:rsidRPr="00037B04">
              <w:rPr>
                <w:rStyle w:val="Bodytext285pt"/>
                <w:rFonts w:eastAsia="Century Schoolbook"/>
                <w:iCs/>
                <w:sz w:val="20"/>
                <w:szCs w:val="20"/>
              </w:rPr>
              <w:t>orestic</w:t>
            </w:r>
          </w:p>
        </w:tc>
        <w:tc>
          <w:tcPr>
            <w:tcW w:w="1119" w:type="dxa"/>
          </w:tcPr>
          <w:p w14:paraId="7F9137C5"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fr</w:t>
            </w:r>
          </w:p>
        </w:tc>
        <w:tc>
          <w:tcPr>
            <w:tcW w:w="4834" w:type="dxa"/>
          </w:tcPr>
          <w:p w14:paraId="0115717D" w14:textId="4B4B49BA" w:rsidR="00717084" w:rsidRPr="000624A0" w:rsidRDefault="00C61853" w:rsidP="004D3EFD">
            <w:pPr>
              <w:spacing w:after="200" w:line="276" w:lineRule="auto"/>
              <w:rPr>
                <w:rStyle w:val="Bodytext285pt"/>
                <w:rFonts w:eastAsia="Century Schoolbook"/>
                <w:bCs/>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Am forestalic </w:t>
            </w:r>
            <w:r>
              <w:rPr>
                <w:rStyle w:val="Bodytext285pt"/>
                <w:rFonts w:eastAsia="Century Schoolbook"/>
                <w:i/>
                <w:sz w:val="20"/>
                <w:szCs w:val="20"/>
              </w:rPr>
              <w:t>–</w:t>
            </w:r>
            <w:r w:rsidR="00717084" w:rsidRPr="00037B04">
              <w:rPr>
                <w:rStyle w:val="Bodytext285pt"/>
                <w:rFonts w:eastAsia="Century Schoolbook"/>
                <w:i/>
                <w:sz w:val="20"/>
                <w:szCs w:val="20"/>
              </w:rPr>
              <w:t xml:space="preserve"> </w:t>
            </w:r>
            <w:r w:rsidR="00717084" w:rsidRPr="00037B04">
              <w:rPr>
                <w:rStyle w:val="Bodytext285pt"/>
                <w:rFonts w:eastAsia="Century Schoolbook"/>
                <w:b/>
                <w:bCs/>
                <w:i/>
                <w:sz w:val="20"/>
                <w:szCs w:val="20"/>
              </w:rPr>
              <w:t>Amf</w:t>
            </w:r>
            <w:r>
              <w:rPr>
                <w:rStyle w:val="Bodytext285pt"/>
                <w:rFonts w:eastAsia="Century Schoolbook"/>
                <w:bCs/>
                <w:sz w:val="20"/>
                <w:szCs w:val="20"/>
              </w:rPr>
              <w:t>.</w:t>
            </w:r>
          </w:p>
        </w:tc>
      </w:tr>
      <w:tr w:rsidR="00717084" w:rsidRPr="00037B04" w14:paraId="2816DC05" w14:textId="77777777" w:rsidTr="004D3EFD">
        <w:tc>
          <w:tcPr>
            <w:tcW w:w="1526" w:type="dxa"/>
          </w:tcPr>
          <w:p w14:paraId="1BA996BB"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g</w:t>
            </w:r>
            <w:r w:rsidR="00717084" w:rsidRPr="00037B04">
              <w:rPr>
                <w:rStyle w:val="Bodytext285pt"/>
                <w:rFonts w:eastAsia="Century Schoolbook"/>
                <w:iCs/>
                <w:sz w:val="20"/>
                <w:szCs w:val="20"/>
              </w:rPr>
              <w:t>leic</w:t>
            </w:r>
          </w:p>
        </w:tc>
        <w:tc>
          <w:tcPr>
            <w:tcW w:w="1119" w:type="dxa"/>
          </w:tcPr>
          <w:p w14:paraId="5408337A"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gc</w:t>
            </w:r>
          </w:p>
        </w:tc>
        <w:tc>
          <w:tcPr>
            <w:tcW w:w="4834" w:type="dxa"/>
          </w:tcPr>
          <w:p w14:paraId="59AB9F9B" w14:textId="22583306" w:rsidR="00717084" w:rsidRPr="00037B04" w:rsidRDefault="00C61853" w:rsidP="004D3EFD">
            <w:pPr>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(proprietăţi gleice de reducere) începând în 50 – 125 cm.</w:t>
            </w:r>
          </w:p>
        </w:tc>
      </w:tr>
      <w:tr w:rsidR="00717084" w:rsidRPr="00037B04" w14:paraId="4220EDC8" w14:textId="77777777" w:rsidTr="004D3EFD">
        <w:tc>
          <w:tcPr>
            <w:tcW w:w="1526" w:type="dxa"/>
          </w:tcPr>
          <w:p w14:paraId="10037613"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lastRenderedPageBreak/>
              <w:t>e</w:t>
            </w:r>
            <w:r w:rsidR="00717084" w:rsidRPr="00037B04">
              <w:rPr>
                <w:rStyle w:val="Bodytext285pt"/>
                <w:rFonts w:eastAsia="Century Schoolbook"/>
                <w:iCs/>
                <w:sz w:val="20"/>
                <w:szCs w:val="20"/>
              </w:rPr>
              <w:t>ndogleic</w:t>
            </w:r>
          </w:p>
        </w:tc>
        <w:tc>
          <w:tcPr>
            <w:tcW w:w="1119" w:type="dxa"/>
          </w:tcPr>
          <w:p w14:paraId="6FD56A9A"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ng</w:t>
            </w:r>
          </w:p>
        </w:tc>
        <w:tc>
          <w:tcPr>
            <w:tcW w:w="4834" w:type="dxa"/>
          </w:tcPr>
          <w:p w14:paraId="69677C85" w14:textId="77777777" w:rsidR="00717084" w:rsidRPr="00037B04" w:rsidRDefault="00717084" w:rsidP="004D3EFD">
            <w:pPr>
              <w:rPr>
                <w:rStyle w:val="Bodytext285pt"/>
                <w:rFonts w:eastAsia="Century Schoolbook"/>
                <w:i/>
                <w:sz w:val="20"/>
                <w:szCs w:val="20"/>
              </w:rPr>
            </w:pP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50 – 100 cm.</w:t>
            </w:r>
          </w:p>
        </w:tc>
      </w:tr>
      <w:tr w:rsidR="00717084" w:rsidRPr="00037B04" w14:paraId="065D538E" w14:textId="77777777" w:rsidTr="004D3EFD">
        <w:tc>
          <w:tcPr>
            <w:tcW w:w="1526" w:type="dxa"/>
          </w:tcPr>
          <w:p w14:paraId="044EE7FA"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b</w:t>
            </w:r>
            <w:r w:rsidR="00717084" w:rsidRPr="00037B04">
              <w:rPr>
                <w:rStyle w:val="Bodytext285pt"/>
                <w:rFonts w:eastAsia="Century Schoolbook"/>
                <w:iCs/>
                <w:sz w:val="20"/>
                <w:szCs w:val="20"/>
              </w:rPr>
              <w:t>atigleic</w:t>
            </w:r>
          </w:p>
        </w:tc>
        <w:tc>
          <w:tcPr>
            <w:tcW w:w="1119" w:type="dxa"/>
          </w:tcPr>
          <w:p w14:paraId="62261EE3"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dg</w:t>
            </w:r>
          </w:p>
        </w:tc>
        <w:tc>
          <w:tcPr>
            <w:tcW w:w="4834" w:type="dxa"/>
          </w:tcPr>
          <w:p w14:paraId="6B7BC5BA" w14:textId="2CAA277A" w:rsidR="00717084" w:rsidRPr="00037B04" w:rsidRDefault="00E403E9" w:rsidP="004D3EFD">
            <w:pPr>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w:t>
            </w:r>
          </w:p>
        </w:tc>
      </w:tr>
      <w:tr w:rsidR="00717084" w:rsidRPr="00037B04" w14:paraId="610140A4" w14:textId="77777777" w:rsidTr="004D3EFD">
        <w:tc>
          <w:tcPr>
            <w:tcW w:w="1526" w:type="dxa"/>
          </w:tcPr>
          <w:p w14:paraId="455B201D"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c</w:t>
            </w:r>
            <w:r w:rsidR="00717084" w:rsidRPr="00037B04">
              <w:rPr>
                <w:rStyle w:val="Bodytext285pt"/>
                <w:rFonts w:eastAsia="Century Schoolbook"/>
                <w:iCs/>
                <w:sz w:val="20"/>
                <w:szCs w:val="20"/>
              </w:rPr>
              <w:t>linogleic</w:t>
            </w:r>
          </w:p>
        </w:tc>
        <w:tc>
          <w:tcPr>
            <w:tcW w:w="1119" w:type="dxa"/>
          </w:tcPr>
          <w:p w14:paraId="53EBD4D9"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cl</w:t>
            </w:r>
          </w:p>
        </w:tc>
        <w:tc>
          <w:tcPr>
            <w:tcW w:w="4834" w:type="dxa"/>
          </w:tcPr>
          <w:p w14:paraId="19515A48" w14:textId="16B932F0" w:rsidR="00717084" w:rsidRPr="00037B04" w:rsidRDefault="00E403E9" w:rsidP="004D3EFD">
            <w:pPr>
              <w:rPr>
                <w:rStyle w:val="Bodytext285pt"/>
                <w:rFonts w:eastAsia="Century Schoolbook"/>
                <w:i/>
                <w:sz w:val="20"/>
                <w:szCs w:val="20"/>
              </w:rPr>
            </w:pPr>
            <w:r>
              <w:rPr>
                <w:rStyle w:val="Bodytext285pt"/>
                <w:rFonts w:eastAsia="Century Schoolbook"/>
                <w:i/>
                <w:sz w:val="20"/>
                <w:szCs w:val="20"/>
              </w:rPr>
              <w:t>S</w:t>
            </w:r>
            <w:r w:rsidR="00717084" w:rsidRPr="00037B04">
              <w:rPr>
                <w:rStyle w:val="Bodytext285pt"/>
                <w:rFonts w:eastAsia="Century Schoolbook"/>
                <w:i/>
                <w:sz w:val="20"/>
                <w:szCs w:val="20"/>
              </w:rPr>
              <w:t xml:space="preserve">ol cu exces temporar de apă provenit din precipitaţii şi/sau izvoare de coastă şi/sau din infiltraţii laterale prin orizonturile profilului de sol situat pe versant şi având orizont </w:t>
            </w:r>
            <w:r w:rsidR="00717084" w:rsidRPr="00037B04">
              <w:rPr>
                <w:rStyle w:val="Bodytext285pt"/>
                <w:rFonts w:eastAsia="Century Schoolbook"/>
                <w:b/>
                <w:bCs/>
                <w:i/>
                <w:sz w:val="20"/>
                <w:szCs w:val="20"/>
              </w:rPr>
              <w:t>w</w:t>
            </w:r>
            <w:r w:rsidR="00717084" w:rsidRPr="00037B04">
              <w:rPr>
                <w:rStyle w:val="Bodytext285pt"/>
                <w:rFonts w:eastAsia="Century Schoolbook"/>
                <w:i/>
                <w:sz w:val="20"/>
                <w:szCs w:val="20"/>
              </w:rPr>
              <w:t xml:space="preserve"> începând în 0 – 50 cm şi orizont </w:t>
            </w:r>
            <w:r w:rsidR="00717084" w:rsidRPr="00037B04">
              <w:rPr>
                <w:rStyle w:val="Bodytext285pt"/>
                <w:rFonts w:eastAsia="Century Schoolbook"/>
                <w:b/>
                <w:bCs/>
                <w:i/>
                <w:sz w:val="20"/>
                <w:szCs w:val="20"/>
              </w:rPr>
              <w:t>Gox</w:t>
            </w:r>
            <w:r w:rsidR="00717084" w:rsidRPr="00037B04">
              <w:rPr>
                <w:rStyle w:val="Bodytext285pt"/>
                <w:rFonts w:eastAsia="Century Schoolbook"/>
                <w:i/>
                <w:sz w:val="20"/>
                <w:szCs w:val="20"/>
              </w:rPr>
              <w:t xml:space="preserve"> începând în 0 – 150 cm.</w:t>
            </w:r>
          </w:p>
        </w:tc>
      </w:tr>
      <w:tr w:rsidR="00717084" w:rsidRPr="00037B04" w14:paraId="225558B8" w14:textId="77777777" w:rsidTr="004D3EFD">
        <w:tc>
          <w:tcPr>
            <w:tcW w:w="1526" w:type="dxa"/>
          </w:tcPr>
          <w:p w14:paraId="0819AE2C"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g</w:t>
            </w:r>
            <w:r w:rsidR="00717084" w:rsidRPr="00037B04">
              <w:rPr>
                <w:rStyle w:val="Bodytext285pt"/>
                <w:rFonts w:eastAsia="Century Schoolbook"/>
                <w:iCs/>
                <w:sz w:val="20"/>
                <w:szCs w:val="20"/>
              </w:rPr>
              <w:t>reic</w:t>
            </w:r>
          </w:p>
        </w:tc>
        <w:tc>
          <w:tcPr>
            <w:tcW w:w="1119" w:type="dxa"/>
          </w:tcPr>
          <w:p w14:paraId="5C3B7240"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gr</w:t>
            </w:r>
          </w:p>
        </w:tc>
        <w:tc>
          <w:tcPr>
            <w:tcW w:w="4834" w:type="dxa"/>
          </w:tcPr>
          <w:p w14:paraId="6F9AD7CA" w14:textId="59E3DCD4" w:rsidR="00717084" w:rsidRPr="00037B04" w:rsidRDefault="00E403E9" w:rsidP="004D3EFD">
            <w:pPr>
              <w:rPr>
                <w:rStyle w:val="Bodytext285pt"/>
                <w:rFonts w:eastAsia="Century Schoolbook"/>
                <w:i/>
                <w:sz w:val="20"/>
                <w:szCs w:val="20"/>
              </w:rPr>
            </w:pPr>
            <w:r>
              <w:rPr>
                <w:rStyle w:val="Bodytext285pt"/>
                <w:rFonts w:eastAsia="Century Schoolbook"/>
                <w:i/>
                <w:sz w:val="20"/>
                <w:szCs w:val="20"/>
              </w:rPr>
              <w:t>S</w:t>
            </w:r>
            <w:r w:rsidR="00717084" w:rsidRPr="00037B04">
              <w:rPr>
                <w:rStyle w:val="Bodytext285pt"/>
                <w:rFonts w:eastAsia="Century Schoolbook"/>
                <w:i/>
                <w:sz w:val="20"/>
                <w:szCs w:val="20"/>
              </w:rPr>
              <w:t xml:space="preserve">uborizont </w:t>
            </w:r>
            <w:r w:rsidR="00717084" w:rsidRPr="00037B04">
              <w:rPr>
                <w:rStyle w:val="Bodytext285pt"/>
                <w:rFonts w:eastAsia="Century Schoolbook"/>
                <w:b/>
                <w:bCs/>
                <w:i/>
                <w:sz w:val="20"/>
                <w:szCs w:val="20"/>
              </w:rPr>
              <w:t>Ame</w:t>
            </w:r>
            <w:r w:rsidR="00717084" w:rsidRPr="00037B04">
              <w:rPr>
                <w:rStyle w:val="Bodytext285pt"/>
                <w:rFonts w:eastAsia="Century Schoolbook"/>
                <w:i/>
                <w:sz w:val="20"/>
                <w:szCs w:val="20"/>
              </w:rPr>
              <w:t xml:space="preserve"> în partea inferioară a orizontului Am.</w:t>
            </w:r>
          </w:p>
        </w:tc>
      </w:tr>
      <w:tr w:rsidR="00717084" w:rsidRPr="00037B04" w14:paraId="3E44CDD2" w14:textId="77777777" w:rsidTr="004D3EFD">
        <w:tc>
          <w:tcPr>
            <w:tcW w:w="1526" w:type="dxa"/>
          </w:tcPr>
          <w:p w14:paraId="3F3959E5"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l</w:t>
            </w:r>
            <w:r w:rsidR="00717084" w:rsidRPr="00037B04">
              <w:rPr>
                <w:rStyle w:val="Bodytext285pt"/>
                <w:rFonts w:eastAsia="Century Schoolbook"/>
                <w:iCs/>
                <w:sz w:val="20"/>
                <w:szCs w:val="20"/>
              </w:rPr>
              <w:t>itic</w:t>
            </w:r>
          </w:p>
        </w:tc>
        <w:tc>
          <w:tcPr>
            <w:tcW w:w="1119" w:type="dxa"/>
          </w:tcPr>
          <w:p w14:paraId="163A71DF"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li</w:t>
            </w:r>
          </w:p>
        </w:tc>
        <w:tc>
          <w:tcPr>
            <w:tcW w:w="4834" w:type="dxa"/>
          </w:tcPr>
          <w:p w14:paraId="5B2F3D05" w14:textId="159BA156" w:rsidR="00717084" w:rsidRPr="00037B04" w:rsidRDefault="00E403E9" w:rsidP="004D3EFD">
            <w:pPr>
              <w:rPr>
                <w:rStyle w:val="Bodytext285pt"/>
                <w:rFonts w:eastAsia="Century Schoolbook"/>
                <w:i/>
                <w:sz w:val="20"/>
                <w:szCs w:val="20"/>
              </w:rPr>
            </w:pPr>
            <w:r>
              <w:rPr>
                <w:rStyle w:val="Bodytext285pt"/>
                <w:rFonts w:eastAsia="Century Schoolbook"/>
                <w:i/>
                <w:sz w:val="20"/>
                <w:szCs w:val="20"/>
              </w:rPr>
              <w:t>R</w:t>
            </w:r>
            <w:r w:rsidR="00717084" w:rsidRPr="00037B04">
              <w:rPr>
                <w:rStyle w:val="Bodytext285pt"/>
                <w:rFonts w:eastAsia="Century Schoolbook"/>
                <w:i/>
                <w:sz w:val="20"/>
                <w:szCs w:val="20"/>
              </w:rPr>
              <w:t>ocă compactă/continuă (Rn) sau rocă fisurată, inclusiv pietrişuri (Rp) începând în 25 – 50 cm.</w:t>
            </w:r>
          </w:p>
        </w:tc>
      </w:tr>
      <w:tr w:rsidR="00717084" w:rsidRPr="00037B04" w14:paraId="656BEB93" w14:textId="77777777" w:rsidTr="004D3EFD">
        <w:tc>
          <w:tcPr>
            <w:tcW w:w="1526" w:type="dxa"/>
          </w:tcPr>
          <w:p w14:paraId="7098C56E"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l</w:t>
            </w:r>
            <w:r w:rsidR="00717084" w:rsidRPr="00037B04">
              <w:rPr>
                <w:rStyle w:val="Bodytext285pt"/>
                <w:rFonts w:eastAsia="Century Schoolbook"/>
                <w:iCs/>
                <w:sz w:val="20"/>
                <w:szCs w:val="20"/>
              </w:rPr>
              <w:t>utic</w:t>
            </w:r>
          </w:p>
        </w:tc>
        <w:tc>
          <w:tcPr>
            <w:tcW w:w="1119" w:type="dxa"/>
          </w:tcPr>
          <w:p w14:paraId="2FDB0C7D"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lu</w:t>
            </w:r>
          </w:p>
        </w:tc>
        <w:tc>
          <w:tcPr>
            <w:tcW w:w="4834" w:type="dxa"/>
          </w:tcPr>
          <w:p w14:paraId="017AF73F" w14:textId="0E891E70" w:rsidR="00717084" w:rsidRPr="00037B04" w:rsidRDefault="00E403E9" w:rsidP="004D3EFD">
            <w:pPr>
              <w:rPr>
                <w:rStyle w:val="Bodytext285pt"/>
                <w:rFonts w:eastAsia="Century Schoolbook"/>
                <w:i/>
                <w:sz w:val="20"/>
                <w:szCs w:val="20"/>
              </w:rPr>
            </w:pPr>
            <w:r>
              <w:rPr>
                <w:rStyle w:val="Bodytext285pt"/>
                <w:rFonts w:eastAsia="Century Schoolbook"/>
                <w:i/>
                <w:sz w:val="20"/>
                <w:szCs w:val="20"/>
              </w:rPr>
              <w:t>T</w:t>
            </w:r>
            <w:r w:rsidR="00717084" w:rsidRPr="00037B04">
              <w:rPr>
                <w:rStyle w:val="Bodytext285pt"/>
                <w:rFonts w:eastAsia="Century Schoolbook"/>
                <w:i/>
                <w:sz w:val="20"/>
                <w:szCs w:val="20"/>
              </w:rPr>
              <w:t>extură mijlocie lutică cel puţin în primii 50 cm (lutoasă-nisipoasă-grosieră/-mijlocie/-fină/-extrafină, lutoasă-nisipoasă-argiloasă, lutoasă medie, lutoasă prăfoasă)</w:t>
            </w:r>
            <w:r>
              <w:rPr>
                <w:rStyle w:val="Bodytext285pt"/>
                <w:rFonts w:eastAsia="Century Schoolbook"/>
                <w:i/>
                <w:sz w:val="20"/>
                <w:szCs w:val="20"/>
              </w:rPr>
              <w:t>.</w:t>
            </w:r>
          </w:p>
        </w:tc>
      </w:tr>
      <w:tr w:rsidR="00717084" w:rsidRPr="00037B04" w14:paraId="46E55EE9" w14:textId="77777777" w:rsidTr="004D3EFD">
        <w:tc>
          <w:tcPr>
            <w:tcW w:w="1526" w:type="dxa"/>
          </w:tcPr>
          <w:p w14:paraId="78394F60"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m</w:t>
            </w:r>
            <w:r w:rsidR="00717084" w:rsidRPr="00037B04">
              <w:rPr>
                <w:rStyle w:val="Bodytext285pt"/>
                <w:rFonts w:eastAsia="Century Schoolbook"/>
                <w:iCs/>
                <w:sz w:val="20"/>
                <w:szCs w:val="20"/>
              </w:rPr>
              <w:t>agnezic</w:t>
            </w:r>
          </w:p>
        </w:tc>
        <w:tc>
          <w:tcPr>
            <w:tcW w:w="1119" w:type="dxa"/>
          </w:tcPr>
          <w:p w14:paraId="49A70D89" w14:textId="77777777" w:rsidR="00717084" w:rsidRPr="003C4900" w:rsidRDefault="00717084" w:rsidP="004D3EFD">
            <w:pPr>
              <w:jc w:val="both"/>
              <w:rPr>
                <w:rStyle w:val="Bodytext285pt"/>
                <w:rFonts w:eastAsia="Century Schoolbook"/>
                <w:b/>
                <w:iCs/>
                <w:sz w:val="20"/>
                <w:szCs w:val="20"/>
              </w:rPr>
            </w:pPr>
            <w:r w:rsidRPr="003C4900">
              <w:rPr>
                <w:rStyle w:val="Bodytext285pt"/>
                <w:rFonts w:eastAsia="Century Schoolbook"/>
                <w:b/>
                <w:iCs/>
                <w:sz w:val="20"/>
                <w:szCs w:val="20"/>
              </w:rPr>
              <w:t>mg</w:t>
            </w:r>
          </w:p>
        </w:tc>
        <w:tc>
          <w:tcPr>
            <w:tcW w:w="4834" w:type="dxa"/>
          </w:tcPr>
          <w:p w14:paraId="28BF1DC2" w14:textId="3D615906" w:rsidR="00717084" w:rsidRPr="00037B04" w:rsidRDefault="00E403E9" w:rsidP="004D3EFD">
            <w:pPr>
              <w:rPr>
                <w:rStyle w:val="Bodytext285pt"/>
                <w:rFonts w:eastAsia="Century Schoolbook"/>
                <w:i/>
                <w:sz w:val="20"/>
                <w:szCs w:val="20"/>
              </w:rPr>
            </w:pPr>
            <w:r>
              <w:rPr>
                <w:rStyle w:val="Bodytext285pt"/>
                <w:rFonts w:eastAsia="Century Schoolbook"/>
                <w:i/>
                <w:sz w:val="20"/>
                <w:szCs w:val="20"/>
              </w:rPr>
              <w:t>R</w:t>
            </w:r>
            <w:r w:rsidR="00717084" w:rsidRPr="00037B04">
              <w:rPr>
                <w:rStyle w:val="Bodytext285pt"/>
                <w:rFonts w:eastAsia="Century Schoolbook"/>
                <w:i/>
                <w:sz w:val="20"/>
                <w:szCs w:val="20"/>
              </w:rPr>
              <w:t xml:space="preserve">aport Ca schimbabil/Mg schimbabil </w:t>
            </w:r>
            <m:oMath>
              <m:r>
                <w:rPr>
                  <w:rStyle w:val="Bodytext285pt"/>
                  <w:rFonts w:ascii="Cambria Math" w:eastAsia="Century Schoolbook" w:hAnsi="Cambria Math"/>
                  <w:sz w:val="20"/>
                  <w:szCs w:val="20"/>
                </w:rPr>
                <m:t>&lt;</m:t>
              </m:r>
            </m:oMath>
            <w:r w:rsidR="00717084" w:rsidRPr="00037B04">
              <w:rPr>
                <w:rStyle w:val="Bodytext285pt"/>
                <w:rFonts w:eastAsia="Century Schoolbook"/>
                <w:i/>
                <w:sz w:val="20"/>
                <w:szCs w:val="20"/>
              </w:rPr>
              <w:t>1 în cea mai mare parte între 0 – 100 cm sau până la roca compactă dacă grosime</w:t>
            </w:r>
            <w:r>
              <w:rPr>
                <w:rStyle w:val="Bodytext285pt"/>
                <w:rFonts w:eastAsia="Century Schoolbook"/>
                <w:i/>
                <w:sz w:val="20"/>
                <w:szCs w:val="20"/>
              </w:rPr>
              <w:t>a</w:t>
            </w:r>
            <w:r w:rsidR="00717084" w:rsidRPr="00037B04">
              <w:rPr>
                <w:rStyle w:val="Bodytext285pt"/>
                <w:rFonts w:eastAsia="Century Schoolbook"/>
                <w:i/>
                <w:sz w:val="20"/>
                <w:szCs w:val="20"/>
              </w:rPr>
              <w:t xml:space="preserve"> solului este mai mică de 100 cm.</w:t>
            </w:r>
          </w:p>
        </w:tc>
      </w:tr>
      <w:tr w:rsidR="00717084" w:rsidRPr="00037B04" w14:paraId="00A12180" w14:textId="77777777" w:rsidTr="004D3EFD">
        <w:tc>
          <w:tcPr>
            <w:tcW w:w="1526" w:type="dxa"/>
          </w:tcPr>
          <w:p w14:paraId="6876FCC4"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p</w:t>
            </w:r>
            <w:r w:rsidR="00717084" w:rsidRPr="00037B04">
              <w:rPr>
                <w:rStyle w:val="Bodytext285pt"/>
                <w:rFonts w:eastAsia="Century Schoolbook"/>
                <w:iCs/>
                <w:sz w:val="20"/>
                <w:szCs w:val="20"/>
              </w:rPr>
              <w:t>ararendzinic</w:t>
            </w:r>
          </w:p>
        </w:tc>
        <w:tc>
          <w:tcPr>
            <w:tcW w:w="1119" w:type="dxa"/>
          </w:tcPr>
          <w:p w14:paraId="37CBC92A"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pa</w:t>
            </w:r>
          </w:p>
        </w:tc>
        <w:tc>
          <w:tcPr>
            <w:tcW w:w="4834" w:type="dxa"/>
          </w:tcPr>
          <w:p w14:paraId="1FF1218F" w14:textId="5AA106B5" w:rsidR="00717084" w:rsidRPr="00037B04" w:rsidRDefault="00E403E9" w:rsidP="004D3EFD">
            <w:pPr>
              <w:rPr>
                <w:rStyle w:val="Bodytext285pt"/>
                <w:rFonts w:eastAsia="Century Schoolbook"/>
                <w:i/>
                <w:sz w:val="20"/>
                <w:szCs w:val="20"/>
              </w:rPr>
            </w:pPr>
            <w:r>
              <w:rPr>
                <w:rStyle w:val="Bodytext285pt"/>
                <w:rFonts w:eastAsia="Century Schoolbook"/>
                <w:i/>
                <w:sz w:val="20"/>
                <w:szCs w:val="20"/>
              </w:rPr>
              <w:t>S</w:t>
            </w:r>
            <w:r w:rsidR="00717084" w:rsidRPr="00037B04">
              <w:rPr>
                <w:rStyle w:val="Bodytext285pt"/>
                <w:rFonts w:eastAsia="Century Schoolbook"/>
                <w:i/>
                <w:sz w:val="20"/>
                <w:szCs w:val="20"/>
              </w:rPr>
              <w:t xml:space="preserve">ol având Am şi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717084" w:rsidRPr="00037B04">
              <w:rPr>
                <w:rStyle w:val="Bodytext285pt"/>
                <w:rFonts w:eastAsia="Century Schoolbook"/>
                <w:i/>
                <w:sz w:val="20"/>
                <w:szCs w:val="20"/>
              </w:rPr>
              <w:t>40%, material care apare în primii 75 cm ai profilului.</w:t>
            </w:r>
          </w:p>
        </w:tc>
      </w:tr>
      <w:tr w:rsidR="00717084" w:rsidRPr="00037B04" w14:paraId="44B64B07" w14:textId="77777777" w:rsidTr="004D3EFD">
        <w:tc>
          <w:tcPr>
            <w:tcW w:w="1526" w:type="dxa"/>
          </w:tcPr>
          <w:p w14:paraId="408EE7F8"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p</w:t>
            </w:r>
            <w:r w:rsidR="00717084" w:rsidRPr="00037B04">
              <w:rPr>
                <w:rStyle w:val="Bodytext285pt"/>
                <w:rFonts w:eastAsia="Century Schoolbook"/>
                <w:iCs/>
                <w:sz w:val="20"/>
                <w:szCs w:val="20"/>
              </w:rPr>
              <w:t>samic</w:t>
            </w:r>
          </w:p>
        </w:tc>
        <w:tc>
          <w:tcPr>
            <w:tcW w:w="1119" w:type="dxa"/>
          </w:tcPr>
          <w:p w14:paraId="4565DEF9"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ps</w:t>
            </w:r>
          </w:p>
        </w:tc>
        <w:tc>
          <w:tcPr>
            <w:tcW w:w="4834" w:type="dxa"/>
          </w:tcPr>
          <w:p w14:paraId="7027DF81" w14:textId="6C04BDAE" w:rsidR="00717084" w:rsidRPr="00037B04" w:rsidRDefault="00E403E9" w:rsidP="004D3EFD">
            <w:pPr>
              <w:rPr>
                <w:rStyle w:val="Bodytext285pt"/>
                <w:rFonts w:eastAsia="Century Schoolbook"/>
                <w:i/>
                <w:sz w:val="20"/>
                <w:szCs w:val="20"/>
              </w:rPr>
            </w:pPr>
            <w:r>
              <w:rPr>
                <w:rStyle w:val="Bodytext285pt"/>
                <w:rFonts w:eastAsia="Century Schoolbook"/>
                <w:i/>
                <w:sz w:val="20"/>
                <w:szCs w:val="20"/>
              </w:rPr>
              <w:t>T</w:t>
            </w:r>
            <w:r w:rsidR="00717084" w:rsidRPr="00037B04">
              <w:rPr>
                <w:rStyle w:val="Bodytext285pt"/>
                <w:rFonts w:eastAsia="Century Schoolbook"/>
                <w:i/>
                <w:sz w:val="20"/>
                <w:szCs w:val="20"/>
              </w:rPr>
              <w:t>extură grosieră (nisipoasă şi/sau nisipoasă-lutoasă) în orizontul de suprafaţă al solului mineral.</w:t>
            </w:r>
          </w:p>
        </w:tc>
      </w:tr>
      <w:tr w:rsidR="00717084" w:rsidRPr="00037B04" w14:paraId="3B3AF9A6" w14:textId="77777777" w:rsidTr="004D3EFD">
        <w:tc>
          <w:tcPr>
            <w:tcW w:w="1526" w:type="dxa"/>
          </w:tcPr>
          <w:p w14:paraId="20692C6D"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r</w:t>
            </w:r>
            <w:r w:rsidR="00717084" w:rsidRPr="00037B04">
              <w:rPr>
                <w:rStyle w:val="Bodytext285pt"/>
                <w:rFonts w:eastAsia="Century Schoolbook"/>
                <w:iCs/>
                <w:sz w:val="20"/>
                <w:szCs w:val="20"/>
              </w:rPr>
              <w:t>endzinic</w:t>
            </w:r>
          </w:p>
        </w:tc>
        <w:tc>
          <w:tcPr>
            <w:tcW w:w="1119" w:type="dxa"/>
          </w:tcPr>
          <w:p w14:paraId="7DDA261D"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rz</w:t>
            </w:r>
          </w:p>
        </w:tc>
        <w:tc>
          <w:tcPr>
            <w:tcW w:w="4834" w:type="dxa"/>
          </w:tcPr>
          <w:p w14:paraId="34F5228B" w14:textId="0CEDB61F" w:rsidR="00717084" w:rsidRPr="00037B04" w:rsidRDefault="00E403E9" w:rsidP="004D3EFD">
            <w:pPr>
              <w:rPr>
                <w:rStyle w:val="Bodytext285pt"/>
                <w:rFonts w:eastAsia="Century Schoolbook"/>
                <w:i/>
                <w:sz w:val="20"/>
                <w:szCs w:val="20"/>
              </w:rPr>
            </w:pPr>
            <w:r>
              <w:rPr>
                <w:rStyle w:val="Bodytext285pt"/>
                <w:rFonts w:eastAsia="Century Schoolbook"/>
                <w:i/>
                <w:sz w:val="20"/>
                <w:szCs w:val="20"/>
              </w:rPr>
              <w:t>S</w:t>
            </w:r>
            <w:r w:rsidR="00717084" w:rsidRPr="00037B04">
              <w:rPr>
                <w:rStyle w:val="Bodytext285pt"/>
                <w:rFonts w:eastAsia="Century Schoolbook"/>
                <w:i/>
                <w:sz w:val="20"/>
                <w:szCs w:val="20"/>
              </w:rPr>
              <w:t xml:space="preserve">ol cu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53 format pe substraturi calcaroase (roci sau materiale scheletice – sk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50%), cu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40% (MK), care apar în 25 – 75 cm.</w:t>
            </w:r>
          </w:p>
        </w:tc>
      </w:tr>
      <w:tr w:rsidR="00717084" w:rsidRPr="00037B04" w14:paraId="6E7BD295" w14:textId="77777777" w:rsidTr="004D3EFD">
        <w:tc>
          <w:tcPr>
            <w:tcW w:w="1526" w:type="dxa"/>
          </w:tcPr>
          <w:p w14:paraId="60883643"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s</w:t>
            </w:r>
            <w:r w:rsidR="00717084" w:rsidRPr="00037B04">
              <w:rPr>
                <w:rStyle w:val="Bodytext285pt"/>
                <w:rFonts w:eastAsia="Century Schoolbook"/>
                <w:iCs/>
                <w:sz w:val="20"/>
                <w:szCs w:val="20"/>
              </w:rPr>
              <w:t>alinic</w:t>
            </w:r>
          </w:p>
        </w:tc>
        <w:tc>
          <w:tcPr>
            <w:tcW w:w="1119" w:type="dxa"/>
          </w:tcPr>
          <w:p w14:paraId="649683D3"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sc</w:t>
            </w:r>
          </w:p>
        </w:tc>
        <w:tc>
          <w:tcPr>
            <w:tcW w:w="4834" w:type="dxa"/>
          </w:tcPr>
          <w:p w14:paraId="7D4C2D89" w14:textId="16708B1F" w:rsidR="00717084" w:rsidRPr="00037B04" w:rsidRDefault="00217A49" w:rsidP="004D3EFD">
            <w:pPr>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178C5C3B" w14:textId="77777777" w:rsidTr="004D3EFD">
        <w:tc>
          <w:tcPr>
            <w:tcW w:w="1526" w:type="dxa"/>
          </w:tcPr>
          <w:p w14:paraId="1F4A9B09"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s</w:t>
            </w:r>
            <w:r w:rsidR="00717084" w:rsidRPr="00037B04">
              <w:rPr>
                <w:rStyle w:val="Bodytext285pt"/>
                <w:rFonts w:eastAsia="Century Schoolbook"/>
                <w:iCs/>
                <w:sz w:val="20"/>
                <w:szCs w:val="20"/>
              </w:rPr>
              <w:t>odic</w:t>
            </w:r>
          </w:p>
        </w:tc>
        <w:tc>
          <w:tcPr>
            <w:tcW w:w="1119" w:type="dxa"/>
          </w:tcPr>
          <w:p w14:paraId="0C2A7A52"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ac</w:t>
            </w:r>
          </w:p>
        </w:tc>
        <w:tc>
          <w:tcPr>
            <w:tcW w:w="4834" w:type="dxa"/>
          </w:tcPr>
          <w:p w14:paraId="54A34B4B" w14:textId="7695DF27" w:rsidR="00717084" w:rsidRPr="00037B04" w:rsidRDefault="00217A49" w:rsidP="004D3EFD">
            <w:pPr>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 xml:space="preserve">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4DD14CC9" w14:textId="77777777" w:rsidTr="004D3EFD">
        <w:tc>
          <w:tcPr>
            <w:tcW w:w="1526" w:type="dxa"/>
          </w:tcPr>
          <w:p w14:paraId="7EBB110E"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s</w:t>
            </w:r>
            <w:r w:rsidR="00717084" w:rsidRPr="00037B04">
              <w:rPr>
                <w:rStyle w:val="Bodytext285pt"/>
                <w:rFonts w:eastAsia="Century Schoolbook"/>
                <w:iCs/>
                <w:sz w:val="20"/>
                <w:szCs w:val="20"/>
              </w:rPr>
              <w:t>alsodic</w:t>
            </w:r>
          </w:p>
        </w:tc>
        <w:tc>
          <w:tcPr>
            <w:tcW w:w="1119" w:type="dxa"/>
          </w:tcPr>
          <w:p w14:paraId="698A4D2E"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ss</w:t>
            </w:r>
          </w:p>
        </w:tc>
        <w:tc>
          <w:tcPr>
            <w:tcW w:w="4834" w:type="dxa"/>
          </w:tcPr>
          <w:p w14:paraId="79BFCABA" w14:textId="6E9ED287" w:rsidR="00717084" w:rsidRPr="00037B04" w:rsidRDefault="00217A49" w:rsidP="004D3EFD">
            <w:pPr>
              <w:rPr>
                <w:rStyle w:val="Bodytext285pt"/>
                <w:rFonts w:eastAsia="Century Schoolbook"/>
                <w:i/>
                <w:sz w:val="20"/>
                <w:szCs w:val="20"/>
              </w:rPr>
            </w:pPr>
            <w:r>
              <w:rPr>
                <w:rStyle w:val="Bodytext285pt"/>
                <w:rFonts w:eastAsia="Century Schoolbook"/>
                <w:i/>
                <w:sz w:val="20"/>
                <w:szCs w:val="20"/>
              </w:rPr>
              <w:t>S</w:t>
            </w:r>
            <w:r w:rsidR="00717084" w:rsidRPr="00037B04">
              <w:rPr>
                <w:rStyle w:val="Bodytext285pt"/>
                <w:rFonts w:eastAsia="Century Schoolbook"/>
                <w:i/>
                <w:sz w:val="20"/>
                <w:szCs w:val="20"/>
              </w:rPr>
              <w:t>alinic şi sodic în acelaş</w:t>
            </w:r>
            <w:r w:rsidR="00DB23FB">
              <w:rPr>
                <w:rStyle w:val="Bodytext285pt"/>
                <w:rFonts w:eastAsia="Century Schoolbook"/>
                <w:i/>
                <w:sz w:val="20"/>
                <w:szCs w:val="20"/>
              </w:rPr>
              <w:t>i</w:t>
            </w:r>
            <w:r w:rsidR="00717084" w:rsidRPr="00037B04">
              <w:rPr>
                <w:rStyle w:val="Bodytext285pt"/>
                <w:rFonts w:eastAsia="Century Schoolbook"/>
                <w:i/>
                <w:sz w:val="20"/>
                <w:szCs w:val="20"/>
              </w:rPr>
              <w:t xml:space="preserve"> timp</w:t>
            </w:r>
            <w:r>
              <w:rPr>
                <w:rStyle w:val="Bodytext285pt"/>
                <w:rFonts w:eastAsia="Century Schoolbook"/>
                <w:i/>
                <w:sz w:val="20"/>
                <w:szCs w:val="20"/>
              </w:rPr>
              <w:t>.</w:t>
            </w:r>
          </w:p>
        </w:tc>
      </w:tr>
      <w:tr w:rsidR="00717084" w:rsidRPr="00037B04" w14:paraId="5A5BB6BC" w14:textId="77777777" w:rsidTr="004D3EFD">
        <w:tc>
          <w:tcPr>
            <w:tcW w:w="1526" w:type="dxa"/>
          </w:tcPr>
          <w:p w14:paraId="717BA7BD"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s</w:t>
            </w:r>
            <w:r w:rsidR="00717084" w:rsidRPr="00037B04">
              <w:rPr>
                <w:rStyle w:val="Bodytext285pt"/>
                <w:rFonts w:eastAsia="Century Schoolbook"/>
                <w:iCs/>
                <w:sz w:val="20"/>
                <w:szCs w:val="20"/>
              </w:rPr>
              <w:t>tagnic</w:t>
            </w:r>
          </w:p>
        </w:tc>
        <w:tc>
          <w:tcPr>
            <w:tcW w:w="1119" w:type="dxa"/>
          </w:tcPr>
          <w:p w14:paraId="2FDEED01"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st</w:t>
            </w:r>
          </w:p>
        </w:tc>
        <w:tc>
          <w:tcPr>
            <w:tcW w:w="4834" w:type="dxa"/>
          </w:tcPr>
          <w:p w14:paraId="16371635" w14:textId="5DFF6C84" w:rsidR="00717084" w:rsidRPr="00037B04" w:rsidRDefault="00217A49" w:rsidP="004D3EFD">
            <w:pPr>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rizont stagnogleic (W) începând în 50 – 100 cm sau orizont stagnogleizat (w) începând în 0 – 100 cm.</w:t>
            </w:r>
          </w:p>
        </w:tc>
      </w:tr>
      <w:tr w:rsidR="00717084" w:rsidRPr="00037B04" w14:paraId="6A3E05E3" w14:textId="77777777" w:rsidTr="004D3EFD">
        <w:tc>
          <w:tcPr>
            <w:tcW w:w="1526" w:type="dxa"/>
          </w:tcPr>
          <w:p w14:paraId="0B7E2F14"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t</w:t>
            </w:r>
            <w:r w:rsidR="00717084" w:rsidRPr="00037B04">
              <w:rPr>
                <w:rStyle w:val="Bodytext285pt"/>
                <w:rFonts w:eastAsia="Century Schoolbook"/>
                <w:iCs/>
                <w:sz w:val="20"/>
                <w:szCs w:val="20"/>
              </w:rPr>
              <w:t>ipic</w:t>
            </w:r>
          </w:p>
        </w:tc>
        <w:tc>
          <w:tcPr>
            <w:tcW w:w="1119" w:type="dxa"/>
          </w:tcPr>
          <w:p w14:paraId="02E0D182"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ti</w:t>
            </w:r>
          </w:p>
        </w:tc>
        <w:tc>
          <w:tcPr>
            <w:tcW w:w="4834" w:type="dxa"/>
          </w:tcPr>
          <w:p w14:paraId="05D22765" w14:textId="2AF2FE50" w:rsidR="00717084" w:rsidRPr="00037B04" w:rsidRDefault="00217A49"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condiţiile obligatorii pentru tipul de sol respectiv</w:t>
            </w:r>
            <w:r>
              <w:rPr>
                <w:rStyle w:val="Bodytext285pt"/>
                <w:rFonts w:eastAsia="Century Schoolbook"/>
                <w:i/>
                <w:sz w:val="20"/>
                <w:szCs w:val="20"/>
              </w:rPr>
              <w:t>,</w:t>
            </w:r>
            <w:r w:rsidR="00717084" w:rsidRPr="00037B04">
              <w:rPr>
                <w:rStyle w:val="Bodytext285pt"/>
                <w:rFonts w:eastAsia="Century Schoolbook"/>
                <w:i/>
                <w:sz w:val="20"/>
                <w:szCs w:val="20"/>
              </w:rPr>
              <w:t xml:space="preserve"> dar nu prezintă atributele specifice celorlalte subdiviziuni ale tipului de sol respectiv.</w:t>
            </w:r>
          </w:p>
        </w:tc>
      </w:tr>
      <w:tr w:rsidR="00717084" w:rsidRPr="00037B04" w14:paraId="2EA0CC91" w14:textId="77777777" w:rsidTr="004D3EFD">
        <w:tc>
          <w:tcPr>
            <w:tcW w:w="1526" w:type="dxa"/>
          </w:tcPr>
          <w:p w14:paraId="6874CF23"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v</w:t>
            </w:r>
            <w:r w:rsidR="00717084" w:rsidRPr="00037B04">
              <w:rPr>
                <w:rStyle w:val="Bodytext285pt"/>
                <w:rFonts w:eastAsia="Century Schoolbook"/>
                <w:iCs/>
                <w:sz w:val="20"/>
                <w:szCs w:val="20"/>
              </w:rPr>
              <w:t>ermic</w:t>
            </w:r>
          </w:p>
        </w:tc>
        <w:tc>
          <w:tcPr>
            <w:tcW w:w="1119" w:type="dxa"/>
          </w:tcPr>
          <w:p w14:paraId="643B6208"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vm</w:t>
            </w:r>
          </w:p>
        </w:tc>
        <w:tc>
          <w:tcPr>
            <w:tcW w:w="4834" w:type="dxa"/>
          </w:tcPr>
          <w:p w14:paraId="552CB176" w14:textId="411814CF" w:rsidR="00717084" w:rsidRPr="00037B04" w:rsidRDefault="003A11B7" w:rsidP="004D3EFD">
            <w:pPr>
              <w:rPr>
                <w:rStyle w:val="Bodytext285pt"/>
                <w:rFonts w:eastAsia="Century Schoolbook"/>
                <w:i/>
                <w:sz w:val="20"/>
                <w:szCs w:val="20"/>
              </w:rPr>
            </w:pPr>
            <w:r>
              <w:rPr>
                <w:rStyle w:val="Bodytext285pt"/>
                <w:rFonts w:eastAsia="Century Schoolbook"/>
                <w:i/>
                <w:sz w:val="20"/>
                <w:szCs w:val="20"/>
              </w:rPr>
              <w:t>S</w:t>
            </w:r>
            <w:r w:rsidR="00717084" w:rsidRPr="00037B04">
              <w:rPr>
                <w:rStyle w:val="Bodytext285pt"/>
                <w:rFonts w:eastAsia="Century Schoolbook"/>
                <w:i/>
                <w:sz w:val="20"/>
                <w:szCs w:val="20"/>
              </w:rPr>
              <w:t xml:space="preserve">ol având caracter vermic (vm), prezintă în proporţie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717084" w:rsidRPr="00037B04" w14:paraId="4817F773" w14:textId="77777777" w:rsidTr="004D3EFD">
        <w:tc>
          <w:tcPr>
            <w:tcW w:w="1526" w:type="dxa"/>
          </w:tcPr>
          <w:p w14:paraId="69D4A234" w14:textId="77777777" w:rsidR="00717084" w:rsidRPr="00037B04" w:rsidRDefault="00957921" w:rsidP="004D3EFD">
            <w:pPr>
              <w:jc w:val="both"/>
              <w:rPr>
                <w:rStyle w:val="Bodytext285pt"/>
                <w:rFonts w:eastAsia="Century Schoolbook"/>
                <w:iCs/>
                <w:sz w:val="20"/>
                <w:szCs w:val="20"/>
              </w:rPr>
            </w:pPr>
            <w:r>
              <w:rPr>
                <w:rStyle w:val="Bodytext285pt"/>
                <w:rFonts w:eastAsia="Century Schoolbook"/>
                <w:iCs/>
                <w:sz w:val="20"/>
                <w:szCs w:val="20"/>
              </w:rPr>
              <w:t>v</w:t>
            </w:r>
            <w:r w:rsidR="00717084" w:rsidRPr="00037B04">
              <w:rPr>
                <w:rStyle w:val="Bodytext285pt"/>
                <w:rFonts w:eastAsia="Century Schoolbook"/>
                <w:iCs/>
                <w:sz w:val="20"/>
                <w:szCs w:val="20"/>
              </w:rPr>
              <w:t>ertic</w:t>
            </w:r>
          </w:p>
        </w:tc>
        <w:tc>
          <w:tcPr>
            <w:tcW w:w="1119" w:type="dxa"/>
          </w:tcPr>
          <w:p w14:paraId="1D5F8254"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vs</w:t>
            </w:r>
          </w:p>
        </w:tc>
        <w:tc>
          <w:tcPr>
            <w:tcW w:w="4834" w:type="dxa"/>
          </w:tcPr>
          <w:p w14:paraId="74179765" w14:textId="53E32091" w:rsidR="00717084" w:rsidRPr="00037B04" w:rsidRDefault="003A11B7" w:rsidP="004D3EFD">
            <w:pPr>
              <w:rPr>
                <w:rStyle w:val="Bodytext285pt"/>
                <w:rFonts w:eastAsia="Century Schoolbook"/>
                <w:i/>
                <w:sz w:val="20"/>
                <w:szCs w:val="20"/>
              </w:rPr>
            </w:pPr>
            <w:r>
              <w:rPr>
                <w:rStyle w:val="Bodytext285pt"/>
                <w:rFonts w:eastAsia="Century Schoolbook"/>
                <w:i/>
                <w:sz w:val="20"/>
                <w:szCs w:val="20"/>
              </w:rPr>
              <w:t>O</w:t>
            </w:r>
            <w:r w:rsidR="00717084" w:rsidRPr="00037B04">
              <w:rPr>
                <w:rStyle w:val="Bodytext285pt"/>
                <w:rFonts w:eastAsia="Century Schoolbook"/>
                <w:i/>
                <w:sz w:val="20"/>
                <w:szCs w:val="20"/>
              </w:rPr>
              <w:t>rizont contractilo-gonflant (z) începând între baza orizontului Am şi 100 cm.</w:t>
            </w:r>
          </w:p>
        </w:tc>
      </w:tr>
    </w:tbl>
    <w:p w14:paraId="5A7CD70F" w14:textId="77777777" w:rsidR="00717084" w:rsidRDefault="00717084" w:rsidP="00717084">
      <w:pPr>
        <w:ind w:firstLine="708"/>
        <w:jc w:val="both"/>
        <w:rPr>
          <w:rStyle w:val="Bodytext285pt"/>
          <w:rFonts w:eastAsia="Century Schoolbook"/>
          <w:iCs/>
          <w:sz w:val="24"/>
          <w:szCs w:val="24"/>
        </w:rPr>
      </w:pPr>
    </w:p>
    <w:p w14:paraId="025343F4" w14:textId="77777777" w:rsidR="00717084" w:rsidRDefault="00717084" w:rsidP="00717084">
      <w:pPr>
        <w:ind w:firstLine="708"/>
        <w:jc w:val="both"/>
        <w:rPr>
          <w:rStyle w:val="Bodytext285pt"/>
          <w:rFonts w:eastAsia="Century Schoolbook"/>
          <w:iCs/>
          <w:sz w:val="24"/>
          <w:szCs w:val="24"/>
        </w:rPr>
      </w:pPr>
      <w:r>
        <w:rPr>
          <w:rStyle w:val="Bodytext285pt"/>
          <w:rFonts w:eastAsia="Century Schoolbook"/>
          <w:iCs/>
          <w:sz w:val="24"/>
          <w:szCs w:val="24"/>
        </w:rPr>
        <w:t xml:space="preserve">În </w:t>
      </w:r>
      <w:r w:rsidR="00637B89" w:rsidRPr="000624A0">
        <w:rPr>
          <w:rStyle w:val="Bodytext285pt"/>
          <w:rFonts w:eastAsia="Century Schoolbook"/>
          <w:b/>
          <w:i/>
          <w:iCs/>
          <w:sz w:val="24"/>
          <w:szCs w:val="24"/>
        </w:rPr>
        <w:t>Tabelul 5</w:t>
      </w:r>
      <w:r>
        <w:rPr>
          <w:rStyle w:val="Bodytext285pt"/>
          <w:rFonts w:eastAsia="Century Schoolbook"/>
          <w:iCs/>
          <w:sz w:val="24"/>
          <w:szCs w:val="24"/>
        </w:rPr>
        <w:t xml:space="preserve"> sunt prezentate</w:t>
      </w:r>
      <w:r w:rsidRPr="00310158">
        <w:rPr>
          <w:rStyle w:val="Bodytext285pt"/>
          <w:rFonts w:eastAsia="Century Schoolbook"/>
          <w:iCs/>
          <w:sz w:val="24"/>
          <w:szCs w:val="24"/>
        </w:rPr>
        <w:t xml:space="preserve"> </w:t>
      </w:r>
      <w:r>
        <w:rPr>
          <w:rStyle w:val="Bodytext285pt"/>
          <w:rFonts w:eastAsia="Century Schoolbook"/>
          <w:iCs/>
          <w:sz w:val="24"/>
          <w:szCs w:val="24"/>
        </w:rPr>
        <w:t>calificativele de sol combinate utilizate în taxonomia cernoziomurilor.</w:t>
      </w:r>
    </w:p>
    <w:p w14:paraId="4F629186" w14:textId="77777777" w:rsidR="00717084" w:rsidRPr="00037B04" w:rsidRDefault="00637B89" w:rsidP="000624A0">
      <w:pPr>
        <w:spacing w:line="240" w:lineRule="auto"/>
        <w:jc w:val="both"/>
        <w:rPr>
          <w:rStyle w:val="Bodytext285pt"/>
          <w:rFonts w:eastAsia="Century Schoolbook"/>
          <w:iCs/>
          <w:sz w:val="20"/>
          <w:szCs w:val="20"/>
        </w:rPr>
      </w:pPr>
      <w:r w:rsidRPr="000624A0">
        <w:rPr>
          <w:rStyle w:val="Bodytext285pt"/>
          <w:rFonts w:eastAsia="Century Schoolbook"/>
          <w:b/>
          <w:i/>
          <w:iCs/>
          <w:sz w:val="24"/>
          <w:szCs w:val="24"/>
        </w:rPr>
        <w:lastRenderedPageBreak/>
        <w:t>Tabel 5</w:t>
      </w:r>
      <w:r w:rsidR="00717084" w:rsidRPr="000624A0">
        <w:rPr>
          <w:rStyle w:val="Bodytext285pt"/>
          <w:rFonts w:eastAsia="Century Schoolbook"/>
          <w:b/>
          <w:iCs/>
          <w:sz w:val="24"/>
          <w:szCs w:val="24"/>
        </w:rPr>
        <w:t>.</w:t>
      </w:r>
      <w:r w:rsidR="00717084">
        <w:rPr>
          <w:rStyle w:val="Bodytext285pt"/>
          <w:rFonts w:eastAsia="Century Schoolbook"/>
          <w:iCs/>
          <w:sz w:val="24"/>
          <w:szCs w:val="24"/>
        </w:rPr>
        <w:t xml:space="preserve"> Calificativele de sol combinate utilizate în taxonomia cernoziomurilor după SRTS</w:t>
      </w:r>
      <w:r w:rsidR="00717084" w:rsidRPr="00995091">
        <w:rPr>
          <w:rStyle w:val="Bodytext285pt"/>
          <w:rFonts w:eastAsia="Century Schoolbook"/>
          <w:sz w:val="24"/>
          <w:szCs w:val="24"/>
        </w:rPr>
        <w:t>-</w:t>
      </w:r>
      <w:r w:rsidR="00717084">
        <w:rPr>
          <w:rStyle w:val="Bodytext285pt"/>
          <w:rFonts w:eastAsia="Century Schoolbook"/>
          <w:sz w:val="24"/>
          <w:szCs w:val="24"/>
        </w:rPr>
        <w:t>2012+).</w:t>
      </w:r>
    </w:p>
    <w:tbl>
      <w:tblPr>
        <w:tblStyle w:val="TableGrid"/>
        <w:tblW w:w="0" w:type="auto"/>
        <w:tblLook w:val="04A0" w:firstRow="1" w:lastRow="0" w:firstColumn="1" w:lastColumn="0" w:noHBand="0" w:noVBand="1"/>
      </w:tblPr>
      <w:tblGrid>
        <w:gridCol w:w="2498"/>
        <w:gridCol w:w="1229"/>
        <w:gridCol w:w="3588"/>
      </w:tblGrid>
      <w:tr w:rsidR="00717084" w:rsidRPr="00037B04" w14:paraId="4D035164" w14:textId="77777777" w:rsidTr="004D3EFD">
        <w:tc>
          <w:tcPr>
            <w:tcW w:w="2560" w:type="dxa"/>
          </w:tcPr>
          <w:p w14:paraId="1375B021"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Denumire</w:t>
            </w:r>
          </w:p>
        </w:tc>
        <w:tc>
          <w:tcPr>
            <w:tcW w:w="1236" w:type="dxa"/>
          </w:tcPr>
          <w:p w14:paraId="24F2A26E"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Simbol</w:t>
            </w:r>
          </w:p>
        </w:tc>
        <w:tc>
          <w:tcPr>
            <w:tcW w:w="3683" w:type="dxa"/>
          </w:tcPr>
          <w:p w14:paraId="0B4E1188" w14:textId="77777777" w:rsidR="00717084" w:rsidRPr="00037B04" w:rsidRDefault="00717084" w:rsidP="004D3EFD">
            <w:pPr>
              <w:jc w:val="both"/>
              <w:rPr>
                <w:rStyle w:val="Bodytext285pt"/>
                <w:rFonts w:eastAsia="Century Schoolbook"/>
                <w:iCs/>
                <w:sz w:val="20"/>
                <w:szCs w:val="20"/>
              </w:rPr>
            </w:pPr>
            <w:r w:rsidRPr="00037B04">
              <w:rPr>
                <w:rStyle w:val="Bodytext285pt"/>
                <w:rFonts w:eastAsia="Century Schoolbook"/>
                <w:iCs/>
                <w:sz w:val="20"/>
                <w:szCs w:val="20"/>
              </w:rPr>
              <w:t>Specificaţii principale</w:t>
            </w:r>
          </w:p>
        </w:tc>
      </w:tr>
      <w:tr w:rsidR="00717084" w:rsidRPr="00037B04" w14:paraId="08CD2BAB" w14:textId="77777777" w:rsidTr="004D3EFD">
        <w:tc>
          <w:tcPr>
            <w:tcW w:w="2560" w:type="dxa"/>
          </w:tcPr>
          <w:p w14:paraId="13565202"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batigleic vermic</w:t>
            </w:r>
          </w:p>
        </w:tc>
        <w:tc>
          <w:tcPr>
            <w:tcW w:w="1236" w:type="dxa"/>
          </w:tcPr>
          <w:p w14:paraId="7194C0AF"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dg.vm</w:t>
            </w:r>
          </w:p>
        </w:tc>
        <w:tc>
          <w:tcPr>
            <w:tcW w:w="3683" w:type="dxa"/>
          </w:tcPr>
          <w:p w14:paraId="72B0EEFC" w14:textId="036BCB56" w:rsidR="00717084" w:rsidRPr="00037B04" w:rsidRDefault="003A11B7"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 şi caracter vermic (vm), prezentând în proporţie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717084" w:rsidRPr="00037B04" w14:paraId="1F4ADB48" w14:textId="77777777" w:rsidTr="004D3EFD">
        <w:tc>
          <w:tcPr>
            <w:tcW w:w="2560" w:type="dxa"/>
          </w:tcPr>
          <w:p w14:paraId="4210E4CF"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batigleic salinic</w:t>
            </w:r>
          </w:p>
        </w:tc>
        <w:tc>
          <w:tcPr>
            <w:tcW w:w="1236" w:type="dxa"/>
          </w:tcPr>
          <w:p w14:paraId="1D26C10D"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dg.sc</w:t>
            </w:r>
          </w:p>
        </w:tc>
        <w:tc>
          <w:tcPr>
            <w:tcW w:w="3683" w:type="dxa"/>
          </w:tcPr>
          <w:p w14:paraId="72C8E01E" w14:textId="5964641A" w:rsidR="00717084" w:rsidRPr="00037B04" w:rsidRDefault="003A11B7"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5A6D011B" w14:textId="77777777" w:rsidTr="004D3EFD">
        <w:tc>
          <w:tcPr>
            <w:tcW w:w="2560" w:type="dxa"/>
          </w:tcPr>
          <w:p w14:paraId="15CB20B7"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batigleic sodic</w:t>
            </w:r>
          </w:p>
        </w:tc>
        <w:tc>
          <w:tcPr>
            <w:tcW w:w="1236" w:type="dxa"/>
          </w:tcPr>
          <w:p w14:paraId="2CB2D1DE"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dg.ac</w:t>
            </w:r>
          </w:p>
        </w:tc>
        <w:tc>
          <w:tcPr>
            <w:tcW w:w="3683" w:type="dxa"/>
          </w:tcPr>
          <w:p w14:paraId="6329ECC4" w14:textId="7B612CAF" w:rsidR="00717084" w:rsidRPr="00037B04" w:rsidRDefault="003A11B7"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23E73C17" w14:textId="77777777" w:rsidTr="004D3EFD">
        <w:tc>
          <w:tcPr>
            <w:tcW w:w="2560" w:type="dxa"/>
          </w:tcPr>
          <w:p w14:paraId="22D043D9"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litic rendzinic</w:t>
            </w:r>
          </w:p>
        </w:tc>
        <w:tc>
          <w:tcPr>
            <w:tcW w:w="1236" w:type="dxa"/>
          </w:tcPr>
          <w:p w14:paraId="2AC7A9E9"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li.rz</w:t>
            </w:r>
          </w:p>
        </w:tc>
        <w:tc>
          <w:tcPr>
            <w:tcW w:w="3683" w:type="dxa"/>
          </w:tcPr>
          <w:p w14:paraId="48CE0D76" w14:textId="59FC1D59" w:rsidR="00717084" w:rsidRPr="00037B04" w:rsidRDefault="00686A92"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rocă compactă/continuă (Rn) sau rocă fisurată, inclusiv pietrişuri (Rp) începând în 25 – 50 cm,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53 format pe substraturi calcaroase (roci sau materiale scheletice – sk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50%), cu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40% (MK), care apar în 25 – 75 cm.</w:t>
            </w:r>
          </w:p>
        </w:tc>
      </w:tr>
      <w:tr w:rsidR="00717084" w:rsidRPr="00037B04" w14:paraId="13976D8A" w14:textId="77777777" w:rsidTr="004D3EFD">
        <w:tc>
          <w:tcPr>
            <w:tcW w:w="2560" w:type="dxa"/>
          </w:tcPr>
          <w:p w14:paraId="78F8F81F"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pararendzinic salinic</w:t>
            </w:r>
          </w:p>
        </w:tc>
        <w:tc>
          <w:tcPr>
            <w:tcW w:w="1236" w:type="dxa"/>
          </w:tcPr>
          <w:p w14:paraId="0253BF31"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va.sc</w:t>
            </w:r>
          </w:p>
        </w:tc>
        <w:tc>
          <w:tcPr>
            <w:tcW w:w="3683" w:type="dxa"/>
          </w:tcPr>
          <w:p w14:paraId="61DA6D13" w14:textId="77777777" w:rsidR="00717084" w:rsidRPr="00037B04" w:rsidRDefault="00717084" w:rsidP="004D3EFD">
            <w:pPr>
              <w:rPr>
                <w:rStyle w:val="Bodytext285pt"/>
                <w:rFonts w:eastAsia="Century Schoolbook"/>
                <w:i/>
                <w:sz w:val="20"/>
                <w:szCs w:val="20"/>
              </w:rPr>
            </w:pPr>
            <w:r w:rsidRPr="00037B04">
              <w:rPr>
                <w:rStyle w:val="Bodytext285pt"/>
                <w:rFonts w:eastAsia="Century Schoolbook"/>
                <w:i/>
                <w:sz w:val="20"/>
                <w:szCs w:val="20"/>
              </w:rPr>
              <w:t xml:space="preserve">Sol având Am şi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Pr="00037B04">
              <w:rPr>
                <w:rStyle w:val="Bodytext285pt"/>
                <w:rFonts w:eastAsia="Century Schoolbook"/>
                <w:i/>
                <w:sz w:val="20"/>
                <w:szCs w:val="20"/>
              </w:rPr>
              <w:t xml:space="preserve">40%, material care apare în primii 75 cm ai profilului, 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în 50 – 100 cm.</w:t>
            </w:r>
          </w:p>
        </w:tc>
      </w:tr>
      <w:tr w:rsidR="00717084" w:rsidRPr="00037B04" w14:paraId="46F230A2" w14:textId="77777777" w:rsidTr="004D3EFD">
        <w:tc>
          <w:tcPr>
            <w:tcW w:w="2560" w:type="dxa"/>
          </w:tcPr>
          <w:p w14:paraId="33520660"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vertic batigleic</w:t>
            </w:r>
          </w:p>
        </w:tc>
        <w:tc>
          <w:tcPr>
            <w:tcW w:w="1236" w:type="dxa"/>
          </w:tcPr>
          <w:p w14:paraId="6CCB500A"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vs.dg</w:t>
            </w:r>
          </w:p>
        </w:tc>
        <w:tc>
          <w:tcPr>
            <w:tcW w:w="3683" w:type="dxa"/>
          </w:tcPr>
          <w:p w14:paraId="4ECA6E31" w14:textId="37FECF33" w:rsidR="00717084" w:rsidRPr="00037B04" w:rsidRDefault="00686A92"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contractilo-gonflant (z) începând între baza orizontului Am şi 100 cm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w:t>
            </w:r>
          </w:p>
        </w:tc>
      </w:tr>
      <w:tr w:rsidR="00717084" w:rsidRPr="00037B04" w14:paraId="3BDE9BDE" w14:textId="77777777" w:rsidTr="004D3EFD">
        <w:tc>
          <w:tcPr>
            <w:tcW w:w="2560" w:type="dxa"/>
          </w:tcPr>
          <w:p w14:paraId="544080B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vertic salinic</w:t>
            </w:r>
          </w:p>
        </w:tc>
        <w:tc>
          <w:tcPr>
            <w:tcW w:w="1236" w:type="dxa"/>
          </w:tcPr>
          <w:p w14:paraId="49976385"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vs.sc</w:t>
            </w:r>
          </w:p>
        </w:tc>
        <w:tc>
          <w:tcPr>
            <w:tcW w:w="3683" w:type="dxa"/>
          </w:tcPr>
          <w:p w14:paraId="4FD1BA22" w14:textId="043B0848" w:rsidR="00717084" w:rsidRPr="00037B04" w:rsidRDefault="00686A92"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contractilo-gonflant (z) începând între baza orizontului Am şi 100 cm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6D57CA4D" w14:textId="77777777" w:rsidTr="004D3EFD">
        <w:tc>
          <w:tcPr>
            <w:tcW w:w="2560" w:type="dxa"/>
          </w:tcPr>
          <w:p w14:paraId="660E749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vertic sodic</w:t>
            </w:r>
          </w:p>
        </w:tc>
        <w:tc>
          <w:tcPr>
            <w:tcW w:w="1236" w:type="dxa"/>
          </w:tcPr>
          <w:p w14:paraId="539C39CC"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vs.ac</w:t>
            </w:r>
          </w:p>
        </w:tc>
        <w:tc>
          <w:tcPr>
            <w:tcW w:w="3683" w:type="dxa"/>
          </w:tcPr>
          <w:p w14:paraId="2B6218A2" w14:textId="67B95512" w:rsidR="00717084" w:rsidRPr="00037B04" w:rsidRDefault="008423ED"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contractilo-gonflant (z) începând între baza orizontului Am şi 100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27C6BB4A" w14:textId="77777777" w:rsidTr="004D3EFD">
        <w:tc>
          <w:tcPr>
            <w:tcW w:w="2560" w:type="dxa"/>
          </w:tcPr>
          <w:p w14:paraId="5BF8E8CD"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vertic salsodic</w:t>
            </w:r>
          </w:p>
        </w:tc>
        <w:tc>
          <w:tcPr>
            <w:tcW w:w="1236" w:type="dxa"/>
          </w:tcPr>
          <w:p w14:paraId="7707F1FC"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vs.ss</w:t>
            </w:r>
          </w:p>
        </w:tc>
        <w:tc>
          <w:tcPr>
            <w:tcW w:w="3683" w:type="dxa"/>
          </w:tcPr>
          <w:p w14:paraId="06DB57DF" w14:textId="4C01861B" w:rsidR="00717084" w:rsidRPr="00037B04" w:rsidRDefault="008423ED"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u orizont contractilo-gonflant (z) începând între baza orizontului Am şi 100 cm, salinic şi sodic în acelaş</w:t>
            </w:r>
            <w:r>
              <w:rPr>
                <w:rStyle w:val="Bodytext285pt"/>
                <w:rFonts w:eastAsia="Century Schoolbook"/>
                <w:i/>
                <w:sz w:val="20"/>
                <w:szCs w:val="20"/>
              </w:rPr>
              <w:t>i</w:t>
            </w:r>
            <w:r w:rsidR="00717084" w:rsidRPr="00037B04">
              <w:rPr>
                <w:rStyle w:val="Bodytext285pt"/>
                <w:rFonts w:eastAsia="Century Schoolbook"/>
                <w:i/>
                <w:sz w:val="20"/>
                <w:szCs w:val="20"/>
              </w:rPr>
              <w:t xml:space="preserve"> timp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 xml:space="preserve">în 50 – 100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w:t>
            </w:r>
            <w:r w:rsidR="00717084" w:rsidRPr="00037B04">
              <w:rPr>
                <w:rStyle w:val="Bodytext285pt"/>
                <w:rFonts w:eastAsia="Century Schoolbook"/>
                <w:i/>
                <w:sz w:val="20"/>
                <w:szCs w:val="20"/>
              </w:rPr>
              <w:lastRenderedPageBreak/>
              <w:t xml:space="preserve">–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5367399B" w14:textId="77777777" w:rsidTr="004D3EFD">
        <w:tc>
          <w:tcPr>
            <w:tcW w:w="2560" w:type="dxa"/>
          </w:tcPr>
          <w:p w14:paraId="0E0BBEF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lastRenderedPageBreak/>
              <w:t>gleic salinic</w:t>
            </w:r>
          </w:p>
        </w:tc>
        <w:tc>
          <w:tcPr>
            <w:tcW w:w="1236" w:type="dxa"/>
          </w:tcPr>
          <w:p w14:paraId="73AA6664"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gc.sc</w:t>
            </w:r>
          </w:p>
        </w:tc>
        <w:tc>
          <w:tcPr>
            <w:tcW w:w="3683" w:type="dxa"/>
          </w:tcPr>
          <w:p w14:paraId="6B2707E8" w14:textId="7182893B" w:rsidR="00717084" w:rsidRPr="00037B04" w:rsidRDefault="008423ED"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(proprietăţi gleice de reducere) începând în 50 – 125 cm,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09FDBF64" w14:textId="77777777" w:rsidTr="004D3EFD">
        <w:tc>
          <w:tcPr>
            <w:tcW w:w="2560" w:type="dxa"/>
          </w:tcPr>
          <w:p w14:paraId="3A19BF8F"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gleic salsodic</w:t>
            </w:r>
          </w:p>
        </w:tc>
        <w:tc>
          <w:tcPr>
            <w:tcW w:w="1236" w:type="dxa"/>
          </w:tcPr>
          <w:p w14:paraId="08D69909"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gc.ss</w:t>
            </w:r>
          </w:p>
        </w:tc>
        <w:tc>
          <w:tcPr>
            <w:tcW w:w="3683" w:type="dxa"/>
          </w:tcPr>
          <w:p w14:paraId="2BB997B5" w14:textId="37D78AF4" w:rsidR="00717084" w:rsidRPr="00037B04" w:rsidRDefault="00540961"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(proprietăţi gleice de reducere) începând în 50 – 125 cm, salinic şi sodic în acelaş</w:t>
            </w:r>
            <w:r w:rsidR="00DB23FB">
              <w:rPr>
                <w:rStyle w:val="Bodytext285pt"/>
                <w:rFonts w:eastAsia="Century Schoolbook"/>
                <w:i/>
                <w:sz w:val="20"/>
                <w:szCs w:val="20"/>
              </w:rPr>
              <w:t>i</w:t>
            </w:r>
            <w:r w:rsidR="00717084" w:rsidRPr="00037B04">
              <w:rPr>
                <w:rStyle w:val="Bodytext285pt"/>
                <w:rFonts w:eastAsia="Century Schoolbook"/>
                <w:i/>
                <w:sz w:val="20"/>
                <w:szCs w:val="20"/>
              </w:rPr>
              <w:t xml:space="preserve"> timp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 xml:space="preserve">în 50 – 100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3449F15E" w14:textId="77777777" w:rsidTr="004D3EFD">
        <w:tc>
          <w:tcPr>
            <w:tcW w:w="2560" w:type="dxa"/>
          </w:tcPr>
          <w:p w14:paraId="66A4217D"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gleic sodic</w:t>
            </w:r>
          </w:p>
        </w:tc>
        <w:tc>
          <w:tcPr>
            <w:tcW w:w="1236" w:type="dxa"/>
          </w:tcPr>
          <w:p w14:paraId="41A5A129"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gc.ac</w:t>
            </w:r>
          </w:p>
        </w:tc>
        <w:tc>
          <w:tcPr>
            <w:tcW w:w="3683" w:type="dxa"/>
          </w:tcPr>
          <w:p w14:paraId="0A247931" w14:textId="62FA897B" w:rsidR="00717084" w:rsidRPr="00037B04" w:rsidRDefault="00540961"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(proprietăţi gleice de reducere) începând în 50 – 125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4433AF3C" w14:textId="77777777" w:rsidTr="004D3EFD">
        <w:tc>
          <w:tcPr>
            <w:tcW w:w="2560" w:type="dxa"/>
          </w:tcPr>
          <w:p w14:paraId="13BD6F34"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gleic vertic</w:t>
            </w:r>
          </w:p>
        </w:tc>
        <w:tc>
          <w:tcPr>
            <w:tcW w:w="1236" w:type="dxa"/>
          </w:tcPr>
          <w:p w14:paraId="655FDF60"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gc.vs</w:t>
            </w:r>
          </w:p>
        </w:tc>
        <w:tc>
          <w:tcPr>
            <w:tcW w:w="3683" w:type="dxa"/>
          </w:tcPr>
          <w:p w14:paraId="2A095CA3" w14:textId="40792187" w:rsidR="00717084" w:rsidRPr="00037B04" w:rsidRDefault="00540961" w:rsidP="004D3EFD">
            <w:pPr>
              <w:rPr>
                <w:rStyle w:val="Bodytext285pt"/>
                <w:rFonts w:eastAsia="Century Schoolbook"/>
                <w:i/>
                <w:sz w:val="20"/>
                <w:szCs w:val="20"/>
              </w:rPr>
            </w:pPr>
            <w:r>
              <w:rPr>
                <w:rStyle w:val="Bodytext285pt"/>
                <w:rFonts w:eastAsia="Century Schoolbook"/>
                <w:i/>
                <w:sz w:val="20"/>
                <w:szCs w:val="20"/>
              </w:rPr>
              <w:t>C</w:t>
            </w:r>
            <w:r w:rsidR="00717084" w:rsidRPr="00037B04">
              <w:rPr>
                <w:rStyle w:val="Bodytext285pt"/>
                <w:rFonts w:eastAsia="Century Schoolbook"/>
                <w:i/>
                <w:sz w:val="20"/>
                <w:szCs w:val="20"/>
              </w:rPr>
              <w:t xml:space="preserve">u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(proprietăţi gleice de reducere) începând în 50 – 125 cm şi orizont contractilo-gonflant (z) începând între baza orizontului Am şi 100 cm.</w:t>
            </w:r>
          </w:p>
        </w:tc>
      </w:tr>
      <w:tr w:rsidR="00717084" w:rsidRPr="00037B04" w14:paraId="02493763" w14:textId="77777777" w:rsidTr="004D3EFD">
        <w:tc>
          <w:tcPr>
            <w:tcW w:w="2560" w:type="dxa"/>
          </w:tcPr>
          <w:p w14:paraId="0DD6585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vermic</w:t>
            </w:r>
          </w:p>
        </w:tc>
        <w:tc>
          <w:tcPr>
            <w:tcW w:w="1236" w:type="dxa"/>
          </w:tcPr>
          <w:p w14:paraId="73086070"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cb.vm</w:t>
            </w:r>
          </w:p>
        </w:tc>
        <w:tc>
          <w:tcPr>
            <w:tcW w:w="3683" w:type="dxa"/>
          </w:tcPr>
          <w:p w14:paraId="2368B089" w14:textId="0C4689E5" w:rsidR="00717084" w:rsidRPr="00037B04" w:rsidRDefault="00717084" w:rsidP="004D3EFD">
            <w:pPr>
              <w:rPr>
                <w:rStyle w:val="Bodytext285pt"/>
                <w:rFonts w:eastAsia="Century Schoolbook"/>
                <w:i/>
                <w:sz w:val="20"/>
                <w:szCs w:val="20"/>
              </w:rPr>
            </w:pPr>
            <w:r w:rsidRPr="00037B04">
              <w:rPr>
                <w:rStyle w:val="Bodytext285pt"/>
                <w:rFonts w:eastAsia="Century Schoolbook"/>
                <w:i/>
                <w:sz w:val="20"/>
                <w:szCs w:val="20"/>
              </w:rPr>
              <w:t xml:space="preserve"> </w:t>
            </w:r>
            <w:r w:rsidR="00540961">
              <w:rPr>
                <w:rStyle w:val="Bodytext285pt"/>
                <w:rFonts w:eastAsia="Century Schoolbook"/>
                <w:i/>
                <w:sz w:val="20"/>
                <w:szCs w:val="20"/>
              </w:rPr>
              <w:t>P</w:t>
            </w:r>
            <w:r w:rsidRPr="00037B04">
              <w:rPr>
                <w:rStyle w:val="Bodytext285pt"/>
                <w:rFonts w:eastAsia="Century Schoolbook"/>
                <w:i/>
                <w:sz w:val="20"/>
                <w:szCs w:val="20"/>
              </w:rPr>
              <w:t xml:space="preserve">rezintă orizont B cambic (Bv) şi caracter vermic (vm), prezentând în proporţie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717084" w:rsidRPr="00037B04" w14:paraId="1311B849" w14:textId="77777777" w:rsidTr="004D3EFD">
        <w:tc>
          <w:tcPr>
            <w:tcW w:w="2560" w:type="dxa"/>
          </w:tcPr>
          <w:p w14:paraId="4DDE8C9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batigleic</w:t>
            </w:r>
          </w:p>
        </w:tc>
        <w:tc>
          <w:tcPr>
            <w:tcW w:w="1236" w:type="dxa"/>
          </w:tcPr>
          <w:p w14:paraId="6DC506A0"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cb.dg</w:t>
            </w:r>
          </w:p>
        </w:tc>
        <w:tc>
          <w:tcPr>
            <w:tcW w:w="3683" w:type="dxa"/>
          </w:tcPr>
          <w:p w14:paraId="3A9C23AF" w14:textId="0924D55D" w:rsidR="00717084" w:rsidRPr="00037B04" w:rsidRDefault="00540961"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w:t>
            </w:r>
          </w:p>
        </w:tc>
      </w:tr>
      <w:tr w:rsidR="00717084" w:rsidRPr="00037B04" w14:paraId="087F9DF2" w14:textId="77777777" w:rsidTr="004D3EFD">
        <w:tc>
          <w:tcPr>
            <w:tcW w:w="2560" w:type="dxa"/>
          </w:tcPr>
          <w:p w14:paraId="29D7757A"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clinogleic</w:t>
            </w:r>
          </w:p>
        </w:tc>
        <w:tc>
          <w:tcPr>
            <w:tcW w:w="1236" w:type="dxa"/>
          </w:tcPr>
          <w:p w14:paraId="49C2A28F"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cb.cl</w:t>
            </w:r>
          </w:p>
        </w:tc>
        <w:tc>
          <w:tcPr>
            <w:tcW w:w="3683" w:type="dxa"/>
          </w:tcPr>
          <w:p w14:paraId="4AE32E9A" w14:textId="6519F99C" w:rsidR="00717084" w:rsidRPr="00037B04" w:rsidRDefault="00540961"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şi exces temporar de apă provenit din precipitaţii şi/sau izvoare de coastă şi/sau din infiltraţii laterale prin orizonturile profilului de sol situat pe versant şi având orizont </w:t>
            </w:r>
            <w:r w:rsidR="00717084" w:rsidRPr="00037B04">
              <w:rPr>
                <w:rStyle w:val="Bodytext285pt"/>
                <w:rFonts w:eastAsia="Century Schoolbook"/>
                <w:b/>
                <w:bCs/>
                <w:i/>
                <w:sz w:val="20"/>
                <w:szCs w:val="20"/>
              </w:rPr>
              <w:t>w</w:t>
            </w:r>
            <w:r w:rsidR="00717084" w:rsidRPr="00037B04">
              <w:rPr>
                <w:rStyle w:val="Bodytext285pt"/>
                <w:rFonts w:eastAsia="Century Schoolbook"/>
                <w:i/>
                <w:sz w:val="20"/>
                <w:szCs w:val="20"/>
              </w:rPr>
              <w:t xml:space="preserve"> începând în 0 – 50 cm şi orizont </w:t>
            </w:r>
            <w:r w:rsidR="00717084" w:rsidRPr="00037B04">
              <w:rPr>
                <w:rStyle w:val="Bodytext285pt"/>
                <w:rFonts w:eastAsia="Century Schoolbook"/>
                <w:b/>
                <w:bCs/>
                <w:i/>
                <w:sz w:val="20"/>
                <w:szCs w:val="20"/>
              </w:rPr>
              <w:t>Gox</w:t>
            </w:r>
            <w:r w:rsidR="00717084" w:rsidRPr="00037B04">
              <w:rPr>
                <w:rStyle w:val="Bodytext285pt"/>
                <w:rFonts w:eastAsia="Century Schoolbook"/>
                <w:i/>
                <w:sz w:val="20"/>
                <w:szCs w:val="20"/>
              </w:rPr>
              <w:t xml:space="preserve"> începând în 0 – 150 cm.</w:t>
            </w:r>
          </w:p>
        </w:tc>
      </w:tr>
      <w:tr w:rsidR="00717084" w:rsidRPr="00037B04" w14:paraId="1C0D4604" w14:textId="77777777" w:rsidTr="004D3EFD">
        <w:tc>
          <w:tcPr>
            <w:tcW w:w="2560" w:type="dxa"/>
          </w:tcPr>
          <w:p w14:paraId="22DAF1C8"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litic</w:t>
            </w:r>
          </w:p>
        </w:tc>
        <w:tc>
          <w:tcPr>
            <w:tcW w:w="1236" w:type="dxa"/>
          </w:tcPr>
          <w:p w14:paraId="447A4738"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cb.li</w:t>
            </w:r>
          </w:p>
        </w:tc>
        <w:tc>
          <w:tcPr>
            <w:tcW w:w="3683" w:type="dxa"/>
          </w:tcPr>
          <w:p w14:paraId="220B06B6" w14:textId="3089C665" w:rsidR="00717084" w:rsidRPr="00037B04" w:rsidRDefault="00540961"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orizont B cambic (Bv), rocă compactă/continuă (Rn) sau rocă fisurată, inclusiv pietrişuri (Rp) începând în 25 – 50 cm.</w:t>
            </w:r>
          </w:p>
        </w:tc>
      </w:tr>
      <w:tr w:rsidR="00717084" w:rsidRPr="00037B04" w14:paraId="541559C1" w14:textId="77777777" w:rsidTr="004D3EFD">
        <w:tc>
          <w:tcPr>
            <w:tcW w:w="2560" w:type="dxa"/>
          </w:tcPr>
          <w:p w14:paraId="4443CF62"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rendzinic</w:t>
            </w:r>
          </w:p>
        </w:tc>
        <w:tc>
          <w:tcPr>
            <w:tcW w:w="1236" w:type="dxa"/>
          </w:tcPr>
          <w:p w14:paraId="7877CAD3"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cb.rz</w:t>
            </w:r>
          </w:p>
        </w:tc>
        <w:tc>
          <w:tcPr>
            <w:tcW w:w="3683" w:type="dxa"/>
          </w:tcPr>
          <w:p w14:paraId="26ACF3E5" w14:textId="308CD2C8" w:rsidR="00717084" w:rsidRPr="00037B04" w:rsidRDefault="00540961"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53 format pe substraturi calcaroase (roci sau materiale scheletice – sk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50%), cu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40% (MK), care apar în 25 – 75 cm.</w:t>
            </w:r>
          </w:p>
        </w:tc>
      </w:tr>
      <w:tr w:rsidR="00717084" w:rsidRPr="00037B04" w14:paraId="08270BAE" w14:textId="77777777" w:rsidTr="004D3EFD">
        <w:tc>
          <w:tcPr>
            <w:tcW w:w="2560" w:type="dxa"/>
          </w:tcPr>
          <w:p w14:paraId="5221187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pararendzinic</w:t>
            </w:r>
          </w:p>
        </w:tc>
        <w:tc>
          <w:tcPr>
            <w:tcW w:w="1236" w:type="dxa"/>
          </w:tcPr>
          <w:p w14:paraId="5AB4F894"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cb.pa</w:t>
            </w:r>
          </w:p>
        </w:tc>
        <w:tc>
          <w:tcPr>
            <w:tcW w:w="3683" w:type="dxa"/>
          </w:tcPr>
          <w:p w14:paraId="6BB1340F" w14:textId="13E5FA51" w:rsidR="00717084" w:rsidRPr="00037B04" w:rsidRDefault="00DC4EA1"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 55, format pe material parental marnic </w:t>
            </w:r>
            <w:r w:rsidR="00717084" w:rsidRPr="00037B04">
              <w:rPr>
                <w:rStyle w:val="Bodytext285pt"/>
                <w:rFonts w:eastAsia="Century Schoolbook"/>
                <w:i/>
                <w:sz w:val="20"/>
                <w:szCs w:val="20"/>
              </w:rPr>
              <w:lastRenderedPageBreak/>
              <w:t xml:space="preserve">(argilă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717084" w:rsidRPr="00037B04">
              <w:rPr>
                <w:rStyle w:val="Bodytext285pt"/>
                <w:rFonts w:eastAsia="Century Schoolbook"/>
                <w:i/>
                <w:sz w:val="20"/>
                <w:szCs w:val="20"/>
              </w:rPr>
              <w:t>40%, material care apare în primii 75 cm ai profilului</w:t>
            </w:r>
            <w:r w:rsidR="007C3978">
              <w:rPr>
                <w:rStyle w:val="Bodytext285pt"/>
                <w:rFonts w:eastAsia="Century Schoolbook"/>
                <w:i/>
                <w:sz w:val="20"/>
                <w:szCs w:val="20"/>
              </w:rPr>
              <w:t>.</w:t>
            </w:r>
          </w:p>
        </w:tc>
      </w:tr>
      <w:tr w:rsidR="00717084" w:rsidRPr="00037B04" w14:paraId="323FB52A" w14:textId="77777777" w:rsidTr="004D3EFD">
        <w:tc>
          <w:tcPr>
            <w:tcW w:w="2560" w:type="dxa"/>
          </w:tcPr>
          <w:p w14:paraId="5CF7B8CC" w14:textId="77777777" w:rsidR="00717084" w:rsidRPr="00037B04" w:rsidRDefault="00717084" w:rsidP="004D3EFD">
            <w:pPr>
              <w:rPr>
                <w:rStyle w:val="Bodytext285pt"/>
                <w:rFonts w:eastAsia="Century Schoolbook"/>
                <w:iCs/>
                <w:sz w:val="20"/>
                <w:szCs w:val="20"/>
              </w:rPr>
            </w:pPr>
          </w:p>
        </w:tc>
        <w:tc>
          <w:tcPr>
            <w:tcW w:w="1236" w:type="dxa"/>
          </w:tcPr>
          <w:p w14:paraId="267958DB" w14:textId="77777777" w:rsidR="00717084" w:rsidRPr="00957921" w:rsidRDefault="00717084" w:rsidP="004D3EFD">
            <w:pPr>
              <w:jc w:val="both"/>
              <w:rPr>
                <w:rStyle w:val="Bodytext285pt"/>
                <w:rFonts w:eastAsia="Century Schoolbook"/>
                <w:b/>
                <w:iCs/>
                <w:sz w:val="20"/>
                <w:szCs w:val="20"/>
              </w:rPr>
            </w:pPr>
          </w:p>
        </w:tc>
        <w:tc>
          <w:tcPr>
            <w:tcW w:w="3683" w:type="dxa"/>
          </w:tcPr>
          <w:p w14:paraId="18528EDF" w14:textId="77777777" w:rsidR="00717084" w:rsidRPr="00037B04" w:rsidRDefault="00717084" w:rsidP="004D3EFD">
            <w:pPr>
              <w:rPr>
                <w:rStyle w:val="Bodytext285pt"/>
                <w:rFonts w:eastAsia="Century Schoolbook"/>
                <w:i/>
                <w:sz w:val="20"/>
                <w:szCs w:val="20"/>
              </w:rPr>
            </w:pPr>
          </w:p>
        </w:tc>
      </w:tr>
      <w:tr w:rsidR="00717084" w:rsidRPr="00037B04" w14:paraId="09BC8613" w14:textId="77777777" w:rsidTr="004D3EFD">
        <w:tc>
          <w:tcPr>
            <w:tcW w:w="2560" w:type="dxa"/>
          </w:tcPr>
          <w:p w14:paraId="5115CFE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salinic</w:t>
            </w:r>
          </w:p>
        </w:tc>
        <w:tc>
          <w:tcPr>
            <w:tcW w:w="1236" w:type="dxa"/>
          </w:tcPr>
          <w:p w14:paraId="4CD64509"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cb.sc</w:t>
            </w:r>
          </w:p>
        </w:tc>
        <w:tc>
          <w:tcPr>
            <w:tcW w:w="3683" w:type="dxa"/>
          </w:tcPr>
          <w:p w14:paraId="53233BDE" w14:textId="78C0BFFA" w:rsidR="00717084" w:rsidRPr="00037B04" w:rsidRDefault="007C3978"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061DD339" w14:textId="77777777" w:rsidTr="004D3EFD">
        <w:tc>
          <w:tcPr>
            <w:tcW w:w="2560" w:type="dxa"/>
          </w:tcPr>
          <w:p w14:paraId="207032E3"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salsodic</w:t>
            </w:r>
          </w:p>
        </w:tc>
        <w:tc>
          <w:tcPr>
            <w:tcW w:w="1236" w:type="dxa"/>
          </w:tcPr>
          <w:p w14:paraId="0B5CF9D9"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cb.ss</w:t>
            </w:r>
          </w:p>
        </w:tc>
        <w:tc>
          <w:tcPr>
            <w:tcW w:w="3683" w:type="dxa"/>
          </w:tcPr>
          <w:p w14:paraId="08E9A2F9" w14:textId="1591CFC3" w:rsidR="00717084" w:rsidRPr="00037B04" w:rsidRDefault="007C3978"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orizont B cambic (Bv), salinic şi sodic în acelaş</w:t>
            </w:r>
            <w:r>
              <w:rPr>
                <w:rStyle w:val="Bodytext285pt"/>
                <w:rFonts w:eastAsia="Century Schoolbook"/>
                <w:i/>
                <w:sz w:val="20"/>
                <w:szCs w:val="20"/>
              </w:rPr>
              <w:t>i</w:t>
            </w:r>
            <w:r w:rsidR="00717084" w:rsidRPr="00037B04">
              <w:rPr>
                <w:rStyle w:val="Bodytext285pt"/>
                <w:rFonts w:eastAsia="Century Schoolbook"/>
                <w:i/>
                <w:sz w:val="20"/>
                <w:szCs w:val="20"/>
              </w:rPr>
              <w:t xml:space="preserve"> timp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 xml:space="preserve">în 50 – 100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r>
              <w:rPr>
                <w:rStyle w:val="Bodytext285pt"/>
                <w:rFonts w:eastAsia="Century Schoolbook"/>
                <w:i/>
                <w:sz w:val="20"/>
                <w:szCs w:val="20"/>
              </w:rPr>
              <w:t>.</w:t>
            </w:r>
          </w:p>
        </w:tc>
      </w:tr>
      <w:tr w:rsidR="00717084" w:rsidRPr="00037B04" w14:paraId="0C895A0E" w14:textId="77777777" w:rsidTr="004D3EFD">
        <w:tc>
          <w:tcPr>
            <w:tcW w:w="2560" w:type="dxa"/>
          </w:tcPr>
          <w:p w14:paraId="413CDDFD"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sodic</w:t>
            </w:r>
          </w:p>
        </w:tc>
        <w:tc>
          <w:tcPr>
            <w:tcW w:w="1236" w:type="dxa"/>
          </w:tcPr>
          <w:p w14:paraId="571D1A29"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cb.ac</w:t>
            </w:r>
          </w:p>
        </w:tc>
        <w:tc>
          <w:tcPr>
            <w:tcW w:w="3683" w:type="dxa"/>
          </w:tcPr>
          <w:p w14:paraId="12817C47" w14:textId="15DC1BB9" w:rsidR="00717084" w:rsidRPr="00037B04" w:rsidRDefault="007C3978"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7747A2A4" w14:textId="77777777" w:rsidTr="004D3EFD">
        <w:tc>
          <w:tcPr>
            <w:tcW w:w="2560" w:type="dxa"/>
          </w:tcPr>
          <w:p w14:paraId="0C508FA6"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vertic</w:t>
            </w:r>
          </w:p>
        </w:tc>
        <w:tc>
          <w:tcPr>
            <w:tcW w:w="1236" w:type="dxa"/>
          </w:tcPr>
          <w:p w14:paraId="09A38E80"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cb.vs</w:t>
            </w:r>
          </w:p>
        </w:tc>
        <w:tc>
          <w:tcPr>
            <w:tcW w:w="3683" w:type="dxa"/>
          </w:tcPr>
          <w:p w14:paraId="629E8B01" w14:textId="38203E4E" w:rsidR="00717084" w:rsidRPr="00037B04" w:rsidRDefault="007C3978"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orizont B cambic (Bv) şi orizont contractilo-gonflant (z) începând între baza orizontului Am şi 100 cm.</w:t>
            </w:r>
          </w:p>
        </w:tc>
      </w:tr>
      <w:tr w:rsidR="00717084" w:rsidRPr="00037B04" w14:paraId="53D56BBA" w14:textId="77777777" w:rsidTr="004D3EFD">
        <w:tc>
          <w:tcPr>
            <w:tcW w:w="2560" w:type="dxa"/>
          </w:tcPr>
          <w:p w14:paraId="12376265"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batigleic vermic</w:t>
            </w:r>
          </w:p>
        </w:tc>
        <w:tc>
          <w:tcPr>
            <w:tcW w:w="1236" w:type="dxa"/>
          </w:tcPr>
          <w:p w14:paraId="71C6770F"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 dg.vm</w:t>
            </w:r>
          </w:p>
        </w:tc>
        <w:tc>
          <w:tcPr>
            <w:tcW w:w="3683" w:type="dxa"/>
          </w:tcPr>
          <w:p w14:paraId="65D26765" w14:textId="39651673" w:rsidR="00717084" w:rsidRPr="00037B04" w:rsidRDefault="007C3978"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 şi caracter vermic (vm), prezentând în proporţie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717084" w:rsidRPr="00037B04" w14:paraId="5664A964" w14:textId="77777777" w:rsidTr="004D3EFD">
        <w:tc>
          <w:tcPr>
            <w:tcW w:w="2560" w:type="dxa"/>
          </w:tcPr>
          <w:p w14:paraId="3D9296D6"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batigleic salsodic</w:t>
            </w:r>
          </w:p>
        </w:tc>
        <w:tc>
          <w:tcPr>
            <w:tcW w:w="1236" w:type="dxa"/>
          </w:tcPr>
          <w:p w14:paraId="3BB16888"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cb.dg.ss</w:t>
            </w:r>
          </w:p>
        </w:tc>
        <w:tc>
          <w:tcPr>
            <w:tcW w:w="3683" w:type="dxa"/>
          </w:tcPr>
          <w:p w14:paraId="20040C9D" w14:textId="761B151D" w:rsidR="00717084" w:rsidRPr="00037B04" w:rsidRDefault="003C5C85"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 salinic şi sodic în acelaş</w:t>
            </w:r>
            <w:r>
              <w:rPr>
                <w:rStyle w:val="Bodytext285pt"/>
                <w:rFonts w:eastAsia="Century Schoolbook"/>
                <w:i/>
                <w:sz w:val="20"/>
                <w:szCs w:val="20"/>
              </w:rPr>
              <w:t>i</w:t>
            </w:r>
            <w:r w:rsidR="00717084" w:rsidRPr="00037B04">
              <w:rPr>
                <w:rStyle w:val="Bodytext285pt"/>
                <w:rFonts w:eastAsia="Century Schoolbook"/>
                <w:i/>
                <w:sz w:val="20"/>
                <w:szCs w:val="20"/>
              </w:rPr>
              <w:t xml:space="preserve"> timp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 xml:space="preserve">în 50 – 100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r>
              <w:rPr>
                <w:rStyle w:val="Bodytext285pt"/>
                <w:rFonts w:eastAsia="Century Schoolbook"/>
                <w:i/>
                <w:sz w:val="20"/>
                <w:szCs w:val="20"/>
              </w:rPr>
              <w:t>.</w:t>
            </w:r>
          </w:p>
        </w:tc>
      </w:tr>
      <w:tr w:rsidR="00717084" w:rsidRPr="00037B04" w14:paraId="0138C582" w14:textId="77777777" w:rsidTr="004D3EFD">
        <w:tc>
          <w:tcPr>
            <w:tcW w:w="2560" w:type="dxa"/>
          </w:tcPr>
          <w:p w14:paraId="6EC350A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batigleic sodic</w:t>
            </w:r>
          </w:p>
        </w:tc>
        <w:tc>
          <w:tcPr>
            <w:tcW w:w="1236" w:type="dxa"/>
          </w:tcPr>
          <w:p w14:paraId="55FAAD2D"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cb.dg.ac</w:t>
            </w:r>
          </w:p>
        </w:tc>
        <w:tc>
          <w:tcPr>
            <w:tcW w:w="3683" w:type="dxa"/>
          </w:tcPr>
          <w:p w14:paraId="0CD27756" w14:textId="0805E37D" w:rsidR="00717084" w:rsidRPr="00037B04" w:rsidRDefault="00101C02"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186A18DB" w14:textId="77777777" w:rsidTr="004D3EFD">
        <w:tc>
          <w:tcPr>
            <w:tcW w:w="2560" w:type="dxa"/>
          </w:tcPr>
          <w:p w14:paraId="79FDC698"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rendzinic litic</w:t>
            </w:r>
          </w:p>
        </w:tc>
        <w:tc>
          <w:tcPr>
            <w:tcW w:w="1236" w:type="dxa"/>
          </w:tcPr>
          <w:p w14:paraId="17B8A22B"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cb.rz.li</w:t>
            </w:r>
          </w:p>
        </w:tc>
        <w:tc>
          <w:tcPr>
            <w:tcW w:w="3683" w:type="dxa"/>
          </w:tcPr>
          <w:p w14:paraId="21320EAF" w14:textId="64F4DFE4" w:rsidR="00717084" w:rsidRPr="00037B04" w:rsidRDefault="00101C02"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53 format pe substraturi calcaroase consolidate (roci calcaroase)</w:t>
            </w:r>
            <w:r>
              <w:rPr>
                <w:rStyle w:val="Bodytext285pt"/>
                <w:rFonts w:eastAsia="Century Schoolbook"/>
                <w:i/>
                <w:sz w:val="20"/>
                <w:szCs w:val="20"/>
              </w:rPr>
              <w:t>,</w:t>
            </w:r>
            <w:r w:rsidR="00717084" w:rsidRPr="00037B04">
              <w:rPr>
                <w:rStyle w:val="Bodytext285pt"/>
                <w:rFonts w:eastAsia="Century Schoolbook"/>
                <w:i/>
                <w:sz w:val="20"/>
                <w:szCs w:val="20"/>
              </w:rPr>
              <w:t xml:space="preserve"> care apar în intervalul 25 – 50 cm.</w:t>
            </w:r>
          </w:p>
        </w:tc>
      </w:tr>
      <w:tr w:rsidR="00717084" w:rsidRPr="00037B04" w14:paraId="5F0FD7B0" w14:textId="77777777" w:rsidTr="004D3EFD">
        <w:tc>
          <w:tcPr>
            <w:tcW w:w="2560" w:type="dxa"/>
          </w:tcPr>
          <w:p w14:paraId="394855C3"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vertic amfigleic</w:t>
            </w:r>
          </w:p>
        </w:tc>
        <w:tc>
          <w:tcPr>
            <w:tcW w:w="1236" w:type="dxa"/>
          </w:tcPr>
          <w:p w14:paraId="270EE944"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cb.vs.ag</w:t>
            </w:r>
          </w:p>
        </w:tc>
        <w:tc>
          <w:tcPr>
            <w:tcW w:w="3683" w:type="dxa"/>
          </w:tcPr>
          <w:p w14:paraId="02179DDD" w14:textId="213E117C" w:rsidR="00717084" w:rsidRPr="00037B04" w:rsidRDefault="00101C02"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orizont B cambic (Bv), orizont contractilo-gonflant (z) începând între baza orizontului Am şi 100 cm, gleic şi stagnic în acelaş</w:t>
            </w:r>
            <w:r>
              <w:rPr>
                <w:rStyle w:val="Bodytext285pt"/>
                <w:rFonts w:eastAsia="Century Schoolbook"/>
                <w:i/>
                <w:sz w:val="20"/>
                <w:szCs w:val="20"/>
              </w:rPr>
              <w:t>i</w:t>
            </w:r>
            <w:r w:rsidR="00717084" w:rsidRPr="00037B04">
              <w:rPr>
                <w:rStyle w:val="Bodytext285pt"/>
                <w:rFonts w:eastAsia="Century Schoolbook"/>
                <w:i/>
                <w:sz w:val="20"/>
                <w:szCs w:val="20"/>
              </w:rPr>
              <w:t xml:space="preserve"> timp (gc + st -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(proprietăţi gleice de reducere) începând în 50 – 125 cm şi orizont stagnogleic (W) începând în 50 – 100 cm sau orizont stagnogleizat (w) începând în </w:t>
            </w:r>
            <w:r w:rsidR="00717084" w:rsidRPr="00037B04">
              <w:rPr>
                <w:rStyle w:val="Bodytext285pt"/>
                <w:rFonts w:eastAsia="Century Schoolbook"/>
                <w:i/>
                <w:sz w:val="20"/>
                <w:szCs w:val="20"/>
              </w:rPr>
              <w:lastRenderedPageBreak/>
              <w:t>0 – 100 cm).</w:t>
            </w:r>
          </w:p>
        </w:tc>
      </w:tr>
      <w:tr w:rsidR="00717084" w:rsidRPr="00037B04" w14:paraId="4DDBBB12" w14:textId="77777777" w:rsidTr="004D3EFD">
        <w:tc>
          <w:tcPr>
            <w:tcW w:w="2560" w:type="dxa"/>
          </w:tcPr>
          <w:p w14:paraId="7DD261D0"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lastRenderedPageBreak/>
              <w:t>cambic vertic batigleic</w:t>
            </w:r>
          </w:p>
        </w:tc>
        <w:tc>
          <w:tcPr>
            <w:tcW w:w="1236" w:type="dxa"/>
          </w:tcPr>
          <w:p w14:paraId="0AFF6878"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cb.vs.dg</w:t>
            </w:r>
          </w:p>
        </w:tc>
        <w:tc>
          <w:tcPr>
            <w:tcW w:w="3683" w:type="dxa"/>
          </w:tcPr>
          <w:p w14:paraId="03577979" w14:textId="65318BD9" w:rsidR="00717084" w:rsidRPr="00037B04" w:rsidRDefault="00101C02"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orizont contractilo-gonflant (z) începând între baza orizontului Am şi 100 cm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w:t>
            </w:r>
          </w:p>
        </w:tc>
      </w:tr>
      <w:tr w:rsidR="00717084" w:rsidRPr="00037B04" w14:paraId="3DCAD12D" w14:textId="77777777" w:rsidTr="004D3EFD">
        <w:tc>
          <w:tcPr>
            <w:tcW w:w="2560" w:type="dxa"/>
          </w:tcPr>
          <w:p w14:paraId="01A49083"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vertic pararendzinic</w:t>
            </w:r>
          </w:p>
        </w:tc>
        <w:tc>
          <w:tcPr>
            <w:tcW w:w="1236" w:type="dxa"/>
          </w:tcPr>
          <w:p w14:paraId="2148A571"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cb.vs.pa</w:t>
            </w:r>
          </w:p>
        </w:tc>
        <w:tc>
          <w:tcPr>
            <w:tcW w:w="3683" w:type="dxa"/>
          </w:tcPr>
          <w:p w14:paraId="7AFFAE33" w14:textId="785F0480" w:rsidR="00717084" w:rsidRPr="00037B04" w:rsidRDefault="00287B23"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orizont contractilo-gonflant (z) începând între baza orizontului Am şi 100 cm,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717084" w:rsidRPr="00037B04">
              <w:rPr>
                <w:rStyle w:val="Bodytext285pt"/>
                <w:rFonts w:eastAsia="Century Schoolbook"/>
                <w:i/>
                <w:sz w:val="20"/>
                <w:szCs w:val="20"/>
              </w:rPr>
              <w:t>40%, material care apare în primii 75 cm ai profilului</w:t>
            </w:r>
            <w:r>
              <w:rPr>
                <w:rStyle w:val="Bodytext285pt"/>
                <w:rFonts w:eastAsia="Century Schoolbook"/>
                <w:i/>
                <w:sz w:val="20"/>
                <w:szCs w:val="20"/>
              </w:rPr>
              <w:t>.</w:t>
            </w:r>
          </w:p>
        </w:tc>
      </w:tr>
      <w:tr w:rsidR="00717084" w:rsidRPr="00037B04" w14:paraId="625D02EB" w14:textId="77777777" w:rsidTr="004D3EFD">
        <w:tc>
          <w:tcPr>
            <w:tcW w:w="2560" w:type="dxa"/>
          </w:tcPr>
          <w:p w14:paraId="28C78A22"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vertic salinic</w:t>
            </w:r>
          </w:p>
        </w:tc>
        <w:tc>
          <w:tcPr>
            <w:tcW w:w="1236" w:type="dxa"/>
          </w:tcPr>
          <w:p w14:paraId="0A0B0B94"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cb.vs.sa</w:t>
            </w:r>
          </w:p>
        </w:tc>
        <w:tc>
          <w:tcPr>
            <w:tcW w:w="3683" w:type="dxa"/>
          </w:tcPr>
          <w:p w14:paraId="64C7DC58" w14:textId="703C93A4" w:rsidR="00717084" w:rsidRPr="00037B04" w:rsidRDefault="00287B23"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orizont contractilo-gonflant (z) începând între baza orizontului Am şi 100 cm,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66727F44" w14:textId="77777777" w:rsidTr="004D3EFD">
        <w:tc>
          <w:tcPr>
            <w:tcW w:w="2560" w:type="dxa"/>
          </w:tcPr>
          <w:p w14:paraId="2545E13E"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vertic salsodic</w:t>
            </w:r>
          </w:p>
        </w:tc>
        <w:tc>
          <w:tcPr>
            <w:tcW w:w="1236" w:type="dxa"/>
          </w:tcPr>
          <w:p w14:paraId="04DEC245"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cb.vs.ss</w:t>
            </w:r>
          </w:p>
        </w:tc>
        <w:tc>
          <w:tcPr>
            <w:tcW w:w="3683" w:type="dxa"/>
          </w:tcPr>
          <w:p w14:paraId="70CF9420" w14:textId="5EF8DF35" w:rsidR="00717084" w:rsidRPr="00037B04" w:rsidRDefault="00287B23"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orizont B cambic (Bv) orizont contractilo-gonflant (z) începând între baza orizontului Am şi 100 cm, salinic şi sodic în acelaş</w:t>
            </w:r>
            <w:r>
              <w:rPr>
                <w:rStyle w:val="Bodytext285pt"/>
                <w:rFonts w:eastAsia="Century Schoolbook"/>
                <w:i/>
                <w:sz w:val="20"/>
                <w:szCs w:val="20"/>
              </w:rPr>
              <w:t>i</w:t>
            </w:r>
            <w:r w:rsidR="00717084" w:rsidRPr="00037B04">
              <w:rPr>
                <w:rStyle w:val="Bodytext285pt"/>
                <w:rFonts w:eastAsia="Century Schoolbook"/>
                <w:i/>
                <w:sz w:val="20"/>
                <w:szCs w:val="20"/>
              </w:rPr>
              <w:t xml:space="preserve"> timp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 xml:space="preserve">în 50 – 100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6DF8BAA2" w14:textId="77777777" w:rsidTr="004D3EFD">
        <w:tc>
          <w:tcPr>
            <w:tcW w:w="2560" w:type="dxa"/>
          </w:tcPr>
          <w:p w14:paraId="5189466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vertic sodic</w:t>
            </w:r>
          </w:p>
        </w:tc>
        <w:tc>
          <w:tcPr>
            <w:tcW w:w="1236" w:type="dxa"/>
          </w:tcPr>
          <w:p w14:paraId="1A5F543C"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cb.vs.ac</w:t>
            </w:r>
          </w:p>
        </w:tc>
        <w:tc>
          <w:tcPr>
            <w:tcW w:w="3683" w:type="dxa"/>
          </w:tcPr>
          <w:p w14:paraId="562F41B6" w14:textId="0C97CC00" w:rsidR="00717084" w:rsidRPr="00037B04" w:rsidRDefault="00287B23"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orizont contractilo-gonflant (z) începând între baza orizontului Am şi 100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2E5C5B0B" w14:textId="77777777" w:rsidTr="004D3EFD">
        <w:tc>
          <w:tcPr>
            <w:tcW w:w="2560" w:type="dxa"/>
          </w:tcPr>
          <w:p w14:paraId="7A1CB8AE"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greic</w:t>
            </w:r>
          </w:p>
        </w:tc>
        <w:tc>
          <w:tcPr>
            <w:tcW w:w="1236" w:type="dxa"/>
          </w:tcPr>
          <w:p w14:paraId="3AE5F7B4"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cb.gr</w:t>
            </w:r>
          </w:p>
        </w:tc>
        <w:tc>
          <w:tcPr>
            <w:tcW w:w="3683" w:type="dxa"/>
          </w:tcPr>
          <w:p w14:paraId="235C7E0C" w14:textId="3679C403" w:rsidR="00717084" w:rsidRPr="00037B04" w:rsidRDefault="00287B23"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şi suborizont </w:t>
            </w:r>
            <w:r w:rsidR="00717084" w:rsidRPr="00037B04">
              <w:rPr>
                <w:rStyle w:val="Bodytext285pt"/>
                <w:rFonts w:eastAsia="Century Schoolbook"/>
                <w:b/>
                <w:bCs/>
                <w:i/>
                <w:sz w:val="20"/>
                <w:szCs w:val="20"/>
              </w:rPr>
              <w:t>Ame</w:t>
            </w:r>
            <w:r w:rsidR="00717084" w:rsidRPr="00037B04">
              <w:rPr>
                <w:rStyle w:val="Bodytext285pt"/>
                <w:rFonts w:eastAsia="Century Schoolbook"/>
                <w:i/>
                <w:sz w:val="20"/>
                <w:szCs w:val="20"/>
              </w:rPr>
              <w:t xml:space="preserve"> în partea inferioară a orizontului Am.</w:t>
            </w:r>
          </w:p>
        </w:tc>
      </w:tr>
      <w:tr w:rsidR="00717084" w:rsidRPr="00037B04" w14:paraId="235081D6" w14:textId="77777777" w:rsidTr="004D3EFD">
        <w:tc>
          <w:tcPr>
            <w:tcW w:w="2560" w:type="dxa"/>
          </w:tcPr>
          <w:p w14:paraId="281D6FD1"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greic batigleic</w:t>
            </w:r>
          </w:p>
        </w:tc>
        <w:tc>
          <w:tcPr>
            <w:tcW w:w="1236" w:type="dxa"/>
          </w:tcPr>
          <w:p w14:paraId="0C576EF5"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cb.gr.dg</w:t>
            </w:r>
          </w:p>
        </w:tc>
        <w:tc>
          <w:tcPr>
            <w:tcW w:w="3683" w:type="dxa"/>
          </w:tcPr>
          <w:p w14:paraId="1148722A" w14:textId="786180C7" w:rsidR="00717084" w:rsidRPr="00037B04" w:rsidRDefault="00287B23"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suborizont </w:t>
            </w:r>
            <w:r w:rsidR="00717084" w:rsidRPr="00037B04">
              <w:rPr>
                <w:rStyle w:val="Bodytext285pt"/>
                <w:rFonts w:eastAsia="Century Schoolbook"/>
                <w:b/>
                <w:bCs/>
                <w:i/>
                <w:sz w:val="20"/>
                <w:szCs w:val="20"/>
              </w:rPr>
              <w:t>Ame</w:t>
            </w:r>
            <w:r w:rsidR="00717084" w:rsidRPr="00037B04">
              <w:rPr>
                <w:rStyle w:val="Bodytext285pt"/>
                <w:rFonts w:eastAsia="Century Schoolbook"/>
                <w:i/>
                <w:sz w:val="20"/>
                <w:szCs w:val="20"/>
              </w:rPr>
              <w:t xml:space="preserve"> în partea inferioară a orizontului Am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w:t>
            </w:r>
          </w:p>
        </w:tc>
      </w:tr>
      <w:tr w:rsidR="00717084" w:rsidRPr="00037B04" w14:paraId="111748CD" w14:textId="77777777" w:rsidTr="004D3EFD">
        <w:tc>
          <w:tcPr>
            <w:tcW w:w="2560" w:type="dxa"/>
          </w:tcPr>
          <w:p w14:paraId="6291BAA5"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greic pararendzinic</w:t>
            </w:r>
          </w:p>
        </w:tc>
        <w:tc>
          <w:tcPr>
            <w:tcW w:w="1236" w:type="dxa"/>
          </w:tcPr>
          <w:p w14:paraId="0BB225DC"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cb.gr.pa</w:t>
            </w:r>
          </w:p>
        </w:tc>
        <w:tc>
          <w:tcPr>
            <w:tcW w:w="3683" w:type="dxa"/>
          </w:tcPr>
          <w:p w14:paraId="4C631B33" w14:textId="4F963C64" w:rsidR="00717084" w:rsidRPr="00037B04" w:rsidRDefault="00287B23"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suborizont </w:t>
            </w:r>
            <w:r w:rsidR="00717084" w:rsidRPr="00037B04">
              <w:rPr>
                <w:rStyle w:val="Bodytext285pt"/>
                <w:rFonts w:eastAsia="Century Schoolbook"/>
                <w:b/>
                <w:bCs/>
                <w:i/>
                <w:sz w:val="20"/>
                <w:szCs w:val="20"/>
              </w:rPr>
              <w:t>Ame</w:t>
            </w:r>
            <w:r w:rsidR="00717084" w:rsidRPr="00037B04">
              <w:rPr>
                <w:rStyle w:val="Bodytext285pt"/>
                <w:rFonts w:eastAsia="Century Schoolbook"/>
                <w:i/>
                <w:sz w:val="20"/>
                <w:szCs w:val="20"/>
              </w:rPr>
              <w:t xml:space="preserve"> în partea inferioară a orizontului Am,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717084" w:rsidRPr="00037B04">
              <w:rPr>
                <w:rStyle w:val="Bodytext285pt"/>
                <w:rFonts w:eastAsia="Century Schoolbook"/>
                <w:i/>
                <w:sz w:val="20"/>
                <w:szCs w:val="20"/>
              </w:rPr>
              <w:t>40%, material care apare în primii 75 cm ai profilului.</w:t>
            </w:r>
          </w:p>
        </w:tc>
      </w:tr>
      <w:tr w:rsidR="00717084" w:rsidRPr="00037B04" w14:paraId="0AE7F8EF" w14:textId="77777777" w:rsidTr="004D3EFD">
        <w:tc>
          <w:tcPr>
            <w:tcW w:w="2560" w:type="dxa"/>
          </w:tcPr>
          <w:p w14:paraId="455088B6"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gleic</w:t>
            </w:r>
          </w:p>
        </w:tc>
        <w:tc>
          <w:tcPr>
            <w:tcW w:w="1236" w:type="dxa"/>
          </w:tcPr>
          <w:p w14:paraId="3D997659"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cb.gc</w:t>
            </w:r>
          </w:p>
        </w:tc>
        <w:tc>
          <w:tcPr>
            <w:tcW w:w="3683" w:type="dxa"/>
          </w:tcPr>
          <w:p w14:paraId="435E1211" w14:textId="5197A9F5" w:rsidR="00717084" w:rsidRPr="00037B04" w:rsidRDefault="00287B23"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(proprietăţi gleice de reducere) începând în 50 – 125 cm.</w:t>
            </w:r>
          </w:p>
        </w:tc>
      </w:tr>
      <w:tr w:rsidR="00717084" w:rsidRPr="00037B04" w14:paraId="50850940" w14:textId="77777777" w:rsidTr="004D3EFD">
        <w:tc>
          <w:tcPr>
            <w:tcW w:w="2560" w:type="dxa"/>
          </w:tcPr>
          <w:p w14:paraId="0045ABBD"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cambic gleic salinic</w:t>
            </w:r>
          </w:p>
        </w:tc>
        <w:tc>
          <w:tcPr>
            <w:tcW w:w="1236" w:type="dxa"/>
          </w:tcPr>
          <w:p w14:paraId="0BDA2D02"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cb.gc.sc</w:t>
            </w:r>
          </w:p>
        </w:tc>
        <w:tc>
          <w:tcPr>
            <w:tcW w:w="3683" w:type="dxa"/>
          </w:tcPr>
          <w:p w14:paraId="4BFD53CF" w14:textId="42600FD8" w:rsidR="00717084" w:rsidRPr="00037B04" w:rsidRDefault="00D510DE"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(proprietăţi gleice de reducere) </w:t>
            </w:r>
            <w:r w:rsidR="00717084" w:rsidRPr="00037B04">
              <w:rPr>
                <w:rStyle w:val="Bodytext285pt"/>
                <w:rFonts w:eastAsia="Century Schoolbook"/>
                <w:i/>
                <w:sz w:val="20"/>
                <w:szCs w:val="20"/>
              </w:rPr>
              <w:lastRenderedPageBreak/>
              <w:t xml:space="preserve">începând în 50 – 125 cm,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638FB6CE" w14:textId="77777777" w:rsidTr="004D3EFD">
        <w:tc>
          <w:tcPr>
            <w:tcW w:w="2560" w:type="dxa"/>
          </w:tcPr>
          <w:p w14:paraId="1AC0BDBC"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lastRenderedPageBreak/>
              <w:t>cambic gleic sodic</w:t>
            </w:r>
          </w:p>
        </w:tc>
        <w:tc>
          <w:tcPr>
            <w:tcW w:w="1236" w:type="dxa"/>
          </w:tcPr>
          <w:p w14:paraId="6F3B94D5"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cb.gc.ac</w:t>
            </w:r>
          </w:p>
        </w:tc>
        <w:tc>
          <w:tcPr>
            <w:tcW w:w="3683" w:type="dxa"/>
          </w:tcPr>
          <w:p w14:paraId="5BC9B0C7" w14:textId="7A4CA443" w:rsidR="00717084" w:rsidRPr="00037B04" w:rsidRDefault="00D510DE"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cambic (Bv),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(proprietăţi gleice de reducere) începând în 50 – 125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2D4FF3D2" w14:textId="77777777" w:rsidTr="004D3EFD">
        <w:tc>
          <w:tcPr>
            <w:tcW w:w="2560" w:type="dxa"/>
          </w:tcPr>
          <w:p w14:paraId="1B64E7FC"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batigleic</w:t>
            </w:r>
          </w:p>
        </w:tc>
        <w:tc>
          <w:tcPr>
            <w:tcW w:w="1236" w:type="dxa"/>
          </w:tcPr>
          <w:p w14:paraId="09247EA6"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ar.dg</w:t>
            </w:r>
          </w:p>
        </w:tc>
        <w:tc>
          <w:tcPr>
            <w:tcW w:w="3683" w:type="dxa"/>
          </w:tcPr>
          <w:p w14:paraId="581B6073" w14:textId="69469387" w:rsidR="00717084" w:rsidRPr="00037B04" w:rsidRDefault="00D510DE"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w:t>
            </w:r>
          </w:p>
        </w:tc>
      </w:tr>
      <w:tr w:rsidR="00717084" w:rsidRPr="00037B04" w14:paraId="7E1D15C7" w14:textId="77777777" w:rsidTr="004D3EFD">
        <w:tc>
          <w:tcPr>
            <w:tcW w:w="2560" w:type="dxa"/>
          </w:tcPr>
          <w:p w14:paraId="6F49832C"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rendzinic</w:t>
            </w:r>
          </w:p>
        </w:tc>
        <w:tc>
          <w:tcPr>
            <w:tcW w:w="1236" w:type="dxa"/>
          </w:tcPr>
          <w:p w14:paraId="723A1E8D"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ar.rz</w:t>
            </w:r>
          </w:p>
        </w:tc>
        <w:tc>
          <w:tcPr>
            <w:tcW w:w="3683" w:type="dxa"/>
          </w:tcPr>
          <w:p w14:paraId="3AB2F2E5" w14:textId="53967F2E" w:rsidR="00717084" w:rsidRPr="00037B04" w:rsidRDefault="00D510DE"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55 format pe substraturi calcaroase (roci sau materiale scheletice – sk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50%), cu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40% (MK), care apar în 25 – 75 cm.</w:t>
            </w:r>
          </w:p>
        </w:tc>
      </w:tr>
      <w:tr w:rsidR="00717084" w:rsidRPr="00037B04" w14:paraId="70D11C11" w14:textId="77777777" w:rsidTr="004D3EFD">
        <w:tc>
          <w:tcPr>
            <w:tcW w:w="2560" w:type="dxa"/>
          </w:tcPr>
          <w:p w14:paraId="3CD96449"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pararendzinic</w:t>
            </w:r>
          </w:p>
        </w:tc>
        <w:tc>
          <w:tcPr>
            <w:tcW w:w="1236" w:type="dxa"/>
          </w:tcPr>
          <w:p w14:paraId="7AE91B0F"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ar.pa</w:t>
            </w:r>
          </w:p>
        </w:tc>
        <w:tc>
          <w:tcPr>
            <w:tcW w:w="3683" w:type="dxa"/>
          </w:tcPr>
          <w:p w14:paraId="5BC006C8" w14:textId="4F99D915" w:rsidR="00717084" w:rsidRPr="00037B04" w:rsidRDefault="00D510DE"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717084" w:rsidRPr="00037B04">
              <w:rPr>
                <w:rStyle w:val="Bodytext285pt"/>
                <w:rFonts w:eastAsia="Century Schoolbook"/>
                <w:i/>
                <w:sz w:val="20"/>
                <w:szCs w:val="20"/>
              </w:rPr>
              <w:t>40%, material care apare în primii 75 cm ai profilului.</w:t>
            </w:r>
          </w:p>
        </w:tc>
      </w:tr>
      <w:tr w:rsidR="00717084" w:rsidRPr="00037B04" w14:paraId="6D4B3AF3" w14:textId="77777777" w:rsidTr="004D3EFD">
        <w:tc>
          <w:tcPr>
            <w:tcW w:w="2560" w:type="dxa"/>
          </w:tcPr>
          <w:p w14:paraId="212EAA38"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salinic</w:t>
            </w:r>
          </w:p>
        </w:tc>
        <w:tc>
          <w:tcPr>
            <w:tcW w:w="1236" w:type="dxa"/>
          </w:tcPr>
          <w:p w14:paraId="1644EB81"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ar.sc</w:t>
            </w:r>
          </w:p>
        </w:tc>
        <w:tc>
          <w:tcPr>
            <w:tcW w:w="3683" w:type="dxa"/>
          </w:tcPr>
          <w:p w14:paraId="6D0B8070" w14:textId="5C29DE82" w:rsidR="00717084" w:rsidRPr="00037B04" w:rsidRDefault="00D510DE"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3457AC3F" w14:textId="77777777" w:rsidTr="004D3EFD">
        <w:tc>
          <w:tcPr>
            <w:tcW w:w="2560" w:type="dxa"/>
          </w:tcPr>
          <w:p w14:paraId="7A217CA0"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sodic</w:t>
            </w:r>
          </w:p>
        </w:tc>
        <w:tc>
          <w:tcPr>
            <w:tcW w:w="1236" w:type="dxa"/>
          </w:tcPr>
          <w:p w14:paraId="71B70C2B"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ar.ac</w:t>
            </w:r>
          </w:p>
        </w:tc>
        <w:tc>
          <w:tcPr>
            <w:tcW w:w="3683" w:type="dxa"/>
          </w:tcPr>
          <w:p w14:paraId="165ACC2E" w14:textId="4D49FFEF" w:rsidR="00717084" w:rsidRPr="00037B04" w:rsidRDefault="00D510DE"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04D48CC7" w14:textId="77777777" w:rsidTr="004D3EFD">
        <w:tc>
          <w:tcPr>
            <w:tcW w:w="2560" w:type="dxa"/>
          </w:tcPr>
          <w:p w14:paraId="2277B4D2"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stagnic</w:t>
            </w:r>
          </w:p>
        </w:tc>
        <w:tc>
          <w:tcPr>
            <w:tcW w:w="1236" w:type="dxa"/>
          </w:tcPr>
          <w:p w14:paraId="65609E26"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ar.st</w:t>
            </w:r>
          </w:p>
        </w:tc>
        <w:tc>
          <w:tcPr>
            <w:tcW w:w="3683" w:type="dxa"/>
          </w:tcPr>
          <w:p w14:paraId="46A00B0B" w14:textId="2AEC6471" w:rsidR="00717084" w:rsidRPr="00037B04" w:rsidRDefault="00D510DE"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orizont B argic (Bt) şi orizont stagnogleic (W) începând în 50 – 100 cm sau orizont stagnogleizat (w) începând în 0 – 100 cm.</w:t>
            </w:r>
          </w:p>
        </w:tc>
      </w:tr>
      <w:tr w:rsidR="00717084" w:rsidRPr="00037B04" w14:paraId="37747031" w14:textId="77777777" w:rsidTr="004D3EFD">
        <w:tc>
          <w:tcPr>
            <w:tcW w:w="2560" w:type="dxa"/>
          </w:tcPr>
          <w:p w14:paraId="6929515B"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vertic</w:t>
            </w:r>
          </w:p>
        </w:tc>
        <w:tc>
          <w:tcPr>
            <w:tcW w:w="1236" w:type="dxa"/>
          </w:tcPr>
          <w:p w14:paraId="7123108F"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ar.vs</w:t>
            </w:r>
          </w:p>
        </w:tc>
        <w:tc>
          <w:tcPr>
            <w:tcW w:w="3683" w:type="dxa"/>
          </w:tcPr>
          <w:p w14:paraId="693F2B7E" w14:textId="49D61D1D" w:rsidR="00717084" w:rsidRPr="00037B04" w:rsidRDefault="00D510DE"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orizont B argic (Bt) şi orizont contractilo-gonflant (z) începând între baza orizontului Am şi 100 cm.</w:t>
            </w:r>
          </w:p>
        </w:tc>
      </w:tr>
      <w:tr w:rsidR="00717084" w:rsidRPr="00037B04" w14:paraId="05D9BE27" w14:textId="77777777" w:rsidTr="004D3EFD">
        <w:tc>
          <w:tcPr>
            <w:tcW w:w="2560" w:type="dxa"/>
          </w:tcPr>
          <w:p w14:paraId="0900E577"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vertic batigleic</w:t>
            </w:r>
          </w:p>
        </w:tc>
        <w:tc>
          <w:tcPr>
            <w:tcW w:w="1236" w:type="dxa"/>
          </w:tcPr>
          <w:p w14:paraId="026FBBA9"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ar.vs.dg</w:t>
            </w:r>
          </w:p>
        </w:tc>
        <w:tc>
          <w:tcPr>
            <w:tcW w:w="3683" w:type="dxa"/>
          </w:tcPr>
          <w:p w14:paraId="137EE311" w14:textId="3627C81D" w:rsidR="00717084" w:rsidRPr="00037B04" w:rsidRDefault="00360E58"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orizont contractilo-gonflant (z) începând între baza orizontului Am şi 100 cm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w:t>
            </w:r>
          </w:p>
        </w:tc>
      </w:tr>
      <w:tr w:rsidR="00717084" w:rsidRPr="00037B04" w14:paraId="5B47ED2F" w14:textId="77777777" w:rsidTr="004D3EFD">
        <w:tc>
          <w:tcPr>
            <w:tcW w:w="2560" w:type="dxa"/>
          </w:tcPr>
          <w:p w14:paraId="0D60806A"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vertic pararendzinic</w:t>
            </w:r>
          </w:p>
        </w:tc>
        <w:tc>
          <w:tcPr>
            <w:tcW w:w="1236" w:type="dxa"/>
          </w:tcPr>
          <w:p w14:paraId="4A2B165C"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ar.vs.pa</w:t>
            </w:r>
          </w:p>
        </w:tc>
        <w:tc>
          <w:tcPr>
            <w:tcW w:w="3683" w:type="dxa"/>
          </w:tcPr>
          <w:p w14:paraId="72059592" w14:textId="2F34CD90" w:rsidR="00717084" w:rsidRPr="00037B04" w:rsidRDefault="00360E58"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orizont contractilo-gonflant (z) începând între baza orizontului Am şi 100 cm,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717084" w:rsidRPr="00037B04">
              <w:rPr>
                <w:rStyle w:val="Bodytext285pt"/>
                <w:rFonts w:eastAsia="Century Schoolbook"/>
                <w:i/>
                <w:sz w:val="20"/>
                <w:szCs w:val="20"/>
              </w:rPr>
              <w:t>40%, material care apare în primii 75 cm ai profilului.</w:t>
            </w:r>
          </w:p>
        </w:tc>
      </w:tr>
      <w:tr w:rsidR="00717084" w:rsidRPr="00037B04" w14:paraId="15D70EC8" w14:textId="77777777" w:rsidTr="004D3EFD">
        <w:tc>
          <w:tcPr>
            <w:tcW w:w="2560" w:type="dxa"/>
          </w:tcPr>
          <w:p w14:paraId="71631AAF"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vertic salinic</w:t>
            </w:r>
          </w:p>
        </w:tc>
        <w:tc>
          <w:tcPr>
            <w:tcW w:w="1236" w:type="dxa"/>
          </w:tcPr>
          <w:p w14:paraId="02039A06"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ar.vs.sc</w:t>
            </w:r>
          </w:p>
        </w:tc>
        <w:tc>
          <w:tcPr>
            <w:tcW w:w="3683" w:type="dxa"/>
          </w:tcPr>
          <w:p w14:paraId="5F3881C3" w14:textId="17BEDCAA" w:rsidR="00717084" w:rsidRPr="00037B04" w:rsidRDefault="00360E58"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orizont contractilo-gonflant (z) începând între baza orizontului Am şi 100 cm, orizont </w:t>
            </w:r>
            <w:r w:rsidR="00717084" w:rsidRPr="00037B04">
              <w:rPr>
                <w:rStyle w:val="Bodytext285pt"/>
                <w:rFonts w:eastAsia="Century Schoolbook"/>
                <w:b/>
                <w:bCs/>
                <w:i/>
                <w:sz w:val="20"/>
                <w:szCs w:val="20"/>
              </w:rPr>
              <w:t>sc</w:t>
            </w:r>
            <w:r w:rsidR="00717084" w:rsidRPr="00037B04">
              <w:rPr>
                <w:rStyle w:val="Bodytext285pt"/>
                <w:rFonts w:eastAsia="Century Schoolbook"/>
                <w:i/>
                <w:sz w:val="20"/>
                <w:szCs w:val="20"/>
              </w:rPr>
              <w:t xml:space="preserve"> în 0 – 100 cm şi orizont </w:t>
            </w:r>
            <w:r w:rsidR="00717084" w:rsidRPr="00037B04">
              <w:rPr>
                <w:rStyle w:val="Bodytext285pt"/>
                <w:rFonts w:eastAsia="Century Schoolbook"/>
                <w:b/>
                <w:bCs/>
                <w:i/>
                <w:sz w:val="20"/>
                <w:szCs w:val="20"/>
              </w:rPr>
              <w:t xml:space="preserve">sa </w:t>
            </w:r>
            <w:r w:rsidR="00717084" w:rsidRPr="00037B04">
              <w:rPr>
                <w:rStyle w:val="Bodytext285pt"/>
                <w:rFonts w:eastAsia="Century Schoolbook"/>
                <w:i/>
                <w:sz w:val="20"/>
                <w:szCs w:val="20"/>
              </w:rPr>
              <w:t>în 50 – 100 cm.</w:t>
            </w:r>
          </w:p>
        </w:tc>
      </w:tr>
      <w:tr w:rsidR="00717084" w:rsidRPr="00037B04" w14:paraId="3F412E02" w14:textId="77777777" w:rsidTr="004D3EFD">
        <w:tc>
          <w:tcPr>
            <w:tcW w:w="2560" w:type="dxa"/>
          </w:tcPr>
          <w:p w14:paraId="765EB936"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lastRenderedPageBreak/>
              <w:t>argic vertic sodic</w:t>
            </w:r>
          </w:p>
        </w:tc>
        <w:tc>
          <w:tcPr>
            <w:tcW w:w="1236" w:type="dxa"/>
          </w:tcPr>
          <w:p w14:paraId="2AF4536A"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ar.vs.ac</w:t>
            </w:r>
          </w:p>
        </w:tc>
        <w:tc>
          <w:tcPr>
            <w:tcW w:w="3683" w:type="dxa"/>
          </w:tcPr>
          <w:p w14:paraId="7A30DAA7" w14:textId="102426F3" w:rsidR="00717084" w:rsidRPr="00037B04" w:rsidRDefault="00476697"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orizont contractilo-gonflant (z) începând între baza orizontului Am şi 100 cm, orizont </w:t>
            </w:r>
            <w:r w:rsidR="00717084" w:rsidRPr="00037B04">
              <w:rPr>
                <w:rStyle w:val="Bodytext285pt"/>
                <w:rFonts w:eastAsia="Century Schoolbook"/>
                <w:b/>
                <w:bCs/>
                <w:i/>
                <w:sz w:val="20"/>
                <w:szCs w:val="20"/>
              </w:rPr>
              <w:t>ac</w:t>
            </w:r>
            <w:r w:rsidR="00717084" w:rsidRPr="00037B04">
              <w:rPr>
                <w:rStyle w:val="Bodytext285pt"/>
                <w:rFonts w:eastAsia="Century Schoolbook"/>
                <w:i/>
                <w:sz w:val="20"/>
                <w:szCs w:val="20"/>
              </w:rPr>
              <w:t xml:space="preserve"> (hiponatric) în 0 – 100 cm sau orizont </w:t>
            </w:r>
            <w:r w:rsidR="00717084" w:rsidRPr="00037B04">
              <w:rPr>
                <w:rStyle w:val="Bodytext285pt"/>
                <w:rFonts w:eastAsia="Century Schoolbook"/>
                <w:b/>
                <w:bCs/>
                <w:i/>
                <w:sz w:val="20"/>
                <w:szCs w:val="20"/>
              </w:rPr>
              <w:t>na</w:t>
            </w:r>
            <w:r w:rsidR="00717084" w:rsidRPr="00037B04">
              <w:rPr>
                <w:rStyle w:val="Bodytext285pt"/>
                <w:rFonts w:eastAsia="Century Schoolbook"/>
                <w:i/>
                <w:sz w:val="20"/>
                <w:szCs w:val="20"/>
              </w:rPr>
              <w:t xml:space="preserve"> (natric) în 50 – 100 cm.</w:t>
            </w:r>
          </w:p>
        </w:tc>
      </w:tr>
      <w:tr w:rsidR="00717084" w:rsidRPr="00037B04" w14:paraId="3B5419BC" w14:textId="77777777" w:rsidTr="004D3EFD">
        <w:tc>
          <w:tcPr>
            <w:tcW w:w="2560" w:type="dxa"/>
          </w:tcPr>
          <w:p w14:paraId="428EC796"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vertic stagnic</w:t>
            </w:r>
          </w:p>
        </w:tc>
        <w:tc>
          <w:tcPr>
            <w:tcW w:w="1236" w:type="dxa"/>
          </w:tcPr>
          <w:p w14:paraId="7A8B9C8E" w14:textId="77777777" w:rsidR="00717084" w:rsidRPr="00957921" w:rsidRDefault="00717084" w:rsidP="004D3EFD">
            <w:pPr>
              <w:jc w:val="both"/>
              <w:rPr>
                <w:rStyle w:val="Bodytext285pt"/>
                <w:rFonts w:eastAsia="Century Schoolbook"/>
                <w:b/>
                <w:iCs/>
                <w:sz w:val="20"/>
                <w:szCs w:val="20"/>
              </w:rPr>
            </w:pPr>
            <w:r w:rsidRPr="00957921">
              <w:rPr>
                <w:rStyle w:val="Bodytext285pt"/>
                <w:rFonts w:eastAsia="Century Schoolbook"/>
                <w:b/>
                <w:iCs/>
                <w:sz w:val="20"/>
                <w:szCs w:val="20"/>
              </w:rPr>
              <w:t>ar.vs.st</w:t>
            </w:r>
          </w:p>
        </w:tc>
        <w:tc>
          <w:tcPr>
            <w:tcW w:w="3683" w:type="dxa"/>
          </w:tcPr>
          <w:p w14:paraId="5901F656" w14:textId="55F6ECCD" w:rsidR="00717084" w:rsidRPr="00037B04" w:rsidRDefault="00476697"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rezintă orizont B argic (Bt), orizont contractilo-gonflant (z) începând între baza orizontului Am şi 100 cm, orizont stagnogleic (W) începând în 50 – 100 cm sau orizont stagnogleizat (w) începând în 0 – 100 cm.</w:t>
            </w:r>
          </w:p>
        </w:tc>
      </w:tr>
      <w:tr w:rsidR="00717084" w:rsidRPr="00037B04" w14:paraId="54B4B933" w14:textId="77777777" w:rsidTr="004D3EFD">
        <w:tc>
          <w:tcPr>
            <w:tcW w:w="2560" w:type="dxa"/>
          </w:tcPr>
          <w:p w14:paraId="246C08A1"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 xml:space="preserve">argic greic </w:t>
            </w:r>
          </w:p>
        </w:tc>
        <w:tc>
          <w:tcPr>
            <w:tcW w:w="1236" w:type="dxa"/>
          </w:tcPr>
          <w:p w14:paraId="5F93DF54" w14:textId="77777777" w:rsidR="00717084" w:rsidRPr="00957921" w:rsidRDefault="00957921" w:rsidP="004D3EFD">
            <w:pPr>
              <w:jc w:val="both"/>
              <w:rPr>
                <w:rStyle w:val="Bodytext285pt"/>
                <w:rFonts w:eastAsia="Century Schoolbook"/>
                <w:b/>
                <w:iCs/>
                <w:sz w:val="20"/>
                <w:szCs w:val="20"/>
              </w:rPr>
            </w:pPr>
            <w:r>
              <w:rPr>
                <w:rStyle w:val="Bodytext285pt"/>
                <w:rFonts w:eastAsia="Century Schoolbook"/>
                <w:b/>
                <w:iCs/>
                <w:sz w:val="20"/>
                <w:szCs w:val="20"/>
              </w:rPr>
              <w:t>a</w:t>
            </w:r>
            <w:r w:rsidR="00717084" w:rsidRPr="00957921">
              <w:rPr>
                <w:rStyle w:val="Bodytext285pt"/>
                <w:rFonts w:eastAsia="Century Schoolbook"/>
                <w:b/>
                <w:iCs/>
                <w:sz w:val="20"/>
                <w:szCs w:val="20"/>
              </w:rPr>
              <w:t>r.gr.</w:t>
            </w:r>
          </w:p>
        </w:tc>
        <w:tc>
          <w:tcPr>
            <w:tcW w:w="3683" w:type="dxa"/>
          </w:tcPr>
          <w:p w14:paraId="46EB875C" w14:textId="7CE75AF9" w:rsidR="00717084" w:rsidRPr="00037B04" w:rsidRDefault="00476697"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şi suborizont </w:t>
            </w:r>
            <w:r w:rsidR="00717084" w:rsidRPr="00037B04">
              <w:rPr>
                <w:rStyle w:val="Bodytext285pt"/>
                <w:rFonts w:eastAsia="Century Schoolbook"/>
                <w:b/>
                <w:bCs/>
                <w:i/>
                <w:sz w:val="20"/>
                <w:szCs w:val="20"/>
              </w:rPr>
              <w:t>Ame</w:t>
            </w:r>
            <w:r w:rsidR="00717084" w:rsidRPr="00037B04">
              <w:rPr>
                <w:rStyle w:val="Bodytext285pt"/>
                <w:rFonts w:eastAsia="Century Schoolbook"/>
                <w:i/>
                <w:sz w:val="20"/>
                <w:szCs w:val="20"/>
              </w:rPr>
              <w:t xml:space="preserve"> în partea inferioară a orizontului Am.</w:t>
            </w:r>
          </w:p>
        </w:tc>
      </w:tr>
      <w:tr w:rsidR="00717084" w:rsidRPr="00037B04" w14:paraId="738E5C6B" w14:textId="77777777" w:rsidTr="004D3EFD">
        <w:tc>
          <w:tcPr>
            <w:tcW w:w="2560" w:type="dxa"/>
          </w:tcPr>
          <w:p w14:paraId="3431BF22"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greic batigleic</w:t>
            </w:r>
          </w:p>
        </w:tc>
        <w:tc>
          <w:tcPr>
            <w:tcW w:w="1236" w:type="dxa"/>
          </w:tcPr>
          <w:p w14:paraId="737E3A83" w14:textId="77777777" w:rsidR="00717084" w:rsidRPr="00957921" w:rsidRDefault="00957921" w:rsidP="004D3EFD">
            <w:pPr>
              <w:jc w:val="both"/>
              <w:rPr>
                <w:rStyle w:val="Bodytext285pt"/>
                <w:rFonts w:eastAsia="Century Schoolbook"/>
                <w:b/>
                <w:iCs/>
                <w:sz w:val="20"/>
                <w:szCs w:val="20"/>
              </w:rPr>
            </w:pPr>
            <w:r>
              <w:rPr>
                <w:rStyle w:val="Bodytext285pt"/>
                <w:rFonts w:eastAsia="Century Schoolbook"/>
                <w:b/>
                <w:iCs/>
                <w:sz w:val="20"/>
                <w:szCs w:val="20"/>
              </w:rPr>
              <w:t>a</w:t>
            </w:r>
            <w:r w:rsidR="00717084" w:rsidRPr="00957921">
              <w:rPr>
                <w:rStyle w:val="Bodytext285pt"/>
                <w:rFonts w:eastAsia="Century Schoolbook"/>
                <w:b/>
                <w:iCs/>
                <w:sz w:val="20"/>
                <w:szCs w:val="20"/>
              </w:rPr>
              <w:t>r.gr.dg</w:t>
            </w:r>
          </w:p>
        </w:tc>
        <w:tc>
          <w:tcPr>
            <w:tcW w:w="3683" w:type="dxa"/>
          </w:tcPr>
          <w:p w14:paraId="4C97B883" w14:textId="5299EEE1" w:rsidR="00717084" w:rsidRPr="00037B04" w:rsidRDefault="00476697"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suborizont </w:t>
            </w:r>
            <w:r w:rsidR="00717084" w:rsidRPr="00037B04">
              <w:rPr>
                <w:rStyle w:val="Bodytext285pt"/>
                <w:rFonts w:eastAsia="Century Schoolbook"/>
                <w:b/>
                <w:bCs/>
                <w:i/>
                <w:sz w:val="20"/>
                <w:szCs w:val="20"/>
              </w:rPr>
              <w:t>Ame</w:t>
            </w:r>
            <w:r w:rsidR="00717084" w:rsidRPr="00037B04">
              <w:rPr>
                <w:rStyle w:val="Bodytext285pt"/>
                <w:rFonts w:eastAsia="Century Schoolbook"/>
                <w:i/>
                <w:sz w:val="20"/>
                <w:szCs w:val="20"/>
              </w:rPr>
              <w:t xml:space="preserve"> în partea inferioară a orizontului Am şi orizont </w:t>
            </w:r>
            <w:r w:rsidR="00717084" w:rsidRPr="00037B04">
              <w:rPr>
                <w:rStyle w:val="Bodytext285pt"/>
                <w:rFonts w:eastAsia="Century Schoolbook"/>
                <w:b/>
                <w:bCs/>
                <w:i/>
                <w:sz w:val="20"/>
                <w:szCs w:val="20"/>
              </w:rPr>
              <w:t>Gr</w:t>
            </w:r>
            <w:r w:rsidR="00717084" w:rsidRPr="00037B04">
              <w:rPr>
                <w:rStyle w:val="Bodytext285pt"/>
                <w:rFonts w:eastAsia="Century Schoolbook"/>
                <w:i/>
                <w:sz w:val="20"/>
                <w:szCs w:val="20"/>
              </w:rPr>
              <w:t xml:space="preserve"> începând în 100 – 200 cm.</w:t>
            </w:r>
          </w:p>
        </w:tc>
      </w:tr>
      <w:tr w:rsidR="00717084" w:rsidRPr="00037B04" w14:paraId="27C97591" w14:textId="77777777" w:rsidTr="004D3EFD">
        <w:tc>
          <w:tcPr>
            <w:tcW w:w="2560" w:type="dxa"/>
          </w:tcPr>
          <w:p w14:paraId="377C651D"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greic pararendzinic</w:t>
            </w:r>
          </w:p>
        </w:tc>
        <w:tc>
          <w:tcPr>
            <w:tcW w:w="1236" w:type="dxa"/>
          </w:tcPr>
          <w:p w14:paraId="3A3FE745" w14:textId="77777777" w:rsidR="00717084" w:rsidRPr="00957921" w:rsidRDefault="00957921" w:rsidP="004D3EFD">
            <w:pPr>
              <w:jc w:val="both"/>
              <w:rPr>
                <w:rStyle w:val="Bodytext285pt"/>
                <w:rFonts w:eastAsia="Century Schoolbook"/>
                <w:b/>
                <w:iCs/>
                <w:sz w:val="20"/>
                <w:szCs w:val="20"/>
              </w:rPr>
            </w:pPr>
            <w:r>
              <w:rPr>
                <w:rStyle w:val="Bodytext285pt"/>
                <w:rFonts w:eastAsia="Century Schoolbook"/>
                <w:b/>
                <w:iCs/>
                <w:sz w:val="20"/>
                <w:szCs w:val="20"/>
              </w:rPr>
              <w:t>a</w:t>
            </w:r>
            <w:r w:rsidR="00717084" w:rsidRPr="00957921">
              <w:rPr>
                <w:rStyle w:val="Bodytext285pt"/>
                <w:rFonts w:eastAsia="Century Schoolbook"/>
                <w:b/>
                <w:iCs/>
                <w:sz w:val="20"/>
                <w:szCs w:val="20"/>
              </w:rPr>
              <w:t>r.gr.pa</w:t>
            </w:r>
          </w:p>
        </w:tc>
        <w:tc>
          <w:tcPr>
            <w:tcW w:w="3683" w:type="dxa"/>
          </w:tcPr>
          <w:p w14:paraId="409824D2" w14:textId="766E0148" w:rsidR="00717084" w:rsidRPr="00037B04" w:rsidRDefault="00476697"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suborizont </w:t>
            </w:r>
            <w:r w:rsidR="00717084" w:rsidRPr="00037B04">
              <w:rPr>
                <w:rStyle w:val="Bodytext285pt"/>
                <w:rFonts w:eastAsia="Century Schoolbook"/>
                <w:b/>
                <w:bCs/>
                <w:i/>
                <w:sz w:val="20"/>
                <w:szCs w:val="20"/>
              </w:rPr>
              <w:t>Ame</w:t>
            </w:r>
            <w:r w:rsidR="00717084" w:rsidRPr="00037B04">
              <w:rPr>
                <w:rStyle w:val="Bodytext285pt"/>
                <w:rFonts w:eastAsia="Century Schoolbook"/>
                <w:i/>
                <w:sz w:val="20"/>
                <w:szCs w:val="20"/>
              </w:rPr>
              <w:t xml:space="preserve"> în partea inferioară a orizontului Am şi 100 cm,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717084" w:rsidRPr="00037B04">
              <w:rPr>
                <w:rStyle w:val="Bodytext285pt"/>
                <w:rFonts w:eastAsia="Century Schoolbook"/>
                <w:i/>
                <w:sz w:val="20"/>
                <w:szCs w:val="20"/>
              </w:rPr>
              <w:t>40%, material care apare în primii 75 cm ai profilului.</w:t>
            </w:r>
          </w:p>
        </w:tc>
      </w:tr>
      <w:tr w:rsidR="00717084" w:rsidRPr="00037B04" w14:paraId="65E82485" w14:textId="77777777" w:rsidTr="004D3EFD">
        <w:tc>
          <w:tcPr>
            <w:tcW w:w="2560" w:type="dxa"/>
          </w:tcPr>
          <w:p w14:paraId="76AFF704"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greic pararendzinic stagnic</w:t>
            </w:r>
          </w:p>
        </w:tc>
        <w:tc>
          <w:tcPr>
            <w:tcW w:w="1236" w:type="dxa"/>
          </w:tcPr>
          <w:p w14:paraId="57A44F42" w14:textId="77777777" w:rsidR="00717084" w:rsidRPr="00957921" w:rsidRDefault="00957921" w:rsidP="004D3EFD">
            <w:pPr>
              <w:jc w:val="both"/>
              <w:rPr>
                <w:rStyle w:val="Bodytext285pt"/>
                <w:rFonts w:eastAsia="Century Schoolbook"/>
                <w:b/>
                <w:iCs/>
                <w:sz w:val="20"/>
                <w:szCs w:val="20"/>
              </w:rPr>
            </w:pPr>
            <w:r>
              <w:rPr>
                <w:rStyle w:val="Bodytext285pt"/>
                <w:rFonts w:eastAsia="Century Schoolbook"/>
                <w:b/>
                <w:iCs/>
                <w:sz w:val="20"/>
                <w:szCs w:val="20"/>
              </w:rPr>
              <w:t>a</w:t>
            </w:r>
            <w:r w:rsidR="00717084" w:rsidRPr="00957921">
              <w:rPr>
                <w:rStyle w:val="Bodytext285pt"/>
                <w:rFonts w:eastAsia="Century Schoolbook"/>
                <w:b/>
                <w:iCs/>
                <w:sz w:val="20"/>
                <w:szCs w:val="20"/>
              </w:rPr>
              <w:t>r.gr.pa.st</w:t>
            </w:r>
          </w:p>
        </w:tc>
        <w:tc>
          <w:tcPr>
            <w:tcW w:w="3683" w:type="dxa"/>
          </w:tcPr>
          <w:p w14:paraId="55818C17" w14:textId="7534154C" w:rsidR="00717084" w:rsidRPr="00037B04" w:rsidRDefault="00476697"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suborizont </w:t>
            </w:r>
            <w:r w:rsidR="00717084" w:rsidRPr="00037B04">
              <w:rPr>
                <w:rStyle w:val="Bodytext285pt"/>
                <w:rFonts w:eastAsia="Century Schoolbook"/>
                <w:b/>
                <w:bCs/>
                <w:i/>
                <w:sz w:val="20"/>
                <w:szCs w:val="20"/>
              </w:rPr>
              <w:t>Ame</w:t>
            </w:r>
            <w:r w:rsidR="00717084" w:rsidRPr="00037B04">
              <w:rPr>
                <w:rStyle w:val="Bodytext285pt"/>
                <w:rFonts w:eastAsia="Century Schoolbook"/>
                <w:i/>
                <w:sz w:val="20"/>
                <w:szCs w:val="20"/>
              </w:rPr>
              <w:t xml:space="preserve"> în partea inferioară a orizontului Am, V%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717084"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717084" w:rsidRPr="00037B04">
              <w:rPr>
                <w:rStyle w:val="Bodytext285pt"/>
                <w:rFonts w:eastAsia="Century Schoolbook"/>
                <w:i/>
                <w:sz w:val="20"/>
                <w:szCs w:val="20"/>
              </w:rPr>
              <w:t>40%, material care apare în primii 75 cm ai profilului şi orizont stagnogleic (W) începând în 50 – 100 cm sau orizont stagnogleizat (w) începând în 0 – 100 cm.</w:t>
            </w:r>
          </w:p>
        </w:tc>
      </w:tr>
      <w:tr w:rsidR="00717084" w:rsidRPr="00037B04" w14:paraId="45800470" w14:textId="77777777" w:rsidTr="004D3EFD">
        <w:tc>
          <w:tcPr>
            <w:tcW w:w="2560" w:type="dxa"/>
          </w:tcPr>
          <w:p w14:paraId="15CDFE2D" w14:textId="77777777" w:rsidR="00717084" w:rsidRPr="00037B04" w:rsidRDefault="00717084" w:rsidP="004D3EFD">
            <w:pPr>
              <w:rPr>
                <w:rStyle w:val="Bodytext285pt"/>
                <w:rFonts w:eastAsia="Century Schoolbook"/>
                <w:iCs/>
                <w:sz w:val="20"/>
                <w:szCs w:val="20"/>
              </w:rPr>
            </w:pPr>
            <w:r w:rsidRPr="00037B04">
              <w:rPr>
                <w:rStyle w:val="Bodytext285pt"/>
                <w:rFonts w:eastAsia="Century Schoolbook"/>
                <w:iCs/>
                <w:sz w:val="20"/>
                <w:szCs w:val="20"/>
              </w:rPr>
              <w:t>argic greic stagnic</w:t>
            </w:r>
          </w:p>
        </w:tc>
        <w:tc>
          <w:tcPr>
            <w:tcW w:w="1236" w:type="dxa"/>
          </w:tcPr>
          <w:p w14:paraId="1A9CC17E" w14:textId="77777777" w:rsidR="00717084" w:rsidRPr="00957921" w:rsidRDefault="00957921" w:rsidP="004D3EFD">
            <w:pPr>
              <w:jc w:val="both"/>
              <w:rPr>
                <w:rStyle w:val="Bodytext285pt"/>
                <w:rFonts w:eastAsia="Century Schoolbook"/>
                <w:b/>
                <w:iCs/>
                <w:sz w:val="20"/>
                <w:szCs w:val="20"/>
              </w:rPr>
            </w:pPr>
            <w:r>
              <w:rPr>
                <w:rStyle w:val="Bodytext285pt"/>
                <w:rFonts w:eastAsia="Century Schoolbook"/>
                <w:b/>
                <w:iCs/>
                <w:sz w:val="20"/>
                <w:szCs w:val="20"/>
              </w:rPr>
              <w:t>a</w:t>
            </w:r>
            <w:r w:rsidR="00717084" w:rsidRPr="00957921">
              <w:rPr>
                <w:rStyle w:val="Bodytext285pt"/>
                <w:rFonts w:eastAsia="Century Schoolbook"/>
                <w:b/>
                <w:iCs/>
                <w:sz w:val="20"/>
                <w:szCs w:val="20"/>
              </w:rPr>
              <w:t>r.gr.st</w:t>
            </w:r>
          </w:p>
        </w:tc>
        <w:tc>
          <w:tcPr>
            <w:tcW w:w="3683" w:type="dxa"/>
          </w:tcPr>
          <w:p w14:paraId="0AB7BAA5" w14:textId="6A220569" w:rsidR="00717084" w:rsidRPr="00037B04" w:rsidRDefault="00476697" w:rsidP="004D3EFD">
            <w:pPr>
              <w:rPr>
                <w:rStyle w:val="Bodytext285pt"/>
                <w:rFonts w:eastAsia="Century Schoolbook"/>
                <w:i/>
                <w:sz w:val="20"/>
                <w:szCs w:val="20"/>
              </w:rPr>
            </w:pPr>
            <w:r>
              <w:rPr>
                <w:rStyle w:val="Bodytext285pt"/>
                <w:rFonts w:eastAsia="Century Schoolbook"/>
                <w:i/>
                <w:sz w:val="20"/>
                <w:szCs w:val="20"/>
              </w:rPr>
              <w:t>P</w:t>
            </w:r>
            <w:r w:rsidR="00717084" w:rsidRPr="00037B04">
              <w:rPr>
                <w:rStyle w:val="Bodytext285pt"/>
                <w:rFonts w:eastAsia="Century Schoolbook"/>
                <w:i/>
                <w:sz w:val="20"/>
                <w:szCs w:val="20"/>
              </w:rPr>
              <w:t xml:space="preserve">rezintă orizont B argic (Bt), suborizont </w:t>
            </w:r>
            <w:r w:rsidR="00717084" w:rsidRPr="00037B04">
              <w:rPr>
                <w:rStyle w:val="Bodytext285pt"/>
                <w:rFonts w:eastAsia="Century Schoolbook"/>
                <w:b/>
                <w:bCs/>
                <w:i/>
                <w:sz w:val="20"/>
                <w:szCs w:val="20"/>
              </w:rPr>
              <w:t>Ame</w:t>
            </w:r>
            <w:r w:rsidR="00717084" w:rsidRPr="00037B04">
              <w:rPr>
                <w:rStyle w:val="Bodytext285pt"/>
                <w:rFonts w:eastAsia="Century Schoolbook"/>
                <w:i/>
                <w:sz w:val="20"/>
                <w:szCs w:val="20"/>
              </w:rPr>
              <w:t xml:space="preserve"> în partea inferioară a orizontului Am şi orizont stagnogleic (W) începând în 50 – 100 cm sau orizont stagnogleizat (w) începând în 0 – 100 cm.</w:t>
            </w:r>
          </w:p>
        </w:tc>
      </w:tr>
    </w:tbl>
    <w:p w14:paraId="5B3714E0" w14:textId="77777777" w:rsidR="00717084" w:rsidRDefault="00717084" w:rsidP="00717084">
      <w:pPr>
        <w:jc w:val="both"/>
        <w:rPr>
          <w:rStyle w:val="Bodytext285pt"/>
          <w:rFonts w:eastAsia="Century Schoolbook"/>
          <w:i/>
          <w:sz w:val="24"/>
          <w:szCs w:val="24"/>
        </w:rPr>
      </w:pPr>
    </w:p>
    <w:p w14:paraId="6B28CD8F" w14:textId="77777777" w:rsidR="00717084" w:rsidRDefault="00717084" w:rsidP="00717084">
      <w:pPr>
        <w:spacing w:after="0" w:line="360" w:lineRule="auto"/>
        <w:jc w:val="both"/>
        <w:rPr>
          <w:rStyle w:val="Bodytext285pt"/>
          <w:rFonts w:eastAsia="Century Schoolbook"/>
          <w:b/>
          <w:bCs/>
          <w:iCs/>
          <w:sz w:val="24"/>
          <w:szCs w:val="24"/>
        </w:rPr>
      </w:pPr>
    </w:p>
    <w:p w14:paraId="1762CE47" w14:textId="77777777" w:rsidR="00A52090" w:rsidRPr="00A52090" w:rsidRDefault="00A52090" w:rsidP="00D879BD">
      <w:pPr>
        <w:pStyle w:val="Bodytext20"/>
        <w:numPr>
          <w:ilvl w:val="2"/>
          <w:numId w:val="41"/>
        </w:numPr>
        <w:shd w:val="clear" w:color="auto" w:fill="auto"/>
        <w:tabs>
          <w:tab w:val="left" w:pos="394"/>
        </w:tabs>
        <w:spacing w:after="0" w:line="360" w:lineRule="auto"/>
        <w:rPr>
          <w:b/>
          <w:sz w:val="24"/>
          <w:szCs w:val="24"/>
        </w:rPr>
      </w:pPr>
      <w:r w:rsidRPr="00A52090">
        <w:rPr>
          <w:b/>
          <w:sz w:val="24"/>
          <w:szCs w:val="24"/>
        </w:rPr>
        <w:t>Calificative de s</w:t>
      </w:r>
      <w:r>
        <w:rPr>
          <w:b/>
          <w:sz w:val="24"/>
          <w:szCs w:val="24"/>
        </w:rPr>
        <w:t>ol utilizate în taxonomia Fae</w:t>
      </w:r>
      <w:r w:rsidRPr="00A52090">
        <w:rPr>
          <w:b/>
          <w:sz w:val="24"/>
          <w:szCs w:val="24"/>
        </w:rPr>
        <w:t>oziomurilor</w:t>
      </w:r>
    </w:p>
    <w:p w14:paraId="44903FDA" w14:textId="77777777" w:rsidR="00717084" w:rsidRDefault="00717084" w:rsidP="00717084">
      <w:pPr>
        <w:spacing w:after="0" w:line="360" w:lineRule="auto"/>
        <w:ind w:firstLine="720"/>
        <w:jc w:val="both"/>
        <w:rPr>
          <w:rStyle w:val="Bodytext285pt"/>
          <w:rFonts w:eastAsia="Century Schoolbook"/>
          <w:b/>
          <w:bCs/>
          <w:iCs/>
          <w:sz w:val="24"/>
          <w:szCs w:val="24"/>
        </w:rPr>
      </w:pPr>
    </w:p>
    <w:p w14:paraId="6CEE61AA" w14:textId="77777777" w:rsidR="00BE3BFC" w:rsidRDefault="00BE3BFC" w:rsidP="000014E1">
      <w:pPr>
        <w:spacing w:line="360" w:lineRule="auto"/>
        <w:ind w:firstLine="708"/>
        <w:jc w:val="both"/>
        <w:rPr>
          <w:rFonts w:ascii="Times New Roman" w:hAnsi="Times New Roman" w:cs="Times New Roman"/>
          <w:b/>
          <w:sz w:val="24"/>
          <w:szCs w:val="24"/>
        </w:rPr>
      </w:pPr>
    </w:p>
    <w:p w14:paraId="10259DF0" w14:textId="77777777" w:rsidR="000014E1" w:rsidRDefault="000014E1" w:rsidP="00DA144B">
      <w:pPr>
        <w:spacing w:line="360" w:lineRule="auto"/>
        <w:ind w:firstLine="708"/>
        <w:jc w:val="both"/>
        <w:outlineLvl w:val="0"/>
        <w:rPr>
          <w:rStyle w:val="Bodytext285pt"/>
          <w:rFonts w:eastAsia="Century Schoolbook"/>
          <w:b/>
          <w:bCs/>
          <w:iCs/>
          <w:sz w:val="24"/>
          <w:szCs w:val="24"/>
        </w:rPr>
      </w:pPr>
      <w:r>
        <w:rPr>
          <w:rStyle w:val="Bodytext285pt"/>
          <w:rFonts w:eastAsia="Century Schoolbook"/>
          <w:b/>
          <w:bCs/>
          <w:iCs/>
          <w:sz w:val="24"/>
          <w:szCs w:val="24"/>
        </w:rPr>
        <w:lastRenderedPageBreak/>
        <w:t>Diagnostic</w:t>
      </w:r>
    </w:p>
    <w:p w14:paraId="0E28B850" w14:textId="3A574742" w:rsidR="000014E1" w:rsidRDefault="000014E1" w:rsidP="000014E1">
      <w:pPr>
        <w:ind w:firstLine="708"/>
        <w:jc w:val="both"/>
        <w:rPr>
          <w:rStyle w:val="Bodytext285pt"/>
          <w:rFonts w:eastAsia="Century Schoolbook"/>
          <w:iCs/>
          <w:sz w:val="24"/>
          <w:szCs w:val="24"/>
        </w:rPr>
      </w:pPr>
      <w:r w:rsidRPr="00B76C85">
        <w:rPr>
          <w:rFonts w:ascii="Times New Roman" w:hAnsi="Times New Roman" w:cs="Times New Roman"/>
          <w:i/>
          <w:iCs/>
          <w:sz w:val="24"/>
          <w:szCs w:val="24"/>
        </w:rPr>
        <w:t>Soluri având orizont A molic (Am), eventual orizont A molic-greic (Ame), orizont intermediar (Bt, Bv, AC)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w:t>
      </w:r>
      <w:r w:rsidR="00BA4CC1">
        <w:rPr>
          <w:rFonts w:ascii="Times New Roman" w:hAnsi="Times New Roman" w:cs="Times New Roman"/>
          <w:i/>
          <w:iCs/>
          <w:sz w:val="24"/>
          <w:szCs w:val="24"/>
        </w:rPr>
        <w:t>in în partea superioară (pe cca</w:t>
      </w:r>
      <w:r w:rsidRPr="00B76C85">
        <w:rPr>
          <w:rFonts w:ascii="Times New Roman" w:hAnsi="Times New Roman" w:cs="Times New Roman"/>
          <w:i/>
          <w:iCs/>
          <w:sz w:val="24"/>
          <w:szCs w:val="24"/>
        </w:rPr>
        <w:t xml:space="preserve"> 10 </w:t>
      </w:r>
      <w:r w:rsidR="00BA4CC1">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450CBF">
        <w:rPr>
          <w:rFonts w:ascii="Times New Roman" w:hAnsi="Times New Roman" w:cs="Times New Roman"/>
          <w:i/>
          <w:iCs/>
          <w:sz w:val="24"/>
          <w:szCs w:val="24"/>
        </w:rPr>
        <w:t>,</w:t>
      </w:r>
      <w:r w:rsidRPr="00B76C85">
        <w:rPr>
          <w:rFonts w:ascii="Times New Roman" w:hAnsi="Times New Roman" w:cs="Times New Roman"/>
          <w:i/>
          <w:iCs/>
          <w:sz w:val="24"/>
          <w:szCs w:val="24"/>
        </w:rPr>
        <w:t xml:space="preserve"> </w:t>
      </w:r>
      <w:r w:rsidRPr="004E52AD">
        <w:rPr>
          <w:rFonts w:ascii="Times New Roman" w:hAnsi="Times New Roman" w:cs="Times New Roman"/>
          <w:b/>
          <w:bCs/>
          <w:i/>
          <w:iCs/>
          <w:sz w:val="24"/>
          <w:szCs w:val="24"/>
        </w:rPr>
        <w:t>dar fără</w:t>
      </w:r>
      <w:r w:rsidRPr="00B76C85">
        <w:rPr>
          <w:rFonts w:ascii="Times New Roman" w:hAnsi="Times New Roman" w:cs="Times New Roman"/>
          <w:i/>
          <w:iCs/>
          <w:sz w:val="24"/>
          <w:szCs w:val="24"/>
        </w:rPr>
        <w:t xml:space="preserve"> orizont Cca sau concentrări de carbonaţi secundari</w:t>
      </w:r>
      <w:r>
        <w:rPr>
          <w:rFonts w:ascii="Times New Roman" w:hAnsi="Times New Roman" w:cs="Times New Roman"/>
          <w:i/>
          <w:iCs/>
          <w:sz w:val="24"/>
          <w:szCs w:val="24"/>
        </w:rPr>
        <w:t xml:space="preserve"> friabili</w:t>
      </w:r>
      <w:r w:rsidRPr="00B76C85">
        <w:rPr>
          <w:rFonts w:ascii="Times New Roman" w:hAnsi="Times New Roman" w:cs="Times New Roman"/>
          <w:i/>
          <w:iCs/>
          <w:sz w:val="24"/>
          <w:szCs w:val="24"/>
        </w:rPr>
        <w:t xml:space="preserve"> în primii 125 cm (sau primii 200 cm în cazul texturii grosiere). </w:t>
      </w:r>
      <w:r w:rsidRPr="0079126C">
        <w:rPr>
          <w:rFonts w:ascii="Times New Roman" w:hAnsi="Times New Roman" w:cs="Times New Roman"/>
          <w:b/>
          <w:bCs/>
          <w:i/>
          <w:iCs/>
          <w:sz w:val="24"/>
          <w:szCs w:val="24"/>
        </w:rPr>
        <w:t>Sunt excluse</w:t>
      </w:r>
      <w:r w:rsidRPr="00B76C85">
        <w:rPr>
          <w:rFonts w:ascii="Times New Roman" w:hAnsi="Times New Roman" w:cs="Times New Roman"/>
          <w:i/>
          <w:iCs/>
          <w:sz w:val="24"/>
          <w:szCs w:val="24"/>
        </w:rPr>
        <w:t xml:space="preserve"> soluril</w:t>
      </w:r>
      <w:r>
        <w:rPr>
          <w:rFonts w:ascii="Times New Roman" w:hAnsi="Times New Roman" w:cs="Times New Roman"/>
          <w:i/>
          <w:iCs/>
          <w:sz w:val="24"/>
          <w:szCs w:val="24"/>
        </w:rPr>
        <w:t>e formate pe roci</w:t>
      </w:r>
      <w:r w:rsidRPr="00B76C85">
        <w:rPr>
          <w:rFonts w:ascii="Times New Roman" w:hAnsi="Times New Roman" w:cs="Times New Roman"/>
          <w:i/>
          <w:iCs/>
          <w:sz w:val="24"/>
          <w:szCs w:val="24"/>
        </w:rPr>
        <w:t xml:space="preserve"> calcarifere sau</w:t>
      </w:r>
      <w:r>
        <w:rPr>
          <w:rFonts w:ascii="Times New Roman" w:hAnsi="Times New Roman" w:cs="Times New Roman"/>
          <w:i/>
          <w:iCs/>
          <w:sz w:val="24"/>
          <w:szCs w:val="24"/>
        </w:rPr>
        <w:t xml:space="preserve"> material</w:t>
      </w:r>
      <w:r w:rsidR="00F0102C">
        <w:rPr>
          <w:rFonts w:ascii="Times New Roman" w:hAnsi="Times New Roman" w:cs="Times New Roman"/>
          <w:i/>
          <w:iCs/>
          <w:sz w:val="24"/>
          <w:szCs w:val="24"/>
        </w:rPr>
        <w:t>e</w:t>
      </w:r>
      <w:r>
        <w:rPr>
          <w:rFonts w:ascii="Times New Roman" w:hAnsi="Times New Roman" w:cs="Times New Roman"/>
          <w:i/>
          <w:iCs/>
          <w:sz w:val="24"/>
          <w:szCs w:val="24"/>
        </w:rPr>
        <w:t xml:space="preserve"> scheletice calcarifere (sk </w:t>
      </w:r>
      <m:oMath>
        <m:r>
          <w:rPr>
            <w:rFonts w:ascii="Cambria Math" w:hAnsi="Cambria Math" w:cs="Times New Roman"/>
            <w:sz w:val="24"/>
            <w:szCs w:val="24"/>
          </w:rPr>
          <m:t>&gt;</m:t>
        </m:r>
      </m:oMath>
      <w:r>
        <w:rPr>
          <w:rFonts w:ascii="Times New Roman" w:eastAsiaTheme="minorEastAsia" w:hAnsi="Times New Roman" w:cs="Times New Roman"/>
          <w:i/>
          <w:iCs/>
          <w:sz w:val="24"/>
          <w:szCs w:val="24"/>
        </w:rPr>
        <w:t>50%) (MK)</w:t>
      </w:r>
      <w:r w:rsidR="00A11449">
        <w:rPr>
          <w:rFonts w:ascii="Times New Roman" w:eastAsiaTheme="minorEastAsia" w:hAnsi="Times New Roman" w:cs="Times New Roman"/>
          <w:i/>
          <w:iCs/>
          <w:sz w:val="24"/>
          <w:szCs w:val="24"/>
        </w:rPr>
        <w:t>,</w:t>
      </w:r>
      <w:r w:rsidRPr="00B76C85">
        <w:rPr>
          <w:rFonts w:ascii="Times New Roman" w:hAnsi="Times New Roman" w:cs="Times New Roman"/>
          <w:i/>
          <w:iCs/>
          <w:sz w:val="24"/>
          <w:szCs w:val="24"/>
        </w:rPr>
        <w:t xml:space="preserve"> care apar între 25 </w:t>
      </w:r>
      <w:r w:rsidR="00A11449">
        <w:rPr>
          <w:rFonts w:ascii="Times New Roman" w:hAnsi="Times New Roman" w:cs="Times New Roman"/>
          <w:i/>
          <w:iCs/>
          <w:sz w:val="24"/>
          <w:szCs w:val="24"/>
        </w:rPr>
        <w:t>–</w:t>
      </w:r>
      <w:r w:rsidRPr="00B76C85">
        <w:rPr>
          <w:rFonts w:ascii="Times New Roman" w:hAnsi="Times New Roman" w:cs="Times New Roman"/>
          <w:i/>
          <w:iCs/>
          <w:sz w:val="24"/>
          <w:szCs w:val="24"/>
        </w:rPr>
        <w:t xml:space="preserve"> 75 cm</w:t>
      </w:r>
      <w:r>
        <w:rPr>
          <w:rFonts w:ascii="Times New Roman" w:hAnsi="Times New Roman" w:cs="Times New Roman"/>
          <w:i/>
          <w:iCs/>
          <w:sz w:val="24"/>
          <w:szCs w:val="24"/>
        </w:rPr>
        <w:t xml:space="preserve"> (şi nu au carbonaţi secundari friabili – orizont km)</w:t>
      </w:r>
      <w:r w:rsidRPr="00B76C85">
        <w:rPr>
          <w:rFonts w:ascii="Times New Roman" w:hAnsi="Times New Roman" w:cs="Times New Roman"/>
          <w:i/>
          <w:iCs/>
          <w:sz w:val="24"/>
          <w:szCs w:val="24"/>
        </w:rPr>
        <w:t>.</w:t>
      </w:r>
    </w:p>
    <w:p w14:paraId="4B338A69" w14:textId="3CB2BF2D" w:rsidR="000014E1" w:rsidRDefault="000014E1" w:rsidP="000014E1">
      <w:pPr>
        <w:ind w:firstLine="708"/>
        <w:jc w:val="both"/>
        <w:rPr>
          <w:rStyle w:val="Bodytext285pt"/>
          <w:rFonts w:eastAsia="Century Schoolbook"/>
          <w:iCs/>
          <w:sz w:val="24"/>
          <w:szCs w:val="24"/>
        </w:rPr>
      </w:pPr>
      <w:r>
        <w:rPr>
          <w:rStyle w:val="Bodytext285pt"/>
          <w:rFonts w:eastAsia="Century Schoolbook"/>
          <w:iCs/>
          <w:sz w:val="24"/>
          <w:szCs w:val="24"/>
        </w:rPr>
        <w:t xml:space="preserve">Sistemul Român de Taxonomie a Solurilor </w:t>
      </w:r>
      <w:r w:rsidR="00956C7C">
        <w:rPr>
          <w:rStyle w:val="Bodytext285pt"/>
          <w:rFonts w:eastAsia="Century Schoolbook"/>
          <w:iCs/>
          <w:sz w:val="24"/>
          <w:szCs w:val="24"/>
        </w:rPr>
        <w:t>(</w:t>
      </w:r>
      <w:r w:rsidRPr="00EA54BC">
        <w:rPr>
          <w:rStyle w:val="Bodytext285pt"/>
          <w:rFonts w:eastAsia="Century Schoolbook"/>
          <w:b/>
          <w:bCs/>
          <w:iCs/>
          <w:sz w:val="24"/>
          <w:szCs w:val="24"/>
        </w:rPr>
        <w:t>SRTS+</w:t>
      </w:r>
      <w:r w:rsidR="00956C7C">
        <w:rPr>
          <w:rStyle w:val="Bodytext285pt"/>
          <w:rFonts w:eastAsia="Century Schoolbook"/>
          <w:bCs/>
          <w:iCs/>
          <w:sz w:val="24"/>
          <w:szCs w:val="24"/>
        </w:rPr>
        <w:t>)</w:t>
      </w:r>
      <w:r>
        <w:rPr>
          <w:rStyle w:val="Bodytext285pt"/>
          <w:rFonts w:eastAsia="Century Schoolbook"/>
          <w:iCs/>
          <w:sz w:val="24"/>
          <w:szCs w:val="24"/>
        </w:rPr>
        <w:t xml:space="preserve"> utilizează orizonturile diagnostice de sol, de asociere, speciale şi caracteristicile morfologice secundare ale orizonturilor de sol pentru încadrarea unui sol în unitatea taxonomică de sol: </w:t>
      </w:r>
      <w:r w:rsidRPr="00EA54BC">
        <w:rPr>
          <w:rStyle w:val="Bodytext285pt"/>
          <w:rFonts w:eastAsia="Century Schoolbook"/>
          <w:b/>
          <w:bCs/>
          <w:iCs/>
          <w:sz w:val="24"/>
          <w:szCs w:val="24"/>
        </w:rPr>
        <w:t>FAEOZIOM</w:t>
      </w:r>
      <w:r>
        <w:rPr>
          <w:rStyle w:val="Bodytext285pt"/>
          <w:rFonts w:eastAsia="Century Schoolbook"/>
          <w:iCs/>
          <w:sz w:val="24"/>
          <w:szCs w:val="24"/>
        </w:rPr>
        <w:t>.</w:t>
      </w:r>
    </w:p>
    <w:p w14:paraId="1351C493" w14:textId="7996182F" w:rsidR="000014E1" w:rsidRDefault="000014E1" w:rsidP="000014E1">
      <w:pPr>
        <w:pStyle w:val="BodyText"/>
        <w:shd w:val="clear" w:color="auto" w:fill="auto"/>
        <w:spacing w:line="360" w:lineRule="auto"/>
        <w:ind w:right="20" w:firstLine="708"/>
        <w:rPr>
          <w:rStyle w:val="Bodytext285pt"/>
          <w:rFonts w:eastAsia="Century Schoolbook"/>
          <w:iCs/>
          <w:sz w:val="24"/>
          <w:szCs w:val="24"/>
        </w:rPr>
      </w:pPr>
      <w:r>
        <w:rPr>
          <w:rStyle w:val="BodyTextChar4"/>
          <w:rFonts w:eastAsia="Century Schoolbook"/>
          <w:sz w:val="24"/>
          <w:szCs w:val="24"/>
        </w:rPr>
        <w:t>Existenţa unor serii</w:t>
      </w:r>
      <w:r w:rsidRPr="00D76389">
        <w:rPr>
          <w:rStyle w:val="BodyTextChar4"/>
          <w:rFonts w:eastAsia="Century Schoolbook"/>
          <w:sz w:val="24"/>
          <w:szCs w:val="24"/>
        </w:rPr>
        <w:t xml:space="preserve"> de proprietăţi, caracteristici şi element</w:t>
      </w:r>
      <w:r>
        <w:rPr>
          <w:rStyle w:val="BodyTextChar4"/>
          <w:rFonts w:eastAsia="Century Schoolbook"/>
          <w:sz w:val="24"/>
          <w:szCs w:val="24"/>
        </w:rPr>
        <w:t xml:space="preserve">e diagnostice diferite, </w:t>
      </w:r>
      <w:r w:rsidRPr="00D76389">
        <w:rPr>
          <w:rStyle w:val="BodyTextChar4"/>
          <w:rFonts w:eastAsia="Century Schoolbook"/>
          <w:sz w:val="24"/>
          <w:szCs w:val="24"/>
        </w:rPr>
        <w:t xml:space="preserve">ca: </w:t>
      </w:r>
      <w:r>
        <w:rPr>
          <w:rStyle w:val="BodyTextChar4"/>
          <w:rFonts w:eastAsia="Century Schoolbook"/>
          <w:sz w:val="24"/>
          <w:szCs w:val="24"/>
        </w:rPr>
        <w:t xml:space="preserve">tipurile şi </w:t>
      </w:r>
      <w:r w:rsidRPr="00D76389">
        <w:rPr>
          <w:rStyle w:val="BodyTextChar4"/>
          <w:rFonts w:eastAsia="Century Schoolbook"/>
          <w:sz w:val="24"/>
          <w:szCs w:val="24"/>
        </w:rPr>
        <w:t xml:space="preserve">succesiunea de orizonturi, tipul orizonturilor de asociere, </w:t>
      </w:r>
      <w:r>
        <w:rPr>
          <w:rStyle w:val="BodyTextChar4"/>
          <w:rFonts w:eastAsia="Century Schoolbook"/>
          <w:sz w:val="24"/>
          <w:szCs w:val="24"/>
        </w:rPr>
        <w:t xml:space="preserve">anumite caractere şi proprietăţi, </w:t>
      </w:r>
      <w:r w:rsidRPr="00D76389">
        <w:rPr>
          <w:rStyle w:val="BodyTextChar4"/>
          <w:rFonts w:eastAsia="Century Schoolbook"/>
          <w:sz w:val="24"/>
          <w:szCs w:val="24"/>
        </w:rPr>
        <w:t>mater</w:t>
      </w:r>
      <w:r>
        <w:rPr>
          <w:rStyle w:val="BodyTextChar4"/>
          <w:rFonts w:eastAsia="Century Schoolbook"/>
          <w:sz w:val="24"/>
          <w:szCs w:val="24"/>
        </w:rPr>
        <w:t>ialul parental etc., rezultate ale procesului de pedogeneză, a determinat sub</w:t>
      </w:r>
      <w:r w:rsidR="00CF546D">
        <w:rPr>
          <w:rStyle w:val="BodyTextChar4"/>
          <w:rFonts w:eastAsia="Century Schoolbook"/>
          <w:sz w:val="24"/>
          <w:szCs w:val="24"/>
        </w:rPr>
        <w:t>î</w:t>
      </w:r>
      <w:r>
        <w:rPr>
          <w:rStyle w:val="BodyTextChar4"/>
          <w:rFonts w:eastAsia="Century Schoolbook"/>
          <w:sz w:val="24"/>
          <w:szCs w:val="24"/>
        </w:rPr>
        <w:t xml:space="preserve">mpărţirea tipului de sol FAEOZIOM în subuniţăţi taxonomice. Pentru exprimarea acestor serii, </w:t>
      </w:r>
      <w:r>
        <w:rPr>
          <w:rStyle w:val="Bodytext285pt"/>
          <w:rFonts w:eastAsia="Century Schoolbook"/>
          <w:iCs/>
          <w:sz w:val="24"/>
          <w:szCs w:val="24"/>
        </w:rPr>
        <w:t>în taxonomia faeoziomurilor</w:t>
      </w:r>
      <w:r>
        <w:rPr>
          <w:rStyle w:val="BodyTextChar4"/>
          <w:rFonts w:eastAsia="Century Schoolbook"/>
          <w:sz w:val="24"/>
          <w:szCs w:val="24"/>
        </w:rPr>
        <w:t xml:space="preserve"> se utilizează calificativele de sol</w:t>
      </w:r>
      <w:r>
        <w:rPr>
          <w:rStyle w:val="Bodytext285pt"/>
          <w:rFonts w:eastAsia="Century Schoolbook"/>
          <w:iCs/>
          <w:sz w:val="24"/>
          <w:szCs w:val="24"/>
        </w:rPr>
        <w:t>.</w:t>
      </w:r>
    </w:p>
    <w:p w14:paraId="42EEFA7E" w14:textId="0E2AC4B4" w:rsidR="00A52090" w:rsidRDefault="000014E1" w:rsidP="00A52090">
      <w:pPr>
        <w:pStyle w:val="BodyText"/>
        <w:shd w:val="clear" w:color="auto" w:fill="auto"/>
        <w:spacing w:line="360" w:lineRule="auto"/>
        <w:ind w:right="20" w:firstLine="708"/>
        <w:rPr>
          <w:rStyle w:val="Bodytext285pt"/>
          <w:rFonts w:eastAsia="Century Schoolbook"/>
          <w:iCs/>
          <w:sz w:val="24"/>
          <w:szCs w:val="24"/>
        </w:rPr>
      </w:pPr>
      <w:r>
        <w:rPr>
          <w:rStyle w:val="Bodytext285pt"/>
          <w:rFonts w:eastAsia="Century Schoolbook"/>
          <w:iCs/>
          <w:sz w:val="24"/>
          <w:szCs w:val="24"/>
        </w:rPr>
        <w:t xml:space="preserve"> În </w:t>
      </w:r>
      <w:r w:rsidR="00637B89" w:rsidRPr="000624A0">
        <w:rPr>
          <w:rStyle w:val="Bodytext285pt"/>
          <w:rFonts w:eastAsia="Century Schoolbook"/>
          <w:b/>
          <w:i/>
          <w:iCs/>
          <w:sz w:val="24"/>
          <w:szCs w:val="24"/>
        </w:rPr>
        <w:t>Tabelul</w:t>
      </w:r>
      <w:r w:rsidR="00122894" w:rsidRPr="000624A0">
        <w:rPr>
          <w:rStyle w:val="Bodytext285pt"/>
          <w:rFonts w:eastAsia="Century Schoolbook"/>
          <w:b/>
          <w:i/>
          <w:iCs/>
          <w:sz w:val="24"/>
          <w:szCs w:val="24"/>
        </w:rPr>
        <w:t xml:space="preserve"> </w:t>
      </w:r>
      <w:r w:rsidR="00637B89" w:rsidRPr="000624A0">
        <w:rPr>
          <w:rStyle w:val="Bodytext285pt"/>
          <w:rFonts w:eastAsia="Century Schoolbook"/>
          <w:b/>
          <w:i/>
          <w:iCs/>
          <w:sz w:val="24"/>
          <w:szCs w:val="24"/>
        </w:rPr>
        <w:t>6</w:t>
      </w:r>
      <w:r>
        <w:rPr>
          <w:rStyle w:val="Bodytext285pt"/>
          <w:rFonts w:eastAsia="Century Schoolbook"/>
          <w:iCs/>
          <w:sz w:val="24"/>
          <w:szCs w:val="24"/>
        </w:rPr>
        <w:t xml:space="preserve"> sunt prezentate calificativele de sol utiliz</w:t>
      </w:r>
      <w:r w:rsidR="00A52090">
        <w:rPr>
          <w:rStyle w:val="Bodytext285pt"/>
          <w:rFonts w:eastAsia="Century Schoolbook"/>
          <w:iCs/>
          <w:sz w:val="24"/>
          <w:szCs w:val="24"/>
        </w:rPr>
        <w:t>ate în taxonomia faeoziomurilor</w:t>
      </w:r>
    </w:p>
    <w:p w14:paraId="650C8B5D" w14:textId="77777777" w:rsidR="00A52090" w:rsidRDefault="00A52090" w:rsidP="00A52090">
      <w:pPr>
        <w:pStyle w:val="BodyText"/>
        <w:shd w:val="clear" w:color="auto" w:fill="auto"/>
        <w:spacing w:line="360" w:lineRule="auto"/>
        <w:ind w:right="20" w:firstLine="708"/>
        <w:rPr>
          <w:rStyle w:val="Bodytext285pt"/>
          <w:rFonts w:eastAsia="Century Schoolbook"/>
          <w:iCs/>
          <w:sz w:val="24"/>
          <w:szCs w:val="24"/>
        </w:rPr>
      </w:pPr>
    </w:p>
    <w:p w14:paraId="2D4B5597" w14:textId="77777777" w:rsidR="000014E1" w:rsidRPr="00A52090" w:rsidRDefault="00637B89" w:rsidP="000624A0">
      <w:pPr>
        <w:pStyle w:val="BodyText"/>
        <w:shd w:val="clear" w:color="auto" w:fill="auto"/>
        <w:spacing w:line="240" w:lineRule="auto"/>
        <w:ind w:right="20" w:firstLine="708"/>
        <w:rPr>
          <w:rStyle w:val="Bodytext285pt"/>
          <w:rFonts w:eastAsia="Century Schoolbook"/>
          <w:sz w:val="24"/>
          <w:szCs w:val="24"/>
        </w:rPr>
      </w:pPr>
      <w:r w:rsidRPr="000624A0">
        <w:rPr>
          <w:rStyle w:val="Bodytext285pt"/>
          <w:rFonts w:eastAsia="Century Schoolbook"/>
          <w:b/>
          <w:i/>
          <w:iCs/>
          <w:sz w:val="24"/>
          <w:szCs w:val="24"/>
        </w:rPr>
        <w:t>Tabel 6</w:t>
      </w:r>
      <w:r w:rsidR="000014E1" w:rsidRPr="000624A0">
        <w:rPr>
          <w:rStyle w:val="Bodytext285pt"/>
          <w:rFonts w:eastAsia="Century Schoolbook"/>
          <w:b/>
          <w:iCs/>
          <w:sz w:val="24"/>
          <w:szCs w:val="24"/>
        </w:rPr>
        <w:t>.</w:t>
      </w:r>
      <w:r w:rsidR="000014E1">
        <w:rPr>
          <w:rStyle w:val="Bodytext285pt"/>
          <w:rFonts w:eastAsia="Century Schoolbook"/>
          <w:iCs/>
          <w:sz w:val="24"/>
          <w:szCs w:val="24"/>
        </w:rPr>
        <w:t xml:space="preserve"> Calificativele de sol utilizate în taxonomia faeoziomurilor</w:t>
      </w:r>
      <w:r w:rsidR="000014E1" w:rsidRPr="008B5947">
        <w:rPr>
          <w:rStyle w:val="Bodytext285pt"/>
          <w:rFonts w:eastAsia="Century Schoolbook"/>
          <w:iCs/>
          <w:sz w:val="24"/>
          <w:szCs w:val="24"/>
        </w:rPr>
        <w:t xml:space="preserve"> </w:t>
      </w:r>
      <w:r w:rsidR="000014E1">
        <w:rPr>
          <w:rStyle w:val="Bodytext285pt"/>
          <w:rFonts w:eastAsia="Century Schoolbook"/>
          <w:iCs/>
          <w:sz w:val="24"/>
          <w:szCs w:val="24"/>
        </w:rPr>
        <w:t>(după SRTS</w:t>
      </w:r>
      <w:r w:rsidR="000014E1" w:rsidRPr="00995091">
        <w:rPr>
          <w:rStyle w:val="Bodytext285pt"/>
          <w:rFonts w:eastAsia="Century Schoolbook"/>
          <w:sz w:val="24"/>
          <w:szCs w:val="24"/>
        </w:rPr>
        <w:t>-</w:t>
      </w:r>
      <w:r w:rsidR="000014E1">
        <w:rPr>
          <w:rStyle w:val="Bodytext285pt"/>
          <w:rFonts w:eastAsia="Century Schoolbook"/>
          <w:sz w:val="24"/>
          <w:szCs w:val="24"/>
        </w:rPr>
        <w:t>2012+).</w:t>
      </w:r>
    </w:p>
    <w:tbl>
      <w:tblPr>
        <w:tblStyle w:val="TableGrid"/>
        <w:tblW w:w="0" w:type="auto"/>
        <w:tblLayout w:type="fixed"/>
        <w:tblLook w:val="04A0" w:firstRow="1" w:lastRow="0" w:firstColumn="1" w:lastColumn="0" w:noHBand="0" w:noVBand="1"/>
      </w:tblPr>
      <w:tblGrid>
        <w:gridCol w:w="1668"/>
        <w:gridCol w:w="992"/>
        <w:gridCol w:w="4961"/>
      </w:tblGrid>
      <w:tr w:rsidR="000014E1" w:rsidRPr="005D7523" w14:paraId="43B48429" w14:textId="77777777" w:rsidTr="004D3EFD">
        <w:tc>
          <w:tcPr>
            <w:tcW w:w="1668" w:type="dxa"/>
          </w:tcPr>
          <w:p w14:paraId="3E1F3D6D"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Denumire</w:t>
            </w:r>
          </w:p>
        </w:tc>
        <w:tc>
          <w:tcPr>
            <w:tcW w:w="992" w:type="dxa"/>
          </w:tcPr>
          <w:p w14:paraId="4F844195"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Simbol</w:t>
            </w:r>
          </w:p>
        </w:tc>
        <w:tc>
          <w:tcPr>
            <w:tcW w:w="4961" w:type="dxa"/>
          </w:tcPr>
          <w:p w14:paraId="1FD4D9CE"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Specificaţii principale de definiţie</w:t>
            </w:r>
          </w:p>
        </w:tc>
      </w:tr>
      <w:tr w:rsidR="000014E1" w:rsidRPr="005D7523" w14:paraId="06177BD2" w14:textId="77777777" w:rsidTr="004D3EFD">
        <w:tc>
          <w:tcPr>
            <w:tcW w:w="1668" w:type="dxa"/>
          </w:tcPr>
          <w:p w14:paraId="7F3EE7F1"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aluvic</w:t>
            </w:r>
          </w:p>
        </w:tc>
        <w:tc>
          <w:tcPr>
            <w:tcW w:w="992" w:type="dxa"/>
          </w:tcPr>
          <w:p w14:paraId="2B54FA98"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al</w:t>
            </w:r>
          </w:p>
        </w:tc>
        <w:tc>
          <w:tcPr>
            <w:tcW w:w="4961" w:type="dxa"/>
          </w:tcPr>
          <w:p w14:paraId="761E5E60" w14:textId="07E392EE"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F</w:t>
            </w:r>
            <w:r w:rsidR="000014E1" w:rsidRPr="005D7523">
              <w:rPr>
                <w:rStyle w:val="Bodytext285pt"/>
                <w:rFonts w:eastAsia="Century Schoolbook"/>
                <w:i/>
                <w:iCs/>
                <w:sz w:val="20"/>
                <w:szCs w:val="20"/>
              </w:rPr>
              <w:t>ormat pe seama unor materiale parentale aluvice (în lunci, terase , conuri de dejecţie recente, zone de divalgare etc</w:t>
            </w:r>
            <w:r>
              <w:rPr>
                <w:rStyle w:val="Bodytext285pt"/>
                <w:rFonts w:eastAsia="Century Schoolbook"/>
                <w:i/>
                <w:iCs/>
                <w:sz w:val="20"/>
                <w:szCs w:val="20"/>
              </w:rPr>
              <w:t>.</w:t>
            </w:r>
            <w:r w:rsidR="000014E1" w:rsidRPr="005D7523">
              <w:rPr>
                <w:rStyle w:val="Bodytext285pt"/>
                <w:rFonts w:eastAsia="Century Schoolbook"/>
                <w:i/>
                <w:iCs/>
                <w:sz w:val="20"/>
                <w:szCs w:val="20"/>
              </w:rPr>
              <w:t>)</w:t>
            </w:r>
            <w:r>
              <w:rPr>
                <w:rStyle w:val="Bodytext285pt"/>
                <w:rFonts w:eastAsia="Century Schoolbook"/>
                <w:i/>
                <w:iCs/>
                <w:sz w:val="20"/>
                <w:szCs w:val="20"/>
              </w:rPr>
              <w:t>.</w:t>
            </w:r>
          </w:p>
        </w:tc>
      </w:tr>
      <w:tr w:rsidR="000014E1" w:rsidRPr="005D7523" w14:paraId="0F95FC1F" w14:textId="77777777" w:rsidTr="004D3EFD">
        <w:tc>
          <w:tcPr>
            <w:tcW w:w="1668" w:type="dxa"/>
          </w:tcPr>
          <w:p w14:paraId="4DF5CCFA"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argilic</w:t>
            </w:r>
          </w:p>
        </w:tc>
        <w:tc>
          <w:tcPr>
            <w:tcW w:w="992" w:type="dxa"/>
          </w:tcPr>
          <w:p w14:paraId="69C57AAB"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aa</w:t>
            </w:r>
          </w:p>
        </w:tc>
        <w:tc>
          <w:tcPr>
            <w:tcW w:w="4961" w:type="dxa"/>
          </w:tcPr>
          <w:p w14:paraId="57FFE8E2" w14:textId="40887114"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T</w:t>
            </w:r>
            <w:r w:rsidR="000014E1" w:rsidRPr="005D7523">
              <w:rPr>
                <w:rStyle w:val="Bodytext285pt"/>
                <w:rFonts w:eastAsia="Century Schoolbook"/>
                <w:i/>
                <w:iCs/>
                <w:sz w:val="20"/>
                <w:szCs w:val="20"/>
              </w:rPr>
              <w:t>extură fină (argiloasă şi/lutoasă-argiloasă) în orizontul de suprafaţă.</w:t>
            </w:r>
          </w:p>
        </w:tc>
      </w:tr>
      <w:tr w:rsidR="000014E1" w:rsidRPr="005D7523" w14:paraId="705951A2" w14:textId="77777777" w:rsidTr="004D3EFD">
        <w:tc>
          <w:tcPr>
            <w:tcW w:w="1668" w:type="dxa"/>
          </w:tcPr>
          <w:p w14:paraId="07F5F8D2"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amfigleic</w:t>
            </w:r>
          </w:p>
        </w:tc>
        <w:tc>
          <w:tcPr>
            <w:tcW w:w="992" w:type="dxa"/>
          </w:tcPr>
          <w:p w14:paraId="025755AD"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ag</w:t>
            </w:r>
          </w:p>
        </w:tc>
        <w:tc>
          <w:tcPr>
            <w:tcW w:w="4961" w:type="dxa"/>
          </w:tcPr>
          <w:p w14:paraId="6B7E88F7" w14:textId="4D66E415"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G</w:t>
            </w:r>
            <w:r w:rsidR="000014E1" w:rsidRPr="005D7523">
              <w:rPr>
                <w:rStyle w:val="Bodytext285pt"/>
                <w:rFonts w:eastAsia="Century Schoolbook"/>
                <w:i/>
                <w:iCs/>
                <w:sz w:val="20"/>
                <w:szCs w:val="20"/>
              </w:rPr>
              <w:t>leic şi stagnic în acelaş</w:t>
            </w:r>
            <w:r w:rsidR="00DB23FB">
              <w:rPr>
                <w:rStyle w:val="Bodytext285pt"/>
                <w:rFonts w:eastAsia="Century Schoolbook"/>
                <w:i/>
                <w:iCs/>
                <w:sz w:val="20"/>
                <w:szCs w:val="20"/>
              </w:rPr>
              <w:t>i</w:t>
            </w:r>
            <w:r w:rsidR="000014E1" w:rsidRPr="005D7523">
              <w:rPr>
                <w:rStyle w:val="Bodytext285pt"/>
                <w:rFonts w:eastAsia="Century Schoolbook"/>
                <w:i/>
                <w:iCs/>
                <w:sz w:val="20"/>
                <w:szCs w:val="20"/>
              </w:rPr>
              <w:t xml:space="preserve"> timp (gc + st)</w:t>
            </w:r>
            <w:r>
              <w:rPr>
                <w:rStyle w:val="Bodytext285pt"/>
                <w:rFonts w:eastAsia="Century Schoolbook"/>
                <w:i/>
                <w:iCs/>
                <w:sz w:val="20"/>
                <w:szCs w:val="20"/>
              </w:rPr>
              <w:t>.</w:t>
            </w:r>
          </w:p>
        </w:tc>
      </w:tr>
      <w:tr w:rsidR="000014E1" w:rsidRPr="005D7523" w14:paraId="00B233A6" w14:textId="77777777" w:rsidTr="004D3EFD">
        <w:tc>
          <w:tcPr>
            <w:tcW w:w="1668" w:type="dxa"/>
          </w:tcPr>
          <w:p w14:paraId="2D9DA5F8"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 xml:space="preserve"> argic</w:t>
            </w:r>
          </w:p>
        </w:tc>
        <w:tc>
          <w:tcPr>
            <w:tcW w:w="992" w:type="dxa"/>
          </w:tcPr>
          <w:p w14:paraId="13F4E72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w:t>
            </w:r>
          </w:p>
        </w:tc>
        <w:tc>
          <w:tcPr>
            <w:tcW w:w="4961" w:type="dxa"/>
          </w:tcPr>
          <w:p w14:paraId="35545E4B" w14:textId="7F48CEF8"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rezintă orizont B argic (Bt)</w:t>
            </w:r>
            <w:r>
              <w:rPr>
                <w:rStyle w:val="Bodytext285pt"/>
                <w:rFonts w:eastAsia="Century Schoolbook"/>
                <w:i/>
                <w:iCs/>
                <w:sz w:val="20"/>
                <w:szCs w:val="20"/>
              </w:rPr>
              <w:t>.</w:t>
            </w:r>
          </w:p>
        </w:tc>
      </w:tr>
      <w:tr w:rsidR="000014E1" w:rsidRPr="005D7523" w14:paraId="64B9D360" w14:textId="77777777" w:rsidTr="004D3EFD">
        <w:tc>
          <w:tcPr>
            <w:tcW w:w="1668" w:type="dxa"/>
          </w:tcPr>
          <w:p w14:paraId="4F7416F5"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calcaric</w:t>
            </w:r>
          </w:p>
        </w:tc>
        <w:tc>
          <w:tcPr>
            <w:tcW w:w="992" w:type="dxa"/>
          </w:tcPr>
          <w:p w14:paraId="33A1A2ED"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ka</w:t>
            </w:r>
          </w:p>
        </w:tc>
        <w:tc>
          <w:tcPr>
            <w:tcW w:w="4961" w:type="dxa"/>
          </w:tcPr>
          <w:p w14:paraId="5AF42EF2" w14:textId="2738FC07"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arbonaţii sunt prezenţi de la suprafaţă sau începând cu intervalul 0 – 50 cm.</w:t>
            </w:r>
          </w:p>
        </w:tc>
      </w:tr>
      <w:tr w:rsidR="000014E1" w:rsidRPr="005D7523" w14:paraId="6FB8A16B" w14:textId="77777777" w:rsidTr="004D3EFD">
        <w:tc>
          <w:tcPr>
            <w:tcW w:w="1668" w:type="dxa"/>
          </w:tcPr>
          <w:p w14:paraId="47EF056E"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proxicalcaric</w:t>
            </w:r>
          </w:p>
        </w:tc>
        <w:tc>
          <w:tcPr>
            <w:tcW w:w="992" w:type="dxa"/>
          </w:tcPr>
          <w:p w14:paraId="37B03AF5"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xk</w:t>
            </w:r>
          </w:p>
        </w:tc>
        <w:tc>
          <w:tcPr>
            <w:tcW w:w="4961" w:type="dxa"/>
          </w:tcPr>
          <w:p w14:paraId="7ED2955A" w14:textId="50295CCD"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arbonaţii încep în intervalul 0 – 25 cm.</w:t>
            </w:r>
          </w:p>
        </w:tc>
      </w:tr>
      <w:tr w:rsidR="000014E1" w:rsidRPr="005D7523" w14:paraId="09BB561D" w14:textId="77777777" w:rsidTr="004D3EFD">
        <w:tc>
          <w:tcPr>
            <w:tcW w:w="1668" w:type="dxa"/>
          </w:tcPr>
          <w:p w14:paraId="19156C4D"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epicalcaric</w:t>
            </w:r>
          </w:p>
        </w:tc>
        <w:tc>
          <w:tcPr>
            <w:tcW w:w="992" w:type="dxa"/>
          </w:tcPr>
          <w:p w14:paraId="65E88523"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pk</w:t>
            </w:r>
          </w:p>
        </w:tc>
        <w:tc>
          <w:tcPr>
            <w:tcW w:w="4961" w:type="dxa"/>
          </w:tcPr>
          <w:p w14:paraId="24486E47" w14:textId="5DDA1085"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arbonaţii încep de la 25 – 50 cm</w:t>
            </w:r>
            <w:r>
              <w:rPr>
                <w:rStyle w:val="Bodytext285pt"/>
                <w:rFonts w:eastAsia="Century Schoolbook"/>
                <w:i/>
                <w:iCs/>
                <w:sz w:val="20"/>
                <w:szCs w:val="20"/>
              </w:rPr>
              <w:t>.</w:t>
            </w:r>
          </w:p>
        </w:tc>
      </w:tr>
      <w:tr w:rsidR="000014E1" w:rsidRPr="005D7523" w14:paraId="3F9B4C71" w14:textId="77777777" w:rsidTr="004D3EFD">
        <w:tc>
          <w:tcPr>
            <w:tcW w:w="1668" w:type="dxa"/>
          </w:tcPr>
          <w:p w14:paraId="72E3527A"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endocalcaric</w:t>
            </w:r>
          </w:p>
        </w:tc>
        <w:tc>
          <w:tcPr>
            <w:tcW w:w="992" w:type="dxa"/>
          </w:tcPr>
          <w:p w14:paraId="15DFF827"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nk</w:t>
            </w:r>
          </w:p>
        </w:tc>
        <w:tc>
          <w:tcPr>
            <w:tcW w:w="4961" w:type="dxa"/>
          </w:tcPr>
          <w:p w14:paraId="4C3F9DF3" w14:textId="11B89550"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arbonaţii încep de la 50 – 100 cm</w:t>
            </w:r>
            <w:r>
              <w:rPr>
                <w:rStyle w:val="Bodytext285pt"/>
                <w:rFonts w:eastAsia="Century Schoolbook"/>
                <w:i/>
                <w:iCs/>
                <w:sz w:val="20"/>
                <w:szCs w:val="20"/>
              </w:rPr>
              <w:t>.</w:t>
            </w:r>
          </w:p>
        </w:tc>
      </w:tr>
      <w:tr w:rsidR="000014E1" w:rsidRPr="005D7523" w14:paraId="513DC3DE" w14:textId="77777777" w:rsidTr="004D3EFD">
        <w:tc>
          <w:tcPr>
            <w:tcW w:w="1668" w:type="dxa"/>
          </w:tcPr>
          <w:p w14:paraId="43D06ABC"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baticalcaric</w:t>
            </w:r>
          </w:p>
        </w:tc>
        <w:tc>
          <w:tcPr>
            <w:tcW w:w="992" w:type="dxa"/>
          </w:tcPr>
          <w:p w14:paraId="2D9B866A"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dk</w:t>
            </w:r>
          </w:p>
        </w:tc>
        <w:tc>
          <w:tcPr>
            <w:tcW w:w="4961" w:type="dxa"/>
          </w:tcPr>
          <w:p w14:paraId="42805B5D" w14:textId="7144CD1D"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arbonaţii încep de la 100 – 200 cm</w:t>
            </w:r>
            <w:r>
              <w:rPr>
                <w:rStyle w:val="Bodytext285pt"/>
                <w:rFonts w:eastAsia="Century Schoolbook"/>
                <w:i/>
                <w:iCs/>
                <w:sz w:val="20"/>
                <w:szCs w:val="20"/>
              </w:rPr>
              <w:t>.</w:t>
            </w:r>
          </w:p>
        </w:tc>
      </w:tr>
      <w:tr w:rsidR="000014E1" w:rsidRPr="005D7523" w14:paraId="0DF1801D" w14:textId="77777777" w:rsidTr="004D3EFD">
        <w:tc>
          <w:tcPr>
            <w:tcW w:w="1668" w:type="dxa"/>
          </w:tcPr>
          <w:p w14:paraId="4990079F"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necarbonatic</w:t>
            </w:r>
          </w:p>
        </w:tc>
        <w:tc>
          <w:tcPr>
            <w:tcW w:w="992" w:type="dxa"/>
          </w:tcPr>
          <w:p w14:paraId="35812EC9"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nkar</w:t>
            </w:r>
          </w:p>
        </w:tc>
        <w:tc>
          <w:tcPr>
            <w:tcW w:w="4961" w:type="dxa"/>
          </w:tcPr>
          <w:p w14:paraId="37ECAE8F" w14:textId="777DD46F"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arbonaţi la adâncimi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 200 cm</w:t>
            </w:r>
            <w:r>
              <w:rPr>
                <w:rStyle w:val="Bodytext285pt"/>
                <w:rFonts w:eastAsia="Century Schoolbook"/>
                <w:i/>
                <w:iCs/>
                <w:sz w:val="20"/>
                <w:szCs w:val="20"/>
              </w:rPr>
              <w:t>.</w:t>
            </w:r>
          </w:p>
        </w:tc>
      </w:tr>
      <w:tr w:rsidR="000014E1" w:rsidRPr="005D7523" w14:paraId="07D25B0E" w14:textId="77777777" w:rsidTr="004D3EFD">
        <w:tc>
          <w:tcPr>
            <w:tcW w:w="1668" w:type="dxa"/>
          </w:tcPr>
          <w:p w14:paraId="04CC9C0D"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cernic</w:t>
            </w:r>
          </w:p>
        </w:tc>
        <w:tc>
          <w:tcPr>
            <w:tcW w:w="992" w:type="dxa"/>
          </w:tcPr>
          <w:p w14:paraId="388B451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ce</w:t>
            </w:r>
          </w:p>
        </w:tc>
        <w:tc>
          <w:tcPr>
            <w:tcW w:w="4961" w:type="dxa"/>
          </w:tcPr>
          <w:p w14:paraId="51E636D5" w14:textId="17498D5B"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O</w:t>
            </w:r>
            <w:r w:rsidR="000014E1" w:rsidRPr="005D7523">
              <w:rPr>
                <w:rStyle w:val="Bodytext285pt"/>
                <w:rFonts w:eastAsia="Century Schoolbook"/>
                <w:i/>
                <w:iCs/>
                <w:sz w:val="20"/>
                <w:szCs w:val="20"/>
              </w:rPr>
              <w:t xml:space="preserve">rizont Am cu crome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 2 la umed, care continuă orizontul subiacent (AC, Bv sau Bt)</w:t>
            </w:r>
            <w:r>
              <w:rPr>
                <w:rStyle w:val="Bodytext285pt"/>
                <w:rFonts w:eastAsia="Century Schoolbook"/>
                <w:i/>
                <w:iCs/>
                <w:sz w:val="20"/>
                <w:szCs w:val="20"/>
              </w:rPr>
              <w:t>,</w:t>
            </w:r>
            <w:r w:rsidR="000014E1" w:rsidRPr="005D7523">
              <w:rPr>
                <w:rStyle w:val="Bodytext285pt"/>
                <w:rFonts w:eastAsia="Century Schoolbook"/>
                <w:i/>
                <w:iCs/>
                <w:sz w:val="20"/>
                <w:szCs w:val="20"/>
              </w:rPr>
              <w:t xml:space="preserve"> prezentând cel puţin în partea superioară culori de orizont A</w:t>
            </w:r>
            <w:r>
              <w:rPr>
                <w:rStyle w:val="Bodytext285pt"/>
                <w:rFonts w:eastAsia="Century Schoolbook"/>
                <w:i/>
                <w:iCs/>
                <w:sz w:val="20"/>
                <w:szCs w:val="20"/>
              </w:rPr>
              <w:t>.</w:t>
            </w:r>
          </w:p>
        </w:tc>
      </w:tr>
      <w:tr w:rsidR="000014E1" w:rsidRPr="005D7523" w14:paraId="19872446" w14:textId="77777777" w:rsidTr="004D3EFD">
        <w:tc>
          <w:tcPr>
            <w:tcW w:w="1668" w:type="dxa"/>
          </w:tcPr>
          <w:p w14:paraId="2BFBDB1D"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cernoziomoid</w:t>
            </w:r>
          </w:p>
        </w:tc>
        <w:tc>
          <w:tcPr>
            <w:tcW w:w="992" w:type="dxa"/>
          </w:tcPr>
          <w:p w14:paraId="7811B5C2"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w:t>
            </w:r>
          </w:p>
        </w:tc>
        <w:tc>
          <w:tcPr>
            <w:tcW w:w="4961" w:type="dxa"/>
          </w:tcPr>
          <w:p w14:paraId="5A76C597" w14:textId="7BC0985F"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 xml:space="preserve">rezintă pelicule organo-minerale în AC sau B,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 unităţi valoare sau valoare şi cromă în Am.</w:t>
            </w:r>
          </w:p>
        </w:tc>
      </w:tr>
      <w:tr w:rsidR="000014E1" w:rsidRPr="005D7523" w14:paraId="4AA049EB" w14:textId="77777777" w:rsidTr="004D3EFD">
        <w:tc>
          <w:tcPr>
            <w:tcW w:w="1668" w:type="dxa"/>
          </w:tcPr>
          <w:p w14:paraId="708752EA"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cambic</w:t>
            </w:r>
          </w:p>
        </w:tc>
        <w:tc>
          <w:tcPr>
            <w:tcW w:w="992" w:type="dxa"/>
          </w:tcPr>
          <w:p w14:paraId="1284D1C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w:t>
            </w:r>
          </w:p>
        </w:tc>
        <w:tc>
          <w:tcPr>
            <w:tcW w:w="4961" w:type="dxa"/>
          </w:tcPr>
          <w:p w14:paraId="0C7048AA" w14:textId="26A27D2F" w:rsidR="000014E1" w:rsidRPr="005D7523" w:rsidRDefault="004303D0"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rezintă orizont B cambic (Bv)</w:t>
            </w:r>
          </w:p>
        </w:tc>
      </w:tr>
      <w:tr w:rsidR="000014E1" w:rsidRPr="005D7523" w14:paraId="0C2616F6" w14:textId="77777777" w:rsidTr="004D3EFD">
        <w:tc>
          <w:tcPr>
            <w:tcW w:w="1668" w:type="dxa"/>
          </w:tcPr>
          <w:p w14:paraId="0240A400"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gleic</w:t>
            </w:r>
          </w:p>
        </w:tc>
        <w:tc>
          <w:tcPr>
            <w:tcW w:w="992" w:type="dxa"/>
          </w:tcPr>
          <w:p w14:paraId="04E04F7F"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gc</w:t>
            </w:r>
          </w:p>
        </w:tc>
        <w:tc>
          <w:tcPr>
            <w:tcW w:w="4961" w:type="dxa"/>
          </w:tcPr>
          <w:p w14:paraId="2C567728" w14:textId="42A9338A" w:rsidR="000014E1" w:rsidRPr="005D7523" w:rsidRDefault="00FA5AD0" w:rsidP="004D3EFD">
            <w:pPr>
              <w:rPr>
                <w:rStyle w:val="Bodytext285pt"/>
                <w:rFonts w:eastAsia="Century Schoolbook"/>
                <w:i/>
                <w:iCs/>
                <w:sz w:val="20"/>
                <w:szCs w:val="20"/>
              </w:rPr>
            </w:pPr>
            <w:r>
              <w:rPr>
                <w:rStyle w:val="Bodytext285pt"/>
                <w:rFonts w:eastAsia="Century Schoolbook"/>
                <w:i/>
                <w:iCs/>
                <w:sz w:val="20"/>
                <w:szCs w:val="20"/>
              </w:rPr>
              <w:t>O</w:t>
            </w:r>
            <w:r w:rsidR="000014E1" w:rsidRPr="005D7523">
              <w:rPr>
                <w:rStyle w:val="Bodytext285pt"/>
                <w:rFonts w:eastAsia="Century Schoolbook"/>
                <w:i/>
                <w:iCs/>
                <w:sz w:val="20"/>
                <w:szCs w:val="20"/>
              </w:rPr>
              <w:t xml:space="preserve">rizont </w:t>
            </w:r>
            <w:r w:rsidR="000014E1" w:rsidRPr="005D7523">
              <w:rPr>
                <w:rStyle w:val="Bodytext285pt"/>
                <w:rFonts w:eastAsia="Century Schoolbook"/>
                <w:b/>
                <w:bCs/>
                <w:i/>
                <w:iCs/>
                <w:sz w:val="20"/>
                <w:szCs w:val="20"/>
              </w:rPr>
              <w:t>Gr</w:t>
            </w:r>
            <w:r w:rsidR="000014E1" w:rsidRPr="005D7523">
              <w:rPr>
                <w:rStyle w:val="Bodytext285pt"/>
                <w:rFonts w:eastAsia="Century Schoolbook"/>
                <w:i/>
                <w:iCs/>
                <w:sz w:val="20"/>
                <w:szCs w:val="20"/>
              </w:rPr>
              <w:t xml:space="preserve"> (proprietăţi gleice de reducere) începând în 50 – 125 cm.</w:t>
            </w:r>
          </w:p>
        </w:tc>
      </w:tr>
      <w:tr w:rsidR="000014E1" w:rsidRPr="005D7523" w14:paraId="0E53291D" w14:textId="77777777" w:rsidTr="004D3EFD">
        <w:tc>
          <w:tcPr>
            <w:tcW w:w="1668" w:type="dxa"/>
          </w:tcPr>
          <w:p w14:paraId="2C4B9301"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batigleic</w:t>
            </w:r>
          </w:p>
        </w:tc>
        <w:tc>
          <w:tcPr>
            <w:tcW w:w="992" w:type="dxa"/>
          </w:tcPr>
          <w:p w14:paraId="6A534EF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dg</w:t>
            </w:r>
          </w:p>
        </w:tc>
        <w:tc>
          <w:tcPr>
            <w:tcW w:w="4961" w:type="dxa"/>
          </w:tcPr>
          <w:p w14:paraId="19092167" w14:textId="702B0933" w:rsidR="000014E1" w:rsidRPr="005D7523" w:rsidRDefault="00FA5AD0" w:rsidP="004D3EFD">
            <w:pPr>
              <w:rPr>
                <w:rStyle w:val="Bodytext285pt"/>
                <w:rFonts w:eastAsia="Century Schoolbook"/>
                <w:i/>
                <w:iCs/>
                <w:sz w:val="20"/>
                <w:szCs w:val="20"/>
              </w:rPr>
            </w:pPr>
            <w:r>
              <w:rPr>
                <w:rStyle w:val="Bodytext285pt"/>
                <w:rFonts w:eastAsia="Century Schoolbook"/>
                <w:i/>
                <w:iCs/>
                <w:sz w:val="20"/>
                <w:szCs w:val="20"/>
              </w:rPr>
              <w:t>O</w:t>
            </w:r>
            <w:r w:rsidR="000014E1" w:rsidRPr="005D7523">
              <w:rPr>
                <w:rStyle w:val="Bodytext285pt"/>
                <w:rFonts w:eastAsia="Century Schoolbook"/>
                <w:i/>
                <w:iCs/>
                <w:sz w:val="20"/>
                <w:szCs w:val="20"/>
              </w:rPr>
              <w:t xml:space="preserve">rizont </w:t>
            </w:r>
            <w:r w:rsidR="000014E1" w:rsidRPr="005D7523">
              <w:rPr>
                <w:rStyle w:val="Bodytext285pt"/>
                <w:rFonts w:eastAsia="Century Schoolbook"/>
                <w:b/>
                <w:bCs/>
                <w:i/>
                <w:iCs/>
                <w:sz w:val="20"/>
                <w:szCs w:val="20"/>
              </w:rPr>
              <w:t>Gr</w:t>
            </w:r>
            <w:r w:rsidR="000014E1" w:rsidRPr="005D7523">
              <w:rPr>
                <w:rStyle w:val="Bodytext285pt"/>
                <w:rFonts w:eastAsia="Century Schoolbook"/>
                <w:i/>
                <w:iCs/>
                <w:sz w:val="20"/>
                <w:szCs w:val="20"/>
              </w:rPr>
              <w:t xml:space="preserve"> începând în 100 – 200 cm.</w:t>
            </w:r>
          </w:p>
        </w:tc>
      </w:tr>
      <w:tr w:rsidR="000014E1" w:rsidRPr="005D7523" w14:paraId="5A6DF60A" w14:textId="77777777" w:rsidTr="004D3EFD">
        <w:tc>
          <w:tcPr>
            <w:tcW w:w="1668" w:type="dxa"/>
          </w:tcPr>
          <w:p w14:paraId="275CF5F5"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clinogleic</w:t>
            </w:r>
          </w:p>
        </w:tc>
        <w:tc>
          <w:tcPr>
            <w:tcW w:w="992" w:type="dxa"/>
          </w:tcPr>
          <w:p w14:paraId="3454893A"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cl</w:t>
            </w:r>
          </w:p>
        </w:tc>
        <w:tc>
          <w:tcPr>
            <w:tcW w:w="4961" w:type="dxa"/>
          </w:tcPr>
          <w:p w14:paraId="2A214C04" w14:textId="3E0CE216" w:rsidR="000014E1" w:rsidRPr="005D7523" w:rsidRDefault="00FA5AD0" w:rsidP="004D3EFD">
            <w:pPr>
              <w:rPr>
                <w:rStyle w:val="Bodytext285pt"/>
                <w:rFonts w:eastAsia="Century Schoolbook"/>
                <w:i/>
                <w:iCs/>
                <w:sz w:val="20"/>
                <w:szCs w:val="20"/>
              </w:rPr>
            </w:pPr>
            <w:r>
              <w:rPr>
                <w:rStyle w:val="Bodytext285pt"/>
                <w:rFonts w:eastAsia="Century Schoolbook"/>
                <w:i/>
                <w:iCs/>
                <w:sz w:val="20"/>
                <w:szCs w:val="20"/>
              </w:rPr>
              <w:t>S</w:t>
            </w:r>
            <w:r w:rsidR="000014E1" w:rsidRPr="005D7523">
              <w:rPr>
                <w:rStyle w:val="Bodytext285pt"/>
                <w:rFonts w:eastAsia="Century Schoolbook"/>
                <w:i/>
                <w:iCs/>
                <w:sz w:val="20"/>
                <w:szCs w:val="20"/>
              </w:rPr>
              <w:t xml:space="preserve">ol cu exces temporar de apă provenit din precipitaţii şi/sau izvoare de coastă şi/sau din infiltraţii laterale prin orizonturile profilului de sol situat pe versant şi având orizont </w:t>
            </w:r>
            <w:r w:rsidR="000014E1" w:rsidRPr="005D7523">
              <w:rPr>
                <w:rStyle w:val="Bodytext285pt"/>
                <w:rFonts w:eastAsia="Century Schoolbook"/>
                <w:b/>
                <w:bCs/>
                <w:i/>
                <w:iCs/>
                <w:sz w:val="20"/>
                <w:szCs w:val="20"/>
              </w:rPr>
              <w:t>w</w:t>
            </w:r>
            <w:r w:rsidR="000014E1" w:rsidRPr="005D7523">
              <w:rPr>
                <w:rStyle w:val="Bodytext285pt"/>
                <w:rFonts w:eastAsia="Century Schoolbook"/>
                <w:i/>
                <w:iCs/>
                <w:sz w:val="20"/>
                <w:szCs w:val="20"/>
              </w:rPr>
              <w:t xml:space="preserve"> începând în 0 – 50 cm şi orizont </w:t>
            </w:r>
            <w:r w:rsidR="000014E1" w:rsidRPr="005D7523">
              <w:rPr>
                <w:rStyle w:val="Bodytext285pt"/>
                <w:rFonts w:eastAsia="Century Schoolbook"/>
                <w:b/>
                <w:bCs/>
                <w:i/>
                <w:iCs/>
                <w:sz w:val="20"/>
                <w:szCs w:val="20"/>
              </w:rPr>
              <w:t>Gox</w:t>
            </w:r>
            <w:r w:rsidR="000014E1" w:rsidRPr="005D7523">
              <w:rPr>
                <w:rStyle w:val="Bodytext285pt"/>
                <w:rFonts w:eastAsia="Century Schoolbook"/>
                <w:i/>
                <w:iCs/>
                <w:sz w:val="20"/>
                <w:szCs w:val="20"/>
              </w:rPr>
              <w:t xml:space="preserve"> începând în 0 – 150 cm.</w:t>
            </w:r>
          </w:p>
        </w:tc>
      </w:tr>
      <w:tr w:rsidR="000014E1" w:rsidRPr="005D7523" w14:paraId="197A7494" w14:textId="77777777" w:rsidTr="004D3EFD">
        <w:tc>
          <w:tcPr>
            <w:tcW w:w="1668" w:type="dxa"/>
          </w:tcPr>
          <w:p w14:paraId="4784CD80"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endogleic</w:t>
            </w:r>
          </w:p>
        </w:tc>
        <w:tc>
          <w:tcPr>
            <w:tcW w:w="992" w:type="dxa"/>
          </w:tcPr>
          <w:p w14:paraId="4CCC889B"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ng</w:t>
            </w:r>
          </w:p>
        </w:tc>
        <w:tc>
          <w:tcPr>
            <w:tcW w:w="4961" w:type="dxa"/>
          </w:tcPr>
          <w:p w14:paraId="5DA18BBB" w14:textId="0F4A49E0" w:rsidR="000014E1" w:rsidRPr="005D7523" w:rsidRDefault="00FA5AD0" w:rsidP="004D3EFD">
            <w:pPr>
              <w:rPr>
                <w:rStyle w:val="Bodytext285pt"/>
                <w:rFonts w:eastAsia="Century Schoolbook"/>
                <w:i/>
                <w:iCs/>
                <w:sz w:val="20"/>
                <w:szCs w:val="20"/>
              </w:rPr>
            </w:pPr>
            <w:r>
              <w:rPr>
                <w:rStyle w:val="Bodytext285pt"/>
                <w:rFonts w:eastAsia="Century Schoolbook"/>
                <w:i/>
                <w:iCs/>
                <w:sz w:val="20"/>
                <w:szCs w:val="20"/>
              </w:rPr>
              <w:t>O</w:t>
            </w:r>
            <w:r w:rsidR="000014E1" w:rsidRPr="005D7523">
              <w:rPr>
                <w:rStyle w:val="Bodytext285pt"/>
                <w:rFonts w:eastAsia="Century Schoolbook"/>
                <w:i/>
                <w:iCs/>
                <w:sz w:val="20"/>
                <w:szCs w:val="20"/>
              </w:rPr>
              <w:t xml:space="preserve">rizont </w:t>
            </w:r>
            <w:r w:rsidR="000014E1" w:rsidRPr="005D7523">
              <w:rPr>
                <w:rStyle w:val="Bodytext285pt"/>
                <w:rFonts w:eastAsia="Century Schoolbook"/>
                <w:b/>
                <w:bCs/>
                <w:i/>
                <w:iCs/>
                <w:sz w:val="20"/>
                <w:szCs w:val="20"/>
              </w:rPr>
              <w:t>Gr</w:t>
            </w:r>
            <w:r w:rsidR="000014E1" w:rsidRPr="005D7523">
              <w:rPr>
                <w:rStyle w:val="Bodytext285pt"/>
                <w:rFonts w:eastAsia="Century Schoolbook"/>
                <w:i/>
                <w:iCs/>
                <w:sz w:val="20"/>
                <w:szCs w:val="20"/>
              </w:rPr>
              <w:t xml:space="preserve"> (proprietăţi gleice de reducere) începând în 50 – 100 cm.</w:t>
            </w:r>
          </w:p>
        </w:tc>
      </w:tr>
      <w:tr w:rsidR="000014E1" w:rsidRPr="005D7523" w14:paraId="7DF228B8" w14:textId="77777777" w:rsidTr="004D3EFD">
        <w:tc>
          <w:tcPr>
            <w:tcW w:w="1668" w:type="dxa"/>
          </w:tcPr>
          <w:p w14:paraId="09D71DF9"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greic</w:t>
            </w:r>
          </w:p>
        </w:tc>
        <w:tc>
          <w:tcPr>
            <w:tcW w:w="992" w:type="dxa"/>
          </w:tcPr>
          <w:p w14:paraId="1CA58285"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gr</w:t>
            </w:r>
          </w:p>
        </w:tc>
        <w:tc>
          <w:tcPr>
            <w:tcW w:w="4961" w:type="dxa"/>
          </w:tcPr>
          <w:p w14:paraId="148CF07A" w14:textId="3000CEB9" w:rsidR="000014E1" w:rsidRPr="005D7523" w:rsidRDefault="00FA5AD0" w:rsidP="004D3EFD">
            <w:pPr>
              <w:rPr>
                <w:rStyle w:val="Bodytext285pt"/>
                <w:rFonts w:eastAsia="Century Schoolbook"/>
                <w:i/>
                <w:iCs/>
                <w:sz w:val="20"/>
                <w:szCs w:val="20"/>
              </w:rPr>
            </w:pPr>
            <w:r>
              <w:rPr>
                <w:rStyle w:val="Bodytext285pt"/>
                <w:rFonts w:eastAsia="Century Schoolbook"/>
                <w:i/>
                <w:iCs/>
                <w:sz w:val="20"/>
                <w:szCs w:val="20"/>
              </w:rPr>
              <w:t>S</w:t>
            </w:r>
            <w:r w:rsidR="000014E1" w:rsidRPr="005D7523">
              <w:rPr>
                <w:rStyle w:val="Bodytext285pt"/>
                <w:rFonts w:eastAsia="Century Schoolbook"/>
                <w:i/>
                <w:iCs/>
                <w:sz w:val="20"/>
                <w:szCs w:val="20"/>
              </w:rPr>
              <w:t xml:space="preserve">uborizont </w:t>
            </w:r>
            <w:r w:rsidR="000014E1" w:rsidRPr="005D7523">
              <w:rPr>
                <w:rStyle w:val="Bodytext285pt"/>
                <w:rFonts w:eastAsia="Century Schoolbook"/>
                <w:b/>
                <w:bCs/>
                <w:i/>
                <w:iCs/>
                <w:sz w:val="20"/>
                <w:szCs w:val="20"/>
              </w:rPr>
              <w:t>Ame</w:t>
            </w:r>
            <w:r w:rsidR="000014E1" w:rsidRPr="005D7523">
              <w:rPr>
                <w:rStyle w:val="Bodytext285pt"/>
                <w:rFonts w:eastAsia="Century Schoolbook"/>
                <w:i/>
                <w:iCs/>
                <w:sz w:val="20"/>
                <w:szCs w:val="20"/>
              </w:rPr>
              <w:t xml:space="preserve"> în partea inferioară a orizontului Am.</w:t>
            </w:r>
          </w:p>
        </w:tc>
      </w:tr>
      <w:tr w:rsidR="000014E1" w:rsidRPr="005D7523" w14:paraId="40AD1002" w14:textId="77777777" w:rsidTr="004D3EFD">
        <w:tc>
          <w:tcPr>
            <w:tcW w:w="1668" w:type="dxa"/>
          </w:tcPr>
          <w:p w14:paraId="4E112815"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litic</w:t>
            </w:r>
          </w:p>
        </w:tc>
        <w:tc>
          <w:tcPr>
            <w:tcW w:w="992" w:type="dxa"/>
          </w:tcPr>
          <w:p w14:paraId="033B969C"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li</w:t>
            </w:r>
          </w:p>
        </w:tc>
        <w:tc>
          <w:tcPr>
            <w:tcW w:w="4961" w:type="dxa"/>
          </w:tcPr>
          <w:p w14:paraId="200D7E25" w14:textId="2A075976" w:rsidR="000014E1" w:rsidRPr="005D7523" w:rsidRDefault="00825675" w:rsidP="004D3EFD">
            <w:pPr>
              <w:rPr>
                <w:rStyle w:val="Bodytext285pt"/>
                <w:rFonts w:eastAsia="Century Schoolbook"/>
                <w:i/>
                <w:iCs/>
                <w:sz w:val="20"/>
                <w:szCs w:val="20"/>
              </w:rPr>
            </w:pPr>
            <w:r>
              <w:rPr>
                <w:rStyle w:val="Bodytext285pt"/>
                <w:rFonts w:eastAsia="Century Schoolbook"/>
                <w:i/>
                <w:iCs/>
                <w:sz w:val="20"/>
                <w:szCs w:val="20"/>
              </w:rPr>
              <w:t>R</w:t>
            </w:r>
            <w:r w:rsidR="000014E1" w:rsidRPr="005D7523">
              <w:rPr>
                <w:rStyle w:val="Bodytext285pt"/>
                <w:rFonts w:eastAsia="Century Schoolbook"/>
                <w:i/>
                <w:iCs/>
                <w:sz w:val="20"/>
                <w:szCs w:val="20"/>
              </w:rPr>
              <w:t>ocă compactă/continuă (Rn) sau rocă fisurată, inclusiv pietrişuri (Rp) începând în 25 – 50 cm.</w:t>
            </w:r>
          </w:p>
        </w:tc>
      </w:tr>
      <w:tr w:rsidR="000014E1" w:rsidRPr="005D7523" w14:paraId="6EF09069" w14:textId="77777777" w:rsidTr="004D3EFD">
        <w:tc>
          <w:tcPr>
            <w:tcW w:w="1668" w:type="dxa"/>
          </w:tcPr>
          <w:p w14:paraId="4A4C00E8"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lutic</w:t>
            </w:r>
          </w:p>
        </w:tc>
        <w:tc>
          <w:tcPr>
            <w:tcW w:w="992" w:type="dxa"/>
          </w:tcPr>
          <w:p w14:paraId="60CB988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lu</w:t>
            </w:r>
          </w:p>
        </w:tc>
        <w:tc>
          <w:tcPr>
            <w:tcW w:w="4961" w:type="dxa"/>
          </w:tcPr>
          <w:p w14:paraId="7DA646A1" w14:textId="76FFDDEE" w:rsidR="000014E1" w:rsidRPr="005D7523" w:rsidRDefault="00825675" w:rsidP="004D3EFD">
            <w:pPr>
              <w:rPr>
                <w:rStyle w:val="Bodytext285pt"/>
                <w:rFonts w:eastAsia="Century Schoolbook"/>
                <w:i/>
                <w:iCs/>
                <w:sz w:val="20"/>
                <w:szCs w:val="20"/>
              </w:rPr>
            </w:pPr>
            <w:r>
              <w:rPr>
                <w:rStyle w:val="Bodytext285pt"/>
                <w:rFonts w:eastAsia="Century Schoolbook"/>
                <w:i/>
                <w:iCs/>
                <w:sz w:val="20"/>
                <w:szCs w:val="20"/>
              </w:rPr>
              <w:t>T</w:t>
            </w:r>
            <w:r w:rsidR="000014E1" w:rsidRPr="005D7523">
              <w:rPr>
                <w:rStyle w:val="Bodytext285pt"/>
                <w:rFonts w:eastAsia="Century Schoolbook"/>
                <w:i/>
                <w:iCs/>
                <w:sz w:val="20"/>
                <w:szCs w:val="20"/>
              </w:rPr>
              <w:t>extură mijlocie lutică cel puţin în primii 50 cm (lutoasă-nisipoasă-grosieră/-mijlocie/-fină/-extrafină, lutoasă-nisipoasă-argiloasă, lutoasă medie, lutoasă prăfoasă)</w:t>
            </w:r>
            <w:r>
              <w:rPr>
                <w:rStyle w:val="Bodytext285pt"/>
                <w:rFonts w:eastAsia="Century Schoolbook"/>
                <w:i/>
                <w:iCs/>
                <w:sz w:val="20"/>
                <w:szCs w:val="20"/>
              </w:rPr>
              <w:t>.</w:t>
            </w:r>
          </w:p>
        </w:tc>
      </w:tr>
      <w:tr w:rsidR="000014E1" w:rsidRPr="005D7523" w14:paraId="501467FC" w14:textId="77777777" w:rsidTr="004D3EFD">
        <w:tc>
          <w:tcPr>
            <w:tcW w:w="1668" w:type="dxa"/>
          </w:tcPr>
          <w:p w14:paraId="1DE10B27"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magnezic</w:t>
            </w:r>
          </w:p>
        </w:tc>
        <w:tc>
          <w:tcPr>
            <w:tcW w:w="992" w:type="dxa"/>
          </w:tcPr>
          <w:p w14:paraId="5D75862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mg</w:t>
            </w:r>
          </w:p>
        </w:tc>
        <w:tc>
          <w:tcPr>
            <w:tcW w:w="4961" w:type="dxa"/>
          </w:tcPr>
          <w:p w14:paraId="00A83561" w14:textId="50F1DA09" w:rsidR="000014E1" w:rsidRPr="005D7523" w:rsidRDefault="00825675" w:rsidP="004D3EFD">
            <w:pPr>
              <w:rPr>
                <w:rStyle w:val="Bodytext285pt"/>
                <w:rFonts w:eastAsia="Century Schoolbook"/>
                <w:i/>
                <w:iCs/>
                <w:sz w:val="20"/>
                <w:szCs w:val="20"/>
              </w:rPr>
            </w:pPr>
            <w:r>
              <w:rPr>
                <w:rStyle w:val="Bodytext285pt"/>
                <w:rFonts w:eastAsia="Century Schoolbook"/>
                <w:i/>
                <w:iCs/>
                <w:sz w:val="20"/>
                <w:szCs w:val="20"/>
              </w:rPr>
              <w:t>R</w:t>
            </w:r>
            <w:r w:rsidR="000014E1" w:rsidRPr="005D7523">
              <w:rPr>
                <w:rStyle w:val="Bodytext285pt"/>
                <w:rFonts w:eastAsia="Century Schoolbook"/>
                <w:i/>
                <w:iCs/>
                <w:sz w:val="20"/>
                <w:szCs w:val="20"/>
              </w:rPr>
              <w:t xml:space="preserve">aport Ca schimbabil/Mg schimbabil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1 în cea mai mare parte între 0 – 100 cm sau până la roca compactă dacă grosime</w:t>
            </w:r>
            <w:r>
              <w:rPr>
                <w:rStyle w:val="Bodytext285pt"/>
                <w:rFonts w:eastAsia="Century Schoolbook"/>
                <w:i/>
                <w:iCs/>
                <w:sz w:val="20"/>
                <w:szCs w:val="20"/>
              </w:rPr>
              <w:t>a</w:t>
            </w:r>
            <w:r w:rsidR="000014E1" w:rsidRPr="005D7523">
              <w:rPr>
                <w:rStyle w:val="Bodytext285pt"/>
                <w:rFonts w:eastAsia="Century Schoolbook"/>
                <w:i/>
                <w:iCs/>
                <w:sz w:val="20"/>
                <w:szCs w:val="20"/>
              </w:rPr>
              <w:t xml:space="preserve"> solului este mai mică de 100 cm.</w:t>
            </w:r>
          </w:p>
        </w:tc>
      </w:tr>
      <w:tr w:rsidR="000014E1" w:rsidRPr="005D7523" w14:paraId="5FE4E25C" w14:textId="77777777" w:rsidTr="004D3EFD">
        <w:tc>
          <w:tcPr>
            <w:tcW w:w="1668" w:type="dxa"/>
          </w:tcPr>
          <w:p w14:paraId="39E60CA9"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pararendzinic</w:t>
            </w:r>
          </w:p>
        </w:tc>
        <w:tc>
          <w:tcPr>
            <w:tcW w:w="992" w:type="dxa"/>
          </w:tcPr>
          <w:p w14:paraId="498073BB"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pa</w:t>
            </w:r>
          </w:p>
        </w:tc>
        <w:tc>
          <w:tcPr>
            <w:tcW w:w="4961" w:type="dxa"/>
          </w:tcPr>
          <w:p w14:paraId="5FE49995" w14:textId="69467EBB" w:rsidR="000014E1" w:rsidRPr="005D7523" w:rsidRDefault="00825675" w:rsidP="004D3EFD">
            <w:pPr>
              <w:rPr>
                <w:rStyle w:val="Bodytext285pt"/>
                <w:rFonts w:eastAsia="Century Schoolbook"/>
                <w:i/>
                <w:iCs/>
                <w:sz w:val="20"/>
                <w:szCs w:val="20"/>
              </w:rPr>
            </w:pPr>
            <w:r>
              <w:rPr>
                <w:rStyle w:val="Bodytext285pt"/>
                <w:rFonts w:eastAsia="Century Schoolbook"/>
                <w:i/>
                <w:iCs/>
                <w:sz w:val="20"/>
                <w:szCs w:val="20"/>
              </w:rPr>
              <w:t>S</w:t>
            </w:r>
            <w:r w:rsidR="000014E1" w:rsidRPr="005D7523">
              <w:rPr>
                <w:rStyle w:val="Bodytext285pt"/>
                <w:rFonts w:eastAsia="Century Schoolbook"/>
                <w:i/>
                <w:iCs/>
                <w:sz w:val="20"/>
                <w:szCs w:val="20"/>
              </w:rPr>
              <w:t xml:space="preserve">ol având Am şi V%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40%, material care apare în primii 75 cm ai profilului.</w:t>
            </w:r>
          </w:p>
        </w:tc>
      </w:tr>
      <w:tr w:rsidR="000014E1" w:rsidRPr="005D7523" w14:paraId="68C9C2C6" w14:textId="77777777" w:rsidTr="004D3EFD">
        <w:tc>
          <w:tcPr>
            <w:tcW w:w="1668" w:type="dxa"/>
          </w:tcPr>
          <w:p w14:paraId="6ACCDF93"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psamic</w:t>
            </w:r>
          </w:p>
        </w:tc>
        <w:tc>
          <w:tcPr>
            <w:tcW w:w="992" w:type="dxa"/>
          </w:tcPr>
          <w:p w14:paraId="50AA09C8"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ps</w:t>
            </w:r>
          </w:p>
        </w:tc>
        <w:tc>
          <w:tcPr>
            <w:tcW w:w="4961" w:type="dxa"/>
          </w:tcPr>
          <w:p w14:paraId="26460F68" w14:textId="44B51277" w:rsidR="000014E1" w:rsidRPr="005D7523" w:rsidRDefault="00825675" w:rsidP="004D3EFD">
            <w:pPr>
              <w:rPr>
                <w:rStyle w:val="Bodytext285pt"/>
                <w:rFonts w:eastAsia="Century Schoolbook"/>
                <w:i/>
                <w:iCs/>
                <w:sz w:val="20"/>
                <w:szCs w:val="20"/>
              </w:rPr>
            </w:pPr>
            <w:r>
              <w:rPr>
                <w:rStyle w:val="Bodytext285pt"/>
                <w:rFonts w:eastAsia="Century Schoolbook"/>
                <w:i/>
                <w:iCs/>
                <w:sz w:val="20"/>
                <w:szCs w:val="20"/>
              </w:rPr>
              <w:t>T</w:t>
            </w:r>
            <w:r w:rsidR="000014E1" w:rsidRPr="005D7523">
              <w:rPr>
                <w:rStyle w:val="Bodytext285pt"/>
                <w:rFonts w:eastAsia="Century Schoolbook"/>
                <w:i/>
                <w:iCs/>
                <w:sz w:val="20"/>
                <w:szCs w:val="20"/>
              </w:rPr>
              <w:t>extură grosieră (nisipoasă şi/sau nisipoasă-lutoasă) în orizontul de suprafaţă</w:t>
            </w:r>
            <w:r w:rsidR="009E2A0D">
              <w:rPr>
                <w:rStyle w:val="Bodytext285pt"/>
                <w:rFonts w:eastAsia="Century Schoolbook"/>
                <w:i/>
                <w:iCs/>
                <w:sz w:val="20"/>
                <w:szCs w:val="20"/>
              </w:rPr>
              <w:t xml:space="preserve"> </w:t>
            </w:r>
            <w:r w:rsidR="000014E1" w:rsidRPr="005D7523">
              <w:rPr>
                <w:rStyle w:val="Bodytext285pt"/>
                <w:rFonts w:eastAsia="Century Schoolbook"/>
                <w:i/>
                <w:iCs/>
                <w:sz w:val="20"/>
                <w:szCs w:val="20"/>
              </w:rPr>
              <w:t>al solului mineral.</w:t>
            </w:r>
          </w:p>
        </w:tc>
      </w:tr>
      <w:tr w:rsidR="000014E1" w:rsidRPr="005D7523" w14:paraId="71AEBFAE" w14:textId="77777777" w:rsidTr="004D3EFD">
        <w:tc>
          <w:tcPr>
            <w:tcW w:w="1668" w:type="dxa"/>
          </w:tcPr>
          <w:p w14:paraId="1F421666"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rendzinic</w:t>
            </w:r>
          </w:p>
        </w:tc>
        <w:tc>
          <w:tcPr>
            <w:tcW w:w="992" w:type="dxa"/>
          </w:tcPr>
          <w:p w14:paraId="4562132F" w14:textId="77777777" w:rsidR="000014E1" w:rsidRPr="00957921" w:rsidRDefault="000014E1" w:rsidP="004D3EFD">
            <w:pPr>
              <w:jc w:val="both"/>
              <w:rPr>
                <w:rStyle w:val="Bodytext285pt"/>
                <w:rFonts w:eastAsia="Century Schoolbook"/>
                <w:b/>
                <w:iCs/>
                <w:sz w:val="20"/>
                <w:szCs w:val="20"/>
              </w:rPr>
            </w:pPr>
          </w:p>
        </w:tc>
        <w:tc>
          <w:tcPr>
            <w:tcW w:w="4961" w:type="dxa"/>
          </w:tcPr>
          <w:p w14:paraId="5E86BA87" w14:textId="71923A7E" w:rsidR="000014E1" w:rsidRPr="005D7523" w:rsidRDefault="00383F6B" w:rsidP="004D3EFD">
            <w:pPr>
              <w:rPr>
                <w:rStyle w:val="Bodytext285pt"/>
                <w:rFonts w:eastAsia="Century Schoolbook"/>
                <w:i/>
                <w:iCs/>
                <w:sz w:val="20"/>
                <w:szCs w:val="20"/>
              </w:rPr>
            </w:pPr>
            <w:r>
              <w:rPr>
                <w:rStyle w:val="Bodytext285pt"/>
                <w:rFonts w:eastAsia="Century Schoolbook"/>
                <w:i/>
                <w:iCs/>
                <w:sz w:val="20"/>
                <w:szCs w:val="20"/>
              </w:rPr>
              <w:t>S</w:t>
            </w:r>
            <w:r w:rsidR="000014E1" w:rsidRPr="005D7523">
              <w:rPr>
                <w:rStyle w:val="Bodytext285pt"/>
                <w:rFonts w:eastAsia="Century Schoolbook"/>
                <w:i/>
                <w:iCs/>
                <w:sz w:val="20"/>
                <w:szCs w:val="20"/>
              </w:rPr>
              <w:t xml:space="preserve">ol cu V%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53 format pe substraturi calcaroase (roci sau materiale scheletice – sk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40% (MK), care apar în 25 – 75 cm.</w:t>
            </w:r>
          </w:p>
        </w:tc>
      </w:tr>
      <w:tr w:rsidR="000014E1" w:rsidRPr="005D7523" w14:paraId="328C5C3C" w14:textId="77777777" w:rsidTr="004D3EFD">
        <w:tc>
          <w:tcPr>
            <w:tcW w:w="1668" w:type="dxa"/>
          </w:tcPr>
          <w:p w14:paraId="57FC72F7"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salinic</w:t>
            </w:r>
          </w:p>
        </w:tc>
        <w:tc>
          <w:tcPr>
            <w:tcW w:w="992" w:type="dxa"/>
          </w:tcPr>
          <w:p w14:paraId="0AD35835"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sc</w:t>
            </w:r>
          </w:p>
        </w:tc>
        <w:tc>
          <w:tcPr>
            <w:tcW w:w="4961" w:type="dxa"/>
          </w:tcPr>
          <w:p w14:paraId="68EBA100" w14:textId="11DAD6C2" w:rsidR="000014E1" w:rsidRPr="005D7523" w:rsidRDefault="00383F6B" w:rsidP="004D3EFD">
            <w:pPr>
              <w:rPr>
                <w:rStyle w:val="Bodytext285pt"/>
                <w:rFonts w:eastAsia="Century Schoolbook"/>
                <w:i/>
                <w:iCs/>
                <w:sz w:val="20"/>
                <w:szCs w:val="20"/>
              </w:rPr>
            </w:pPr>
            <w:r>
              <w:rPr>
                <w:rStyle w:val="Bodytext285pt"/>
                <w:rFonts w:eastAsia="Century Schoolbook"/>
                <w:i/>
                <w:iCs/>
                <w:sz w:val="20"/>
                <w:szCs w:val="20"/>
              </w:rPr>
              <w:t>O</w:t>
            </w:r>
            <w:r w:rsidR="000014E1" w:rsidRPr="005D7523">
              <w:rPr>
                <w:rStyle w:val="Bodytext285pt"/>
                <w:rFonts w:eastAsia="Century Schoolbook"/>
                <w:i/>
                <w:iCs/>
                <w:sz w:val="20"/>
                <w:szCs w:val="20"/>
              </w:rPr>
              <w:t xml:space="preserve">rizont </w:t>
            </w:r>
            <w:r w:rsidR="000014E1" w:rsidRPr="005D7523">
              <w:rPr>
                <w:rStyle w:val="Bodytext285pt"/>
                <w:rFonts w:eastAsia="Century Schoolbook"/>
                <w:b/>
                <w:bCs/>
                <w:i/>
                <w:iCs/>
                <w:sz w:val="20"/>
                <w:szCs w:val="20"/>
              </w:rPr>
              <w:t>sc</w:t>
            </w:r>
            <w:r w:rsidR="000014E1" w:rsidRPr="005D7523">
              <w:rPr>
                <w:rStyle w:val="Bodytext285pt"/>
                <w:rFonts w:eastAsia="Century Schoolbook"/>
                <w:i/>
                <w:iCs/>
                <w:sz w:val="20"/>
                <w:szCs w:val="20"/>
              </w:rPr>
              <w:t xml:space="preserve"> în 0 – 100 cm şi orizont </w:t>
            </w:r>
            <w:r w:rsidR="000014E1" w:rsidRPr="005D7523">
              <w:rPr>
                <w:rStyle w:val="Bodytext285pt"/>
                <w:rFonts w:eastAsia="Century Schoolbook"/>
                <w:b/>
                <w:bCs/>
                <w:i/>
                <w:iCs/>
                <w:sz w:val="20"/>
                <w:szCs w:val="20"/>
              </w:rPr>
              <w:t xml:space="preserve">sa </w:t>
            </w:r>
            <w:r w:rsidR="000014E1" w:rsidRPr="005D7523">
              <w:rPr>
                <w:rStyle w:val="Bodytext285pt"/>
                <w:rFonts w:eastAsia="Century Schoolbook"/>
                <w:i/>
                <w:iCs/>
                <w:sz w:val="20"/>
                <w:szCs w:val="20"/>
              </w:rPr>
              <w:t>în 50 – 100 cm.</w:t>
            </w:r>
          </w:p>
        </w:tc>
      </w:tr>
      <w:tr w:rsidR="000014E1" w:rsidRPr="005D7523" w14:paraId="277447CB" w14:textId="77777777" w:rsidTr="004D3EFD">
        <w:tc>
          <w:tcPr>
            <w:tcW w:w="1668" w:type="dxa"/>
          </w:tcPr>
          <w:p w14:paraId="4DBB3E77"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sodic</w:t>
            </w:r>
          </w:p>
        </w:tc>
        <w:tc>
          <w:tcPr>
            <w:tcW w:w="992" w:type="dxa"/>
          </w:tcPr>
          <w:p w14:paraId="23583ED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ac</w:t>
            </w:r>
          </w:p>
        </w:tc>
        <w:tc>
          <w:tcPr>
            <w:tcW w:w="4961" w:type="dxa"/>
          </w:tcPr>
          <w:p w14:paraId="0B6E7467" w14:textId="136D8202" w:rsidR="000014E1" w:rsidRPr="005D7523" w:rsidRDefault="00383F6B" w:rsidP="004D3EFD">
            <w:pPr>
              <w:rPr>
                <w:rStyle w:val="Bodytext285pt"/>
                <w:rFonts w:eastAsia="Century Schoolbook"/>
                <w:i/>
                <w:iCs/>
                <w:sz w:val="20"/>
                <w:szCs w:val="20"/>
              </w:rPr>
            </w:pPr>
            <w:r>
              <w:rPr>
                <w:rStyle w:val="Bodytext285pt"/>
                <w:rFonts w:eastAsia="Century Schoolbook"/>
                <w:i/>
                <w:iCs/>
                <w:sz w:val="20"/>
                <w:szCs w:val="20"/>
              </w:rPr>
              <w:t>O</w:t>
            </w:r>
            <w:r w:rsidR="000014E1" w:rsidRPr="005D7523">
              <w:rPr>
                <w:rStyle w:val="Bodytext285pt"/>
                <w:rFonts w:eastAsia="Century Schoolbook"/>
                <w:i/>
                <w:iCs/>
                <w:sz w:val="20"/>
                <w:szCs w:val="20"/>
              </w:rPr>
              <w:t xml:space="preserve">rizont </w:t>
            </w:r>
            <w:r w:rsidR="000014E1" w:rsidRPr="005D7523">
              <w:rPr>
                <w:rStyle w:val="Bodytext285pt"/>
                <w:rFonts w:eastAsia="Century Schoolbook"/>
                <w:b/>
                <w:bCs/>
                <w:i/>
                <w:iCs/>
                <w:sz w:val="20"/>
                <w:szCs w:val="20"/>
              </w:rPr>
              <w:t>ac</w:t>
            </w:r>
            <w:r w:rsidR="000014E1" w:rsidRPr="005D7523">
              <w:rPr>
                <w:rStyle w:val="Bodytext285pt"/>
                <w:rFonts w:eastAsia="Century Schoolbook"/>
                <w:i/>
                <w:iCs/>
                <w:sz w:val="20"/>
                <w:szCs w:val="20"/>
              </w:rPr>
              <w:t xml:space="preserve"> (hiponatric) în 0 – 100 cm sau orizont </w:t>
            </w:r>
            <w:r w:rsidR="000014E1" w:rsidRPr="005D7523">
              <w:rPr>
                <w:rStyle w:val="Bodytext285pt"/>
                <w:rFonts w:eastAsia="Century Schoolbook"/>
                <w:b/>
                <w:bCs/>
                <w:i/>
                <w:iCs/>
                <w:sz w:val="20"/>
                <w:szCs w:val="20"/>
              </w:rPr>
              <w:t>na</w:t>
            </w:r>
            <w:r w:rsidR="000014E1" w:rsidRPr="005D7523">
              <w:rPr>
                <w:rStyle w:val="Bodytext285pt"/>
                <w:rFonts w:eastAsia="Century Schoolbook"/>
                <w:i/>
                <w:iCs/>
                <w:sz w:val="20"/>
                <w:szCs w:val="20"/>
              </w:rPr>
              <w:t xml:space="preserve"> (natric) în 50 – 100 cm.</w:t>
            </w:r>
          </w:p>
        </w:tc>
      </w:tr>
      <w:tr w:rsidR="000014E1" w:rsidRPr="005D7523" w14:paraId="35726B15" w14:textId="77777777" w:rsidTr="004D3EFD">
        <w:tc>
          <w:tcPr>
            <w:tcW w:w="1668" w:type="dxa"/>
          </w:tcPr>
          <w:p w14:paraId="32F30F50"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salsodic</w:t>
            </w:r>
          </w:p>
        </w:tc>
        <w:tc>
          <w:tcPr>
            <w:tcW w:w="992" w:type="dxa"/>
          </w:tcPr>
          <w:p w14:paraId="319F3E5D"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ss</w:t>
            </w:r>
          </w:p>
        </w:tc>
        <w:tc>
          <w:tcPr>
            <w:tcW w:w="4961" w:type="dxa"/>
          </w:tcPr>
          <w:p w14:paraId="45284882" w14:textId="6B213CAC" w:rsidR="000014E1" w:rsidRPr="005D7523" w:rsidRDefault="00383F6B" w:rsidP="004D3EFD">
            <w:pPr>
              <w:rPr>
                <w:rStyle w:val="Bodytext285pt"/>
                <w:rFonts w:eastAsia="Century Schoolbook"/>
                <w:i/>
                <w:iCs/>
                <w:sz w:val="20"/>
                <w:szCs w:val="20"/>
              </w:rPr>
            </w:pPr>
            <w:r>
              <w:rPr>
                <w:rStyle w:val="Bodytext285pt"/>
                <w:rFonts w:eastAsia="Century Schoolbook"/>
                <w:i/>
                <w:iCs/>
                <w:sz w:val="20"/>
                <w:szCs w:val="20"/>
              </w:rPr>
              <w:t>S</w:t>
            </w:r>
            <w:r w:rsidR="000014E1" w:rsidRPr="005D7523">
              <w:rPr>
                <w:rStyle w:val="Bodytext285pt"/>
                <w:rFonts w:eastAsia="Century Schoolbook"/>
                <w:i/>
                <w:iCs/>
                <w:sz w:val="20"/>
                <w:szCs w:val="20"/>
              </w:rPr>
              <w:t>alinic şi sodic în acelaş</w:t>
            </w:r>
            <w:r>
              <w:rPr>
                <w:rStyle w:val="Bodytext285pt"/>
                <w:rFonts w:eastAsia="Century Schoolbook"/>
                <w:i/>
                <w:iCs/>
                <w:sz w:val="20"/>
                <w:szCs w:val="20"/>
              </w:rPr>
              <w:t>i</w:t>
            </w:r>
            <w:r w:rsidR="000014E1" w:rsidRPr="005D7523">
              <w:rPr>
                <w:rStyle w:val="Bodytext285pt"/>
                <w:rFonts w:eastAsia="Century Schoolbook"/>
                <w:i/>
                <w:iCs/>
                <w:sz w:val="20"/>
                <w:szCs w:val="20"/>
              </w:rPr>
              <w:t xml:space="preserve"> timp</w:t>
            </w:r>
            <w:r>
              <w:rPr>
                <w:rStyle w:val="Bodytext285pt"/>
                <w:rFonts w:eastAsia="Century Schoolbook"/>
                <w:i/>
                <w:iCs/>
                <w:sz w:val="20"/>
                <w:szCs w:val="20"/>
              </w:rPr>
              <w:t>.</w:t>
            </w:r>
          </w:p>
        </w:tc>
      </w:tr>
      <w:tr w:rsidR="000014E1" w:rsidRPr="005D7523" w14:paraId="5EF46385" w14:textId="77777777" w:rsidTr="004D3EFD">
        <w:tc>
          <w:tcPr>
            <w:tcW w:w="1668" w:type="dxa"/>
          </w:tcPr>
          <w:p w14:paraId="0182E5E4"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scheletic</w:t>
            </w:r>
          </w:p>
        </w:tc>
        <w:tc>
          <w:tcPr>
            <w:tcW w:w="992" w:type="dxa"/>
          </w:tcPr>
          <w:p w14:paraId="15BA0677"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qq</w:t>
            </w:r>
          </w:p>
        </w:tc>
        <w:tc>
          <w:tcPr>
            <w:tcW w:w="4961" w:type="dxa"/>
          </w:tcPr>
          <w:p w14:paraId="1C96C446" w14:textId="75218A4B" w:rsidR="000014E1" w:rsidRPr="005D7523" w:rsidRDefault="00383F6B" w:rsidP="004D3EFD">
            <w:pPr>
              <w:rPr>
                <w:rStyle w:val="Bodytext285pt"/>
                <w:rFonts w:eastAsia="Century Schoolbook"/>
                <w:i/>
                <w:iCs/>
                <w:sz w:val="20"/>
                <w:szCs w:val="20"/>
              </w:rPr>
            </w:pPr>
            <w:r>
              <w:rPr>
                <w:rStyle w:val="Bodytext285pt"/>
                <w:rFonts w:eastAsia="Century Schoolbook"/>
                <w:i/>
                <w:iCs/>
                <w:sz w:val="20"/>
                <w:szCs w:val="20"/>
              </w:rPr>
              <w:t>S</w:t>
            </w:r>
            <w:r w:rsidR="000014E1" w:rsidRPr="005D7523">
              <w:rPr>
                <w:rStyle w:val="Bodytext285pt"/>
                <w:rFonts w:eastAsia="Century Schoolbook"/>
                <w:i/>
                <w:iCs/>
                <w:sz w:val="20"/>
                <w:szCs w:val="20"/>
              </w:rPr>
              <w:t xml:space="preserve">ol cu orizont Am şi AR, AC scheletice – 50% </w:t>
            </w:r>
            <m:oMath>
              <m:r>
                <w:rPr>
                  <w:rStyle w:val="Bodytext285pt"/>
                  <w:rFonts w:ascii="Cambria Math" w:eastAsia="Century Schoolbook" w:hAnsi="Cambria Math"/>
                  <w:sz w:val="20"/>
                  <w:szCs w:val="20"/>
                </w:rPr>
                <m:t xml:space="preserve">&lt; </m:t>
              </m:r>
            </m:oMath>
            <w:r w:rsidR="000014E1" w:rsidRPr="005D7523">
              <w:rPr>
                <w:rStyle w:val="Bodytext285pt"/>
                <w:rFonts w:eastAsia="Century Schoolbook"/>
                <w:i/>
                <w:iCs/>
                <w:sz w:val="20"/>
                <w:szCs w:val="20"/>
              </w:rPr>
              <w:t xml:space="preserve">sk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 90%.</w:t>
            </w:r>
          </w:p>
        </w:tc>
      </w:tr>
      <w:tr w:rsidR="000014E1" w:rsidRPr="005D7523" w14:paraId="19B142D6" w14:textId="77777777" w:rsidTr="004D3EFD">
        <w:tc>
          <w:tcPr>
            <w:tcW w:w="1668" w:type="dxa"/>
          </w:tcPr>
          <w:p w14:paraId="609ABC58"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silitic</w:t>
            </w:r>
          </w:p>
        </w:tc>
        <w:tc>
          <w:tcPr>
            <w:tcW w:w="992" w:type="dxa"/>
          </w:tcPr>
          <w:p w14:paraId="2B386804"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si</w:t>
            </w:r>
          </w:p>
        </w:tc>
        <w:tc>
          <w:tcPr>
            <w:tcW w:w="4961" w:type="dxa"/>
          </w:tcPr>
          <w:p w14:paraId="2DFB3872" w14:textId="22C34A2C" w:rsidR="000014E1" w:rsidRPr="005D7523" w:rsidRDefault="00383F6B" w:rsidP="004D3EFD">
            <w:pPr>
              <w:rPr>
                <w:rStyle w:val="Bodytext285pt"/>
                <w:rFonts w:eastAsia="Century Schoolbook"/>
                <w:i/>
                <w:iCs/>
                <w:sz w:val="20"/>
                <w:szCs w:val="20"/>
              </w:rPr>
            </w:pPr>
            <w:r>
              <w:rPr>
                <w:rStyle w:val="Bodytext285pt"/>
                <w:rFonts w:eastAsia="Century Schoolbook"/>
                <w:i/>
                <w:iCs/>
                <w:sz w:val="20"/>
                <w:szCs w:val="20"/>
              </w:rPr>
              <w:t>S</w:t>
            </w:r>
            <w:r w:rsidR="000014E1" w:rsidRPr="005D7523">
              <w:rPr>
                <w:rStyle w:val="Bodytext285pt"/>
                <w:rFonts w:eastAsia="Century Schoolbook"/>
                <w:i/>
                <w:iCs/>
                <w:sz w:val="20"/>
                <w:szCs w:val="20"/>
              </w:rPr>
              <w:t>ol cu textură mijlocie silitică (prăfoasă şi/sau prăfoasă nisipoasă) în orizontul Am.</w:t>
            </w:r>
          </w:p>
        </w:tc>
      </w:tr>
      <w:tr w:rsidR="000014E1" w:rsidRPr="005D7523" w14:paraId="0748FEFF" w14:textId="77777777" w:rsidTr="004D3EFD">
        <w:tc>
          <w:tcPr>
            <w:tcW w:w="1668" w:type="dxa"/>
          </w:tcPr>
          <w:p w14:paraId="405DC1EA"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stagnic</w:t>
            </w:r>
          </w:p>
        </w:tc>
        <w:tc>
          <w:tcPr>
            <w:tcW w:w="992" w:type="dxa"/>
          </w:tcPr>
          <w:p w14:paraId="67E5145C"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st</w:t>
            </w:r>
          </w:p>
        </w:tc>
        <w:tc>
          <w:tcPr>
            <w:tcW w:w="4961" w:type="dxa"/>
          </w:tcPr>
          <w:p w14:paraId="5A4AEBE8" w14:textId="39013541" w:rsidR="000014E1" w:rsidRPr="005D7523" w:rsidRDefault="00383F6B" w:rsidP="004D3EFD">
            <w:pPr>
              <w:rPr>
                <w:rStyle w:val="Bodytext285pt"/>
                <w:rFonts w:eastAsia="Century Schoolbook"/>
                <w:i/>
                <w:iCs/>
                <w:sz w:val="20"/>
                <w:szCs w:val="20"/>
              </w:rPr>
            </w:pPr>
            <w:r>
              <w:rPr>
                <w:rStyle w:val="Bodytext285pt"/>
                <w:rFonts w:eastAsia="Century Schoolbook"/>
                <w:i/>
                <w:iCs/>
                <w:sz w:val="20"/>
                <w:szCs w:val="20"/>
              </w:rPr>
              <w:t>O</w:t>
            </w:r>
            <w:r w:rsidR="000014E1" w:rsidRPr="005D7523">
              <w:rPr>
                <w:rStyle w:val="Bodytext285pt"/>
                <w:rFonts w:eastAsia="Century Schoolbook"/>
                <w:i/>
                <w:iCs/>
                <w:sz w:val="20"/>
                <w:szCs w:val="20"/>
              </w:rPr>
              <w:t>rizont stagnogleic (W) începând în 50 – 100 cm sau orizont stagnogleizat (w) începând în 0 – 100 cm.</w:t>
            </w:r>
          </w:p>
        </w:tc>
      </w:tr>
      <w:tr w:rsidR="000014E1" w:rsidRPr="005D7523" w14:paraId="31D7763C" w14:textId="77777777" w:rsidTr="004D3EFD">
        <w:tc>
          <w:tcPr>
            <w:tcW w:w="1668" w:type="dxa"/>
          </w:tcPr>
          <w:p w14:paraId="166B3CB4"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tipic</w:t>
            </w:r>
          </w:p>
        </w:tc>
        <w:tc>
          <w:tcPr>
            <w:tcW w:w="992" w:type="dxa"/>
          </w:tcPr>
          <w:p w14:paraId="2B04847B"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ti</w:t>
            </w:r>
          </w:p>
        </w:tc>
        <w:tc>
          <w:tcPr>
            <w:tcW w:w="4961" w:type="dxa"/>
          </w:tcPr>
          <w:p w14:paraId="675B3A46" w14:textId="7E64CC16" w:rsidR="000014E1" w:rsidRPr="005D7523" w:rsidRDefault="00383F6B"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rezintă condiţiile obligatorii pentru tipul de sol respectiv</w:t>
            </w:r>
            <w:r>
              <w:rPr>
                <w:rStyle w:val="Bodytext285pt"/>
                <w:rFonts w:eastAsia="Century Schoolbook"/>
                <w:i/>
                <w:iCs/>
                <w:sz w:val="20"/>
                <w:szCs w:val="20"/>
              </w:rPr>
              <w:t>,</w:t>
            </w:r>
            <w:r w:rsidR="000014E1" w:rsidRPr="005D7523">
              <w:rPr>
                <w:rStyle w:val="Bodytext285pt"/>
                <w:rFonts w:eastAsia="Century Schoolbook"/>
                <w:i/>
                <w:iCs/>
                <w:sz w:val="20"/>
                <w:szCs w:val="20"/>
              </w:rPr>
              <w:t xml:space="preserve"> dar nu prezintă atributele specifice celorlalte subdiviziuni ale tipului de sol respectiv.</w:t>
            </w:r>
          </w:p>
        </w:tc>
      </w:tr>
      <w:tr w:rsidR="000014E1" w:rsidRPr="005D7523" w14:paraId="3A5D8DDE" w14:textId="77777777" w:rsidTr="004D3EFD">
        <w:tc>
          <w:tcPr>
            <w:tcW w:w="1668" w:type="dxa"/>
          </w:tcPr>
          <w:p w14:paraId="31DF975E"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vermic</w:t>
            </w:r>
          </w:p>
        </w:tc>
        <w:tc>
          <w:tcPr>
            <w:tcW w:w="992" w:type="dxa"/>
          </w:tcPr>
          <w:p w14:paraId="69BEB422"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vm</w:t>
            </w:r>
          </w:p>
        </w:tc>
        <w:tc>
          <w:tcPr>
            <w:tcW w:w="4961" w:type="dxa"/>
          </w:tcPr>
          <w:p w14:paraId="54116507" w14:textId="35F9E412" w:rsidR="000014E1" w:rsidRPr="005D7523" w:rsidRDefault="00383F6B" w:rsidP="004D3EFD">
            <w:pPr>
              <w:rPr>
                <w:rStyle w:val="Bodytext285pt"/>
                <w:rFonts w:eastAsia="Century Schoolbook"/>
                <w:i/>
                <w:iCs/>
                <w:sz w:val="20"/>
                <w:szCs w:val="20"/>
              </w:rPr>
            </w:pPr>
            <w:r>
              <w:rPr>
                <w:rStyle w:val="Bodytext285pt"/>
                <w:rFonts w:eastAsia="Century Schoolbook"/>
                <w:i/>
                <w:iCs/>
                <w:sz w:val="20"/>
                <w:szCs w:val="20"/>
              </w:rPr>
              <w:t>S</w:t>
            </w:r>
            <w:r w:rsidR="000014E1" w:rsidRPr="005D7523">
              <w:rPr>
                <w:rStyle w:val="Bodytext285pt"/>
                <w:rFonts w:eastAsia="Century Schoolbook"/>
                <w:i/>
                <w:iCs/>
                <w:sz w:val="20"/>
                <w:szCs w:val="20"/>
              </w:rPr>
              <w:t xml:space="preserve">ol având caracter vermic (vm), prezintă în proporţie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50% din volumul orizontului Am şi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25% din volumul orizontului subiacent, canale de râme, coprolite sau galerii de animale umplute cu materiale aduse din orizonturile supra şi/sau subiacente.</w:t>
            </w:r>
          </w:p>
        </w:tc>
      </w:tr>
      <w:tr w:rsidR="000014E1" w:rsidRPr="005D7523" w14:paraId="721A7BD7" w14:textId="77777777" w:rsidTr="004D3EFD">
        <w:tc>
          <w:tcPr>
            <w:tcW w:w="1668" w:type="dxa"/>
          </w:tcPr>
          <w:p w14:paraId="32184CB3"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vertic</w:t>
            </w:r>
          </w:p>
        </w:tc>
        <w:tc>
          <w:tcPr>
            <w:tcW w:w="992" w:type="dxa"/>
          </w:tcPr>
          <w:p w14:paraId="69433AB4"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vs</w:t>
            </w:r>
          </w:p>
        </w:tc>
        <w:tc>
          <w:tcPr>
            <w:tcW w:w="4961" w:type="dxa"/>
          </w:tcPr>
          <w:p w14:paraId="532FF6C3"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orizont contractilo-gonflant (z) începând între baza orizontului Am şi 100 cm.</w:t>
            </w:r>
          </w:p>
        </w:tc>
      </w:tr>
    </w:tbl>
    <w:p w14:paraId="7D0DE19C" w14:textId="77777777" w:rsidR="000014E1" w:rsidRDefault="000014E1" w:rsidP="000014E1">
      <w:pPr>
        <w:ind w:firstLine="708"/>
        <w:jc w:val="both"/>
        <w:rPr>
          <w:rStyle w:val="Bodytext285pt"/>
          <w:rFonts w:eastAsia="Century Schoolbook"/>
          <w:iCs/>
          <w:sz w:val="24"/>
          <w:szCs w:val="24"/>
        </w:rPr>
      </w:pPr>
    </w:p>
    <w:p w14:paraId="18951D47" w14:textId="34DE2B47" w:rsidR="000014E1" w:rsidRDefault="000014E1" w:rsidP="000014E1">
      <w:pPr>
        <w:ind w:firstLine="708"/>
        <w:jc w:val="both"/>
        <w:rPr>
          <w:rStyle w:val="Bodytext285pt"/>
          <w:rFonts w:eastAsia="Century Schoolbook"/>
          <w:iCs/>
          <w:sz w:val="24"/>
          <w:szCs w:val="24"/>
        </w:rPr>
      </w:pPr>
      <w:r>
        <w:rPr>
          <w:rStyle w:val="Bodytext285pt"/>
          <w:rFonts w:eastAsia="Century Schoolbook"/>
          <w:iCs/>
          <w:sz w:val="24"/>
          <w:szCs w:val="24"/>
        </w:rPr>
        <w:t xml:space="preserve">În </w:t>
      </w:r>
      <w:r w:rsidR="00637B89" w:rsidRPr="00552965">
        <w:rPr>
          <w:rStyle w:val="Bodytext285pt"/>
          <w:rFonts w:eastAsia="Century Schoolbook"/>
          <w:b/>
          <w:i/>
          <w:iCs/>
          <w:sz w:val="24"/>
          <w:szCs w:val="24"/>
        </w:rPr>
        <w:t>Tabelul</w:t>
      </w:r>
      <w:r w:rsidR="009E2A0D" w:rsidRPr="00552965">
        <w:rPr>
          <w:rStyle w:val="Bodytext285pt"/>
          <w:rFonts w:eastAsia="Century Schoolbook"/>
          <w:b/>
          <w:i/>
          <w:iCs/>
          <w:sz w:val="24"/>
          <w:szCs w:val="24"/>
        </w:rPr>
        <w:t xml:space="preserve"> </w:t>
      </w:r>
      <w:r w:rsidR="00637B89" w:rsidRPr="00552965">
        <w:rPr>
          <w:rStyle w:val="Bodytext285pt"/>
          <w:rFonts w:eastAsia="Century Schoolbook"/>
          <w:b/>
          <w:i/>
          <w:iCs/>
          <w:sz w:val="24"/>
          <w:szCs w:val="24"/>
        </w:rPr>
        <w:t>7</w:t>
      </w:r>
      <w:r w:rsidR="009E2A0D">
        <w:rPr>
          <w:rStyle w:val="Bodytext285pt"/>
          <w:rFonts w:eastAsia="Century Schoolbook"/>
          <w:iCs/>
          <w:sz w:val="24"/>
          <w:szCs w:val="24"/>
        </w:rPr>
        <w:t xml:space="preserve"> </w:t>
      </w:r>
      <w:r>
        <w:rPr>
          <w:rStyle w:val="Bodytext285pt"/>
          <w:rFonts w:eastAsia="Century Schoolbook"/>
          <w:iCs/>
          <w:sz w:val="24"/>
          <w:szCs w:val="24"/>
        </w:rPr>
        <w:t>sunt prezentate</w:t>
      </w:r>
      <w:r w:rsidRPr="00310158">
        <w:rPr>
          <w:rStyle w:val="Bodytext285pt"/>
          <w:rFonts w:eastAsia="Century Schoolbook"/>
          <w:iCs/>
          <w:sz w:val="24"/>
          <w:szCs w:val="24"/>
        </w:rPr>
        <w:t xml:space="preserve"> </w:t>
      </w:r>
      <w:r>
        <w:rPr>
          <w:rStyle w:val="Bodytext285pt"/>
          <w:rFonts w:eastAsia="Century Schoolbook"/>
          <w:iCs/>
          <w:sz w:val="24"/>
          <w:szCs w:val="24"/>
        </w:rPr>
        <w:t>calificativele de sol combinate utilizate în taxonomia faeoziomurilor.</w:t>
      </w:r>
    </w:p>
    <w:p w14:paraId="2B90ED28" w14:textId="77777777" w:rsidR="000014E1" w:rsidRDefault="000014E1" w:rsidP="000014E1">
      <w:pPr>
        <w:jc w:val="both"/>
        <w:rPr>
          <w:rStyle w:val="Bodytext285pt"/>
          <w:rFonts w:eastAsia="Century Schoolbook"/>
          <w:iCs/>
          <w:sz w:val="24"/>
          <w:szCs w:val="24"/>
        </w:rPr>
      </w:pPr>
    </w:p>
    <w:p w14:paraId="71E6F27E" w14:textId="77777777" w:rsidR="000014E1" w:rsidRPr="005D7523" w:rsidRDefault="00637B89" w:rsidP="004D1EB7">
      <w:pPr>
        <w:spacing w:line="240" w:lineRule="auto"/>
        <w:jc w:val="both"/>
        <w:rPr>
          <w:rStyle w:val="Bodytext285pt"/>
          <w:rFonts w:eastAsia="Century Schoolbook"/>
          <w:iCs/>
          <w:sz w:val="20"/>
          <w:szCs w:val="20"/>
        </w:rPr>
      </w:pPr>
      <w:r>
        <w:rPr>
          <w:rStyle w:val="Bodytext285pt"/>
          <w:rFonts w:eastAsia="Century Schoolbook"/>
          <w:i/>
          <w:iCs/>
          <w:sz w:val="24"/>
          <w:szCs w:val="24"/>
        </w:rPr>
        <w:t xml:space="preserve"> </w:t>
      </w:r>
      <w:r w:rsidRPr="004D1EB7">
        <w:rPr>
          <w:rStyle w:val="Bodytext285pt"/>
          <w:rFonts w:eastAsia="Century Schoolbook"/>
          <w:b/>
          <w:i/>
          <w:iCs/>
          <w:sz w:val="24"/>
          <w:szCs w:val="24"/>
        </w:rPr>
        <w:t>Tabel 7</w:t>
      </w:r>
      <w:r w:rsidR="000014E1" w:rsidRPr="004D1EB7">
        <w:rPr>
          <w:rStyle w:val="Bodytext285pt"/>
          <w:rFonts w:eastAsia="Century Schoolbook"/>
          <w:b/>
          <w:iCs/>
          <w:sz w:val="24"/>
          <w:szCs w:val="24"/>
        </w:rPr>
        <w:t>.</w:t>
      </w:r>
      <w:r w:rsidR="000014E1">
        <w:rPr>
          <w:rStyle w:val="Bodytext285pt"/>
          <w:rFonts w:eastAsia="Century Schoolbook"/>
          <w:iCs/>
          <w:sz w:val="24"/>
          <w:szCs w:val="24"/>
        </w:rPr>
        <w:t xml:space="preserve"> Calificativele de sol combinate utilizate în taxonomia faeoziomurilor.</w:t>
      </w:r>
    </w:p>
    <w:tbl>
      <w:tblPr>
        <w:tblStyle w:val="TableGrid"/>
        <w:tblW w:w="0" w:type="auto"/>
        <w:tblLook w:val="04A0" w:firstRow="1" w:lastRow="0" w:firstColumn="1" w:lastColumn="0" w:noHBand="0" w:noVBand="1"/>
      </w:tblPr>
      <w:tblGrid>
        <w:gridCol w:w="2417"/>
        <w:gridCol w:w="1437"/>
        <w:gridCol w:w="3461"/>
      </w:tblGrid>
      <w:tr w:rsidR="000014E1" w:rsidRPr="005D7523" w14:paraId="1E0F9EAF" w14:textId="77777777" w:rsidTr="004D3EFD">
        <w:tc>
          <w:tcPr>
            <w:tcW w:w="2479" w:type="dxa"/>
          </w:tcPr>
          <w:p w14:paraId="43F1B93E"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Denumire</w:t>
            </w:r>
          </w:p>
        </w:tc>
        <w:tc>
          <w:tcPr>
            <w:tcW w:w="1443" w:type="dxa"/>
          </w:tcPr>
          <w:p w14:paraId="2B5C67E6"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Simbol</w:t>
            </w:r>
          </w:p>
        </w:tc>
        <w:tc>
          <w:tcPr>
            <w:tcW w:w="3557" w:type="dxa"/>
          </w:tcPr>
          <w:p w14:paraId="130ABD5F"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Specificaţii principale</w:t>
            </w:r>
          </w:p>
        </w:tc>
      </w:tr>
      <w:tr w:rsidR="000014E1" w:rsidRPr="005D7523" w14:paraId="3F7DF04B" w14:textId="77777777" w:rsidTr="004D3EFD">
        <w:tc>
          <w:tcPr>
            <w:tcW w:w="2479" w:type="dxa"/>
          </w:tcPr>
          <w:p w14:paraId="584769C1"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cambic cernic</w:t>
            </w:r>
          </w:p>
        </w:tc>
        <w:tc>
          <w:tcPr>
            <w:tcW w:w="1443" w:type="dxa"/>
          </w:tcPr>
          <w:p w14:paraId="46B0E435"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cb.cc</w:t>
            </w:r>
          </w:p>
        </w:tc>
        <w:tc>
          <w:tcPr>
            <w:tcW w:w="3557" w:type="dxa"/>
          </w:tcPr>
          <w:p w14:paraId="0B2FAFF5" w14:textId="0D5BB9AA" w:rsidR="000014E1" w:rsidRPr="005D7523" w:rsidRDefault="001D57E7"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Bv şi orizont Am cu crome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 2 la umed, care continuă, orizontul subiacent (AC, Bv sau Bt) prezentând cel puţin în partea superioară culori de orizont Am</w:t>
            </w:r>
            <w:r>
              <w:rPr>
                <w:rStyle w:val="Bodytext285pt"/>
                <w:rFonts w:eastAsia="Century Schoolbook"/>
                <w:i/>
                <w:iCs/>
                <w:sz w:val="20"/>
                <w:szCs w:val="20"/>
              </w:rPr>
              <w:t>.</w:t>
            </w:r>
          </w:p>
        </w:tc>
      </w:tr>
      <w:tr w:rsidR="000014E1" w:rsidRPr="005D7523" w14:paraId="0D78AC2D" w14:textId="77777777" w:rsidTr="004D3EFD">
        <w:tc>
          <w:tcPr>
            <w:tcW w:w="2479" w:type="dxa"/>
          </w:tcPr>
          <w:p w14:paraId="5D78401E" w14:textId="77777777" w:rsidR="000014E1" w:rsidRPr="005D7523" w:rsidRDefault="00FA0409" w:rsidP="004D3EFD">
            <w:pPr>
              <w:jc w:val="both"/>
              <w:rPr>
                <w:rStyle w:val="Bodytext285pt"/>
                <w:rFonts w:eastAsia="Century Schoolbook"/>
                <w:iCs/>
                <w:sz w:val="20"/>
                <w:szCs w:val="20"/>
              </w:rPr>
            </w:pPr>
            <w:r>
              <w:rPr>
                <w:rStyle w:val="Bodytext285pt"/>
                <w:rFonts w:eastAsia="Century Schoolbook"/>
                <w:iCs/>
                <w:sz w:val="20"/>
                <w:szCs w:val="20"/>
              </w:rPr>
              <w:t>c</w:t>
            </w:r>
            <w:r w:rsidR="000014E1" w:rsidRPr="005D7523">
              <w:rPr>
                <w:rStyle w:val="Bodytext285pt"/>
                <w:rFonts w:eastAsia="Century Schoolbook"/>
                <w:iCs/>
                <w:sz w:val="20"/>
                <w:szCs w:val="20"/>
              </w:rPr>
              <w:t>ambic clinogleic</w:t>
            </w:r>
          </w:p>
        </w:tc>
        <w:tc>
          <w:tcPr>
            <w:tcW w:w="1443" w:type="dxa"/>
          </w:tcPr>
          <w:p w14:paraId="694094B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cb.cl</w:t>
            </w:r>
          </w:p>
        </w:tc>
        <w:tc>
          <w:tcPr>
            <w:tcW w:w="3557" w:type="dxa"/>
          </w:tcPr>
          <w:p w14:paraId="6D952350" w14:textId="12EE60E3" w:rsidR="000014E1" w:rsidRPr="005D7523" w:rsidRDefault="001D57E7"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Bv, solul prezintă exces temporar de apă provenit din precipitaţii şi/sau izvoare de coastă şi/sau din infiltraţii laterale prin orizonturile profilului de sol situat pe versant şi are orizont </w:t>
            </w:r>
            <w:r w:rsidR="000014E1" w:rsidRPr="005D7523">
              <w:rPr>
                <w:rStyle w:val="Bodytext285pt"/>
                <w:rFonts w:eastAsia="Century Schoolbook"/>
                <w:b/>
                <w:bCs/>
                <w:i/>
                <w:iCs/>
                <w:sz w:val="20"/>
                <w:szCs w:val="20"/>
              </w:rPr>
              <w:t>w</w:t>
            </w:r>
            <w:r w:rsidR="000014E1" w:rsidRPr="005D7523">
              <w:rPr>
                <w:rStyle w:val="Bodytext285pt"/>
                <w:rFonts w:eastAsia="Century Schoolbook"/>
                <w:i/>
                <w:iCs/>
                <w:sz w:val="20"/>
                <w:szCs w:val="20"/>
              </w:rPr>
              <w:t xml:space="preserve"> începând în 0 – 50 cm şi orizont </w:t>
            </w:r>
            <w:r w:rsidR="000014E1" w:rsidRPr="005D7523">
              <w:rPr>
                <w:rStyle w:val="Bodytext285pt"/>
                <w:rFonts w:eastAsia="Century Schoolbook"/>
                <w:b/>
                <w:bCs/>
                <w:i/>
                <w:iCs/>
                <w:sz w:val="20"/>
                <w:szCs w:val="20"/>
              </w:rPr>
              <w:t>Gox</w:t>
            </w:r>
            <w:r w:rsidR="000014E1" w:rsidRPr="005D7523">
              <w:rPr>
                <w:rStyle w:val="Bodytext285pt"/>
                <w:rFonts w:eastAsia="Century Schoolbook"/>
                <w:i/>
                <w:iCs/>
                <w:sz w:val="20"/>
                <w:szCs w:val="20"/>
              </w:rPr>
              <w:t xml:space="preserve"> începând în 0 – 150 cm.</w:t>
            </w:r>
          </w:p>
        </w:tc>
      </w:tr>
      <w:tr w:rsidR="000014E1" w:rsidRPr="005D7523" w14:paraId="72584A90" w14:textId="77777777" w:rsidTr="004D3EFD">
        <w:tc>
          <w:tcPr>
            <w:tcW w:w="2479" w:type="dxa"/>
          </w:tcPr>
          <w:p w14:paraId="6971F46A"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argic cernic</w:t>
            </w:r>
          </w:p>
        </w:tc>
        <w:tc>
          <w:tcPr>
            <w:tcW w:w="1443" w:type="dxa"/>
          </w:tcPr>
          <w:p w14:paraId="53BA7DF1"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ar.cc</w:t>
            </w:r>
          </w:p>
        </w:tc>
        <w:tc>
          <w:tcPr>
            <w:tcW w:w="3557" w:type="dxa"/>
          </w:tcPr>
          <w:p w14:paraId="347E74EC" w14:textId="5E07ABCC"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w:t>
            </w:r>
            <w:r w:rsidR="009E2A0D">
              <w:rPr>
                <w:rStyle w:val="Bodytext285pt"/>
                <w:rFonts w:eastAsia="Century Schoolbook"/>
                <w:i/>
                <w:iCs/>
                <w:sz w:val="20"/>
                <w:szCs w:val="20"/>
              </w:rPr>
              <w:t xml:space="preserve"> </w:t>
            </w:r>
            <w:r w:rsidRPr="005D7523">
              <w:rPr>
                <w:rStyle w:val="Bodytext285pt"/>
                <w:rFonts w:eastAsia="Century Schoolbook"/>
                <w:i/>
                <w:iCs/>
                <w:sz w:val="20"/>
                <w:szCs w:val="20"/>
              </w:rPr>
              <w:t>Bt</w:t>
            </w:r>
            <w:r w:rsidR="001D57E7">
              <w:rPr>
                <w:rStyle w:val="Bodytext285pt"/>
                <w:rFonts w:eastAsia="Century Schoolbook"/>
                <w:i/>
                <w:iCs/>
                <w:sz w:val="20"/>
                <w:szCs w:val="20"/>
              </w:rPr>
              <w:t>,</w:t>
            </w:r>
            <w:r w:rsidRPr="005D7523">
              <w:rPr>
                <w:rStyle w:val="Bodytext285pt"/>
                <w:rFonts w:eastAsia="Century Schoolbook"/>
                <w:i/>
                <w:iCs/>
                <w:sz w:val="20"/>
                <w:szCs w:val="20"/>
              </w:rPr>
              <w:t xml:space="preserve"> prezentând cel puţin în partea superioară culori de orizont Am</w:t>
            </w:r>
            <w:r w:rsidR="001D57E7">
              <w:rPr>
                <w:rStyle w:val="Bodytext285pt"/>
                <w:rFonts w:eastAsia="Century Schoolbook"/>
                <w:i/>
                <w:iCs/>
                <w:sz w:val="20"/>
                <w:szCs w:val="20"/>
              </w:rPr>
              <w:t>.</w:t>
            </w:r>
          </w:p>
        </w:tc>
      </w:tr>
      <w:tr w:rsidR="000014E1" w:rsidRPr="005D7523" w14:paraId="18D6A7D7" w14:textId="77777777" w:rsidTr="004D3EFD">
        <w:tc>
          <w:tcPr>
            <w:tcW w:w="2479" w:type="dxa"/>
          </w:tcPr>
          <w:p w14:paraId="4031656E" w14:textId="77777777" w:rsidR="000014E1" w:rsidRPr="005D7523" w:rsidRDefault="00FA0409" w:rsidP="004D3EFD">
            <w:pPr>
              <w:jc w:val="both"/>
              <w:rPr>
                <w:rStyle w:val="Bodytext285pt"/>
                <w:rFonts w:eastAsia="Century Schoolbook"/>
                <w:iCs/>
                <w:sz w:val="20"/>
                <w:szCs w:val="20"/>
              </w:rPr>
            </w:pPr>
            <w:r>
              <w:rPr>
                <w:rStyle w:val="Bodytext285pt"/>
                <w:rFonts w:eastAsia="Century Schoolbook"/>
                <w:iCs/>
                <w:sz w:val="20"/>
                <w:szCs w:val="20"/>
              </w:rPr>
              <w:t>a</w:t>
            </w:r>
            <w:r w:rsidR="000014E1" w:rsidRPr="005D7523">
              <w:rPr>
                <w:rStyle w:val="Bodytext285pt"/>
                <w:rFonts w:eastAsia="Century Schoolbook"/>
                <w:iCs/>
                <w:sz w:val="20"/>
                <w:szCs w:val="20"/>
              </w:rPr>
              <w:t>rgic clinogleic</w:t>
            </w:r>
          </w:p>
        </w:tc>
        <w:tc>
          <w:tcPr>
            <w:tcW w:w="1443" w:type="dxa"/>
          </w:tcPr>
          <w:p w14:paraId="420D153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ar.cl</w:t>
            </w:r>
          </w:p>
        </w:tc>
        <w:tc>
          <w:tcPr>
            <w:tcW w:w="3557" w:type="dxa"/>
          </w:tcPr>
          <w:p w14:paraId="0AF29F51" w14:textId="675687F3" w:rsidR="000014E1" w:rsidRPr="005D7523" w:rsidRDefault="00396217"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solul prezintă exces temporar de apă provenit din precipitaţii şi/sau izvoare de coastă </w:t>
            </w:r>
            <w:r w:rsidR="000014E1" w:rsidRPr="005D7523">
              <w:rPr>
                <w:rStyle w:val="Bodytext285pt"/>
                <w:rFonts w:eastAsia="Century Schoolbook"/>
                <w:i/>
                <w:iCs/>
                <w:sz w:val="20"/>
                <w:szCs w:val="20"/>
              </w:rPr>
              <w:lastRenderedPageBreak/>
              <w:t xml:space="preserve">şi/sau din infiltraţii laterale prin orizonturile profilului de sol situat pe versant şi are orizont </w:t>
            </w:r>
            <w:r w:rsidR="000014E1" w:rsidRPr="005D7523">
              <w:rPr>
                <w:rStyle w:val="Bodytext285pt"/>
                <w:rFonts w:eastAsia="Century Schoolbook"/>
                <w:b/>
                <w:bCs/>
                <w:i/>
                <w:iCs/>
                <w:sz w:val="20"/>
                <w:szCs w:val="20"/>
              </w:rPr>
              <w:t>w</w:t>
            </w:r>
            <w:r w:rsidR="000014E1" w:rsidRPr="005D7523">
              <w:rPr>
                <w:rStyle w:val="Bodytext285pt"/>
                <w:rFonts w:eastAsia="Century Schoolbook"/>
                <w:i/>
                <w:iCs/>
                <w:sz w:val="20"/>
                <w:szCs w:val="20"/>
              </w:rPr>
              <w:t xml:space="preserve"> începând în 0 – 50 cm şi orizont </w:t>
            </w:r>
            <w:r w:rsidR="000014E1" w:rsidRPr="005D7523">
              <w:rPr>
                <w:rStyle w:val="Bodytext285pt"/>
                <w:rFonts w:eastAsia="Century Schoolbook"/>
                <w:b/>
                <w:bCs/>
                <w:i/>
                <w:iCs/>
                <w:sz w:val="20"/>
                <w:szCs w:val="20"/>
              </w:rPr>
              <w:t>Gox</w:t>
            </w:r>
            <w:r w:rsidR="000014E1" w:rsidRPr="005D7523">
              <w:rPr>
                <w:rStyle w:val="Bodytext285pt"/>
                <w:rFonts w:eastAsia="Century Schoolbook"/>
                <w:i/>
                <w:iCs/>
                <w:sz w:val="20"/>
                <w:szCs w:val="20"/>
              </w:rPr>
              <w:t xml:space="preserve"> începând în 0 – 150 cm.</w:t>
            </w:r>
          </w:p>
        </w:tc>
      </w:tr>
      <w:tr w:rsidR="000014E1" w:rsidRPr="005D7523" w14:paraId="68B33FCA" w14:textId="77777777" w:rsidTr="004D3EFD">
        <w:tc>
          <w:tcPr>
            <w:tcW w:w="2479" w:type="dxa"/>
          </w:tcPr>
          <w:p w14:paraId="7DF1AC88" w14:textId="77777777" w:rsidR="000014E1" w:rsidRPr="005D7523" w:rsidRDefault="00FA0409" w:rsidP="004D3EFD">
            <w:pPr>
              <w:jc w:val="both"/>
              <w:rPr>
                <w:rStyle w:val="Bodytext285pt"/>
                <w:rFonts w:eastAsia="Century Schoolbook"/>
                <w:iCs/>
                <w:sz w:val="20"/>
                <w:szCs w:val="20"/>
              </w:rPr>
            </w:pPr>
            <w:r>
              <w:rPr>
                <w:rStyle w:val="Bodytext285pt"/>
                <w:rFonts w:eastAsia="Century Schoolbook"/>
                <w:iCs/>
                <w:sz w:val="20"/>
                <w:szCs w:val="20"/>
              </w:rPr>
              <w:lastRenderedPageBreak/>
              <w:t>a</w:t>
            </w:r>
            <w:r w:rsidR="000014E1" w:rsidRPr="005D7523">
              <w:rPr>
                <w:rStyle w:val="Bodytext285pt"/>
                <w:rFonts w:eastAsia="Century Schoolbook"/>
                <w:iCs/>
                <w:sz w:val="20"/>
                <w:szCs w:val="20"/>
              </w:rPr>
              <w:t>rgic vertic</w:t>
            </w:r>
          </w:p>
        </w:tc>
        <w:tc>
          <w:tcPr>
            <w:tcW w:w="1443" w:type="dxa"/>
          </w:tcPr>
          <w:p w14:paraId="3B74DDE9"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ar.vs</w:t>
            </w:r>
          </w:p>
        </w:tc>
        <w:tc>
          <w:tcPr>
            <w:tcW w:w="3557" w:type="dxa"/>
          </w:tcPr>
          <w:p w14:paraId="0D71FAE8" w14:textId="7DAA631E" w:rsidR="000014E1" w:rsidRPr="005D7523" w:rsidRDefault="00396217"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u orizont Bt, orizontul contractilo-gonflant (z) începând între baza orizontului Am şi 100 cm.</w:t>
            </w:r>
          </w:p>
        </w:tc>
      </w:tr>
      <w:tr w:rsidR="000014E1" w:rsidRPr="005D7523" w14:paraId="1510B015" w14:textId="77777777" w:rsidTr="004D3EFD">
        <w:tc>
          <w:tcPr>
            <w:tcW w:w="2479" w:type="dxa"/>
          </w:tcPr>
          <w:p w14:paraId="3FA31A59" w14:textId="77777777" w:rsidR="000014E1" w:rsidRPr="005D7523" w:rsidRDefault="00FA0409" w:rsidP="004D3EFD">
            <w:pPr>
              <w:jc w:val="both"/>
              <w:rPr>
                <w:rStyle w:val="Bodytext285pt"/>
                <w:rFonts w:eastAsia="Century Schoolbook"/>
                <w:iCs/>
                <w:sz w:val="20"/>
                <w:szCs w:val="20"/>
              </w:rPr>
            </w:pPr>
            <w:r>
              <w:rPr>
                <w:rStyle w:val="Bodytext285pt"/>
                <w:rFonts w:eastAsia="Century Schoolbook"/>
                <w:iCs/>
                <w:sz w:val="20"/>
                <w:szCs w:val="20"/>
              </w:rPr>
              <w:t>a</w:t>
            </w:r>
            <w:r w:rsidR="000014E1" w:rsidRPr="005D7523">
              <w:rPr>
                <w:rStyle w:val="Bodytext285pt"/>
                <w:rFonts w:eastAsia="Century Schoolbook"/>
                <w:iCs/>
                <w:sz w:val="20"/>
                <w:szCs w:val="20"/>
              </w:rPr>
              <w:t>rgic greic</w:t>
            </w:r>
          </w:p>
        </w:tc>
        <w:tc>
          <w:tcPr>
            <w:tcW w:w="1443" w:type="dxa"/>
          </w:tcPr>
          <w:p w14:paraId="6F36ACBC"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ar.gr</w:t>
            </w:r>
          </w:p>
        </w:tc>
        <w:tc>
          <w:tcPr>
            <w:tcW w:w="3557" w:type="dxa"/>
          </w:tcPr>
          <w:p w14:paraId="1F8D916C" w14:textId="0CA9810B" w:rsidR="000014E1" w:rsidRPr="005D7523" w:rsidRDefault="00396217"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şi orizont </w:t>
            </w:r>
            <w:r w:rsidR="000014E1" w:rsidRPr="005D7523">
              <w:rPr>
                <w:rStyle w:val="Bodytext285pt"/>
                <w:rFonts w:eastAsia="Century Schoolbook"/>
                <w:b/>
                <w:bCs/>
                <w:i/>
                <w:iCs/>
                <w:sz w:val="20"/>
                <w:szCs w:val="20"/>
              </w:rPr>
              <w:t>Ame situat</w:t>
            </w:r>
            <w:r w:rsidR="000014E1" w:rsidRPr="005D7523">
              <w:rPr>
                <w:rStyle w:val="Bodytext285pt"/>
                <w:rFonts w:eastAsia="Century Schoolbook"/>
                <w:i/>
                <w:iCs/>
                <w:sz w:val="20"/>
                <w:szCs w:val="20"/>
              </w:rPr>
              <w:t xml:space="preserve"> în partea inferioară a orizontului Am şi deasupra lui Bt.</w:t>
            </w:r>
          </w:p>
        </w:tc>
      </w:tr>
      <w:tr w:rsidR="000014E1" w:rsidRPr="005D7523" w14:paraId="0DD74BB1" w14:textId="77777777" w:rsidTr="004D3EFD">
        <w:tc>
          <w:tcPr>
            <w:tcW w:w="2479" w:type="dxa"/>
          </w:tcPr>
          <w:p w14:paraId="3C3FD2EC" w14:textId="77777777" w:rsidR="000014E1" w:rsidRPr="005D7523" w:rsidRDefault="00FA0409" w:rsidP="004D3EFD">
            <w:pPr>
              <w:jc w:val="both"/>
              <w:rPr>
                <w:rStyle w:val="Bodytext285pt"/>
                <w:rFonts w:eastAsia="Century Schoolbook"/>
                <w:iCs/>
                <w:sz w:val="20"/>
                <w:szCs w:val="20"/>
              </w:rPr>
            </w:pPr>
            <w:r>
              <w:rPr>
                <w:rStyle w:val="Bodytext285pt"/>
                <w:rFonts w:eastAsia="Century Schoolbook"/>
                <w:iCs/>
                <w:sz w:val="20"/>
                <w:szCs w:val="20"/>
              </w:rPr>
              <w:t>a</w:t>
            </w:r>
            <w:r w:rsidR="000014E1" w:rsidRPr="005D7523">
              <w:rPr>
                <w:rStyle w:val="Bodytext285pt"/>
                <w:rFonts w:eastAsia="Century Schoolbook"/>
                <w:iCs/>
                <w:sz w:val="20"/>
                <w:szCs w:val="20"/>
              </w:rPr>
              <w:t>rgic prarendzinic</w:t>
            </w:r>
          </w:p>
        </w:tc>
        <w:tc>
          <w:tcPr>
            <w:tcW w:w="1443" w:type="dxa"/>
          </w:tcPr>
          <w:p w14:paraId="778B7189"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ar.pa</w:t>
            </w:r>
          </w:p>
        </w:tc>
        <w:tc>
          <w:tcPr>
            <w:tcW w:w="3557" w:type="dxa"/>
          </w:tcPr>
          <w:p w14:paraId="3B8F91C0" w14:textId="5DC8424F" w:rsidR="000014E1" w:rsidRPr="005D7523" w:rsidRDefault="00B14BA3"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având în Am V%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40%, material care apare în primii 75 cm ai profilului.</w:t>
            </w:r>
          </w:p>
        </w:tc>
      </w:tr>
      <w:tr w:rsidR="000014E1" w:rsidRPr="005D7523" w14:paraId="43C07E8C" w14:textId="77777777" w:rsidTr="004D3EFD">
        <w:tc>
          <w:tcPr>
            <w:tcW w:w="2479" w:type="dxa"/>
          </w:tcPr>
          <w:p w14:paraId="177F9015" w14:textId="77777777" w:rsidR="000014E1" w:rsidRPr="005D7523" w:rsidRDefault="00FA0409" w:rsidP="004D3EFD">
            <w:pPr>
              <w:jc w:val="both"/>
              <w:rPr>
                <w:rStyle w:val="Bodytext285pt"/>
                <w:rFonts w:eastAsia="Century Schoolbook"/>
                <w:iCs/>
                <w:sz w:val="20"/>
                <w:szCs w:val="20"/>
              </w:rPr>
            </w:pPr>
            <w:r>
              <w:rPr>
                <w:rStyle w:val="Bodytext285pt"/>
                <w:rFonts w:eastAsia="Century Schoolbook"/>
                <w:iCs/>
                <w:sz w:val="20"/>
                <w:szCs w:val="20"/>
              </w:rPr>
              <w:t>c</w:t>
            </w:r>
            <w:r w:rsidR="000014E1" w:rsidRPr="005D7523">
              <w:rPr>
                <w:rStyle w:val="Bodytext285pt"/>
                <w:rFonts w:eastAsia="Century Schoolbook"/>
                <w:iCs/>
                <w:sz w:val="20"/>
                <w:szCs w:val="20"/>
              </w:rPr>
              <w:t>ernoziomoid argic</w:t>
            </w:r>
          </w:p>
        </w:tc>
        <w:tc>
          <w:tcPr>
            <w:tcW w:w="1443" w:type="dxa"/>
          </w:tcPr>
          <w:p w14:paraId="13C733BF"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cm.ar</w:t>
            </w:r>
          </w:p>
        </w:tc>
        <w:tc>
          <w:tcPr>
            <w:tcW w:w="3557" w:type="dxa"/>
          </w:tcPr>
          <w:p w14:paraId="5C18F01D" w14:textId="66A4BD31" w:rsidR="000014E1" w:rsidRPr="005D7523" w:rsidRDefault="00B14BA3"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prezintă pelicule organo-minerale (la nivelul oriz. Bt),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w:t>
            </w:r>
            <w:r w:rsidR="007D62AA">
              <w:rPr>
                <w:rStyle w:val="Bodytext285pt"/>
                <w:rFonts w:eastAsia="Century Schoolbook"/>
                <w:i/>
                <w:iCs/>
                <w:sz w:val="20"/>
                <w:szCs w:val="20"/>
              </w:rPr>
              <w:t>,</w:t>
            </w:r>
            <w:r w:rsidR="000014E1" w:rsidRPr="005D7523">
              <w:rPr>
                <w:rStyle w:val="Bodytext285pt"/>
                <w:rFonts w:eastAsia="Century Schoolbook"/>
                <w:i/>
                <w:iCs/>
                <w:sz w:val="20"/>
                <w:szCs w:val="20"/>
              </w:rPr>
              <w:t xml:space="preserve"> unităţi valoare sau valoare şi cromă în Am.</w:t>
            </w:r>
          </w:p>
        </w:tc>
      </w:tr>
      <w:tr w:rsidR="000014E1" w:rsidRPr="005D7523" w14:paraId="103591D2" w14:textId="77777777" w:rsidTr="004D3EFD">
        <w:tc>
          <w:tcPr>
            <w:tcW w:w="2479" w:type="dxa"/>
          </w:tcPr>
          <w:p w14:paraId="4AC39DEC" w14:textId="77777777" w:rsidR="000014E1" w:rsidRPr="005D7523" w:rsidRDefault="00FA0409" w:rsidP="004D3EFD">
            <w:pPr>
              <w:jc w:val="both"/>
              <w:rPr>
                <w:rStyle w:val="Bodytext285pt"/>
                <w:rFonts w:eastAsia="Century Schoolbook"/>
                <w:iCs/>
                <w:sz w:val="20"/>
                <w:szCs w:val="20"/>
              </w:rPr>
            </w:pPr>
            <w:r>
              <w:rPr>
                <w:rStyle w:val="Bodytext285pt"/>
                <w:rFonts w:eastAsia="Century Schoolbook"/>
                <w:iCs/>
                <w:sz w:val="20"/>
                <w:szCs w:val="20"/>
              </w:rPr>
              <w:t>c</w:t>
            </w:r>
            <w:r w:rsidR="000014E1" w:rsidRPr="005D7523">
              <w:rPr>
                <w:rStyle w:val="Bodytext285pt"/>
                <w:rFonts w:eastAsia="Century Schoolbook"/>
                <w:iCs/>
                <w:sz w:val="20"/>
                <w:szCs w:val="20"/>
              </w:rPr>
              <w:t>ernoziomoid cambic</w:t>
            </w:r>
          </w:p>
        </w:tc>
        <w:tc>
          <w:tcPr>
            <w:tcW w:w="1443" w:type="dxa"/>
          </w:tcPr>
          <w:p w14:paraId="4D8E3123"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cm.cb</w:t>
            </w:r>
          </w:p>
        </w:tc>
        <w:tc>
          <w:tcPr>
            <w:tcW w:w="3557" w:type="dxa"/>
          </w:tcPr>
          <w:p w14:paraId="62FFF3B7" w14:textId="58FB019A" w:rsidR="000014E1" w:rsidRPr="005D7523" w:rsidRDefault="007D62AA"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Bv, prezintă pelicule organo-minerale (la nivelul oriz. Bv),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w:t>
            </w:r>
            <w:r>
              <w:rPr>
                <w:rStyle w:val="Bodytext285pt"/>
                <w:rFonts w:eastAsia="Century Schoolbook"/>
                <w:i/>
                <w:iCs/>
                <w:sz w:val="20"/>
                <w:szCs w:val="20"/>
              </w:rPr>
              <w:t>,</w:t>
            </w:r>
            <w:r w:rsidR="000014E1" w:rsidRPr="005D7523">
              <w:rPr>
                <w:rStyle w:val="Bodytext285pt"/>
                <w:rFonts w:eastAsia="Century Schoolbook"/>
                <w:i/>
                <w:iCs/>
                <w:sz w:val="20"/>
                <w:szCs w:val="20"/>
              </w:rPr>
              <w:t xml:space="preserve"> unităţi valoare sau valoare şi cromă în Am.</w:t>
            </w:r>
          </w:p>
        </w:tc>
      </w:tr>
      <w:tr w:rsidR="000014E1" w:rsidRPr="005D7523" w14:paraId="78DE06BA" w14:textId="77777777" w:rsidTr="004D3EFD">
        <w:tc>
          <w:tcPr>
            <w:tcW w:w="2479" w:type="dxa"/>
          </w:tcPr>
          <w:p w14:paraId="7227CCB3"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litic</w:t>
            </w:r>
          </w:p>
        </w:tc>
        <w:tc>
          <w:tcPr>
            <w:tcW w:w="1443" w:type="dxa"/>
          </w:tcPr>
          <w:p w14:paraId="7BE4DDB1"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cm.li</w:t>
            </w:r>
          </w:p>
        </w:tc>
        <w:tc>
          <w:tcPr>
            <w:tcW w:w="3557" w:type="dxa"/>
          </w:tcPr>
          <w:p w14:paraId="1619DA72" w14:textId="30795400" w:rsidR="000014E1" w:rsidRPr="005D7523" w:rsidRDefault="007D62AA"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 xml:space="preserve">rezintă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 unităţi valoare sau valoare şi cromă în Am. Prezintă rocă compactă/continuă (Rn) sau rocă fisurată, inclusiv pietrişuri (Rp) începând în 25 – 50 cm.</w:t>
            </w:r>
          </w:p>
        </w:tc>
      </w:tr>
      <w:tr w:rsidR="000014E1" w:rsidRPr="005D7523" w14:paraId="6347AB02" w14:textId="77777777" w:rsidTr="004D3EFD">
        <w:tc>
          <w:tcPr>
            <w:tcW w:w="2479" w:type="dxa"/>
          </w:tcPr>
          <w:p w14:paraId="78B4FA10"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rendzinic</w:t>
            </w:r>
          </w:p>
        </w:tc>
        <w:tc>
          <w:tcPr>
            <w:tcW w:w="1443" w:type="dxa"/>
          </w:tcPr>
          <w:p w14:paraId="51EA389D"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cm.rz</w:t>
            </w:r>
          </w:p>
        </w:tc>
        <w:tc>
          <w:tcPr>
            <w:tcW w:w="3557" w:type="dxa"/>
          </w:tcPr>
          <w:p w14:paraId="218AC22B" w14:textId="399862C9" w:rsidR="000014E1" w:rsidRPr="005D7523" w:rsidRDefault="00E2527D"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 xml:space="preserve">rezintă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w:t>
            </w:r>
            <w:r w:rsidR="00F018C5">
              <w:rPr>
                <w:rStyle w:val="Bodytext285pt"/>
                <w:rFonts w:eastAsia="Century Schoolbook"/>
                <w:i/>
                <w:iCs/>
                <w:sz w:val="20"/>
                <w:szCs w:val="20"/>
              </w:rPr>
              <w:t>,</w:t>
            </w:r>
            <w:r w:rsidR="000014E1" w:rsidRPr="005D7523">
              <w:rPr>
                <w:rStyle w:val="Bodytext285pt"/>
                <w:rFonts w:eastAsia="Century Schoolbook"/>
                <w:i/>
                <w:iCs/>
                <w:sz w:val="20"/>
                <w:szCs w:val="20"/>
              </w:rPr>
              <w:t xml:space="preserve"> unităţi valoare sau valoare şi cromă în Am, format pe substraturi calcaroase (roci sau materiale scheletice – sk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40% (MK), care apar în 25 – 75 cm.</w:t>
            </w:r>
          </w:p>
        </w:tc>
      </w:tr>
      <w:tr w:rsidR="000014E1" w:rsidRPr="005D7523" w14:paraId="645604C7" w14:textId="77777777" w:rsidTr="004D3EFD">
        <w:tc>
          <w:tcPr>
            <w:tcW w:w="2479" w:type="dxa"/>
          </w:tcPr>
          <w:p w14:paraId="4F785F31"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pararendzinic</w:t>
            </w:r>
          </w:p>
        </w:tc>
        <w:tc>
          <w:tcPr>
            <w:tcW w:w="1443" w:type="dxa"/>
          </w:tcPr>
          <w:p w14:paraId="57E8B11E"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cm.pa</w:t>
            </w:r>
          </w:p>
        </w:tc>
        <w:tc>
          <w:tcPr>
            <w:tcW w:w="3557" w:type="dxa"/>
          </w:tcPr>
          <w:p w14:paraId="14DFAF55" w14:textId="26128A3E" w:rsidR="000014E1" w:rsidRPr="005D7523" w:rsidRDefault="00F018C5"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 xml:space="preserve">rezintă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1,5 unităţi valoare sau valoare şi cromă în Am, V%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40%, </w:t>
            </w:r>
            <w:r w:rsidR="000014E1" w:rsidRPr="005D7523">
              <w:rPr>
                <w:rStyle w:val="Bodytext285pt"/>
                <w:rFonts w:eastAsia="Century Schoolbook"/>
                <w:i/>
                <w:iCs/>
                <w:sz w:val="20"/>
                <w:szCs w:val="20"/>
              </w:rPr>
              <w:lastRenderedPageBreak/>
              <w:t>material care apare în primii 75 cm ai profilului.</w:t>
            </w:r>
          </w:p>
        </w:tc>
      </w:tr>
      <w:tr w:rsidR="000014E1" w:rsidRPr="005D7523" w14:paraId="44B6A500" w14:textId="77777777" w:rsidTr="004D3EFD">
        <w:tc>
          <w:tcPr>
            <w:tcW w:w="2479" w:type="dxa"/>
          </w:tcPr>
          <w:p w14:paraId="53022946"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cernoziomoid stagnic</w:t>
            </w:r>
          </w:p>
        </w:tc>
        <w:tc>
          <w:tcPr>
            <w:tcW w:w="1443" w:type="dxa"/>
          </w:tcPr>
          <w:p w14:paraId="14F63A4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cm.st</w:t>
            </w:r>
          </w:p>
        </w:tc>
        <w:tc>
          <w:tcPr>
            <w:tcW w:w="3557" w:type="dxa"/>
          </w:tcPr>
          <w:p w14:paraId="4525583B" w14:textId="304E4278" w:rsidR="000014E1" w:rsidRPr="005D7523" w:rsidRDefault="00A83332"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 xml:space="preserve">rezintă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 unităţi valoare sau valoare şi cromă în Am şi orizont stagnogleic (W) începând în 50 – 100 cm sau orizont stagnogleizat (w) începând în 0 – 100 cm.</w:t>
            </w:r>
          </w:p>
        </w:tc>
      </w:tr>
      <w:tr w:rsidR="000014E1" w:rsidRPr="005D7523" w14:paraId="197FB6D1" w14:textId="77777777" w:rsidTr="004D3EFD">
        <w:tc>
          <w:tcPr>
            <w:tcW w:w="2479" w:type="dxa"/>
          </w:tcPr>
          <w:p w14:paraId="2DE4DB79"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vertic</w:t>
            </w:r>
          </w:p>
        </w:tc>
        <w:tc>
          <w:tcPr>
            <w:tcW w:w="1443" w:type="dxa"/>
          </w:tcPr>
          <w:p w14:paraId="3FC48F11"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cm.vs</w:t>
            </w:r>
          </w:p>
        </w:tc>
        <w:tc>
          <w:tcPr>
            <w:tcW w:w="3557" w:type="dxa"/>
          </w:tcPr>
          <w:p w14:paraId="72B15E68" w14:textId="4558B62F" w:rsidR="000014E1" w:rsidRPr="005D7523" w:rsidRDefault="00AC63DE"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 xml:space="preserve">rezintă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 unităţi valoare sau valoare şi cromă în Am şi orizont contractilo-gonflant (z)</w:t>
            </w:r>
            <w:r>
              <w:rPr>
                <w:rStyle w:val="Bodytext285pt"/>
                <w:rFonts w:eastAsia="Century Schoolbook"/>
                <w:i/>
                <w:iCs/>
                <w:sz w:val="20"/>
                <w:szCs w:val="20"/>
              </w:rPr>
              <w:t xml:space="preserve"> </w:t>
            </w:r>
            <w:r w:rsidR="000014E1" w:rsidRPr="005D7523">
              <w:rPr>
                <w:rStyle w:val="Bodytext285pt"/>
                <w:rFonts w:eastAsia="Century Schoolbook"/>
                <w:i/>
                <w:iCs/>
                <w:sz w:val="20"/>
                <w:szCs w:val="20"/>
              </w:rPr>
              <w:t>începând între baza orizontului Am şi 100 cm.</w:t>
            </w:r>
          </w:p>
        </w:tc>
      </w:tr>
      <w:tr w:rsidR="000014E1" w:rsidRPr="005D7523" w14:paraId="30FDBF61" w14:textId="77777777" w:rsidTr="004D3EFD">
        <w:tc>
          <w:tcPr>
            <w:tcW w:w="2479" w:type="dxa"/>
          </w:tcPr>
          <w:p w14:paraId="53952D4B"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gleic cernic</w:t>
            </w:r>
          </w:p>
        </w:tc>
        <w:tc>
          <w:tcPr>
            <w:tcW w:w="1443" w:type="dxa"/>
          </w:tcPr>
          <w:p w14:paraId="1CF76705"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gc.ce</w:t>
            </w:r>
          </w:p>
        </w:tc>
        <w:tc>
          <w:tcPr>
            <w:tcW w:w="3557" w:type="dxa"/>
          </w:tcPr>
          <w:p w14:paraId="5A37FD50"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AC, având cel puţin în partea superioară culori de orizont Am şi prezintă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w:t>
            </w:r>
          </w:p>
        </w:tc>
      </w:tr>
      <w:tr w:rsidR="000014E1" w:rsidRPr="005D7523" w14:paraId="21AE07B5" w14:textId="77777777" w:rsidTr="004D3EFD">
        <w:tc>
          <w:tcPr>
            <w:tcW w:w="2479" w:type="dxa"/>
          </w:tcPr>
          <w:p w14:paraId="11A3B380"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pararendzinic stagnic</w:t>
            </w:r>
          </w:p>
        </w:tc>
        <w:tc>
          <w:tcPr>
            <w:tcW w:w="1443" w:type="dxa"/>
          </w:tcPr>
          <w:p w14:paraId="5029DF02"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pa.st</w:t>
            </w:r>
          </w:p>
        </w:tc>
        <w:tc>
          <w:tcPr>
            <w:tcW w:w="3557" w:type="dxa"/>
          </w:tcPr>
          <w:p w14:paraId="715D41B1"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 şi orizont stagnogleic (W) începând în 50 – 100 cm sau orizont stagnogleizat (w) începând în 0 – 100 cm.</w:t>
            </w:r>
          </w:p>
        </w:tc>
      </w:tr>
      <w:tr w:rsidR="000014E1" w:rsidRPr="005D7523" w14:paraId="5D50141E" w14:textId="77777777" w:rsidTr="004D3EFD">
        <w:tc>
          <w:tcPr>
            <w:tcW w:w="2479" w:type="dxa"/>
          </w:tcPr>
          <w:p w14:paraId="2C6A6D84"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pararendzinic vertic</w:t>
            </w:r>
          </w:p>
        </w:tc>
        <w:tc>
          <w:tcPr>
            <w:tcW w:w="1443" w:type="dxa"/>
          </w:tcPr>
          <w:p w14:paraId="09F834BA"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pa.vs</w:t>
            </w:r>
          </w:p>
        </w:tc>
        <w:tc>
          <w:tcPr>
            <w:tcW w:w="3557" w:type="dxa"/>
          </w:tcPr>
          <w:p w14:paraId="120B79E5" w14:textId="0A0A6EC3"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 şi orizont contractilo-gonflant (z)</w:t>
            </w:r>
            <w:r w:rsidR="005F70A0">
              <w:rPr>
                <w:rStyle w:val="Bodytext285pt"/>
                <w:rFonts w:eastAsia="Century Schoolbook"/>
                <w:i/>
                <w:iCs/>
                <w:sz w:val="20"/>
                <w:szCs w:val="20"/>
              </w:rPr>
              <w:t xml:space="preserve"> </w:t>
            </w:r>
            <w:r w:rsidRPr="005D7523">
              <w:rPr>
                <w:rStyle w:val="Bodytext285pt"/>
                <w:rFonts w:eastAsia="Century Schoolbook"/>
                <w:i/>
                <w:iCs/>
                <w:sz w:val="20"/>
                <w:szCs w:val="20"/>
              </w:rPr>
              <w:t>începând între baza orizontului Am şi 100 cm.</w:t>
            </w:r>
          </w:p>
        </w:tc>
      </w:tr>
      <w:tr w:rsidR="000014E1" w:rsidRPr="005D7523" w14:paraId="32BBE98F" w14:textId="77777777" w:rsidTr="004D3EFD">
        <w:tc>
          <w:tcPr>
            <w:tcW w:w="2479" w:type="dxa"/>
          </w:tcPr>
          <w:p w14:paraId="64209924"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cernic vermic</w:t>
            </w:r>
          </w:p>
        </w:tc>
        <w:tc>
          <w:tcPr>
            <w:tcW w:w="1443" w:type="dxa"/>
          </w:tcPr>
          <w:p w14:paraId="519FD68A"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cb.ce.vm</w:t>
            </w:r>
          </w:p>
        </w:tc>
        <w:tc>
          <w:tcPr>
            <w:tcW w:w="3557" w:type="dxa"/>
          </w:tcPr>
          <w:p w14:paraId="7BF64B83" w14:textId="7751F293"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având caracter vermic (vm), prezintă în proporţie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din volumul orizontului Am şi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25% din volumul orizontului subiacent (Bv), canale de râme, coprolite sau galerii de animale umplute cu materiale aduse din orizonturile supra şi/sau subiacente.</w:t>
            </w:r>
          </w:p>
        </w:tc>
      </w:tr>
      <w:tr w:rsidR="000014E1" w:rsidRPr="005D7523" w14:paraId="3190AF6B" w14:textId="77777777" w:rsidTr="004D3EFD">
        <w:tc>
          <w:tcPr>
            <w:tcW w:w="2479" w:type="dxa"/>
          </w:tcPr>
          <w:p w14:paraId="6DFBEE49"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batigleic cernic</w:t>
            </w:r>
          </w:p>
        </w:tc>
        <w:tc>
          <w:tcPr>
            <w:tcW w:w="1443" w:type="dxa"/>
          </w:tcPr>
          <w:p w14:paraId="74F15077"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cb.dg.ce</w:t>
            </w:r>
          </w:p>
        </w:tc>
        <w:tc>
          <w:tcPr>
            <w:tcW w:w="3557" w:type="dxa"/>
          </w:tcPr>
          <w:p w14:paraId="68A8DF70" w14:textId="4D47EB9B"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w:t>
            </w:r>
            <w:r w:rsidRPr="005D7523">
              <w:rPr>
                <w:rStyle w:val="Bodytext285pt"/>
                <w:rFonts w:eastAsia="Century Schoolbook"/>
                <w:i/>
                <w:iCs/>
                <w:sz w:val="20"/>
                <w:szCs w:val="20"/>
              </w:rPr>
              <w:lastRenderedPageBreak/>
              <w:t xml:space="preserve">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r w:rsidR="005F70A0">
              <w:rPr>
                <w:rStyle w:val="Bodytext285pt"/>
                <w:rFonts w:eastAsia="Century Schoolbook"/>
                <w:i/>
                <w:iCs/>
                <w:sz w:val="20"/>
                <w:szCs w:val="20"/>
              </w:rPr>
              <w:t>.</w:t>
            </w:r>
          </w:p>
        </w:tc>
      </w:tr>
      <w:tr w:rsidR="000014E1" w:rsidRPr="005D7523" w14:paraId="5153CF9F" w14:textId="77777777" w:rsidTr="004D3EFD">
        <w:tc>
          <w:tcPr>
            <w:tcW w:w="2479" w:type="dxa"/>
          </w:tcPr>
          <w:p w14:paraId="16A66CA6"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cambic batigleic cernic vermic</w:t>
            </w:r>
          </w:p>
        </w:tc>
        <w:tc>
          <w:tcPr>
            <w:tcW w:w="1443" w:type="dxa"/>
          </w:tcPr>
          <w:p w14:paraId="09A2C871"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cb.dg.ce.vm</w:t>
            </w:r>
          </w:p>
        </w:tc>
        <w:tc>
          <w:tcPr>
            <w:tcW w:w="3557" w:type="dxa"/>
          </w:tcPr>
          <w:p w14:paraId="44F04A01" w14:textId="67FF6C6F" w:rsidR="000014E1" w:rsidRPr="005D7523" w:rsidRDefault="000014E1" w:rsidP="00470C86">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w:t>
            </w:r>
            <w:r w:rsidR="00470C86">
              <w:rPr>
                <w:rStyle w:val="Bodytext285pt"/>
                <w:rFonts w:eastAsia="Century Schoolbook"/>
                <w:i/>
                <w:iCs/>
                <w:sz w:val="20"/>
                <w:szCs w:val="20"/>
              </w:rPr>
              <w:t>cu</w:t>
            </w:r>
            <w:r w:rsidR="00470C86" w:rsidRPr="005D7523">
              <w:rPr>
                <w:rStyle w:val="Bodytext285pt"/>
                <w:rFonts w:eastAsia="Century Schoolbook"/>
                <w:i/>
                <w:iCs/>
                <w:sz w:val="20"/>
                <w:szCs w:val="20"/>
              </w:rPr>
              <w:t xml:space="preserve"> </w:t>
            </w:r>
            <w:r w:rsidRPr="005D7523">
              <w:rPr>
                <w:rStyle w:val="Bodytext285pt"/>
                <w:rFonts w:eastAsia="Century Schoolbook"/>
                <w:i/>
                <w:iCs/>
                <w:sz w:val="20"/>
                <w:szCs w:val="20"/>
              </w:rPr>
              <w:t xml:space="preserve">caracter vermic (vm), prezintă în proporţie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din volumul orizontului Am şi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25% din volumul orizontului subiacent (Bv), canale de râme, coprolite sau galerii de animale umplute cu materiale aduse din orizonturile supra şi/sau subiacente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0014E1" w:rsidRPr="005D7523" w14:paraId="1A8243A5" w14:textId="77777777" w:rsidTr="004D3EFD">
        <w:tc>
          <w:tcPr>
            <w:tcW w:w="2479" w:type="dxa"/>
          </w:tcPr>
          <w:p w14:paraId="1750D6A3"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batigleic salsodic cernic</w:t>
            </w:r>
          </w:p>
        </w:tc>
        <w:tc>
          <w:tcPr>
            <w:tcW w:w="1443" w:type="dxa"/>
          </w:tcPr>
          <w:p w14:paraId="1346F6D2"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cb.dg.ss.ce</w:t>
            </w:r>
          </w:p>
        </w:tc>
        <w:tc>
          <w:tcPr>
            <w:tcW w:w="3557" w:type="dxa"/>
          </w:tcPr>
          <w:p w14:paraId="24779455" w14:textId="4CEFCDF8"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 fiind salinic şi sodic în acelaş</w:t>
            </w:r>
            <w:r w:rsidR="00B25DDE">
              <w:rPr>
                <w:rStyle w:val="Bodytext285pt"/>
                <w:rFonts w:eastAsia="Century Schoolbook"/>
                <w:i/>
                <w:iCs/>
                <w:sz w:val="20"/>
                <w:szCs w:val="20"/>
              </w:rPr>
              <w:t>i</w:t>
            </w:r>
            <w:r w:rsidRPr="005D7523">
              <w:rPr>
                <w:rStyle w:val="Bodytext285pt"/>
                <w:rFonts w:eastAsia="Century Schoolbook"/>
                <w:i/>
                <w:iCs/>
                <w:sz w:val="20"/>
                <w:szCs w:val="20"/>
              </w:rPr>
              <w:t xml:space="preserve"> timp </w:t>
            </w:r>
            <w:r w:rsidR="00B25DDE">
              <w:rPr>
                <w:rStyle w:val="Bodytext285pt"/>
                <w:rFonts w:eastAsia="Century Schoolbook"/>
                <w:i/>
                <w:iCs/>
                <w:sz w:val="20"/>
                <w:szCs w:val="20"/>
              </w:rPr>
              <w:t>–</w:t>
            </w:r>
            <w:r w:rsidRPr="005D7523">
              <w:rPr>
                <w:rStyle w:val="Bodytext285pt"/>
                <w:rFonts w:eastAsia="Century Schoolbook"/>
                <w:i/>
                <w:iCs/>
                <w:sz w:val="20"/>
                <w:szCs w:val="20"/>
              </w:rPr>
              <w:t xml:space="preserve">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 xml:space="preserve">în 50 – 100 cm,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30BD4944" w14:textId="77777777" w:rsidTr="004D3EFD">
        <w:tc>
          <w:tcPr>
            <w:tcW w:w="2479" w:type="dxa"/>
          </w:tcPr>
          <w:p w14:paraId="1269BE5A"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batigleic sodic cernic</w:t>
            </w:r>
          </w:p>
        </w:tc>
        <w:tc>
          <w:tcPr>
            <w:tcW w:w="1443" w:type="dxa"/>
          </w:tcPr>
          <w:p w14:paraId="7DB83904"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cb.dg.ac.ce</w:t>
            </w:r>
          </w:p>
        </w:tc>
        <w:tc>
          <w:tcPr>
            <w:tcW w:w="3557" w:type="dxa"/>
          </w:tcPr>
          <w:p w14:paraId="1F7042BF"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18C4986A" w14:textId="77777777" w:rsidTr="004D3EFD">
        <w:tc>
          <w:tcPr>
            <w:tcW w:w="2479" w:type="dxa"/>
          </w:tcPr>
          <w:p w14:paraId="68B0922A"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litic cernic</w:t>
            </w:r>
          </w:p>
        </w:tc>
        <w:tc>
          <w:tcPr>
            <w:tcW w:w="1443" w:type="dxa"/>
          </w:tcPr>
          <w:p w14:paraId="58E434A4"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cb.li.ce</w:t>
            </w:r>
          </w:p>
        </w:tc>
        <w:tc>
          <w:tcPr>
            <w:tcW w:w="3557" w:type="dxa"/>
          </w:tcPr>
          <w:p w14:paraId="45C45A2F"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Prezintă rocă compactă/continuă (Rn) sau rocă fisurată, inclusiv pietrişuri (Rp) începând în 25 – 50 cm.</w:t>
            </w:r>
          </w:p>
        </w:tc>
      </w:tr>
      <w:tr w:rsidR="000014E1" w:rsidRPr="005D7523" w14:paraId="385C7D1E" w14:textId="77777777" w:rsidTr="004D3EFD">
        <w:tc>
          <w:tcPr>
            <w:tcW w:w="2479" w:type="dxa"/>
          </w:tcPr>
          <w:p w14:paraId="4917DE18"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rendzinic cernic</w:t>
            </w:r>
          </w:p>
        </w:tc>
        <w:tc>
          <w:tcPr>
            <w:tcW w:w="1443" w:type="dxa"/>
          </w:tcPr>
          <w:p w14:paraId="33B0126A"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cb.rz.ce</w:t>
            </w:r>
          </w:p>
        </w:tc>
        <w:tc>
          <w:tcPr>
            <w:tcW w:w="3557" w:type="dxa"/>
          </w:tcPr>
          <w:p w14:paraId="04BF423B"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formate pe substraturi calcaroase (roci sau materiale scheletice – sk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40% (MK), care apar în 25 – 75 cm.</w:t>
            </w:r>
          </w:p>
        </w:tc>
      </w:tr>
      <w:tr w:rsidR="000014E1" w:rsidRPr="005D7523" w14:paraId="159F118C" w14:textId="77777777" w:rsidTr="004D3EFD">
        <w:tc>
          <w:tcPr>
            <w:tcW w:w="2479" w:type="dxa"/>
          </w:tcPr>
          <w:p w14:paraId="4F38BDC4"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rendzinic litic cernic</w:t>
            </w:r>
          </w:p>
        </w:tc>
        <w:tc>
          <w:tcPr>
            <w:tcW w:w="1443" w:type="dxa"/>
          </w:tcPr>
          <w:p w14:paraId="4ED4E83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cb.rz.li.ce</w:t>
            </w:r>
          </w:p>
        </w:tc>
        <w:tc>
          <w:tcPr>
            <w:tcW w:w="3557" w:type="dxa"/>
          </w:tcPr>
          <w:p w14:paraId="58DC4710"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w:t>
            </w:r>
            <w:r w:rsidRPr="005D7523">
              <w:rPr>
                <w:rStyle w:val="Bodytext285pt"/>
                <w:rFonts w:eastAsia="Century Schoolbook"/>
                <w:i/>
                <w:iCs/>
                <w:sz w:val="20"/>
                <w:szCs w:val="20"/>
              </w:rPr>
              <w:lastRenderedPageBreak/>
              <w:t>subiacent Bv, având cel puţin în partea superioară culori de orizont Am, formate pe roci carbonatice compact/continue (Rn) sau roci fisurate, inclusiv pietrişuri (Rp) începând în 25 – 50 cm.</w:t>
            </w:r>
          </w:p>
        </w:tc>
      </w:tr>
      <w:tr w:rsidR="000014E1" w:rsidRPr="005D7523" w14:paraId="76A297FB" w14:textId="77777777" w:rsidTr="004D3EFD">
        <w:tc>
          <w:tcPr>
            <w:tcW w:w="2479" w:type="dxa"/>
          </w:tcPr>
          <w:p w14:paraId="1270EE72"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cambic pararendzinic cernic</w:t>
            </w:r>
          </w:p>
        </w:tc>
        <w:tc>
          <w:tcPr>
            <w:tcW w:w="1443" w:type="dxa"/>
          </w:tcPr>
          <w:p w14:paraId="117842F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cb.pa.ce</w:t>
            </w:r>
          </w:p>
        </w:tc>
        <w:tc>
          <w:tcPr>
            <w:tcW w:w="3557" w:type="dxa"/>
          </w:tcPr>
          <w:p w14:paraId="4DACBB84" w14:textId="312089E1"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r w:rsidR="00293654">
              <w:rPr>
                <w:rStyle w:val="Bodytext285pt"/>
                <w:rFonts w:eastAsia="Century Schoolbook"/>
                <w:i/>
                <w:iCs/>
                <w:sz w:val="20"/>
                <w:szCs w:val="20"/>
              </w:rPr>
              <w:t>.</w:t>
            </w:r>
          </w:p>
        </w:tc>
      </w:tr>
      <w:tr w:rsidR="000014E1" w:rsidRPr="005D7523" w14:paraId="430BC8A2" w14:textId="77777777" w:rsidTr="004D3EFD">
        <w:tc>
          <w:tcPr>
            <w:tcW w:w="2479" w:type="dxa"/>
          </w:tcPr>
          <w:p w14:paraId="56AD8100"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salinic cernic</w:t>
            </w:r>
          </w:p>
        </w:tc>
        <w:tc>
          <w:tcPr>
            <w:tcW w:w="1443" w:type="dxa"/>
          </w:tcPr>
          <w:p w14:paraId="593AD0EA"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cb.sa.ce</w:t>
            </w:r>
          </w:p>
        </w:tc>
        <w:tc>
          <w:tcPr>
            <w:tcW w:w="3557" w:type="dxa"/>
          </w:tcPr>
          <w:p w14:paraId="406D7AC6"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cu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0014E1" w:rsidRPr="005D7523" w14:paraId="3905C8FE" w14:textId="77777777" w:rsidTr="004D3EFD">
        <w:tc>
          <w:tcPr>
            <w:tcW w:w="2479" w:type="dxa"/>
          </w:tcPr>
          <w:p w14:paraId="361CCC5D"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salsodic cernic</w:t>
            </w:r>
          </w:p>
        </w:tc>
        <w:tc>
          <w:tcPr>
            <w:tcW w:w="1443" w:type="dxa"/>
          </w:tcPr>
          <w:p w14:paraId="09D8D9A4"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cb.ss.ce</w:t>
            </w:r>
          </w:p>
        </w:tc>
        <w:tc>
          <w:tcPr>
            <w:tcW w:w="3557" w:type="dxa"/>
          </w:tcPr>
          <w:p w14:paraId="5F22117D" w14:textId="26BD6F4C"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fiind salinic şi sodic în acelaş</w:t>
            </w:r>
            <w:r w:rsidR="0052786D">
              <w:rPr>
                <w:rStyle w:val="Bodytext285pt"/>
                <w:rFonts w:eastAsia="Century Schoolbook"/>
                <w:i/>
                <w:iCs/>
                <w:sz w:val="20"/>
                <w:szCs w:val="20"/>
              </w:rPr>
              <w:t>i</w:t>
            </w:r>
            <w:r w:rsidRPr="005D7523">
              <w:rPr>
                <w:rStyle w:val="Bodytext285pt"/>
                <w:rFonts w:eastAsia="Century Schoolbook"/>
                <w:i/>
                <w:iCs/>
                <w:sz w:val="20"/>
                <w:szCs w:val="20"/>
              </w:rPr>
              <w:t xml:space="preserve"> timp </w:t>
            </w:r>
            <w:r w:rsidR="0052786D">
              <w:rPr>
                <w:rStyle w:val="Bodytext285pt"/>
                <w:rFonts w:eastAsia="Century Schoolbook"/>
                <w:i/>
                <w:iCs/>
                <w:sz w:val="20"/>
                <w:szCs w:val="20"/>
              </w:rPr>
              <w:t>–</w:t>
            </w:r>
            <w:r w:rsidRPr="005D7523">
              <w:rPr>
                <w:rStyle w:val="Bodytext285pt"/>
                <w:rFonts w:eastAsia="Century Schoolbook"/>
                <w:i/>
                <w:iCs/>
                <w:sz w:val="20"/>
                <w:szCs w:val="20"/>
              </w:rPr>
              <w:t xml:space="preserve">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 xml:space="preserve">în 50 – 100 cm,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3BBB5C28" w14:textId="77777777" w:rsidTr="004D3EFD">
        <w:tc>
          <w:tcPr>
            <w:tcW w:w="2479" w:type="dxa"/>
          </w:tcPr>
          <w:p w14:paraId="2DFC9749"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sodic cernic</w:t>
            </w:r>
          </w:p>
        </w:tc>
        <w:tc>
          <w:tcPr>
            <w:tcW w:w="1443" w:type="dxa"/>
          </w:tcPr>
          <w:p w14:paraId="4E448B48"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cb.ac.ce</w:t>
            </w:r>
          </w:p>
        </w:tc>
        <w:tc>
          <w:tcPr>
            <w:tcW w:w="3557" w:type="dxa"/>
          </w:tcPr>
          <w:p w14:paraId="36A0391A"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7F78B87A" w14:textId="77777777" w:rsidTr="004D3EFD">
        <w:tc>
          <w:tcPr>
            <w:tcW w:w="2479" w:type="dxa"/>
          </w:tcPr>
          <w:p w14:paraId="1DCB4FD6"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vertic cernic</w:t>
            </w:r>
          </w:p>
        </w:tc>
        <w:tc>
          <w:tcPr>
            <w:tcW w:w="1443" w:type="dxa"/>
          </w:tcPr>
          <w:p w14:paraId="1BC28E6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cb.vs.ce</w:t>
            </w:r>
          </w:p>
        </w:tc>
        <w:tc>
          <w:tcPr>
            <w:tcW w:w="3557" w:type="dxa"/>
          </w:tcPr>
          <w:p w14:paraId="11DDA7BD"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şi prezintă orizont contractilo-gonflant (z) începând între baza orizontului Am şi 100 cm.</w:t>
            </w:r>
          </w:p>
        </w:tc>
      </w:tr>
      <w:tr w:rsidR="000014E1" w:rsidRPr="005D7523" w14:paraId="4894736F" w14:textId="77777777" w:rsidTr="004D3EFD">
        <w:tc>
          <w:tcPr>
            <w:tcW w:w="2479" w:type="dxa"/>
          </w:tcPr>
          <w:p w14:paraId="554A10B6"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vertic amfigleic cernic</w:t>
            </w:r>
          </w:p>
        </w:tc>
        <w:tc>
          <w:tcPr>
            <w:tcW w:w="1443" w:type="dxa"/>
          </w:tcPr>
          <w:p w14:paraId="157001A4"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cb.vs.ag.ce</w:t>
            </w:r>
          </w:p>
        </w:tc>
        <w:tc>
          <w:tcPr>
            <w:tcW w:w="3557" w:type="dxa"/>
          </w:tcPr>
          <w:p w14:paraId="04FBBD29" w14:textId="2FEF045F"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gleic şi stagnic în acelaş</w:t>
            </w:r>
            <w:r w:rsidR="00666A35">
              <w:rPr>
                <w:rStyle w:val="Bodytext285pt"/>
                <w:rFonts w:eastAsia="Century Schoolbook"/>
                <w:i/>
                <w:iCs/>
                <w:sz w:val="20"/>
                <w:szCs w:val="20"/>
              </w:rPr>
              <w:t>i</w:t>
            </w:r>
            <w:r w:rsidRPr="005D7523">
              <w:rPr>
                <w:rStyle w:val="Bodytext285pt"/>
                <w:rFonts w:eastAsia="Century Schoolbook"/>
                <w:i/>
                <w:iCs/>
                <w:sz w:val="20"/>
                <w:szCs w:val="20"/>
              </w:rPr>
              <w:t xml:space="preserve"> timp (gc + st -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 şi orizont stagnogleic (W) începând în 50 – 100 cm sau orizont stagnogleizat (w) începând în 0 – 100 cm).</w:t>
            </w:r>
          </w:p>
        </w:tc>
      </w:tr>
      <w:tr w:rsidR="000014E1" w:rsidRPr="005D7523" w14:paraId="1422C2A1" w14:textId="77777777" w:rsidTr="004D3EFD">
        <w:tc>
          <w:tcPr>
            <w:tcW w:w="2479" w:type="dxa"/>
          </w:tcPr>
          <w:p w14:paraId="021D433E"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cambic vertic batigleic cernic</w:t>
            </w:r>
          </w:p>
        </w:tc>
        <w:tc>
          <w:tcPr>
            <w:tcW w:w="1443" w:type="dxa"/>
          </w:tcPr>
          <w:p w14:paraId="37A953CD"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cb.vs.dg.ce</w:t>
            </w:r>
          </w:p>
        </w:tc>
        <w:tc>
          <w:tcPr>
            <w:tcW w:w="3557" w:type="dxa"/>
          </w:tcPr>
          <w:p w14:paraId="7600B4BE" w14:textId="7F877D62"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r w:rsidR="00666A35">
              <w:rPr>
                <w:rStyle w:val="Bodytext285pt"/>
                <w:rFonts w:eastAsia="Century Schoolbook"/>
                <w:i/>
                <w:iCs/>
                <w:sz w:val="20"/>
                <w:szCs w:val="20"/>
              </w:rPr>
              <w:t>.</w:t>
            </w:r>
          </w:p>
        </w:tc>
      </w:tr>
      <w:tr w:rsidR="000014E1" w:rsidRPr="005D7523" w14:paraId="1B02990F" w14:textId="77777777" w:rsidTr="004D3EFD">
        <w:tc>
          <w:tcPr>
            <w:tcW w:w="2479" w:type="dxa"/>
          </w:tcPr>
          <w:p w14:paraId="149159A8"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vertic pararendzinic cernic</w:t>
            </w:r>
          </w:p>
        </w:tc>
        <w:tc>
          <w:tcPr>
            <w:tcW w:w="1443" w:type="dxa"/>
          </w:tcPr>
          <w:p w14:paraId="27293A3B"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cb.vs.pa.ce</w:t>
            </w:r>
          </w:p>
        </w:tc>
        <w:tc>
          <w:tcPr>
            <w:tcW w:w="3557" w:type="dxa"/>
          </w:tcPr>
          <w:p w14:paraId="73ABA5BF"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0014E1" w:rsidRPr="005D7523" w14:paraId="28F82BC0" w14:textId="77777777" w:rsidTr="004D3EFD">
        <w:tc>
          <w:tcPr>
            <w:tcW w:w="2479" w:type="dxa"/>
          </w:tcPr>
          <w:p w14:paraId="4DB693EA"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vertic salinic cernic</w:t>
            </w:r>
          </w:p>
        </w:tc>
        <w:tc>
          <w:tcPr>
            <w:tcW w:w="1443" w:type="dxa"/>
          </w:tcPr>
          <w:p w14:paraId="70554C13"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cb.vs.sa.ce</w:t>
            </w:r>
          </w:p>
        </w:tc>
        <w:tc>
          <w:tcPr>
            <w:tcW w:w="3557" w:type="dxa"/>
          </w:tcPr>
          <w:p w14:paraId="13546D77"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0014E1" w:rsidRPr="005D7523" w14:paraId="69C861E9" w14:textId="77777777" w:rsidTr="004D3EFD">
        <w:tc>
          <w:tcPr>
            <w:tcW w:w="2479" w:type="dxa"/>
          </w:tcPr>
          <w:p w14:paraId="53B31D18"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 xml:space="preserve">cambic vertic salsodic cernic </w:t>
            </w:r>
          </w:p>
        </w:tc>
        <w:tc>
          <w:tcPr>
            <w:tcW w:w="1443" w:type="dxa"/>
          </w:tcPr>
          <w:p w14:paraId="19701257"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cb.vs.ss.ce</w:t>
            </w:r>
          </w:p>
        </w:tc>
        <w:tc>
          <w:tcPr>
            <w:tcW w:w="3557" w:type="dxa"/>
          </w:tcPr>
          <w:p w14:paraId="7B7C474D" w14:textId="4C638608"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fiind salinic şi sodic în acelaş</w:t>
            </w:r>
            <w:r w:rsidR="00CD32D5">
              <w:rPr>
                <w:rStyle w:val="Bodytext285pt"/>
                <w:rFonts w:eastAsia="Century Schoolbook"/>
                <w:i/>
                <w:iCs/>
                <w:sz w:val="20"/>
                <w:szCs w:val="20"/>
              </w:rPr>
              <w:t>i</w:t>
            </w:r>
            <w:r w:rsidRPr="005D7523">
              <w:rPr>
                <w:rStyle w:val="Bodytext285pt"/>
                <w:rFonts w:eastAsia="Century Schoolbook"/>
                <w:i/>
                <w:iCs/>
                <w:sz w:val="20"/>
                <w:szCs w:val="20"/>
              </w:rPr>
              <w:t xml:space="preserve"> timp </w:t>
            </w:r>
            <w:r w:rsidR="00CD32D5">
              <w:rPr>
                <w:rStyle w:val="Bodytext285pt"/>
                <w:rFonts w:eastAsia="Century Schoolbook"/>
                <w:i/>
                <w:iCs/>
                <w:sz w:val="20"/>
                <w:szCs w:val="20"/>
              </w:rPr>
              <w:t>–</w:t>
            </w:r>
            <w:r w:rsidRPr="005D7523">
              <w:rPr>
                <w:rStyle w:val="Bodytext285pt"/>
                <w:rFonts w:eastAsia="Century Schoolbook"/>
                <w:i/>
                <w:iCs/>
                <w:sz w:val="20"/>
                <w:szCs w:val="20"/>
              </w:rPr>
              <w:t xml:space="preserve">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 xml:space="preserve">în 50 – 100 cm,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75624871" w14:textId="77777777" w:rsidTr="004D3EFD">
        <w:tc>
          <w:tcPr>
            <w:tcW w:w="2479" w:type="dxa"/>
          </w:tcPr>
          <w:p w14:paraId="47611B1C"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vertic sodic cernic</w:t>
            </w:r>
          </w:p>
        </w:tc>
        <w:tc>
          <w:tcPr>
            <w:tcW w:w="1443" w:type="dxa"/>
          </w:tcPr>
          <w:p w14:paraId="7359D77D"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cb.vs.ac.ce</w:t>
            </w:r>
          </w:p>
        </w:tc>
        <w:tc>
          <w:tcPr>
            <w:tcW w:w="3557" w:type="dxa"/>
          </w:tcPr>
          <w:p w14:paraId="58ACB9D7"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68793F6D" w14:textId="77777777" w:rsidTr="004D3EFD">
        <w:tc>
          <w:tcPr>
            <w:tcW w:w="2479" w:type="dxa"/>
          </w:tcPr>
          <w:p w14:paraId="56820100"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batigleic cernic</w:t>
            </w:r>
          </w:p>
        </w:tc>
        <w:tc>
          <w:tcPr>
            <w:tcW w:w="1443" w:type="dxa"/>
          </w:tcPr>
          <w:p w14:paraId="546D30D8"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ar.dg.ce</w:t>
            </w:r>
          </w:p>
        </w:tc>
        <w:tc>
          <w:tcPr>
            <w:tcW w:w="3557" w:type="dxa"/>
          </w:tcPr>
          <w:p w14:paraId="7BF7B21F" w14:textId="2119CF6D"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w:t>
            </w:r>
            <w:r w:rsidR="009E2A0D">
              <w:rPr>
                <w:rStyle w:val="Bodytext285pt"/>
                <w:rFonts w:eastAsia="Century Schoolbook"/>
                <w:i/>
                <w:iCs/>
                <w:sz w:val="20"/>
                <w:szCs w:val="20"/>
              </w:rPr>
              <w:t xml:space="preserve"> </w:t>
            </w:r>
            <w:r w:rsidRPr="005D7523">
              <w:rPr>
                <w:rStyle w:val="Bodytext285pt"/>
                <w:rFonts w:eastAsia="Century Schoolbook"/>
                <w:i/>
                <w:iCs/>
                <w:sz w:val="20"/>
                <w:szCs w:val="20"/>
              </w:rPr>
              <w:t xml:space="preserve">Bt prezentând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0014E1" w:rsidRPr="005D7523" w14:paraId="058F5717" w14:textId="77777777" w:rsidTr="004D3EFD">
        <w:tc>
          <w:tcPr>
            <w:tcW w:w="2479" w:type="dxa"/>
          </w:tcPr>
          <w:p w14:paraId="0E8335A8"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rendzinic cernic</w:t>
            </w:r>
          </w:p>
        </w:tc>
        <w:tc>
          <w:tcPr>
            <w:tcW w:w="1443" w:type="dxa"/>
          </w:tcPr>
          <w:p w14:paraId="5AAE2793"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ar.rz.ce</w:t>
            </w:r>
          </w:p>
        </w:tc>
        <w:tc>
          <w:tcPr>
            <w:tcW w:w="3557" w:type="dxa"/>
          </w:tcPr>
          <w:p w14:paraId="66311F6C"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având cel puţin în partea superioară culori de orizont Am, formate pe substraturi calcaroase (roci sau materiale scheletice – sk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cu </w:t>
            </w:r>
            <w:r w:rsidRPr="005D7523">
              <w:rPr>
                <w:rStyle w:val="Bodytext285pt"/>
                <w:rFonts w:eastAsia="Century Schoolbook"/>
                <w:i/>
                <w:iCs/>
                <w:sz w:val="20"/>
                <w:szCs w:val="20"/>
              </w:rPr>
              <w:lastRenderedPageBreak/>
              <w:t xml:space="preserve">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40% (MK), care apar în 25 – 75 cm.</w:t>
            </w:r>
          </w:p>
        </w:tc>
      </w:tr>
      <w:tr w:rsidR="000014E1" w:rsidRPr="005D7523" w14:paraId="7428BA86" w14:textId="77777777" w:rsidTr="004D3EFD">
        <w:tc>
          <w:tcPr>
            <w:tcW w:w="2479" w:type="dxa"/>
          </w:tcPr>
          <w:p w14:paraId="670CD390"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argic pararendzinic cernic</w:t>
            </w:r>
          </w:p>
        </w:tc>
        <w:tc>
          <w:tcPr>
            <w:tcW w:w="1443" w:type="dxa"/>
          </w:tcPr>
          <w:p w14:paraId="721D1CB7"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ar.pa.ce</w:t>
            </w:r>
          </w:p>
        </w:tc>
        <w:tc>
          <w:tcPr>
            <w:tcW w:w="3557" w:type="dxa"/>
          </w:tcPr>
          <w:p w14:paraId="61E39DC7" w14:textId="2BCDE343"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având cel puţin în partea superioară culori de orizont Am, 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r w:rsidR="005F5AB2">
              <w:rPr>
                <w:rStyle w:val="Bodytext285pt"/>
                <w:rFonts w:eastAsia="Century Schoolbook"/>
                <w:i/>
                <w:iCs/>
                <w:sz w:val="20"/>
                <w:szCs w:val="20"/>
              </w:rPr>
              <w:t>.</w:t>
            </w:r>
          </w:p>
        </w:tc>
      </w:tr>
      <w:tr w:rsidR="000014E1" w:rsidRPr="005D7523" w14:paraId="757A43CD" w14:textId="77777777" w:rsidTr="004D3EFD">
        <w:tc>
          <w:tcPr>
            <w:tcW w:w="2479" w:type="dxa"/>
          </w:tcPr>
          <w:p w14:paraId="5988A1B6"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salinic cernic</w:t>
            </w:r>
          </w:p>
        </w:tc>
        <w:tc>
          <w:tcPr>
            <w:tcW w:w="1443" w:type="dxa"/>
          </w:tcPr>
          <w:p w14:paraId="69B0A6D8"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ar.sa.ce</w:t>
            </w:r>
          </w:p>
        </w:tc>
        <w:tc>
          <w:tcPr>
            <w:tcW w:w="3557" w:type="dxa"/>
          </w:tcPr>
          <w:p w14:paraId="38FDA39B"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având cel puţin în partea superioară culori de orizont Am, cu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0014E1" w:rsidRPr="005D7523" w14:paraId="3B986082" w14:textId="77777777" w:rsidTr="004D3EFD">
        <w:tc>
          <w:tcPr>
            <w:tcW w:w="2479" w:type="dxa"/>
          </w:tcPr>
          <w:p w14:paraId="6E880F26"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sodic cernic</w:t>
            </w:r>
          </w:p>
        </w:tc>
        <w:tc>
          <w:tcPr>
            <w:tcW w:w="1443" w:type="dxa"/>
          </w:tcPr>
          <w:p w14:paraId="74BA126C"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ar.ac.ce</w:t>
            </w:r>
          </w:p>
        </w:tc>
        <w:tc>
          <w:tcPr>
            <w:tcW w:w="3557" w:type="dxa"/>
          </w:tcPr>
          <w:p w14:paraId="2161AF8C"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35093969" w14:textId="77777777" w:rsidTr="004D3EFD">
        <w:tc>
          <w:tcPr>
            <w:tcW w:w="2479" w:type="dxa"/>
          </w:tcPr>
          <w:p w14:paraId="5FBB1C1D"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stagnic cernic</w:t>
            </w:r>
          </w:p>
        </w:tc>
        <w:tc>
          <w:tcPr>
            <w:tcW w:w="1443" w:type="dxa"/>
          </w:tcPr>
          <w:p w14:paraId="283269EA"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ar.st.ce</w:t>
            </w:r>
          </w:p>
        </w:tc>
        <w:tc>
          <w:tcPr>
            <w:tcW w:w="3557" w:type="dxa"/>
          </w:tcPr>
          <w:p w14:paraId="311606A2"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şi prezintă orizont stagnogleic (W) începând în 50 – 100 cm sau orizont stagnogleizat (w) începând în 0 – 100 cm.</w:t>
            </w:r>
          </w:p>
        </w:tc>
      </w:tr>
      <w:tr w:rsidR="000014E1" w:rsidRPr="005D7523" w14:paraId="17C7D769" w14:textId="77777777" w:rsidTr="004D3EFD">
        <w:tc>
          <w:tcPr>
            <w:tcW w:w="2479" w:type="dxa"/>
          </w:tcPr>
          <w:p w14:paraId="3DEC52B4"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vertic cernic</w:t>
            </w:r>
          </w:p>
        </w:tc>
        <w:tc>
          <w:tcPr>
            <w:tcW w:w="1443" w:type="dxa"/>
          </w:tcPr>
          <w:p w14:paraId="2E2D89E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ar.vs.ce</w:t>
            </w:r>
          </w:p>
        </w:tc>
        <w:tc>
          <w:tcPr>
            <w:tcW w:w="3557" w:type="dxa"/>
          </w:tcPr>
          <w:p w14:paraId="24101379"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şi prezintă orizont contractilo-gonflant (z) începând între baza orizontului Am şi 100 cm.</w:t>
            </w:r>
          </w:p>
        </w:tc>
      </w:tr>
      <w:tr w:rsidR="000014E1" w:rsidRPr="005D7523" w14:paraId="66C4AB28" w14:textId="77777777" w:rsidTr="004D3EFD">
        <w:tc>
          <w:tcPr>
            <w:tcW w:w="2479" w:type="dxa"/>
          </w:tcPr>
          <w:p w14:paraId="689F9170"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vertic batigleic cernic</w:t>
            </w:r>
          </w:p>
        </w:tc>
        <w:tc>
          <w:tcPr>
            <w:tcW w:w="1443" w:type="dxa"/>
          </w:tcPr>
          <w:p w14:paraId="4C9B5BAA"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ar.vs.dg.ce</w:t>
            </w:r>
          </w:p>
        </w:tc>
        <w:tc>
          <w:tcPr>
            <w:tcW w:w="3557" w:type="dxa"/>
          </w:tcPr>
          <w:p w14:paraId="7F186AC3" w14:textId="07E66E33"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orizont contractilo-gonflant (z) începând între baza orizontului Am şi 100 cm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r w:rsidR="00C5010A">
              <w:rPr>
                <w:rStyle w:val="Bodytext285pt"/>
                <w:rFonts w:eastAsia="Century Schoolbook"/>
                <w:i/>
                <w:iCs/>
                <w:sz w:val="20"/>
                <w:szCs w:val="20"/>
              </w:rPr>
              <w:t>.</w:t>
            </w:r>
          </w:p>
        </w:tc>
      </w:tr>
      <w:tr w:rsidR="000014E1" w:rsidRPr="005D7523" w14:paraId="232C65A8" w14:textId="77777777" w:rsidTr="004D3EFD">
        <w:tc>
          <w:tcPr>
            <w:tcW w:w="2479" w:type="dxa"/>
          </w:tcPr>
          <w:p w14:paraId="21E70229"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vertic salinic cernic</w:t>
            </w:r>
          </w:p>
        </w:tc>
        <w:tc>
          <w:tcPr>
            <w:tcW w:w="1443" w:type="dxa"/>
          </w:tcPr>
          <w:p w14:paraId="364AB69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ar.vs.sa.ce</w:t>
            </w:r>
          </w:p>
        </w:tc>
        <w:tc>
          <w:tcPr>
            <w:tcW w:w="3557" w:type="dxa"/>
          </w:tcPr>
          <w:p w14:paraId="6B4A79B8"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orizont contractilo-gonflant (z) începând între baza orizontului Am şi 100 cm,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0014E1" w:rsidRPr="005D7523" w14:paraId="078FCDDF" w14:textId="77777777" w:rsidTr="004D3EFD">
        <w:tc>
          <w:tcPr>
            <w:tcW w:w="2479" w:type="dxa"/>
          </w:tcPr>
          <w:p w14:paraId="7944A163" w14:textId="76375F5D"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vertic sodic</w:t>
            </w:r>
            <w:r w:rsidR="009E2A0D">
              <w:rPr>
                <w:rStyle w:val="Bodytext285pt"/>
                <w:rFonts w:eastAsia="Century Schoolbook"/>
                <w:iCs/>
                <w:sz w:val="20"/>
                <w:szCs w:val="20"/>
              </w:rPr>
              <w:t xml:space="preserve"> </w:t>
            </w:r>
            <w:r w:rsidRPr="005D7523">
              <w:rPr>
                <w:rStyle w:val="Bodytext285pt"/>
                <w:rFonts w:eastAsia="Century Schoolbook"/>
                <w:iCs/>
                <w:sz w:val="20"/>
                <w:szCs w:val="20"/>
              </w:rPr>
              <w:t>cernic</w:t>
            </w:r>
          </w:p>
        </w:tc>
        <w:tc>
          <w:tcPr>
            <w:tcW w:w="1443" w:type="dxa"/>
          </w:tcPr>
          <w:p w14:paraId="58F05E7B"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ar.vs.ac.ce</w:t>
            </w:r>
          </w:p>
        </w:tc>
        <w:tc>
          <w:tcPr>
            <w:tcW w:w="3557" w:type="dxa"/>
          </w:tcPr>
          <w:p w14:paraId="186576EB"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orizont contractilo-gonflant (z) începând între baza </w:t>
            </w:r>
            <w:r w:rsidRPr="005D7523">
              <w:rPr>
                <w:rStyle w:val="Bodytext285pt"/>
                <w:rFonts w:eastAsia="Century Schoolbook"/>
                <w:i/>
                <w:iCs/>
                <w:sz w:val="20"/>
                <w:szCs w:val="20"/>
              </w:rPr>
              <w:lastRenderedPageBreak/>
              <w:t xml:space="preserve">orizontului Am şi 100 cm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423EF495" w14:textId="77777777" w:rsidTr="004D3EFD">
        <w:tc>
          <w:tcPr>
            <w:tcW w:w="2479" w:type="dxa"/>
          </w:tcPr>
          <w:p w14:paraId="32D995D7"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argic vertic stagnic cernic</w:t>
            </w:r>
          </w:p>
        </w:tc>
        <w:tc>
          <w:tcPr>
            <w:tcW w:w="1443" w:type="dxa"/>
          </w:tcPr>
          <w:p w14:paraId="60562AED"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ar.vs.st.ce</w:t>
            </w:r>
          </w:p>
        </w:tc>
        <w:tc>
          <w:tcPr>
            <w:tcW w:w="3557" w:type="dxa"/>
          </w:tcPr>
          <w:p w14:paraId="64B9AD6C"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orizont contractilo-gonflant (z) începând între baza orizontului Am şi 100 cm şi prezintă orizont stagnogleic (W) începând în 50 – 100 cm sau orizont stagnogleizat (w) începând în 0 – 100 cm.</w:t>
            </w:r>
          </w:p>
        </w:tc>
      </w:tr>
      <w:tr w:rsidR="000014E1" w:rsidRPr="005D7523" w14:paraId="7BB05159" w14:textId="77777777" w:rsidTr="004D3EFD">
        <w:tc>
          <w:tcPr>
            <w:tcW w:w="2479" w:type="dxa"/>
          </w:tcPr>
          <w:p w14:paraId="0439C4A2"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argic batigleic</w:t>
            </w:r>
          </w:p>
        </w:tc>
        <w:tc>
          <w:tcPr>
            <w:tcW w:w="1443" w:type="dxa"/>
          </w:tcPr>
          <w:p w14:paraId="37393FC9"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cm.ar.dg</w:t>
            </w:r>
          </w:p>
        </w:tc>
        <w:tc>
          <w:tcPr>
            <w:tcW w:w="3557" w:type="dxa"/>
          </w:tcPr>
          <w:p w14:paraId="2A50E00E" w14:textId="455259A9" w:rsidR="000014E1" w:rsidRPr="005D7523" w:rsidRDefault="00BD785B"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prezintă pelicule organo-minerale (la nivelul oriz. Bt),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1,5 unităţi valoare sau valoare şi cromă în Am şi orizont </w:t>
            </w:r>
            <w:r w:rsidR="000014E1" w:rsidRPr="005D7523">
              <w:rPr>
                <w:rStyle w:val="Bodytext285pt"/>
                <w:rFonts w:eastAsia="Century Schoolbook"/>
                <w:b/>
                <w:bCs/>
                <w:i/>
                <w:iCs/>
                <w:sz w:val="20"/>
                <w:szCs w:val="20"/>
              </w:rPr>
              <w:t>Gr</w:t>
            </w:r>
            <w:r w:rsidR="000014E1" w:rsidRPr="005D7523">
              <w:rPr>
                <w:rStyle w:val="Bodytext285pt"/>
                <w:rFonts w:eastAsia="Century Schoolbook"/>
                <w:i/>
                <w:iCs/>
                <w:sz w:val="20"/>
                <w:szCs w:val="20"/>
              </w:rPr>
              <w:t xml:space="preserve"> începând în 100 – 200 cm</w:t>
            </w:r>
            <w:r>
              <w:rPr>
                <w:rStyle w:val="Bodytext285pt"/>
                <w:rFonts w:eastAsia="Century Schoolbook"/>
                <w:i/>
                <w:iCs/>
                <w:sz w:val="20"/>
                <w:szCs w:val="20"/>
              </w:rPr>
              <w:t>.</w:t>
            </w:r>
          </w:p>
        </w:tc>
      </w:tr>
      <w:tr w:rsidR="000014E1" w:rsidRPr="005D7523" w14:paraId="7BDA1C53" w14:textId="77777777" w:rsidTr="004D3EFD">
        <w:tc>
          <w:tcPr>
            <w:tcW w:w="2479" w:type="dxa"/>
          </w:tcPr>
          <w:p w14:paraId="362DC27C"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argic pararendzinic</w:t>
            </w:r>
          </w:p>
        </w:tc>
        <w:tc>
          <w:tcPr>
            <w:tcW w:w="1443" w:type="dxa"/>
          </w:tcPr>
          <w:p w14:paraId="148AF254"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cm.ar.pa</w:t>
            </w:r>
          </w:p>
        </w:tc>
        <w:tc>
          <w:tcPr>
            <w:tcW w:w="3557" w:type="dxa"/>
          </w:tcPr>
          <w:p w14:paraId="317F4DD8" w14:textId="03469160" w:rsidR="000014E1" w:rsidRPr="005D7523" w:rsidRDefault="00BD785B"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prezintă pelicule organo-minerale (la nivelul oriz. Bt),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1,5 unităţi valoare sau valoare şi cromă în Am, sol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40%), material care apare în primii 75 cm ai profilului</w:t>
            </w:r>
            <w:r>
              <w:rPr>
                <w:rStyle w:val="Bodytext285pt"/>
                <w:rFonts w:eastAsia="Century Schoolbook"/>
                <w:i/>
                <w:iCs/>
                <w:sz w:val="20"/>
                <w:szCs w:val="20"/>
              </w:rPr>
              <w:t>.</w:t>
            </w:r>
          </w:p>
        </w:tc>
      </w:tr>
      <w:tr w:rsidR="000014E1" w:rsidRPr="005D7523" w14:paraId="5D517D87" w14:textId="77777777" w:rsidTr="004D3EFD">
        <w:tc>
          <w:tcPr>
            <w:tcW w:w="2479" w:type="dxa"/>
          </w:tcPr>
          <w:p w14:paraId="797D9994"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argic stagnic</w:t>
            </w:r>
          </w:p>
        </w:tc>
        <w:tc>
          <w:tcPr>
            <w:tcW w:w="1443" w:type="dxa"/>
          </w:tcPr>
          <w:p w14:paraId="6279C5AA"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cm.ar.st</w:t>
            </w:r>
          </w:p>
        </w:tc>
        <w:tc>
          <w:tcPr>
            <w:tcW w:w="3557" w:type="dxa"/>
          </w:tcPr>
          <w:p w14:paraId="74A0F12F" w14:textId="4543AF58" w:rsidR="000014E1" w:rsidRPr="005D7523" w:rsidRDefault="00BD785B"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prezintă pelicule organo-minerale (la nivelul oriz. Bt),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 unităţi valoare sau valoare şi cromă în Am şi prezintă orizont stagnogleic (W) începând în 50 – 100 cm sau orizont stagnogleizat (w) începând în 0 – 100 cm.</w:t>
            </w:r>
          </w:p>
        </w:tc>
      </w:tr>
      <w:tr w:rsidR="000014E1" w:rsidRPr="005D7523" w14:paraId="40E27B56" w14:textId="77777777" w:rsidTr="004D3EFD">
        <w:tc>
          <w:tcPr>
            <w:tcW w:w="2479" w:type="dxa"/>
          </w:tcPr>
          <w:p w14:paraId="1A497BC9"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argic vertic</w:t>
            </w:r>
          </w:p>
        </w:tc>
        <w:tc>
          <w:tcPr>
            <w:tcW w:w="1443" w:type="dxa"/>
          </w:tcPr>
          <w:p w14:paraId="101E9C6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cm.ar.vs</w:t>
            </w:r>
          </w:p>
        </w:tc>
        <w:tc>
          <w:tcPr>
            <w:tcW w:w="3557" w:type="dxa"/>
          </w:tcPr>
          <w:p w14:paraId="0162A862" w14:textId="50AAA7E6" w:rsidR="000014E1" w:rsidRPr="005D7523" w:rsidRDefault="00FF445D"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prezintă pelicule organo-minerale (la nivelul oriz. Bt),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 unităţi valoare sau valoare şi cromă în Am şi orizont contractilo-gonflant (z) începând între baza orizontului Am şi 100 cm.</w:t>
            </w:r>
          </w:p>
        </w:tc>
      </w:tr>
      <w:tr w:rsidR="000014E1" w:rsidRPr="005D7523" w14:paraId="052E9E60" w14:textId="77777777" w:rsidTr="004D3EFD">
        <w:tc>
          <w:tcPr>
            <w:tcW w:w="2479" w:type="dxa"/>
          </w:tcPr>
          <w:p w14:paraId="4BA273E0"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cambic batigleic</w:t>
            </w:r>
          </w:p>
        </w:tc>
        <w:tc>
          <w:tcPr>
            <w:tcW w:w="1443" w:type="dxa"/>
          </w:tcPr>
          <w:p w14:paraId="32443151"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cm.cb.dg</w:t>
            </w:r>
          </w:p>
        </w:tc>
        <w:tc>
          <w:tcPr>
            <w:tcW w:w="3557" w:type="dxa"/>
          </w:tcPr>
          <w:p w14:paraId="7D24BB33" w14:textId="3DF806BC" w:rsidR="000014E1" w:rsidRPr="005D7523" w:rsidRDefault="00FF445D"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Bv, prezintă pelicule organo-minerale (la nivelul oriz. Bv),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1,5 </w:t>
            </w:r>
            <w:r w:rsidR="000014E1" w:rsidRPr="005D7523">
              <w:rPr>
                <w:rStyle w:val="Bodytext285pt"/>
                <w:rFonts w:eastAsia="Century Schoolbook"/>
                <w:i/>
                <w:iCs/>
                <w:sz w:val="20"/>
                <w:szCs w:val="20"/>
              </w:rPr>
              <w:lastRenderedPageBreak/>
              <w:t xml:space="preserve">unităţi valoare sau valoare şi cromă în Am şi orizont </w:t>
            </w:r>
            <w:r w:rsidR="000014E1" w:rsidRPr="005D7523">
              <w:rPr>
                <w:rStyle w:val="Bodytext285pt"/>
                <w:rFonts w:eastAsia="Century Schoolbook"/>
                <w:b/>
                <w:bCs/>
                <w:i/>
                <w:iCs/>
                <w:sz w:val="20"/>
                <w:szCs w:val="20"/>
              </w:rPr>
              <w:t>Gr</w:t>
            </w:r>
            <w:r w:rsidR="000014E1" w:rsidRPr="005D7523">
              <w:rPr>
                <w:rStyle w:val="Bodytext285pt"/>
                <w:rFonts w:eastAsia="Century Schoolbook"/>
                <w:i/>
                <w:iCs/>
                <w:sz w:val="20"/>
                <w:szCs w:val="20"/>
              </w:rPr>
              <w:t xml:space="preserve"> începând în 100 – 200 cm</w:t>
            </w:r>
            <w:r w:rsidR="00C75E4A">
              <w:rPr>
                <w:rStyle w:val="Bodytext285pt"/>
                <w:rFonts w:eastAsia="Century Schoolbook"/>
                <w:i/>
                <w:iCs/>
                <w:sz w:val="20"/>
                <w:szCs w:val="20"/>
              </w:rPr>
              <w:t>.</w:t>
            </w:r>
          </w:p>
        </w:tc>
      </w:tr>
      <w:tr w:rsidR="000014E1" w:rsidRPr="005D7523" w14:paraId="262EEDF8" w14:textId="77777777" w:rsidTr="004D3EFD">
        <w:tc>
          <w:tcPr>
            <w:tcW w:w="2479" w:type="dxa"/>
          </w:tcPr>
          <w:p w14:paraId="687E6C50"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cernoziomoid cambic rendzinic</w:t>
            </w:r>
          </w:p>
        </w:tc>
        <w:tc>
          <w:tcPr>
            <w:tcW w:w="1443" w:type="dxa"/>
          </w:tcPr>
          <w:p w14:paraId="550E360B"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cm.cb.rz</w:t>
            </w:r>
          </w:p>
        </w:tc>
        <w:tc>
          <w:tcPr>
            <w:tcW w:w="3557" w:type="dxa"/>
          </w:tcPr>
          <w:p w14:paraId="1D3C1CF0" w14:textId="6F272E84" w:rsidR="000014E1" w:rsidRPr="005D7523" w:rsidRDefault="00C75E4A"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Bv, prezintă pelicule organo-minerale (la nivelul oriz. Bv),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1,5 unităţi valoare sau valoare şi cromă în Am, format pe substraturi calcaroase (roci sau materiale scheletice – sk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40% (MK), care apar în 25 – 75 cm.</w:t>
            </w:r>
          </w:p>
        </w:tc>
      </w:tr>
      <w:tr w:rsidR="000014E1" w:rsidRPr="005D7523" w14:paraId="4C95993E" w14:textId="77777777" w:rsidTr="004D3EFD">
        <w:tc>
          <w:tcPr>
            <w:tcW w:w="2479" w:type="dxa"/>
          </w:tcPr>
          <w:p w14:paraId="716C0135"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cambic pararendzinic</w:t>
            </w:r>
          </w:p>
        </w:tc>
        <w:tc>
          <w:tcPr>
            <w:tcW w:w="1443" w:type="dxa"/>
          </w:tcPr>
          <w:p w14:paraId="57773E58"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cm.cb.pa</w:t>
            </w:r>
          </w:p>
        </w:tc>
        <w:tc>
          <w:tcPr>
            <w:tcW w:w="3557" w:type="dxa"/>
          </w:tcPr>
          <w:p w14:paraId="149FABFC" w14:textId="4D305E16" w:rsidR="000014E1" w:rsidRPr="005D7523" w:rsidRDefault="00C75E4A"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Bv, prezintă pelicule organo-minerale (la nivelul oriz. Bv),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1,5 unităţi valoare sau valoare şi cromă în Am, sol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40%), material care apare în primii 75 cm ai profilului</w:t>
            </w:r>
            <w:r>
              <w:rPr>
                <w:rStyle w:val="Bodytext285pt"/>
                <w:rFonts w:eastAsia="Century Schoolbook"/>
                <w:i/>
                <w:iCs/>
                <w:sz w:val="20"/>
                <w:szCs w:val="20"/>
              </w:rPr>
              <w:t>.</w:t>
            </w:r>
          </w:p>
        </w:tc>
      </w:tr>
      <w:tr w:rsidR="000014E1" w:rsidRPr="005D7523" w14:paraId="4694608A" w14:textId="77777777" w:rsidTr="004D3EFD">
        <w:tc>
          <w:tcPr>
            <w:tcW w:w="2479" w:type="dxa"/>
          </w:tcPr>
          <w:p w14:paraId="2224D04B"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cambic vertic</w:t>
            </w:r>
          </w:p>
        </w:tc>
        <w:tc>
          <w:tcPr>
            <w:tcW w:w="1443" w:type="dxa"/>
          </w:tcPr>
          <w:p w14:paraId="79578EE1"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cm.cb.vs</w:t>
            </w:r>
          </w:p>
        </w:tc>
        <w:tc>
          <w:tcPr>
            <w:tcW w:w="3557" w:type="dxa"/>
          </w:tcPr>
          <w:p w14:paraId="2F115270" w14:textId="53964DA1" w:rsidR="000014E1" w:rsidRPr="005D7523" w:rsidRDefault="00C75E4A"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Bv, prezintă pelicule organo-minerale (la nivelul oriz. Bv),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 unităţi valoare sau valoare şi cromă în Am şi orizont contractilo-gonflant (z) începând între baza orizontului Am şi 100 cm.</w:t>
            </w:r>
          </w:p>
        </w:tc>
      </w:tr>
      <w:tr w:rsidR="000014E1" w:rsidRPr="005D7523" w14:paraId="4F049EDF" w14:textId="77777777" w:rsidTr="004D3EFD">
        <w:tc>
          <w:tcPr>
            <w:tcW w:w="2479" w:type="dxa"/>
          </w:tcPr>
          <w:p w14:paraId="45485D68"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vertic pararendzinic</w:t>
            </w:r>
          </w:p>
        </w:tc>
        <w:tc>
          <w:tcPr>
            <w:tcW w:w="1443" w:type="dxa"/>
          </w:tcPr>
          <w:p w14:paraId="04343F5E"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cm.vs.pa</w:t>
            </w:r>
          </w:p>
        </w:tc>
        <w:tc>
          <w:tcPr>
            <w:tcW w:w="3557" w:type="dxa"/>
          </w:tcPr>
          <w:p w14:paraId="636FB1CB" w14:textId="482CF8F2" w:rsidR="000014E1" w:rsidRPr="005D7523" w:rsidRDefault="00C75E4A"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subiacent AC, prezintă pelicule organo-minerale (la nivelul oriz. AC),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1,5 unităţi valoare sau valoare şi cromă în Am, orizont contractilo-gonflant (z) începând între baza orizontului Am şi 100 cm,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40%), material care apare în primii 75 cm ai profilului.</w:t>
            </w:r>
          </w:p>
        </w:tc>
      </w:tr>
      <w:tr w:rsidR="000014E1" w:rsidRPr="005D7523" w14:paraId="66D72D8B" w14:textId="77777777" w:rsidTr="004D3EFD">
        <w:tc>
          <w:tcPr>
            <w:tcW w:w="2479" w:type="dxa"/>
          </w:tcPr>
          <w:p w14:paraId="7F4FC0F3"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vertic rendzinic</w:t>
            </w:r>
          </w:p>
        </w:tc>
        <w:tc>
          <w:tcPr>
            <w:tcW w:w="1443" w:type="dxa"/>
          </w:tcPr>
          <w:p w14:paraId="31AA38B8"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cm.vs.rz</w:t>
            </w:r>
          </w:p>
        </w:tc>
        <w:tc>
          <w:tcPr>
            <w:tcW w:w="3557" w:type="dxa"/>
          </w:tcPr>
          <w:p w14:paraId="6A4EA9DB" w14:textId="0057457E" w:rsidR="000014E1" w:rsidRPr="005D7523" w:rsidRDefault="006335F6"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subiacent AC, prezintă pelicule organo-minerale (la nivelul oriz. AC),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1,5 unităţi valoare sau valoare şi cromă în Am, orizont contractilo-gonflant (z) începând între </w:t>
            </w:r>
            <w:r w:rsidR="000014E1" w:rsidRPr="005D7523">
              <w:rPr>
                <w:rStyle w:val="Bodytext285pt"/>
                <w:rFonts w:eastAsia="Century Schoolbook"/>
                <w:i/>
                <w:iCs/>
                <w:sz w:val="20"/>
                <w:szCs w:val="20"/>
              </w:rPr>
              <w:lastRenderedPageBreak/>
              <w:t xml:space="preserve">baza orizontului Am şi 100 cm, format pe substraturi calcaroase (roci sau materiale scheletice – sk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40% (MK), care apar în 25 – 75 cm.</w:t>
            </w:r>
          </w:p>
        </w:tc>
      </w:tr>
      <w:tr w:rsidR="000014E1" w:rsidRPr="005D7523" w14:paraId="7FA8FE82" w14:textId="77777777" w:rsidTr="004D3EFD">
        <w:tc>
          <w:tcPr>
            <w:tcW w:w="2479" w:type="dxa"/>
          </w:tcPr>
          <w:p w14:paraId="67FB186B" w14:textId="2F11A3A1"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cernoziomoid</w:t>
            </w:r>
            <w:r w:rsidR="009E2A0D">
              <w:rPr>
                <w:rStyle w:val="Bodytext285pt"/>
                <w:rFonts w:eastAsia="Century Schoolbook"/>
                <w:iCs/>
                <w:sz w:val="20"/>
                <w:szCs w:val="20"/>
              </w:rPr>
              <w:t xml:space="preserve"> </w:t>
            </w:r>
            <w:r w:rsidRPr="005D7523">
              <w:rPr>
                <w:rStyle w:val="Bodytext285pt"/>
                <w:rFonts w:eastAsia="Century Schoolbook"/>
                <w:iCs/>
                <w:sz w:val="20"/>
                <w:szCs w:val="20"/>
              </w:rPr>
              <w:t>vertic batigleic</w:t>
            </w:r>
          </w:p>
        </w:tc>
        <w:tc>
          <w:tcPr>
            <w:tcW w:w="1443" w:type="dxa"/>
          </w:tcPr>
          <w:p w14:paraId="26E4A26E"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cm.vs.dg</w:t>
            </w:r>
          </w:p>
        </w:tc>
        <w:tc>
          <w:tcPr>
            <w:tcW w:w="3557" w:type="dxa"/>
          </w:tcPr>
          <w:p w14:paraId="2C381C78" w14:textId="52BF1B73" w:rsidR="000014E1" w:rsidRPr="005D7523" w:rsidRDefault="006335F6"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subiacent AC, prezintă pelicule organo-minerale (la nivelul oriz. AC),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 xml:space="preserve">1,5 unităţi valoare sau valoare şi cromă în Am, orizont contractilo-gonflant (z) începând între baza orizontului Am şi 100 cm şi orizont </w:t>
            </w:r>
            <w:r w:rsidR="000014E1" w:rsidRPr="005D7523">
              <w:rPr>
                <w:rStyle w:val="Bodytext285pt"/>
                <w:rFonts w:eastAsia="Century Schoolbook"/>
                <w:b/>
                <w:bCs/>
                <w:i/>
                <w:iCs/>
                <w:sz w:val="20"/>
                <w:szCs w:val="20"/>
              </w:rPr>
              <w:t>Gr</w:t>
            </w:r>
            <w:r w:rsidR="000014E1" w:rsidRPr="005D7523">
              <w:rPr>
                <w:rStyle w:val="Bodytext285pt"/>
                <w:rFonts w:eastAsia="Century Schoolbook"/>
                <w:i/>
                <w:iCs/>
                <w:sz w:val="20"/>
                <w:szCs w:val="20"/>
              </w:rPr>
              <w:t xml:space="preserve"> începând în 100 – 200 cm</w:t>
            </w:r>
            <w:r w:rsidR="00914D6A">
              <w:rPr>
                <w:rStyle w:val="Bodytext285pt"/>
                <w:rFonts w:eastAsia="Century Schoolbook"/>
                <w:i/>
                <w:iCs/>
                <w:sz w:val="20"/>
                <w:szCs w:val="20"/>
              </w:rPr>
              <w:t>.</w:t>
            </w:r>
          </w:p>
        </w:tc>
      </w:tr>
      <w:tr w:rsidR="000014E1" w:rsidRPr="005D7523" w14:paraId="1207BDD2" w14:textId="77777777" w:rsidTr="004D3EFD">
        <w:tc>
          <w:tcPr>
            <w:tcW w:w="2479" w:type="dxa"/>
          </w:tcPr>
          <w:p w14:paraId="1138B60B"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cernoziomoid vertic stagnic</w:t>
            </w:r>
          </w:p>
        </w:tc>
        <w:tc>
          <w:tcPr>
            <w:tcW w:w="1443" w:type="dxa"/>
          </w:tcPr>
          <w:p w14:paraId="47AC7E5D"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cm.vs.st</w:t>
            </w:r>
          </w:p>
        </w:tc>
        <w:tc>
          <w:tcPr>
            <w:tcW w:w="3557" w:type="dxa"/>
          </w:tcPr>
          <w:p w14:paraId="3F78A2BB" w14:textId="088CE957" w:rsidR="000014E1" w:rsidRPr="005D7523" w:rsidRDefault="00327013"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subiacent AC, prezintă pelicule organo-minerale (la nivelul oriz. AC), cu crome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000014E1" w:rsidRPr="005D7523">
              <w:rPr>
                <w:rStyle w:val="Bodytext285pt"/>
                <w:rFonts w:eastAsia="Century Schoolbook"/>
                <w:i/>
                <w:iCs/>
                <w:sz w:val="20"/>
                <w:szCs w:val="20"/>
              </w:rPr>
              <w:t>1,5 unităţi valoare sau valoare şi cromă în Am, orizont contractilo-gonflant (z) începând între baza orizontului Am şi 100 cm şi prezintă orizont stagnogleic (W) începând în 50 – 100 cm sau orizont stagnogleizat (w) începând în 0 – 100 cm.</w:t>
            </w:r>
          </w:p>
        </w:tc>
      </w:tr>
      <w:tr w:rsidR="000014E1" w:rsidRPr="005D7523" w14:paraId="060F116D" w14:textId="77777777" w:rsidTr="004D3EFD">
        <w:tc>
          <w:tcPr>
            <w:tcW w:w="2479" w:type="dxa"/>
          </w:tcPr>
          <w:p w14:paraId="4E09EB9E"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argic greic cernic</w:t>
            </w:r>
          </w:p>
        </w:tc>
        <w:tc>
          <w:tcPr>
            <w:tcW w:w="1443" w:type="dxa"/>
          </w:tcPr>
          <w:p w14:paraId="6DA0ED6E"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ar.gr.ce</w:t>
            </w:r>
          </w:p>
        </w:tc>
        <w:tc>
          <w:tcPr>
            <w:tcW w:w="3557" w:type="dxa"/>
          </w:tcPr>
          <w:p w14:paraId="51C1776A"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Bt, prezentând cel puţin în partea superioară culori de orizont Am.</w:t>
            </w:r>
          </w:p>
        </w:tc>
      </w:tr>
      <w:tr w:rsidR="000014E1" w:rsidRPr="005D7523" w14:paraId="0A55D1C6" w14:textId="77777777" w:rsidTr="004D3EFD">
        <w:tc>
          <w:tcPr>
            <w:tcW w:w="2479" w:type="dxa"/>
          </w:tcPr>
          <w:p w14:paraId="0B1C3601"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argic greic batigleic cernic</w:t>
            </w:r>
          </w:p>
        </w:tc>
        <w:tc>
          <w:tcPr>
            <w:tcW w:w="1443" w:type="dxa"/>
          </w:tcPr>
          <w:p w14:paraId="545068B4"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ar.gr.dg.ce</w:t>
            </w:r>
          </w:p>
        </w:tc>
        <w:tc>
          <w:tcPr>
            <w:tcW w:w="3557" w:type="dxa"/>
          </w:tcPr>
          <w:p w14:paraId="2BCD9EE7"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Bt, prezentând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0014E1" w:rsidRPr="005D7523" w14:paraId="4160CD0B" w14:textId="77777777" w:rsidTr="004D3EFD">
        <w:tc>
          <w:tcPr>
            <w:tcW w:w="2479" w:type="dxa"/>
          </w:tcPr>
          <w:p w14:paraId="195D41D8"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argic greic pararendzinic stagnic cernic</w:t>
            </w:r>
          </w:p>
        </w:tc>
        <w:tc>
          <w:tcPr>
            <w:tcW w:w="1443" w:type="dxa"/>
          </w:tcPr>
          <w:p w14:paraId="29B3B5B1"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ar.gr.pa.st.ce</w:t>
            </w:r>
          </w:p>
        </w:tc>
        <w:tc>
          <w:tcPr>
            <w:tcW w:w="3557" w:type="dxa"/>
          </w:tcPr>
          <w:p w14:paraId="6E4DFFF2"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Bt, prezentând cel puţin în partea superioară culori de orizont Am, orizont stagnogleic (W) începând în 50 – 100 cm sau orizont stagnogleizat (w) începând în 0 – 100 cm,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40%), material care apare în primii 75 cm ai </w:t>
            </w:r>
            <w:r w:rsidRPr="005D7523">
              <w:rPr>
                <w:rStyle w:val="Bodytext285pt"/>
                <w:rFonts w:eastAsia="Century Schoolbook"/>
                <w:i/>
                <w:iCs/>
                <w:sz w:val="20"/>
                <w:szCs w:val="20"/>
              </w:rPr>
              <w:lastRenderedPageBreak/>
              <w:t>profilului.</w:t>
            </w:r>
          </w:p>
        </w:tc>
      </w:tr>
      <w:tr w:rsidR="000014E1" w:rsidRPr="005D7523" w14:paraId="40D59BFC" w14:textId="77777777" w:rsidTr="004D3EFD">
        <w:tc>
          <w:tcPr>
            <w:tcW w:w="2479" w:type="dxa"/>
          </w:tcPr>
          <w:p w14:paraId="39A6E8A7"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argic greic satagnic cernic</w:t>
            </w:r>
          </w:p>
        </w:tc>
        <w:tc>
          <w:tcPr>
            <w:tcW w:w="1443" w:type="dxa"/>
          </w:tcPr>
          <w:p w14:paraId="53381759"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ar.gr.st.ce</w:t>
            </w:r>
          </w:p>
        </w:tc>
        <w:tc>
          <w:tcPr>
            <w:tcW w:w="3557" w:type="dxa"/>
          </w:tcPr>
          <w:p w14:paraId="29E49284" w14:textId="20E06AED"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orizont Bt, prezentând cel puţin în partea superioară culori de orizont Am, orizont stagnogleic (W) începând în 50 – 100 cm sau orizont stagnogleizat (w) începând în 0 – 100 cm.</w:t>
            </w:r>
          </w:p>
        </w:tc>
      </w:tr>
      <w:tr w:rsidR="000014E1" w:rsidRPr="005D7523" w14:paraId="7732B991" w14:textId="77777777" w:rsidTr="004D3EFD">
        <w:tc>
          <w:tcPr>
            <w:tcW w:w="2479" w:type="dxa"/>
          </w:tcPr>
          <w:p w14:paraId="5DCDD7B4"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cambic greic cernic</w:t>
            </w:r>
          </w:p>
        </w:tc>
        <w:tc>
          <w:tcPr>
            <w:tcW w:w="1443" w:type="dxa"/>
          </w:tcPr>
          <w:p w14:paraId="3CD90755"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cb.gr.ce</w:t>
            </w:r>
          </w:p>
        </w:tc>
        <w:tc>
          <w:tcPr>
            <w:tcW w:w="3557" w:type="dxa"/>
          </w:tcPr>
          <w:p w14:paraId="6CFB13C7"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Bv, prezentând cel puţin în partea superioară culori de orizont Am.</w:t>
            </w:r>
          </w:p>
        </w:tc>
      </w:tr>
      <w:tr w:rsidR="000014E1" w:rsidRPr="005D7523" w14:paraId="25A9F984" w14:textId="77777777" w:rsidTr="004D3EFD">
        <w:tc>
          <w:tcPr>
            <w:tcW w:w="2479" w:type="dxa"/>
          </w:tcPr>
          <w:p w14:paraId="7005EEAD"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cambic greic batigleic cernic</w:t>
            </w:r>
          </w:p>
        </w:tc>
        <w:tc>
          <w:tcPr>
            <w:tcW w:w="1443" w:type="dxa"/>
          </w:tcPr>
          <w:p w14:paraId="2EA25E8E"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cb.gr.dg.ce</w:t>
            </w:r>
          </w:p>
        </w:tc>
        <w:tc>
          <w:tcPr>
            <w:tcW w:w="3557" w:type="dxa"/>
          </w:tcPr>
          <w:p w14:paraId="2612433B"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Bv, prezentând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0014E1" w:rsidRPr="005D7523" w14:paraId="6B737E27" w14:textId="77777777" w:rsidTr="004D3EFD">
        <w:tc>
          <w:tcPr>
            <w:tcW w:w="2479" w:type="dxa"/>
          </w:tcPr>
          <w:p w14:paraId="04D5F095"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cambic greic pararendzinic cernic</w:t>
            </w:r>
          </w:p>
        </w:tc>
        <w:tc>
          <w:tcPr>
            <w:tcW w:w="1443" w:type="dxa"/>
          </w:tcPr>
          <w:p w14:paraId="1E7B3D6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ca.gr.pa.ce</w:t>
            </w:r>
          </w:p>
        </w:tc>
        <w:tc>
          <w:tcPr>
            <w:tcW w:w="3557" w:type="dxa"/>
          </w:tcPr>
          <w:p w14:paraId="78EE5D05"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Bv, prezentând cel puţin în partea superioară culori de orizont Am,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0014E1" w:rsidRPr="005D7523" w14:paraId="24AD3C93" w14:textId="77777777" w:rsidTr="004D3EFD">
        <w:tc>
          <w:tcPr>
            <w:tcW w:w="2479" w:type="dxa"/>
          </w:tcPr>
          <w:p w14:paraId="48BB8964"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cambic gleic cernic</w:t>
            </w:r>
          </w:p>
        </w:tc>
        <w:tc>
          <w:tcPr>
            <w:tcW w:w="1443" w:type="dxa"/>
          </w:tcPr>
          <w:p w14:paraId="5D929878"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cb.gc.ce</w:t>
            </w:r>
          </w:p>
        </w:tc>
        <w:tc>
          <w:tcPr>
            <w:tcW w:w="3557" w:type="dxa"/>
          </w:tcPr>
          <w:p w14:paraId="5BF016F3"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Bv, prezentând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w:t>
            </w:r>
          </w:p>
        </w:tc>
      </w:tr>
      <w:tr w:rsidR="000014E1" w:rsidRPr="005D7523" w14:paraId="7FA319E1" w14:textId="77777777" w:rsidTr="004D3EFD">
        <w:tc>
          <w:tcPr>
            <w:tcW w:w="2479" w:type="dxa"/>
          </w:tcPr>
          <w:p w14:paraId="24F99424"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cambic gleic salinic cernic</w:t>
            </w:r>
          </w:p>
        </w:tc>
        <w:tc>
          <w:tcPr>
            <w:tcW w:w="1443" w:type="dxa"/>
          </w:tcPr>
          <w:p w14:paraId="15B5008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cb.gc.sa.ce</w:t>
            </w:r>
          </w:p>
        </w:tc>
        <w:tc>
          <w:tcPr>
            <w:tcW w:w="3557" w:type="dxa"/>
          </w:tcPr>
          <w:p w14:paraId="5BE1C72E"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Bv, prezentând cel puţin în partea superioară culori de orizont Am,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sau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0014E1" w:rsidRPr="005D7523" w14:paraId="425E3C41" w14:textId="77777777" w:rsidTr="004D3EFD">
        <w:tc>
          <w:tcPr>
            <w:tcW w:w="2479" w:type="dxa"/>
          </w:tcPr>
          <w:p w14:paraId="2F24DBB4"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cambic gleic sodic cernic</w:t>
            </w:r>
          </w:p>
        </w:tc>
        <w:tc>
          <w:tcPr>
            <w:tcW w:w="1443" w:type="dxa"/>
          </w:tcPr>
          <w:p w14:paraId="340D51BF"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cb.gc.ac.ce</w:t>
            </w:r>
          </w:p>
        </w:tc>
        <w:tc>
          <w:tcPr>
            <w:tcW w:w="3557" w:type="dxa"/>
          </w:tcPr>
          <w:p w14:paraId="7E05DF8E"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Bv, prezentând cel puţin în partea superioară culori de orizont Am,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w:t>
            </w:r>
            <w:r w:rsidRPr="005D7523">
              <w:rPr>
                <w:rStyle w:val="Bodytext285pt"/>
                <w:rFonts w:eastAsia="Century Schoolbook"/>
                <w:i/>
                <w:iCs/>
                <w:sz w:val="20"/>
                <w:szCs w:val="20"/>
              </w:rPr>
              <w:lastRenderedPageBreak/>
              <w:t xml:space="preserve">(hiponatric)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6B0FBE3A" w14:textId="77777777" w:rsidTr="004D3EFD">
        <w:tc>
          <w:tcPr>
            <w:tcW w:w="2479" w:type="dxa"/>
          </w:tcPr>
          <w:p w14:paraId="343A5238"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lastRenderedPageBreak/>
              <w:t>gleic salinic cernic</w:t>
            </w:r>
          </w:p>
        </w:tc>
        <w:tc>
          <w:tcPr>
            <w:tcW w:w="1443" w:type="dxa"/>
          </w:tcPr>
          <w:p w14:paraId="3C71088F"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gc.sa.ce</w:t>
            </w:r>
          </w:p>
        </w:tc>
        <w:tc>
          <w:tcPr>
            <w:tcW w:w="3557" w:type="dxa"/>
          </w:tcPr>
          <w:p w14:paraId="57622419"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AC sau AG, prezentând cel puţin în partea superioară culori de orizont Am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w:t>
            </w:r>
          </w:p>
        </w:tc>
      </w:tr>
      <w:tr w:rsidR="000014E1" w:rsidRPr="005D7523" w14:paraId="739C2F7F" w14:textId="77777777" w:rsidTr="004D3EFD">
        <w:tc>
          <w:tcPr>
            <w:tcW w:w="2479" w:type="dxa"/>
          </w:tcPr>
          <w:p w14:paraId="5601AD88"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gleic salsodic cernic</w:t>
            </w:r>
          </w:p>
        </w:tc>
        <w:tc>
          <w:tcPr>
            <w:tcW w:w="1443" w:type="dxa"/>
          </w:tcPr>
          <w:p w14:paraId="196B1AFE"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gc.ss.ce</w:t>
            </w:r>
          </w:p>
        </w:tc>
        <w:tc>
          <w:tcPr>
            <w:tcW w:w="3557" w:type="dxa"/>
          </w:tcPr>
          <w:p w14:paraId="3CF73AEB" w14:textId="5C72C20A"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AC sau AG prezentând cel puţin în partea superioară culori de orizont Am, solul fiind salinic şi sodic în acelaş</w:t>
            </w:r>
            <w:r w:rsidR="00327013">
              <w:rPr>
                <w:rStyle w:val="Bodytext285pt"/>
                <w:rFonts w:eastAsia="Century Schoolbook"/>
                <w:i/>
                <w:iCs/>
                <w:sz w:val="20"/>
                <w:szCs w:val="20"/>
              </w:rPr>
              <w:t>i</w:t>
            </w:r>
            <w:r w:rsidRPr="005D7523">
              <w:rPr>
                <w:rStyle w:val="Bodytext285pt"/>
                <w:rFonts w:eastAsia="Century Schoolbook"/>
                <w:i/>
                <w:iCs/>
                <w:sz w:val="20"/>
                <w:szCs w:val="20"/>
              </w:rPr>
              <w:t xml:space="preserve"> timp </w:t>
            </w:r>
            <w:r w:rsidR="00327013">
              <w:rPr>
                <w:rStyle w:val="Bodytext285pt"/>
                <w:rFonts w:eastAsia="Century Schoolbook"/>
                <w:i/>
                <w:iCs/>
                <w:sz w:val="20"/>
                <w:szCs w:val="20"/>
              </w:rPr>
              <w:t>–</w:t>
            </w:r>
            <w:r w:rsidRPr="005D7523">
              <w:rPr>
                <w:rStyle w:val="Bodytext285pt"/>
                <w:rFonts w:eastAsia="Century Schoolbook"/>
                <w:i/>
                <w:iCs/>
                <w:sz w:val="20"/>
                <w:szCs w:val="20"/>
              </w:rPr>
              <w:t xml:space="preserve">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 xml:space="preserve">în 50 – 100 cm,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024E9416" w14:textId="77777777" w:rsidTr="004D3EFD">
        <w:tc>
          <w:tcPr>
            <w:tcW w:w="2479" w:type="dxa"/>
          </w:tcPr>
          <w:p w14:paraId="49D70B14"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gleic sodic cernic</w:t>
            </w:r>
          </w:p>
        </w:tc>
        <w:tc>
          <w:tcPr>
            <w:tcW w:w="1443" w:type="dxa"/>
          </w:tcPr>
          <w:p w14:paraId="59D0E67D"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gc.ac.ce</w:t>
            </w:r>
          </w:p>
        </w:tc>
        <w:tc>
          <w:tcPr>
            <w:tcW w:w="3557" w:type="dxa"/>
          </w:tcPr>
          <w:p w14:paraId="3E273CA6"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AC sau AG prezentând cel puţin în partea superioară culori de orizont Am,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0014E1" w:rsidRPr="005D7523" w14:paraId="3DD7A8D6" w14:textId="77777777" w:rsidTr="004D3EFD">
        <w:tc>
          <w:tcPr>
            <w:tcW w:w="2479" w:type="dxa"/>
          </w:tcPr>
          <w:p w14:paraId="1B93B310" w14:textId="77777777" w:rsidR="000014E1" w:rsidRPr="005D7523" w:rsidRDefault="00FA0409" w:rsidP="004D3EFD">
            <w:pPr>
              <w:jc w:val="both"/>
              <w:rPr>
                <w:rStyle w:val="Bodytext285pt"/>
                <w:rFonts w:eastAsia="Century Schoolbook"/>
                <w:iCs/>
                <w:sz w:val="20"/>
                <w:szCs w:val="20"/>
              </w:rPr>
            </w:pPr>
            <w:r>
              <w:rPr>
                <w:rStyle w:val="Bodytext285pt"/>
                <w:rFonts w:eastAsia="Century Schoolbook"/>
                <w:iCs/>
                <w:sz w:val="20"/>
                <w:szCs w:val="20"/>
              </w:rPr>
              <w:t>g</w:t>
            </w:r>
            <w:r w:rsidR="000014E1" w:rsidRPr="005D7523">
              <w:rPr>
                <w:rStyle w:val="Bodytext285pt"/>
                <w:rFonts w:eastAsia="Century Schoolbook"/>
                <w:iCs/>
                <w:sz w:val="20"/>
                <w:szCs w:val="20"/>
              </w:rPr>
              <w:t>leic vertic cernic</w:t>
            </w:r>
          </w:p>
        </w:tc>
        <w:tc>
          <w:tcPr>
            <w:tcW w:w="1443" w:type="dxa"/>
          </w:tcPr>
          <w:p w14:paraId="0C492098"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gc.vs.ce</w:t>
            </w:r>
          </w:p>
        </w:tc>
        <w:tc>
          <w:tcPr>
            <w:tcW w:w="3557" w:type="dxa"/>
          </w:tcPr>
          <w:p w14:paraId="6C741F0A" w14:textId="77777777" w:rsidR="000014E1" w:rsidRPr="005D7523" w:rsidRDefault="000014E1" w:rsidP="004D3EFD">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AC sau AG prezentând cel puţin în partea superioară culori de orizont Am,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şi prezintă proprietăţi contractilo-gonflante începând între baza orizontului Am şi 100 cm.</w:t>
            </w:r>
          </w:p>
        </w:tc>
      </w:tr>
      <w:tr w:rsidR="000014E1" w:rsidRPr="005D7523" w14:paraId="469A8C5E" w14:textId="77777777" w:rsidTr="004D3EFD">
        <w:tc>
          <w:tcPr>
            <w:tcW w:w="2479" w:type="dxa"/>
          </w:tcPr>
          <w:p w14:paraId="1574EA4B" w14:textId="77777777" w:rsidR="000014E1" w:rsidRPr="005D7523" w:rsidRDefault="000014E1" w:rsidP="004D3EFD">
            <w:pPr>
              <w:jc w:val="both"/>
              <w:rPr>
                <w:rStyle w:val="Bodytext285pt"/>
                <w:rFonts w:eastAsia="Century Schoolbook"/>
                <w:iCs/>
                <w:sz w:val="20"/>
                <w:szCs w:val="20"/>
              </w:rPr>
            </w:pPr>
            <w:r w:rsidRPr="005D7523">
              <w:rPr>
                <w:rStyle w:val="Bodytext285pt"/>
                <w:rFonts w:eastAsia="Century Schoolbook"/>
                <w:iCs/>
                <w:sz w:val="20"/>
                <w:szCs w:val="20"/>
              </w:rPr>
              <w:t>cambic clinogleic vertic</w:t>
            </w:r>
          </w:p>
        </w:tc>
        <w:tc>
          <w:tcPr>
            <w:tcW w:w="1443" w:type="dxa"/>
          </w:tcPr>
          <w:p w14:paraId="414CFCD6"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cb.cl.vs</w:t>
            </w:r>
          </w:p>
        </w:tc>
        <w:tc>
          <w:tcPr>
            <w:tcW w:w="3557" w:type="dxa"/>
          </w:tcPr>
          <w:p w14:paraId="418C836C" w14:textId="398ADF76" w:rsidR="000014E1" w:rsidRPr="005D7523" w:rsidRDefault="00327013"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 xml:space="preserve">rezintă orizont Bv, sol cu exces temporar de apă provenit din precipitaţii şi/sau izvoare de coastă şi/sau din infiltraţii laterale prin orizonturile profilului de sol situat pe versant şi are orizont </w:t>
            </w:r>
            <w:r w:rsidR="000014E1" w:rsidRPr="005D7523">
              <w:rPr>
                <w:rStyle w:val="Bodytext285pt"/>
                <w:rFonts w:eastAsia="Century Schoolbook"/>
                <w:b/>
                <w:bCs/>
                <w:i/>
                <w:iCs/>
                <w:sz w:val="20"/>
                <w:szCs w:val="20"/>
              </w:rPr>
              <w:t>w</w:t>
            </w:r>
            <w:r w:rsidR="000014E1" w:rsidRPr="005D7523">
              <w:rPr>
                <w:rStyle w:val="Bodytext285pt"/>
                <w:rFonts w:eastAsia="Century Schoolbook"/>
                <w:i/>
                <w:iCs/>
                <w:sz w:val="20"/>
                <w:szCs w:val="20"/>
              </w:rPr>
              <w:t xml:space="preserve"> începând în 0 – 50 cm şi orizont </w:t>
            </w:r>
            <w:r w:rsidR="000014E1" w:rsidRPr="005D7523">
              <w:rPr>
                <w:rStyle w:val="Bodytext285pt"/>
                <w:rFonts w:eastAsia="Century Schoolbook"/>
                <w:b/>
                <w:bCs/>
                <w:i/>
                <w:iCs/>
                <w:sz w:val="20"/>
                <w:szCs w:val="20"/>
              </w:rPr>
              <w:t>Gox</w:t>
            </w:r>
            <w:r w:rsidR="000014E1" w:rsidRPr="005D7523">
              <w:rPr>
                <w:rStyle w:val="Bodytext285pt"/>
                <w:rFonts w:eastAsia="Century Schoolbook"/>
                <w:i/>
                <w:iCs/>
                <w:sz w:val="20"/>
                <w:szCs w:val="20"/>
              </w:rPr>
              <w:t xml:space="preserve"> începând în 0 – 150 cm şi prezintă proprietăţi contractilo-gonflante începând între baza orizontului Am şi 100 cm.</w:t>
            </w:r>
          </w:p>
        </w:tc>
      </w:tr>
      <w:tr w:rsidR="000014E1" w:rsidRPr="005D7523" w14:paraId="7F9B613C" w14:textId="77777777" w:rsidTr="004D3EFD">
        <w:tc>
          <w:tcPr>
            <w:tcW w:w="2479" w:type="dxa"/>
          </w:tcPr>
          <w:p w14:paraId="3207CC97" w14:textId="77777777" w:rsidR="000014E1" w:rsidRPr="005D7523" w:rsidRDefault="00957921" w:rsidP="004D3EFD">
            <w:pPr>
              <w:jc w:val="both"/>
              <w:rPr>
                <w:rStyle w:val="Bodytext285pt"/>
                <w:rFonts w:eastAsia="Century Schoolbook"/>
                <w:iCs/>
                <w:sz w:val="20"/>
                <w:szCs w:val="20"/>
              </w:rPr>
            </w:pPr>
            <w:r>
              <w:rPr>
                <w:rStyle w:val="Bodytext285pt"/>
                <w:rFonts w:eastAsia="Century Schoolbook"/>
                <w:iCs/>
                <w:sz w:val="20"/>
                <w:szCs w:val="20"/>
              </w:rPr>
              <w:t>a</w:t>
            </w:r>
            <w:r w:rsidR="000014E1" w:rsidRPr="005D7523">
              <w:rPr>
                <w:rStyle w:val="Bodytext285pt"/>
                <w:rFonts w:eastAsia="Century Schoolbook"/>
                <w:iCs/>
                <w:sz w:val="20"/>
                <w:szCs w:val="20"/>
              </w:rPr>
              <w:t>rgic clinogleic vertic</w:t>
            </w:r>
          </w:p>
        </w:tc>
        <w:tc>
          <w:tcPr>
            <w:tcW w:w="1443" w:type="dxa"/>
          </w:tcPr>
          <w:p w14:paraId="7040798B"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ar.cl.vs</w:t>
            </w:r>
          </w:p>
        </w:tc>
        <w:tc>
          <w:tcPr>
            <w:tcW w:w="3557" w:type="dxa"/>
          </w:tcPr>
          <w:p w14:paraId="7483CEA4" w14:textId="123E1A63" w:rsidR="000014E1" w:rsidRPr="005D7523" w:rsidRDefault="00803231" w:rsidP="004D3EFD">
            <w:pPr>
              <w:rPr>
                <w:rStyle w:val="Bodytext285pt"/>
                <w:rFonts w:eastAsia="Century Schoolbook"/>
                <w:i/>
                <w:iCs/>
                <w:sz w:val="20"/>
                <w:szCs w:val="20"/>
              </w:rPr>
            </w:pPr>
            <w:r>
              <w:rPr>
                <w:rStyle w:val="Bodytext285pt"/>
                <w:rFonts w:eastAsia="Century Schoolbook"/>
                <w:i/>
                <w:iCs/>
                <w:sz w:val="20"/>
                <w:szCs w:val="20"/>
              </w:rPr>
              <w:t>P</w:t>
            </w:r>
            <w:r w:rsidR="000014E1" w:rsidRPr="005D7523">
              <w:rPr>
                <w:rStyle w:val="Bodytext285pt"/>
                <w:rFonts w:eastAsia="Century Schoolbook"/>
                <w:i/>
                <w:iCs/>
                <w:sz w:val="20"/>
                <w:szCs w:val="20"/>
              </w:rPr>
              <w:t xml:space="preserve">rezintă orizont Bt, sol cu exces temporar de apă provenit din precipitaţii şi/sau izvoare de coastă şi/sau din infiltraţii laterale prin </w:t>
            </w:r>
            <w:r w:rsidR="000014E1" w:rsidRPr="005D7523">
              <w:rPr>
                <w:rStyle w:val="Bodytext285pt"/>
                <w:rFonts w:eastAsia="Century Schoolbook"/>
                <w:i/>
                <w:iCs/>
                <w:sz w:val="20"/>
                <w:szCs w:val="20"/>
              </w:rPr>
              <w:lastRenderedPageBreak/>
              <w:t>orizonturile profilului de sol situat pe versant</w:t>
            </w:r>
            <w:r w:rsidR="009D4EBC">
              <w:rPr>
                <w:rStyle w:val="Bodytext285pt"/>
                <w:rFonts w:eastAsia="Century Schoolbook"/>
                <w:i/>
                <w:iCs/>
                <w:sz w:val="20"/>
                <w:szCs w:val="20"/>
              </w:rPr>
              <w:t>,</w:t>
            </w:r>
            <w:r w:rsidR="000014E1" w:rsidRPr="005D7523">
              <w:rPr>
                <w:rStyle w:val="Bodytext285pt"/>
                <w:rFonts w:eastAsia="Century Schoolbook"/>
                <w:i/>
                <w:iCs/>
                <w:sz w:val="20"/>
                <w:szCs w:val="20"/>
              </w:rPr>
              <w:t xml:space="preserve"> are orizont </w:t>
            </w:r>
            <w:r w:rsidR="000014E1" w:rsidRPr="005D7523">
              <w:rPr>
                <w:rStyle w:val="Bodytext285pt"/>
                <w:rFonts w:eastAsia="Century Schoolbook"/>
                <w:b/>
                <w:bCs/>
                <w:i/>
                <w:iCs/>
                <w:sz w:val="20"/>
                <w:szCs w:val="20"/>
              </w:rPr>
              <w:t>w</w:t>
            </w:r>
            <w:r w:rsidR="000014E1" w:rsidRPr="005D7523">
              <w:rPr>
                <w:rStyle w:val="Bodytext285pt"/>
                <w:rFonts w:eastAsia="Century Schoolbook"/>
                <w:i/>
                <w:iCs/>
                <w:sz w:val="20"/>
                <w:szCs w:val="20"/>
              </w:rPr>
              <w:t xml:space="preserve"> începând în 0 – 50 cm şi orizont </w:t>
            </w:r>
            <w:r w:rsidR="000014E1" w:rsidRPr="005D7523">
              <w:rPr>
                <w:rStyle w:val="Bodytext285pt"/>
                <w:rFonts w:eastAsia="Century Schoolbook"/>
                <w:b/>
                <w:bCs/>
                <w:i/>
                <w:iCs/>
                <w:sz w:val="20"/>
                <w:szCs w:val="20"/>
              </w:rPr>
              <w:t>Gox</w:t>
            </w:r>
            <w:r w:rsidR="000014E1" w:rsidRPr="005D7523">
              <w:rPr>
                <w:rStyle w:val="Bodytext285pt"/>
                <w:rFonts w:eastAsia="Century Schoolbook"/>
                <w:i/>
                <w:iCs/>
                <w:sz w:val="20"/>
                <w:szCs w:val="20"/>
              </w:rPr>
              <w:t xml:space="preserve"> începând în 0 – 150 cm şi prezintă proprietăţi contractilo-gonflante începând între baza orizontului Am şi 100 cm.</w:t>
            </w:r>
          </w:p>
        </w:tc>
      </w:tr>
      <w:tr w:rsidR="000014E1" w:rsidRPr="005D7523" w14:paraId="30B7F502" w14:textId="77777777" w:rsidTr="004D3EFD">
        <w:tc>
          <w:tcPr>
            <w:tcW w:w="2479" w:type="dxa"/>
          </w:tcPr>
          <w:p w14:paraId="06EE3E26" w14:textId="77777777" w:rsidR="000014E1" w:rsidRPr="005D7523" w:rsidRDefault="00FA0409" w:rsidP="004D3EFD">
            <w:pPr>
              <w:jc w:val="both"/>
              <w:rPr>
                <w:rStyle w:val="Bodytext285pt"/>
                <w:rFonts w:eastAsia="Century Schoolbook"/>
                <w:iCs/>
                <w:sz w:val="20"/>
                <w:szCs w:val="20"/>
              </w:rPr>
            </w:pPr>
            <w:r>
              <w:rPr>
                <w:rStyle w:val="Bodytext285pt"/>
                <w:rFonts w:eastAsia="Century Schoolbook"/>
                <w:iCs/>
                <w:sz w:val="20"/>
                <w:szCs w:val="20"/>
              </w:rPr>
              <w:lastRenderedPageBreak/>
              <w:t>c</w:t>
            </w:r>
            <w:r w:rsidRPr="005D7523">
              <w:rPr>
                <w:rStyle w:val="Bodytext285pt"/>
                <w:rFonts w:eastAsia="Century Schoolbook"/>
                <w:iCs/>
                <w:sz w:val="20"/>
                <w:szCs w:val="20"/>
              </w:rPr>
              <w:t>ambic pararendzinic stagnic</w:t>
            </w:r>
          </w:p>
        </w:tc>
        <w:tc>
          <w:tcPr>
            <w:tcW w:w="1443" w:type="dxa"/>
          </w:tcPr>
          <w:p w14:paraId="7CD2FB50"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cb.pa.st</w:t>
            </w:r>
          </w:p>
        </w:tc>
        <w:tc>
          <w:tcPr>
            <w:tcW w:w="3557" w:type="dxa"/>
          </w:tcPr>
          <w:p w14:paraId="45001F27" w14:textId="73870567" w:rsidR="000014E1" w:rsidRPr="005D7523" w:rsidRDefault="009D4EBC"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Bv, având în Am V%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40%, material care apare în primii 75 cm ai profilului şi orizont stagnogleic (W) începând în 50 – 100 cm sau orizont stagnogleizat (w) începând în 0 – 100 cm.</w:t>
            </w:r>
          </w:p>
        </w:tc>
      </w:tr>
      <w:tr w:rsidR="000014E1" w:rsidRPr="005D7523" w14:paraId="3B572355" w14:textId="77777777" w:rsidTr="004D3EFD">
        <w:tc>
          <w:tcPr>
            <w:tcW w:w="2479" w:type="dxa"/>
          </w:tcPr>
          <w:p w14:paraId="1C3F1F67"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cambic pararendzinic vertic</w:t>
            </w:r>
          </w:p>
        </w:tc>
        <w:tc>
          <w:tcPr>
            <w:tcW w:w="1443" w:type="dxa"/>
          </w:tcPr>
          <w:p w14:paraId="3CA46572"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cb.pa.vs</w:t>
            </w:r>
          </w:p>
        </w:tc>
        <w:tc>
          <w:tcPr>
            <w:tcW w:w="3557" w:type="dxa"/>
          </w:tcPr>
          <w:p w14:paraId="09D494A5" w14:textId="1DE73E86" w:rsidR="000014E1" w:rsidRPr="005D7523" w:rsidRDefault="006C29C1"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având în Am V%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40%, material care apare în primii 75 cm ai profilului şi prezintă proprietăţi contractilo-gonflante începând între baza orizontului Am şi 100 cm.</w:t>
            </w:r>
          </w:p>
        </w:tc>
      </w:tr>
      <w:tr w:rsidR="000014E1" w:rsidRPr="005D7523" w14:paraId="34278AAF" w14:textId="77777777" w:rsidTr="004D3EFD">
        <w:tc>
          <w:tcPr>
            <w:tcW w:w="2479" w:type="dxa"/>
          </w:tcPr>
          <w:p w14:paraId="18F33FDC"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pararendzinic stagnic</w:t>
            </w:r>
          </w:p>
        </w:tc>
        <w:tc>
          <w:tcPr>
            <w:tcW w:w="1443" w:type="dxa"/>
          </w:tcPr>
          <w:p w14:paraId="46E59571"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ar.pa.st</w:t>
            </w:r>
          </w:p>
        </w:tc>
        <w:tc>
          <w:tcPr>
            <w:tcW w:w="3557" w:type="dxa"/>
          </w:tcPr>
          <w:p w14:paraId="70A2E491" w14:textId="4B566921" w:rsidR="000014E1" w:rsidRPr="005D7523" w:rsidRDefault="006C29C1"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având în Am V%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40%, material care apare în primii 75 cm ai profilului şi orizont stagnogleic (W) începând în 50 – 100 cm sau orizont stagnogleizat (w) începând în 0 – 100 cm.</w:t>
            </w:r>
          </w:p>
        </w:tc>
      </w:tr>
      <w:tr w:rsidR="000014E1" w:rsidRPr="005D7523" w14:paraId="13DF6EAC" w14:textId="77777777" w:rsidTr="004D3EFD">
        <w:tc>
          <w:tcPr>
            <w:tcW w:w="2479" w:type="dxa"/>
          </w:tcPr>
          <w:p w14:paraId="6C0026BA" w14:textId="77777777" w:rsidR="000014E1" w:rsidRPr="005D7523" w:rsidRDefault="00FA0409" w:rsidP="004D3EFD">
            <w:pPr>
              <w:jc w:val="both"/>
              <w:rPr>
                <w:rStyle w:val="Bodytext285pt"/>
                <w:rFonts w:eastAsia="Century Schoolbook"/>
                <w:iCs/>
                <w:sz w:val="20"/>
                <w:szCs w:val="20"/>
              </w:rPr>
            </w:pPr>
            <w:r w:rsidRPr="005D7523">
              <w:rPr>
                <w:rStyle w:val="Bodytext285pt"/>
                <w:rFonts w:eastAsia="Century Schoolbook"/>
                <w:iCs/>
                <w:sz w:val="20"/>
                <w:szCs w:val="20"/>
              </w:rPr>
              <w:t>argic pararendzinic vertic</w:t>
            </w:r>
          </w:p>
        </w:tc>
        <w:tc>
          <w:tcPr>
            <w:tcW w:w="1443" w:type="dxa"/>
          </w:tcPr>
          <w:p w14:paraId="5CDA8E87" w14:textId="77777777" w:rsidR="000014E1" w:rsidRPr="00957921" w:rsidRDefault="000014E1" w:rsidP="004D3EFD">
            <w:pPr>
              <w:jc w:val="both"/>
              <w:rPr>
                <w:rStyle w:val="Bodytext285pt"/>
                <w:rFonts w:eastAsia="Century Schoolbook"/>
                <w:b/>
                <w:iCs/>
                <w:sz w:val="20"/>
                <w:szCs w:val="20"/>
              </w:rPr>
            </w:pPr>
            <w:r w:rsidRPr="00957921">
              <w:rPr>
                <w:rStyle w:val="Bodytext285pt"/>
                <w:rFonts w:eastAsia="Century Schoolbook"/>
                <w:b/>
                <w:iCs/>
                <w:sz w:val="20"/>
                <w:szCs w:val="20"/>
              </w:rPr>
              <w:t>ar.pa.vs</w:t>
            </w:r>
          </w:p>
        </w:tc>
        <w:tc>
          <w:tcPr>
            <w:tcW w:w="3557" w:type="dxa"/>
          </w:tcPr>
          <w:p w14:paraId="479AACAE" w14:textId="4D0BF7A5" w:rsidR="000014E1" w:rsidRPr="005D7523" w:rsidRDefault="006C29C1" w:rsidP="004D3EFD">
            <w:pPr>
              <w:rPr>
                <w:rStyle w:val="Bodytext285pt"/>
                <w:rFonts w:eastAsia="Century Schoolbook"/>
                <w:i/>
                <w:iCs/>
                <w:sz w:val="20"/>
                <w:szCs w:val="20"/>
              </w:rPr>
            </w:pPr>
            <w:r>
              <w:rPr>
                <w:rStyle w:val="Bodytext285pt"/>
                <w:rFonts w:eastAsia="Century Schoolbook"/>
                <w:i/>
                <w:iCs/>
                <w:sz w:val="20"/>
                <w:szCs w:val="20"/>
              </w:rPr>
              <w:t>C</w:t>
            </w:r>
            <w:r w:rsidR="000014E1" w:rsidRPr="005D7523">
              <w:rPr>
                <w:rStyle w:val="Bodytext285pt"/>
                <w:rFonts w:eastAsia="Century Schoolbook"/>
                <w:i/>
                <w:iCs/>
                <w:sz w:val="20"/>
                <w:szCs w:val="20"/>
              </w:rPr>
              <w:t xml:space="preserve">u orizont Bt, având în Am V%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000014E1"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000014E1" w:rsidRPr="005D7523">
              <w:rPr>
                <w:rStyle w:val="Bodytext285pt"/>
                <w:rFonts w:eastAsia="Century Schoolbook"/>
                <w:i/>
                <w:iCs/>
                <w:sz w:val="20"/>
                <w:szCs w:val="20"/>
              </w:rPr>
              <w:t>40%, material care apare în primii 75 cm ai profilului şi prezintă proprietăţi contractilo-gonflante începând între baza orizontului Am şi 100 cm.</w:t>
            </w:r>
          </w:p>
        </w:tc>
      </w:tr>
    </w:tbl>
    <w:p w14:paraId="7DA57FB1" w14:textId="77777777" w:rsidR="000014E1" w:rsidRDefault="000014E1" w:rsidP="000014E1">
      <w:pPr>
        <w:spacing w:after="0" w:line="360" w:lineRule="auto"/>
        <w:jc w:val="both"/>
        <w:rPr>
          <w:rStyle w:val="Bodytext29pt"/>
          <w:rFonts w:eastAsia="Century Schoolbook"/>
          <w:b/>
          <w:bCs/>
          <w:iCs/>
          <w:sz w:val="24"/>
          <w:szCs w:val="24"/>
        </w:rPr>
      </w:pPr>
    </w:p>
    <w:p w14:paraId="5120A6E1" w14:textId="77777777" w:rsidR="000014E1" w:rsidRDefault="000014E1" w:rsidP="000014E1">
      <w:pPr>
        <w:spacing w:after="0" w:line="240" w:lineRule="auto"/>
        <w:jc w:val="both"/>
        <w:rPr>
          <w:rFonts w:ascii="Times New Roman" w:hAnsi="Times New Roman" w:cs="Times New Roman"/>
          <w:bCs/>
          <w:i/>
          <w:iCs/>
          <w:sz w:val="32"/>
          <w:szCs w:val="32"/>
          <w:lang w:val="ro-RO"/>
        </w:rPr>
      </w:pPr>
    </w:p>
    <w:p w14:paraId="6CAEF00F" w14:textId="77777777" w:rsidR="000F5ADF" w:rsidRDefault="000F5ADF" w:rsidP="000F5ADF">
      <w:pPr>
        <w:spacing w:after="0" w:line="360" w:lineRule="auto"/>
        <w:jc w:val="center"/>
        <w:rPr>
          <w:rStyle w:val="BodytextBold"/>
          <w:sz w:val="24"/>
          <w:szCs w:val="24"/>
        </w:rPr>
      </w:pPr>
    </w:p>
    <w:p w14:paraId="0E3C65FD" w14:textId="77777777" w:rsidR="00396618" w:rsidRDefault="00396618" w:rsidP="00396618">
      <w:pPr>
        <w:pStyle w:val="ListParagraph"/>
        <w:spacing w:after="0" w:line="360" w:lineRule="auto"/>
        <w:rPr>
          <w:rStyle w:val="BodytextBold"/>
          <w:sz w:val="24"/>
          <w:szCs w:val="24"/>
        </w:rPr>
      </w:pPr>
    </w:p>
    <w:p w14:paraId="3E215C2C" w14:textId="77777777" w:rsidR="00396618" w:rsidRDefault="00396618" w:rsidP="00396618">
      <w:pPr>
        <w:pStyle w:val="ListParagraph"/>
        <w:spacing w:after="0" w:line="360" w:lineRule="auto"/>
        <w:rPr>
          <w:rStyle w:val="BodytextBold"/>
          <w:sz w:val="24"/>
          <w:szCs w:val="24"/>
        </w:rPr>
      </w:pPr>
    </w:p>
    <w:p w14:paraId="20D9E5D8" w14:textId="77777777" w:rsidR="00396618" w:rsidRDefault="00396618" w:rsidP="00396618">
      <w:pPr>
        <w:pStyle w:val="ListParagraph"/>
        <w:spacing w:after="0" w:line="360" w:lineRule="auto"/>
        <w:rPr>
          <w:rStyle w:val="BodytextBold"/>
          <w:sz w:val="24"/>
          <w:szCs w:val="24"/>
        </w:rPr>
      </w:pPr>
    </w:p>
    <w:p w14:paraId="62534B7C" w14:textId="77777777" w:rsidR="00396618" w:rsidRDefault="00396618" w:rsidP="00396618">
      <w:pPr>
        <w:pStyle w:val="ListParagraph"/>
        <w:spacing w:after="0" w:line="360" w:lineRule="auto"/>
        <w:rPr>
          <w:rStyle w:val="BodytextBold"/>
          <w:sz w:val="24"/>
          <w:szCs w:val="24"/>
        </w:rPr>
      </w:pPr>
    </w:p>
    <w:p w14:paraId="3083C0D8" w14:textId="77777777" w:rsidR="00396618" w:rsidRDefault="00396618" w:rsidP="00396618">
      <w:pPr>
        <w:pStyle w:val="ListParagraph"/>
        <w:spacing w:after="0" w:line="360" w:lineRule="auto"/>
        <w:rPr>
          <w:rStyle w:val="BodytextBold"/>
          <w:sz w:val="24"/>
          <w:szCs w:val="24"/>
        </w:rPr>
      </w:pPr>
    </w:p>
    <w:p w14:paraId="4989EE6B" w14:textId="77777777" w:rsidR="00396618" w:rsidRDefault="00396618" w:rsidP="00396618">
      <w:pPr>
        <w:pStyle w:val="ListParagraph"/>
        <w:spacing w:after="0" w:line="360" w:lineRule="auto"/>
        <w:rPr>
          <w:rStyle w:val="BodytextBold"/>
          <w:sz w:val="24"/>
          <w:szCs w:val="24"/>
        </w:rPr>
      </w:pPr>
    </w:p>
    <w:p w14:paraId="4B8C5171" w14:textId="77777777" w:rsidR="00396618" w:rsidRDefault="00396618" w:rsidP="00396618">
      <w:pPr>
        <w:pStyle w:val="ListParagraph"/>
        <w:spacing w:after="0" w:line="360" w:lineRule="auto"/>
        <w:rPr>
          <w:rStyle w:val="BodytextBold"/>
          <w:sz w:val="24"/>
          <w:szCs w:val="24"/>
        </w:rPr>
      </w:pPr>
    </w:p>
    <w:p w14:paraId="611D3C55" w14:textId="77777777" w:rsidR="000F5ADF" w:rsidRPr="000F5ADF" w:rsidRDefault="000F5ADF" w:rsidP="00D879BD">
      <w:pPr>
        <w:pStyle w:val="ListParagraph"/>
        <w:numPr>
          <w:ilvl w:val="2"/>
          <w:numId w:val="41"/>
        </w:numPr>
        <w:spacing w:after="0" w:line="360" w:lineRule="auto"/>
        <w:rPr>
          <w:rStyle w:val="BodytextBold"/>
          <w:sz w:val="24"/>
          <w:szCs w:val="24"/>
        </w:rPr>
      </w:pPr>
      <w:r w:rsidRPr="000F5ADF">
        <w:rPr>
          <w:rStyle w:val="BodytextBold"/>
          <w:sz w:val="24"/>
          <w:szCs w:val="24"/>
        </w:rPr>
        <w:t>Calificative de sol utilizate în taxonomia Rendzinelor</w:t>
      </w:r>
    </w:p>
    <w:p w14:paraId="39A07261" w14:textId="77777777" w:rsidR="000F5ADF" w:rsidRDefault="000F5ADF" w:rsidP="000F5ADF">
      <w:pPr>
        <w:spacing w:after="0" w:line="360" w:lineRule="auto"/>
        <w:jc w:val="center"/>
        <w:rPr>
          <w:rStyle w:val="BodytextBold"/>
          <w:sz w:val="24"/>
          <w:szCs w:val="24"/>
        </w:rPr>
      </w:pPr>
    </w:p>
    <w:p w14:paraId="5B50C37C" w14:textId="77777777" w:rsidR="000F5ADF" w:rsidRDefault="000F5ADF" w:rsidP="00396618">
      <w:pPr>
        <w:spacing w:after="0" w:line="360" w:lineRule="auto"/>
        <w:jc w:val="both"/>
        <w:rPr>
          <w:rStyle w:val="Bodytext29pt"/>
          <w:rFonts w:eastAsia="Century Schoolbook"/>
          <w:b/>
          <w:sz w:val="24"/>
          <w:szCs w:val="24"/>
        </w:rPr>
      </w:pPr>
    </w:p>
    <w:p w14:paraId="44685A7E" w14:textId="77777777" w:rsidR="000F5ADF" w:rsidRPr="00396618" w:rsidRDefault="000F5ADF" w:rsidP="00DA144B">
      <w:pPr>
        <w:spacing w:after="0" w:line="360" w:lineRule="auto"/>
        <w:ind w:firstLine="708"/>
        <w:jc w:val="both"/>
        <w:outlineLvl w:val="0"/>
        <w:rPr>
          <w:rStyle w:val="Bodytext29pt"/>
          <w:rFonts w:eastAsia="Century Schoolbook"/>
          <w:b/>
          <w:sz w:val="24"/>
          <w:szCs w:val="24"/>
        </w:rPr>
      </w:pPr>
      <w:r w:rsidRPr="00396618">
        <w:rPr>
          <w:rStyle w:val="Bodytext29pt"/>
          <w:rFonts w:eastAsia="Century Schoolbook"/>
          <w:b/>
          <w:sz w:val="24"/>
          <w:szCs w:val="24"/>
        </w:rPr>
        <w:t>Diagnostic</w:t>
      </w:r>
    </w:p>
    <w:p w14:paraId="72646392" w14:textId="51E21262" w:rsidR="000F5ADF" w:rsidRDefault="000F5ADF" w:rsidP="000F5ADF">
      <w:pPr>
        <w:spacing w:after="0" w:line="360" w:lineRule="auto"/>
        <w:ind w:firstLine="708"/>
        <w:jc w:val="both"/>
        <w:rPr>
          <w:rStyle w:val="Bodytext29pt"/>
          <w:rFonts w:eastAsia="Century Schoolbook"/>
          <w:i/>
          <w:sz w:val="24"/>
          <w:szCs w:val="24"/>
        </w:rPr>
      </w:pPr>
      <w:r>
        <w:rPr>
          <w:rStyle w:val="Bodytext29pt"/>
          <w:rFonts w:eastAsia="Century Schoolbook"/>
          <w:i/>
          <w:sz w:val="24"/>
          <w:szCs w:val="24"/>
        </w:rPr>
        <w:t>Sunt soluri care se definesc prin prezenţa unui</w:t>
      </w:r>
      <w:r w:rsidRPr="00D76389">
        <w:rPr>
          <w:rStyle w:val="Bodytext29pt"/>
          <w:rFonts w:eastAsia="Century Schoolbook"/>
          <w:i/>
          <w:sz w:val="24"/>
          <w:szCs w:val="24"/>
        </w:rPr>
        <w:t xml:space="preserve"> orizont A molic (Am) şi </w:t>
      </w:r>
      <w:r>
        <w:rPr>
          <w:rStyle w:val="Bodytext29pt"/>
          <w:rFonts w:eastAsia="Century Schoolbook"/>
          <w:i/>
          <w:sz w:val="24"/>
          <w:szCs w:val="24"/>
        </w:rPr>
        <w:t xml:space="preserve">a unui </w:t>
      </w:r>
      <w:r w:rsidRPr="00D76389">
        <w:rPr>
          <w:rStyle w:val="Bodytext29pt"/>
          <w:rFonts w:eastAsia="Century Schoolbook"/>
          <w:i/>
          <w:sz w:val="24"/>
          <w:szCs w:val="24"/>
        </w:rPr>
        <w:t>ori</w:t>
      </w:r>
      <w:r>
        <w:rPr>
          <w:rStyle w:val="Bodytext29pt"/>
          <w:rFonts w:eastAsia="Century Schoolbook"/>
          <w:i/>
          <w:sz w:val="24"/>
          <w:szCs w:val="24"/>
        </w:rPr>
        <w:t>zont subiacent (AR, Bv, AC sau Bt )</w:t>
      </w:r>
      <w:r w:rsidR="00470C86">
        <w:rPr>
          <w:rStyle w:val="Bodytext29pt"/>
          <w:rFonts w:eastAsia="Century Schoolbook"/>
          <w:i/>
          <w:sz w:val="24"/>
          <w:szCs w:val="24"/>
        </w:rPr>
        <w:t>,</w:t>
      </w:r>
      <w:r>
        <w:rPr>
          <w:rStyle w:val="Bodytext29pt"/>
          <w:rFonts w:eastAsia="Century Schoolbook"/>
          <w:i/>
          <w:sz w:val="24"/>
          <w:szCs w:val="24"/>
        </w:rPr>
        <w:t xml:space="preserve"> având</w:t>
      </w:r>
      <w:r w:rsidRPr="00D76389">
        <w:rPr>
          <w:rStyle w:val="Bodytext29pt"/>
          <w:rFonts w:eastAsia="Century Schoolbook"/>
          <w:i/>
          <w:sz w:val="24"/>
          <w:szCs w:val="24"/>
        </w:rPr>
        <w:t xml:space="preserve"> culori cu crome şi valori sub 3,5 (la umed) cel puţin în partea superioară şi cel puţin pe feţele agregatelor structurale, dezvoltate pe materiale paren</w:t>
      </w:r>
      <w:r>
        <w:rPr>
          <w:rStyle w:val="Bodytext29pt"/>
          <w:rFonts w:eastAsia="Century Schoolbook"/>
          <w:i/>
          <w:sz w:val="24"/>
          <w:szCs w:val="24"/>
        </w:rPr>
        <w:t>tale calcarifere,</w:t>
      </w:r>
      <w:r w:rsidRPr="00D76389">
        <w:rPr>
          <w:rStyle w:val="Bodytext29pt"/>
          <w:rFonts w:eastAsia="Century Schoolbook"/>
          <w:i/>
          <w:sz w:val="24"/>
          <w:szCs w:val="24"/>
        </w:rPr>
        <w:t xml:space="preserve"> roci calcaroase</w:t>
      </w:r>
      <w:r>
        <w:rPr>
          <w:rStyle w:val="Bodytext29pt"/>
          <w:rFonts w:eastAsia="Century Schoolbook"/>
          <w:i/>
          <w:sz w:val="24"/>
          <w:szCs w:val="24"/>
        </w:rPr>
        <w:t xml:space="preserve"> sau materiale scheletice calcarifere (sk </w:t>
      </w:r>
      <m:oMath>
        <m:r>
          <w:rPr>
            <w:rStyle w:val="Bodytext29pt"/>
            <w:rFonts w:ascii="Cambria Math" w:eastAsia="Century Schoolbook" w:hAnsi="Cambria Math"/>
            <w:sz w:val="24"/>
            <w:szCs w:val="24"/>
          </w:rPr>
          <m:t>&gt;</m:t>
        </m:r>
      </m:oMath>
      <w:r w:rsidRPr="00D76389">
        <w:rPr>
          <w:rStyle w:val="Bodytext29pt"/>
          <w:rFonts w:eastAsia="Century Schoolbook"/>
          <w:i/>
          <w:sz w:val="24"/>
          <w:szCs w:val="24"/>
        </w:rPr>
        <w:t xml:space="preserve"> </w:t>
      </w:r>
      <w:r>
        <w:rPr>
          <w:rStyle w:val="Bodytext29pt"/>
          <w:rFonts w:eastAsia="Century Schoolbook"/>
          <w:i/>
          <w:sz w:val="24"/>
          <w:szCs w:val="24"/>
        </w:rPr>
        <w:t>50%)</w:t>
      </w:r>
      <w:r w:rsidR="006C29C1">
        <w:rPr>
          <w:rStyle w:val="Bodytext29pt"/>
          <w:rFonts w:eastAsia="Century Schoolbook"/>
          <w:i/>
          <w:sz w:val="24"/>
          <w:szCs w:val="24"/>
        </w:rPr>
        <w:t xml:space="preserve"> </w:t>
      </w:r>
      <w:r>
        <w:rPr>
          <w:rStyle w:val="Bodytext29pt"/>
          <w:rFonts w:eastAsia="Century Schoolbook"/>
          <w:i/>
          <w:sz w:val="24"/>
          <w:szCs w:val="24"/>
        </w:rPr>
        <w:t>(MK) care apar între 25 şi 75</w:t>
      </w:r>
      <w:r w:rsidRPr="00D76389">
        <w:rPr>
          <w:rStyle w:val="Bodytext29pt"/>
          <w:rFonts w:eastAsia="Century Schoolbook"/>
          <w:i/>
          <w:sz w:val="24"/>
          <w:szCs w:val="24"/>
        </w:rPr>
        <w:t xml:space="preserve"> cm</w:t>
      </w:r>
      <w:r>
        <w:rPr>
          <w:rStyle w:val="Bodytext29pt"/>
          <w:rFonts w:eastAsia="Century Schoolbook"/>
          <w:i/>
          <w:sz w:val="24"/>
          <w:szCs w:val="24"/>
        </w:rPr>
        <w:t xml:space="preserve"> adâncime ai profilului şi nu au carbonaţi secundari friabili (fără orizont km).</w:t>
      </w:r>
    </w:p>
    <w:p w14:paraId="104CC30A" w14:textId="77777777" w:rsidR="00896350" w:rsidRDefault="00896350" w:rsidP="00896350">
      <w:pPr>
        <w:pStyle w:val="BodyText"/>
        <w:shd w:val="clear" w:color="auto" w:fill="auto"/>
        <w:spacing w:line="360" w:lineRule="auto"/>
        <w:ind w:right="20" w:firstLine="708"/>
        <w:rPr>
          <w:rStyle w:val="Bodytext285pt"/>
          <w:rFonts w:eastAsia="Century Schoolbook"/>
          <w:iCs/>
          <w:sz w:val="24"/>
          <w:szCs w:val="24"/>
        </w:rPr>
      </w:pPr>
      <w:r>
        <w:rPr>
          <w:rStyle w:val="Bodytext285pt"/>
          <w:rFonts w:eastAsia="Century Schoolbook"/>
          <w:iCs/>
          <w:sz w:val="24"/>
          <w:szCs w:val="24"/>
        </w:rPr>
        <w:t xml:space="preserve">În </w:t>
      </w:r>
      <w:r w:rsidR="00637B89" w:rsidRPr="004D1EB7">
        <w:rPr>
          <w:rStyle w:val="Bodytext285pt"/>
          <w:rFonts w:eastAsia="Century Schoolbook"/>
          <w:b/>
          <w:i/>
          <w:iCs/>
          <w:sz w:val="24"/>
          <w:szCs w:val="24"/>
        </w:rPr>
        <w:t>Tabelul 8</w:t>
      </w:r>
      <w:r>
        <w:rPr>
          <w:rStyle w:val="Bodytext285pt"/>
          <w:rFonts w:eastAsia="Century Schoolbook"/>
          <w:iCs/>
          <w:sz w:val="24"/>
          <w:szCs w:val="24"/>
        </w:rPr>
        <w:t xml:space="preserve"> sunt prezentate calificativele de sol utilizate în taxonomia Rendzinelor.</w:t>
      </w:r>
    </w:p>
    <w:p w14:paraId="6BE318CB" w14:textId="77777777" w:rsidR="00896350" w:rsidRDefault="00896350" w:rsidP="00896350">
      <w:pPr>
        <w:pStyle w:val="BodyText"/>
        <w:shd w:val="clear" w:color="auto" w:fill="auto"/>
        <w:spacing w:line="360" w:lineRule="auto"/>
        <w:ind w:right="20"/>
        <w:rPr>
          <w:rStyle w:val="Bodytext285pt"/>
          <w:rFonts w:eastAsia="Century Schoolbook"/>
          <w:iCs/>
          <w:sz w:val="24"/>
          <w:szCs w:val="24"/>
        </w:rPr>
      </w:pPr>
    </w:p>
    <w:p w14:paraId="023B0C80" w14:textId="77777777" w:rsidR="00896350" w:rsidRPr="00037B04" w:rsidRDefault="00637B89" w:rsidP="004D1EB7">
      <w:pPr>
        <w:pStyle w:val="BodyText"/>
        <w:shd w:val="clear" w:color="auto" w:fill="auto"/>
        <w:spacing w:line="240" w:lineRule="auto"/>
        <w:ind w:right="20"/>
        <w:rPr>
          <w:rStyle w:val="Bodytext285pt"/>
          <w:rFonts w:eastAsia="Century Schoolbook"/>
          <w:sz w:val="20"/>
          <w:szCs w:val="20"/>
        </w:rPr>
      </w:pPr>
      <w:r>
        <w:rPr>
          <w:rStyle w:val="Bodytext285pt"/>
          <w:rFonts w:eastAsia="Century Schoolbook"/>
          <w:i/>
          <w:iCs/>
          <w:sz w:val="24"/>
          <w:szCs w:val="24"/>
        </w:rPr>
        <w:t xml:space="preserve"> </w:t>
      </w:r>
      <w:r w:rsidRPr="004D1EB7">
        <w:rPr>
          <w:rStyle w:val="Bodytext285pt"/>
          <w:rFonts w:eastAsia="Century Schoolbook"/>
          <w:b/>
          <w:i/>
          <w:iCs/>
          <w:sz w:val="24"/>
          <w:szCs w:val="24"/>
        </w:rPr>
        <w:t>Tabel 8</w:t>
      </w:r>
      <w:r w:rsidR="00896350" w:rsidRPr="004D1EB7">
        <w:rPr>
          <w:rStyle w:val="Bodytext285pt"/>
          <w:rFonts w:eastAsia="Century Schoolbook"/>
          <w:b/>
          <w:iCs/>
          <w:sz w:val="24"/>
          <w:szCs w:val="24"/>
        </w:rPr>
        <w:t>.</w:t>
      </w:r>
      <w:r w:rsidR="00896350">
        <w:rPr>
          <w:rStyle w:val="Bodytext285pt"/>
          <w:rFonts w:eastAsia="Century Schoolbook"/>
          <w:iCs/>
          <w:sz w:val="24"/>
          <w:szCs w:val="24"/>
        </w:rPr>
        <w:t xml:space="preserve"> Calificativele de sol utilizate în taxonomia Rendzinelor (după SRTS</w:t>
      </w:r>
      <w:r w:rsidR="00896350" w:rsidRPr="00995091">
        <w:rPr>
          <w:rStyle w:val="Bodytext285pt"/>
          <w:rFonts w:eastAsia="Century Schoolbook"/>
          <w:sz w:val="24"/>
          <w:szCs w:val="24"/>
        </w:rPr>
        <w:t>-</w:t>
      </w:r>
      <w:r w:rsidR="00896350">
        <w:rPr>
          <w:rStyle w:val="Bodytext285pt"/>
          <w:rFonts w:eastAsia="Century Schoolbook"/>
          <w:sz w:val="24"/>
          <w:szCs w:val="24"/>
        </w:rPr>
        <w:t>2012+).</w:t>
      </w:r>
    </w:p>
    <w:tbl>
      <w:tblPr>
        <w:tblStyle w:val="TableGrid"/>
        <w:tblW w:w="0" w:type="auto"/>
        <w:tblLayout w:type="fixed"/>
        <w:tblLook w:val="04A0" w:firstRow="1" w:lastRow="0" w:firstColumn="1" w:lastColumn="0" w:noHBand="0" w:noVBand="1"/>
      </w:tblPr>
      <w:tblGrid>
        <w:gridCol w:w="1526"/>
        <w:gridCol w:w="1119"/>
        <w:gridCol w:w="4834"/>
      </w:tblGrid>
      <w:tr w:rsidR="00896350" w:rsidRPr="00037B04" w14:paraId="6D57334A" w14:textId="77777777" w:rsidTr="003C4900">
        <w:tc>
          <w:tcPr>
            <w:tcW w:w="1526" w:type="dxa"/>
          </w:tcPr>
          <w:p w14:paraId="2E5B3B94" w14:textId="77777777" w:rsidR="00896350" w:rsidRPr="00037B04" w:rsidRDefault="00896350" w:rsidP="003C4900">
            <w:pPr>
              <w:jc w:val="both"/>
              <w:rPr>
                <w:rStyle w:val="Bodytext285pt"/>
                <w:rFonts w:eastAsia="Century Schoolbook"/>
                <w:iCs/>
                <w:sz w:val="20"/>
                <w:szCs w:val="20"/>
              </w:rPr>
            </w:pPr>
            <w:r w:rsidRPr="00037B04">
              <w:rPr>
                <w:rStyle w:val="Bodytext285pt"/>
                <w:rFonts w:eastAsia="Century Schoolbook"/>
                <w:iCs/>
                <w:sz w:val="20"/>
                <w:szCs w:val="20"/>
              </w:rPr>
              <w:t>Denumire</w:t>
            </w:r>
          </w:p>
        </w:tc>
        <w:tc>
          <w:tcPr>
            <w:tcW w:w="1119" w:type="dxa"/>
          </w:tcPr>
          <w:p w14:paraId="7D0975A1" w14:textId="77777777" w:rsidR="00896350" w:rsidRPr="00037B04" w:rsidRDefault="00896350" w:rsidP="003C4900">
            <w:pPr>
              <w:jc w:val="both"/>
              <w:rPr>
                <w:rStyle w:val="Bodytext285pt"/>
                <w:rFonts w:eastAsia="Century Schoolbook"/>
                <w:iCs/>
                <w:sz w:val="20"/>
                <w:szCs w:val="20"/>
              </w:rPr>
            </w:pPr>
            <w:r w:rsidRPr="00037B04">
              <w:rPr>
                <w:rStyle w:val="Bodytext285pt"/>
                <w:rFonts w:eastAsia="Century Schoolbook"/>
                <w:iCs/>
                <w:sz w:val="20"/>
                <w:szCs w:val="20"/>
              </w:rPr>
              <w:t>Simbol</w:t>
            </w:r>
          </w:p>
        </w:tc>
        <w:tc>
          <w:tcPr>
            <w:tcW w:w="4834" w:type="dxa"/>
          </w:tcPr>
          <w:p w14:paraId="6EF2A2AA" w14:textId="77777777" w:rsidR="00896350" w:rsidRPr="00037B04" w:rsidRDefault="00896350" w:rsidP="003C4900">
            <w:pPr>
              <w:jc w:val="both"/>
              <w:rPr>
                <w:rStyle w:val="Bodytext285pt"/>
                <w:rFonts w:eastAsia="Century Schoolbook"/>
                <w:iCs/>
                <w:sz w:val="20"/>
                <w:szCs w:val="20"/>
              </w:rPr>
            </w:pPr>
            <w:r w:rsidRPr="00037B04">
              <w:rPr>
                <w:rStyle w:val="Bodytext285pt"/>
                <w:rFonts w:eastAsia="Century Schoolbook"/>
                <w:iCs/>
                <w:sz w:val="20"/>
                <w:szCs w:val="20"/>
              </w:rPr>
              <w:t>Specificaţii principale de definiţie</w:t>
            </w:r>
          </w:p>
        </w:tc>
      </w:tr>
      <w:tr w:rsidR="00896350" w:rsidRPr="00037B04" w14:paraId="38CBC1BF" w14:textId="77777777" w:rsidTr="003C4900">
        <w:tc>
          <w:tcPr>
            <w:tcW w:w="1526" w:type="dxa"/>
          </w:tcPr>
          <w:p w14:paraId="45578E80"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a</w:t>
            </w:r>
            <w:r w:rsidR="00896350" w:rsidRPr="00037B04">
              <w:rPr>
                <w:rStyle w:val="Bodytext285pt"/>
                <w:rFonts w:eastAsia="Century Schoolbook"/>
                <w:iCs/>
                <w:sz w:val="20"/>
                <w:szCs w:val="20"/>
              </w:rPr>
              <w:t>rgilic</w:t>
            </w:r>
          </w:p>
        </w:tc>
        <w:tc>
          <w:tcPr>
            <w:tcW w:w="1119" w:type="dxa"/>
          </w:tcPr>
          <w:p w14:paraId="4B029EA3" w14:textId="77777777" w:rsidR="00896350" w:rsidRPr="00957921" w:rsidRDefault="00896350" w:rsidP="003C4900">
            <w:pPr>
              <w:jc w:val="both"/>
              <w:rPr>
                <w:rStyle w:val="Bodytext285pt"/>
                <w:rFonts w:eastAsia="Century Schoolbook"/>
                <w:b/>
                <w:iCs/>
                <w:sz w:val="20"/>
                <w:szCs w:val="20"/>
              </w:rPr>
            </w:pPr>
            <w:r w:rsidRPr="00957921">
              <w:rPr>
                <w:rStyle w:val="Bodytext285pt"/>
                <w:rFonts w:eastAsia="Century Schoolbook"/>
                <w:b/>
                <w:iCs/>
                <w:sz w:val="20"/>
                <w:szCs w:val="20"/>
              </w:rPr>
              <w:t>aa</w:t>
            </w:r>
          </w:p>
        </w:tc>
        <w:tc>
          <w:tcPr>
            <w:tcW w:w="4834" w:type="dxa"/>
          </w:tcPr>
          <w:p w14:paraId="3E8CC0C3" w14:textId="5F285AEB" w:rsidR="00896350" w:rsidRPr="00037B04" w:rsidRDefault="00D90965" w:rsidP="003C4900">
            <w:pPr>
              <w:rPr>
                <w:rStyle w:val="Bodytext285pt"/>
                <w:rFonts w:eastAsia="Century Schoolbook"/>
                <w:i/>
                <w:sz w:val="20"/>
                <w:szCs w:val="20"/>
              </w:rPr>
            </w:pPr>
            <w:r>
              <w:rPr>
                <w:rStyle w:val="Bodytext285pt"/>
                <w:rFonts w:eastAsia="Century Schoolbook"/>
                <w:i/>
                <w:sz w:val="20"/>
                <w:szCs w:val="20"/>
              </w:rPr>
              <w:t>T</w:t>
            </w:r>
            <w:r w:rsidR="00896350" w:rsidRPr="00037B04">
              <w:rPr>
                <w:rStyle w:val="Bodytext285pt"/>
                <w:rFonts w:eastAsia="Century Schoolbook"/>
                <w:i/>
                <w:sz w:val="20"/>
                <w:szCs w:val="20"/>
              </w:rPr>
              <w:t>extură fină (argiloasă şi/lutoasă-argiloasă) în orizontul de suprafaţă.</w:t>
            </w:r>
          </w:p>
        </w:tc>
      </w:tr>
      <w:tr w:rsidR="00896350" w:rsidRPr="00037B04" w14:paraId="23440F3B" w14:textId="77777777" w:rsidTr="003C4900">
        <w:tc>
          <w:tcPr>
            <w:tcW w:w="1526" w:type="dxa"/>
          </w:tcPr>
          <w:p w14:paraId="7BD48C1B"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c</w:t>
            </w:r>
            <w:r w:rsidR="00896350" w:rsidRPr="00037B04">
              <w:rPr>
                <w:rStyle w:val="Bodytext285pt"/>
                <w:rFonts w:eastAsia="Century Schoolbook"/>
                <w:iCs/>
                <w:sz w:val="20"/>
                <w:szCs w:val="20"/>
              </w:rPr>
              <w:t>alcaric</w:t>
            </w:r>
          </w:p>
        </w:tc>
        <w:tc>
          <w:tcPr>
            <w:tcW w:w="1119" w:type="dxa"/>
          </w:tcPr>
          <w:p w14:paraId="240FF234" w14:textId="77777777" w:rsidR="00896350" w:rsidRPr="00957921" w:rsidRDefault="00896350" w:rsidP="003C4900">
            <w:pPr>
              <w:jc w:val="both"/>
              <w:rPr>
                <w:rStyle w:val="Bodytext285pt"/>
                <w:rFonts w:eastAsia="Century Schoolbook"/>
                <w:b/>
                <w:iCs/>
                <w:sz w:val="20"/>
                <w:szCs w:val="20"/>
              </w:rPr>
            </w:pPr>
            <w:r w:rsidRPr="00957921">
              <w:rPr>
                <w:rStyle w:val="Bodytext285pt"/>
                <w:rFonts w:eastAsia="Century Schoolbook"/>
                <w:b/>
                <w:iCs/>
                <w:sz w:val="20"/>
                <w:szCs w:val="20"/>
              </w:rPr>
              <w:t>ka</w:t>
            </w:r>
          </w:p>
        </w:tc>
        <w:tc>
          <w:tcPr>
            <w:tcW w:w="4834" w:type="dxa"/>
          </w:tcPr>
          <w:p w14:paraId="12CB7B40" w14:textId="2A34CB61" w:rsidR="00896350" w:rsidRPr="00037B04" w:rsidRDefault="00D90965" w:rsidP="003C4900">
            <w:pPr>
              <w:rPr>
                <w:rStyle w:val="Bodytext285pt"/>
                <w:rFonts w:eastAsia="Century Schoolbook"/>
                <w:i/>
                <w:sz w:val="20"/>
                <w:szCs w:val="20"/>
              </w:rPr>
            </w:pPr>
            <w:r>
              <w:rPr>
                <w:rStyle w:val="Bodytext285pt"/>
                <w:rFonts w:eastAsia="Century Schoolbook"/>
                <w:i/>
                <w:sz w:val="20"/>
                <w:szCs w:val="20"/>
              </w:rPr>
              <w:t>C</w:t>
            </w:r>
            <w:r w:rsidR="00896350" w:rsidRPr="00037B04">
              <w:rPr>
                <w:rStyle w:val="Bodytext285pt"/>
                <w:rFonts w:eastAsia="Century Schoolbook"/>
                <w:i/>
                <w:sz w:val="20"/>
                <w:szCs w:val="20"/>
              </w:rPr>
              <w:t>arbonaţii sunt prezenţi de la suprafaţă sau începând cu intervalul 0 – 50 cm.</w:t>
            </w:r>
          </w:p>
        </w:tc>
      </w:tr>
      <w:tr w:rsidR="00896350" w:rsidRPr="00037B04" w14:paraId="36DE7874" w14:textId="77777777" w:rsidTr="003C4900">
        <w:tc>
          <w:tcPr>
            <w:tcW w:w="1526" w:type="dxa"/>
          </w:tcPr>
          <w:p w14:paraId="05092121"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p</w:t>
            </w:r>
            <w:r w:rsidR="00896350" w:rsidRPr="00037B04">
              <w:rPr>
                <w:rStyle w:val="Bodytext285pt"/>
                <w:rFonts w:eastAsia="Century Schoolbook"/>
                <w:iCs/>
                <w:sz w:val="20"/>
                <w:szCs w:val="20"/>
              </w:rPr>
              <w:t>roxicalcaric</w:t>
            </w:r>
          </w:p>
        </w:tc>
        <w:tc>
          <w:tcPr>
            <w:tcW w:w="1119" w:type="dxa"/>
          </w:tcPr>
          <w:p w14:paraId="4A48A888" w14:textId="77777777" w:rsidR="00896350" w:rsidRPr="00957921" w:rsidRDefault="00896350" w:rsidP="003C4900">
            <w:pPr>
              <w:jc w:val="both"/>
              <w:rPr>
                <w:rStyle w:val="Bodytext285pt"/>
                <w:rFonts w:eastAsia="Century Schoolbook"/>
                <w:b/>
                <w:iCs/>
                <w:sz w:val="20"/>
                <w:szCs w:val="20"/>
              </w:rPr>
            </w:pPr>
            <w:r w:rsidRPr="00957921">
              <w:rPr>
                <w:rStyle w:val="Bodytext285pt"/>
                <w:rFonts w:eastAsia="Century Schoolbook"/>
                <w:b/>
                <w:iCs/>
                <w:sz w:val="20"/>
                <w:szCs w:val="20"/>
              </w:rPr>
              <w:t>xk</w:t>
            </w:r>
          </w:p>
        </w:tc>
        <w:tc>
          <w:tcPr>
            <w:tcW w:w="4834" w:type="dxa"/>
          </w:tcPr>
          <w:p w14:paraId="6076566D" w14:textId="466B1231" w:rsidR="00896350" w:rsidRPr="00037B04" w:rsidRDefault="00D90965" w:rsidP="003C4900">
            <w:pPr>
              <w:rPr>
                <w:rStyle w:val="Bodytext285pt"/>
                <w:rFonts w:eastAsia="Century Schoolbook"/>
                <w:i/>
                <w:sz w:val="20"/>
                <w:szCs w:val="20"/>
              </w:rPr>
            </w:pPr>
            <w:r>
              <w:rPr>
                <w:rStyle w:val="Bodytext285pt"/>
                <w:rFonts w:eastAsia="Century Schoolbook"/>
                <w:i/>
                <w:sz w:val="20"/>
                <w:szCs w:val="20"/>
              </w:rPr>
              <w:t>C</w:t>
            </w:r>
            <w:r w:rsidR="00896350" w:rsidRPr="00037B04">
              <w:rPr>
                <w:rStyle w:val="Bodytext285pt"/>
                <w:rFonts w:eastAsia="Century Schoolbook"/>
                <w:i/>
                <w:sz w:val="20"/>
                <w:szCs w:val="20"/>
              </w:rPr>
              <w:t>arbonaţii încep în intervalul 0 – 25 cm.</w:t>
            </w:r>
          </w:p>
        </w:tc>
      </w:tr>
      <w:tr w:rsidR="00896350" w:rsidRPr="00037B04" w14:paraId="1E4F6261" w14:textId="77777777" w:rsidTr="003C4900">
        <w:tc>
          <w:tcPr>
            <w:tcW w:w="1526" w:type="dxa"/>
          </w:tcPr>
          <w:p w14:paraId="0FBFC05A"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e</w:t>
            </w:r>
            <w:r w:rsidR="00896350" w:rsidRPr="00037B04">
              <w:rPr>
                <w:rStyle w:val="Bodytext285pt"/>
                <w:rFonts w:eastAsia="Century Schoolbook"/>
                <w:iCs/>
                <w:sz w:val="20"/>
                <w:szCs w:val="20"/>
              </w:rPr>
              <w:t>picalcaric</w:t>
            </w:r>
          </w:p>
        </w:tc>
        <w:tc>
          <w:tcPr>
            <w:tcW w:w="1119" w:type="dxa"/>
          </w:tcPr>
          <w:p w14:paraId="4A42F7BD" w14:textId="77777777" w:rsidR="00896350" w:rsidRPr="00957921" w:rsidRDefault="00896350" w:rsidP="003C4900">
            <w:pPr>
              <w:jc w:val="both"/>
              <w:rPr>
                <w:rStyle w:val="Bodytext285pt"/>
                <w:rFonts w:eastAsia="Century Schoolbook"/>
                <w:b/>
                <w:iCs/>
                <w:sz w:val="20"/>
                <w:szCs w:val="20"/>
              </w:rPr>
            </w:pPr>
            <w:r w:rsidRPr="00957921">
              <w:rPr>
                <w:rStyle w:val="Bodytext285pt"/>
                <w:rFonts w:eastAsia="Century Schoolbook"/>
                <w:b/>
                <w:iCs/>
                <w:sz w:val="20"/>
                <w:szCs w:val="20"/>
              </w:rPr>
              <w:t>pk</w:t>
            </w:r>
          </w:p>
        </w:tc>
        <w:tc>
          <w:tcPr>
            <w:tcW w:w="4834" w:type="dxa"/>
          </w:tcPr>
          <w:p w14:paraId="0626EC99" w14:textId="14A5C65C" w:rsidR="00896350" w:rsidRPr="00037B04" w:rsidRDefault="00D90965" w:rsidP="003C4900">
            <w:pPr>
              <w:rPr>
                <w:rStyle w:val="Bodytext285pt"/>
                <w:rFonts w:eastAsia="Century Schoolbook"/>
                <w:i/>
                <w:sz w:val="20"/>
                <w:szCs w:val="20"/>
              </w:rPr>
            </w:pPr>
            <w:r>
              <w:rPr>
                <w:rStyle w:val="Bodytext285pt"/>
                <w:rFonts w:eastAsia="Century Schoolbook"/>
                <w:i/>
                <w:sz w:val="20"/>
                <w:szCs w:val="20"/>
              </w:rPr>
              <w:t>C</w:t>
            </w:r>
            <w:r w:rsidR="00896350" w:rsidRPr="00037B04">
              <w:rPr>
                <w:rStyle w:val="Bodytext285pt"/>
                <w:rFonts w:eastAsia="Century Schoolbook"/>
                <w:i/>
                <w:sz w:val="20"/>
                <w:szCs w:val="20"/>
              </w:rPr>
              <w:t>arbonaţii încep de la 25 – 50 cm</w:t>
            </w:r>
            <w:r>
              <w:rPr>
                <w:rStyle w:val="Bodytext285pt"/>
                <w:rFonts w:eastAsia="Century Schoolbook"/>
                <w:i/>
                <w:sz w:val="20"/>
                <w:szCs w:val="20"/>
              </w:rPr>
              <w:t>.</w:t>
            </w:r>
          </w:p>
        </w:tc>
      </w:tr>
      <w:tr w:rsidR="00896350" w:rsidRPr="00037B04" w14:paraId="358C0C25" w14:textId="77777777" w:rsidTr="003C4900">
        <w:tc>
          <w:tcPr>
            <w:tcW w:w="1526" w:type="dxa"/>
          </w:tcPr>
          <w:p w14:paraId="667DF0F0"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c</w:t>
            </w:r>
            <w:r w:rsidR="00896350" w:rsidRPr="00037B04">
              <w:rPr>
                <w:rStyle w:val="Bodytext285pt"/>
                <w:rFonts w:eastAsia="Century Schoolbook"/>
                <w:iCs/>
                <w:sz w:val="20"/>
                <w:szCs w:val="20"/>
              </w:rPr>
              <w:t>ambic</w:t>
            </w:r>
          </w:p>
        </w:tc>
        <w:tc>
          <w:tcPr>
            <w:tcW w:w="1119" w:type="dxa"/>
          </w:tcPr>
          <w:p w14:paraId="08910EE4" w14:textId="77777777" w:rsidR="00896350" w:rsidRPr="00957921" w:rsidRDefault="00896350" w:rsidP="003C4900">
            <w:pPr>
              <w:jc w:val="both"/>
              <w:rPr>
                <w:rStyle w:val="Bodytext285pt"/>
                <w:rFonts w:eastAsia="Century Schoolbook"/>
                <w:b/>
                <w:iCs/>
                <w:sz w:val="20"/>
                <w:szCs w:val="20"/>
              </w:rPr>
            </w:pPr>
            <w:r w:rsidRPr="00957921">
              <w:rPr>
                <w:rStyle w:val="Bodytext285pt"/>
                <w:rFonts w:eastAsia="Century Schoolbook"/>
                <w:b/>
                <w:iCs/>
                <w:sz w:val="20"/>
                <w:szCs w:val="20"/>
              </w:rPr>
              <w:t>cb</w:t>
            </w:r>
          </w:p>
        </w:tc>
        <w:tc>
          <w:tcPr>
            <w:tcW w:w="4834" w:type="dxa"/>
          </w:tcPr>
          <w:p w14:paraId="3FF5034A" w14:textId="36B761C2" w:rsidR="00896350" w:rsidRPr="00037B04" w:rsidRDefault="00226A0B" w:rsidP="003C4900">
            <w:pPr>
              <w:rPr>
                <w:rStyle w:val="Bodytext285pt"/>
                <w:rFonts w:eastAsia="Century Schoolbook"/>
                <w:i/>
                <w:sz w:val="20"/>
                <w:szCs w:val="20"/>
              </w:rPr>
            </w:pPr>
            <w:r>
              <w:rPr>
                <w:rStyle w:val="Bodytext285pt"/>
                <w:rFonts w:eastAsia="Century Schoolbook"/>
                <w:i/>
                <w:sz w:val="20"/>
                <w:szCs w:val="20"/>
              </w:rPr>
              <w:t>P</w:t>
            </w:r>
            <w:r w:rsidR="00896350" w:rsidRPr="00037B04">
              <w:rPr>
                <w:rStyle w:val="Bodytext285pt"/>
                <w:rFonts w:eastAsia="Century Schoolbook"/>
                <w:i/>
                <w:sz w:val="20"/>
                <w:szCs w:val="20"/>
              </w:rPr>
              <w:t>rezintă orizont B cambic (Bv)</w:t>
            </w:r>
            <w:r>
              <w:rPr>
                <w:rStyle w:val="Bodytext285pt"/>
                <w:rFonts w:eastAsia="Century Schoolbook"/>
                <w:i/>
                <w:sz w:val="20"/>
                <w:szCs w:val="20"/>
              </w:rPr>
              <w:t>.</w:t>
            </w:r>
          </w:p>
        </w:tc>
      </w:tr>
      <w:tr w:rsidR="00896350" w:rsidRPr="00037B04" w14:paraId="6173AE81" w14:textId="77777777" w:rsidTr="003C4900">
        <w:tc>
          <w:tcPr>
            <w:tcW w:w="1526" w:type="dxa"/>
          </w:tcPr>
          <w:p w14:paraId="58BAAE3F"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l</w:t>
            </w:r>
            <w:r w:rsidR="00896350" w:rsidRPr="00037B04">
              <w:rPr>
                <w:rStyle w:val="Bodytext285pt"/>
                <w:rFonts w:eastAsia="Century Schoolbook"/>
                <w:iCs/>
                <w:sz w:val="20"/>
                <w:szCs w:val="20"/>
              </w:rPr>
              <w:t>itic</w:t>
            </w:r>
          </w:p>
        </w:tc>
        <w:tc>
          <w:tcPr>
            <w:tcW w:w="1119" w:type="dxa"/>
          </w:tcPr>
          <w:p w14:paraId="0CBB99AE" w14:textId="77777777" w:rsidR="00896350" w:rsidRPr="00957921" w:rsidRDefault="00896350" w:rsidP="003C4900">
            <w:pPr>
              <w:jc w:val="both"/>
              <w:rPr>
                <w:rStyle w:val="Bodytext285pt"/>
                <w:rFonts w:eastAsia="Century Schoolbook"/>
                <w:b/>
                <w:iCs/>
                <w:sz w:val="20"/>
                <w:szCs w:val="20"/>
              </w:rPr>
            </w:pPr>
            <w:r w:rsidRPr="00957921">
              <w:rPr>
                <w:rStyle w:val="Bodytext285pt"/>
                <w:rFonts w:eastAsia="Century Schoolbook"/>
                <w:b/>
                <w:iCs/>
                <w:sz w:val="20"/>
                <w:szCs w:val="20"/>
              </w:rPr>
              <w:t>li</w:t>
            </w:r>
          </w:p>
        </w:tc>
        <w:tc>
          <w:tcPr>
            <w:tcW w:w="4834" w:type="dxa"/>
          </w:tcPr>
          <w:p w14:paraId="1403662E" w14:textId="342E1B01" w:rsidR="00896350" w:rsidRPr="00037B04" w:rsidRDefault="00226A0B" w:rsidP="003C4900">
            <w:pPr>
              <w:rPr>
                <w:rStyle w:val="Bodytext285pt"/>
                <w:rFonts w:eastAsia="Century Schoolbook"/>
                <w:i/>
                <w:sz w:val="20"/>
                <w:szCs w:val="20"/>
              </w:rPr>
            </w:pPr>
            <w:r>
              <w:rPr>
                <w:rStyle w:val="Bodytext285pt"/>
                <w:rFonts w:eastAsia="Century Schoolbook"/>
                <w:i/>
                <w:sz w:val="20"/>
                <w:szCs w:val="20"/>
              </w:rPr>
              <w:t>R</w:t>
            </w:r>
            <w:r w:rsidR="00896350" w:rsidRPr="00037B04">
              <w:rPr>
                <w:rStyle w:val="Bodytext285pt"/>
                <w:rFonts w:eastAsia="Century Schoolbook"/>
                <w:i/>
                <w:sz w:val="20"/>
                <w:szCs w:val="20"/>
              </w:rPr>
              <w:t>ocă compactă/continuă (Rn) sau rocă fisurată, inclusiv pietrişuri (Rp) începând în 25 – 50 cm.</w:t>
            </w:r>
          </w:p>
        </w:tc>
      </w:tr>
      <w:tr w:rsidR="00896350" w:rsidRPr="00037B04" w14:paraId="7559ADEA" w14:textId="77777777" w:rsidTr="003C4900">
        <w:tc>
          <w:tcPr>
            <w:tcW w:w="1526" w:type="dxa"/>
          </w:tcPr>
          <w:p w14:paraId="2DFA62C1"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l</w:t>
            </w:r>
            <w:r w:rsidR="00896350" w:rsidRPr="00037B04">
              <w:rPr>
                <w:rStyle w:val="Bodytext285pt"/>
                <w:rFonts w:eastAsia="Century Schoolbook"/>
                <w:iCs/>
                <w:sz w:val="20"/>
                <w:szCs w:val="20"/>
              </w:rPr>
              <w:t>utic</w:t>
            </w:r>
          </w:p>
        </w:tc>
        <w:tc>
          <w:tcPr>
            <w:tcW w:w="1119" w:type="dxa"/>
          </w:tcPr>
          <w:p w14:paraId="79AB626C" w14:textId="77777777" w:rsidR="00896350" w:rsidRPr="00957921" w:rsidRDefault="00896350" w:rsidP="003C4900">
            <w:pPr>
              <w:jc w:val="both"/>
              <w:rPr>
                <w:rStyle w:val="Bodytext285pt"/>
                <w:rFonts w:eastAsia="Century Schoolbook"/>
                <w:b/>
                <w:iCs/>
                <w:sz w:val="20"/>
                <w:szCs w:val="20"/>
              </w:rPr>
            </w:pPr>
            <w:r w:rsidRPr="00957921">
              <w:rPr>
                <w:rStyle w:val="Bodytext285pt"/>
                <w:rFonts w:eastAsia="Century Schoolbook"/>
                <w:b/>
                <w:iCs/>
                <w:sz w:val="20"/>
                <w:szCs w:val="20"/>
              </w:rPr>
              <w:t>lu</w:t>
            </w:r>
          </w:p>
        </w:tc>
        <w:tc>
          <w:tcPr>
            <w:tcW w:w="4834" w:type="dxa"/>
          </w:tcPr>
          <w:p w14:paraId="3EEBC10C" w14:textId="67CED2CC" w:rsidR="00896350" w:rsidRPr="00037B04" w:rsidRDefault="00226A0B" w:rsidP="003C4900">
            <w:pPr>
              <w:rPr>
                <w:rStyle w:val="Bodytext285pt"/>
                <w:rFonts w:eastAsia="Century Schoolbook"/>
                <w:i/>
                <w:sz w:val="20"/>
                <w:szCs w:val="20"/>
              </w:rPr>
            </w:pPr>
            <w:r>
              <w:rPr>
                <w:rStyle w:val="Bodytext285pt"/>
                <w:rFonts w:eastAsia="Century Schoolbook"/>
                <w:i/>
                <w:sz w:val="20"/>
                <w:szCs w:val="20"/>
              </w:rPr>
              <w:t>T</w:t>
            </w:r>
            <w:r w:rsidR="00896350" w:rsidRPr="00037B04">
              <w:rPr>
                <w:rStyle w:val="Bodytext285pt"/>
                <w:rFonts w:eastAsia="Century Schoolbook"/>
                <w:i/>
                <w:sz w:val="20"/>
                <w:szCs w:val="20"/>
              </w:rPr>
              <w:t>extură mijlocie lutică cel puţin în primii 50 cm (lutoasă-nisipoasă-grosieră/-mijlocie/-fină/-extrafină, lutoasă-nisipoasă-argiloasă, lutoasă medie, lutoasă prăfoasă)</w:t>
            </w:r>
            <w:r w:rsidR="00D47853">
              <w:rPr>
                <w:rStyle w:val="Bodytext285pt"/>
                <w:rFonts w:eastAsia="Century Schoolbook"/>
                <w:i/>
                <w:sz w:val="20"/>
                <w:szCs w:val="20"/>
              </w:rPr>
              <w:t>.</w:t>
            </w:r>
          </w:p>
        </w:tc>
      </w:tr>
      <w:tr w:rsidR="00896350" w:rsidRPr="00037B04" w14:paraId="56241752" w14:textId="77777777" w:rsidTr="003C4900">
        <w:tc>
          <w:tcPr>
            <w:tcW w:w="1526" w:type="dxa"/>
          </w:tcPr>
          <w:p w14:paraId="0C71F1EE"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lastRenderedPageBreak/>
              <w:t>c</w:t>
            </w:r>
            <w:r w:rsidR="00896350">
              <w:rPr>
                <w:rStyle w:val="Bodytext285pt"/>
                <w:rFonts w:eastAsia="Century Schoolbook"/>
                <w:iCs/>
                <w:sz w:val="20"/>
                <w:szCs w:val="20"/>
              </w:rPr>
              <w:t>ambic-litic</w:t>
            </w:r>
          </w:p>
        </w:tc>
        <w:tc>
          <w:tcPr>
            <w:tcW w:w="1119" w:type="dxa"/>
          </w:tcPr>
          <w:p w14:paraId="0A5AFE1F" w14:textId="77777777" w:rsidR="00896350" w:rsidRPr="00957921" w:rsidRDefault="00896350" w:rsidP="003C4900">
            <w:pPr>
              <w:jc w:val="both"/>
              <w:rPr>
                <w:rStyle w:val="Bodytext285pt"/>
                <w:rFonts w:eastAsia="Century Schoolbook"/>
                <w:b/>
                <w:iCs/>
                <w:sz w:val="20"/>
                <w:szCs w:val="20"/>
              </w:rPr>
            </w:pPr>
            <w:r w:rsidRPr="00957921">
              <w:rPr>
                <w:rStyle w:val="Bodytext285pt"/>
                <w:rFonts w:eastAsia="Century Schoolbook"/>
                <w:b/>
                <w:iCs/>
                <w:sz w:val="20"/>
                <w:szCs w:val="20"/>
              </w:rPr>
              <w:t>cb li</w:t>
            </w:r>
          </w:p>
        </w:tc>
        <w:tc>
          <w:tcPr>
            <w:tcW w:w="4834" w:type="dxa"/>
          </w:tcPr>
          <w:p w14:paraId="5FD3A9C0" w14:textId="0479C95C" w:rsidR="00896350" w:rsidRPr="00037B04" w:rsidRDefault="00D47853" w:rsidP="003C4900">
            <w:pPr>
              <w:rPr>
                <w:rStyle w:val="Bodytext285pt"/>
                <w:rFonts w:eastAsia="Century Schoolbook"/>
                <w:i/>
                <w:sz w:val="20"/>
                <w:szCs w:val="20"/>
              </w:rPr>
            </w:pPr>
            <w:r>
              <w:rPr>
                <w:rStyle w:val="Bodytext285pt"/>
                <w:rFonts w:eastAsia="Century Schoolbook"/>
                <w:i/>
                <w:sz w:val="20"/>
                <w:szCs w:val="20"/>
              </w:rPr>
              <w:t>P</w:t>
            </w:r>
            <w:r w:rsidR="00896350" w:rsidRPr="00037B04">
              <w:rPr>
                <w:rStyle w:val="Bodytext285pt"/>
                <w:rFonts w:eastAsia="Century Schoolbook"/>
                <w:i/>
                <w:sz w:val="20"/>
                <w:szCs w:val="20"/>
              </w:rPr>
              <w:t>rezintă orizont B cambic (Bv)</w:t>
            </w:r>
            <w:r w:rsidR="00896350">
              <w:rPr>
                <w:rStyle w:val="Bodytext285pt"/>
                <w:rFonts w:eastAsia="Century Schoolbook"/>
                <w:i/>
                <w:sz w:val="20"/>
                <w:szCs w:val="20"/>
              </w:rPr>
              <w:t>,</w:t>
            </w:r>
            <w:r w:rsidR="00896350" w:rsidRPr="00037B04">
              <w:rPr>
                <w:rStyle w:val="Bodytext285pt"/>
                <w:rFonts w:eastAsia="Century Schoolbook"/>
                <w:i/>
                <w:sz w:val="20"/>
                <w:szCs w:val="20"/>
              </w:rPr>
              <w:t xml:space="preserve"> rocă compactă/continuă (Rn) sau rocă fisurată, inclusiv pietrişuri (Rp) începând în 25 – 50 cm.</w:t>
            </w:r>
          </w:p>
        </w:tc>
      </w:tr>
      <w:tr w:rsidR="00896350" w:rsidRPr="00037B04" w14:paraId="71072139" w14:textId="77777777" w:rsidTr="003C4900">
        <w:tc>
          <w:tcPr>
            <w:tcW w:w="1526" w:type="dxa"/>
          </w:tcPr>
          <w:p w14:paraId="419F8632" w14:textId="77777777" w:rsidR="00896350" w:rsidRPr="00037B04" w:rsidRDefault="00D0538B" w:rsidP="003C4900">
            <w:pPr>
              <w:jc w:val="both"/>
              <w:rPr>
                <w:rStyle w:val="Bodytext285pt"/>
                <w:rFonts w:eastAsia="Century Schoolbook"/>
                <w:iCs/>
                <w:sz w:val="20"/>
                <w:szCs w:val="20"/>
              </w:rPr>
            </w:pPr>
            <w:r>
              <w:rPr>
                <w:rStyle w:val="Bodytext285pt"/>
                <w:rFonts w:eastAsia="Century Schoolbook"/>
                <w:iCs/>
                <w:sz w:val="20"/>
                <w:szCs w:val="20"/>
              </w:rPr>
              <w:t>folic</w:t>
            </w:r>
          </w:p>
        </w:tc>
        <w:tc>
          <w:tcPr>
            <w:tcW w:w="1119" w:type="dxa"/>
          </w:tcPr>
          <w:p w14:paraId="1FEC0B1A" w14:textId="77777777" w:rsidR="00896350" w:rsidRPr="00957921" w:rsidRDefault="00D0538B" w:rsidP="003C4900">
            <w:pPr>
              <w:jc w:val="both"/>
              <w:rPr>
                <w:rStyle w:val="Bodytext285pt"/>
                <w:rFonts w:eastAsia="Century Schoolbook"/>
                <w:b/>
                <w:iCs/>
                <w:sz w:val="20"/>
                <w:szCs w:val="20"/>
              </w:rPr>
            </w:pPr>
            <w:r w:rsidRPr="00957921">
              <w:rPr>
                <w:rStyle w:val="Bodytext285pt"/>
                <w:rFonts w:eastAsia="Century Schoolbook"/>
                <w:b/>
                <w:iCs/>
                <w:sz w:val="20"/>
                <w:szCs w:val="20"/>
              </w:rPr>
              <w:t>fo</w:t>
            </w:r>
          </w:p>
        </w:tc>
        <w:tc>
          <w:tcPr>
            <w:tcW w:w="4834" w:type="dxa"/>
          </w:tcPr>
          <w:p w14:paraId="3D729D3E" w14:textId="67FBA913" w:rsidR="00896350" w:rsidRPr="00037B04" w:rsidRDefault="00D0538B" w:rsidP="00D0538B">
            <w:pPr>
              <w:rPr>
                <w:rStyle w:val="Bodytext285pt"/>
                <w:rFonts w:eastAsia="Century Schoolbook"/>
                <w:i/>
                <w:sz w:val="20"/>
                <w:szCs w:val="20"/>
              </w:rPr>
            </w:pPr>
            <w:r>
              <w:rPr>
                <w:rStyle w:val="Bodytext285pt"/>
                <w:rFonts w:eastAsia="Century Schoolbook"/>
                <w:i/>
                <w:sz w:val="20"/>
                <w:szCs w:val="20"/>
              </w:rPr>
              <w:t>Prezintă orizont O folic cu o grosime</w:t>
            </w:r>
            <m:oMath>
              <m:r>
                <w:rPr>
                  <w:rStyle w:val="Bodytext285pt"/>
                  <w:rFonts w:ascii="Cambria Math" w:eastAsia="Century Schoolbook" w:hAnsi="Cambria Math"/>
                  <w:sz w:val="20"/>
                  <w:szCs w:val="20"/>
                </w:rPr>
                <m:t xml:space="preserve"> ≥</m:t>
              </m:r>
            </m:oMath>
            <w:r>
              <w:rPr>
                <w:rStyle w:val="Bodytext285pt"/>
                <w:rFonts w:eastAsia="Century Schoolbook"/>
                <w:i/>
                <w:sz w:val="20"/>
                <w:szCs w:val="20"/>
              </w:rPr>
              <w:t>20 cm</w:t>
            </w:r>
            <w:r w:rsidR="00D47853">
              <w:rPr>
                <w:rStyle w:val="Bodytext285pt"/>
                <w:rFonts w:eastAsia="Century Schoolbook"/>
                <w:i/>
                <w:sz w:val="20"/>
                <w:szCs w:val="20"/>
              </w:rPr>
              <w:t>.</w:t>
            </w:r>
          </w:p>
        </w:tc>
      </w:tr>
      <w:tr w:rsidR="00896350" w:rsidRPr="00037B04" w14:paraId="2AC878D9" w14:textId="77777777" w:rsidTr="003C4900">
        <w:tc>
          <w:tcPr>
            <w:tcW w:w="1526" w:type="dxa"/>
          </w:tcPr>
          <w:p w14:paraId="39926F69" w14:textId="77777777" w:rsidR="00896350" w:rsidRPr="00037B04" w:rsidRDefault="00D0538B" w:rsidP="003C4900">
            <w:pPr>
              <w:jc w:val="both"/>
              <w:rPr>
                <w:rStyle w:val="Bodytext285pt"/>
                <w:rFonts w:eastAsia="Century Schoolbook"/>
                <w:iCs/>
                <w:sz w:val="20"/>
                <w:szCs w:val="20"/>
              </w:rPr>
            </w:pPr>
            <w:r>
              <w:rPr>
                <w:rStyle w:val="Bodytext285pt"/>
                <w:rFonts w:eastAsia="Century Schoolbook"/>
                <w:iCs/>
                <w:sz w:val="20"/>
                <w:szCs w:val="20"/>
              </w:rPr>
              <w:t>silitic</w:t>
            </w:r>
          </w:p>
        </w:tc>
        <w:tc>
          <w:tcPr>
            <w:tcW w:w="1119" w:type="dxa"/>
          </w:tcPr>
          <w:p w14:paraId="41C8D19B" w14:textId="77777777" w:rsidR="00896350" w:rsidRPr="00957921" w:rsidRDefault="00D0538B" w:rsidP="003C4900">
            <w:pPr>
              <w:jc w:val="both"/>
              <w:rPr>
                <w:rStyle w:val="Bodytext285pt"/>
                <w:rFonts w:eastAsia="Century Schoolbook"/>
                <w:b/>
                <w:iCs/>
                <w:sz w:val="20"/>
                <w:szCs w:val="20"/>
              </w:rPr>
            </w:pPr>
            <w:r w:rsidRPr="00957921">
              <w:rPr>
                <w:rStyle w:val="Bodytext285pt"/>
                <w:rFonts w:eastAsia="Century Schoolbook"/>
                <w:b/>
                <w:iCs/>
                <w:sz w:val="20"/>
                <w:szCs w:val="20"/>
              </w:rPr>
              <w:t>si</w:t>
            </w:r>
          </w:p>
        </w:tc>
        <w:tc>
          <w:tcPr>
            <w:tcW w:w="4834" w:type="dxa"/>
          </w:tcPr>
          <w:p w14:paraId="501E0591" w14:textId="4F0F7E61" w:rsidR="00896350" w:rsidRPr="00037B04" w:rsidRDefault="00D0538B" w:rsidP="003C4900">
            <w:pPr>
              <w:rPr>
                <w:rStyle w:val="Bodytext285pt"/>
                <w:rFonts w:eastAsia="Century Schoolbook"/>
                <w:i/>
                <w:sz w:val="20"/>
                <w:szCs w:val="20"/>
              </w:rPr>
            </w:pPr>
            <w:r>
              <w:rPr>
                <w:rStyle w:val="Bodytext285pt"/>
                <w:rFonts w:eastAsia="Century Schoolbook"/>
                <w:i/>
                <w:sz w:val="20"/>
                <w:szCs w:val="20"/>
              </w:rPr>
              <w:t>Cu textură mijlocie silitică</w:t>
            </w:r>
            <w:r w:rsidR="00D47853">
              <w:rPr>
                <w:rStyle w:val="Bodytext285pt"/>
                <w:rFonts w:eastAsia="Century Schoolbook"/>
                <w:i/>
                <w:sz w:val="20"/>
                <w:szCs w:val="20"/>
              </w:rPr>
              <w:t xml:space="preserve"> </w:t>
            </w:r>
            <w:r>
              <w:rPr>
                <w:rStyle w:val="Bodytext285pt"/>
                <w:rFonts w:eastAsia="Century Schoolbook"/>
                <w:i/>
                <w:sz w:val="20"/>
                <w:szCs w:val="20"/>
              </w:rPr>
              <w:t>(prăfoasă</w:t>
            </w:r>
            <w:r w:rsidR="00F3771F">
              <w:rPr>
                <w:rStyle w:val="Bodytext285pt"/>
                <w:rFonts w:eastAsia="Century Schoolbook"/>
                <w:i/>
                <w:sz w:val="20"/>
                <w:szCs w:val="20"/>
              </w:rPr>
              <w:t xml:space="preserve"> şi/sau prăfoasă-nisipoasă) în orizontul de suprafaţă</w:t>
            </w:r>
            <w:r w:rsidR="00D47853">
              <w:rPr>
                <w:rStyle w:val="Bodytext285pt"/>
                <w:rFonts w:eastAsia="Century Schoolbook"/>
                <w:i/>
                <w:sz w:val="20"/>
                <w:szCs w:val="20"/>
              </w:rPr>
              <w:t>.</w:t>
            </w:r>
          </w:p>
        </w:tc>
      </w:tr>
      <w:tr w:rsidR="00896350" w:rsidRPr="00037B04" w14:paraId="2F6058AA" w14:textId="77777777" w:rsidTr="003C4900">
        <w:tc>
          <w:tcPr>
            <w:tcW w:w="1526" w:type="dxa"/>
          </w:tcPr>
          <w:p w14:paraId="67D0E942"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scheletic</w:t>
            </w:r>
          </w:p>
        </w:tc>
        <w:tc>
          <w:tcPr>
            <w:tcW w:w="1119" w:type="dxa"/>
          </w:tcPr>
          <w:p w14:paraId="54916D4E" w14:textId="77777777" w:rsidR="00896350" w:rsidRPr="00957921" w:rsidRDefault="00F3771F" w:rsidP="003C4900">
            <w:pPr>
              <w:jc w:val="both"/>
              <w:rPr>
                <w:rStyle w:val="Bodytext285pt"/>
                <w:rFonts w:eastAsia="Century Schoolbook"/>
                <w:b/>
                <w:iCs/>
                <w:sz w:val="20"/>
                <w:szCs w:val="20"/>
              </w:rPr>
            </w:pPr>
            <w:r w:rsidRPr="00957921">
              <w:rPr>
                <w:rStyle w:val="Bodytext285pt"/>
                <w:rFonts w:eastAsia="Century Schoolbook"/>
                <w:b/>
                <w:iCs/>
                <w:sz w:val="20"/>
                <w:szCs w:val="20"/>
              </w:rPr>
              <w:t>qq</w:t>
            </w:r>
          </w:p>
        </w:tc>
        <w:tc>
          <w:tcPr>
            <w:tcW w:w="4834" w:type="dxa"/>
          </w:tcPr>
          <w:p w14:paraId="6A1B2B7D" w14:textId="77777777" w:rsidR="00896350" w:rsidRPr="00F3771F" w:rsidRDefault="00F3771F" w:rsidP="003C4900">
            <w:pPr>
              <w:rPr>
                <w:rStyle w:val="Bodytext285pt"/>
                <w:rFonts w:eastAsia="Century Schoolbook"/>
                <w:i/>
                <w:sz w:val="20"/>
                <w:szCs w:val="20"/>
                <w:lang w:val="en-US"/>
              </w:rPr>
            </w:pPr>
            <w:r>
              <w:rPr>
                <w:rStyle w:val="Bodytext285pt"/>
                <w:rFonts w:eastAsia="Century Schoolbook"/>
                <w:i/>
                <w:sz w:val="20"/>
                <w:szCs w:val="20"/>
              </w:rPr>
              <w:t>qq</w:t>
            </w:r>
            <w:r>
              <w:rPr>
                <w:rStyle w:val="Bodytext285pt"/>
                <w:rFonts w:eastAsia="Century Schoolbook"/>
                <w:i/>
                <w:sz w:val="20"/>
                <w:szCs w:val="20"/>
                <w:lang w:val="en-US"/>
              </w:rPr>
              <w:t>=mq + hq</w:t>
            </w:r>
          </w:p>
        </w:tc>
      </w:tr>
      <w:tr w:rsidR="00896350" w:rsidRPr="00037B04" w14:paraId="403D9448" w14:textId="77777777" w:rsidTr="003C4900">
        <w:tc>
          <w:tcPr>
            <w:tcW w:w="1526" w:type="dxa"/>
          </w:tcPr>
          <w:p w14:paraId="1E364E12"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hiperscheletic</w:t>
            </w:r>
          </w:p>
        </w:tc>
        <w:tc>
          <w:tcPr>
            <w:tcW w:w="1119" w:type="dxa"/>
          </w:tcPr>
          <w:p w14:paraId="245DD9FD" w14:textId="77777777" w:rsidR="00896350" w:rsidRPr="00957921" w:rsidRDefault="00F3771F" w:rsidP="003C4900">
            <w:pPr>
              <w:jc w:val="both"/>
              <w:rPr>
                <w:rStyle w:val="Bodytext285pt"/>
                <w:rFonts w:eastAsia="Century Schoolbook"/>
                <w:b/>
                <w:iCs/>
                <w:sz w:val="20"/>
                <w:szCs w:val="20"/>
              </w:rPr>
            </w:pPr>
            <w:r w:rsidRPr="00957921">
              <w:rPr>
                <w:rStyle w:val="Bodytext285pt"/>
                <w:rFonts w:eastAsia="Century Schoolbook"/>
                <w:b/>
                <w:iCs/>
                <w:sz w:val="20"/>
                <w:szCs w:val="20"/>
              </w:rPr>
              <w:t>hq</w:t>
            </w:r>
          </w:p>
        </w:tc>
        <w:tc>
          <w:tcPr>
            <w:tcW w:w="4834" w:type="dxa"/>
          </w:tcPr>
          <w:p w14:paraId="3F808365" w14:textId="77777777" w:rsidR="00896350" w:rsidRPr="00037B04" w:rsidRDefault="00F3771F" w:rsidP="00F3771F">
            <w:pPr>
              <w:rPr>
                <w:rStyle w:val="Bodytext285pt"/>
                <w:rFonts w:eastAsia="Century Schoolbook"/>
                <w:i/>
                <w:sz w:val="20"/>
                <w:szCs w:val="20"/>
              </w:rPr>
            </w:pPr>
            <w:r>
              <w:rPr>
                <w:rStyle w:val="Bodytext285pt"/>
                <w:rFonts w:eastAsia="Century Schoolbook"/>
                <w:i/>
                <w:sz w:val="20"/>
                <w:szCs w:val="20"/>
              </w:rPr>
              <w:t>75%</w:t>
            </w:r>
            <m:oMath>
              <m:r>
                <w:rPr>
                  <w:rStyle w:val="Bodytext285pt"/>
                  <w:rFonts w:ascii="Cambria Math" w:eastAsia="Century Schoolbook" w:hAnsi="Cambria Math"/>
                  <w:sz w:val="20"/>
                  <w:szCs w:val="20"/>
                </w:rPr>
                <m:t xml:space="preserve"> &lt;</m:t>
              </m:r>
            </m:oMath>
            <w:r>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Pr>
                <w:rStyle w:val="Bodytext285pt"/>
                <w:rFonts w:eastAsia="Century Schoolbook"/>
                <w:i/>
                <w:sz w:val="20"/>
                <w:szCs w:val="20"/>
              </w:rPr>
              <w:t xml:space="preserve"> 75%, hq = qq - mq</w:t>
            </w:r>
          </w:p>
        </w:tc>
      </w:tr>
      <w:tr w:rsidR="00896350" w:rsidRPr="00037B04" w14:paraId="103DE26C" w14:textId="77777777" w:rsidTr="003C4900">
        <w:tc>
          <w:tcPr>
            <w:tcW w:w="1526" w:type="dxa"/>
          </w:tcPr>
          <w:p w14:paraId="156E58CA" w14:textId="77777777" w:rsidR="00896350" w:rsidRPr="00037B04" w:rsidRDefault="00F3771F" w:rsidP="003C4900">
            <w:pPr>
              <w:jc w:val="both"/>
              <w:rPr>
                <w:rStyle w:val="Bodytext285pt"/>
                <w:rFonts w:eastAsia="Century Schoolbook"/>
                <w:iCs/>
                <w:sz w:val="20"/>
                <w:szCs w:val="20"/>
              </w:rPr>
            </w:pPr>
            <w:r>
              <w:rPr>
                <w:rStyle w:val="Bodytext285pt"/>
                <w:rFonts w:eastAsia="Century Schoolbook"/>
                <w:iCs/>
                <w:sz w:val="20"/>
                <w:szCs w:val="20"/>
              </w:rPr>
              <w:t>meyoscheletic</w:t>
            </w:r>
          </w:p>
        </w:tc>
        <w:tc>
          <w:tcPr>
            <w:tcW w:w="1119" w:type="dxa"/>
          </w:tcPr>
          <w:p w14:paraId="4550ED90" w14:textId="77777777" w:rsidR="00896350" w:rsidRPr="00957921" w:rsidRDefault="00F3771F" w:rsidP="003C4900">
            <w:pPr>
              <w:jc w:val="both"/>
              <w:rPr>
                <w:rStyle w:val="Bodytext285pt"/>
                <w:rFonts w:eastAsia="Century Schoolbook"/>
                <w:b/>
                <w:iCs/>
                <w:sz w:val="20"/>
                <w:szCs w:val="20"/>
              </w:rPr>
            </w:pPr>
            <w:r w:rsidRPr="00957921">
              <w:rPr>
                <w:rStyle w:val="Bodytext285pt"/>
                <w:rFonts w:eastAsia="Century Schoolbook"/>
                <w:b/>
                <w:iCs/>
                <w:sz w:val="20"/>
                <w:szCs w:val="20"/>
              </w:rPr>
              <w:t>mq</w:t>
            </w:r>
          </w:p>
        </w:tc>
        <w:tc>
          <w:tcPr>
            <w:tcW w:w="4834" w:type="dxa"/>
          </w:tcPr>
          <w:p w14:paraId="4CB67F49" w14:textId="77777777" w:rsidR="00896350" w:rsidRPr="00037B04" w:rsidRDefault="00F3771F" w:rsidP="003C4900">
            <w:pPr>
              <w:rPr>
                <w:rStyle w:val="Bodytext285pt"/>
                <w:rFonts w:eastAsia="Century Schoolbook"/>
                <w:i/>
                <w:sz w:val="20"/>
                <w:szCs w:val="20"/>
              </w:rPr>
            </w:pPr>
            <w:r>
              <w:rPr>
                <w:rStyle w:val="Bodytext285pt"/>
                <w:rFonts w:eastAsia="Century Schoolbook"/>
                <w:i/>
                <w:sz w:val="20"/>
                <w:szCs w:val="20"/>
              </w:rPr>
              <w:t>50%</w:t>
            </w:r>
            <m:oMath>
              <m:r>
                <w:rPr>
                  <w:rStyle w:val="Bodytext285pt"/>
                  <w:rFonts w:ascii="Cambria Math" w:eastAsia="Century Schoolbook" w:hAnsi="Cambria Math"/>
                  <w:sz w:val="20"/>
                  <w:szCs w:val="20"/>
                </w:rPr>
                <m:t xml:space="preserve"> &lt;</m:t>
              </m:r>
            </m:oMath>
            <w:r>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Pr>
                <w:rStyle w:val="Bodytext285pt"/>
                <w:rFonts w:eastAsia="Century Schoolbook"/>
                <w:i/>
                <w:sz w:val="20"/>
                <w:szCs w:val="20"/>
              </w:rPr>
              <w:t xml:space="preserve"> 75%, mq = qq - hq</w:t>
            </w:r>
          </w:p>
        </w:tc>
      </w:tr>
      <w:tr w:rsidR="00896350" w:rsidRPr="00037B04" w14:paraId="7F2846EE" w14:textId="77777777" w:rsidTr="003C4900">
        <w:tc>
          <w:tcPr>
            <w:tcW w:w="1526" w:type="dxa"/>
          </w:tcPr>
          <w:p w14:paraId="312406FA" w14:textId="77777777" w:rsidR="00896350" w:rsidRPr="00037B04" w:rsidRDefault="00896350" w:rsidP="003C4900">
            <w:pPr>
              <w:jc w:val="both"/>
              <w:rPr>
                <w:rStyle w:val="Bodytext285pt"/>
                <w:rFonts w:eastAsia="Century Schoolbook"/>
                <w:iCs/>
                <w:sz w:val="20"/>
                <w:szCs w:val="20"/>
              </w:rPr>
            </w:pPr>
            <w:r w:rsidRPr="00037B04">
              <w:rPr>
                <w:rStyle w:val="Bodytext285pt"/>
                <w:rFonts w:eastAsia="Century Schoolbook"/>
                <w:iCs/>
                <w:sz w:val="20"/>
                <w:szCs w:val="20"/>
              </w:rPr>
              <w:t>Tipic</w:t>
            </w:r>
          </w:p>
        </w:tc>
        <w:tc>
          <w:tcPr>
            <w:tcW w:w="1119" w:type="dxa"/>
          </w:tcPr>
          <w:p w14:paraId="4E2C7212" w14:textId="77777777" w:rsidR="00896350" w:rsidRPr="00957921" w:rsidRDefault="00896350" w:rsidP="003C4900">
            <w:pPr>
              <w:jc w:val="both"/>
              <w:rPr>
                <w:rStyle w:val="Bodytext285pt"/>
                <w:rFonts w:eastAsia="Century Schoolbook"/>
                <w:b/>
                <w:iCs/>
                <w:sz w:val="20"/>
                <w:szCs w:val="20"/>
              </w:rPr>
            </w:pPr>
            <w:r w:rsidRPr="00957921">
              <w:rPr>
                <w:rStyle w:val="Bodytext285pt"/>
                <w:rFonts w:eastAsia="Century Schoolbook"/>
                <w:b/>
                <w:iCs/>
                <w:sz w:val="20"/>
                <w:szCs w:val="20"/>
              </w:rPr>
              <w:t>ti</w:t>
            </w:r>
          </w:p>
        </w:tc>
        <w:tc>
          <w:tcPr>
            <w:tcW w:w="4834" w:type="dxa"/>
          </w:tcPr>
          <w:p w14:paraId="1A2100CC" w14:textId="4F2E7B74" w:rsidR="00896350" w:rsidRPr="00037B04" w:rsidRDefault="00D47853" w:rsidP="003C4900">
            <w:pPr>
              <w:rPr>
                <w:rStyle w:val="Bodytext285pt"/>
                <w:rFonts w:eastAsia="Century Schoolbook"/>
                <w:i/>
                <w:sz w:val="20"/>
                <w:szCs w:val="20"/>
              </w:rPr>
            </w:pPr>
            <w:r>
              <w:rPr>
                <w:rStyle w:val="Bodytext285pt"/>
                <w:rFonts w:eastAsia="Century Schoolbook"/>
                <w:i/>
                <w:sz w:val="20"/>
                <w:szCs w:val="20"/>
              </w:rPr>
              <w:t>P</w:t>
            </w:r>
            <w:r w:rsidR="00896350" w:rsidRPr="00037B04">
              <w:rPr>
                <w:rStyle w:val="Bodytext285pt"/>
                <w:rFonts w:eastAsia="Century Schoolbook"/>
                <w:i/>
                <w:sz w:val="20"/>
                <w:szCs w:val="20"/>
              </w:rPr>
              <w:t>rezintă condiţiile obligatorii pentru tipul de sol respectiv</w:t>
            </w:r>
            <w:r>
              <w:rPr>
                <w:rStyle w:val="Bodytext285pt"/>
                <w:rFonts w:eastAsia="Century Schoolbook"/>
                <w:i/>
                <w:sz w:val="20"/>
                <w:szCs w:val="20"/>
              </w:rPr>
              <w:t>,</w:t>
            </w:r>
            <w:r w:rsidR="00896350" w:rsidRPr="00037B04">
              <w:rPr>
                <w:rStyle w:val="Bodytext285pt"/>
                <w:rFonts w:eastAsia="Century Schoolbook"/>
                <w:i/>
                <w:sz w:val="20"/>
                <w:szCs w:val="20"/>
              </w:rPr>
              <w:t xml:space="preserve"> dar nu prezintă atributele specifice celorlalte subdiviziuni ale tipului de sol respectiv.</w:t>
            </w:r>
          </w:p>
        </w:tc>
      </w:tr>
    </w:tbl>
    <w:p w14:paraId="47361AD6" w14:textId="77777777" w:rsidR="00896350" w:rsidRDefault="00896350" w:rsidP="00896350">
      <w:pPr>
        <w:ind w:firstLine="708"/>
        <w:jc w:val="both"/>
        <w:rPr>
          <w:rStyle w:val="Bodytext285pt"/>
          <w:rFonts w:eastAsia="Century Schoolbook"/>
          <w:iCs/>
          <w:sz w:val="24"/>
          <w:szCs w:val="24"/>
        </w:rPr>
      </w:pPr>
    </w:p>
    <w:p w14:paraId="01B05FAF" w14:textId="77777777" w:rsidR="000F5ADF" w:rsidRDefault="000F5ADF" w:rsidP="000F5ADF">
      <w:pPr>
        <w:spacing w:after="0" w:line="360" w:lineRule="auto"/>
        <w:jc w:val="both"/>
        <w:rPr>
          <w:rStyle w:val="Bodytext29pt"/>
          <w:rFonts w:eastAsia="Century Schoolbook"/>
          <w:i/>
          <w:sz w:val="24"/>
          <w:szCs w:val="24"/>
        </w:rPr>
      </w:pPr>
    </w:p>
    <w:p w14:paraId="66536B2D" w14:textId="77777777" w:rsidR="000014E1" w:rsidRPr="000014E1" w:rsidRDefault="000014E1" w:rsidP="000014E1">
      <w:pPr>
        <w:rPr>
          <w:rFonts w:ascii="Times New Roman" w:hAnsi="Times New Roman" w:cs="Times New Roman"/>
          <w:b/>
          <w:sz w:val="24"/>
          <w:szCs w:val="24"/>
        </w:rPr>
      </w:pPr>
    </w:p>
    <w:p w14:paraId="29439CCE" w14:textId="77777777" w:rsidR="00396618" w:rsidRDefault="00396618">
      <w:pPr>
        <w:rPr>
          <w:rFonts w:ascii="Times New Roman" w:hAnsi="Times New Roman" w:cs="Times New Roman"/>
          <w:i/>
          <w:sz w:val="24"/>
          <w:szCs w:val="24"/>
        </w:rPr>
      </w:pPr>
    </w:p>
    <w:p w14:paraId="21E35431" w14:textId="77777777" w:rsidR="00396618" w:rsidRDefault="00396618">
      <w:pPr>
        <w:rPr>
          <w:rFonts w:ascii="Times New Roman" w:hAnsi="Times New Roman" w:cs="Times New Roman"/>
          <w:i/>
          <w:sz w:val="24"/>
          <w:szCs w:val="24"/>
        </w:rPr>
      </w:pPr>
    </w:p>
    <w:p w14:paraId="2921AEF9" w14:textId="77777777" w:rsidR="00396618" w:rsidRDefault="00396618">
      <w:pPr>
        <w:rPr>
          <w:rFonts w:ascii="Times New Roman" w:hAnsi="Times New Roman" w:cs="Times New Roman"/>
          <w:i/>
          <w:sz w:val="24"/>
          <w:szCs w:val="24"/>
        </w:rPr>
      </w:pPr>
    </w:p>
    <w:p w14:paraId="0C4251C3" w14:textId="77777777" w:rsidR="00396618" w:rsidRDefault="00396618">
      <w:pPr>
        <w:rPr>
          <w:rFonts w:ascii="Times New Roman" w:hAnsi="Times New Roman" w:cs="Times New Roman"/>
          <w:i/>
          <w:sz w:val="24"/>
          <w:szCs w:val="24"/>
        </w:rPr>
      </w:pPr>
    </w:p>
    <w:p w14:paraId="67476E5E" w14:textId="77777777" w:rsidR="00396618" w:rsidRDefault="00396618">
      <w:pPr>
        <w:rPr>
          <w:rFonts w:ascii="Times New Roman" w:hAnsi="Times New Roman" w:cs="Times New Roman"/>
          <w:i/>
          <w:sz w:val="24"/>
          <w:szCs w:val="24"/>
        </w:rPr>
      </w:pPr>
    </w:p>
    <w:p w14:paraId="3A6205C2" w14:textId="77777777" w:rsidR="00396618" w:rsidRDefault="00396618">
      <w:pPr>
        <w:rPr>
          <w:rFonts w:ascii="Times New Roman" w:hAnsi="Times New Roman" w:cs="Times New Roman"/>
          <w:i/>
          <w:sz w:val="24"/>
          <w:szCs w:val="24"/>
        </w:rPr>
      </w:pPr>
    </w:p>
    <w:p w14:paraId="5D83B5BF" w14:textId="77777777" w:rsidR="00396618" w:rsidRDefault="00396618">
      <w:pPr>
        <w:rPr>
          <w:rFonts w:ascii="Times New Roman" w:hAnsi="Times New Roman" w:cs="Times New Roman"/>
          <w:i/>
          <w:sz w:val="24"/>
          <w:szCs w:val="24"/>
        </w:rPr>
      </w:pPr>
    </w:p>
    <w:p w14:paraId="20E04B29" w14:textId="77777777" w:rsidR="00396618" w:rsidRDefault="00396618">
      <w:pPr>
        <w:rPr>
          <w:rFonts w:ascii="Times New Roman" w:hAnsi="Times New Roman" w:cs="Times New Roman"/>
          <w:i/>
          <w:sz w:val="24"/>
          <w:szCs w:val="24"/>
        </w:rPr>
      </w:pPr>
    </w:p>
    <w:p w14:paraId="57B03783" w14:textId="77777777" w:rsidR="00396618" w:rsidRDefault="00396618">
      <w:pPr>
        <w:rPr>
          <w:rFonts w:ascii="Times New Roman" w:hAnsi="Times New Roman" w:cs="Times New Roman"/>
          <w:i/>
          <w:sz w:val="24"/>
          <w:szCs w:val="24"/>
        </w:rPr>
      </w:pPr>
    </w:p>
    <w:p w14:paraId="1E4E91B5" w14:textId="77777777" w:rsidR="00396618" w:rsidRDefault="00396618">
      <w:pPr>
        <w:rPr>
          <w:rFonts w:ascii="Times New Roman" w:hAnsi="Times New Roman" w:cs="Times New Roman"/>
          <w:i/>
          <w:sz w:val="24"/>
          <w:szCs w:val="24"/>
        </w:rPr>
      </w:pPr>
    </w:p>
    <w:p w14:paraId="47387C8F" w14:textId="77777777" w:rsidR="00396618" w:rsidRDefault="00396618">
      <w:pPr>
        <w:rPr>
          <w:rFonts w:ascii="Times New Roman" w:hAnsi="Times New Roman" w:cs="Times New Roman"/>
          <w:i/>
          <w:sz w:val="24"/>
          <w:szCs w:val="24"/>
        </w:rPr>
      </w:pPr>
    </w:p>
    <w:p w14:paraId="5D0F4F71" w14:textId="77777777" w:rsidR="00396618" w:rsidRDefault="00396618">
      <w:pPr>
        <w:rPr>
          <w:rFonts w:ascii="Times New Roman" w:hAnsi="Times New Roman" w:cs="Times New Roman"/>
          <w:i/>
          <w:sz w:val="24"/>
          <w:szCs w:val="24"/>
        </w:rPr>
      </w:pPr>
    </w:p>
    <w:p w14:paraId="2F67858F" w14:textId="77777777" w:rsidR="00396618" w:rsidRDefault="00396618">
      <w:pPr>
        <w:rPr>
          <w:rFonts w:ascii="Times New Roman" w:hAnsi="Times New Roman" w:cs="Times New Roman"/>
          <w:i/>
          <w:sz w:val="24"/>
          <w:szCs w:val="24"/>
        </w:rPr>
      </w:pPr>
    </w:p>
    <w:p w14:paraId="317B7AD1" w14:textId="77777777" w:rsidR="00396618" w:rsidRDefault="00396618">
      <w:pPr>
        <w:rPr>
          <w:rFonts w:ascii="Times New Roman" w:hAnsi="Times New Roman" w:cs="Times New Roman"/>
          <w:i/>
          <w:sz w:val="24"/>
          <w:szCs w:val="24"/>
        </w:rPr>
      </w:pPr>
    </w:p>
    <w:p w14:paraId="692382C8" w14:textId="77777777" w:rsidR="00396618" w:rsidRDefault="00396618">
      <w:pPr>
        <w:rPr>
          <w:rFonts w:ascii="Times New Roman" w:hAnsi="Times New Roman" w:cs="Times New Roman"/>
          <w:i/>
          <w:sz w:val="24"/>
          <w:szCs w:val="24"/>
        </w:rPr>
      </w:pPr>
    </w:p>
    <w:p w14:paraId="125D3137" w14:textId="77777777" w:rsidR="00396618" w:rsidRDefault="00396618">
      <w:pPr>
        <w:rPr>
          <w:rFonts w:ascii="Times New Roman" w:hAnsi="Times New Roman" w:cs="Times New Roman"/>
          <w:i/>
          <w:sz w:val="24"/>
          <w:szCs w:val="24"/>
        </w:rPr>
      </w:pPr>
    </w:p>
    <w:p w14:paraId="1C35B671" w14:textId="77777777" w:rsidR="006C3FBE" w:rsidRPr="000F5ADF" w:rsidRDefault="000F5ADF" w:rsidP="00DA144B">
      <w:pPr>
        <w:outlineLvl w:val="0"/>
        <w:rPr>
          <w:rFonts w:ascii="Times New Roman" w:hAnsi="Times New Roman" w:cs="Times New Roman"/>
          <w:i/>
          <w:sz w:val="24"/>
          <w:szCs w:val="24"/>
        </w:rPr>
      </w:pPr>
      <w:r w:rsidRPr="000F5ADF">
        <w:rPr>
          <w:rFonts w:ascii="Times New Roman" w:hAnsi="Times New Roman" w:cs="Times New Roman"/>
          <w:i/>
          <w:sz w:val="24"/>
          <w:szCs w:val="24"/>
        </w:rPr>
        <w:t>Capitolul II</w:t>
      </w:r>
    </w:p>
    <w:p w14:paraId="53A4CE03" w14:textId="77777777" w:rsidR="009C05F5" w:rsidRPr="00637B89" w:rsidRDefault="009C05F5" w:rsidP="00637B89">
      <w:pPr>
        <w:rPr>
          <w:rFonts w:ascii="Times New Roman" w:hAnsi="Times New Roman" w:cs="Times New Roman"/>
          <w:b/>
          <w:sz w:val="24"/>
          <w:szCs w:val="24"/>
        </w:rPr>
      </w:pPr>
    </w:p>
    <w:p w14:paraId="7480356F" w14:textId="77777777" w:rsidR="009C05F5" w:rsidRDefault="009C05F5" w:rsidP="009C05F5">
      <w:pPr>
        <w:pStyle w:val="ListParagraph"/>
        <w:rPr>
          <w:rFonts w:ascii="Times New Roman" w:hAnsi="Times New Roman" w:cs="Times New Roman"/>
          <w:b/>
          <w:sz w:val="24"/>
          <w:szCs w:val="24"/>
        </w:rPr>
      </w:pPr>
    </w:p>
    <w:p w14:paraId="758ED630" w14:textId="77777777" w:rsidR="006A1AEA" w:rsidRPr="00D879BD" w:rsidRDefault="00A742C4" w:rsidP="00DA144B">
      <w:pPr>
        <w:pStyle w:val="ListParagraph"/>
        <w:outlineLvl w:val="0"/>
        <w:rPr>
          <w:rFonts w:ascii="Times New Roman" w:hAnsi="Times New Roman" w:cs="Times New Roman"/>
          <w:b/>
          <w:sz w:val="24"/>
          <w:szCs w:val="24"/>
        </w:rPr>
      </w:pPr>
      <w:r w:rsidRPr="00D879BD">
        <w:rPr>
          <w:rFonts w:ascii="Times New Roman" w:hAnsi="Times New Roman" w:cs="Times New Roman"/>
          <w:b/>
          <w:sz w:val="24"/>
          <w:szCs w:val="24"/>
        </w:rPr>
        <w:t>DETERMINATOR DE SOLURI</w:t>
      </w:r>
      <w:r w:rsidR="00567BFB" w:rsidRPr="00D879BD">
        <w:rPr>
          <w:rFonts w:ascii="Times New Roman" w:hAnsi="Times New Roman" w:cs="Times New Roman"/>
          <w:b/>
          <w:sz w:val="24"/>
          <w:szCs w:val="24"/>
        </w:rPr>
        <w:t>. CLASA CERNISOLURI</w:t>
      </w:r>
    </w:p>
    <w:p w14:paraId="03BBDAD0" w14:textId="77777777" w:rsidR="00567BFB" w:rsidRDefault="00567BFB">
      <w:pPr>
        <w:rPr>
          <w:rFonts w:ascii="Times New Roman" w:hAnsi="Times New Roman" w:cs="Times New Roman"/>
        </w:rPr>
      </w:pPr>
    </w:p>
    <w:p w14:paraId="58C61C47" w14:textId="77777777" w:rsidR="009C05F5" w:rsidRDefault="009C05F5">
      <w:pPr>
        <w:rPr>
          <w:rFonts w:ascii="Times New Roman" w:hAnsi="Times New Roman" w:cs="Times New Roman"/>
        </w:rPr>
      </w:pPr>
    </w:p>
    <w:p w14:paraId="4337AAE8" w14:textId="77777777" w:rsidR="00567BFB" w:rsidRPr="00DB0757" w:rsidRDefault="00567BFB" w:rsidP="00DA144B">
      <w:pPr>
        <w:outlineLvl w:val="0"/>
        <w:rPr>
          <w:rFonts w:ascii="Times New Roman" w:hAnsi="Times New Roman" w:cs="Times New Roman"/>
          <w:b/>
        </w:rPr>
      </w:pPr>
      <w:r w:rsidRPr="00DB0757">
        <w:rPr>
          <w:rFonts w:ascii="Times New Roman" w:hAnsi="Times New Roman" w:cs="Times New Roman"/>
          <w:b/>
        </w:rPr>
        <w:t>Diagnostic</w:t>
      </w:r>
    </w:p>
    <w:p w14:paraId="49A45B53" w14:textId="3431C5DD" w:rsidR="00567BFB" w:rsidRDefault="00567BFB" w:rsidP="00567BFB">
      <w:pPr>
        <w:pStyle w:val="Bodytext20"/>
        <w:shd w:val="clear" w:color="auto" w:fill="auto"/>
        <w:tabs>
          <w:tab w:val="left" w:pos="394"/>
        </w:tabs>
        <w:spacing w:after="0" w:line="360" w:lineRule="auto"/>
        <w:rPr>
          <w:rStyle w:val="Bodytext27pt"/>
          <w:rFonts w:eastAsia="Century Schoolbook"/>
          <w:i/>
          <w:sz w:val="24"/>
          <w:szCs w:val="24"/>
        </w:rPr>
      </w:pPr>
      <w:r>
        <w:rPr>
          <w:rStyle w:val="Bodytext27pt"/>
          <w:rFonts w:eastAsia="Century Schoolbook"/>
          <w:i/>
          <w:sz w:val="24"/>
          <w:szCs w:val="24"/>
        </w:rPr>
        <w:t>S</w:t>
      </w:r>
      <w:r w:rsidRPr="00D76389">
        <w:rPr>
          <w:rStyle w:val="Bodytext27pt"/>
          <w:rFonts w:eastAsia="Century Schoolbook"/>
          <w:i/>
          <w:sz w:val="24"/>
          <w:szCs w:val="24"/>
        </w:rPr>
        <w:t>oluri cu acumulare evidentă de materie organică (relativ saturată în baze)</w:t>
      </w:r>
      <w:r w:rsidR="00513639">
        <w:rPr>
          <w:rStyle w:val="Bodytext27pt"/>
          <w:rFonts w:eastAsia="Century Schoolbook"/>
          <w:i/>
          <w:sz w:val="24"/>
          <w:szCs w:val="24"/>
        </w:rPr>
        <w:t>,</w:t>
      </w:r>
      <w:r w:rsidRPr="00D76389">
        <w:rPr>
          <w:rStyle w:val="Bodytext27pt"/>
          <w:rFonts w:eastAsia="Century Schoolbook"/>
          <w:i/>
          <w:sz w:val="24"/>
          <w:szCs w:val="24"/>
        </w:rPr>
        <w:t xml:space="preserve"> având orizont molic</w:t>
      </w:r>
      <w:r>
        <w:rPr>
          <w:rStyle w:val="Bodytext27pt"/>
          <w:rFonts w:eastAsia="Century Schoolbook"/>
          <w:i/>
          <w:sz w:val="24"/>
          <w:szCs w:val="24"/>
        </w:rPr>
        <w:t xml:space="preserve"> cu crome sub 3,5 la materialul în stare umedă şi sub 5,5 la materialul în stare uscată </w:t>
      </w:r>
      <w:r w:rsidRPr="00D76389">
        <w:rPr>
          <w:rStyle w:val="Bodytext27pt"/>
          <w:rFonts w:eastAsia="Century Schoolbook"/>
          <w:i/>
          <w:sz w:val="24"/>
          <w:szCs w:val="24"/>
        </w:rPr>
        <w:t>şi orizont</w:t>
      </w:r>
      <w:r>
        <w:rPr>
          <w:rStyle w:val="Bodytext27pt"/>
          <w:rFonts w:eastAsia="Century Schoolbook"/>
          <w:i/>
          <w:sz w:val="24"/>
          <w:szCs w:val="24"/>
        </w:rPr>
        <w:t xml:space="preserve"> subiacent </w:t>
      </w:r>
      <w:r w:rsidRPr="00D76389">
        <w:rPr>
          <w:rStyle w:val="Bodytext27pt"/>
          <w:rFonts w:eastAsia="Century Schoolbook"/>
          <w:i/>
          <w:sz w:val="24"/>
          <w:szCs w:val="24"/>
        </w:rPr>
        <w:t>AC, AR,</w:t>
      </w:r>
      <w:r>
        <w:rPr>
          <w:rStyle w:val="Bodytext27pt"/>
          <w:rFonts w:eastAsia="Century Schoolbook"/>
          <w:i/>
          <w:sz w:val="24"/>
          <w:szCs w:val="24"/>
        </w:rPr>
        <w:t xml:space="preserve"> Bv sau Bt având</w:t>
      </w:r>
      <w:r w:rsidRPr="00D76389">
        <w:rPr>
          <w:rStyle w:val="Bodytext27pt"/>
          <w:rFonts w:eastAsia="Century Schoolbook"/>
          <w:i/>
          <w:sz w:val="24"/>
          <w:szCs w:val="24"/>
        </w:rPr>
        <w:t xml:space="preserve"> culori de orizont molic</w:t>
      </w:r>
      <w:r>
        <w:rPr>
          <w:rStyle w:val="Bodytext27pt"/>
          <w:rFonts w:eastAsia="Century Schoolbook"/>
          <w:i/>
          <w:sz w:val="24"/>
          <w:szCs w:val="24"/>
        </w:rPr>
        <w:t xml:space="preserve"> (</w:t>
      </w:r>
      <w:r w:rsidRPr="00D76389">
        <w:rPr>
          <w:rStyle w:val="Bodytext27pt"/>
          <w:rFonts w:eastAsia="Century Schoolbook"/>
          <w:i/>
          <w:sz w:val="24"/>
          <w:szCs w:val="24"/>
        </w:rPr>
        <w:t>valor</w:t>
      </w:r>
      <w:r>
        <w:rPr>
          <w:rStyle w:val="Bodytext27pt"/>
          <w:rFonts w:eastAsia="Century Schoolbook"/>
          <w:i/>
          <w:sz w:val="24"/>
          <w:szCs w:val="24"/>
        </w:rPr>
        <w:t>i şi crome sub 3,5 la materialul în stare umedă)</w:t>
      </w:r>
      <w:r w:rsidRPr="00D76389">
        <w:rPr>
          <w:rStyle w:val="Bodytext27pt"/>
          <w:rFonts w:eastAsia="Century Schoolbook"/>
          <w:i/>
          <w:sz w:val="24"/>
          <w:szCs w:val="24"/>
        </w:rPr>
        <w:t xml:space="preserve"> cel puţin în partea superioară (pe minim 10 </w:t>
      </w:r>
      <w:r w:rsidR="00CE59FD">
        <w:rPr>
          <w:rStyle w:val="Bodytext27pt"/>
          <w:rFonts w:eastAsia="Century Schoolbook"/>
          <w:i/>
          <w:sz w:val="24"/>
          <w:szCs w:val="24"/>
        </w:rPr>
        <w:t>–</w:t>
      </w:r>
      <w:r w:rsidRPr="00D76389">
        <w:rPr>
          <w:rStyle w:val="Bodytext27pt"/>
          <w:rFonts w:eastAsia="Century Schoolbook"/>
          <w:i/>
          <w:sz w:val="24"/>
          <w:szCs w:val="24"/>
        </w:rPr>
        <w:t xml:space="preserve"> 15 cm) şi cel puţin pe fe</w:t>
      </w:r>
      <w:r>
        <w:rPr>
          <w:rStyle w:val="Bodytext27pt"/>
          <w:rFonts w:eastAsia="Century Schoolbook"/>
          <w:i/>
          <w:sz w:val="24"/>
          <w:szCs w:val="24"/>
        </w:rPr>
        <w:t>ţele agregatelor structurale. Orizontul de acumulare a carbonaţilor alcalino-pământoşi este prezent în primii 125 cm la kastanoziomuri şi cernoziomuri</w:t>
      </w:r>
      <w:r w:rsidR="009E2A0D">
        <w:rPr>
          <w:rStyle w:val="Bodytext27pt"/>
          <w:rFonts w:eastAsia="Century Schoolbook"/>
          <w:i/>
          <w:sz w:val="24"/>
          <w:szCs w:val="24"/>
        </w:rPr>
        <w:t xml:space="preserve"> </w:t>
      </w:r>
      <w:r>
        <w:rPr>
          <w:rStyle w:val="Bodytext27pt"/>
          <w:rFonts w:eastAsia="Century Schoolbook"/>
          <w:i/>
          <w:sz w:val="24"/>
          <w:szCs w:val="24"/>
        </w:rPr>
        <w:t>fie sub 125 cm la faeoziomuri.</w:t>
      </w:r>
    </w:p>
    <w:p w14:paraId="41505F36" w14:textId="77777777" w:rsidR="00567BFB" w:rsidRPr="004A4434" w:rsidRDefault="00567BFB" w:rsidP="00567BFB">
      <w:pPr>
        <w:pStyle w:val="Bodytext20"/>
        <w:shd w:val="clear" w:color="auto" w:fill="auto"/>
        <w:tabs>
          <w:tab w:val="left" w:pos="394"/>
        </w:tabs>
        <w:spacing w:after="0" w:line="360" w:lineRule="auto"/>
        <w:rPr>
          <w:rStyle w:val="Bodytext27pt"/>
          <w:rFonts w:eastAsia="Century Schoolbook"/>
          <w:i/>
          <w:sz w:val="24"/>
          <w:szCs w:val="24"/>
        </w:rPr>
      </w:pPr>
      <w:r>
        <w:rPr>
          <w:rStyle w:val="Bodytext27pt"/>
          <w:rFonts w:eastAsia="Century Schoolbook"/>
          <w:i/>
          <w:sz w:val="24"/>
          <w:szCs w:val="24"/>
        </w:rPr>
        <w:tab/>
      </w:r>
      <w:r>
        <w:rPr>
          <w:rStyle w:val="Bodytext27pt"/>
          <w:rFonts w:eastAsia="Century Schoolbook"/>
          <w:i/>
          <w:sz w:val="24"/>
          <w:szCs w:val="24"/>
        </w:rPr>
        <w:tab/>
        <w:t xml:space="preserve"> Pot prezenta</w:t>
      </w:r>
      <w:r w:rsidRPr="00D76389">
        <w:rPr>
          <w:rStyle w:val="Bodytext27pt"/>
          <w:rFonts w:eastAsia="Century Schoolbook"/>
          <w:i/>
          <w:sz w:val="24"/>
          <w:szCs w:val="24"/>
        </w:rPr>
        <w:t xml:space="preserve"> orizont </w:t>
      </w:r>
      <w:r>
        <w:rPr>
          <w:rStyle w:val="Bodytext27pt"/>
          <w:rFonts w:eastAsia="Century Schoolbook"/>
          <w:i/>
          <w:sz w:val="24"/>
          <w:szCs w:val="24"/>
        </w:rPr>
        <w:t>A molic forestalic (</w:t>
      </w:r>
      <w:r w:rsidRPr="00D76389">
        <w:rPr>
          <w:rStyle w:val="Bodytext27pt"/>
          <w:rFonts w:eastAsia="Century Schoolbook"/>
          <w:i/>
          <w:sz w:val="24"/>
          <w:szCs w:val="24"/>
        </w:rPr>
        <w:t>Amf</w:t>
      </w:r>
      <w:r>
        <w:rPr>
          <w:rStyle w:val="Bodytext27pt"/>
          <w:rFonts w:eastAsia="Century Schoolbook"/>
          <w:i/>
          <w:sz w:val="24"/>
          <w:szCs w:val="24"/>
        </w:rPr>
        <w:t>),</w:t>
      </w:r>
      <w:r w:rsidRPr="00D76389">
        <w:rPr>
          <w:rStyle w:val="Bodytext27pt"/>
          <w:rFonts w:eastAsia="Century Schoolbook"/>
          <w:i/>
          <w:sz w:val="24"/>
          <w:szCs w:val="24"/>
        </w:rPr>
        <w:t xml:space="preserve"> cu un minim în variaţia valorilor pH şi cele ale gradului de saturaţie în baze</w:t>
      </w:r>
      <w:r>
        <w:rPr>
          <w:rStyle w:val="Bodytext27pt"/>
          <w:rFonts w:eastAsia="Century Schoolbook"/>
          <w:i/>
          <w:sz w:val="24"/>
          <w:szCs w:val="24"/>
        </w:rPr>
        <w:t xml:space="preserve"> sau orizont A molic greic (Ame)</w:t>
      </w:r>
      <w:r w:rsidRPr="00E938DE">
        <w:rPr>
          <w:rStyle w:val="Bodytext285pt"/>
          <w:rFonts w:eastAsia="Century Schoolbook"/>
          <w:i/>
          <w:sz w:val="24"/>
          <w:szCs w:val="24"/>
        </w:rPr>
        <w:t xml:space="preserve"> cu acumulări reziduale de cuarţ sau alte minerale rezistente la alterare, dezbrăcate de pelicule coloidale, structură poliedrică mare subangulară sau nuciformă, situat sub Am, </w:t>
      </w:r>
      <w:r>
        <w:rPr>
          <w:rStyle w:val="Bodytext285pt"/>
          <w:rFonts w:eastAsia="Century Schoolbook"/>
          <w:i/>
          <w:sz w:val="24"/>
          <w:szCs w:val="24"/>
        </w:rPr>
        <w:t xml:space="preserve">având </w:t>
      </w:r>
      <w:r w:rsidRPr="00E938DE">
        <w:rPr>
          <w:rStyle w:val="Bodytext285pt"/>
          <w:rFonts w:eastAsia="Century Schoolbook"/>
          <w:i/>
          <w:sz w:val="24"/>
          <w:szCs w:val="24"/>
        </w:rPr>
        <w:t xml:space="preserve">culori cu va. </w:t>
      </w:r>
      <m:oMath>
        <m:r>
          <w:rPr>
            <w:rStyle w:val="Bodytext285pt"/>
            <w:rFonts w:ascii="Cambria Math" w:eastAsia="Century Schoolbook" w:hAnsi="Cambria Math"/>
            <w:sz w:val="24"/>
            <w:szCs w:val="24"/>
          </w:rPr>
          <m:t>≥</m:t>
        </m:r>
      </m:oMath>
      <w:r w:rsidRPr="00E938DE">
        <w:rPr>
          <w:rStyle w:val="Bodytext285pt"/>
          <w:rFonts w:eastAsia="Century Schoolbook"/>
          <w:i/>
          <w:sz w:val="24"/>
          <w:szCs w:val="24"/>
        </w:rPr>
        <w:t>3 şi cr.</w:t>
      </w:r>
      <m:oMath>
        <m:r>
          <w:rPr>
            <w:rStyle w:val="Bodytext285pt"/>
            <w:rFonts w:ascii="Cambria Math" w:eastAsia="Century Schoolbook" w:hAnsi="Cambria Math"/>
            <w:sz w:val="24"/>
            <w:szCs w:val="24"/>
          </w:rPr>
          <m:t xml:space="preserve"> &lt;</m:t>
        </m:r>
      </m:oMath>
      <w:r w:rsidRPr="00E938DE">
        <w:rPr>
          <w:rStyle w:val="Bodytext285pt"/>
          <w:rFonts w:eastAsia="Century Schoolbook"/>
          <w:i/>
          <w:sz w:val="24"/>
          <w:szCs w:val="24"/>
        </w:rPr>
        <w:t>2, V</w:t>
      </w:r>
      <m:oMath>
        <m:r>
          <w:rPr>
            <w:rStyle w:val="Bodytext285pt"/>
            <w:rFonts w:ascii="Cambria Math" w:eastAsia="Century Schoolbook" w:hAnsi="Cambria Math"/>
            <w:sz w:val="24"/>
            <w:szCs w:val="24"/>
          </w:rPr>
          <m:t>&gt;</m:t>
        </m:r>
      </m:oMath>
      <w:r w:rsidRPr="00E938DE">
        <w:rPr>
          <w:rStyle w:val="Bodytext285pt"/>
          <w:rFonts w:eastAsia="Century Schoolbook"/>
          <w:i/>
          <w:sz w:val="24"/>
          <w:szCs w:val="24"/>
        </w:rPr>
        <w:t>53%.</w:t>
      </w:r>
      <w:r>
        <w:rPr>
          <w:rStyle w:val="Bodytext285pt"/>
          <w:rFonts w:eastAsia="Century Schoolbook"/>
          <w:i/>
          <w:sz w:val="24"/>
          <w:szCs w:val="24"/>
        </w:rPr>
        <w:t xml:space="preserve"> Sunt soluri care se pot forma pe: materiale </w:t>
      </w:r>
      <w:r w:rsidRPr="0063694B">
        <w:rPr>
          <w:i/>
          <w:iCs/>
          <w:sz w:val="24"/>
          <w:szCs w:val="24"/>
        </w:rPr>
        <w:t>erubazice (ME</w:t>
      </w:r>
      <w:r>
        <w:rPr>
          <w:i/>
          <w:iCs/>
          <w:sz w:val="24"/>
          <w:szCs w:val="24"/>
        </w:rPr>
        <w:t xml:space="preserve">), materiale </w:t>
      </w:r>
      <w:r w:rsidRPr="0063694B">
        <w:rPr>
          <w:i/>
          <w:iCs/>
          <w:sz w:val="24"/>
          <w:szCs w:val="24"/>
        </w:rPr>
        <w:t>fluvice recente (MF)</w:t>
      </w:r>
      <w:r>
        <w:rPr>
          <w:i/>
          <w:iCs/>
          <w:sz w:val="24"/>
          <w:szCs w:val="24"/>
        </w:rPr>
        <w:t xml:space="preserve">, </w:t>
      </w:r>
      <w:r w:rsidRPr="0063694B">
        <w:rPr>
          <w:i/>
          <w:iCs/>
          <w:sz w:val="24"/>
          <w:szCs w:val="24"/>
        </w:rPr>
        <w:t xml:space="preserve">material scheletic </w:t>
      </w:r>
      <w:r w:rsidRPr="0063694B">
        <w:rPr>
          <w:i/>
          <w:iCs/>
          <w:sz w:val="24"/>
          <w:szCs w:val="24"/>
        </w:rPr>
        <w:lastRenderedPageBreak/>
        <w:t>calcarifer (MK)</w:t>
      </w:r>
      <w:r>
        <w:rPr>
          <w:i/>
          <w:iCs/>
          <w:sz w:val="24"/>
          <w:szCs w:val="24"/>
        </w:rPr>
        <w:t xml:space="preserve">, material </w:t>
      </w:r>
      <w:r w:rsidRPr="0063694B">
        <w:rPr>
          <w:i/>
          <w:iCs/>
          <w:sz w:val="24"/>
          <w:szCs w:val="24"/>
        </w:rPr>
        <w:t>marnic (MM)</w:t>
      </w:r>
      <w:r>
        <w:rPr>
          <w:i/>
          <w:iCs/>
          <w:sz w:val="24"/>
          <w:szCs w:val="24"/>
        </w:rPr>
        <w:t>.</w:t>
      </w:r>
    </w:p>
    <w:p w14:paraId="43616F36" w14:textId="748083A7" w:rsidR="00567BFB" w:rsidRPr="00567BFB" w:rsidRDefault="00567BFB" w:rsidP="00567BFB">
      <w:pPr>
        <w:pStyle w:val="BodyText"/>
        <w:shd w:val="clear" w:color="auto" w:fill="auto"/>
        <w:spacing w:line="360" w:lineRule="auto"/>
        <w:ind w:right="20" w:firstLine="708"/>
        <w:rPr>
          <w:rFonts w:eastAsia="Century Schoolbook"/>
          <w:i/>
          <w:color w:val="FF0000"/>
          <w:sz w:val="24"/>
          <w:szCs w:val="24"/>
          <w:shd w:val="clear" w:color="auto" w:fill="FFFFFF"/>
          <w:lang w:bidi="ro-RO"/>
        </w:rPr>
      </w:pPr>
      <w:r>
        <w:rPr>
          <w:rStyle w:val="Bodytext27pt"/>
          <w:rFonts w:eastAsia="Century Schoolbook"/>
          <w:i/>
          <w:sz w:val="24"/>
          <w:szCs w:val="24"/>
        </w:rPr>
        <w:t xml:space="preserve"> Nu prezintă proprietăţi andice, </w:t>
      </w:r>
      <w:r w:rsidRPr="00D76389">
        <w:rPr>
          <w:rStyle w:val="Bodytext27pt"/>
          <w:rFonts w:eastAsia="Century Schoolbook"/>
          <w:i/>
          <w:sz w:val="24"/>
          <w:szCs w:val="24"/>
        </w:rPr>
        <w:t>proprietăţi</w:t>
      </w:r>
      <w:r>
        <w:rPr>
          <w:rStyle w:val="Bodytext27pt"/>
          <w:rFonts w:eastAsia="Century Schoolbook"/>
          <w:i/>
          <w:sz w:val="24"/>
          <w:szCs w:val="24"/>
        </w:rPr>
        <w:t xml:space="preserve"> gleice </w:t>
      </w:r>
      <w:r w:rsidRPr="00D76389">
        <w:rPr>
          <w:rStyle w:val="Bodytext27pt"/>
          <w:rFonts w:eastAsia="Century Schoolbook"/>
          <w:i/>
          <w:sz w:val="24"/>
          <w:szCs w:val="24"/>
        </w:rPr>
        <w:t>(Gr) sau stagnice intense (W)</w:t>
      </w:r>
      <w:r>
        <w:rPr>
          <w:rStyle w:val="Bodytext27pt"/>
          <w:rFonts w:eastAsia="Century Schoolbook"/>
          <w:i/>
          <w:sz w:val="24"/>
          <w:szCs w:val="24"/>
        </w:rPr>
        <w:t xml:space="preserve"> în primii 50 cm</w:t>
      </w:r>
      <w:r w:rsidR="00034B65">
        <w:rPr>
          <w:rStyle w:val="Bodytext27pt"/>
          <w:rFonts w:eastAsia="Century Schoolbook"/>
          <w:i/>
          <w:sz w:val="24"/>
          <w:szCs w:val="24"/>
        </w:rPr>
        <w:t>,</w:t>
      </w:r>
      <w:r>
        <w:rPr>
          <w:rStyle w:val="Bodytext27pt"/>
          <w:rFonts w:eastAsia="Century Schoolbook"/>
          <w:i/>
          <w:sz w:val="24"/>
          <w:szCs w:val="24"/>
        </w:rPr>
        <w:t xml:space="preserve"> specifice hidrisolurilor, sau</w:t>
      </w:r>
      <w:r w:rsidRPr="00D76389">
        <w:rPr>
          <w:rStyle w:val="Bodytext27pt"/>
          <w:rFonts w:eastAsia="Century Schoolbook"/>
          <w:i/>
          <w:sz w:val="24"/>
          <w:szCs w:val="24"/>
        </w:rPr>
        <w:t xml:space="preserve"> proprietăţi salsodice</w:t>
      </w:r>
      <w:r>
        <w:rPr>
          <w:rStyle w:val="Bodytext27pt"/>
          <w:rFonts w:eastAsia="Century Schoolbook"/>
          <w:i/>
          <w:sz w:val="24"/>
          <w:szCs w:val="24"/>
        </w:rPr>
        <w:t xml:space="preserve"> intense în primii 50 cm specifi</w:t>
      </w:r>
      <w:r w:rsidR="005F114B">
        <w:rPr>
          <w:rStyle w:val="Bodytext27pt"/>
          <w:rFonts w:eastAsia="Century Schoolbook"/>
          <w:i/>
          <w:sz w:val="24"/>
          <w:szCs w:val="24"/>
        </w:rPr>
        <w:t>ce salsodisolurilor.......</w:t>
      </w:r>
      <w:r>
        <w:rPr>
          <w:rStyle w:val="Bodytext27pt"/>
          <w:rFonts w:eastAsia="Century Schoolbook"/>
          <w:i/>
          <w:sz w:val="24"/>
          <w:szCs w:val="24"/>
        </w:rPr>
        <w:t xml:space="preserve">...................................................................................1 </w:t>
      </w:r>
    </w:p>
    <w:p w14:paraId="0BF4473B" w14:textId="01478BBE" w:rsidR="00DB0757" w:rsidRDefault="00DB0757" w:rsidP="00DB0757">
      <w:pPr>
        <w:pStyle w:val="Default"/>
        <w:spacing w:line="360" w:lineRule="auto"/>
        <w:ind w:firstLine="708"/>
        <w:jc w:val="both"/>
        <w:rPr>
          <w:rFonts w:eastAsiaTheme="minorEastAsia"/>
          <w:i/>
          <w:iCs/>
        </w:rPr>
      </w:pPr>
      <w:r>
        <w:rPr>
          <w:rStyle w:val="Bodytext27pt"/>
          <w:rFonts w:eastAsia="Century Schoolbook"/>
          <w:b/>
          <w:sz w:val="24"/>
          <w:szCs w:val="24"/>
        </w:rPr>
        <w:t xml:space="preserve">1.a. </w:t>
      </w:r>
      <w:r w:rsidRPr="00136F75">
        <w:rPr>
          <w:i/>
          <w:iCs/>
        </w:rPr>
        <w:t xml:space="preserve">Soluri având orizont A molic (Am) cu crome mai mari de 2 (la umed), orizont AC cu valori şi crome sub 3,5 (la umed) cel puţin în partea superioară şi cel puţin pe feţele agregatelor structurale şi orizont </w:t>
      </w:r>
      <w:r w:rsidRPr="0011318D">
        <w:rPr>
          <w:i/>
          <w:iCs/>
        </w:rPr>
        <w:t>Cca în primii 125 cm sau pudră friabilă de carbonat de calciu</w:t>
      </w:r>
      <w:r w:rsidRPr="00136F75">
        <w:rPr>
          <w:i/>
          <w:iCs/>
        </w:rPr>
        <w:t xml:space="preserve"> (concentrări de carbonaţi secundari) în primii 100 cm</w:t>
      </w:r>
      <w:r>
        <w:rPr>
          <w:i/>
          <w:iCs/>
        </w:rPr>
        <w:t xml:space="preserve"> (carbonaţii secundari sunt sub forme friabile</w:t>
      </w:r>
      <m:oMath>
        <m:r>
          <w:rPr>
            <w:rFonts w:ascii="Cambria Math" w:hAnsi="Cambria Math"/>
          </w:rPr>
          <m:t xml:space="preserve"> &gt;</m:t>
        </m:r>
      </m:oMath>
      <w:r>
        <w:rPr>
          <w:i/>
          <w:iCs/>
        </w:rPr>
        <w:t xml:space="preserve"> 5% v/v, grefat pe AC, B sau C). </w:t>
      </w:r>
      <w:r w:rsidRPr="00136F75">
        <w:rPr>
          <w:i/>
          <w:iCs/>
        </w:rPr>
        <w:t>Sunt excluse solurile formate pe materiale parentale calcarifere. Carbonatul de calciu este, de regulă, prezent de la suprafaţă. Nu prezintă alte orizonturi sau proprietăţi diagnostice, în afară de cel mult proprietăţi gleice (Gr) sub 50 cm şi pr</w:t>
      </w:r>
      <w:r>
        <w:rPr>
          <w:i/>
          <w:iCs/>
        </w:rPr>
        <w:t xml:space="preserve">oprietăţi salsodice (sc, ac între 0 </w:t>
      </w:r>
      <w:r w:rsidR="003772E3">
        <w:rPr>
          <w:i/>
          <w:iCs/>
        </w:rPr>
        <w:t>–</w:t>
      </w:r>
      <w:r>
        <w:rPr>
          <w:i/>
          <w:iCs/>
        </w:rPr>
        <w:t xml:space="preserve"> 100</w:t>
      </w:r>
      <w:r w:rsidRPr="00136F75">
        <w:rPr>
          <w:i/>
          <w:iCs/>
        </w:rPr>
        <w:t xml:space="preserve"> cm, chiar s</w:t>
      </w:r>
      <w:r>
        <w:rPr>
          <w:i/>
          <w:iCs/>
        </w:rPr>
        <w:t xml:space="preserve">a, na sub 50 cm adâncime), </w:t>
      </w:r>
      <w:r w:rsidRPr="0011318D">
        <w:rPr>
          <w:rFonts w:eastAsiaTheme="minorEastAsia"/>
          <w:i/>
          <w:iCs/>
        </w:rPr>
        <w:t>textură gr</w:t>
      </w:r>
      <w:r>
        <w:rPr>
          <w:rFonts w:eastAsiaTheme="minorEastAsia"/>
          <w:i/>
          <w:iCs/>
        </w:rPr>
        <w:t>osieră cel puţin în orizontul Am</w:t>
      </w:r>
      <w:r w:rsidRPr="0011318D">
        <w:rPr>
          <w:rFonts w:eastAsiaTheme="minorEastAsia"/>
          <w:i/>
          <w:iCs/>
        </w:rPr>
        <w:t>,</w:t>
      </w:r>
      <w:r w:rsidRPr="0011318D">
        <w:rPr>
          <w:i/>
          <w:iCs/>
        </w:rPr>
        <w:t xml:space="preserve"> </w:t>
      </w:r>
      <w:r>
        <w:rPr>
          <w:rFonts w:eastAsiaTheme="minorEastAsia"/>
          <w:i/>
          <w:iCs/>
        </w:rPr>
        <w:t>orizont A molic forestalic.................................</w:t>
      </w:r>
      <w:r w:rsidRPr="001557A3">
        <w:rPr>
          <w:rFonts w:eastAsiaTheme="minorEastAsia"/>
          <w:b/>
          <w:i/>
          <w:iCs/>
        </w:rPr>
        <w:t>TIP DE SOL KASTANOZIOM, pg</w:t>
      </w:r>
      <w:r w:rsidR="00396618" w:rsidRPr="001557A3">
        <w:rPr>
          <w:rFonts w:eastAsiaTheme="minorEastAsia"/>
          <w:b/>
          <w:i/>
          <w:iCs/>
        </w:rPr>
        <w:t xml:space="preserve"> 44</w:t>
      </w:r>
    </w:p>
    <w:p w14:paraId="355D6964" w14:textId="7110982B" w:rsidR="005D4EFC" w:rsidRDefault="00F3698C" w:rsidP="005D4EFC">
      <w:pPr>
        <w:spacing w:line="360" w:lineRule="auto"/>
        <w:ind w:firstLine="708"/>
        <w:jc w:val="both"/>
        <w:rPr>
          <w:rStyle w:val="Bodytext285pt"/>
          <w:rFonts w:eastAsia="Century Schoolbook"/>
          <w:i/>
          <w:sz w:val="24"/>
          <w:szCs w:val="24"/>
        </w:rPr>
      </w:pPr>
      <w:r w:rsidRPr="005D4EFC">
        <w:rPr>
          <w:rFonts w:ascii="Times New Roman" w:eastAsiaTheme="minorEastAsia" w:hAnsi="Times New Roman" w:cs="Times New Roman"/>
          <w:b/>
          <w:iCs/>
        </w:rPr>
        <w:t>1.b.</w:t>
      </w:r>
      <w:r>
        <w:rPr>
          <w:rFonts w:eastAsiaTheme="minorEastAsia"/>
          <w:b/>
          <w:iCs/>
        </w:rPr>
        <w:t xml:space="preserve"> </w:t>
      </w:r>
      <w:r w:rsidR="005D4EFC" w:rsidRPr="00D76389">
        <w:rPr>
          <w:rStyle w:val="Bodytext285pt"/>
          <w:rFonts w:eastAsia="Century Schoolbook"/>
          <w:i/>
          <w:sz w:val="24"/>
          <w:szCs w:val="24"/>
        </w:rPr>
        <w:t>Soluri având</w:t>
      </w:r>
      <w:r w:rsidR="005D4EFC">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005D4EFC" w:rsidRPr="00D76389">
        <w:rPr>
          <w:rStyle w:val="Bodytext285pt"/>
          <w:rFonts w:eastAsia="Century Schoolbook"/>
          <w:i/>
          <w:sz w:val="24"/>
          <w:szCs w:val="24"/>
        </w:rPr>
        <w:t xml:space="preserve"> 2 la umed), </w:t>
      </w:r>
      <w:r w:rsidR="005D4EFC">
        <w:rPr>
          <w:rStyle w:val="Bodytext285pt"/>
          <w:rFonts w:eastAsia="Century Schoolbook"/>
          <w:i/>
          <w:sz w:val="24"/>
          <w:szCs w:val="24"/>
        </w:rPr>
        <w:t>orizont intermediar AC sau AR</w:t>
      </w:r>
      <w:r w:rsidR="005D4EFC" w:rsidRPr="00D76389">
        <w:rPr>
          <w:rStyle w:val="Bodytext285pt"/>
          <w:rFonts w:eastAsia="Century Schoolbook"/>
          <w:i/>
          <w:sz w:val="24"/>
          <w:szCs w:val="24"/>
        </w:rPr>
        <w:t xml:space="preserve"> cu culori cu crome şi valori sub 3,5 (la umed) cel puţ</w:t>
      </w:r>
      <w:r w:rsidR="00BA4CC1">
        <w:rPr>
          <w:rStyle w:val="Bodytext285pt"/>
          <w:rFonts w:eastAsia="Century Schoolbook"/>
          <w:i/>
          <w:sz w:val="24"/>
          <w:szCs w:val="24"/>
        </w:rPr>
        <w:t>in în partea superioară (pe cca</w:t>
      </w:r>
      <w:r w:rsidR="005D4EFC" w:rsidRPr="00D76389">
        <w:rPr>
          <w:rStyle w:val="Bodytext285pt"/>
          <w:rFonts w:eastAsia="Century Schoolbook"/>
          <w:i/>
          <w:sz w:val="24"/>
          <w:szCs w:val="24"/>
        </w:rPr>
        <w:t xml:space="preserve"> 10</w:t>
      </w:r>
      <w:r w:rsidR="00E90E00">
        <w:rPr>
          <w:rStyle w:val="Bodytext285pt"/>
          <w:rFonts w:eastAsia="Century Schoolbook"/>
          <w:i/>
          <w:sz w:val="24"/>
          <w:szCs w:val="24"/>
        </w:rPr>
        <w:t xml:space="preserve"> – </w:t>
      </w:r>
      <w:r w:rsidR="005D4EFC" w:rsidRPr="00D76389">
        <w:rPr>
          <w:rStyle w:val="Bodytext285pt"/>
          <w:rFonts w:eastAsia="Century Schoolbook"/>
          <w:i/>
          <w:sz w:val="24"/>
          <w:szCs w:val="24"/>
        </w:rPr>
        <w:t>15 cm) şi cel puţin pe feţele agregatelor structurale şi orizont Cca sau concentrări de pudră friabilă de CaCO</w:t>
      </w:r>
      <w:r w:rsidR="005D4EFC" w:rsidRPr="00D76389">
        <w:rPr>
          <w:rStyle w:val="Bodytext285pt"/>
          <w:rFonts w:eastAsia="Century Schoolbook"/>
          <w:i/>
          <w:sz w:val="24"/>
          <w:szCs w:val="24"/>
          <w:vertAlign w:val="subscript"/>
        </w:rPr>
        <w:t>3</w:t>
      </w:r>
      <w:r w:rsidR="005D4EFC" w:rsidRPr="00D76389">
        <w:rPr>
          <w:rStyle w:val="Bodytext285pt"/>
          <w:rFonts w:eastAsia="Century Schoolbook"/>
          <w:i/>
          <w:sz w:val="24"/>
          <w:szCs w:val="24"/>
        </w:rPr>
        <w:t xml:space="preserve"> (carbonaţi secundari) în primii 125 cm</w:t>
      </w:r>
      <w:r w:rsidR="009E2A0D">
        <w:rPr>
          <w:rStyle w:val="Bodytext285pt"/>
          <w:rFonts w:eastAsia="Century Schoolbook"/>
          <w:i/>
          <w:sz w:val="24"/>
          <w:szCs w:val="24"/>
        </w:rPr>
        <w:t xml:space="preserve"> </w:t>
      </w:r>
      <w:r w:rsidR="005D4EFC" w:rsidRPr="00D76389">
        <w:rPr>
          <w:rStyle w:val="Bodytext285pt"/>
          <w:rFonts w:eastAsia="Century Schoolbook"/>
          <w:i/>
          <w:sz w:val="24"/>
          <w:szCs w:val="24"/>
        </w:rPr>
        <w:t>sau soluri având orizont A molic forest</w:t>
      </w:r>
      <w:r w:rsidR="005D4EFC">
        <w:rPr>
          <w:rStyle w:val="Bodytext285pt"/>
          <w:rFonts w:eastAsia="Century Schoolbook"/>
          <w:i/>
          <w:sz w:val="24"/>
          <w:szCs w:val="24"/>
        </w:rPr>
        <w:t>alic (Amf), orizont intermediar AC</w:t>
      </w:r>
      <w:r w:rsidR="005D4EFC" w:rsidRPr="00D76389">
        <w:rPr>
          <w:rStyle w:val="Bodytext285pt"/>
          <w:rFonts w:eastAsia="Century Schoolbook"/>
          <w:i/>
          <w:sz w:val="24"/>
          <w:szCs w:val="24"/>
        </w:rPr>
        <w:t xml:space="preserve"> şi orizont Cca care începe din primii 60 </w:t>
      </w:r>
      <w:r w:rsidR="001557A3">
        <w:rPr>
          <w:rStyle w:val="Bodytext285pt"/>
          <w:rFonts w:eastAsia="Century Schoolbook"/>
          <w:i/>
          <w:sz w:val="24"/>
          <w:szCs w:val="24"/>
        </w:rPr>
        <w:t>–</w:t>
      </w:r>
      <w:r w:rsidR="005D4EFC" w:rsidRPr="00D76389">
        <w:rPr>
          <w:rStyle w:val="Bodytext285pt"/>
          <w:rFonts w:eastAsia="Century Schoolbook"/>
          <w:i/>
          <w:sz w:val="24"/>
          <w:szCs w:val="24"/>
        </w:rPr>
        <w:t xml:space="preserve"> 80 cm de la suprafaţă.</w:t>
      </w:r>
      <w:r w:rsidR="005D4EFC" w:rsidRPr="00952D67">
        <w:rPr>
          <w:rStyle w:val="Bodytext285pt"/>
          <w:rFonts w:eastAsia="Century Schoolbook"/>
          <w:i/>
          <w:sz w:val="24"/>
          <w:szCs w:val="24"/>
        </w:rPr>
        <w:t xml:space="preserve"> </w:t>
      </w:r>
      <w:r w:rsidR="005D4EFC">
        <w:rPr>
          <w:rStyle w:val="Bodytext285pt"/>
          <w:rFonts w:eastAsia="Century Schoolbook"/>
          <w:i/>
          <w:sz w:val="24"/>
          <w:szCs w:val="24"/>
        </w:rPr>
        <w:t xml:space="preserve">Se includ şi solurile formate pe roci calcaroase sau materiale </w:t>
      </w:r>
      <w:r w:rsidR="00BA4CC1">
        <w:rPr>
          <w:rStyle w:val="Bodytext285pt"/>
          <w:rFonts w:eastAsia="Century Schoolbook"/>
          <w:i/>
          <w:sz w:val="24"/>
          <w:szCs w:val="24"/>
        </w:rPr>
        <w:t>mezoscheletice calcarifere (</w:t>
      </w:r>
      <w:r w:rsidR="005D4EFC">
        <w:rPr>
          <w:rStyle w:val="Bodytext285pt"/>
          <w:rFonts w:eastAsia="Century Schoolbook"/>
          <w:i/>
          <w:sz w:val="24"/>
          <w:szCs w:val="24"/>
        </w:rPr>
        <w:t xml:space="preserve">sk între 50 </w:t>
      </w:r>
      <w:r w:rsidR="001557A3">
        <w:rPr>
          <w:rStyle w:val="Bodytext285pt"/>
          <w:rFonts w:eastAsia="Century Schoolbook"/>
          <w:i/>
          <w:sz w:val="24"/>
          <w:szCs w:val="24"/>
        </w:rPr>
        <w:t>–</w:t>
      </w:r>
      <w:r w:rsidR="005D4EFC">
        <w:rPr>
          <w:rStyle w:val="Bodytext285pt"/>
          <w:rFonts w:eastAsia="Century Schoolbook"/>
          <w:i/>
          <w:sz w:val="24"/>
          <w:szCs w:val="24"/>
        </w:rPr>
        <w:t xml:space="preserve"> 75%, (MK)</w:t>
      </w:r>
      <w:r w:rsidR="00BA4CC1">
        <w:rPr>
          <w:rStyle w:val="Bodytext285pt"/>
          <w:rFonts w:eastAsia="Century Schoolbook"/>
          <w:i/>
          <w:sz w:val="24"/>
          <w:szCs w:val="24"/>
        </w:rPr>
        <w:t>),</w:t>
      </w:r>
      <w:r w:rsidR="005D4EFC">
        <w:rPr>
          <w:rStyle w:val="Bodytext285pt"/>
          <w:rFonts w:eastAsia="Century Schoolbook"/>
          <w:i/>
          <w:sz w:val="24"/>
          <w:szCs w:val="24"/>
        </w:rPr>
        <w:t xml:space="preserve"> care apar în 25 – 75 cm (şi au </w:t>
      </w:r>
      <w:r w:rsidR="005D4EFC">
        <w:rPr>
          <w:rStyle w:val="Bodytext285pt"/>
          <w:rFonts w:eastAsia="Century Schoolbook"/>
          <w:i/>
          <w:sz w:val="24"/>
          <w:szCs w:val="24"/>
        </w:rPr>
        <w:lastRenderedPageBreak/>
        <w:t xml:space="preserve">carbonaţi secundari friabili – orizont km), cele formate pe roci calcarifere sau materiale scheletice calcarifere (sk </w:t>
      </w:r>
      <m:oMath>
        <m:r>
          <w:rPr>
            <w:rStyle w:val="Bodytext285pt"/>
            <w:rFonts w:ascii="Cambria Math" w:eastAsia="Century Schoolbook" w:hAnsi="Cambria Math"/>
            <w:sz w:val="24"/>
            <w:szCs w:val="24"/>
          </w:rPr>
          <m:t>&gt;</m:t>
        </m:r>
      </m:oMath>
      <w:r w:rsidR="005D4EFC">
        <w:rPr>
          <w:rStyle w:val="Bodytext285pt"/>
          <w:rFonts w:eastAsia="Century Schoolbook"/>
          <w:i/>
          <w:sz w:val="24"/>
          <w:szCs w:val="24"/>
        </w:rPr>
        <w:t>50%) care apar între 50 – 75 cm</w:t>
      </w:r>
      <w:r w:rsidR="00DB0757">
        <w:rPr>
          <w:rStyle w:val="Bodytext285pt"/>
          <w:rFonts w:eastAsia="Century Schoolbook"/>
          <w:i/>
          <w:sz w:val="24"/>
          <w:szCs w:val="24"/>
        </w:rPr>
        <w:t>....................................</w:t>
      </w:r>
      <w:r w:rsidR="005D4EFC">
        <w:rPr>
          <w:rStyle w:val="Bodytext285pt"/>
          <w:rFonts w:eastAsia="Century Schoolbook"/>
          <w:i/>
          <w:sz w:val="24"/>
          <w:szCs w:val="24"/>
        </w:rPr>
        <w:t xml:space="preserve">. </w:t>
      </w:r>
      <w:r w:rsidR="00DB0757">
        <w:rPr>
          <w:rStyle w:val="Bodytext285pt"/>
          <w:rFonts w:eastAsia="Century Schoolbook"/>
          <w:b/>
          <w:i/>
          <w:color w:val="auto"/>
          <w:sz w:val="24"/>
          <w:szCs w:val="24"/>
        </w:rPr>
        <w:t>CERNOZIOMURI FĂ</w:t>
      </w:r>
      <w:r w:rsidR="00DB0757" w:rsidRPr="00DB0757">
        <w:rPr>
          <w:rStyle w:val="Bodytext285pt"/>
          <w:rFonts w:eastAsia="Century Schoolbook"/>
          <w:b/>
          <w:i/>
          <w:color w:val="auto"/>
          <w:sz w:val="24"/>
          <w:szCs w:val="24"/>
        </w:rPr>
        <w:t>RĂ ORIZONT B, pg</w:t>
      </w:r>
      <w:r w:rsidR="00D40CE6">
        <w:rPr>
          <w:rStyle w:val="Bodytext285pt"/>
          <w:rFonts w:eastAsia="Century Schoolbook"/>
          <w:b/>
          <w:i/>
          <w:color w:val="auto"/>
          <w:sz w:val="24"/>
          <w:szCs w:val="24"/>
        </w:rPr>
        <w:t xml:space="preserve"> 47</w:t>
      </w:r>
    </w:p>
    <w:p w14:paraId="5BA0FBB1" w14:textId="73988465" w:rsidR="005D4EFC" w:rsidRDefault="005D4EFC" w:rsidP="005D4EFC">
      <w:pPr>
        <w:ind w:firstLine="708"/>
        <w:jc w:val="both"/>
        <w:rPr>
          <w:rStyle w:val="Bodytext285pt"/>
          <w:rFonts w:eastAsia="Century Schoolbook"/>
          <w:i/>
          <w:sz w:val="24"/>
          <w:szCs w:val="24"/>
        </w:rPr>
      </w:pPr>
      <w:r w:rsidRPr="002161E4">
        <w:rPr>
          <w:rFonts w:ascii="Times New Roman" w:hAnsi="Times New Roman" w:cs="Times New Roman"/>
          <w:b/>
          <w:i/>
          <w:iCs/>
        </w:rPr>
        <w:t>1.c.</w:t>
      </w:r>
      <w:r w:rsidRPr="00045D63">
        <w:rPr>
          <w:rFonts w:ascii="Times New Roman" w:hAnsi="Times New Roman" w:cs="Times New Roman"/>
          <w:b/>
          <w:iCs/>
        </w:rPr>
        <w:t xml:space="preserve"> </w:t>
      </w:r>
      <w:r w:rsidRPr="00D76389">
        <w:rPr>
          <w:rStyle w:val="Bodytext285pt"/>
          <w:rFonts w:eastAsia="Century Schoolbook"/>
          <w:i/>
          <w:sz w:val="24"/>
          <w:szCs w:val="24"/>
        </w:rPr>
        <w:t>Soluri având</w:t>
      </w:r>
      <w:r>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Pr="00D76389">
        <w:rPr>
          <w:rStyle w:val="Bodytext285pt"/>
          <w:rFonts w:eastAsia="Century Schoolbook"/>
          <w:i/>
          <w:sz w:val="24"/>
          <w:szCs w:val="24"/>
        </w:rPr>
        <w:t xml:space="preserve"> 2 la umed (sau </w:t>
      </w:r>
      <w:r>
        <w:rPr>
          <w:rStyle w:val="Bodytext285pt"/>
          <w:rFonts w:eastAsia="Century Schoolbook"/>
          <w:i/>
          <w:sz w:val="24"/>
          <w:szCs w:val="24"/>
        </w:rPr>
        <w:t>sub 3 la umed cazul cernoziomurilor psamice</w:t>
      </w:r>
      <w:r w:rsidRPr="00D76389">
        <w:rPr>
          <w:rStyle w:val="Bodytext285pt"/>
          <w:rFonts w:eastAsia="Century Schoolbook"/>
          <w:i/>
          <w:sz w:val="24"/>
          <w:szCs w:val="24"/>
        </w:rPr>
        <w:t xml:space="preserve"> cu ori</w:t>
      </w:r>
      <w:r>
        <w:rPr>
          <w:rStyle w:val="Bodytext285pt"/>
          <w:rFonts w:eastAsia="Century Schoolbook"/>
          <w:i/>
          <w:sz w:val="24"/>
          <w:szCs w:val="24"/>
        </w:rPr>
        <w:t>zont B), orizont intermediar Bv sau Bt</w:t>
      </w:r>
      <w:r w:rsidRPr="00D76389">
        <w:rPr>
          <w:rStyle w:val="Bodytext285pt"/>
          <w:rFonts w:eastAsia="Century Schoolbook"/>
          <w:i/>
          <w:sz w:val="24"/>
          <w:szCs w:val="24"/>
        </w:rPr>
        <w:t xml:space="preserve"> cu culori cu crome şi valori sub 3,5 (la umed) cel puţ</w:t>
      </w:r>
      <w:r w:rsidR="00BA4CC1">
        <w:rPr>
          <w:rStyle w:val="Bodytext285pt"/>
          <w:rFonts w:eastAsia="Century Schoolbook"/>
          <w:i/>
          <w:sz w:val="24"/>
          <w:szCs w:val="24"/>
        </w:rPr>
        <w:t>in în partea superioară (pe cca</w:t>
      </w:r>
      <w:r w:rsidRPr="00D76389">
        <w:rPr>
          <w:rStyle w:val="Bodytext285pt"/>
          <w:rFonts w:eastAsia="Century Schoolbook"/>
          <w:i/>
          <w:sz w:val="24"/>
          <w:szCs w:val="24"/>
        </w:rPr>
        <w:t xml:space="preserve"> 10</w:t>
      </w:r>
      <w:r w:rsidR="001557A3">
        <w:rPr>
          <w:rStyle w:val="Bodytext285pt"/>
          <w:rFonts w:eastAsia="Century Schoolbook"/>
          <w:i/>
          <w:sz w:val="24"/>
          <w:szCs w:val="24"/>
        </w:rPr>
        <w:t xml:space="preserve"> – </w:t>
      </w:r>
      <w:r w:rsidRPr="00D76389">
        <w:rPr>
          <w:rStyle w:val="Bodytext285pt"/>
          <w:rFonts w:eastAsia="Century Schoolbook"/>
          <w:i/>
          <w:sz w:val="24"/>
          <w:szCs w:val="24"/>
        </w:rPr>
        <w:t>15 cm) şi cel puţin pe feţele agregatelor structurale şi orizont Cca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 sau soluri având orizont A molic forest</w:t>
      </w:r>
      <w:r>
        <w:rPr>
          <w:rStyle w:val="Bodytext285pt"/>
          <w:rFonts w:eastAsia="Century Schoolbook"/>
          <w:i/>
          <w:sz w:val="24"/>
          <w:szCs w:val="24"/>
        </w:rPr>
        <w:t>alic (Amf), orizont B</w:t>
      </w:r>
      <w:r w:rsidRPr="00D76389">
        <w:rPr>
          <w:rStyle w:val="Bodytext285pt"/>
          <w:rFonts w:eastAsia="Century Schoolbook"/>
          <w:i/>
          <w:sz w:val="24"/>
          <w:szCs w:val="24"/>
        </w:rPr>
        <w:t xml:space="preserve"> indiferent de culoare şi orizont Cca care începe din primii 60 </w:t>
      </w:r>
      <w:r w:rsidR="00530D31">
        <w:rPr>
          <w:rStyle w:val="Bodytext285pt"/>
          <w:rFonts w:eastAsia="Century Schoolbook"/>
          <w:i/>
          <w:sz w:val="24"/>
          <w:szCs w:val="24"/>
        </w:rPr>
        <w:t>–</w:t>
      </w:r>
      <w:r w:rsidRPr="00D76389">
        <w:rPr>
          <w:rStyle w:val="Bodytext285pt"/>
          <w:rFonts w:eastAsia="Century Schoolbook"/>
          <w:i/>
          <w:sz w:val="24"/>
          <w:szCs w:val="24"/>
        </w:rPr>
        <w:t xml:space="preserve"> 80 cm de la suprafaţă.</w:t>
      </w:r>
      <w:r w:rsidRPr="00952D67">
        <w:rPr>
          <w:rStyle w:val="Bodytext285pt"/>
          <w:rFonts w:eastAsia="Century Schoolbook"/>
          <w:i/>
          <w:sz w:val="24"/>
          <w:szCs w:val="24"/>
        </w:rPr>
        <w:t xml:space="preserve"> </w:t>
      </w:r>
      <w:r>
        <w:rPr>
          <w:rStyle w:val="Bodytext285pt"/>
          <w:rFonts w:eastAsia="Century Schoolbook"/>
          <w:i/>
          <w:sz w:val="24"/>
          <w:szCs w:val="24"/>
        </w:rPr>
        <w:t>Se includ şi solurile formate pe roci calcaroase sau materiale mezoscheletice calcarifere -</w:t>
      </w:r>
      <w:r w:rsidR="009E2A0D">
        <w:rPr>
          <w:rStyle w:val="Bodytext285pt"/>
          <w:rFonts w:eastAsia="Century Schoolbook"/>
          <w:i/>
          <w:sz w:val="24"/>
          <w:szCs w:val="24"/>
        </w:rPr>
        <w:t xml:space="preserve"> </w:t>
      </w:r>
      <w:r>
        <w:rPr>
          <w:rStyle w:val="Bodytext285pt"/>
          <w:rFonts w:eastAsia="Century Schoolbook"/>
          <w:i/>
          <w:sz w:val="24"/>
          <w:szCs w:val="24"/>
        </w:rPr>
        <w:t xml:space="preserve">sk </w:t>
      </w:r>
      <m:oMath>
        <m:r>
          <w:rPr>
            <w:rStyle w:val="Bodytext285pt"/>
            <w:rFonts w:ascii="Cambria Math" w:eastAsia="Century Schoolbook" w:hAnsi="Cambria Math"/>
            <w:sz w:val="24"/>
            <w:szCs w:val="24"/>
          </w:rPr>
          <m:t>&gt;</m:t>
        </m:r>
      </m:oMath>
      <w:r w:rsidRPr="00D76389">
        <w:rPr>
          <w:rStyle w:val="Bodytext285pt"/>
          <w:rFonts w:eastAsia="Century Schoolbook"/>
          <w:i/>
          <w:sz w:val="24"/>
          <w:szCs w:val="24"/>
        </w:rPr>
        <w:t xml:space="preserve"> </w:t>
      </w:r>
      <w:r>
        <w:rPr>
          <w:rStyle w:val="Bodytext285pt"/>
          <w:rFonts w:eastAsia="Century Schoolbook"/>
          <w:i/>
          <w:sz w:val="24"/>
          <w:szCs w:val="24"/>
        </w:rPr>
        <w:t xml:space="preserve">50% (MK) care apar în 25 – 75 cm (şi au carbonaţi secundari friabili – orizont km. </w:t>
      </w:r>
      <w:r w:rsidR="00DB0757">
        <w:rPr>
          <w:rStyle w:val="Bodytext285pt"/>
          <w:rFonts w:eastAsia="Century Schoolbook"/>
          <w:i/>
          <w:sz w:val="24"/>
          <w:szCs w:val="24"/>
        </w:rPr>
        <w:t>......................................................................................</w:t>
      </w:r>
      <w:r w:rsidR="00DB0757" w:rsidRPr="00DB0757">
        <w:rPr>
          <w:rStyle w:val="Bodytext285pt"/>
          <w:rFonts w:eastAsia="Century Schoolbook"/>
          <w:b/>
          <w:i/>
          <w:color w:val="auto"/>
          <w:sz w:val="24"/>
          <w:szCs w:val="24"/>
        </w:rPr>
        <w:t>CERNOZIOMURI CU ORIZONT B</w:t>
      </w:r>
      <w:r w:rsidR="00DB0757" w:rsidRPr="00DB0757">
        <w:rPr>
          <w:rStyle w:val="Bodytext285pt"/>
          <w:rFonts w:eastAsia="Century Schoolbook"/>
          <w:b/>
          <w:i/>
          <w:sz w:val="24"/>
          <w:szCs w:val="24"/>
        </w:rPr>
        <w:t xml:space="preserve">, </w:t>
      </w:r>
      <w:r w:rsidRPr="00DB0757">
        <w:rPr>
          <w:rStyle w:val="Bodytext285pt"/>
          <w:rFonts w:eastAsia="Century Schoolbook"/>
          <w:b/>
          <w:i/>
          <w:sz w:val="24"/>
          <w:szCs w:val="24"/>
        </w:rPr>
        <w:t>pg</w:t>
      </w:r>
      <w:r w:rsidR="00D40CE6">
        <w:rPr>
          <w:rStyle w:val="Bodytext285pt"/>
          <w:rFonts w:eastAsia="Century Schoolbook"/>
          <w:b/>
          <w:i/>
          <w:sz w:val="24"/>
          <w:szCs w:val="24"/>
        </w:rPr>
        <w:t xml:space="preserve"> 56</w:t>
      </w:r>
    </w:p>
    <w:p w14:paraId="49E49163" w14:textId="6A281ABD" w:rsidR="004A6253" w:rsidRDefault="004A6253" w:rsidP="004A6253">
      <w:pPr>
        <w:ind w:firstLine="708"/>
        <w:jc w:val="both"/>
        <w:rPr>
          <w:rStyle w:val="BodyTextChar4"/>
          <w:rFonts w:ascii="Times New Roman" w:eastAsia="Century Schoolbook" w:hAnsi="Times New Roman"/>
          <w:i/>
          <w:iCs/>
          <w:sz w:val="24"/>
          <w:szCs w:val="24"/>
        </w:rPr>
      </w:pPr>
      <w:r>
        <w:rPr>
          <w:rStyle w:val="Bodytext285pt"/>
          <w:rFonts w:eastAsia="Century Schoolbook"/>
          <w:b/>
          <w:i/>
          <w:sz w:val="24"/>
          <w:szCs w:val="24"/>
        </w:rPr>
        <w:t>1.d.</w:t>
      </w:r>
      <w:r w:rsidRPr="00EE7C9B">
        <w:rPr>
          <w:rStyle w:val="BodyTextChar4"/>
          <w:rFonts w:ascii="Times New Roman" w:eastAsia="Century Schoolbook" w:hAnsi="Times New Roman"/>
          <w:b/>
          <w:bCs/>
          <w:i/>
          <w:iCs/>
          <w:sz w:val="24"/>
          <w:szCs w:val="24"/>
        </w:rPr>
        <w:t xml:space="preserve"> </w:t>
      </w: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470C86">
        <w:rPr>
          <w:rFonts w:ascii="Times New Roman" w:hAnsi="Times New Roman" w:cs="Times New Roman"/>
          <w:i/>
          <w:iCs/>
          <w:sz w:val="24"/>
          <w:szCs w:val="24"/>
        </w:rPr>
        <w:t xml:space="preserve">cu </w:t>
      </w:r>
      <w:r>
        <w:rPr>
          <w:rFonts w:ascii="Times New Roman" w:hAnsi="Times New Roman" w:cs="Times New Roman"/>
          <w:i/>
          <w:iCs/>
          <w:sz w:val="24"/>
          <w:szCs w:val="24"/>
        </w:rPr>
        <w:t xml:space="preserve">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w:t>
      </w:r>
      <w:r w:rsidR="00450CBF">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 xml:space="preserve"> dar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w:t>
      </w:r>
      <w:r w:rsidR="00BA4CC1">
        <w:rPr>
          <w:rFonts w:ascii="Times New Roman" w:hAnsi="Times New Roman" w:cs="Times New Roman"/>
          <w:i/>
          <w:iCs/>
          <w:sz w:val="24"/>
          <w:szCs w:val="24"/>
        </w:rPr>
        <w:t>in în partea superioară (pe cca</w:t>
      </w:r>
      <w:r w:rsidRPr="00B76C85">
        <w:rPr>
          <w:rFonts w:ascii="Times New Roman" w:hAnsi="Times New Roman" w:cs="Times New Roman"/>
          <w:i/>
          <w:iCs/>
          <w:sz w:val="24"/>
          <w:szCs w:val="24"/>
        </w:rPr>
        <w:t xml:space="preserve"> 10 </w:t>
      </w:r>
      <w:r w:rsidR="00EF4EBE">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1A0439">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 </w:t>
      </w:r>
      <w:r w:rsidRPr="00B76C85">
        <w:rPr>
          <w:rFonts w:ascii="Times New Roman" w:hAnsi="Times New Roman" w:cs="Times New Roman"/>
          <w:i/>
          <w:iCs/>
          <w:sz w:val="24"/>
          <w:szCs w:val="24"/>
        </w:rPr>
        <w:t>Sunt excluse soluril</w:t>
      </w:r>
      <w:r>
        <w:rPr>
          <w:rFonts w:ascii="Times New Roman" w:hAnsi="Times New Roman" w:cs="Times New Roman"/>
          <w:i/>
          <w:iCs/>
          <w:sz w:val="24"/>
          <w:szCs w:val="24"/>
        </w:rPr>
        <w:t>e formate pe roci</w:t>
      </w:r>
      <w:r w:rsidRPr="00B76C85">
        <w:rPr>
          <w:rFonts w:ascii="Times New Roman" w:hAnsi="Times New Roman" w:cs="Times New Roman"/>
          <w:i/>
          <w:iCs/>
          <w:sz w:val="24"/>
          <w:szCs w:val="24"/>
        </w:rPr>
        <w:t xml:space="preserve"> calcarifere sau</w:t>
      </w:r>
      <w:r>
        <w:rPr>
          <w:rFonts w:ascii="Times New Roman" w:hAnsi="Times New Roman" w:cs="Times New Roman"/>
          <w:i/>
          <w:iCs/>
          <w:sz w:val="24"/>
          <w:szCs w:val="24"/>
        </w:rPr>
        <w:t xml:space="preserve"> material</w:t>
      </w:r>
      <w:r w:rsidR="001A0439">
        <w:rPr>
          <w:rFonts w:ascii="Times New Roman" w:hAnsi="Times New Roman" w:cs="Times New Roman"/>
          <w:i/>
          <w:iCs/>
          <w:sz w:val="24"/>
          <w:szCs w:val="24"/>
        </w:rPr>
        <w:t>e</w:t>
      </w:r>
      <w:r>
        <w:rPr>
          <w:rFonts w:ascii="Times New Roman" w:hAnsi="Times New Roman" w:cs="Times New Roman"/>
          <w:i/>
          <w:iCs/>
          <w:sz w:val="24"/>
          <w:szCs w:val="24"/>
        </w:rPr>
        <w:t xml:space="preserve"> scheletice calcarifere (sk </w:t>
      </w:r>
      <m:oMath>
        <m:r>
          <w:rPr>
            <w:rFonts w:ascii="Cambria Math" w:hAnsi="Cambria Math" w:cs="Times New Roman"/>
            <w:sz w:val="24"/>
            <w:szCs w:val="24"/>
          </w:rPr>
          <m:t>&gt;</m:t>
        </m:r>
      </m:oMath>
      <w:r>
        <w:rPr>
          <w:rFonts w:ascii="Times New Roman" w:eastAsiaTheme="minorEastAsia" w:hAnsi="Times New Roman" w:cs="Times New Roman"/>
          <w:i/>
          <w:iCs/>
          <w:sz w:val="24"/>
          <w:szCs w:val="24"/>
        </w:rPr>
        <w:t>50%) (MK)</w:t>
      </w:r>
      <w:r w:rsidR="001A0439">
        <w:rPr>
          <w:rFonts w:ascii="Times New Roman" w:eastAsiaTheme="minorEastAsia" w:hAnsi="Times New Roman" w:cs="Times New Roman"/>
          <w:i/>
          <w:iCs/>
          <w:sz w:val="24"/>
          <w:szCs w:val="24"/>
        </w:rPr>
        <w:t>,</w:t>
      </w:r>
      <w:r w:rsidRPr="00B76C85">
        <w:rPr>
          <w:rFonts w:ascii="Times New Roman" w:hAnsi="Times New Roman" w:cs="Times New Roman"/>
          <w:i/>
          <w:iCs/>
          <w:sz w:val="24"/>
          <w:szCs w:val="24"/>
        </w:rPr>
        <w:t xml:space="preserve"> care apar între 25 </w:t>
      </w:r>
      <w:r w:rsidR="00BA4CC1">
        <w:rPr>
          <w:rFonts w:ascii="Times New Roman" w:hAnsi="Times New Roman" w:cs="Times New Roman"/>
          <w:i/>
          <w:iCs/>
          <w:sz w:val="24"/>
          <w:szCs w:val="24"/>
        </w:rPr>
        <w:t>–</w:t>
      </w:r>
      <w:r w:rsidRPr="00B76C85">
        <w:rPr>
          <w:rFonts w:ascii="Times New Roman" w:hAnsi="Times New Roman" w:cs="Times New Roman"/>
          <w:i/>
          <w:iCs/>
          <w:sz w:val="24"/>
          <w:szCs w:val="24"/>
        </w:rPr>
        <w:t xml:space="preserve"> 75 cm</w:t>
      </w:r>
      <w:r>
        <w:rPr>
          <w:rFonts w:ascii="Times New Roman" w:hAnsi="Times New Roman" w:cs="Times New Roman"/>
          <w:i/>
          <w:iCs/>
          <w:sz w:val="24"/>
          <w:szCs w:val="24"/>
        </w:rPr>
        <w:t xml:space="preserve"> (</w:t>
      </w:r>
      <w:r w:rsidR="001A0439">
        <w:rPr>
          <w:rFonts w:ascii="Times New Roman" w:hAnsi="Times New Roman" w:cs="Times New Roman"/>
          <w:i/>
          <w:iCs/>
          <w:sz w:val="24"/>
          <w:szCs w:val="24"/>
        </w:rPr>
        <w:t>ș</w:t>
      </w:r>
      <w:r>
        <w:rPr>
          <w:rFonts w:ascii="Times New Roman" w:hAnsi="Times New Roman" w:cs="Times New Roman"/>
          <w:i/>
          <w:iCs/>
          <w:sz w:val="24"/>
          <w:szCs w:val="24"/>
        </w:rPr>
        <w:t>i nu au carbonaţi secundari friabili – orizont km)</w:t>
      </w:r>
      <w:r w:rsidRPr="00B76C85">
        <w:rPr>
          <w:rFonts w:ascii="Times New Roman" w:hAnsi="Times New Roman" w:cs="Times New Roman"/>
          <w:i/>
          <w:iCs/>
          <w:sz w:val="24"/>
          <w:szCs w:val="24"/>
        </w:rPr>
        <w:t>.</w:t>
      </w:r>
      <w:r w:rsidRPr="00157631">
        <w:rPr>
          <w:rStyle w:val="Bodytext285pt"/>
          <w:rFonts w:eastAsia="Century Schoolbook"/>
          <w:iCs/>
          <w:sz w:val="24"/>
          <w:szCs w:val="24"/>
        </w:rPr>
        <w:t xml:space="preserve"> </w:t>
      </w:r>
      <w:r>
        <w:rPr>
          <w:rStyle w:val="BodyTextChar4"/>
          <w:rFonts w:ascii="Times New Roman" w:eastAsia="Century Schoolbook" w:hAnsi="Times New Roman"/>
          <w:i/>
          <w:iCs/>
          <w:sz w:val="24"/>
          <w:szCs w:val="24"/>
        </w:rPr>
        <w:t>…………………………………</w:t>
      </w:r>
      <w:r w:rsidR="00DB0757">
        <w:rPr>
          <w:rStyle w:val="BodyTextChar4"/>
          <w:rFonts w:ascii="Times New Roman" w:eastAsia="Century Schoolbook" w:hAnsi="Times New Roman"/>
          <w:i/>
          <w:iCs/>
          <w:sz w:val="24"/>
          <w:szCs w:val="24"/>
        </w:rPr>
        <w:t>……………………………….</w:t>
      </w:r>
      <w:r>
        <w:rPr>
          <w:rStyle w:val="BodyTextChar4"/>
          <w:rFonts w:ascii="Times New Roman" w:eastAsia="Century Schoolbook" w:hAnsi="Times New Roman"/>
          <w:i/>
          <w:iCs/>
          <w:sz w:val="24"/>
          <w:szCs w:val="24"/>
        </w:rPr>
        <w:t>………</w:t>
      </w:r>
      <w:r w:rsidR="00DB0757" w:rsidRPr="00DB0757">
        <w:rPr>
          <w:rStyle w:val="BodyTextChar4"/>
          <w:rFonts w:ascii="Times New Roman" w:eastAsia="Century Schoolbook" w:hAnsi="Times New Roman"/>
          <w:b/>
          <w:i/>
          <w:iCs/>
          <w:color w:val="auto"/>
          <w:sz w:val="24"/>
          <w:szCs w:val="24"/>
        </w:rPr>
        <w:t>TIP DE SOL</w:t>
      </w:r>
      <w:r w:rsidR="00DB0757">
        <w:rPr>
          <w:rStyle w:val="BodyTextChar4"/>
          <w:rFonts w:ascii="Times New Roman" w:eastAsia="Century Schoolbook" w:hAnsi="Times New Roman"/>
          <w:b/>
          <w:i/>
          <w:iCs/>
          <w:color w:val="auto"/>
          <w:sz w:val="24"/>
          <w:szCs w:val="24"/>
        </w:rPr>
        <w:t>:</w:t>
      </w:r>
      <w:r w:rsidR="00DB0757" w:rsidRPr="00DB0757">
        <w:rPr>
          <w:rStyle w:val="BodyTextChar4"/>
          <w:rFonts w:ascii="Times New Roman" w:eastAsia="Century Schoolbook" w:hAnsi="Times New Roman"/>
          <w:b/>
          <w:i/>
          <w:iCs/>
          <w:color w:val="auto"/>
          <w:sz w:val="24"/>
          <w:szCs w:val="24"/>
        </w:rPr>
        <w:t xml:space="preserve"> FAEOZIOM, p</w:t>
      </w:r>
      <w:r w:rsidRPr="00DB0757">
        <w:rPr>
          <w:rStyle w:val="BodyTextChar4"/>
          <w:rFonts w:ascii="Times New Roman" w:eastAsia="Century Schoolbook" w:hAnsi="Times New Roman"/>
          <w:b/>
          <w:i/>
          <w:iCs/>
          <w:color w:val="auto"/>
          <w:sz w:val="24"/>
          <w:szCs w:val="24"/>
        </w:rPr>
        <w:t>g</w:t>
      </w:r>
      <w:r w:rsidR="00D40CE6">
        <w:rPr>
          <w:rStyle w:val="BodyTextChar4"/>
          <w:rFonts w:ascii="Times New Roman" w:eastAsia="Century Schoolbook" w:hAnsi="Times New Roman"/>
          <w:b/>
          <w:i/>
          <w:iCs/>
          <w:color w:val="auto"/>
          <w:sz w:val="24"/>
          <w:szCs w:val="24"/>
        </w:rPr>
        <w:t xml:space="preserve"> 71</w:t>
      </w:r>
    </w:p>
    <w:p w14:paraId="60AA65DE" w14:textId="77777777" w:rsidR="002161E4" w:rsidRPr="00396618" w:rsidRDefault="007117C7" w:rsidP="00396618">
      <w:pPr>
        <w:spacing w:after="0" w:line="360" w:lineRule="auto"/>
        <w:ind w:firstLine="360"/>
        <w:jc w:val="both"/>
        <w:rPr>
          <w:rStyle w:val="Bodytext285pt"/>
          <w:rFonts w:eastAsia="Century Schoolbook"/>
          <w:b/>
          <w:bCs/>
          <w:iCs/>
          <w:sz w:val="24"/>
          <w:szCs w:val="24"/>
        </w:rPr>
      </w:pPr>
      <w:r w:rsidRPr="007117C7">
        <w:rPr>
          <w:rStyle w:val="BodyTextChar4"/>
          <w:rFonts w:ascii="Times New Roman" w:eastAsia="Century Schoolbook" w:hAnsi="Times New Roman"/>
          <w:b/>
          <w:i/>
          <w:iCs/>
          <w:sz w:val="24"/>
          <w:szCs w:val="24"/>
        </w:rPr>
        <w:t>1.e.</w:t>
      </w:r>
      <w:r w:rsidR="002161E4">
        <w:rPr>
          <w:rStyle w:val="Bodytext29pt"/>
          <w:rFonts w:eastAsia="Century Schoolbook"/>
          <w:b/>
          <w:bCs/>
          <w:iCs/>
          <w:sz w:val="24"/>
          <w:szCs w:val="24"/>
        </w:rPr>
        <w:t xml:space="preserve"> </w:t>
      </w:r>
      <w:r w:rsidR="00DB0757">
        <w:rPr>
          <w:rStyle w:val="Bodytext29pt"/>
          <w:rFonts w:eastAsia="Century Schoolbook"/>
          <w:i/>
          <w:sz w:val="24"/>
          <w:szCs w:val="24"/>
        </w:rPr>
        <w:t>S</w:t>
      </w:r>
      <w:r w:rsidRPr="00DF50A6">
        <w:rPr>
          <w:rStyle w:val="Bodytext29pt"/>
          <w:rFonts w:eastAsia="Century Schoolbook"/>
          <w:i/>
          <w:sz w:val="24"/>
          <w:szCs w:val="24"/>
        </w:rPr>
        <w:t>oluri care se definesc prin prezenţa unui orizont A molic (Am) şi a unui orizont subiacent</w:t>
      </w:r>
      <w:r w:rsidR="00E7434E">
        <w:rPr>
          <w:rStyle w:val="Bodytext29pt"/>
          <w:rFonts w:eastAsia="Century Schoolbook"/>
          <w:i/>
          <w:sz w:val="24"/>
          <w:szCs w:val="24"/>
        </w:rPr>
        <w:t xml:space="preserve"> AR, </w:t>
      </w:r>
      <w:r w:rsidRPr="00DF50A6">
        <w:rPr>
          <w:rStyle w:val="Bodytext29pt"/>
          <w:rFonts w:eastAsia="Century Schoolbook"/>
          <w:i/>
          <w:sz w:val="24"/>
          <w:szCs w:val="24"/>
        </w:rPr>
        <w:t>A</w:t>
      </w:r>
      <w:r>
        <w:rPr>
          <w:rStyle w:val="Bodytext29pt"/>
          <w:rFonts w:eastAsia="Century Schoolbook"/>
          <w:i/>
          <w:sz w:val="24"/>
          <w:szCs w:val="24"/>
        </w:rPr>
        <w:t>C</w:t>
      </w:r>
      <w:r w:rsidR="00E7434E">
        <w:rPr>
          <w:rStyle w:val="Bodytext29pt"/>
          <w:rFonts w:eastAsia="Century Schoolbook"/>
          <w:i/>
          <w:sz w:val="24"/>
          <w:szCs w:val="24"/>
        </w:rPr>
        <w:t>, Bv sau Bt</w:t>
      </w:r>
      <w:r w:rsidRPr="00DF50A6">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w:t>
      </w:r>
      <w:r w:rsidRPr="00DF50A6">
        <w:rPr>
          <w:rStyle w:val="Bodytext29pt"/>
          <w:rFonts w:eastAsia="Century Schoolbook"/>
          <w:i/>
          <w:sz w:val="24"/>
          <w:szCs w:val="24"/>
        </w:rPr>
        <w:lastRenderedPageBreak/>
        <w:t xml:space="preserve">calcarifere, roci 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50%) care apar între 25 şi 75</w:t>
      </w:r>
      <w:r w:rsidRPr="00DF50A6">
        <w:rPr>
          <w:rStyle w:val="Bodytext29pt"/>
          <w:rFonts w:eastAsia="Century Schoolbook"/>
          <w:i/>
          <w:sz w:val="24"/>
          <w:szCs w:val="24"/>
        </w:rPr>
        <w:t xml:space="preserve"> cm adâncime ai profilului şi nu au carbonaţi secundari friabili (fără orizont km). Nu prezintă</w:t>
      </w:r>
      <w:r>
        <w:rPr>
          <w:rStyle w:val="Bodytext29pt"/>
          <w:rFonts w:eastAsia="Century Schoolbook"/>
          <w:i/>
          <w:sz w:val="24"/>
          <w:szCs w:val="24"/>
        </w:rPr>
        <w:t xml:space="preserve"> atributele</w:t>
      </w:r>
      <w:r w:rsidRPr="00DF50A6">
        <w:rPr>
          <w:rStyle w:val="Bodytext29pt"/>
          <w:rFonts w:eastAsia="Century Schoolbook"/>
          <w:i/>
          <w:sz w:val="24"/>
          <w:szCs w:val="24"/>
        </w:rPr>
        <w:t xml:space="preserve"> </w:t>
      </w:r>
      <w:r>
        <w:rPr>
          <w:rStyle w:val="Bodytext29pt"/>
          <w:rFonts w:eastAsia="Century Schoolbook"/>
          <w:i/>
          <w:sz w:val="24"/>
          <w:szCs w:val="24"/>
        </w:rPr>
        <w:t>specifice</w:t>
      </w:r>
      <w:r w:rsidRPr="00DF50A6">
        <w:rPr>
          <w:rStyle w:val="Bodytext29pt"/>
          <w:rFonts w:eastAsia="Century Schoolbook"/>
          <w:i/>
          <w:sz w:val="24"/>
          <w:szCs w:val="24"/>
        </w:rPr>
        <w:t xml:space="preserve"> celorlalte subtipuri.</w:t>
      </w:r>
      <w:r w:rsidR="00DB0757">
        <w:rPr>
          <w:rStyle w:val="Bodytext29pt"/>
          <w:rFonts w:eastAsia="Century Schoolbook"/>
          <w:bCs/>
          <w:iCs/>
          <w:sz w:val="24"/>
          <w:szCs w:val="24"/>
        </w:rPr>
        <w:t>...</w:t>
      </w:r>
      <w:r w:rsidR="00AF2A37">
        <w:rPr>
          <w:rStyle w:val="Bodytext29pt"/>
          <w:rFonts w:eastAsia="Century Schoolbook"/>
          <w:bCs/>
          <w:iCs/>
          <w:sz w:val="24"/>
          <w:szCs w:val="24"/>
        </w:rPr>
        <w:t>..</w:t>
      </w:r>
      <w:r w:rsidR="00DB0757">
        <w:rPr>
          <w:rStyle w:val="Bodytext29pt"/>
          <w:rFonts w:eastAsia="Century Schoolbook"/>
          <w:bCs/>
          <w:iCs/>
          <w:sz w:val="24"/>
          <w:szCs w:val="24"/>
        </w:rPr>
        <w:t>......</w:t>
      </w:r>
      <w:r w:rsidR="00E7434E">
        <w:rPr>
          <w:rStyle w:val="Bodytext29pt"/>
          <w:rFonts w:eastAsia="Century Schoolbook"/>
          <w:b/>
          <w:i/>
          <w:sz w:val="24"/>
          <w:szCs w:val="24"/>
        </w:rPr>
        <w:t>TIP DE SOL: RENDZINĂ</w:t>
      </w:r>
      <w:r w:rsidR="00DB0757">
        <w:rPr>
          <w:rStyle w:val="Bodytext29pt"/>
          <w:rFonts w:eastAsia="Century Schoolbook"/>
          <w:b/>
          <w:i/>
          <w:color w:val="auto"/>
          <w:sz w:val="24"/>
          <w:szCs w:val="24"/>
        </w:rPr>
        <w:t>, pg</w:t>
      </w:r>
      <w:r w:rsidR="00AF2A37">
        <w:rPr>
          <w:rStyle w:val="Bodytext29pt"/>
          <w:rFonts w:eastAsia="Century Schoolbook"/>
          <w:b/>
          <w:i/>
          <w:color w:val="auto"/>
          <w:sz w:val="24"/>
          <w:szCs w:val="24"/>
        </w:rPr>
        <w:t xml:space="preserve"> 109</w:t>
      </w:r>
    </w:p>
    <w:p w14:paraId="0412ECDD" w14:textId="77777777" w:rsidR="00045D63" w:rsidRDefault="00045D63" w:rsidP="00DA144B">
      <w:pPr>
        <w:ind w:firstLine="708"/>
        <w:jc w:val="center"/>
        <w:outlineLvl w:val="0"/>
        <w:rPr>
          <w:rStyle w:val="Bodytext285pt"/>
          <w:rFonts w:eastAsia="Century Schoolbook"/>
          <w:b/>
          <w:sz w:val="24"/>
          <w:szCs w:val="24"/>
        </w:rPr>
      </w:pPr>
      <w:r w:rsidRPr="002161E4">
        <w:rPr>
          <w:rStyle w:val="Bodytext285pt"/>
          <w:rFonts w:eastAsia="Century Schoolbook"/>
          <w:b/>
          <w:sz w:val="24"/>
          <w:szCs w:val="24"/>
        </w:rPr>
        <w:t>TIP DE SOL KASTANOZIOM</w:t>
      </w:r>
    </w:p>
    <w:p w14:paraId="65158D62" w14:textId="77777777" w:rsidR="002161E4" w:rsidRPr="002161E4" w:rsidRDefault="002161E4" w:rsidP="00DB0757">
      <w:pPr>
        <w:ind w:firstLine="708"/>
        <w:jc w:val="center"/>
        <w:rPr>
          <w:rStyle w:val="Bodytext285pt"/>
          <w:rFonts w:eastAsia="Century Schoolbook"/>
          <w:b/>
          <w:sz w:val="24"/>
          <w:szCs w:val="24"/>
        </w:rPr>
      </w:pPr>
    </w:p>
    <w:p w14:paraId="06DDE42A" w14:textId="2EAC3016" w:rsidR="00045D63" w:rsidRPr="005F114B" w:rsidRDefault="005F114B" w:rsidP="005F114B">
      <w:pPr>
        <w:rPr>
          <w:rStyle w:val="Bodytext285pt"/>
          <w:rFonts w:eastAsia="Century Schoolbook"/>
          <w:sz w:val="24"/>
          <w:szCs w:val="24"/>
        </w:rPr>
      </w:pPr>
      <w:r>
        <w:rPr>
          <w:rStyle w:val="Bodytext285pt"/>
          <w:rFonts w:eastAsia="Century Schoolbook"/>
          <w:b/>
          <w:sz w:val="24"/>
          <w:szCs w:val="24"/>
        </w:rPr>
        <w:t>1.</w:t>
      </w:r>
      <w:r w:rsidR="001A0439">
        <w:rPr>
          <w:rStyle w:val="Bodytext285pt"/>
          <w:rFonts w:eastAsia="Century Schoolbook"/>
          <w:sz w:val="24"/>
          <w:szCs w:val="24"/>
        </w:rPr>
        <w:t xml:space="preserve"> </w:t>
      </w:r>
      <w:r w:rsidR="00045D63" w:rsidRPr="005F114B">
        <w:rPr>
          <w:rStyle w:val="Bodytext285pt"/>
          <w:rFonts w:eastAsia="Century Schoolbook"/>
          <w:sz w:val="24"/>
          <w:szCs w:val="24"/>
        </w:rPr>
        <w:t>Solul nu prezintă alte caractere sau orizonturi diagnostice:</w:t>
      </w:r>
      <w:r w:rsidR="00710624" w:rsidRPr="005F114B">
        <w:rPr>
          <w:rStyle w:val="Bodytext285pt"/>
          <w:rFonts w:eastAsia="Century Schoolbook"/>
          <w:sz w:val="24"/>
          <w:szCs w:val="24"/>
        </w:rPr>
        <w:t>.....................</w:t>
      </w:r>
      <w:r>
        <w:rPr>
          <w:rStyle w:val="Bodytext285pt"/>
          <w:rFonts w:eastAsia="Century Schoolbook"/>
          <w:sz w:val="24"/>
          <w:szCs w:val="24"/>
        </w:rPr>
        <w:t>.............................................................</w:t>
      </w:r>
      <w:r w:rsidR="00710624" w:rsidRPr="005F114B">
        <w:rPr>
          <w:rStyle w:val="Bodytext285pt"/>
          <w:rFonts w:eastAsia="Century Schoolbook"/>
          <w:sz w:val="24"/>
          <w:szCs w:val="24"/>
        </w:rPr>
        <w:t>..............2</w:t>
      </w:r>
    </w:p>
    <w:p w14:paraId="0986C088" w14:textId="5F2E1061" w:rsidR="002161E4" w:rsidRDefault="00710624" w:rsidP="00396618">
      <w:pPr>
        <w:spacing w:after="0" w:line="360" w:lineRule="auto"/>
        <w:ind w:firstLine="720"/>
        <w:jc w:val="both"/>
        <w:rPr>
          <w:rFonts w:ascii="Times New Roman" w:hAnsi="Times New Roman" w:cs="Times New Roman"/>
          <w:iCs/>
          <w:sz w:val="24"/>
          <w:szCs w:val="24"/>
        </w:rPr>
      </w:pPr>
      <w:r w:rsidRPr="002161E4">
        <w:rPr>
          <w:rStyle w:val="Bodytext285pt"/>
          <w:rFonts w:eastAsia="Century Schoolbook"/>
          <w:b/>
          <w:sz w:val="24"/>
          <w:szCs w:val="24"/>
        </w:rPr>
        <w:t>2.a.</w:t>
      </w:r>
      <w:r w:rsidRPr="002161E4">
        <w:rPr>
          <w:rFonts w:ascii="Times New Roman" w:eastAsiaTheme="minorEastAsia" w:hAnsi="Times New Roman" w:cs="Times New Roman"/>
          <w:iCs/>
          <w:sz w:val="24"/>
          <w:szCs w:val="24"/>
          <w:lang w:val="ro-RO"/>
        </w:rPr>
        <w:t xml:space="preserve"> Sunt soluri cu orizont A molic (Am), cu crome mai mari dec</w:t>
      </w:r>
      <w:r w:rsidR="001A0439">
        <w:rPr>
          <w:rFonts w:ascii="Times New Roman" w:eastAsiaTheme="minorEastAsia" w:hAnsi="Times New Roman" w:cs="Times New Roman"/>
          <w:iCs/>
          <w:sz w:val="24"/>
          <w:szCs w:val="24"/>
          <w:lang w:val="ro-RO"/>
        </w:rPr>
        <w:t>â</w:t>
      </w:r>
      <w:r w:rsidRPr="002161E4">
        <w:rPr>
          <w:rFonts w:ascii="Times New Roman" w:eastAsiaTheme="minorEastAsia" w:hAnsi="Times New Roman" w:cs="Times New Roman"/>
          <w:iCs/>
          <w:sz w:val="24"/>
          <w:szCs w:val="24"/>
          <w:lang w:val="ro-RO"/>
        </w:rPr>
        <w:t>t 2 în stare umedă, orizont de tranziţie AC având cel puţin în partea superioară valori şi crome mai mici de 3,5 la materialul în stare umedă, atât pe feţe cât şi în interiorul agregatelor structurale,</w:t>
      </w:r>
      <w:r w:rsidRPr="002161E4">
        <w:rPr>
          <w:iCs/>
        </w:rPr>
        <w:t xml:space="preserve"> </w:t>
      </w:r>
      <w:r w:rsidRPr="002161E4">
        <w:rPr>
          <w:rFonts w:ascii="Times New Roman" w:hAnsi="Times New Roman" w:cs="Times New Roman"/>
          <w:iCs/>
        </w:rPr>
        <w:t>orizont Cca în primii 125 cm sau pudră friabilă de carbonat de calciu (concentrări de carbonaţi secundari) în primii 100 cm (</w:t>
      </w:r>
      <w:r w:rsidRPr="002161E4">
        <w:rPr>
          <w:rStyle w:val="Bodytext285pt"/>
          <w:rFonts w:eastAsia="Century Schoolbook"/>
          <w:sz w:val="24"/>
          <w:szCs w:val="24"/>
        </w:rPr>
        <w:t>carbonaţii sunt prezenţi sub 50 cm adâncime).</w:t>
      </w:r>
      <w:r w:rsidRPr="002161E4">
        <w:rPr>
          <w:rStyle w:val="Bodytext285pt"/>
          <w:rFonts w:eastAsia="Century Schoolbook"/>
          <w:iCs/>
          <w:sz w:val="24"/>
          <w:szCs w:val="24"/>
        </w:rPr>
        <w:t xml:space="preserve"> </w:t>
      </w:r>
      <w:r w:rsidRPr="002161E4">
        <w:rPr>
          <w:rFonts w:ascii="Times New Roman" w:hAnsi="Times New Roman" w:cs="Times New Roman"/>
          <w:iCs/>
          <w:sz w:val="24"/>
          <w:szCs w:val="24"/>
        </w:rPr>
        <w:t>Nu prezintă alte orizonturi sau proprietăţi diagnos</w:t>
      </w:r>
      <w:r w:rsidR="00396618">
        <w:rPr>
          <w:rFonts w:ascii="Times New Roman" w:hAnsi="Times New Roman" w:cs="Times New Roman"/>
          <w:iCs/>
          <w:sz w:val="24"/>
          <w:szCs w:val="24"/>
        </w:rPr>
        <w:t>tice specifice altor subtipuri.</w:t>
      </w:r>
    </w:p>
    <w:p w14:paraId="1194C766" w14:textId="77777777" w:rsidR="00710624" w:rsidRPr="005438E9" w:rsidRDefault="00710624" w:rsidP="005438E9">
      <w:pPr>
        <w:spacing w:after="0" w:line="360" w:lineRule="auto"/>
        <w:jc w:val="center"/>
        <w:rPr>
          <w:rFonts w:ascii="Times New Roman" w:hAnsi="Times New Roman" w:cs="Times New Roman"/>
          <w:i/>
          <w:iCs/>
          <w:sz w:val="24"/>
          <w:szCs w:val="24"/>
        </w:rPr>
      </w:pPr>
      <w:r w:rsidRPr="005438E9">
        <w:rPr>
          <w:rFonts w:ascii="Times New Roman" w:hAnsi="Times New Roman" w:cs="Times New Roman"/>
          <w:i/>
          <w:iCs/>
          <w:sz w:val="24"/>
          <w:szCs w:val="24"/>
        </w:rPr>
        <w:t>Succesiune de orizonturi:</w:t>
      </w:r>
    </w:p>
    <w:p w14:paraId="13B24B0E" w14:textId="77777777" w:rsidR="00710624" w:rsidRPr="005438E9" w:rsidRDefault="00710624" w:rsidP="005438E9">
      <w:pPr>
        <w:spacing w:after="0" w:line="360" w:lineRule="auto"/>
        <w:jc w:val="center"/>
        <w:rPr>
          <w:rFonts w:ascii="Times New Roman" w:hAnsi="Times New Roman" w:cs="Times New Roman"/>
          <w:i/>
          <w:iCs/>
          <w:sz w:val="24"/>
          <w:szCs w:val="24"/>
        </w:rPr>
      </w:pPr>
      <w:r w:rsidRPr="005438E9">
        <w:rPr>
          <w:rFonts w:ascii="Times New Roman" w:eastAsiaTheme="minorEastAsia" w:hAnsi="Times New Roman" w:cs="Times New Roman"/>
          <w:b/>
          <w:i/>
          <w:iCs/>
          <w:sz w:val="24"/>
          <w:szCs w:val="24"/>
          <w:lang w:val="ro-RO"/>
        </w:rPr>
        <w:t>Kastanoziom tipic (CZ ti)</w:t>
      </w:r>
    </w:p>
    <w:p w14:paraId="39F61800" w14:textId="77777777" w:rsidR="00710624" w:rsidRPr="005438E9" w:rsidRDefault="00710624"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31038F84" w14:textId="77777777" w:rsidR="00616ED2" w:rsidRPr="002161E4" w:rsidRDefault="00616ED2" w:rsidP="002161E4">
      <w:pPr>
        <w:spacing w:after="0" w:line="360" w:lineRule="auto"/>
        <w:rPr>
          <w:rFonts w:ascii="Times New Roman" w:hAnsi="Times New Roman" w:cs="Times New Roman"/>
          <w:iCs/>
          <w:sz w:val="24"/>
          <w:szCs w:val="24"/>
        </w:rPr>
      </w:pPr>
      <w:r w:rsidRPr="002161E4">
        <w:rPr>
          <w:rFonts w:ascii="Times New Roman" w:hAnsi="Times New Roman" w:cs="Times New Roman"/>
          <w:b/>
          <w:iCs/>
          <w:sz w:val="24"/>
          <w:szCs w:val="24"/>
        </w:rPr>
        <w:t>2.</w:t>
      </w:r>
      <w:r w:rsidR="00710624" w:rsidRPr="002161E4">
        <w:rPr>
          <w:rFonts w:ascii="Times New Roman" w:hAnsi="Times New Roman" w:cs="Times New Roman"/>
          <w:b/>
          <w:iCs/>
          <w:sz w:val="24"/>
          <w:szCs w:val="24"/>
        </w:rPr>
        <w:t>b</w:t>
      </w:r>
      <w:r w:rsidRPr="002161E4">
        <w:rPr>
          <w:rFonts w:ascii="Times New Roman" w:hAnsi="Times New Roman" w:cs="Times New Roman"/>
          <w:b/>
          <w:iCs/>
          <w:sz w:val="24"/>
          <w:szCs w:val="24"/>
        </w:rPr>
        <w:t xml:space="preserve"> </w:t>
      </w:r>
      <w:r w:rsidRPr="002161E4">
        <w:rPr>
          <w:rFonts w:ascii="Times New Roman" w:hAnsi="Times New Roman" w:cs="Times New Roman"/>
          <w:iCs/>
          <w:sz w:val="24"/>
          <w:szCs w:val="24"/>
        </w:rPr>
        <w:t xml:space="preserve">Solul prezintă şi alte caractere sau orizonturi </w:t>
      </w:r>
      <w:r w:rsidR="00710624" w:rsidRPr="002161E4">
        <w:rPr>
          <w:rFonts w:ascii="Times New Roman" w:hAnsi="Times New Roman" w:cs="Times New Roman"/>
          <w:iCs/>
          <w:sz w:val="24"/>
          <w:szCs w:val="24"/>
        </w:rPr>
        <w:t>diagnostic………………</w:t>
      </w:r>
      <w:r w:rsidR="005F114B">
        <w:rPr>
          <w:rFonts w:ascii="Times New Roman" w:hAnsi="Times New Roman" w:cs="Times New Roman"/>
          <w:iCs/>
          <w:sz w:val="24"/>
          <w:szCs w:val="24"/>
        </w:rPr>
        <w:t>……………………………………</w:t>
      </w:r>
      <w:r w:rsidR="00710624" w:rsidRPr="002161E4">
        <w:rPr>
          <w:rFonts w:ascii="Times New Roman" w:hAnsi="Times New Roman" w:cs="Times New Roman"/>
          <w:iCs/>
          <w:sz w:val="24"/>
          <w:szCs w:val="24"/>
        </w:rPr>
        <w:t>………….3</w:t>
      </w:r>
    </w:p>
    <w:p w14:paraId="70A59AC9" w14:textId="77777777" w:rsidR="00045D63" w:rsidRPr="002161E4" w:rsidRDefault="00710624" w:rsidP="002161E4">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3</w:t>
      </w:r>
      <w:r w:rsidR="008614F9" w:rsidRPr="002161E4">
        <w:rPr>
          <w:rFonts w:ascii="Times New Roman" w:eastAsiaTheme="minorEastAsia" w:hAnsi="Times New Roman" w:cs="Times New Roman"/>
          <w:b/>
          <w:iCs/>
          <w:sz w:val="24"/>
          <w:szCs w:val="24"/>
          <w:lang w:val="ro-RO"/>
        </w:rPr>
        <w:t>.a</w:t>
      </w:r>
      <w:r w:rsidR="00045D63" w:rsidRPr="002161E4">
        <w:rPr>
          <w:rFonts w:ascii="Times New Roman" w:eastAsiaTheme="minorEastAsia" w:hAnsi="Times New Roman" w:cs="Times New Roman"/>
          <w:b/>
          <w:iCs/>
          <w:sz w:val="24"/>
          <w:szCs w:val="24"/>
          <w:lang w:val="ro-RO"/>
        </w:rPr>
        <w:t xml:space="preserve">. </w:t>
      </w:r>
      <w:r w:rsidR="00045D63" w:rsidRPr="002161E4">
        <w:rPr>
          <w:rFonts w:ascii="Times New Roman" w:eastAsiaTheme="minorEastAsia" w:hAnsi="Times New Roman" w:cs="Times New Roman"/>
          <w:iCs/>
          <w:sz w:val="24"/>
          <w:szCs w:val="24"/>
          <w:lang w:val="ro-RO"/>
        </w:rPr>
        <w:t>Solul prezintă carbonaţi de la suprafaţă sau începând în intervalul 0 – 50 cm:</w:t>
      </w:r>
    </w:p>
    <w:p w14:paraId="1C2FF713" w14:textId="77777777" w:rsidR="00045D63" w:rsidRPr="005438E9" w:rsidRDefault="00045D63" w:rsidP="00DA144B">
      <w:pPr>
        <w:spacing w:after="0" w:line="360" w:lineRule="auto"/>
        <w:jc w:val="center"/>
        <w:outlineLvl w:val="0"/>
        <w:rPr>
          <w:rFonts w:ascii="Times New Roman" w:hAnsi="Times New Roman" w:cs="Times New Roman"/>
          <w:b/>
          <w:bCs/>
          <w:i/>
          <w:iCs/>
          <w:sz w:val="24"/>
          <w:szCs w:val="24"/>
        </w:rPr>
      </w:pPr>
      <w:r w:rsidRPr="005438E9">
        <w:rPr>
          <w:rFonts w:ascii="Times New Roman" w:hAnsi="Times New Roman" w:cs="Times New Roman"/>
          <w:b/>
          <w:bCs/>
          <w:i/>
          <w:iCs/>
          <w:sz w:val="24"/>
          <w:szCs w:val="24"/>
        </w:rPr>
        <w:t>Kastanoziom calcaric (CZ ka)</w:t>
      </w:r>
    </w:p>
    <w:p w14:paraId="772656A9" w14:textId="77777777" w:rsidR="00710624" w:rsidRPr="005438E9" w:rsidRDefault="00045D63"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hAnsi="Times New Roman" w:cs="Times New Roman"/>
          <w:i/>
          <w:iCs/>
          <w:sz w:val="24"/>
          <w:szCs w:val="24"/>
        </w:rPr>
        <w:t>Succesiune de orizonturi:</w:t>
      </w:r>
    </w:p>
    <w:p w14:paraId="14D78B88" w14:textId="77777777" w:rsidR="00045D63" w:rsidRPr="005438E9" w:rsidRDefault="00045D63"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2C1096E1" w14:textId="1DD45C06" w:rsidR="00045D63" w:rsidRPr="002161E4" w:rsidRDefault="00710624" w:rsidP="002161E4">
      <w:pPr>
        <w:spacing w:after="0" w:line="360" w:lineRule="auto"/>
        <w:rPr>
          <w:rFonts w:ascii="Times New Roman" w:hAnsi="Times New Roman" w:cs="Times New Roman"/>
          <w:iCs/>
          <w:sz w:val="24"/>
          <w:szCs w:val="24"/>
        </w:rPr>
      </w:pPr>
      <w:r w:rsidRPr="002161E4">
        <w:rPr>
          <w:rFonts w:ascii="Times New Roman" w:hAnsi="Times New Roman" w:cs="Times New Roman"/>
          <w:b/>
          <w:iCs/>
          <w:sz w:val="24"/>
          <w:szCs w:val="24"/>
        </w:rPr>
        <w:t>3</w:t>
      </w:r>
      <w:r w:rsidR="008614F9" w:rsidRPr="002161E4">
        <w:rPr>
          <w:rFonts w:ascii="Times New Roman" w:hAnsi="Times New Roman" w:cs="Times New Roman"/>
          <w:b/>
          <w:iCs/>
          <w:sz w:val="24"/>
          <w:szCs w:val="24"/>
        </w:rPr>
        <w:t>.b</w:t>
      </w:r>
      <w:r w:rsidR="00045D63" w:rsidRPr="002161E4">
        <w:rPr>
          <w:rFonts w:ascii="Times New Roman" w:hAnsi="Times New Roman" w:cs="Times New Roman"/>
          <w:b/>
          <w:iCs/>
          <w:sz w:val="24"/>
          <w:szCs w:val="24"/>
        </w:rPr>
        <w:t xml:space="preserve">. </w:t>
      </w:r>
      <w:r w:rsidR="00045D63" w:rsidRPr="002161E4">
        <w:rPr>
          <w:rFonts w:ascii="Times New Roman" w:hAnsi="Times New Roman" w:cs="Times New Roman"/>
          <w:iCs/>
          <w:sz w:val="24"/>
          <w:szCs w:val="24"/>
        </w:rPr>
        <w:t>Solul prezintă orizont Amf</w:t>
      </w:r>
      <w:r w:rsidR="007505DA">
        <w:rPr>
          <w:rFonts w:ascii="Times New Roman" w:hAnsi="Times New Roman" w:cs="Times New Roman"/>
          <w:iCs/>
          <w:sz w:val="24"/>
          <w:szCs w:val="24"/>
        </w:rPr>
        <w:t>:</w:t>
      </w:r>
    </w:p>
    <w:p w14:paraId="1379119A" w14:textId="77777777" w:rsidR="00BF48F5" w:rsidRPr="005438E9" w:rsidRDefault="00BF48F5" w:rsidP="00DA144B">
      <w:pPr>
        <w:spacing w:after="0" w:line="360" w:lineRule="auto"/>
        <w:jc w:val="center"/>
        <w:outlineLvl w:val="0"/>
        <w:rPr>
          <w:rFonts w:ascii="Times New Roman" w:eastAsiaTheme="minorEastAsia" w:hAnsi="Times New Roman" w:cs="Times New Roman"/>
          <w:b/>
          <w:bCs/>
          <w:i/>
          <w:iCs/>
          <w:sz w:val="24"/>
          <w:szCs w:val="24"/>
          <w:lang w:val="ro-RO"/>
        </w:rPr>
      </w:pPr>
      <w:r w:rsidRPr="005438E9">
        <w:rPr>
          <w:rFonts w:ascii="Times New Roman" w:eastAsiaTheme="minorEastAsia" w:hAnsi="Times New Roman" w:cs="Times New Roman"/>
          <w:b/>
          <w:bCs/>
          <w:i/>
          <w:iCs/>
          <w:sz w:val="24"/>
          <w:szCs w:val="24"/>
          <w:lang w:val="ro-RO"/>
        </w:rPr>
        <w:lastRenderedPageBreak/>
        <w:t>Kastanoziom forestic (KZ fr)</w:t>
      </w:r>
    </w:p>
    <w:p w14:paraId="26A50EF3" w14:textId="77777777" w:rsidR="00710624" w:rsidRPr="005438E9" w:rsidRDefault="00BF48F5" w:rsidP="005438E9">
      <w:pPr>
        <w:spacing w:after="0" w:line="360" w:lineRule="auto"/>
        <w:jc w:val="center"/>
        <w:rPr>
          <w:rFonts w:ascii="Times New Roman" w:hAnsi="Times New Roman" w:cs="Times New Roman"/>
          <w:i/>
          <w:iCs/>
          <w:sz w:val="24"/>
          <w:szCs w:val="24"/>
        </w:rPr>
      </w:pPr>
      <w:r w:rsidRPr="005438E9">
        <w:rPr>
          <w:rFonts w:ascii="Times New Roman" w:hAnsi="Times New Roman" w:cs="Times New Roman"/>
          <w:i/>
          <w:iCs/>
          <w:sz w:val="24"/>
          <w:szCs w:val="24"/>
        </w:rPr>
        <w:t>Succesiune de orizonturi:</w:t>
      </w:r>
    </w:p>
    <w:p w14:paraId="253B3720" w14:textId="77777777" w:rsidR="00BF48F5" w:rsidRPr="005438E9" w:rsidRDefault="00BF48F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Amf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6BBE9EF7" w14:textId="05373A93" w:rsidR="00BF48F5" w:rsidRPr="002161E4" w:rsidRDefault="00710624" w:rsidP="002161E4">
      <w:pPr>
        <w:spacing w:after="0" w:line="360" w:lineRule="auto"/>
        <w:rPr>
          <w:rFonts w:ascii="Times New Roman" w:eastAsiaTheme="minorEastAsia" w:hAnsi="Times New Roman" w:cs="Times New Roman"/>
          <w:iCs/>
          <w:sz w:val="24"/>
          <w:szCs w:val="24"/>
          <w:lang w:val="ro-RO"/>
        </w:rPr>
      </w:pPr>
      <w:r w:rsidRPr="002161E4">
        <w:rPr>
          <w:rFonts w:ascii="Times New Roman" w:hAnsi="Times New Roman" w:cs="Times New Roman"/>
          <w:b/>
          <w:iCs/>
          <w:sz w:val="24"/>
          <w:szCs w:val="24"/>
        </w:rPr>
        <w:t>3</w:t>
      </w:r>
      <w:r w:rsidR="008614F9" w:rsidRPr="002161E4">
        <w:rPr>
          <w:rFonts w:ascii="Times New Roman" w:hAnsi="Times New Roman" w:cs="Times New Roman"/>
          <w:b/>
          <w:iCs/>
          <w:sz w:val="24"/>
          <w:szCs w:val="24"/>
        </w:rPr>
        <w:t>.c</w:t>
      </w:r>
      <w:r w:rsidR="00BF48F5" w:rsidRPr="002161E4">
        <w:rPr>
          <w:rFonts w:ascii="Times New Roman" w:hAnsi="Times New Roman" w:cs="Times New Roman"/>
          <w:b/>
          <w:iCs/>
          <w:sz w:val="24"/>
          <w:szCs w:val="24"/>
        </w:rPr>
        <w:t xml:space="preserve">. </w:t>
      </w:r>
      <w:r w:rsidR="00BF48F5" w:rsidRPr="002161E4">
        <w:rPr>
          <w:rFonts w:ascii="Times New Roman" w:eastAsiaTheme="minorEastAsia" w:hAnsi="Times New Roman" w:cs="Times New Roman"/>
          <w:iCs/>
          <w:sz w:val="24"/>
          <w:szCs w:val="24"/>
          <w:lang w:val="ro-RO"/>
        </w:rPr>
        <w:t>Soluri cu</w:t>
      </w:r>
      <w:r w:rsidR="00BF48F5" w:rsidRPr="002161E4">
        <w:rPr>
          <w:rFonts w:ascii="Times New Roman" w:eastAsiaTheme="minorEastAsia" w:hAnsi="Times New Roman" w:cs="Times New Roman"/>
          <w:sz w:val="24"/>
          <w:szCs w:val="24"/>
          <w:lang w:val="ro-RO"/>
        </w:rPr>
        <w:t xml:space="preserve"> </w:t>
      </w:r>
      <w:r w:rsidR="00BF48F5" w:rsidRPr="002161E4">
        <w:rPr>
          <w:rFonts w:ascii="Times New Roman" w:eastAsiaTheme="minorEastAsia" w:hAnsi="Times New Roman" w:cs="Times New Roman"/>
          <w:iCs/>
          <w:sz w:val="24"/>
          <w:szCs w:val="24"/>
          <w:lang w:val="ro-RO"/>
        </w:rPr>
        <w:t>orizont Gr (gleic de reducere) între 50 şi 125 cm adâncime ai profilului</w:t>
      </w:r>
      <w:r w:rsidR="007505DA">
        <w:rPr>
          <w:rFonts w:ascii="Times New Roman" w:eastAsiaTheme="minorEastAsia" w:hAnsi="Times New Roman" w:cs="Times New Roman"/>
          <w:iCs/>
          <w:sz w:val="24"/>
          <w:szCs w:val="24"/>
          <w:lang w:val="ro-RO"/>
        </w:rPr>
        <w:t>:</w:t>
      </w:r>
    </w:p>
    <w:p w14:paraId="0AE5497E" w14:textId="77777777" w:rsidR="00BF48F5" w:rsidRPr="005438E9" w:rsidRDefault="00BF48F5" w:rsidP="00DA144B">
      <w:pPr>
        <w:spacing w:after="0" w:line="360" w:lineRule="auto"/>
        <w:jc w:val="center"/>
        <w:outlineLvl w:val="0"/>
        <w:rPr>
          <w:rFonts w:ascii="Times New Roman" w:eastAsiaTheme="minorEastAsia" w:hAnsi="Times New Roman" w:cs="Times New Roman"/>
          <w:b/>
          <w:bCs/>
          <w:i/>
          <w:iCs/>
          <w:sz w:val="24"/>
          <w:szCs w:val="24"/>
          <w:lang w:val="ro-RO"/>
        </w:rPr>
      </w:pPr>
      <w:r w:rsidRPr="005438E9">
        <w:rPr>
          <w:rFonts w:ascii="Times New Roman" w:eastAsiaTheme="minorEastAsia" w:hAnsi="Times New Roman" w:cs="Times New Roman"/>
          <w:b/>
          <w:i/>
          <w:iCs/>
          <w:sz w:val="24"/>
          <w:szCs w:val="24"/>
          <w:lang w:val="ro-RO"/>
        </w:rPr>
        <w:t xml:space="preserve">Kastanoziom gleic </w:t>
      </w:r>
      <w:r w:rsidRPr="005438E9">
        <w:rPr>
          <w:rFonts w:ascii="Times New Roman" w:eastAsiaTheme="minorEastAsia" w:hAnsi="Times New Roman" w:cs="Times New Roman"/>
          <w:b/>
          <w:bCs/>
          <w:i/>
          <w:iCs/>
          <w:sz w:val="24"/>
          <w:szCs w:val="24"/>
          <w:lang w:val="ro-RO"/>
        </w:rPr>
        <w:t>(KZ gc)</w:t>
      </w:r>
    </w:p>
    <w:p w14:paraId="19411FA6" w14:textId="77777777" w:rsidR="00710624" w:rsidRPr="005438E9" w:rsidRDefault="00BF48F5" w:rsidP="005438E9">
      <w:pPr>
        <w:spacing w:after="0" w:line="360" w:lineRule="auto"/>
        <w:jc w:val="center"/>
        <w:rPr>
          <w:rFonts w:ascii="Times New Roman" w:hAnsi="Times New Roman" w:cs="Times New Roman"/>
          <w:i/>
          <w:iCs/>
          <w:sz w:val="24"/>
          <w:szCs w:val="24"/>
        </w:rPr>
      </w:pPr>
      <w:r w:rsidRPr="005438E9">
        <w:rPr>
          <w:rFonts w:ascii="Times New Roman" w:hAnsi="Times New Roman" w:cs="Times New Roman"/>
          <w:i/>
          <w:iCs/>
          <w:sz w:val="24"/>
          <w:szCs w:val="24"/>
        </w:rPr>
        <w:t>Succesiune de orizonturi:</w:t>
      </w:r>
    </w:p>
    <w:p w14:paraId="7267D19C" w14:textId="32CECB02" w:rsidR="00710624" w:rsidRPr="005438E9" w:rsidRDefault="00BF48F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13E13141" w14:textId="77777777" w:rsidR="00BF48F5" w:rsidRPr="005438E9" w:rsidRDefault="00BF48F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AGo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412B4D86" w14:textId="4D1E3C90" w:rsidR="00BF48F5" w:rsidRPr="002161E4" w:rsidRDefault="00710624" w:rsidP="002161E4">
      <w:pPr>
        <w:spacing w:after="0" w:line="360" w:lineRule="auto"/>
        <w:rPr>
          <w:rFonts w:ascii="Times New Roman" w:eastAsiaTheme="minorEastAsia" w:hAnsi="Times New Roman" w:cs="Times New Roman"/>
          <w:iCs/>
          <w:sz w:val="24"/>
          <w:szCs w:val="24"/>
          <w:lang w:val="ro-RO"/>
        </w:rPr>
      </w:pPr>
      <w:r w:rsidRPr="002161E4">
        <w:rPr>
          <w:rFonts w:ascii="Times New Roman" w:hAnsi="Times New Roman" w:cs="Times New Roman"/>
          <w:b/>
          <w:iCs/>
          <w:sz w:val="24"/>
          <w:szCs w:val="24"/>
        </w:rPr>
        <w:t>3</w:t>
      </w:r>
      <w:r w:rsidR="008614F9" w:rsidRPr="002161E4">
        <w:rPr>
          <w:rFonts w:ascii="Times New Roman" w:hAnsi="Times New Roman" w:cs="Times New Roman"/>
          <w:b/>
          <w:iCs/>
          <w:sz w:val="24"/>
          <w:szCs w:val="24"/>
        </w:rPr>
        <w:t>.d</w:t>
      </w:r>
      <w:r w:rsidR="00BF48F5" w:rsidRPr="002161E4">
        <w:rPr>
          <w:rFonts w:ascii="Times New Roman" w:hAnsi="Times New Roman" w:cs="Times New Roman"/>
          <w:b/>
          <w:iCs/>
          <w:sz w:val="24"/>
          <w:szCs w:val="24"/>
        </w:rPr>
        <w:t xml:space="preserve">. </w:t>
      </w:r>
      <w:r w:rsidR="00BF48F5" w:rsidRPr="002161E4">
        <w:rPr>
          <w:rFonts w:ascii="Times New Roman" w:eastAsiaTheme="minorEastAsia" w:hAnsi="Times New Roman" w:cs="Times New Roman"/>
          <w:iCs/>
          <w:sz w:val="24"/>
          <w:szCs w:val="24"/>
          <w:lang w:val="ro-RO"/>
        </w:rPr>
        <w:t>Soluri cu</w:t>
      </w:r>
      <w:r w:rsidR="00BF48F5" w:rsidRPr="002161E4">
        <w:rPr>
          <w:rFonts w:ascii="Times New Roman" w:eastAsiaTheme="minorEastAsia" w:hAnsi="Times New Roman" w:cs="Times New Roman"/>
          <w:sz w:val="24"/>
          <w:szCs w:val="24"/>
          <w:lang w:val="ro-RO"/>
        </w:rPr>
        <w:t xml:space="preserve"> </w:t>
      </w:r>
      <w:r w:rsidR="00BF48F5" w:rsidRPr="002161E4">
        <w:rPr>
          <w:rFonts w:ascii="Times New Roman" w:eastAsiaTheme="minorEastAsia" w:hAnsi="Times New Roman" w:cs="Times New Roman"/>
          <w:iCs/>
          <w:sz w:val="24"/>
          <w:szCs w:val="24"/>
          <w:lang w:val="ro-RO"/>
        </w:rPr>
        <w:t>orizont Gr (gleic de reducere) între 50 şi 100 cm adâncime ai profilului</w:t>
      </w:r>
      <w:r w:rsidR="007505DA">
        <w:rPr>
          <w:rFonts w:ascii="Times New Roman" w:eastAsiaTheme="minorEastAsia" w:hAnsi="Times New Roman" w:cs="Times New Roman"/>
          <w:iCs/>
          <w:sz w:val="24"/>
          <w:szCs w:val="24"/>
          <w:lang w:val="ro-RO"/>
        </w:rPr>
        <w:t>:</w:t>
      </w:r>
    </w:p>
    <w:p w14:paraId="3549EF63" w14:textId="77777777" w:rsidR="00BF48F5" w:rsidRPr="005438E9" w:rsidRDefault="00BF48F5"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Kastanoziom endogleic</w:t>
      </w:r>
    </w:p>
    <w:p w14:paraId="70717D68" w14:textId="77777777" w:rsidR="00710624" w:rsidRPr="005438E9" w:rsidRDefault="00BF48F5" w:rsidP="005438E9">
      <w:pPr>
        <w:spacing w:after="0" w:line="360" w:lineRule="auto"/>
        <w:jc w:val="center"/>
        <w:rPr>
          <w:rFonts w:ascii="Times New Roman" w:hAnsi="Times New Roman" w:cs="Times New Roman"/>
          <w:i/>
          <w:iCs/>
          <w:sz w:val="24"/>
          <w:szCs w:val="24"/>
        </w:rPr>
      </w:pPr>
      <w:r w:rsidRPr="005438E9">
        <w:rPr>
          <w:rFonts w:ascii="Times New Roman" w:hAnsi="Times New Roman" w:cs="Times New Roman"/>
          <w:i/>
          <w:iCs/>
          <w:sz w:val="24"/>
          <w:szCs w:val="24"/>
        </w:rPr>
        <w:t>Succesiune de orizonturi:</w:t>
      </w:r>
    </w:p>
    <w:p w14:paraId="4CE4F3D2" w14:textId="424EC8A5" w:rsidR="00710624" w:rsidRPr="005438E9" w:rsidRDefault="00BF48F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066A8EA4" w14:textId="77777777" w:rsidR="00BF48F5" w:rsidRPr="005438E9" w:rsidRDefault="00BF48F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AGo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40EEEAC4" w14:textId="1C063DC0" w:rsidR="004C19B5" w:rsidRPr="002161E4" w:rsidRDefault="00710624" w:rsidP="002161E4">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3</w:t>
      </w:r>
      <w:r w:rsidR="008614F9" w:rsidRPr="002161E4">
        <w:rPr>
          <w:rFonts w:ascii="Times New Roman" w:eastAsiaTheme="minorEastAsia" w:hAnsi="Times New Roman" w:cs="Times New Roman"/>
          <w:b/>
          <w:iCs/>
          <w:sz w:val="24"/>
          <w:szCs w:val="24"/>
          <w:lang w:val="ro-RO"/>
        </w:rPr>
        <w:t>.e</w:t>
      </w:r>
      <w:r w:rsidR="004C19B5" w:rsidRPr="002161E4">
        <w:rPr>
          <w:rFonts w:ascii="Times New Roman" w:eastAsiaTheme="minorEastAsia" w:hAnsi="Times New Roman" w:cs="Times New Roman"/>
          <w:b/>
          <w:iCs/>
          <w:sz w:val="24"/>
          <w:szCs w:val="24"/>
          <w:lang w:val="ro-RO"/>
        </w:rPr>
        <w:t>.</w:t>
      </w:r>
      <w:r w:rsidR="004C19B5" w:rsidRPr="002161E4">
        <w:rPr>
          <w:rFonts w:ascii="Times New Roman" w:eastAsiaTheme="minorEastAsia" w:hAnsi="Times New Roman" w:cs="Times New Roman"/>
          <w:iCs/>
          <w:sz w:val="24"/>
          <w:szCs w:val="24"/>
          <w:lang w:val="ro-RO"/>
        </w:rPr>
        <w:t xml:space="preserve"> Solul prezintă textură lutică în Am</w:t>
      </w:r>
      <w:r w:rsidR="007505DA">
        <w:rPr>
          <w:rFonts w:ascii="Times New Roman" w:eastAsiaTheme="minorEastAsia" w:hAnsi="Times New Roman" w:cs="Times New Roman"/>
          <w:iCs/>
          <w:sz w:val="24"/>
          <w:szCs w:val="24"/>
          <w:lang w:val="ro-RO"/>
        </w:rPr>
        <w:t>:</w:t>
      </w:r>
    </w:p>
    <w:p w14:paraId="28B13C18" w14:textId="77777777" w:rsidR="004C19B5" w:rsidRPr="005438E9" w:rsidRDefault="004C19B5" w:rsidP="00DA144B">
      <w:pPr>
        <w:spacing w:after="0" w:line="360" w:lineRule="auto"/>
        <w:jc w:val="center"/>
        <w:outlineLvl w:val="0"/>
        <w:rPr>
          <w:rFonts w:ascii="Times New Roman" w:eastAsiaTheme="minorEastAsia" w:hAnsi="Times New Roman" w:cs="Times New Roman"/>
          <w:b/>
          <w:bCs/>
          <w:i/>
          <w:iCs/>
          <w:sz w:val="24"/>
          <w:szCs w:val="24"/>
          <w:lang w:val="ro-RO"/>
        </w:rPr>
      </w:pPr>
      <w:r w:rsidRPr="005438E9">
        <w:rPr>
          <w:rFonts w:ascii="Times New Roman" w:eastAsiaTheme="minorEastAsia" w:hAnsi="Times New Roman" w:cs="Times New Roman"/>
          <w:b/>
          <w:bCs/>
          <w:i/>
          <w:iCs/>
          <w:sz w:val="24"/>
          <w:szCs w:val="24"/>
          <w:lang w:val="ro-RO"/>
        </w:rPr>
        <w:t>Kastanoziom lutic (KZ lu)</w:t>
      </w:r>
    </w:p>
    <w:p w14:paraId="325B24DC" w14:textId="77777777" w:rsidR="00710624" w:rsidRPr="005438E9" w:rsidRDefault="004C19B5" w:rsidP="005438E9">
      <w:pPr>
        <w:spacing w:after="0" w:line="360" w:lineRule="auto"/>
        <w:jc w:val="center"/>
        <w:rPr>
          <w:rFonts w:ascii="Times New Roman" w:hAnsi="Times New Roman" w:cs="Times New Roman"/>
          <w:i/>
          <w:iCs/>
          <w:sz w:val="24"/>
          <w:szCs w:val="24"/>
        </w:rPr>
      </w:pPr>
      <w:r w:rsidRPr="005438E9">
        <w:rPr>
          <w:rFonts w:ascii="Times New Roman" w:hAnsi="Times New Roman" w:cs="Times New Roman"/>
          <w:i/>
          <w:iCs/>
          <w:sz w:val="24"/>
          <w:szCs w:val="24"/>
        </w:rPr>
        <w:t>Succesiune de orizonturi:</w:t>
      </w:r>
    </w:p>
    <w:p w14:paraId="6DA1D1FA" w14:textId="77777777" w:rsidR="004C19B5" w:rsidRPr="005438E9" w:rsidRDefault="004C19B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74015DA7" w14:textId="63742F44" w:rsidR="008669FD" w:rsidRPr="002161E4" w:rsidRDefault="00710624" w:rsidP="002161E4">
      <w:pPr>
        <w:spacing w:after="0" w:line="360" w:lineRule="auto"/>
        <w:rPr>
          <w:rFonts w:ascii="Times New Roman" w:eastAsiaTheme="minorEastAsia" w:hAnsi="Times New Roman" w:cs="Times New Roman"/>
          <w:iCs/>
          <w:sz w:val="24"/>
          <w:szCs w:val="24"/>
          <w:lang w:val="ro-RO"/>
        </w:rPr>
      </w:pPr>
      <w:r w:rsidRPr="002161E4">
        <w:rPr>
          <w:rFonts w:ascii="Times New Roman" w:hAnsi="Times New Roman" w:cs="Times New Roman"/>
          <w:b/>
          <w:iCs/>
          <w:sz w:val="24"/>
          <w:szCs w:val="24"/>
        </w:rPr>
        <w:t>3</w:t>
      </w:r>
      <w:r w:rsidR="008614F9" w:rsidRPr="002161E4">
        <w:rPr>
          <w:rFonts w:ascii="Times New Roman" w:hAnsi="Times New Roman" w:cs="Times New Roman"/>
          <w:b/>
          <w:iCs/>
          <w:sz w:val="24"/>
          <w:szCs w:val="24"/>
        </w:rPr>
        <w:t>.f</w:t>
      </w:r>
      <w:r w:rsidR="008669FD" w:rsidRPr="002161E4">
        <w:rPr>
          <w:rFonts w:ascii="Times New Roman" w:hAnsi="Times New Roman" w:cs="Times New Roman"/>
          <w:b/>
          <w:iCs/>
          <w:sz w:val="24"/>
          <w:szCs w:val="24"/>
        </w:rPr>
        <w:t xml:space="preserve">. </w:t>
      </w:r>
      <w:r w:rsidR="008669FD" w:rsidRPr="002161E4">
        <w:rPr>
          <w:rFonts w:ascii="Times New Roman" w:hAnsi="Times New Roman" w:cs="Times New Roman"/>
          <w:iCs/>
          <w:sz w:val="24"/>
          <w:szCs w:val="24"/>
        </w:rPr>
        <w:t xml:space="preserve">Solul </w:t>
      </w:r>
      <w:r w:rsidR="008669FD" w:rsidRPr="002161E4">
        <w:rPr>
          <w:rFonts w:ascii="Times New Roman" w:eastAsiaTheme="minorEastAsia" w:hAnsi="Times New Roman" w:cs="Times New Roman"/>
          <w:iCs/>
          <w:sz w:val="24"/>
          <w:szCs w:val="24"/>
          <w:lang w:val="ro-RO"/>
        </w:rPr>
        <w:t>prezintă textură grosieră (nisipoasă şi/sau nisipoasă lutoasă) cel puţin în orizontul Am</w:t>
      </w:r>
      <w:r w:rsidR="007505DA">
        <w:rPr>
          <w:rFonts w:ascii="Times New Roman" w:eastAsiaTheme="minorEastAsia" w:hAnsi="Times New Roman" w:cs="Times New Roman"/>
          <w:iCs/>
          <w:sz w:val="24"/>
          <w:szCs w:val="24"/>
          <w:lang w:val="ro-RO"/>
        </w:rPr>
        <w:t>:</w:t>
      </w:r>
    </w:p>
    <w:p w14:paraId="7372B6FE" w14:textId="77777777" w:rsidR="008669FD" w:rsidRPr="005438E9" w:rsidRDefault="008669FD" w:rsidP="00DA144B">
      <w:pPr>
        <w:spacing w:after="0" w:line="360" w:lineRule="auto"/>
        <w:jc w:val="center"/>
        <w:outlineLvl w:val="0"/>
        <w:rPr>
          <w:rFonts w:ascii="Times New Roman" w:eastAsiaTheme="minorEastAsia" w:hAnsi="Times New Roman" w:cs="Times New Roman"/>
          <w:b/>
          <w:bCs/>
          <w:i/>
          <w:iCs/>
          <w:sz w:val="24"/>
          <w:szCs w:val="24"/>
          <w:lang w:val="ro-RO"/>
        </w:rPr>
      </w:pPr>
      <w:r w:rsidRPr="005438E9">
        <w:rPr>
          <w:rFonts w:ascii="Times New Roman" w:eastAsiaTheme="minorEastAsia" w:hAnsi="Times New Roman" w:cs="Times New Roman"/>
          <w:b/>
          <w:i/>
          <w:iCs/>
          <w:sz w:val="24"/>
          <w:szCs w:val="24"/>
          <w:lang w:val="ro-RO"/>
        </w:rPr>
        <w:t xml:space="preserve">Kastanoziom psamic </w:t>
      </w:r>
      <w:r w:rsidRPr="005438E9">
        <w:rPr>
          <w:rFonts w:ascii="Times New Roman" w:eastAsiaTheme="minorEastAsia" w:hAnsi="Times New Roman" w:cs="Times New Roman"/>
          <w:b/>
          <w:bCs/>
          <w:i/>
          <w:iCs/>
          <w:sz w:val="24"/>
          <w:szCs w:val="24"/>
          <w:lang w:val="ro-RO"/>
        </w:rPr>
        <w:t>(KZ pm)</w:t>
      </w:r>
    </w:p>
    <w:p w14:paraId="12E31AB3" w14:textId="77777777" w:rsidR="00710624" w:rsidRPr="005438E9" w:rsidRDefault="008669FD" w:rsidP="005438E9">
      <w:pPr>
        <w:spacing w:after="0" w:line="360" w:lineRule="auto"/>
        <w:jc w:val="center"/>
        <w:rPr>
          <w:rFonts w:ascii="Times New Roman" w:hAnsi="Times New Roman" w:cs="Times New Roman"/>
          <w:i/>
          <w:iCs/>
          <w:sz w:val="24"/>
          <w:szCs w:val="24"/>
        </w:rPr>
      </w:pPr>
      <w:r w:rsidRPr="005438E9">
        <w:rPr>
          <w:rFonts w:ascii="Times New Roman" w:hAnsi="Times New Roman" w:cs="Times New Roman"/>
          <w:i/>
          <w:iCs/>
          <w:sz w:val="24"/>
          <w:szCs w:val="24"/>
        </w:rPr>
        <w:t>Succesiune de orizonturi:</w:t>
      </w:r>
    </w:p>
    <w:p w14:paraId="2D83F236" w14:textId="77777777" w:rsidR="002161E4" w:rsidRPr="005438E9" w:rsidRDefault="008669FD"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39EFC966" w14:textId="4E83112A" w:rsidR="008669FD" w:rsidRPr="002161E4" w:rsidRDefault="00710624" w:rsidP="002161E4">
      <w:pPr>
        <w:spacing w:after="0" w:line="360" w:lineRule="auto"/>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3</w:t>
      </w:r>
      <w:r w:rsidR="008614F9" w:rsidRPr="002161E4">
        <w:rPr>
          <w:rFonts w:ascii="Times New Roman" w:eastAsiaTheme="minorEastAsia" w:hAnsi="Times New Roman" w:cs="Times New Roman"/>
          <w:b/>
          <w:iCs/>
          <w:sz w:val="24"/>
          <w:szCs w:val="24"/>
          <w:lang w:val="ro-RO"/>
        </w:rPr>
        <w:t>.g</w:t>
      </w:r>
      <w:r w:rsidR="008669FD" w:rsidRPr="002161E4">
        <w:rPr>
          <w:rFonts w:ascii="Times New Roman" w:eastAsiaTheme="minorEastAsia" w:hAnsi="Times New Roman" w:cs="Times New Roman"/>
          <w:b/>
          <w:iCs/>
          <w:sz w:val="24"/>
          <w:szCs w:val="24"/>
          <w:lang w:val="ro-RO"/>
        </w:rPr>
        <w:t xml:space="preserve">. </w:t>
      </w:r>
      <w:r w:rsidR="008669FD" w:rsidRPr="002161E4">
        <w:rPr>
          <w:rFonts w:ascii="Times New Roman" w:eastAsiaTheme="minorEastAsia" w:hAnsi="Times New Roman" w:cs="Times New Roman"/>
          <w:iCs/>
          <w:sz w:val="24"/>
          <w:szCs w:val="24"/>
          <w:lang w:val="ro-RO"/>
        </w:rPr>
        <w:t>Solul</w:t>
      </w:r>
      <w:r w:rsidR="009E2A0D">
        <w:rPr>
          <w:rFonts w:ascii="Times New Roman" w:eastAsiaTheme="minorEastAsia" w:hAnsi="Times New Roman" w:cs="Times New Roman"/>
          <w:iCs/>
          <w:sz w:val="24"/>
          <w:szCs w:val="24"/>
          <w:lang w:val="ro-RO"/>
        </w:rPr>
        <w:t xml:space="preserve"> </w:t>
      </w:r>
      <w:r w:rsidR="008669FD" w:rsidRPr="002161E4">
        <w:rPr>
          <w:rFonts w:ascii="Times New Roman" w:eastAsiaTheme="minorEastAsia" w:hAnsi="Times New Roman" w:cs="Times New Roman"/>
          <w:iCs/>
          <w:sz w:val="24"/>
          <w:szCs w:val="24"/>
          <w:lang w:val="ro-RO"/>
        </w:rPr>
        <w:t>prezintă textură mijlocie silitică la nivelul orizontului Am</w:t>
      </w:r>
      <w:r w:rsidR="007505DA">
        <w:rPr>
          <w:rFonts w:ascii="Times New Roman" w:eastAsiaTheme="minorEastAsia" w:hAnsi="Times New Roman" w:cs="Times New Roman"/>
          <w:iCs/>
          <w:sz w:val="24"/>
          <w:szCs w:val="24"/>
          <w:lang w:val="ro-RO"/>
        </w:rPr>
        <w:t>:</w:t>
      </w:r>
    </w:p>
    <w:p w14:paraId="3F0E2858" w14:textId="77777777" w:rsidR="008669FD" w:rsidRPr="005438E9" w:rsidRDefault="008669FD" w:rsidP="00DA144B">
      <w:pPr>
        <w:spacing w:after="0" w:line="360" w:lineRule="auto"/>
        <w:jc w:val="center"/>
        <w:outlineLvl w:val="0"/>
        <w:rPr>
          <w:rFonts w:ascii="Times New Roman" w:eastAsiaTheme="minorEastAsia" w:hAnsi="Times New Roman" w:cs="Times New Roman"/>
          <w:b/>
          <w:bCs/>
          <w:i/>
          <w:iCs/>
          <w:sz w:val="24"/>
          <w:szCs w:val="24"/>
          <w:lang w:val="ro-RO"/>
        </w:rPr>
      </w:pPr>
      <w:r w:rsidRPr="005438E9">
        <w:rPr>
          <w:rFonts w:ascii="Times New Roman" w:eastAsiaTheme="minorEastAsia" w:hAnsi="Times New Roman" w:cs="Times New Roman"/>
          <w:b/>
          <w:i/>
          <w:iCs/>
          <w:sz w:val="24"/>
          <w:szCs w:val="24"/>
          <w:lang w:val="ro-RO"/>
        </w:rPr>
        <w:t xml:space="preserve">Kastanoziom silitic </w:t>
      </w:r>
      <w:r w:rsidRPr="005438E9">
        <w:rPr>
          <w:rFonts w:ascii="Times New Roman" w:eastAsiaTheme="minorEastAsia" w:hAnsi="Times New Roman" w:cs="Times New Roman"/>
          <w:b/>
          <w:bCs/>
          <w:i/>
          <w:iCs/>
          <w:sz w:val="24"/>
          <w:szCs w:val="24"/>
          <w:lang w:val="ro-RO"/>
        </w:rPr>
        <w:t>(KZ si)</w:t>
      </w:r>
    </w:p>
    <w:p w14:paraId="1D2E8D17" w14:textId="77777777" w:rsidR="00710624" w:rsidRPr="005438E9" w:rsidRDefault="008669FD" w:rsidP="005438E9">
      <w:pPr>
        <w:spacing w:after="0" w:line="360" w:lineRule="auto"/>
        <w:jc w:val="center"/>
        <w:rPr>
          <w:rFonts w:ascii="Times New Roman" w:hAnsi="Times New Roman" w:cs="Times New Roman"/>
          <w:i/>
          <w:iCs/>
          <w:sz w:val="24"/>
          <w:szCs w:val="24"/>
        </w:rPr>
      </w:pPr>
      <w:r w:rsidRPr="005438E9">
        <w:rPr>
          <w:rFonts w:ascii="Times New Roman" w:hAnsi="Times New Roman" w:cs="Times New Roman"/>
          <w:i/>
          <w:iCs/>
          <w:sz w:val="24"/>
          <w:szCs w:val="24"/>
        </w:rPr>
        <w:t>Succesiune de orizonturi:</w:t>
      </w:r>
    </w:p>
    <w:p w14:paraId="1DE76C05" w14:textId="77777777" w:rsidR="008669FD" w:rsidRPr="005438E9" w:rsidRDefault="008669FD"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5227CC4A" w14:textId="153654CC" w:rsidR="008669FD" w:rsidRPr="002161E4" w:rsidRDefault="00710624" w:rsidP="00396618">
      <w:pPr>
        <w:spacing w:after="0" w:line="360" w:lineRule="auto"/>
        <w:jc w:val="both"/>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3</w:t>
      </w:r>
      <w:r w:rsidR="008614F9" w:rsidRPr="002161E4">
        <w:rPr>
          <w:rFonts w:ascii="Times New Roman" w:eastAsiaTheme="minorEastAsia" w:hAnsi="Times New Roman" w:cs="Times New Roman"/>
          <w:b/>
          <w:iCs/>
          <w:sz w:val="24"/>
          <w:szCs w:val="24"/>
          <w:lang w:val="ro-RO"/>
        </w:rPr>
        <w:t>.h</w:t>
      </w:r>
      <w:r w:rsidR="008669FD" w:rsidRPr="002161E4">
        <w:rPr>
          <w:rFonts w:ascii="Times New Roman" w:eastAsiaTheme="minorEastAsia" w:hAnsi="Times New Roman" w:cs="Times New Roman"/>
          <w:b/>
          <w:iCs/>
          <w:sz w:val="24"/>
          <w:szCs w:val="24"/>
          <w:lang w:val="ro-RO"/>
        </w:rPr>
        <w:t xml:space="preserve">. </w:t>
      </w:r>
      <w:r w:rsidR="008669FD" w:rsidRPr="002161E4">
        <w:rPr>
          <w:rFonts w:ascii="Times New Roman" w:eastAsiaTheme="minorEastAsia" w:hAnsi="Times New Roman" w:cs="Times New Roman"/>
          <w:iCs/>
          <w:sz w:val="24"/>
          <w:szCs w:val="24"/>
          <w:lang w:val="ro-RO"/>
        </w:rPr>
        <w:t>Solul prezintă orizonturi d</w:t>
      </w:r>
      <w:r w:rsidR="005662D1" w:rsidRPr="002161E4">
        <w:rPr>
          <w:rFonts w:ascii="Times New Roman" w:eastAsiaTheme="minorEastAsia" w:hAnsi="Times New Roman" w:cs="Times New Roman"/>
          <w:iCs/>
          <w:sz w:val="24"/>
          <w:szCs w:val="24"/>
          <w:lang w:val="ro-RO"/>
        </w:rPr>
        <w:t>e asociere salic (sa), hiposalic</w:t>
      </w:r>
      <w:r w:rsidR="008669FD" w:rsidRPr="002161E4">
        <w:rPr>
          <w:rFonts w:ascii="Times New Roman" w:eastAsiaTheme="minorEastAsia" w:hAnsi="Times New Roman" w:cs="Times New Roman"/>
          <w:iCs/>
          <w:sz w:val="24"/>
          <w:szCs w:val="24"/>
          <w:lang w:val="ro-RO"/>
        </w:rPr>
        <w:t xml:space="preserve"> (sc) alcalic (na)</w:t>
      </w:r>
      <w:r w:rsidR="005662D1" w:rsidRPr="002161E4">
        <w:rPr>
          <w:rFonts w:ascii="Times New Roman" w:eastAsiaTheme="minorEastAsia" w:hAnsi="Times New Roman" w:cs="Times New Roman"/>
          <w:iCs/>
          <w:sz w:val="24"/>
          <w:szCs w:val="24"/>
          <w:lang w:val="ro-RO"/>
        </w:rPr>
        <w:t xml:space="preserve"> sau alcalizat (ac)</w:t>
      </w:r>
      <w:r w:rsidR="007505DA">
        <w:rPr>
          <w:rFonts w:ascii="Times New Roman" w:eastAsiaTheme="minorEastAsia" w:hAnsi="Times New Roman" w:cs="Times New Roman"/>
          <w:iCs/>
          <w:sz w:val="24"/>
          <w:szCs w:val="24"/>
          <w:lang w:val="ro-RO"/>
        </w:rPr>
        <w:t>,</w:t>
      </w:r>
      <w:r w:rsidR="008669FD" w:rsidRPr="002161E4">
        <w:rPr>
          <w:rFonts w:ascii="Times New Roman" w:eastAsiaTheme="minorEastAsia" w:hAnsi="Times New Roman" w:cs="Times New Roman"/>
          <w:iCs/>
          <w:sz w:val="24"/>
          <w:szCs w:val="24"/>
          <w:lang w:val="ro-RO"/>
        </w:rPr>
        <w:t xml:space="preserve"> eventual orizont Go (gleic de oxidare), gr</w:t>
      </w:r>
      <w:r w:rsidR="005662D1" w:rsidRPr="002161E4">
        <w:rPr>
          <w:rFonts w:ascii="Times New Roman" w:eastAsiaTheme="minorEastAsia" w:hAnsi="Times New Roman" w:cs="Times New Roman"/>
          <w:iCs/>
          <w:sz w:val="24"/>
          <w:szCs w:val="24"/>
          <w:lang w:val="ro-RO"/>
        </w:rPr>
        <w:t>efat pe orizontul C....</w:t>
      </w:r>
      <w:r w:rsidR="00D61E23" w:rsidRPr="002161E4">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iCs/>
          <w:sz w:val="24"/>
          <w:szCs w:val="24"/>
          <w:lang w:val="ro-RO"/>
        </w:rPr>
        <w:t>....</w:t>
      </w:r>
      <w:r w:rsidR="005F114B">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iCs/>
          <w:sz w:val="24"/>
          <w:szCs w:val="24"/>
          <w:lang w:val="ro-RO"/>
        </w:rPr>
        <w:t>..... 4</w:t>
      </w:r>
    </w:p>
    <w:p w14:paraId="5BD50FDE" w14:textId="605FD619" w:rsidR="005662D1" w:rsidRPr="002161E4" w:rsidRDefault="00710624" w:rsidP="002161E4">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4</w:t>
      </w:r>
      <w:r w:rsidR="005662D1" w:rsidRPr="002161E4">
        <w:rPr>
          <w:rFonts w:ascii="Times New Roman" w:eastAsiaTheme="minorEastAsia" w:hAnsi="Times New Roman" w:cs="Times New Roman"/>
          <w:b/>
          <w:iCs/>
          <w:sz w:val="24"/>
          <w:szCs w:val="24"/>
          <w:lang w:val="ro-RO"/>
        </w:rPr>
        <w:t xml:space="preserve">.a. </w:t>
      </w:r>
      <w:r w:rsidR="005662D1" w:rsidRPr="002161E4">
        <w:rPr>
          <w:rFonts w:ascii="Times New Roman" w:eastAsiaTheme="minorEastAsia" w:hAnsi="Times New Roman" w:cs="Times New Roman"/>
          <w:iCs/>
          <w:sz w:val="24"/>
          <w:szCs w:val="24"/>
          <w:lang w:val="ro-RO"/>
        </w:rPr>
        <w:t>Solul prezintă orizont hiposalic (sc) în primii 100 cm sau orizont salic (sa) între 50 şi 100 cm, eventual orizont Go (gleic de oxidare), grefat pe orizontul C</w:t>
      </w:r>
      <w:r w:rsidR="007505DA">
        <w:rPr>
          <w:rFonts w:ascii="Times New Roman" w:eastAsiaTheme="minorEastAsia" w:hAnsi="Times New Roman" w:cs="Times New Roman"/>
          <w:iCs/>
          <w:sz w:val="24"/>
          <w:szCs w:val="24"/>
          <w:lang w:val="ro-RO"/>
        </w:rPr>
        <w:t>:</w:t>
      </w:r>
    </w:p>
    <w:p w14:paraId="17CEA173" w14:textId="77777777" w:rsidR="005662D1" w:rsidRPr="005438E9" w:rsidRDefault="005662D1" w:rsidP="00DA144B">
      <w:pPr>
        <w:spacing w:after="0" w:line="360" w:lineRule="auto"/>
        <w:jc w:val="center"/>
        <w:outlineLvl w:val="0"/>
        <w:rPr>
          <w:rFonts w:ascii="Times New Roman" w:eastAsiaTheme="minorEastAsia" w:hAnsi="Times New Roman" w:cs="Times New Roman"/>
          <w:b/>
          <w:bCs/>
          <w:i/>
          <w:iCs/>
          <w:sz w:val="24"/>
          <w:szCs w:val="24"/>
          <w:lang w:val="ro-RO"/>
        </w:rPr>
      </w:pPr>
      <w:r w:rsidRPr="005438E9">
        <w:rPr>
          <w:rFonts w:ascii="Times New Roman" w:eastAsiaTheme="minorEastAsia" w:hAnsi="Times New Roman" w:cs="Times New Roman"/>
          <w:b/>
          <w:i/>
          <w:iCs/>
          <w:sz w:val="24"/>
          <w:szCs w:val="24"/>
          <w:lang w:val="ro-RO"/>
        </w:rPr>
        <w:t xml:space="preserve">Kastanoziom salinic </w:t>
      </w:r>
      <w:r w:rsidRPr="005438E9">
        <w:rPr>
          <w:rFonts w:ascii="Times New Roman" w:eastAsiaTheme="minorEastAsia" w:hAnsi="Times New Roman" w:cs="Times New Roman"/>
          <w:b/>
          <w:bCs/>
          <w:i/>
          <w:iCs/>
          <w:sz w:val="24"/>
          <w:szCs w:val="24"/>
          <w:lang w:val="ro-RO"/>
        </w:rPr>
        <w:t>(KZ sc)</w:t>
      </w:r>
    </w:p>
    <w:p w14:paraId="6D147E88" w14:textId="77777777" w:rsidR="00710624" w:rsidRPr="005438E9" w:rsidRDefault="005662D1" w:rsidP="005438E9">
      <w:pPr>
        <w:spacing w:after="0" w:line="360" w:lineRule="auto"/>
        <w:jc w:val="center"/>
        <w:rPr>
          <w:rFonts w:ascii="Times New Roman" w:hAnsi="Times New Roman" w:cs="Times New Roman"/>
          <w:i/>
          <w:iCs/>
          <w:sz w:val="24"/>
          <w:szCs w:val="24"/>
        </w:rPr>
      </w:pPr>
      <w:r w:rsidRPr="005438E9">
        <w:rPr>
          <w:rFonts w:ascii="Times New Roman" w:hAnsi="Times New Roman" w:cs="Times New Roman"/>
          <w:i/>
          <w:iCs/>
          <w:sz w:val="24"/>
          <w:szCs w:val="24"/>
        </w:rPr>
        <w:t>Succesiune de orizonturi:</w:t>
      </w:r>
    </w:p>
    <w:p w14:paraId="46472BBB" w14:textId="77777777" w:rsidR="005662D1" w:rsidRPr="005438E9" w:rsidRDefault="005662D1"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 sau CcaGo</w:t>
      </w:r>
    </w:p>
    <w:p w14:paraId="33657662" w14:textId="77777777" w:rsidR="00710624" w:rsidRPr="005438E9" w:rsidRDefault="005662D1"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Ccasc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Cgosc</w:t>
      </w:r>
    </w:p>
    <w:p w14:paraId="567B5216" w14:textId="57A55B91" w:rsidR="00710624" w:rsidRPr="005438E9" w:rsidRDefault="005662D1" w:rsidP="005438E9">
      <w:pPr>
        <w:spacing w:after="0" w:line="360" w:lineRule="auto"/>
        <w:jc w:val="center"/>
        <w:rPr>
          <w:rFonts w:ascii="Times New Roman" w:eastAsiaTheme="minorEastAsia" w:hAnsi="Times New Roman" w:cs="Times New Roman"/>
          <w:bCs/>
          <w:i/>
          <w:iCs/>
          <w:sz w:val="24"/>
          <w:szCs w:val="24"/>
          <w:lang w:val="ro-RO"/>
        </w:rPr>
      </w:pPr>
      <w:r w:rsidRPr="005438E9">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CCasc sau CcaGosc </w:t>
      </w:r>
      <w:r w:rsidRPr="005438E9">
        <w:rPr>
          <w:rFonts w:ascii="Times New Roman" w:eastAsiaTheme="minorEastAsia" w:hAnsi="Times New Roman" w:cs="Times New Roman"/>
          <w:bCs/>
          <w:i/>
          <w:iCs/>
          <w:sz w:val="24"/>
          <w:szCs w:val="24"/>
          <w:lang w:val="ro-RO"/>
        </w:rPr>
        <w:t>(orizontul Am are grosime minimă 50 cm)</w:t>
      </w:r>
    </w:p>
    <w:p w14:paraId="5408F094" w14:textId="77777777" w:rsidR="005662D1" w:rsidRPr="005438E9" w:rsidRDefault="005662D1" w:rsidP="00DA144B">
      <w:pPr>
        <w:spacing w:after="0" w:line="360" w:lineRule="auto"/>
        <w:jc w:val="center"/>
        <w:outlineLvl w:val="0"/>
        <w:rPr>
          <w:rFonts w:ascii="Times New Roman" w:eastAsiaTheme="minorEastAsia" w:hAnsi="Times New Roman" w:cs="Times New Roman"/>
          <w:bCs/>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Ccasa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Gosc</w:t>
      </w:r>
    </w:p>
    <w:p w14:paraId="76024EC1" w14:textId="77777777" w:rsidR="005662D1" w:rsidRPr="002161E4" w:rsidRDefault="00710624" w:rsidP="00396618">
      <w:pPr>
        <w:spacing w:after="0" w:line="360" w:lineRule="auto"/>
        <w:jc w:val="both"/>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4</w:t>
      </w:r>
      <w:r w:rsidR="00D61E23" w:rsidRPr="002161E4">
        <w:rPr>
          <w:rFonts w:ascii="Times New Roman" w:eastAsiaTheme="minorEastAsia" w:hAnsi="Times New Roman" w:cs="Times New Roman"/>
          <w:b/>
          <w:iCs/>
          <w:sz w:val="24"/>
          <w:szCs w:val="24"/>
          <w:lang w:val="ro-RO"/>
        </w:rPr>
        <w:t>.b</w:t>
      </w:r>
      <w:r w:rsidR="005662D1" w:rsidRPr="002161E4">
        <w:rPr>
          <w:rFonts w:ascii="Times New Roman" w:eastAsiaTheme="minorEastAsia" w:hAnsi="Times New Roman" w:cs="Times New Roman"/>
          <w:b/>
          <w:iCs/>
          <w:sz w:val="24"/>
          <w:szCs w:val="24"/>
          <w:lang w:val="ro-RO"/>
        </w:rPr>
        <w:t xml:space="preserve">. </w:t>
      </w:r>
      <w:r w:rsidR="005662D1" w:rsidRPr="002161E4">
        <w:rPr>
          <w:rFonts w:ascii="Times New Roman" w:eastAsiaTheme="minorEastAsia" w:hAnsi="Times New Roman" w:cs="Times New Roman"/>
          <w:iCs/>
          <w:sz w:val="24"/>
          <w:szCs w:val="24"/>
          <w:lang w:val="ro-RO"/>
        </w:rPr>
        <w:t>Solul prezintă orizont hiposalic (sc) în primii 100 cm sau orizont salic (sa) între 50 şi 100 cm, eventual orizont Go (gleic de oxidare), grefat pe orizontul C. Carbonaţii sunt prezenţi de la suprafaţă sau începând cu intervalul 0 – 50 cm.</w:t>
      </w:r>
    </w:p>
    <w:p w14:paraId="51943F05" w14:textId="77777777" w:rsidR="005662D1" w:rsidRPr="002161E4" w:rsidRDefault="005662D1" w:rsidP="00DA144B">
      <w:pPr>
        <w:spacing w:after="0" w:line="360" w:lineRule="auto"/>
        <w:jc w:val="center"/>
        <w:outlineLvl w:val="0"/>
        <w:rPr>
          <w:rFonts w:ascii="Times New Roman" w:eastAsiaTheme="minorEastAsia" w:hAnsi="Times New Roman" w:cs="Times New Roman"/>
          <w:b/>
          <w:bCs/>
          <w:iCs/>
          <w:sz w:val="24"/>
          <w:szCs w:val="24"/>
          <w:lang w:val="ro-RO"/>
        </w:rPr>
      </w:pPr>
      <w:r w:rsidRPr="002161E4">
        <w:rPr>
          <w:rFonts w:ascii="Times New Roman" w:eastAsiaTheme="minorEastAsia" w:hAnsi="Times New Roman" w:cs="Times New Roman"/>
          <w:b/>
          <w:iCs/>
          <w:sz w:val="24"/>
          <w:szCs w:val="24"/>
          <w:lang w:val="ro-RO"/>
        </w:rPr>
        <w:t xml:space="preserve">Kastanoziom salinic calcaric </w:t>
      </w:r>
      <w:r w:rsidRPr="002161E4">
        <w:rPr>
          <w:rFonts w:ascii="Times New Roman" w:eastAsiaTheme="minorEastAsia" w:hAnsi="Times New Roman" w:cs="Times New Roman"/>
          <w:b/>
          <w:bCs/>
          <w:iCs/>
          <w:sz w:val="24"/>
          <w:szCs w:val="24"/>
          <w:lang w:val="ro-RO"/>
        </w:rPr>
        <w:t>(KZ sc.ka)</w:t>
      </w:r>
    </w:p>
    <w:p w14:paraId="3F4274DD" w14:textId="62F3AD64" w:rsidR="007B0D6C" w:rsidRPr="002161E4" w:rsidRDefault="00710624" w:rsidP="004D1EB7">
      <w:pPr>
        <w:spacing w:after="0" w:line="360" w:lineRule="auto"/>
        <w:jc w:val="both"/>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bCs/>
          <w:iCs/>
          <w:sz w:val="24"/>
          <w:szCs w:val="24"/>
          <w:lang w:val="ro-RO"/>
        </w:rPr>
        <w:t>4</w:t>
      </w:r>
      <w:r w:rsidR="00D61E23" w:rsidRPr="002161E4">
        <w:rPr>
          <w:rFonts w:ascii="Times New Roman" w:eastAsiaTheme="minorEastAsia" w:hAnsi="Times New Roman" w:cs="Times New Roman"/>
          <w:b/>
          <w:bCs/>
          <w:iCs/>
          <w:sz w:val="24"/>
          <w:szCs w:val="24"/>
          <w:lang w:val="ro-RO"/>
        </w:rPr>
        <w:t>.c</w:t>
      </w:r>
      <w:r w:rsidR="005662D1" w:rsidRPr="002161E4">
        <w:rPr>
          <w:rFonts w:ascii="Times New Roman" w:eastAsiaTheme="minorEastAsia" w:hAnsi="Times New Roman" w:cs="Times New Roman"/>
          <w:bCs/>
          <w:iCs/>
          <w:sz w:val="24"/>
          <w:szCs w:val="24"/>
          <w:lang w:val="ro-RO"/>
        </w:rPr>
        <w:t xml:space="preserve">. </w:t>
      </w:r>
      <w:r w:rsidR="007B0D6C" w:rsidRPr="002161E4">
        <w:rPr>
          <w:rFonts w:ascii="Times New Roman" w:eastAsiaTheme="minorEastAsia" w:hAnsi="Times New Roman" w:cs="Times New Roman"/>
          <w:bCs/>
          <w:iCs/>
          <w:sz w:val="24"/>
          <w:szCs w:val="24"/>
          <w:lang w:val="ro-RO"/>
        </w:rPr>
        <w:t>Solul</w:t>
      </w:r>
      <w:r w:rsidR="007B0D6C" w:rsidRPr="002161E4">
        <w:rPr>
          <w:rFonts w:ascii="Times New Roman" w:eastAsiaTheme="minorEastAsia" w:hAnsi="Times New Roman" w:cs="Times New Roman"/>
          <w:b/>
          <w:bCs/>
          <w:iCs/>
          <w:sz w:val="24"/>
          <w:szCs w:val="24"/>
          <w:lang w:val="ro-RO"/>
        </w:rPr>
        <w:t xml:space="preserve"> </w:t>
      </w:r>
      <w:r w:rsidR="007B0D6C" w:rsidRPr="002161E4">
        <w:rPr>
          <w:rFonts w:ascii="Times New Roman" w:eastAsiaTheme="minorEastAsia" w:hAnsi="Times New Roman" w:cs="Times New Roman"/>
          <w:iCs/>
          <w:sz w:val="24"/>
          <w:szCs w:val="24"/>
          <w:lang w:val="ro-RO"/>
        </w:rPr>
        <w:t>orizont hiposodic (ac) în primii 100 cm sau orizont natric (na) între 50 şi 100 cm, eventual orizont Go (gleic de oxidare), grefat pe orizontul C</w:t>
      </w:r>
      <w:r w:rsidR="007505DA">
        <w:rPr>
          <w:rFonts w:ascii="Times New Roman" w:eastAsiaTheme="minorEastAsia" w:hAnsi="Times New Roman" w:cs="Times New Roman"/>
          <w:iCs/>
          <w:sz w:val="24"/>
          <w:szCs w:val="24"/>
          <w:lang w:val="ro-RO"/>
        </w:rPr>
        <w:t>:</w:t>
      </w:r>
    </w:p>
    <w:p w14:paraId="738A1826" w14:textId="394FBADB" w:rsidR="007B0D6C" w:rsidRPr="005438E9" w:rsidRDefault="007B0D6C"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Kastanoziom sodic </w:t>
      </w:r>
      <w:r w:rsidRPr="005438E9">
        <w:rPr>
          <w:rFonts w:ascii="Times New Roman" w:eastAsiaTheme="minorEastAsia" w:hAnsi="Times New Roman" w:cs="Times New Roman"/>
          <w:b/>
          <w:bCs/>
          <w:i/>
          <w:iCs/>
          <w:sz w:val="24"/>
          <w:szCs w:val="24"/>
          <w:lang w:val="ro-RO"/>
        </w:rPr>
        <w:t>(KZ ac)</w:t>
      </w:r>
    </w:p>
    <w:p w14:paraId="13CD7027" w14:textId="77777777" w:rsidR="007B0D6C" w:rsidRPr="005438E9" w:rsidRDefault="007B0D6C"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hAnsi="Times New Roman" w:cs="Times New Roman"/>
          <w:i/>
          <w:iCs/>
          <w:sz w:val="24"/>
          <w:szCs w:val="24"/>
        </w:rPr>
        <w:t>Succesiune de orizonturi:</w:t>
      </w:r>
      <w:r w:rsidRPr="005438E9">
        <w:rPr>
          <w:rFonts w:ascii="Times New Roman" w:eastAsiaTheme="minorEastAsia" w:hAnsi="Times New Roman" w:cs="Times New Roman"/>
          <w:b/>
          <w:i/>
          <w:iCs/>
          <w:sz w:val="24"/>
          <w:szCs w:val="24"/>
          <w:lang w:val="ro-RO"/>
        </w:rPr>
        <w:t xml:space="preserve"> Amac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Ccaac sau CcaGoac</w:t>
      </w:r>
    </w:p>
    <w:p w14:paraId="4B5455DE" w14:textId="77777777" w:rsidR="007B0D6C" w:rsidRPr="005438E9" w:rsidRDefault="007B0D6C"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Ccaac sau CcaGoac</w:t>
      </w:r>
    </w:p>
    <w:p w14:paraId="7D6F0D59" w14:textId="77777777" w:rsidR="007B0D6C" w:rsidRPr="005438E9" w:rsidRDefault="007B0D6C"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Ccaac sau CcaGoac</w:t>
      </w:r>
    </w:p>
    <w:p w14:paraId="285FF829" w14:textId="64B55B94" w:rsidR="007B0D6C" w:rsidRPr="002161E4" w:rsidRDefault="00710624" w:rsidP="002161E4">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lastRenderedPageBreak/>
        <w:t>4</w:t>
      </w:r>
      <w:r w:rsidR="00D61E23" w:rsidRPr="002161E4">
        <w:rPr>
          <w:rFonts w:ascii="Times New Roman" w:eastAsiaTheme="minorEastAsia" w:hAnsi="Times New Roman" w:cs="Times New Roman"/>
          <w:b/>
          <w:iCs/>
          <w:sz w:val="24"/>
          <w:szCs w:val="24"/>
          <w:lang w:val="ro-RO"/>
        </w:rPr>
        <w:t>.d</w:t>
      </w:r>
      <w:r w:rsidR="007B0D6C" w:rsidRPr="002161E4">
        <w:rPr>
          <w:rFonts w:ascii="Times New Roman" w:eastAsiaTheme="minorEastAsia" w:hAnsi="Times New Roman" w:cs="Times New Roman"/>
          <w:b/>
          <w:iCs/>
          <w:sz w:val="24"/>
          <w:szCs w:val="24"/>
          <w:lang w:val="ro-RO"/>
        </w:rPr>
        <w:t xml:space="preserve">. </w:t>
      </w:r>
      <w:r w:rsidR="007B0D6C" w:rsidRPr="002161E4">
        <w:rPr>
          <w:rFonts w:ascii="Times New Roman" w:eastAsiaTheme="minorEastAsia" w:hAnsi="Times New Roman" w:cs="Times New Roman"/>
          <w:iCs/>
          <w:sz w:val="24"/>
          <w:szCs w:val="24"/>
          <w:lang w:val="ro-RO"/>
        </w:rPr>
        <w:t>Solul orizont hiposodic (ac) în primii 100 cm sau orizont natric (na) între 50 şi 100 cm, eventual orizont Go (gleic de oxidare), grefat pe orizontul C.</w:t>
      </w:r>
    </w:p>
    <w:p w14:paraId="04BFF4DF" w14:textId="77777777" w:rsidR="00D61E23" w:rsidRPr="002161E4" w:rsidRDefault="00D61E23" w:rsidP="00DA144B">
      <w:pPr>
        <w:spacing w:after="0" w:line="360" w:lineRule="auto"/>
        <w:outlineLvl w:val="0"/>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Kastanoziom salsodic calcaric (KZ ss.ka)</w:t>
      </w:r>
    </w:p>
    <w:p w14:paraId="5321B66C" w14:textId="77777777" w:rsidR="008614F9" w:rsidRDefault="008614F9" w:rsidP="00DB0757">
      <w:pPr>
        <w:spacing w:after="0" w:line="360" w:lineRule="auto"/>
        <w:ind w:firstLine="540"/>
        <w:rPr>
          <w:rStyle w:val="Bodytext285pt"/>
          <w:rFonts w:eastAsia="Century Schoolbook"/>
          <w:b/>
          <w:sz w:val="24"/>
          <w:szCs w:val="24"/>
        </w:rPr>
      </w:pPr>
    </w:p>
    <w:p w14:paraId="4F603BE7" w14:textId="77777777" w:rsidR="002161E4" w:rsidRPr="002161E4" w:rsidRDefault="002161E4" w:rsidP="00DB0757">
      <w:pPr>
        <w:spacing w:after="0" w:line="360" w:lineRule="auto"/>
        <w:ind w:firstLine="540"/>
        <w:rPr>
          <w:rStyle w:val="Bodytext285pt"/>
          <w:rFonts w:eastAsia="Century Schoolbook"/>
          <w:b/>
          <w:sz w:val="24"/>
          <w:szCs w:val="24"/>
        </w:rPr>
      </w:pPr>
    </w:p>
    <w:p w14:paraId="39E6F19F" w14:textId="77777777" w:rsidR="00D61E23" w:rsidRDefault="00710624" w:rsidP="00DA144B">
      <w:pPr>
        <w:spacing w:after="0" w:line="360" w:lineRule="auto"/>
        <w:ind w:firstLine="540"/>
        <w:jc w:val="center"/>
        <w:outlineLvl w:val="0"/>
        <w:rPr>
          <w:rStyle w:val="Bodytext285pt"/>
          <w:rFonts w:eastAsia="Century Schoolbook"/>
          <w:b/>
          <w:sz w:val="24"/>
          <w:szCs w:val="24"/>
        </w:rPr>
      </w:pPr>
      <w:r w:rsidRPr="002161E4">
        <w:rPr>
          <w:rStyle w:val="Bodytext285pt"/>
          <w:rFonts w:eastAsia="Century Schoolbook"/>
          <w:b/>
          <w:sz w:val="24"/>
          <w:szCs w:val="24"/>
        </w:rPr>
        <w:t>CERNOZIOMURI FĂ</w:t>
      </w:r>
      <w:r w:rsidR="00687897" w:rsidRPr="002161E4">
        <w:rPr>
          <w:rStyle w:val="Bodytext285pt"/>
          <w:rFonts w:eastAsia="Century Schoolbook"/>
          <w:b/>
          <w:sz w:val="24"/>
          <w:szCs w:val="24"/>
        </w:rPr>
        <w:t>RĂ ORIZONT B</w:t>
      </w:r>
    </w:p>
    <w:p w14:paraId="6BD03F65" w14:textId="77777777" w:rsidR="002161E4" w:rsidRDefault="002161E4" w:rsidP="002161E4">
      <w:pPr>
        <w:spacing w:after="0" w:line="360" w:lineRule="auto"/>
        <w:ind w:firstLine="540"/>
        <w:jc w:val="center"/>
        <w:rPr>
          <w:rStyle w:val="Bodytext285pt"/>
          <w:rFonts w:eastAsia="Century Schoolbook"/>
          <w:b/>
          <w:sz w:val="24"/>
          <w:szCs w:val="24"/>
        </w:rPr>
      </w:pPr>
    </w:p>
    <w:p w14:paraId="2F1CEF57" w14:textId="77777777" w:rsidR="00687897" w:rsidRPr="002161E4" w:rsidRDefault="008614F9" w:rsidP="002161E4">
      <w:pPr>
        <w:spacing w:after="0" w:line="360" w:lineRule="auto"/>
        <w:rPr>
          <w:rFonts w:ascii="Times New Roman" w:eastAsiaTheme="minorEastAsia" w:hAnsi="Times New Roman" w:cs="Times New Roman"/>
          <w:iCs/>
          <w:sz w:val="24"/>
          <w:szCs w:val="24"/>
          <w:lang w:val="ro-RO"/>
        </w:rPr>
      </w:pPr>
      <w:r w:rsidRPr="002161E4">
        <w:rPr>
          <w:rStyle w:val="Bodytext285pt"/>
          <w:rFonts w:eastAsia="Century Schoolbook"/>
          <w:b/>
          <w:sz w:val="24"/>
          <w:szCs w:val="24"/>
        </w:rPr>
        <w:t>1</w:t>
      </w:r>
      <w:r w:rsidR="00687897" w:rsidRPr="002161E4">
        <w:rPr>
          <w:rStyle w:val="Bodytext285pt"/>
          <w:rFonts w:eastAsia="Century Schoolbook"/>
          <w:b/>
          <w:sz w:val="24"/>
          <w:szCs w:val="24"/>
        </w:rPr>
        <w:t xml:space="preserve">. </w:t>
      </w:r>
      <w:r w:rsidR="00687897" w:rsidRPr="002161E4">
        <w:rPr>
          <w:rStyle w:val="Bodytext285pt"/>
          <w:rFonts w:eastAsia="Century Schoolbook"/>
          <w:sz w:val="24"/>
          <w:szCs w:val="24"/>
        </w:rPr>
        <w:t>Solul nu prezintă alte caractere sau orizonturi diagnostice</w:t>
      </w:r>
      <w:r w:rsidR="00F43586" w:rsidRPr="002161E4">
        <w:rPr>
          <w:rStyle w:val="Bodytext285pt"/>
          <w:rFonts w:eastAsia="Century Schoolbook"/>
          <w:sz w:val="24"/>
          <w:szCs w:val="24"/>
        </w:rPr>
        <w:t>..........................</w:t>
      </w:r>
      <w:r w:rsidR="005F114B">
        <w:rPr>
          <w:rStyle w:val="Bodytext285pt"/>
          <w:rFonts w:eastAsia="Century Schoolbook"/>
          <w:sz w:val="24"/>
          <w:szCs w:val="24"/>
        </w:rPr>
        <w:t>.........................................................</w:t>
      </w:r>
      <w:r w:rsidR="00F43586" w:rsidRPr="002161E4">
        <w:rPr>
          <w:rStyle w:val="Bodytext285pt"/>
          <w:rFonts w:eastAsia="Century Schoolbook"/>
          <w:sz w:val="24"/>
          <w:szCs w:val="24"/>
        </w:rPr>
        <w:t>...............2</w:t>
      </w:r>
    </w:p>
    <w:p w14:paraId="0416BAF2" w14:textId="094F7939" w:rsidR="00F43586" w:rsidRPr="002161E4" w:rsidRDefault="00F43586" w:rsidP="005F114B">
      <w:pPr>
        <w:spacing w:after="0" w:line="360" w:lineRule="auto"/>
        <w:jc w:val="both"/>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 xml:space="preserve">2.a. </w:t>
      </w:r>
      <w:r w:rsidRPr="002161E4">
        <w:rPr>
          <w:rFonts w:ascii="Times New Roman" w:eastAsiaTheme="minorEastAsia" w:hAnsi="Times New Roman" w:cs="Times New Roman"/>
          <w:iCs/>
          <w:sz w:val="24"/>
          <w:szCs w:val="24"/>
          <w:lang w:val="ro-RO"/>
        </w:rPr>
        <w:t>Sol cu orizont Am cu crome de 2 sau mai mici la materialul în stare umedă şi orizont subiacent AC, având cel puţin în partea superioară valori şi crome sub 3,5 la umed, atât pe feţe</w:t>
      </w:r>
      <w:r w:rsidR="002C70CF">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iCs/>
          <w:sz w:val="24"/>
          <w:szCs w:val="24"/>
          <w:lang w:val="ro-RO"/>
        </w:rPr>
        <w:t xml:space="preserve"> cât şi în interiorul elementelor structurale</w:t>
      </w:r>
      <w:r w:rsidRPr="002161E4">
        <w:rPr>
          <w:rStyle w:val="Bodytext285pt"/>
          <w:rFonts w:eastAsia="Century Schoolbook"/>
          <w:sz w:val="24"/>
          <w:szCs w:val="24"/>
        </w:rPr>
        <w:t xml:space="preserve"> şi orizont CCa sau concentrări de pudră friabilă de CaCO</w:t>
      </w:r>
      <w:r w:rsidRPr="002161E4">
        <w:rPr>
          <w:rStyle w:val="Bodytext285pt"/>
          <w:rFonts w:eastAsia="Century Schoolbook"/>
          <w:sz w:val="24"/>
          <w:szCs w:val="24"/>
          <w:vertAlign w:val="subscript"/>
        </w:rPr>
        <w:t>3</w:t>
      </w:r>
      <w:r w:rsidRPr="002161E4">
        <w:rPr>
          <w:rStyle w:val="Bodytext285pt"/>
          <w:rFonts w:eastAsia="Century Schoolbook"/>
          <w:sz w:val="24"/>
          <w:szCs w:val="24"/>
        </w:rPr>
        <w:t xml:space="preserve"> (carbonaţi secundari) în primii 125 cm.</w:t>
      </w:r>
      <w:r w:rsidRPr="002161E4">
        <w:rPr>
          <w:rFonts w:ascii="Times New Roman" w:eastAsiaTheme="minorEastAsia" w:hAnsi="Times New Roman" w:cs="Times New Roman"/>
          <w:b/>
          <w:iCs/>
          <w:sz w:val="24"/>
          <w:szCs w:val="24"/>
          <w:lang w:val="ro-RO"/>
        </w:rPr>
        <w:t xml:space="preserve"> </w:t>
      </w:r>
      <w:r w:rsidRPr="002161E4">
        <w:rPr>
          <w:rFonts w:ascii="Times New Roman" w:eastAsiaTheme="minorEastAsia" w:hAnsi="Times New Roman" w:cs="Times New Roman"/>
          <w:bCs/>
          <w:iCs/>
          <w:sz w:val="24"/>
          <w:szCs w:val="24"/>
          <w:lang w:val="ro-RO"/>
        </w:rPr>
        <w:t xml:space="preserve">Nu prezintă </w:t>
      </w:r>
      <w:r w:rsidRPr="002161E4">
        <w:rPr>
          <w:rStyle w:val="Bodytext285pt"/>
          <w:rFonts w:eastAsia="Century Schoolbook"/>
          <w:sz w:val="24"/>
          <w:szCs w:val="24"/>
        </w:rPr>
        <w:t>orizonturi diagnostice de sol, de asociere, speciale şi caracteristici morfologice secundare specifice altor subunităţi taxonomice</w:t>
      </w:r>
      <w:r w:rsidRPr="002161E4">
        <w:rPr>
          <w:rStyle w:val="Bodytext285pt"/>
          <w:rFonts w:eastAsia="Century Schoolbook"/>
          <w:iCs/>
          <w:sz w:val="24"/>
          <w:szCs w:val="24"/>
        </w:rPr>
        <w:t xml:space="preserve">. </w:t>
      </w:r>
      <w:r w:rsidRPr="002161E4">
        <w:rPr>
          <w:rFonts w:ascii="Times New Roman" w:eastAsiaTheme="minorEastAsia" w:hAnsi="Times New Roman" w:cs="Times New Roman"/>
          <w:iCs/>
          <w:sz w:val="24"/>
          <w:szCs w:val="24"/>
          <w:lang w:val="ro-RO"/>
        </w:rPr>
        <w:t>Poate fi vermic (CZ ka.vm)</w:t>
      </w:r>
      <w:r w:rsidR="004F7DE9">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iCs/>
          <w:sz w:val="24"/>
          <w:szCs w:val="24"/>
          <w:lang w:val="ro-RO"/>
        </w:rPr>
        <w:t xml:space="preserve"> prezentând în proporţie </w:t>
      </w:r>
      <m:oMath>
        <m:r>
          <m:rPr>
            <m:sty m:val="p"/>
          </m:rPr>
          <w:rPr>
            <w:rFonts w:ascii="Cambria Math" w:eastAsiaTheme="minorEastAsia" w:hAnsi="Cambria Math" w:cs="Times New Roman"/>
            <w:sz w:val="24"/>
            <w:szCs w:val="24"/>
            <w:lang w:val="ro-RO"/>
          </w:rPr>
          <m:t>&gt;</m:t>
        </m:r>
      </m:oMath>
      <w:r w:rsidR="009E2A0D">
        <w:rPr>
          <w:rFonts w:ascii="Times New Roman" w:eastAsiaTheme="minorEastAsia" w:hAnsi="Times New Roman" w:cs="Times New Roman"/>
          <w:iCs/>
          <w:sz w:val="24"/>
          <w:szCs w:val="24"/>
          <w:lang w:val="ro-RO"/>
        </w:rPr>
        <w:t xml:space="preserve"> </w:t>
      </w:r>
      <w:r w:rsidRPr="002161E4">
        <w:rPr>
          <w:rFonts w:ascii="Times New Roman" w:eastAsiaTheme="minorEastAsia" w:hAnsi="Times New Roman" w:cs="Times New Roman"/>
          <w:iCs/>
          <w:sz w:val="24"/>
          <w:szCs w:val="24"/>
          <w:lang w:val="ro-RO"/>
        </w:rPr>
        <w:t xml:space="preserve">50% din volumul orizontului Am şi </w:t>
      </w:r>
      <m:oMath>
        <m:r>
          <m:rPr>
            <m:sty m:val="p"/>
          </m:rPr>
          <w:rPr>
            <w:rFonts w:ascii="Cambria Math" w:eastAsiaTheme="minorEastAsia" w:hAnsi="Cambria Math" w:cs="Times New Roman"/>
            <w:sz w:val="24"/>
            <w:szCs w:val="24"/>
            <w:lang w:val="ro-RO"/>
          </w:rPr>
          <m:t>&gt;</m:t>
        </m:r>
      </m:oMath>
      <w:r w:rsidRPr="002161E4">
        <w:rPr>
          <w:rFonts w:ascii="Times New Roman" w:eastAsiaTheme="minorEastAsia" w:hAnsi="Times New Roman" w:cs="Times New Roman"/>
          <w:iCs/>
          <w:sz w:val="24"/>
          <w:szCs w:val="24"/>
          <w:lang w:val="ro-RO"/>
        </w:rPr>
        <w:t xml:space="preserve"> 25% din orizontul subiacent canale de râme, coprolite sau galerii de animale umplute cu materiale aduse din orizonturile supra şi/sau subiacente. Nu prezintă alte caractere sau orizonturi diagnostice</w:t>
      </w:r>
      <w:r w:rsidR="004F7DE9">
        <w:rPr>
          <w:rFonts w:ascii="Times New Roman" w:eastAsiaTheme="minorEastAsia" w:hAnsi="Times New Roman" w:cs="Times New Roman"/>
          <w:iCs/>
          <w:sz w:val="24"/>
          <w:szCs w:val="24"/>
          <w:lang w:val="ro-RO"/>
        </w:rPr>
        <w:t>.</w:t>
      </w:r>
    </w:p>
    <w:p w14:paraId="770E7D53" w14:textId="77777777" w:rsidR="00F43586" w:rsidRPr="002161E4" w:rsidRDefault="00F43586" w:rsidP="00DA144B">
      <w:pPr>
        <w:spacing w:after="0" w:line="360" w:lineRule="auto"/>
        <w:outlineLvl w:val="0"/>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Cernoziom tipic (CZ ti)</w:t>
      </w:r>
    </w:p>
    <w:p w14:paraId="01EAC7D3" w14:textId="77777777" w:rsidR="00F43586" w:rsidRPr="005438E9" w:rsidRDefault="00F43586"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2700A812" w14:textId="77777777" w:rsidR="00F43586" w:rsidRPr="005438E9" w:rsidRDefault="00F43586"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026327" w:rsidRPr="005438E9">
        <w:rPr>
          <w:rFonts w:ascii="Times New Roman" w:eastAsiaTheme="minorEastAsia" w:hAnsi="Times New Roman" w:cs="Times New Roman"/>
          <w:b/>
          <w:i/>
          <w:iCs/>
          <w:sz w:val="24"/>
          <w:szCs w:val="24"/>
          <w:lang w:val="ro-RO"/>
        </w:rPr>
        <w:t xml:space="preserve"> CCa</w:t>
      </w:r>
    </w:p>
    <w:p w14:paraId="5F3C79C8" w14:textId="77777777" w:rsidR="00026327" w:rsidRDefault="008614F9"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2.</w:t>
      </w:r>
      <w:r w:rsidR="00F43586" w:rsidRPr="002161E4">
        <w:rPr>
          <w:rFonts w:ascii="Times New Roman" w:eastAsiaTheme="minorEastAsia" w:hAnsi="Times New Roman" w:cs="Times New Roman"/>
          <w:b/>
          <w:iCs/>
          <w:sz w:val="24"/>
          <w:szCs w:val="24"/>
          <w:lang w:val="ro-RO"/>
        </w:rPr>
        <w:t xml:space="preserve">b. </w:t>
      </w:r>
      <w:r w:rsidRPr="002161E4">
        <w:rPr>
          <w:rFonts w:ascii="Times New Roman" w:eastAsiaTheme="minorEastAsia" w:hAnsi="Times New Roman" w:cs="Times New Roman"/>
          <w:iCs/>
          <w:sz w:val="24"/>
          <w:szCs w:val="24"/>
          <w:lang w:val="ro-RO"/>
        </w:rPr>
        <w:t>Solul prezintă şi alte caractere sau orizonturi diagnostice.............................</w:t>
      </w:r>
      <w:r w:rsidR="00F43586" w:rsidRPr="002161E4">
        <w:rPr>
          <w:rFonts w:ascii="Times New Roman" w:eastAsiaTheme="minorEastAsia" w:hAnsi="Times New Roman" w:cs="Times New Roman"/>
          <w:iCs/>
          <w:sz w:val="24"/>
          <w:szCs w:val="24"/>
          <w:lang w:val="ro-RO"/>
        </w:rPr>
        <w:t>...........</w:t>
      </w:r>
      <w:r w:rsidR="005F114B">
        <w:rPr>
          <w:rFonts w:ascii="Times New Roman" w:eastAsiaTheme="minorEastAsia" w:hAnsi="Times New Roman" w:cs="Times New Roman"/>
          <w:iCs/>
          <w:sz w:val="24"/>
          <w:szCs w:val="24"/>
          <w:lang w:val="ro-RO"/>
        </w:rPr>
        <w:t>................................................</w:t>
      </w:r>
      <w:r w:rsidR="00F43586" w:rsidRPr="002161E4">
        <w:rPr>
          <w:rFonts w:ascii="Times New Roman" w:eastAsiaTheme="minorEastAsia" w:hAnsi="Times New Roman" w:cs="Times New Roman"/>
          <w:iCs/>
          <w:sz w:val="24"/>
          <w:szCs w:val="24"/>
          <w:lang w:val="ro-RO"/>
        </w:rPr>
        <w:t>..........3</w:t>
      </w:r>
    </w:p>
    <w:p w14:paraId="2E18C3D3" w14:textId="28833EEE" w:rsidR="00EB629E" w:rsidRPr="00026327" w:rsidRDefault="00F43586" w:rsidP="00396618">
      <w:pPr>
        <w:spacing w:after="0" w:line="360" w:lineRule="auto"/>
        <w:jc w:val="both"/>
        <w:rPr>
          <w:rStyle w:val="Bodytext285pt"/>
          <w:rFonts w:eastAsiaTheme="minorEastAsia"/>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lastRenderedPageBreak/>
        <w:t>3</w:t>
      </w:r>
      <w:r w:rsidR="008614F9" w:rsidRPr="002161E4">
        <w:rPr>
          <w:rFonts w:ascii="Times New Roman" w:eastAsiaTheme="minorEastAsia" w:hAnsi="Times New Roman" w:cs="Times New Roman"/>
          <w:b/>
          <w:iCs/>
          <w:sz w:val="24"/>
          <w:szCs w:val="24"/>
          <w:lang w:val="ro-RO"/>
        </w:rPr>
        <w:t>.a</w:t>
      </w:r>
      <w:r w:rsidR="00EB629E" w:rsidRPr="002161E4">
        <w:rPr>
          <w:rFonts w:ascii="Times New Roman" w:eastAsiaTheme="minorEastAsia" w:hAnsi="Times New Roman" w:cs="Times New Roman"/>
          <w:b/>
          <w:iCs/>
          <w:sz w:val="24"/>
          <w:szCs w:val="24"/>
          <w:lang w:val="ro-RO"/>
        </w:rPr>
        <w:t xml:space="preserve">. </w:t>
      </w:r>
      <w:r w:rsidR="008614F9" w:rsidRPr="002161E4">
        <w:rPr>
          <w:rFonts w:ascii="Times New Roman" w:eastAsiaTheme="minorEastAsia" w:hAnsi="Times New Roman" w:cs="Times New Roman"/>
          <w:iCs/>
          <w:sz w:val="24"/>
          <w:szCs w:val="24"/>
          <w:lang w:val="ro-RO"/>
        </w:rPr>
        <w:t xml:space="preserve">Solul </w:t>
      </w:r>
      <w:r w:rsidR="008614F9" w:rsidRPr="002161E4">
        <w:rPr>
          <w:rStyle w:val="Bodytext285pt"/>
          <w:rFonts w:eastAsia="Century Schoolbook"/>
          <w:sz w:val="24"/>
          <w:szCs w:val="24"/>
        </w:rPr>
        <w:t xml:space="preserve">prezintă </w:t>
      </w:r>
      <w:r w:rsidR="00EB629E" w:rsidRPr="002161E4">
        <w:rPr>
          <w:rStyle w:val="Bodytext285pt"/>
          <w:rFonts w:eastAsia="Century Schoolbook"/>
          <w:sz w:val="24"/>
          <w:szCs w:val="24"/>
        </w:rPr>
        <w:t xml:space="preserve">material de solificare aluvic </w:t>
      </w:r>
      <w:r w:rsidR="004F7DE9">
        <w:rPr>
          <w:rStyle w:val="Bodytext285pt"/>
          <w:rFonts w:eastAsia="Century Schoolbook"/>
          <w:sz w:val="24"/>
          <w:szCs w:val="24"/>
        </w:rPr>
        <w:t>–</w:t>
      </w:r>
      <w:r w:rsidR="00EB629E" w:rsidRPr="002161E4">
        <w:rPr>
          <w:rStyle w:val="Bodytext285pt"/>
          <w:rFonts w:eastAsia="Century Schoolbook"/>
          <w:sz w:val="24"/>
          <w:szCs w:val="24"/>
        </w:rPr>
        <w:t xml:space="preserve"> </w:t>
      </w:r>
      <w:r w:rsidR="00EB629E" w:rsidRPr="002161E4">
        <w:rPr>
          <w:rFonts w:ascii="Times New Roman" w:eastAsiaTheme="minorEastAsia" w:hAnsi="Times New Roman" w:cs="Times New Roman"/>
          <w:sz w:val="24"/>
          <w:szCs w:val="24"/>
          <w:lang w:val="ro-RO"/>
        </w:rPr>
        <w:t>materiale fluvice</w:t>
      </w:r>
      <w:r w:rsidR="00EB629E" w:rsidRPr="002161E4">
        <w:rPr>
          <w:rStyle w:val="Bodytext285pt"/>
          <w:rFonts w:eastAsia="Century Schoolbook"/>
          <w:sz w:val="24"/>
          <w:szCs w:val="24"/>
        </w:rPr>
        <w:t xml:space="preserve"> (cernoziomuri formate</w:t>
      </w:r>
      <w:r w:rsidR="009E2A0D">
        <w:rPr>
          <w:rStyle w:val="Bodytext285pt"/>
          <w:rFonts w:eastAsia="Century Schoolbook"/>
          <w:sz w:val="24"/>
          <w:szCs w:val="24"/>
        </w:rPr>
        <w:t xml:space="preserve"> </w:t>
      </w:r>
      <w:r w:rsidR="00EB629E" w:rsidRPr="002161E4">
        <w:rPr>
          <w:rStyle w:val="Bodytext285pt"/>
          <w:rFonts w:eastAsia="Century Schoolbook"/>
          <w:sz w:val="24"/>
          <w:szCs w:val="24"/>
        </w:rPr>
        <w:t>în lunci, terase, conuri de dejecţie recente, zone de divalgare etc</w:t>
      </w:r>
      <w:r w:rsidR="004F7DE9">
        <w:rPr>
          <w:rStyle w:val="Bodytext285pt"/>
          <w:rFonts w:eastAsia="Century Schoolbook"/>
          <w:sz w:val="24"/>
          <w:szCs w:val="24"/>
        </w:rPr>
        <w:t>.</w:t>
      </w:r>
      <w:r w:rsidR="00EB629E" w:rsidRPr="002161E4">
        <w:rPr>
          <w:rStyle w:val="Bodytext285pt"/>
          <w:rFonts w:eastAsia="Century Schoolbook"/>
          <w:sz w:val="24"/>
          <w:szCs w:val="24"/>
        </w:rPr>
        <w:t>).</w:t>
      </w:r>
    </w:p>
    <w:p w14:paraId="071D4B26" w14:textId="77777777" w:rsidR="00EB629E" w:rsidRPr="005438E9" w:rsidRDefault="00EB629E"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aluvic (CZ al)</w:t>
      </w:r>
    </w:p>
    <w:p w14:paraId="09D8ADF3" w14:textId="77777777" w:rsidR="005438E9" w:rsidRPr="005438E9" w:rsidRDefault="00EB629E"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5895FF25" w14:textId="77777777" w:rsidR="00026327" w:rsidRPr="005438E9" w:rsidRDefault="00EB629E"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0D6A0D4E" w14:textId="236A316F" w:rsidR="00EB629E" w:rsidRPr="00026327" w:rsidRDefault="00F43586" w:rsidP="00396618">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3</w:t>
      </w:r>
      <w:r w:rsidR="008614F9" w:rsidRPr="002161E4">
        <w:rPr>
          <w:rFonts w:ascii="Times New Roman" w:eastAsiaTheme="minorEastAsia" w:hAnsi="Times New Roman" w:cs="Times New Roman"/>
          <w:b/>
          <w:iCs/>
          <w:sz w:val="24"/>
          <w:szCs w:val="24"/>
          <w:lang w:val="ro-RO"/>
        </w:rPr>
        <w:t>.b</w:t>
      </w:r>
      <w:r w:rsidR="00EB629E" w:rsidRPr="002161E4">
        <w:rPr>
          <w:rFonts w:ascii="Times New Roman" w:eastAsiaTheme="minorEastAsia" w:hAnsi="Times New Roman" w:cs="Times New Roman"/>
          <w:b/>
          <w:iCs/>
          <w:sz w:val="24"/>
          <w:szCs w:val="24"/>
          <w:lang w:val="ro-RO"/>
        </w:rPr>
        <w:t xml:space="preserve">. </w:t>
      </w:r>
      <w:r w:rsidR="00EB629E" w:rsidRPr="002161E4">
        <w:rPr>
          <w:rFonts w:ascii="Times New Roman" w:eastAsiaTheme="minorEastAsia" w:hAnsi="Times New Roman" w:cs="Times New Roman"/>
          <w:iCs/>
          <w:sz w:val="24"/>
          <w:szCs w:val="24"/>
          <w:lang w:val="ro-RO"/>
        </w:rPr>
        <w:t>Solul</w:t>
      </w:r>
      <w:r w:rsidR="00EB629E" w:rsidRPr="002161E4">
        <w:rPr>
          <w:rFonts w:eastAsia="Century Schoolbook"/>
          <w:sz w:val="24"/>
          <w:szCs w:val="24"/>
        </w:rPr>
        <w:t xml:space="preserve"> </w:t>
      </w:r>
      <w:r w:rsidR="00EB629E" w:rsidRPr="002161E4">
        <w:rPr>
          <w:rStyle w:val="Bodytext285pt"/>
          <w:rFonts w:eastAsia="Century Schoolbook"/>
          <w:sz w:val="24"/>
          <w:szCs w:val="24"/>
        </w:rPr>
        <w:t xml:space="preserve">prezintă textură fină (argiloasă şi/sau lutoasă argiloasă </w:t>
      </w:r>
      <w:r w:rsidR="004F7DE9">
        <w:rPr>
          <w:rStyle w:val="Bodytext285pt"/>
          <w:rFonts w:eastAsia="Century Schoolbook"/>
          <w:sz w:val="24"/>
          <w:szCs w:val="24"/>
        </w:rPr>
        <w:t>–</w:t>
      </w:r>
      <w:r w:rsidR="00EB629E" w:rsidRPr="002161E4">
        <w:rPr>
          <w:rStyle w:val="Bodytext285pt"/>
          <w:rFonts w:eastAsia="Century Schoolbook"/>
          <w:sz w:val="24"/>
          <w:szCs w:val="24"/>
        </w:rPr>
        <w:t xml:space="preserve"> la nivelul orizontului Am şi AC – cel puţin în primii 50 cm).</w:t>
      </w:r>
    </w:p>
    <w:p w14:paraId="388D1B2A" w14:textId="77777777" w:rsidR="00EB629E" w:rsidRPr="005438E9" w:rsidRDefault="00EB629E" w:rsidP="00DA144B">
      <w:pPr>
        <w:spacing w:after="0" w:line="360" w:lineRule="auto"/>
        <w:jc w:val="center"/>
        <w:outlineLvl w:val="0"/>
        <w:rPr>
          <w:rStyle w:val="Bodytext285pt"/>
          <w:rFonts w:eastAsiaTheme="minorEastAsia"/>
          <w:b/>
          <w:bCs/>
          <w:i/>
          <w:iCs/>
          <w:sz w:val="24"/>
          <w:szCs w:val="24"/>
        </w:rPr>
      </w:pPr>
      <w:r w:rsidRPr="005438E9">
        <w:rPr>
          <w:rStyle w:val="Bodytext285pt"/>
          <w:rFonts w:eastAsiaTheme="minorEastAsia"/>
          <w:b/>
          <w:bCs/>
          <w:i/>
          <w:iCs/>
          <w:sz w:val="24"/>
          <w:szCs w:val="24"/>
        </w:rPr>
        <w:t>Cernoziom argilic (CZ aa)</w:t>
      </w:r>
    </w:p>
    <w:p w14:paraId="1857EC15" w14:textId="77777777" w:rsidR="005438E9" w:rsidRPr="005438E9" w:rsidRDefault="00EB629E"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0008A299" w14:textId="77777777" w:rsidR="00EB629E" w:rsidRPr="005438E9" w:rsidRDefault="00EB629E" w:rsidP="005438E9">
      <w:pPr>
        <w:spacing w:after="0" w:line="360" w:lineRule="auto"/>
        <w:jc w:val="center"/>
        <w:rPr>
          <w:rFonts w:ascii="Times New Roman" w:eastAsiaTheme="minorEastAsia" w:hAnsi="Times New Roman" w:cs="Times New Roman"/>
          <w:b/>
          <w:bCs/>
          <w:i/>
          <w:iCs/>
          <w:sz w:val="24"/>
          <w:szCs w:val="24"/>
          <w:lang w:val="ro-RO"/>
        </w:rPr>
      </w:pPr>
      <w:r w:rsidRPr="005438E9">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bCs/>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bCs/>
          <w:i/>
          <w:iCs/>
          <w:sz w:val="24"/>
          <w:szCs w:val="24"/>
          <w:lang w:val="ro-RO"/>
        </w:rPr>
        <w:t xml:space="preserve"> Cca</w:t>
      </w:r>
    </w:p>
    <w:p w14:paraId="66526733" w14:textId="4A2CE568" w:rsidR="00EB629E" w:rsidRPr="002161E4" w:rsidRDefault="00F43586" w:rsidP="00396618">
      <w:pPr>
        <w:spacing w:after="0" w:line="360" w:lineRule="auto"/>
        <w:jc w:val="both"/>
        <w:rPr>
          <w:rFonts w:ascii="Times New Roman" w:eastAsiaTheme="minorEastAsia" w:hAnsi="Times New Roman" w:cs="Times New Roman"/>
          <w:sz w:val="24"/>
          <w:szCs w:val="24"/>
          <w:lang w:val="ro-RO"/>
        </w:rPr>
      </w:pPr>
      <w:r w:rsidRPr="002161E4">
        <w:rPr>
          <w:rFonts w:ascii="Times New Roman" w:eastAsiaTheme="minorEastAsia" w:hAnsi="Times New Roman" w:cs="Times New Roman"/>
          <w:b/>
          <w:bCs/>
          <w:iCs/>
          <w:sz w:val="24"/>
          <w:szCs w:val="24"/>
          <w:lang w:val="ro-RO"/>
        </w:rPr>
        <w:t>3</w:t>
      </w:r>
      <w:r w:rsidR="008614F9" w:rsidRPr="002161E4">
        <w:rPr>
          <w:rFonts w:ascii="Times New Roman" w:eastAsiaTheme="minorEastAsia" w:hAnsi="Times New Roman" w:cs="Times New Roman"/>
          <w:b/>
          <w:bCs/>
          <w:iCs/>
          <w:sz w:val="24"/>
          <w:szCs w:val="24"/>
          <w:lang w:val="ro-RO"/>
        </w:rPr>
        <w:t>.c</w:t>
      </w:r>
      <w:r w:rsidR="00EB629E" w:rsidRPr="002161E4">
        <w:rPr>
          <w:rFonts w:ascii="Times New Roman" w:eastAsiaTheme="minorEastAsia" w:hAnsi="Times New Roman" w:cs="Times New Roman"/>
          <w:b/>
          <w:bCs/>
          <w:iCs/>
          <w:sz w:val="24"/>
          <w:szCs w:val="24"/>
          <w:lang w:val="ro-RO"/>
        </w:rPr>
        <w:t xml:space="preserve">. </w:t>
      </w:r>
      <w:r w:rsidR="00EB629E" w:rsidRPr="002161E4">
        <w:rPr>
          <w:rFonts w:ascii="Times New Roman" w:eastAsiaTheme="minorEastAsia" w:hAnsi="Times New Roman" w:cs="Times New Roman"/>
          <w:bCs/>
          <w:iCs/>
          <w:sz w:val="24"/>
          <w:szCs w:val="24"/>
          <w:lang w:val="ro-RO"/>
        </w:rPr>
        <w:t xml:space="preserve">Solul </w:t>
      </w:r>
      <w:r w:rsidR="00EB629E" w:rsidRPr="002161E4">
        <w:rPr>
          <w:rFonts w:ascii="Times New Roman" w:eastAsiaTheme="minorEastAsia" w:hAnsi="Times New Roman" w:cs="Times New Roman"/>
          <w:sz w:val="24"/>
          <w:szCs w:val="24"/>
          <w:lang w:val="ro-RO"/>
        </w:rPr>
        <w:t>prezintă un profil mai slab dezvolt</w:t>
      </w:r>
      <w:r w:rsidR="004F7DE9">
        <w:rPr>
          <w:rFonts w:ascii="Times New Roman" w:eastAsiaTheme="minorEastAsia" w:hAnsi="Times New Roman" w:cs="Times New Roman"/>
          <w:sz w:val="24"/>
          <w:szCs w:val="24"/>
          <w:lang w:val="ro-RO"/>
        </w:rPr>
        <w:t>t</w:t>
      </w:r>
      <w:r w:rsidR="00EB629E" w:rsidRPr="002161E4">
        <w:rPr>
          <w:rFonts w:ascii="Times New Roman" w:eastAsiaTheme="minorEastAsia" w:hAnsi="Times New Roman" w:cs="Times New Roman"/>
          <w:sz w:val="24"/>
          <w:szCs w:val="24"/>
          <w:lang w:val="ro-RO"/>
        </w:rPr>
        <w:t>a, carbonaţii sunt prezenţi de la suprafaţă sau începând în intervalul 0 – 50 cm.</w:t>
      </w:r>
    </w:p>
    <w:p w14:paraId="024E0266" w14:textId="77777777" w:rsidR="00EB629E" w:rsidRPr="005438E9" w:rsidRDefault="00EB629E"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calcaric (CZ ca)</w:t>
      </w:r>
    </w:p>
    <w:p w14:paraId="05BEAF44" w14:textId="77777777" w:rsidR="005438E9" w:rsidRPr="005438E9" w:rsidRDefault="00EB629E"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7F567D9F" w14:textId="77777777" w:rsidR="00EB629E" w:rsidRPr="005438E9" w:rsidRDefault="00EB629E"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341E3D41" w14:textId="3BF7330F" w:rsidR="008943D6" w:rsidRPr="002161E4" w:rsidRDefault="00F43586" w:rsidP="00396618">
      <w:pPr>
        <w:spacing w:after="0" w:line="360" w:lineRule="auto"/>
        <w:jc w:val="both"/>
        <w:rPr>
          <w:rStyle w:val="Bodytext285pt"/>
          <w:rFonts w:eastAsia="Century Schoolbook"/>
          <w:sz w:val="24"/>
          <w:szCs w:val="24"/>
        </w:rPr>
      </w:pPr>
      <w:r w:rsidRPr="002161E4">
        <w:rPr>
          <w:rFonts w:ascii="Times New Roman" w:eastAsiaTheme="minorEastAsia" w:hAnsi="Times New Roman" w:cs="Times New Roman"/>
          <w:b/>
          <w:iCs/>
          <w:sz w:val="24"/>
          <w:szCs w:val="24"/>
          <w:lang w:val="ro-RO"/>
        </w:rPr>
        <w:t>3</w:t>
      </w:r>
      <w:r w:rsidR="008614F9" w:rsidRPr="002161E4">
        <w:rPr>
          <w:rFonts w:ascii="Times New Roman" w:eastAsiaTheme="minorEastAsia" w:hAnsi="Times New Roman" w:cs="Times New Roman"/>
          <w:b/>
          <w:iCs/>
          <w:sz w:val="24"/>
          <w:szCs w:val="24"/>
          <w:lang w:val="ro-RO"/>
        </w:rPr>
        <w:t>.d</w:t>
      </w:r>
      <w:r w:rsidR="00EB629E" w:rsidRPr="002161E4">
        <w:rPr>
          <w:rFonts w:ascii="Times New Roman" w:eastAsiaTheme="minorEastAsia" w:hAnsi="Times New Roman" w:cs="Times New Roman"/>
          <w:b/>
          <w:iCs/>
          <w:sz w:val="24"/>
          <w:szCs w:val="24"/>
          <w:lang w:val="ro-RO"/>
        </w:rPr>
        <w:t xml:space="preserve">. </w:t>
      </w:r>
      <w:r w:rsidR="008943D6" w:rsidRPr="002161E4">
        <w:rPr>
          <w:rFonts w:ascii="Times New Roman" w:eastAsiaTheme="minorEastAsia" w:hAnsi="Times New Roman" w:cs="Times New Roman"/>
          <w:iCs/>
          <w:sz w:val="24"/>
          <w:szCs w:val="24"/>
          <w:lang w:val="ro-RO"/>
        </w:rPr>
        <w:t xml:space="preserve">Solul prezintă </w:t>
      </w:r>
      <w:r w:rsidR="008943D6" w:rsidRPr="002161E4">
        <w:rPr>
          <w:rStyle w:val="Bodytext285pt"/>
          <w:rFonts w:eastAsia="Century Schoolbook"/>
          <w:sz w:val="24"/>
          <w:szCs w:val="24"/>
        </w:rPr>
        <w:t xml:space="preserve">orizont A molic forestalic (Amf) cu crome </w:t>
      </w:r>
      <m:oMath>
        <m:r>
          <m:rPr>
            <m:sty m:val="p"/>
          </m:rPr>
          <w:rPr>
            <w:rStyle w:val="Bodytext285pt"/>
            <w:rFonts w:ascii="Cambria Math" w:eastAsia="Century Schoolbook" w:hAnsi="Cambria Math"/>
            <w:sz w:val="24"/>
            <w:szCs w:val="24"/>
          </w:rPr>
          <m:t>≤</m:t>
        </m:r>
      </m:oMath>
      <w:r w:rsidR="008943D6" w:rsidRPr="002161E4">
        <w:rPr>
          <w:rStyle w:val="Bodytext285pt"/>
          <w:rFonts w:eastAsia="Century Schoolbook"/>
          <w:sz w:val="24"/>
          <w:szCs w:val="24"/>
        </w:rPr>
        <w:t xml:space="preserve"> 2 la umed), orizont intermediar (AC sau Bv – varietatea cambic forestalic) indiferent de culoare şi orizont Cca</w:t>
      </w:r>
      <w:r w:rsidR="004F7DE9">
        <w:rPr>
          <w:rStyle w:val="Bodytext285pt"/>
          <w:rFonts w:eastAsia="Century Schoolbook"/>
          <w:sz w:val="24"/>
          <w:szCs w:val="24"/>
        </w:rPr>
        <w:t>,</w:t>
      </w:r>
      <w:r w:rsidR="008943D6" w:rsidRPr="002161E4">
        <w:rPr>
          <w:rStyle w:val="Bodytext285pt"/>
          <w:rFonts w:eastAsia="Century Schoolbook"/>
          <w:sz w:val="24"/>
          <w:szCs w:val="24"/>
        </w:rPr>
        <w:t xml:space="preserve"> care începe din primii 60 </w:t>
      </w:r>
      <w:r w:rsidR="004F7DE9">
        <w:rPr>
          <w:rStyle w:val="Bodytext285pt"/>
          <w:rFonts w:eastAsia="Century Schoolbook"/>
          <w:sz w:val="24"/>
          <w:szCs w:val="24"/>
        </w:rPr>
        <w:t>–</w:t>
      </w:r>
      <w:r w:rsidR="008943D6" w:rsidRPr="002161E4">
        <w:rPr>
          <w:rStyle w:val="Bodytext285pt"/>
          <w:rFonts w:eastAsia="Century Schoolbook"/>
          <w:sz w:val="24"/>
          <w:szCs w:val="24"/>
        </w:rPr>
        <w:t xml:space="preserve"> 80 cm de la suprafaţă.</w:t>
      </w:r>
    </w:p>
    <w:p w14:paraId="0720C4F4" w14:textId="77777777" w:rsidR="008943D6" w:rsidRPr="005438E9" w:rsidRDefault="008943D6"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forestic (CZ fr)</w:t>
      </w:r>
    </w:p>
    <w:p w14:paraId="0F306C0E" w14:textId="77777777" w:rsidR="005438E9" w:rsidRPr="005438E9" w:rsidRDefault="008943D6" w:rsidP="005438E9">
      <w:pPr>
        <w:spacing w:after="0" w:line="360" w:lineRule="auto"/>
        <w:jc w:val="center"/>
        <w:rPr>
          <w:rStyle w:val="Bodytext285pt"/>
          <w:rFonts w:eastAsiaTheme="minorEastAsia"/>
          <w:i/>
          <w:iCs/>
          <w:sz w:val="24"/>
          <w:szCs w:val="24"/>
        </w:rPr>
      </w:pPr>
      <w:r w:rsidRPr="005438E9">
        <w:rPr>
          <w:rFonts w:ascii="Times New Roman" w:eastAsiaTheme="minorEastAsia" w:hAnsi="Times New Roman" w:cs="Times New Roman"/>
          <w:i/>
          <w:iCs/>
          <w:sz w:val="24"/>
          <w:szCs w:val="24"/>
          <w:lang w:val="ro-RO"/>
        </w:rPr>
        <w:t>Succesiune de orizonturi:</w:t>
      </w:r>
    </w:p>
    <w:p w14:paraId="4FAE1D64" w14:textId="77777777" w:rsidR="008943D6" w:rsidRPr="005438E9" w:rsidRDefault="008943D6"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Amf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65AA6A08" w14:textId="156EA815" w:rsidR="008943D6" w:rsidRPr="002161E4" w:rsidRDefault="00F43586" w:rsidP="00396618">
      <w:pPr>
        <w:spacing w:after="0" w:line="360" w:lineRule="auto"/>
        <w:jc w:val="both"/>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3</w:t>
      </w:r>
      <w:r w:rsidR="008614F9" w:rsidRPr="002161E4">
        <w:rPr>
          <w:rFonts w:ascii="Times New Roman" w:eastAsiaTheme="minorEastAsia" w:hAnsi="Times New Roman" w:cs="Times New Roman"/>
          <w:b/>
          <w:iCs/>
          <w:sz w:val="24"/>
          <w:szCs w:val="24"/>
          <w:lang w:val="ro-RO"/>
        </w:rPr>
        <w:t>.e</w:t>
      </w:r>
      <w:r w:rsidR="008943D6" w:rsidRPr="002161E4">
        <w:rPr>
          <w:rFonts w:ascii="Times New Roman" w:eastAsiaTheme="minorEastAsia" w:hAnsi="Times New Roman" w:cs="Times New Roman"/>
          <w:iCs/>
          <w:sz w:val="24"/>
          <w:szCs w:val="24"/>
          <w:lang w:val="ro-RO"/>
        </w:rPr>
        <w:t>. Solul prezintă în proporţie mai mare de 50% din volumul orizontului A şi mai mare de 25% din volumul orizontului AC caractere vermice</w:t>
      </w:r>
      <w:r w:rsidR="004F7DE9">
        <w:rPr>
          <w:rFonts w:ascii="Times New Roman" w:eastAsiaTheme="minorEastAsia" w:hAnsi="Times New Roman" w:cs="Times New Roman"/>
          <w:iCs/>
          <w:sz w:val="24"/>
          <w:szCs w:val="24"/>
          <w:lang w:val="ro-RO"/>
        </w:rPr>
        <w:t>.</w:t>
      </w:r>
    </w:p>
    <w:p w14:paraId="55B2938A" w14:textId="77777777" w:rsidR="008943D6" w:rsidRPr="005438E9" w:rsidRDefault="008943D6" w:rsidP="00DA144B">
      <w:pPr>
        <w:spacing w:after="0" w:line="360" w:lineRule="auto"/>
        <w:jc w:val="center"/>
        <w:outlineLvl w:val="0"/>
        <w:rPr>
          <w:rFonts w:ascii="Times New Roman" w:eastAsiaTheme="minorEastAsia" w:hAnsi="Times New Roman" w:cs="Times New Roman"/>
          <w:b/>
          <w:i/>
          <w:iCs/>
          <w:color w:val="000000"/>
          <w:sz w:val="24"/>
          <w:szCs w:val="24"/>
          <w:shd w:val="clear" w:color="auto" w:fill="FFFFFF"/>
          <w:lang w:val="ro-RO" w:eastAsia="ro-RO" w:bidi="ro-RO"/>
        </w:rPr>
      </w:pPr>
      <w:r w:rsidRPr="005438E9">
        <w:rPr>
          <w:rFonts w:ascii="Times New Roman" w:eastAsiaTheme="minorEastAsia" w:hAnsi="Times New Roman" w:cs="Times New Roman"/>
          <w:b/>
          <w:i/>
          <w:iCs/>
          <w:sz w:val="24"/>
          <w:szCs w:val="24"/>
          <w:lang w:val="ro-RO"/>
        </w:rPr>
        <w:t>Cernoziom vermic</w:t>
      </w:r>
    </w:p>
    <w:p w14:paraId="3ED2FEC8" w14:textId="77777777" w:rsidR="005438E9" w:rsidRPr="005438E9" w:rsidRDefault="008943D6" w:rsidP="005438E9">
      <w:pPr>
        <w:spacing w:after="0" w:line="360" w:lineRule="auto"/>
        <w:jc w:val="center"/>
        <w:rPr>
          <w:rStyle w:val="Bodytext285pt"/>
          <w:rFonts w:eastAsiaTheme="minorEastAsia"/>
          <w:i/>
          <w:iCs/>
          <w:sz w:val="24"/>
          <w:szCs w:val="24"/>
        </w:rPr>
      </w:pPr>
      <w:r w:rsidRPr="005438E9">
        <w:rPr>
          <w:rFonts w:ascii="Times New Roman" w:eastAsiaTheme="minorEastAsia" w:hAnsi="Times New Roman" w:cs="Times New Roman"/>
          <w:i/>
          <w:iCs/>
          <w:sz w:val="24"/>
          <w:szCs w:val="24"/>
          <w:lang w:val="ro-RO"/>
        </w:rPr>
        <w:t>Succesiune de orizonturi:</w:t>
      </w:r>
    </w:p>
    <w:p w14:paraId="3F851CD7" w14:textId="77777777" w:rsidR="008943D6" w:rsidRPr="005438E9" w:rsidRDefault="008943D6"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70B04A4E" w14:textId="2BD80D9B" w:rsidR="007A581A" w:rsidRPr="002161E4" w:rsidRDefault="00F43586" w:rsidP="00396618">
      <w:pPr>
        <w:spacing w:after="0" w:line="360" w:lineRule="auto"/>
        <w:jc w:val="both"/>
        <w:rPr>
          <w:rFonts w:ascii="Times New Roman" w:eastAsiaTheme="minorEastAsia" w:hAnsi="Times New Roman" w:cs="Times New Roman"/>
          <w:sz w:val="24"/>
          <w:szCs w:val="24"/>
          <w:lang w:val="ro-RO"/>
        </w:rPr>
      </w:pPr>
      <w:r w:rsidRPr="002161E4">
        <w:rPr>
          <w:rFonts w:ascii="Times New Roman" w:eastAsiaTheme="minorEastAsia" w:hAnsi="Times New Roman" w:cs="Times New Roman"/>
          <w:b/>
          <w:iCs/>
          <w:sz w:val="24"/>
          <w:szCs w:val="24"/>
          <w:lang w:val="ro-RO"/>
        </w:rPr>
        <w:t>3</w:t>
      </w:r>
      <w:r w:rsidR="008614F9" w:rsidRPr="002161E4">
        <w:rPr>
          <w:rFonts w:ascii="Times New Roman" w:eastAsiaTheme="minorEastAsia" w:hAnsi="Times New Roman" w:cs="Times New Roman"/>
          <w:b/>
          <w:iCs/>
          <w:sz w:val="24"/>
          <w:szCs w:val="24"/>
          <w:lang w:val="ro-RO"/>
        </w:rPr>
        <w:t>.f</w:t>
      </w:r>
      <w:r w:rsidR="008943D6" w:rsidRPr="002161E4">
        <w:rPr>
          <w:rFonts w:ascii="Times New Roman" w:eastAsiaTheme="minorEastAsia" w:hAnsi="Times New Roman" w:cs="Times New Roman"/>
          <w:b/>
          <w:iCs/>
          <w:sz w:val="24"/>
          <w:szCs w:val="24"/>
          <w:lang w:val="ro-RO"/>
        </w:rPr>
        <w:t xml:space="preserve">. </w:t>
      </w:r>
      <w:r w:rsidRPr="002161E4">
        <w:rPr>
          <w:rFonts w:ascii="Times New Roman" w:eastAsiaTheme="minorEastAsia" w:hAnsi="Times New Roman" w:cs="Times New Roman"/>
          <w:iCs/>
          <w:sz w:val="24"/>
          <w:szCs w:val="24"/>
          <w:lang w:val="ro-RO"/>
        </w:rPr>
        <w:t xml:space="preserve">Solul prezintă la baza profilului orizont Rn, Rp </w:t>
      </w:r>
      <w:r w:rsidR="007A581A" w:rsidRPr="002161E4">
        <w:rPr>
          <w:rFonts w:ascii="Times New Roman" w:eastAsiaTheme="minorEastAsia" w:hAnsi="Times New Roman" w:cs="Times New Roman"/>
          <w:iCs/>
          <w:sz w:val="24"/>
          <w:szCs w:val="24"/>
          <w:lang w:val="ro-RO"/>
        </w:rPr>
        <w:t xml:space="preserve">sau </w:t>
      </w:r>
      <w:r w:rsidR="007A581A" w:rsidRPr="002161E4">
        <w:rPr>
          <w:rStyle w:val="Bodytext285pt"/>
          <w:rFonts w:eastAsia="Century Schoolbook"/>
          <w:sz w:val="24"/>
          <w:szCs w:val="24"/>
        </w:rPr>
        <w:t>orizont Rrz (</w:t>
      </w:r>
      <w:r w:rsidR="007A581A" w:rsidRPr="002161E4">
        <w:rPr>
          <w:rFonts w:ascii="Times New Roman" w:eastAsiaTheme="minorEastAsia" w:hAnsi="Times New Roman" w:cs="Times New Roman"/>
          <w:sz w:val="24"/>
          <w:szCs w:val="24"/>
          <w:lang w:val="ro-RO"/>
        </w:rPr>
        <w:t xml:space="preserve">format din materiale scheletice calcarifere – MK sau materiale erubazice – ME), având limita superioară în intervalul 25 </w:t>
      </w:r>
      <w:r w:rsidR="00D477D4">
        <w:rPr>
          <w:rFonts w:ascii="Times New Roman" w:eastAsiaTheme="minorEastAsia" w:hAnsi="Times New Roman" w:cs="Times New Roman"/>
          <w:sz w:val="24"/>
          <w:szCs w:val="24"/>
          <w:lang w:val="ro-RO"/>
        </w:rPr>
        <w:t>–</w:t>
      </w:r>
      <w:r w:rsidR="007A581A" w:rsidRPr="002161E4">
        <w:rPr>
          <w:rFonts w:ascii="Times New Roman" w:eastAsiaTheme="minorEastAsia" w:hAnsi="Times New Roman" w:cs="Times New Roman"/>
          <w:sz w:val="24"/>
          <w:szCs w:val="24"/>
          <w:lang w:val="ro-RO"/>
        </w:rPr>
        <w:t xml:space="preserve"> 50 cm ai profilului.......................................................</w:t>
      </w:r>
      <w:r w:rsidR="005F114B">
        <w:rPr>
          <w:rFonts w:ascii="Times New Roman" w:eastAsiaTheme="minorEastAsia" w:hAnsi="Times New Roman" w:cs="Times New Roman"/>
          <w:sz w:val="24"/>
          <w:szCs w:val="24"/>
          <w:lang w:val="ro-RO"/>
        </w:rPr>
        <w:t>..........</w:t>
      </w:r>
      <w:r w:rsidR="007A581A" w:rsidRPr="002161E4">
        <w:rPr>
          <w:rFonts w:ascii="Times New Roman" w:eastAsiaTheme="minorEastAsia" w:hAnsi="Times New Roman" w:cs="Times New Roman"/>
          <w:sz w:val="24"/>
          <w:szCs w:val="24"/>
          <w:lang w:val="ro-RO"/>
        </w:rPr>
        <w:t>....................................4</w:t>
      </w:r>
    </w:p>
    <w:p w14:paraId="361F8940" w14:textId="1A8EC223" w:rsidR="008943D6" w:rsidRPr="002161E4" w:rsidRDefault="007A581A" w:rsidP="00396618">
      <w:pPr>
        <w:spacing w:after="0" w:line="360" w:lineRule="auto"/>
        <w:jc w:val="both"/>
        <w:rPr>
          <w:rFonts w:ascii="Times New Roman" w:eastAsiaTheme="minorEastAsia" w:hAnsi="Times New Roman" w:cs="Times New Roman"/>
          <w:sz w:val="24"/>
          <w:szCs w:val="24"/>
          <w:lang w:val="ro-RO"/>
        </w:rPr>
      </w:pPr>
      <w:r w:rsidRPr="002161E4">
        <w:rPr>
          <w:rFonts w:ascii="Times New Roman" w:eastAsiaTheme="minorEastAsia" w:hAnsi="Times New Roman" w:cs="Times New Roman"/>
          <w:b/>
          <w:iCs/>
          <w:sz w:val="24"/>
          <w:szCs w:val="24"/>
          <w:lang w:val="ro-RO"/>
        </w:rPr>
        <w:t>4.a.</w:t>
      </w:r>
      <w:r w:rsidRPr="002161E4">
        <w:rPr>
          <w:rFonts w:ascii="Times New Roman" w:eastAsiaTheme="minorEastAsia" w:hAnsi="Times New Roman" w:cs="Times New Roman"/>
          <w:iCs/>
          <w:sz w:val="24"/>
          <w:szCs w:val="24"/>
          <w:lang w:val="ro-RO"/>
        </w:rPr>
        <w:t xml:space="preserve"> </w:t>
      </w:r>
      <w:r w:rsidR="008943D6" w:rsidRPr="002161E4">
        <w:rPr>
          <w:rFonts w:ascii="Times New Roman" w:eastAsiaTheme="minorEastAsia" w:hAnsi="Times New Roman" w:cs="Times New Roman"/>
          <w:iCs/>
          <w:sz w:val="24"/>
          <w:szCs w:val="24"/>
          <w:lang w:val="ro-RO"/>
        </w:rPr>
        <w:t xml:space="preserve">Solul </w:t>
      </w:r>
      <w:r w:rsidR="008943D6" w:rsidRPr="002161E4">
        <w:rPr>
          <w:rStyle w:val="Bodytext285pt"/>
          <w:rFonts w:eastAsia="Century Schoolbook"/>
          <w:sz w:val="24"/>
          <w:szCs w:val="24"/>
        </w:rPr>
        <w:t xml:space="preserve">prezintă rocă compactă consolidată continuă la baza profilului (orizont Rn), rocă fisurată inclusiv pietrişuri (RP), </w:t>
      </w:r>
      <w:r w:rsidR="008943D6" w:rsidRPr="002161E4">
        <w:rPr>
          <w:rFonts w:ascii="Times New Roman" w:eastAsiaTheme="minorEastAsia" w:hAnsi="Times New Roman" w:cs="Times New Roman"/>
          <w:sz w:val="24"/>
          <w:szCs w:val="24"/>
          <w:lang w:val="ro-RO"/>
        </w:rPr>
        <w:t xml:space="preserve">orizontul R având limita superioară în intervalul 25 </w:t>
      </w:r>
      <w:r w:rsidR="00D477D4">
        <w:rPr>
          <w:rFonts w:ascii="Times New Roman" w:eastAsiaTheme="minorEastAsia" w:hAnsi="Times New Roman" w:cs="Times New Roman"/>
          <w:sz w:val="24"/>
          <w:szCs w:val="24"/>
          <w:lang w:val="ro-RO"/>
        </w:rPr>
        <w:t>–</w:t>
      </w:r>
      <w:r w:rsidR="008943D6" w:rsidRPr="002161E4">
        <w:rPr>
          <w:rFonts w:ascii="Times New Roman" w:eastAsiaTheme="minorEastAsia" w:hAnsi="Times New Roman" w:cs="Times New Roman"/>
          <w:sz w:val="24"/>
          <w:szCs w:val="24"/>
          <w:lang w:val="ro-RO"/>
        </w:rPr>
        <w:t xml:space="preserve"> 50 cm ai profilului.</w:t>
      </w:r>
    </w:p>
    <w:p w14:paraId="72E119EA" w14:textId="77777777" w:rsidR="00CA4AA9" w:rsidRPr="005438E9" w:rsidRDefault="008943D6"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litic (CZ li)</w:t>
      </w:r>
    </w:p>
    <w:p w14:paraId="40AC12A7" w14:textId="77777777" w:rsidR="007A581A" w:rsidRPr="005438E9" w:rsidRDefault="008943D6"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24547932" w14:textId="77777777" w:rsidR="008943D6" w:rsidRPr="005438E9" w:rsidRDefault="008943D6"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w:t>
      </w:r>
    </w:p>
    <w:p w14:paraId="57BA358D" w14:textId="71BA6F7C" w:rsidR="00616D94" w:rsidRPr="002161E4" w:rsidRDefault="007A581A" w:rsidP="00DB0757">
      <w:pPr>
        <w:spacing w:after="0" w:line="360" w:lineRule="auto"/>
        <w:rPr>
          <w:rFonts w:ascii="Times New Roman" w:eastAsiaTheme="minorEastAsia" w:hAnsi="Times New Roman" w:cs="Times New Roman"/>
          <w:sz w:val="24"/>
          <w:szCs w:val="24"/>
          <w:lang w:val="ro-RO"/>
        </w:rPr>
      </w:pPr>
      <w:r w:rsidRPr="002161E4">
        <w:rPr>
          <w:rFonts w:ascii="Times New Roman" w:eastAsiaTheme="minorEastAsia" w:hAnsi="Times New Roman" w:cs="Times New Roman"/>
          <w:b/>
          <w:iCs/>
          <w:sz w:val="24"/>
          <w:szCs w:val="24"/>
          <w:lang w:val="ro-RO"/>
        </w:rPr>
        <w:t>4.b</w:t>
      </w:r>
      <w:r w:rsidR="008943D6" w:rsidRPr="002161E4">
        <w:rPr>
          <w:rFonts w:ascii="Times New Roman" w:eastAsiaTheme="minorEastAsia" w:hAnsi="Times New Roman" w:cs="Times New Roman"/>
          <w:b/>
          <w:iCs/>
          <w:sz w:val="24"/>
          <w:szCs w:val="24"/>
          <w:lang w:val="ro-RO"/>
        </w:rPr>
        <w:t xml:space="preserve">. </w:t>
      </w:r>
      <w:r w:rsidR="008943D6" w:rsidRPr="002161E4">
        <w:rPr>
          <w:rFonts w:ascii="Times New Roman" w:eastAsiaTheme="minorEastAsia" w:hAnsi="Times New Roman" w:cs="Times New Roman"/>
          <w:iCs/>
          <w:sz w:val="24"/>
          <w:szCs w:val="24"/>
          <w:lang w:val="ro-RO"/>
        </w:rPr>
        <w:t xml:space="preserve">Solul </w:t>
      </w:r>
      <w:r w:rsidR="00616D94" w:rsidRPr="002161E4">
        <w:rPr>
          <w:rFonts w:ascii="Times New Roman" w:eastAsiaTheme="minorEastAsia" w:hAnsi="Times New Roman" w:cs="Times New Roman"/>
          <w:iCs/>
          <w:sz w:val="24"/>
          <w:szCs w:val="24"/>
          <w:lang w:val="ro-RO"/>
        </w:rPr>
        <w:t xml:space="preserve">prezintă </w:t>
      </w:r>
      <w:r w:rsidR="00616D94" w:rsidRPr="002161E4">
        <w:rPr>
          <w:rStyle w:val="Bodytext285pt"/>
          <w:rFonts w:eastAsia="Century Schoolbook"/>
          <w:sz w:val="24"/>
          <w:szCs w:val="24"/>
        </w:rPr>
        <w:t>la baza profilului orizont Rrz (</w:t>
      </w:r>
      <w:r w:rsidR="00616D94" w:rsidRPr="002161E4">
        <w:rPr>
          <w:rFonts w:ascii="Times New Roman" w:eastAsiaTheme="minorEastAsia" w:hAnsi="Times New Roman" w:cs="Times New Roman"/>
          <w:sz w:val="24"/>
          <w:szCs w:val="24"/>
          <w:lang w:val="ro-RO"/>
        </w:rPr>
        <w:t>format din materiale scheletice calcarifere – MK sau materiale erubazice – ME),</w:t>
      </w:r>
      <w:r w:rsidR="00616D94" w:rsidRPr="002161E4">
        <w:rPr>
          <w:rStyle w:val="Bodytext285pt"/>
          <w:rFonts w:eastAsia="Century Schoolbook"/>
          <w:sz w:val="24"/>
          <w:szCs w:val="24"/>
        </w:rPr>
        <w:t xml:space="preserve"> </w:t>
      </w:r>
      <w:r w:rsidR="00616D94" w:rsidRPr="002161E4">
        <w:rPr>
          <w:rFonts w:ascii="Times New Roman" w:eastAsiaTheme="minorEastAsia" w:hAnsi="Times New Roman" w:cs="Times New Roman"/>
          <w:sz w:val="24"/>
          <w:szCs w:val="24"/>
          <w:lang w:val="ro-RO"/>
        </w:rPr>
        <w:t>orizontul Rrz este situat la adâncimi cuprinse între 25 şi 50 cm</w:t>
      </w:r>
      <w:r w:rsidR="00CA4AA9">
        <w:rPr>
          <w:rFonts w:ascii="Times New Roman" w:eastAsiaTheme="minorEastAsia" w:hAnsi="Times New Roman" w:cs="Times New Roman"/>
          <w:sz w:val="24"/>
          <w:szCs w:val="24"/>
          <w:lang w:val="ro-RO"/>
        </w:rPr>
        <w:t>.</w:t>
      </w:r>
    </w:p>
    <w:p w14:paraId="1DA53984" w14:textId="77777777" w:rsidR="00CA4AA9" w:rsidRPr="005438E9" w:rsidRDefault="00616D94"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litic rendzinic (CZ li.rz)</w:t>
      </w:r>
    </w:p>
    <w:p w14:paraId="669C47E1" w14:textId="77777777" w:rsidR="007A581A" w:rsidRPr="005438E9" w:rsidRDefault="00616D94"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147E7528" w14:textId="77777777" w:rsidR="00616D94" w:rsidRPr="005438E9" w:rsidRDefault="00616D94"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52614105" w14:textId="3046AF7C" w:rsidR="00616D94" w:rsidRPr="002161E4" w:rsidRDefault="00616D94" w:rsidP="00DB0757">
      <w:pPr>
        <w:spacing w:after="0" w:line="360" w:lineRule="auto"/>
        <w:rPr>
          <w:rStyle w:val="Bodytext285pt"/>
          <w:rFonts w:eastAsia="Century Schoolbook"/>
          <w:sz w:val="24"/>
          <w:szCs w:val="24"/>
        </w:rPr>
      </w:pPr>
      <w:r w:rsidRPr="002161E4">
        <w:rPr>
          <w:rFonts w:ascii="Times New Roman" w:eastAsiaTheme="minorEastAsia" w:hAnsi="Times New Roman" w:cs="Times New Roman"/>
          <w:b/>
          <w:iCs/>
          <w:sz w:val="24"/>
          <w:szCs w:val="24"/>
          <w:lang w:val="ro-RO"/>
        </w:rPr>
        <w:t xml:space="preserve"> </w:t>
      </w:r>
      <w:r w:rsidR="007A581A" w:rsidRPr="002161E4">
        <w:rPr>
          <w:rFonts w:ascii="Times New Roman" w:eastAsiaTheme="minorEastAsia" w:hAnsi="Times New Roman" w:cs="Times New Roman"/>
          <w:b/>
          <w:iCs/>
          <w:sz w:val="24"/>
          <w:szCs w:val="24"/>
          <w:lang w:val="ro-RO"/>
        </w:rPr>
        <w:t>3.g</w:t>
      </w:r>
      <w:r w:rsidRPr="002161E4">
        <w:rPr>
          <w:rFonts w:ascii="Times New Roman" w:eastAsiaTheme="minorEastAsia" w:hAnsi="Times New Roman" w:cs="Times New Roman"/>
          <w:b/>
          <w:iCs/>
          <w:sz w:val="24"/>
          <w:szCs w:val="24"/>
          <w:lang w:val="ro-RO"/>
        </w:rPr>
        <w:t xml:space="preserve">. </w:t>
      </w:r>
      <w:r w:rsidRPr="002161E4">
        <w:rPr>
          <w:rFonts w:ascii="Times New Roman" w:eastAsiaTheme="minorEastAsia" w:hAnsi="Times New Roman" w:cs="Times New Roman"/>
          <w:iCs/>
          <w:sz w:val="24"/>
          <w:szCs w:val="24"/>
          <w:lang w:val="ro-RO"/>
        </w:rPr>
        <w:t xml:space="preserve">Solul </w:t>
      </w:r>
      <w:r w:rsidRPr="002161E4">
        <w:rPr>
          <w:rStyle w:val="Bodytext285pt"/>
          <w:rFonts w:eastAsia="Century Schoolbook"/>
          <w:sz w:val="24"/>
          <w:szCs w:val="24"/>
        </w:rPr>
        <w:t>prezintă textură mijlocie lutică cel puţin la nivelul orizontului Am</w:t>
      </w:r>
      <w:r w:rsidR="00B163B4">
        <w:rPr>
          <w:rStyle w:val="Bodytext285pt"/>
          <w:rFonts w:eastAsia="Century Schoolbook"/>
          <w:sz w:val="24"/>
          <w:szCs w:val="24"/>
        </w:rPr>
        <w:t>:</w:t>
      </w:r>
    </w:p>
    <w:p w14:paraId="78082D36" w14:textId="77777777" w:rsidR="00616D94" w:rsidRPr="005438E9" w:rsidRDefault="00616D94"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lutic (CZ lu)</w:t>
      </w:r>
    </w:p>
    <w:p w14:paraId="6CBB6CFF" w14:textId="77777777" w:rsidR="007A581A" w:rsidRPr="005438E9" w:rsidRDefault="00616D94"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6D51608E" w14:textId="77777777" w:rsidR="00616D94" w:rsidRPr="005438E9" w:rsidRDefault="00616D94"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65F21368" w14:textId="64BCDFAF" w:rsidR="00616D94" w:rsidRPr="002161E4" w:rsidRDefault="007A581A" w:rsidP="005F114B">
      <w:pPr>
        <w:spacing w:after="0" w:line="360" w:lineRule="auto"/>
        <w:jc w:val="both"/>
        <w:rPr>
          <w:rStyle w:val="Bodytext285pt"/>
          <w:rFonts w:eastAsia="Century Schoolbook"/>
          <w:sz w:val="24"/>
          <w:szCs w:val="24"/>
        </w:rPr>
      </w:pPr>
      <w:r w:rsidRPr="002161E4">
        <w:rPr>
          <w:rFonts w:ascii="Times New Roman" w:eastAsiaTheme="minorEastAsia" w:hAnsi="Times New Roman" w:cs="Times New Roman"/>
          <w:b/>
          <w:iCs/>
          <w:sz w:val="24"/>
          <w:szCs w:val="24"/>
          <w:lang w:val="ro-RO"/>
        </w:rPr>
        <w:t>3.h</w:t>
      </w:r>
      <w:r w:rsidR="00616D94" w:rsidRPr="002161E4">
        <w:rPr>
          <w:rFonts w:ascii="Times New Roman" w:eastAsiaTheme="minorEastAsia" w:hAnsi="Times New Roman" w:cs="Times New Roman"/>
          <w:b/>
          <w:iCs/>
          <w:sz w:val="24"/>
          <w:szCs w:val="24"/>
          <w:lang w:val="ro-RO"/>
        </w:rPr>
        <w:t xml:space="preserve">. </w:t>
      </w:r>
      <w:r w:rsidR="00616D94" w:rsidRPr="002161E4">
        <w:rPr>
          <w:rFonts w:ascii="Times New Roman" w:eastAsiaTheme="minorEastAsia" w:hAnsi="Times New Roman" w:cs="Times New Roman"/>
          <w:iCs/>
          <w:sz w:val="24"/>
          <w:szCs w:val="24"/>
          <w:lang w:val="ro-RO"/>
        </w:rPr>
        <w:t>Solul prezintă</w:t>
      </w:r>
      <w:r w:rsidR="00616D94" w:rsidRPr="002161E4">
        <w:rPr>
          <w:rFonts w:ascii="Times New Roman" w:eastAsiaTheme="minorEastAsia" w:hAnsi="Times New Roman" w:cs="Times New Roman"/>
          <w:b/>
          <w:iCs/>
          <w:sz w:val="24"/>
          <w:szCs w:val="24"/>
          <w:lang w:val="ro-RO"/>
        </w:rPr>
        <w:t xml:space="preserve"> </w:t>
      </w:r>
      <w:r w:rsidR="00616D94" w:rsidRPr="002161E4">
        <w:rPr>
          <w:rStyle w:val="Bodytext285pt"/>
          <w:rFonts w:eastAsia="Century Schoolbook"/>
          <w:sz w:val="24"/>
          <w:szCs w:val="24"/>
        </w:rPr>
        <w:t>sau concentrări de pudră friabilă de CaCO</w:t>
      </w:r>
      <w:r w:rsidR="00616D94" w:rsidRPr="002161E4">
        <w:rPr>
          <w:rStyle w:val="Bodytext285pt"/>
          <w:rFonts w:eastAsia="Century Schoolbook"/>
          <w:sz w:val="24"/>
          <w:szCs w:val="24"/>
          <w:vertAlign w:val="subscript"/>
        </w:rPr>
        <w:t>3</w:t>
      </w:r>
      <w:r w:rsidR="009E2A0D">
        <w:rPr>
          <w:rStyle w:val="Bodytext285pt"/>
          <w:rFonts w:eastAsia="Century Schoolbook"/>
          <w:sz w:val="24"/>
          <w:szCs w:val="24"/>
        </w:rPr>
        <w:t xml:space="preserve"> </w:t>
      </w:r>
      <w:r w:rsidR="00616D94" w:rsidRPr="002161E4">
        <w:rPr>
          <w:rStyle w:val="Bodytext285pt"/>
          <w:rFonts w:eastAsia="Century Schoolbook"/>
          <w:sz w:val="24"/>
          <w:szCs w:val="24"/>
        </w:rPr>
        <w:t>şi MgCO</w:t>
      </w:r>
      <w:r w:rsidR="00616D94" w:rsidRPr="002161E4">
        <w:rPr>
          <w:rStyle w:val="Bodytext285pt"/>
          <w:rFonts w:eastAsia="Century Schoolbook"/>
          <w:sz w:val="24"/>
          <w:szCs w:val="24"/>
          <w:vertAlign w:val="subscript"/>
        </w:rPr>
        <w:t xml:space="preserve">3 </w:t>
      </w:r>
      <w:r w:rsidR="00616D94" w:rsidRPr="002161E4">
        <w:rPr>
          <w:rStyle w:val="Bodytext285pt"/>
          <w:rFonts w:eastAsia="Century Schoolbook"/>
          <w:sz w:val="24"/>
          <w:szCs w:val="24"/>
        </w:rPr>
        <w:t xml:space="preserve">(carbonaţi secundari) în primii 125 cm, raportul Ca/Mg schimbabil </w:t>
      </w:r>
      <m:oMath>
        <m:r>
          <m:rPr>
            <m:sty m:val="p"/>
          </m:rPr>
          <w:rPr>
            <w:rStyle w:val="Bodytext285pt"/>
            <w:rFonts w:ascii="Cambria Math" w:eastAsia="Century Schoolbook" w:hAnsi="Cambria Math"/>
            <w:sz w:val="24"/>
            <w:szCs w:val="24"/>
          </w:rPr>
          <m:t>&lt;</m:t>
        </m:r>
      </m:oMath>
      <w:r w:rsidR="00616D94" w:rsidRPr="002161E4">
        <w:rPr>
          <w:rStyle w:val="Bodytext285pt"/>
          <w:rFonts w:eastAsia="Century Schoolbook"/>
          <w:sz w:val="24"/>
          <w:szCs w:val="24"/>
        </w:rPr>
        <w:t xml:space="preserve"> 1 în cea mai mare parte între 0 – 100 cm sau până la roca compactă dacă grosimea stratului de sol este </w:t>
      </w:r>
      <m:oMath>
        <m:r>
          <m:rPr>
            <m:sty m:val="p"/>
          </m:rPr>
          <w:rPr>
            <w:rStyle w:val="Bodytext285pt"/>
            <w:rFonts w:ascii="Cambria Math" w:eastAsia="Century Schoolbook" w:hAnsi="Cambria Math"/>
            <w:sz w:val="24"/>
            <w:szCs w:val="24"/>
          </w:rPr>
          <m:t>&lt;</m:t>
        </m:r>
      </m:oMath>
      <w:r w:rsidR="00616D94" w:rsidRPr="002161E4">
        <w:rPr>
          <w:rStyle w:val="Bodytext285pt"/>
          <w:rFonts w:eastAsia="Century Schoolbook"/>
          <w:sz w:val="24"/>
          <w:szCs w:val="24"/>
        </w:rPr>
        <w:t xml:space="preserve"> 100 cm. Materialul parental este reprezentat de roci bazice sau ultrabazice, eruptive sau metamorfice (cu </w:t>
      </w:r>
      <w:r w:rsidR="00616D94" w:rsidRPr="002161E4">
        <w:rPr>
          <w:rStyle w:val="Bodytext285pt"/>
          <w:rFonts w:eastAsia="Century Schoolbook"/>
          <w:sz w:val="24"/>
          <w:szCs w:val="24"/>
        </w:rPr>
        <w:lastRenderedPageBreak/>
        <w:t>excepţia calcarelor), inclusiv fragmente din asemenea roci, care nu dau prin alterare material amorf.</w:t>
      </w:r>
    </w:p>
    <w:p w14:paraId="12DF654F" w14:textId="77777777" w:rsidR="00616D94" w:rsidRPr="005438E9" w:rsidRDefault="00616D94"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magnezic (CZ mg)</w:t>
      </w:r>
    </w:p>
    <w:p w14:paraId="1F3E4A17" w14:textId="77777777" w:rsidR="007A581A" w:rsidRPr="005438E9" w:rsidRDefault="00616D94"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33AD0549" w14:textId="77777777" w:rsidR="00616D94" w:rsidRPr="005438E9" w:rsidRDefault="00616D94"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 sau</w:t>
      </w:r>
      <w:r w:rsidRPr="005438E9">
        <w:rPr>
          <w:rFonts w:ascii="Times New Roman" w:eastAsiaTheme="minorEastAsia" w:hAnsi="Times New Roman" w:cs="Times New Roman"/>
          <w:i/>
          <w:iCs/>
          <w:sz w:val="24"/>
          <w:szCs w:val="24"/>
          <w:lang w:val="ro-RO"/>
        </w:rPr>
        <w:t xml:space="preserve"> </w:t>
      </w: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w:t>
      </w:r>
    </w:p>
    <w:p w14:paraId="0FB08C73" w14:textId="31E031B8" w:rsidR="00616D94" w:rsidRPr="002161E4" w:rsidRDefault="007A581A" w:rsidP="00DB0757">
      <w:pPr>
        <w:spacing w:after="0" w:line="360" w:lineRule="auto"/>
        <w:rPr>
          <w:rFonts w:ascii="Times New Roman" w:eastAsiaTheme="minorEastAsia" w:hAnsi="Times New Roman" w:cs="Times New Roman"/>
          <w:sz w:val="24"/>
          <w:szCs w:val="24"/>
          <w:lang w:val="ro-RO"/>
        </w:rPr>
      </w:pPr>
      <w:r w:rsidRPr="002161E4">
        <w:rPr>
          <w:rFonts w:ascii="Times New Roman" w:eastAsiaTheme="minorEastAsia" w:hAnsi="Times New Roman" w:cs="Times New Roman"/>
          <w:b/>
          <w:iCs/>
          <w:sz w:val="24"/>
          <w:szCs w:val="24"/>
          <w:lang w:val="ro-RO"/>
        </w:rPr>
        <w:t>3.i</w:t>
      </w:r>
      <w:r w:rsidR="00616D94" w:rsidRPr="002161E4">
        <w:rPr>
          <w:rFonts w:ascii="Times New Roman" w:eastAsiaTheme="minorEastAsia" w:hAnsi="Times New Roman" w:cs="Times New Roman"/>
          <w:b/>
          <w:iCs/>
          <w:sz w:val="24"/>
          <w:szCs w:val="24"/>
          <w:lang w:val="ro-RO"/>
        </w:rPr>
        <w:t xml:space="preserve">. </w:t>
      </w:r>
      <w:r w:rsidR="00616D94" w:rsidRPr="002161E4">
        <w:rPr>
          <w:rFonts w:ascii="Times New Roman" w:eastAsiaTheme="minorEastAsia" w:hAnsi="Times New Roman" w:cs="Times New Roman"/>
          <w:iCs/>
          <w:sz w:val="24"/>
          <w:szCs w:val="24"/>
          <w:lang w:val="ro-RO"/>
        </w:rPr>
        <w:t>Solul</w:t>
      </w:r>
      <w:r w:rsidR="009E2A0D">
        <w:rPr>
          <w:rFonts w:ascii="Times New Roman" w:eastAsiaTheme="minorEastAsia" w:hAnsi="Times New Roman" w:cs="Times New Roman"/>
          <w:iCs/>
          <w:sz w:val="24"/>
          <w:szCs w:val="24"/>
          <w:lang w:val="ro-RO"/>
        </w:rPr>
        <w:t xml:space="preserve"> </w:t>
      </w:r>
      <w:r w:rsidR="00616D94" w:rsidRPr="002161E4">
        <w:rPr>
          <w:rStyle w:val="Bodytext285pt"/>
          <w:rFonts w:eastAsia="Century Schoolbook"/>
          <w:sz w:val="24"/>
          <w:szCs w:val="24"/>
        </w:rPr>
        <w:t>prezintă textură</w:t>
      </w:r>
      <w:r w:rsidR="00616D94" w:rsidRPr="002161E4">
        <w:rPr>
          <w:rFonts w:ascii="Times New Roman" w:eastAsiaTheme="minorEastAsia" w:hAnsi="Times New Roman" w:cs="Times New Roman"/>
          <w:sz w:val="24"/>
          <w:szCs w:val="24"/>
          <w:lang w:val="ro-RO"/>
        </w:rPr>
        <w:t xml:space="preserve"> textură grosieră cel puţin în orizontul de suprafaţă.</w:t>
      </w:r>
    </w:p>
    <w:p w14:paraId="0308E3D5" w14:textId="77777777" w:rsidR="00616D94" w:rsidRPr="005438E9" w:rsidRDefault="00616D94"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psamic (CZ pm)</w:t>
      </w:r>
    </w:p>
    <w:p w14:paraId="071923DF" w14:textId="77777777" w:rsidR="007A581A" w:rsidRPr="005438E9" w:rsidRDefault="00616D94"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6A81CC0C" w14:textId="77777777" w:rsidR="00616D94" w:rsidRPr="005438E9" w:rsidRDefault="00616D94"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w:t>
      </w:r>
      <w:r w:rsidR="005C1F41" w:rsidRPr="005438E9">
        <w:rPr>
          <w:rFonts w:ascii="Times New Roman" w:eastAsiaTheme="minorEastAsia" w:hAnsi="Times New Roman" w:cs="Times New Roman"/>
          <w:b/>
          <w:i/>
          <w:iCs/>
          <w:sz w:val="24"/>
          <w:szCs w:val="24"/>
          <w:lang w:val="ro-RO"/>
        </w:rPr>
        <w:t>c</w:t>
      </w:r>
      <w:r w:rsidRPr="005438E9">
        <w:rPr>
          <w:rFonts w:ascii="Times New Roman" w:eastAsiaTheme="minorEastAsia" w:hAnsi="Times New Roman" w:cs="Times New Roman"/>
          <w:b/>
          <w:i/>
          <w:iCs/>
          <w:sz w:val="24"/>
          <w:szCs w:val="24"/>
          <w:lang w:val="ro-RO"/>
        </w:rPr>
        <w:t>a</w:t>
      </w:r>
    </w:p>
    <w:p w14:paraId="107DD560" w14:textId="77777777" w:rsidR="005C1F41" w:rsidRPr="002161E4" w:rsidRDefault="007A581A"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3.j</w:t>
      </w:r>
      <w:r w:rsidR="005C1F41" w:rsidRPr="002161E4">
        <w:rPr>
          <w:rFonts w:ascii="Times New Roman" w:eastAsiaTheme="minorEastAsia" w:hAnsi="Times New Roman" w:cs="Times New Roman"/>
          <w:b/>
          <w:iCs/>
          <w:sz w:val="24"/>
          <w:szCs w:val="24"/>
          <w:lang w:val="ro-RO"/>
        </w:rPr>
        <w:t xml:space="preserve">. </w:t>
      </w:r>
      <w:r w:rsidR="005C1F41" w:rsidRPr="002161E4">
        <w:rPr>
          <w:rFonts w:ascii="Times New Roman" w:eastAsiaTheme="minorEastAsia" w:hAnsi="Times New Roman" w:cs="Times New Roman"/>
          <w:iCs/>
          <w:sz w:val="24"/>
          <w:szCs w:val="24"/>
          <w:lang w:val="ro-RO"/>
        </w:rPr>
        <w:t>Solul prezintă orizont Rrz......................................</w:t>
      </w:r>
      <w:r w:rsidRPr="002161E4">
        <w:rPr>
          <w:rFonts w:ascii="Times New Roman" w:eastAsiaTheme="minorEastAsia" w:hAnsi="Times New Roman" w:cs="Times New Roman"/>
          <w:iCs/>
          <w:sz w:val="24"/>
          <w:szCs w:val="24"/>
          <w:lang w:val="ro-RO"/>
        </w:rPr>
        <w:t>......................</w:t>
      </w:r>
      <w:r w:rsidR="005F114B">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iCs/>
          <w:sz w:val="24"/>
          <w:szCs w:val="24"/>
          <w:lang w:val="ro-RO"/>
        </w:rPr>
        <w:t>...........................................5</w:t>
      </w:r>
    </w:p>
    <w:p w14:paraId="466F7314" w14:textId="35371E91" w:rsidR="005C1F41" w:rsidRPr="002161E4" w:rsidRDefault="007A581A" w:rsidP="005F114B">
      <w:pPr>
        <w:spacing w:after="0" w:line="360" w:lineRule="auto"/>
        <w:jc w:val="both"/>
        <w:rPr>
          <w:rStyle w:val="Bodytext285pt"/>
          <w:rFonts w:eastAsia="Century Schoolbook"/>
          <w:sz w:val="24"/>
          <w:szCs w:val="24"/>
        </w:rPr>
      </w:pPr>
      <w:r w:rsidRPr="005F114B">
        <w:rPr>
          <w:rFonts w:ascii="Times New Roman" w:eastAsiaTheme="minorEastAsia" w:hAnsi="Times New Roman" w:cs="Times New Roman"/>
          <w:b/>
          <w:iCs/>
          <w:sz w:val="24"/>
          <w:szCs w:val="24"/>
          <w:lang w:val="ro-RO"/>
        </w:rPr>
        <w:t>5</w:t>
      </w:r>
      <w:r w:rsidR="005C1F41" w:rsidRPr="005F114B">
        <w:rPr>
          <w:rFonts w:ascii="Times New Roman" w:eastAsiaTheme="minorEastAsia" w:hAnsi="Times New Roman" w:cs="Times New Roman"/>
          <w:b/>
          <w:iCs/>
          <w:sz w:val="24"/>
          <w:szCs w:val="24"/>
          <w:lang w:val="ro-RO"/>
        </w:rPr>
        <w:t>.a</w:t>
      </w:r>
      <w:r w:rsidR="005C1F41" w:rsidRPr="002161E4">
        <w:rPr>
          <w:rFonts w:ascii="Times New Roman" w:eastAsiaTheme="minorEastAsia" w:hAnsi="Times New Roman" w:cs="Times New Roman"/>
          <w:iCs/>
          <w:sz w:val="24"/>
          <w:szCs w:val="24"/>
          <w:lang w:val="ro-RO"/>
        </w:rPr>
        <w:t xml:space="preserve">. Solul </w:t>
      </w:r>
      <w:r w:rsidR="005C1F41" w:rsidRPr="002161E4">
        <w:rPr>
          <w:rStyle w:val="Bodytext285pt"/>
          <w:rFonts w:eastAsia="Century Schoolbook"/>
          <w:sz w:val="24"/>
          <w:szCs w:val="24"/>
        </w:rPr>
        <w:t>la baza profilului orizont Rrz (</w:t>
      </w:r>
      <w:r w:rsidR="005C1F41" w:rsidRPr="002161E4">
        <w:rPr>
          <w:rFonts w:ascii="Times New Roman" w:eastAsiaTheme="minorEastAsia" w:hAnsi="Times New Roman" w:cs="Times New Roman"/>
          <w:sz w:val="24"/>
          <w:szCs w:val="24"/>
          <w:lang w:val="ro-RO"/>
        </w:rPr>
        <w:t>format din materiale scheletice calcarifere – MK sau materiale erubazice – ME),</w:t>
      </w:r>
      <w:r w:rsidR="005C1F41" w:rsidRPr="002161E4">
        <w:rPr>
          <w:rStyle w:val="Bodytext285pt"/>
          <w:rFonts w:eastAsia="Century Schoolbook"/>
          <w:sz w:val="24"/>
          <w:szCs w:val="24"/>
        </w:rPr>
        <w:t xml:space="preserve"> </w:t>
      </w:r>
      <w:r w:rsidR="005C1F41" w:rsidRPr="002161E4">
        <w:rPr>
          <w:rFonts w:ascii="Times New Roman" w:eastAsiaTheme="minorEastAsia" w:hAnsi="Times New Roman" w:cs="Times New Roman"/>
          <w:sz w:val="24"/>
          <w:szCs w:val="24"/>
          <w:lang w:val="ro-RO"/>
        </w:rPr>
        <w:t xml:space="preserve">orizontul Rrz apare la adâncimi mai mari de 50 cm, între 50 – 75 cm (25 – 50 cm pt. litic rendzinic), obligatorie este prezenţa orizontului km </w:t>
      </w:r>
      <w:r w:rsidR="00B163B4">
        <w:rPr>
          <w:rFonts w:ascii="Times New Roman" w:eastAsiaTheme="minorEastAsia" w:hAnsi="Times New Roman" w:cs="Times New Roman"/>
          <w:sz w:val="24"/>
          <w:szCs w:val="24"/>
          <w:lang w:val="ro-RO"/>
        </w:rPr>
        <w:t>–</w:t>
      </w:r>
      <w:r w:rsidR="005C1F41" w:rsidRPr="002161E4">
        <w:rPr>
          <w:rFonts w:ascii="Times New Roman" w:eastAsiaTheme="minorEastAsia" w:hAnsi="Times New Roman" w:cs="Times New Roman"/>
          <w:sz w:val="24"/>
          <w:szCs w:val="24"/>
          <w:lang w:val="ro-RO"/>
        </w:rPr>
        <w:t xml:space="preserve"> </w:t>
      </w:r>
      <w:r w:rsidR="005C1F41" w:rsidRPr="002161E4">
        <w:rPr>
          <w:rStyle w:val="Bodytext285pt"/>
          <w:rFonts w:eastAsia="Century Schoolbook"/>
          <w:sz w:val="24"/>
          <w:szCs w:val="24"/>
        </w:rPr>
        <w:t>concentrări de pudră friabilă de CaCO</w:t>
      </w:r>
      <w:r w:rsidR="005C1F41" w:rsidRPr="002161E4">
        <w:rPr>
          <w:rStyle w:val="Bodytext285pt"/>
          <w:rFonts w:eastAsia="Century Schoolbook"/>
          <w:sz w:val="24"/>
          <w:szCs w:val="24"/>
          <w:vertAlign w:val="subscript"/>
        </w:rPr>
        <w:t>3</w:t>
      </w:r>
      <w:r w:rsidR="005C1F41" w:rsidRPr="002161E4">
        <w:rPr>
          <w:rStyle w:val="Bodytext285pt"/>
          <w:rFonts w:eastAsia="Century Schoolbook"/>
          <w:sz w:val="24"/>
          <w:szCs w:val="24"/>
        </w:rPr>
        <w:t xml:space="preserve"> (carbonaţi secundari).</w:t>
      </w:r>
    </w:p>
    <w:p w14:paraId="3C9EB0BD" w14:textId="77777777" w:rsidR="005C1F41" w:rsidRPr="005438E9" w:rsidRDefault="005C1F41"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rendzinic (CZ rz)</w:t>
      </w:r>
    </w:p>
    <w:p w14:paraId="2EEF20C5" w14:textId="77777777" w:rsidR="007A581A" w:rsidRPr="005438E9" w:rsidRDefault="005C1F41"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26C904CD" w14:textId="77777777" w:rsidR="007A581A" w:rsidRPr="005438E9" w:rsidRDefault="005C1F41"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 sau</w:t>
      </w:r>
    </w:p>
    <w:p w14:paraId="08CA0125" w14:textId="77777777" w:rsidR="005C1F41" w:rsidRPr="005438E9" w:rsidRDefault="005C1F41"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489AA5A8" w14:textId="1E9C6ADC" w:rsidR="00A90990" w:rsidRPr="002161E4" w:rsidRDefault="007A581A" w:rsidP="005F114B">
      <w:pPr>
        <w:spacing w:after="0" w:line="360" w:lineRule="auto"/>
        <w:jc w:val="both"/>
        <w:rPr>
          <w:rStyle w:val="Bodytext285pt"/>
          <w:rFonts w:eastAsia="Century Schoolbook"/>
          <w:sz w:val="24"/>
          <w:szCs w:val="24"/>
        </w:rPr>
      </w:pPr>
      <w:r w:rsidRPr="005F114B">
        <w:rPr>
          <w:rFonts w:ascii="Times New Roman" w:eastAsiaTheme="minorEastAsia" w:hAnsi="Times New Roman" w:cs="Times New Roman"/>
          <w:b/>
          <w:iCs/>
          <w:sz w:val="24"/>
          <w:szCs w:val="24"/>
          <w:lang w:val="ro-RO"/>
        </w:rPr>
        <w:t>5.b</w:t>
      </w:r>
      <w:r w:rsidR="005C1F41" w:rsidRPr="002161E4">
        <w:rPr>
          <w:rFonts w:ascii="Times New Roman" w:eastAsiaTheme="minorEastAsia" w:hAnsi="Times New Roman" w:cs="Times New Roman"/>
          <w:iCs/>
          <w:sz w:val="24"/>
          <w:szCs w:val="24"/>
          <w:lang w:val="ro-RO"/>
        </w:rPr>
        <w:t xml:space="preserve">. Solul </w:t>
      </w:r>
      <w:r w:rsidR="005C1F41" w:rsidRPr="002161E4">
        <w:rPr>
          <w:rStyle w:val="Bodytext285pt"/>
          <w:rFonts w:eastAsia="Century Schoolbook"/>
          <w:sz w:val="24"/>
          <w:szCs w:val="24"/>
        </w:rPr>
        <w:t>la baza profilului orizont Rrz (</w:t>
      </w:r>
      <w:r w:rsidR="005C1F41" w:rsidRPr="002161E4">
        <w:rPr>
          <w:rFonts w:ascii="Times New Roman" w:eastAsiaTheme="minorEastAsia" w:hAnsi="Times New Roman" w:cs="Times New Roman"/>
          <w:sz w:val="24"/>
          <w:szCs w:val="24"/>
          <w:lang w:val="ro-RO"/>
        </w:rPr>
        <w:t>format din materiale scheletice calcarifere – MK sau materiale erubazice – ME),</w:t>
      </w:r>
      <w:r w:rsidR="005C1F41" w:rsidRPr="002161E4">
        <w:rPr>
          <w:rStyle w:val="Bodytext285pt"/>
          <w:rFonts w:eastAsia="Century Schoolbook"/>
          <w:sz w:val="24"/>
          <w:szCs w:val="24"/>
        </w:rPr>
        <w:t xml:space="preserve"> </w:t>
      </w:r>
      <w:r w:rsidR="005C1F41" w:rsidRPr="002161E4">
        <w:rPr>
          <w:rFonts w:ascii="Times New Roman" w:eastAsiaTheme="minorEastAsia" w:hAnsi="Times New Roman" w:cs="Times New Roman"/>
          <w:sz w:val="24"/>
          <w:szCs w:val="24"/>
          <w:lang w:val="ro-RO"/>
        </w:rPr>
        <w:t xml:space="preserve">orizontul Rrz apare la adâncimi </w:t>
      </w:r>
      <w:r w:rsidR="00A90990" w:rsidRPr="002161E4">
        <w:rPr>
          <w:rFonts w:ascii="Times New Roman" w:eastAsiaTheme="minorEastAsia" w:hAnsi="Times New Roman" w:cs="Times New Roman"/>
          <w:sz w:val="24"/>
          <w:szCs w:val="24"/>
          <w:lang w:val="ro-RO"/>
        </w:rPr>
        <w:t xml:space="preserve">cuprinse între </w:t>
      </w:r>
      <w:r w:rsidR="005C1F41" w:rsidRPr="002161E4">
        <w:rPr>
          <w:rFonts w:ascii="Times New Roman" w:eastAsiaTheme="minorEastAsia" w:hAnsi="Times New Roman" w:cs="Times New Roman"/>
          <w:sz w:val="24"/>
          <w:szCs w:val="24"/>
          <w:lang w:val="ro-RO"/>
        </w:rPr>
        <w:t>25 – 5</w:t>
      </w:r>
      <w:r w:rsidR="00A90990" w:rsidRPr="002161E4">
        <w:rPr>
          <w:rFonts w:ascii="Times New Roman" w:eastAsiaTheme="minorEastAsia" w:hAnsi="Times New Roman" w:cs="Times New Roman"/>
          <w:sz w:val="24"/>
          <w:szCs w:val="24"/>
          <w:lang w:val="ro-RO"/>
        </w:rPr>
        <w:t>0 cm</w:t>
      </w:r>
      <w:r w:rsidR="005C1F41" w:rsidRPr="002161E4">
        <w:rPr>
          <w:rFonts w:ascii="Times New Roman" w:eastAsiaTheme="minorEastAsia" w:hAnsi="Times New Roman" w:cs="Times New Roman"/>
          <w:sz w:val="24"/>
          <w:szCs w:val="24"/>
          <w:lang w:val="ro-RO"/>
        </w:rPr>
        <w:t xml:space="preserve">, obligatorie este prezenţa orizontului km </w:t>
      </w:r>
      <w:r w:rsidR="00734974">
        <w:rPr>
          <w:rFonts w:ascii="Times New Roman" w:eastAsiaTheme="minorEastAsia" w:hAnsi="Times New Roman" w:cs="Times New Roman"/>
          <w:sz w:val="24"/>
          <w:szCs w:val="24"/>
          <w:lang w:val="ro-RO"/>
        </w:rPr>
        <w:t>–</w:t>
      </w:r>
      <w:r w:rsidR="005C1F41" w:rsidRPr="002161E4">
        <w:rPr>
          <w:rFonts w:ascii="Times New Roman" w:eastAsiaTheme="minorEastAsia" w:hAnsi="Times New Roman" w:cs="Times New Roman"/>
          <w:sz w:val="24"/>
          <w:szCs w:val="24"/>
          <w:lang w:val="ro-RO"/>
        </w:rPr>
        <w:t xml:space="preserve"> </w:t>
      </w:r>
      <w:r w:rsidR="005C1F41" w:rsidRPr="002161E4">
        <w:rPr>
          <w:rStyle w:val="Bodytext285pt"/>
          <w:rFonts w:eastAsia="Century Schoolbook"/>
          <w:sz w:val="24"/>
          <w:szCs w:val="24"/>
        </w:rPr>
        <w:t>concentrări de pudră friabilă de CaCO</w:t>
      </w:r>
      <w:r w:rsidR="005C1F41" w:rsidRPr="002161E4">
        <w:rPr>
          <w:rStyle w:val="Bodytext285pt"/>
          <w:rFonts w:eastAsia="Century Schoolbook"/>
          <w:sz w:val="24"/>
          <w:szCs w:val="24"/>
          <w:vertAlign w:val="subscript"/>
        </w:rPr>
        <w:t>3</w:t>
      </w:r>
      <w:r w:rsidR="005C1F41" w:rsidRPr="002161E4">
        <w:rPr>
          <w:rStyle w:val="Bodytext285pt"/>
          <w:rFonts w:eastAsia="Century Schoolbook"/>
          <w:sz w:val="24"/>
          <w:szCs w:val="24"/>
        </w:rPr>
        <w:t xml:space="preserve"> (carbonaţi secundari).</w:t>
      </w:r>
    </w:p>
    <w:p w14:paraId="6FD2073A" w14:textId="77777777" w:rsidR="00A90990" w:rsidRPr="005438E9" w:rsidRDefault="00A90990"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litic rendzinic (CZ rz)</w:t>
      </w:r>
    </w:p>
    <w:p w14:paraId="676C3D2B" w14:textId="77777777" w:rsidR="007A581A" w:rsidRPr="005438E9" w:rsidRDefault="00A90990"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3E7399A0" w14:textId="77777777" w:rsidR="00A90990" w:rsidRPr="005438E9" w:rsidRDefault="00A90990"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73D96464" w14:textId="1CCE869E" w:rsidR="00A90990" w:rsidRPr="002161E4" w:rsidRDefault="007A581A" w:rsidP="005F114B">
      <w:pPr>
        <w:spacing w:after="0" w:line="360" w:lineRule="auto"/>
        <w:jc w:val="both"/>
        <w:rPr>
          <w:rStyle w:val="Bodytext285pt"/>
          <w:rFonts w:eastAsia="Century Schoolbook"/>
          <w:sz w:val="24"/>
          <w:szCs w:val="24"/>
        </w:rPr>
      </w:pPr>
      <w:r w:rsidRPr="002161E4">
        <w:rPr>
          <w:rFonts w:ascii="Times New Roman" w:eastAsiaTheme="minorEastAsia" w:hAnsi="Times New Roman" w:cs="Times New Roman"/>
          <w:b/>
          <w:iCs/>
          <w:sz w:val="24"/>
          <w:szCs w:val="24"/>
          <w:lang w:val="ro-RO"/>
        </w:rPr>
        <w:t>3.k</w:t>
      </w:r>
      <w:r w:rsidR="00A90990" w:rsidRPr="002161E4">
        <w:rPr>
          <w:rFonts w:ascii="Times New Roman" w:eastAsiaTheme="minorEastAsia" w:hAnsi="Times New Roman" w:cs="Times New Roman"/>
          <w:b/>
          <w:iCs/>
          <w:sz w:val="24"/>
          <w:szCs w:val="24"/>
          <w:lang w:val="ro-RO"/>
        </w:rPr>
        <w:t xml:space="preserve">. </w:t>
      </w:r>
      <w:r w:rsidR="00A90990" w:rsidRPr="002161E4">
        <w:rPr>
          <w:rFonts w:ascii="Times New Roman" w:eastAsiaTheme="minorEastAsia" w:hAnsi="Times New Roman" w:cs="Times New Roman"/>
          <w:iCs/>
          <w:sz w:val="24"/>
          <w:szCs w:val="24"/>
          <w:lang w:val="ro-RO"/>
        </w:rPr>
        <w:t>Solul</w:t>
      </w:r>
      <w:r w:rsidR="00A90990" w:rsidRPr="002161E4">
        <w:rPr>
          <w:rStyle w:val="Bodytext285pt"/>
          <w:rFonts w:eastAsia="Century Schoolbook"/>
          <w:sz w:val="24"/>
          <w:szCs w:val="24"/>
        </w:rPr>
        <w:t xml:space="preserve"> este format pe materiale parentale marnice (MK – argilă </w:t>
      </w:r>
      <m:oMath>
        <m:r>
          <m:rPr>
            <m:sty m:val="p"/>
          </m:rPr>
          <w:rPr>
            <w:rStyle w:val="Bodytext285pt"/>
            <w:rFonts w:ascii="Cambria Math" w:eastAsia="Century Schoolbook" w:hAnsi="Cambria Math"/>
            <w:sz w:val="24"/>
            <w:szCs w:val="24"/>
          </w:rPr>
          <m:t>&gt;</m:t>
        </m:r>
      </m:oMath>
      <w:r w:rsidR="00A90990"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A90990" w:rsidRPr="002161E4">
        <w:rPr>
          <w:rStyle w:val="Bodytext285pt"/>
          <w:rFonts w:eastAsia="Century Schoolbook"/>
          <w:sz w:val="24"/>
          <w:szCs w:val="24"/>
        </w:rPr>
        <w:t>14%)</w:t>
      </w:r>
      <w:r w:rsidR="00734974">
        <w:rPr>
          <w:rStyle w:val="Bodytext285pt"/>
          <w:rFonts w:eastAsia="Century Schoolbook"/>
          <w:sz w:val="24"/>
          <w:szCs w:val="24"/>
        </w:rPr>
        <w:t>,</w:t>
      </w:r>
      <w:r w:rsidR="00A90990" w:rsidRPr="002161E4">
        <w:rPr>
          <w:rStyle w:val="Bodytext285pt"/>
          <w:rFonts w:eastAsia="Century Schoolbook"/>
          <w:sz w:val="24"/>
          <w:szCs w:val="24"/>
        </w:rPr>
        <w:t xml:space="preserve"> cu carbonaţi sub 40% (între 14 – 40%)</w:t>
      </w:r>
      <w:r w:rsidR="004D1EB7">
        <w:rPr>
          <w:rStyle w:val="Bodytext285pt"/>
          <w:rFonts w:eastAsia="Century Schoolbook"/>
          <w:sz w:val="24"/>
          <w:szCs w:val="24"/>
        </w:rPr>
        <w:t>,</w:t>
      </w:r>
      <w:r w:rsidR="00A90990" w:rsidRPr="002161E4">
        <w:rPr>
          <w:rStyle w:val="Bodytext285pt"/>
          <w:rFonts w:eastAsia="Century Schoolbook"/>
          <w:sz w:val="24"/>
          <w:szCs w:val="24"/>
        </w:rPr>
        <w:t xml:space="preserve"> prezente sub 25 cm adâncime ai profilului.</w:t>
      </w:r>
    </w:p>
    <w:p w14:paraId="75ED454A" w14:textId="77777777" w:rsidR="00A90990" w:rsidRPr="005438E9" w:rsidRDefault="00A90990"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pararendzinic (CZ pa)</w:t>
      </w:r>
    </w:p>
    <w:p w14:paraId="2A88168E" w14:textId="77777777" w:rsidR="00DF3956" w:rsidRPr="005438E9" w:rsidRDefault="00A90990"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41D60400" w14:textId="77777777" w:rsidR="00A90990" w:rsidRPr="005438E9" w:rsidRDefault="00A90990"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 – MM</w:t>
      </w:r>
    </w:p>
    <w:p w14:paraId="4A64599A" w14:textId="77777777" w:rsidR="00A90990" w:rsidRPr="002161E4" w:rsidRDefault="00DF3956" w:rsidP="00DB0757">
      <w:pPr>
        <w:spacing w:after="0" w:line="360" w:lineRule="auto"/>
        <w:rPr>
          <w:rStyle w:val="Bodytext285pt"/>
          <w:rFonts w:eastAsia="Century Schoolbook"/>
          <w:sz w:val="24"/>
          <w:szCs w:val="24"/>
        </w:rPr>
      </w:pPr>
      <w:r w:rsidRPr="002161E4">
        <w:rPr>
          <w:rFonts w:ascii="Times New Roman" w:eastAsiaTheme="minorEastAsia" w:hAnsi="Times New Roman" w:cs="Times New Roman"/>
          <w:b/>
          <w:iCs/>
          <w:sz w:val="24"/>
          <w:szCs w:val="24"/>
          <w:lang w:val="ro-RO"/>
        </w:rPr>
        <w:t>3.l</w:t>
      </w:r>
      <w:r w:rsidR="00A90990" w:rsidRPr="002161E4">
        <w:rPr>
          <w:rFonts w:ascii="Times New Roman" w:eastAsiaTheme="minorEastAsia" w:hAnsi="Times New Roman" w:cs="Times New Roman"/>
          <w:b/>
          <w:iCs/>
          <w:sz w:val="24"/>
          <w:szCs w:val="24"/>
          <w:lang w:val="ro-RO"/>
        </w:rPr>
        <w:t xml:space="preserve">. </w:t>
      </w:r>
      <w:r w:rsidR="00A90990" w:rsidRPr="002161E4">
        <w:rPr>
          <w:rFonts w:ascii="Times New Roman" w:eastAsiaTheme="minorEastAsia" w:hAnsi="Times New Roman" w:cs="Times New Roman"/>
          <w:iCs/>
          <w:sz w:val="24"/>
          <w:szCs w:val="24"/>
          <w:lang w:val="ro-RO"/>
        </w:rPr>
        <w:t xml:space="preserve">Solul prezintă la nivelul </w:t>
      </w:r>
      <w:r w:rsidR="00A90990" w:rsidRPr="002161E4">
        <w:rPr>
          <w:rStyle w:val="Bodytext285pt"/>
          <w:rFonts w:eastAsia="Century Schoolbook"/>
          <w:sz w:val="24"/>
          <w:szCs w:val="24"/>
        </w:rPr>
        <w:t xml:space="preserve">orizontului Am un pronunţat caracter scheletic, 50% </w:t>
      </w:r>
      <m:oMath>
        <m:r>
          <m:rPr>
            <m:sty m:val="p"/>
          </m:rPr>
          <w:rPr>
            <w:rStyle w:val="Bodytext285pt"/>
            <w:rFonts w:ascii="Cambria Math" w:eastAsia="Century Schoolbook" w:hAnsi="Cambria Math"/>
            <w:sz w:val="24"/>
            <w:szCs w:val="24"/>
          </w:rPr>
          <m:t>&lt;</m:t>
        </m:r>
      </m:oMath>
      <w:r w:rsidR="00A90990" w:rsidRPr="002161E4">
        <w:rPr>
          <w:rStyle w:val="Bodytext285pt"/>
          <w:rFonts w:eastAsia="Century Schoolbook"/>
          <w:sz w:val="24"/>
          <w:szCs w:val="24"/>
        </w:rPr>
        <w:t xml:space="preserve"> sk </w:t>
      </w:r>
      <m:oMath>
        <m:r>
          <m:rPr>
            <m:sty m:val="p"/>
          </m:rPr>
          <w:rPr>
            <w:rStyle w:val="Bodytext285pt"/>
            <w:rFonts w:ascii="Cambria Math" w:eastAsia="Century Schoolbook" w:hAnsi="Cambria Math"/>
            <w:sz w:val="24"/>
            <w:szCs w:val="24"/>
          </w:rPr>
          <m:t>≤</m:t>
        </m:r>
      </m:oMath>
      <w:r w:rsidR="00A90990" w:rsidRPr="002161E4">
        <w:rPr>
          <w:rStyle w:val="Bodytext285pt"/>
          <w:rFonts w:eastAsia="Century Schoolbook"/>
          <w:sz w:val="24"/>
          <w:szCs w:val="24"/>
        </w:rPr>
        <w:t xml:space="preserve"> 90%.</w:t>
      </w:r>
    </w:p>
    <w:p w14:paraId="06CE4E7A" w14:textId="77777777" w:rsidR="00A90990" w:rsidRPr="005438E9" w:rsidRDefault="00A90990"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scheletic (CZ qq)</w:t>
      </w:r>
    </w:p>
    <w:p w14:paraId="33A55685" w14:textId="77777777" w:rsidR="00DF3956" w:rsidRPr="005438E9" w:rsidRDefault="00A90990"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68F4E8A2" w14:textId="77777777" w:rsidR="00A90990" w:rsidRPr="005438E9" w:rsidRDefault="00A90990"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168D7129" w14:textId="77777777" w:rsidR="00A90990" w:rsidRPr="002161E4" w:rsidRDefault="00DF3956" w:rsidP="00DB0757">
      <w:pPr>
        <w:spacing w:after="0" w:line="360" w:lineRule="auto"/>
        <w:rPr>
          <w:rStyle w:val="Bodytext285pt"/>
          <w:rFonts w:eastAsia="Century Schoolbook"/>
          <w:sz w:val="24"/>
          <w:szCs w:val="24"/>
        </w:rPr>
      </w:pPr>
      <w:r w:rsidRPr="002161E4">
        <w:rPr>
          <w:rFonts w:ascii="Times New Roman" w:eastAsiaTheme="minorEastAsia" w:hAnsi="Times New Roman" w:cs="Times New Roman"/>
          <w:b/>
          <w:iCs/>
          <w:sz w:val="24"/>
          <w:szCs w:val="24"/>
          <w:lang w:val="ro-RO"/>
        </w:rPr>
        <w:t>3.m</w:t>
      </w:r>
      <w:r w:rsidR="008614F9" w:rsidRPr="002161E4">
        <w:rPr>
          <w:rFonts w:ascii="Times New Roman" w:eastAsiaTheme="minorEastAsia" w:hAnsi="Times New Roman" w:cs="Times New Roman"/>
          <w:b/>
          <w:iCs/>
          <w:sz w:val="24"/>
          <w:szCs w:val="24"/>
          <w:lang w:val="ro-RO"/>
        </w:rPr>
        <w:t>.</w:t>
      </w:r>
      <w:r w:rsidR="00A90990" w:rsidRPr="002161E4">
        <w:rPr>
          <w:rFonts w:ascii="Times New Roman" w:eastAsiaTheme="minorEastAsia" w:hAnsi="Times New Roman" w:cs="Times New Roman"/>
          <w:b/>
          <w:iCs/>
          <w:sz w:val="24"/>
          <w:szCs w:val="24"/>
          <w:lang w:val="ro-RO"/>
        </w:rPr>
        <w:t xml:space="preserve"> </w:t>
      </w:r>
      <w:r w:rsidR="00A90990" w:rsidRPr="002161E4">
        <w:rPr>
          <w:rFonts w:ascii="Times New Roman" w:eastAsiaTheme="minorEastAsia" w:hAnsi="Times New Roman" w:cs="Times New Roman"/>
          <w:iCs/>
          <w:sz w:val="24"/>
          <w:szCs w:val="24"/>
          <w:lang w:val="ro-RO"/>
        </w:rPr>
        <w:t xml:space="preserve">Solul prezintă </w:t>
      </w:r>
      <w:r w:rsidR="00A90990" w:rsidRPr="002161E4">
        <w:rPr>
          <w:rStyle w:val="Bodytext285pt"/>
          <w:rFonts w:eastAsia="Century Schoolbook"/>
          <w:sz w:val="24"/>
          <w:szCs w:val="24"/>
        </w:rPr>
        <w:t>textură mijlocie silitică cel puţin în orizontul Am.</w:t>
      </w:r>
    </w:p>
    <w:p w14:paraId="4B3AF15C" w14:textId="77777777" w:rsidR="00A90990" w:rsidRPr="00CA4AA9" w:rsidRDefault="00A90990" w:rsidP="00DA144B">
      <w:pPr>
        <w:spacing w:after="0" w:line="360" w:lineRule="auto"/>
        <w:outlineLvl w:val="0"/>
        <w:rPr>
          <w:rFonts w:ascii="Times New Roman" w:eastAsiaTheme="minorEastAsia" w:hAnsi="Times New Roman" w:cs="Times New Roman"/>
          <w:b/>
          <w:bCs/>
          <w:iCs/>
          <w:sz w:val="24"/>
          <w:szCs w:val="24"/>
          <w:lang w:val="ro-RO"/>
        </w:rPr>
      </w:pPr>
      <w:r w:rsidRPr="00CA4AA9">
        <w:rPr>
          <w:rFonts w:ascii="Times New Roman" w:eastAsiaTheme="minorEastAsia" w:hAnsi="Times New Roman" w:cs="Times New Roman"/>
          <w:b/>
          <w:iCs/>
          <w:sz w:val="24"/>
          <w:szCs w:val="24"/>
          <w:lang w:val="ro-RO"/>
        </w:rPr>
        <w:t>Cernoziom silitic (CZ si)</w:t>
      </w:r>
    </w:p>
    <w:p w14:paraId="2F4A2A7E" w14:textId="77777777" w:rsidR="00DF3956" w:rsidRPr="005438E9" w:rsidRDefault="00A90990"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4B4CF5F8" w14:textId="77777777" w:rsidR="00A90990" w:rsidRPr="005438E9" w:rsidRDefault="00A90990"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w:t>
      </w:r>
    </w:p>
    <w:p w14:paraId="62850EE5" w14:textId="77777777" w:rsidR="00A90990" w:rsidRPr="002161E4" w:rsidRDefault="00DF3956" w:rsidP="00CA4AA9">
      <w:pPr>
        <w:spacing w:after="0" w:line="360" w:lineRule="auto"/>
        <w:rPr>
          <w:rStyle w:val="Bodytext285pt"/>
          <w:rFonts w:eastAsiaTheme="minorEastAsia"/>
          <w:iCs/>
          <w:sz w:val="24"/>
          <w:szCs w:val="24"/>
        </w:rPr>
      </w:pPr>
      <w:r w:rsidRPr="002161E4">
        <w:rPr>
          <w:rStyle w:val="Bodytext285pt"/>
          <w:rFonts w:eastAsiaTheme="minorEastAsia"/>
          <w:b/>
          <w:iCs/>
          <w:sz w:val="24"/>
          <w:szCs w:val="24"/>
        </w:rPr>
        <w:t>3.n</w:t>
      </w:r>
      <w:r w:rsidR="005D0A9B" w:rsidRPr="002161E4">
        <w:rPr>
          <w:rStyle w:val="Bodytext285pt"/>
          <w:rFonts w:eastAsiaTheme="minorEastAsia"/>
          <w:b/>
          <w:iCs/>
          <w:sz w:val="24"/>
          <w:szCs w:val="24"/>
        </w:rPr>
        <w:t xml:space="preserve">. </w:t>
      </w:r>
      <w:r w:rsidR="005D0A9B" w:rsidRPr="002161E4">
        <w:rPr>
          <w:rStyle w:val="Bodytext285pt"/>
          <w:rFonts w:eastAsiaTheme="minorEastAsia"/>
          <w:iCs/>
          <w:sz w:val="24"/>
          <w:szCs w:val="24"/>
        </w:rPr>
        <w:t>Solul prezintă orizont vertic contractilo-gonflant situat la baza orizontului Am şi 100 cm adâncime.........................................................................................</w:t>
      </w:r>
      <w:r w:rsidR="005F114B">
        <w:rPr>
          <w:rStyle w:val="Bodytext285pt"/>
          <w:rFonts w:eastAsiaTheme="minorEastAsia"/>
          <w:iCs/>
          <w:sz w:val="24"/>
          <w:szCs w:val="24"/>
        </w:rPr>
        <w:t>......</w:t>
      </w:r>
      <w:r w:rsidR="005D0A9B" w:rsidRPr="002161E4">
        <w:rPr>
          <w:rStyle w:val="Bodytext285pt"/>
          <w:rFonts w:eastAsiaTheme="minorEastAsia"/>
          <w:iCs/>
          <w:sz w:val="24"/>
          <w:szCs w:val="24"/>
        </w:rPr>
        <w:t xml:space="preserve">.... </w:t>
      </w:r>
      <w:r w:rsidRPr="002161E4">
        <w:rPr>
          <w:rStyle w:val="Bodytext285pt"/>
          <w:rFonts w:eastAsiaTheme="minorEastAsia"/>
          <w:iCs/>
          <w:sz w:val="24"/>
          <w:szCs w:val="24"/>
        </w:rPr>
        <w:t>6</w:t>
      </w:r>
    </w:p>
    <w:p w14:paraId="2599654C" w14:textId="77777777" w:rsidR="005D0A9B" w:rsidRPr="002161E4" w:rsidRDefault="00DF3956" w:rsidP="005F114B">
      <w:pPr>
        <w:spacing w:after="0" w:line="360" w:lineRule="auto"/>
        <w:jc w:val="both"/>
        <w:rPr>
          <w:rStyle w:val="Bodytext285pt"/>
          <w:rFonts w:eastAsia="Century Schoolbook"/>
          <w:sz w:val="24"/>
          <w:szCs w:val="24"/>
        </w:rPr>
      </w:pPr>
      <w:r w:rsidRPr="00CA4AA9">
        <w:rPr>
          <w:rStyle w:val="Bodytext285pt"/>
          <w:rFonts w:eastAsiaTheme="minorEastAsia"/>
          <w:b/>
          <w:iCs/>
          <w:sz w:val="24"/>
          <w:szCs w:val="24"/>
        </w:rPr>
        <w:t>6</w:t>
      </w:r>
      <w:r w:rsidR="005D0A9B" w:rsidRPr="00CA4AA9">
        <w:rPr>
          <w:rStyle w:val="Bodytext285pt"/>
          <w:rFonts w:eastAsiaTheme="minorEastAsia"/>
          <w:b/>
          <w:iCs/>
          <w:sz w:val="24"/>
          <w:szCs w:val="24"/>
        </w:rPr>
        <w:t>.a</w:t>
      </w:r>
      <w:r w:rsidR="005D0A9B" w:rsidRPr="002161E4">
        <w:rPr>
          <w:rStyle w:val="Bodytext285pt"/>
          <w:rFonts w:eastAsiaTheme="minorEastAsia"/>
          <w:iCs/>
          <w:sz w:val="24"/>
          <w:szCs w:val="24"/>
        </w:rPr>
        <w:t>. Solul</w:t>
      </w:r>
      <w:r w:rsidR="005D0A9B" w:rsidRPr="002161E4">
        <w:rPr>
          <w:rFonts w:ascii="Times New Roman" w:eastAsia="Century Schoolbook" w:hAnsi="Times New Roman" w:cs="Times New Roman"/>
          <w:sz w:val="24"/>
          <w:szCs w:val="24"/>
        </w:rPr>
        <w:t xml:space="preserve"> prezintă</w:t>
      </w:r>
      <w:r w:rsidR="005D0A9B" w:rsidRPr="002161E4">
        <w:rPr>
          <w:rFonts w:eastAsia="Century Schoolbook"/>
          <w:sz w:val="24"/>
          <w:szCs w:val="24"/>
        </w:rPr>
        <w:t xml:space="preserve"> </w:t>
      </w:r>
      <w:r w:rsidR="005D0A9B" w:rsidRPr="002161E4">
        <w:rPr>
          <w:rStyle w:val="Bodytext285pt"/>
          <w:rFonts w:eastAsia="Century Schoolbook"/>
          <w:sz w:val="24"/>
          <w:szCs w:val="24"/>
        </w:rPr>
        <w:t>orizont contractilo-gonflant (z) situat de la baza orizontului Am şi 100 cm adâncime, fără a prezenta alte caractere sau orizonturi diagnostice</w:t>
      </w:r>
    </w:p>
    <w:p w14:paraId="08CFE2FD" w14:textId="77777777" w:rsidR="005D0A9B" w:rsidRPr="005438E9" w:rsidRDefault="005D0A9B" w:rsidP="00DA144B">
      <w:pPr>
        <w:spacing w:after="0" w:line="360" w:lineRule="auto"/>
        <w:jc w:val="center"/>
        <w:outlineLvl w:val="0"/>
        <w:rPr>
          <w:rStyle w:val="Bodytext285pt"/>
          <w:rFonts w:eastAsia="Century Schoolbook"/>
          <w:b/>
          <w:bCs/>
          <w:i/>
          <w:sz w:val="24"/>
          <w:szCs w:val="24"/>
        </w:rPr>
      </w:pPr>
      <w:r w:rsidRPr="005438E9">
        <w:rPr>
          <w:rStyle w:val="Bodytext285pt"/>
          <w:rFonts w:eastAsia="Century Schoolbook"/>
          <w:b/>
          <w:bCs/>
          <w:i/>
          <w:sz w:val="24"/>
          <w:szCs w:val="24"/>
        </w:rPr>
        <w:t>Cernoziom vertic (CZ vs)</w:t>
      </w:r>
    </w:p>
    <w:p w14:paraId="2A43B73D" w14:textId="77777777" w:rsidR="00DF3956" w:rsidRPr="005438E9" w:rsidRDefault="005D0A9B"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02D962E6" w14:textId="77777777" w:rsidR="005D0A9B" w:rsidRPr="005438E9" w:rsidRDefault="005D0A9B"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Ccaz</w:t>
      </w:r>
      <w:r w:rsidRPr="005438E9">
        <w:rPr>
          <w:rFonts w:ascii="Times New Roman" w:eastAsiaTheme="minorEastAsia" w:hAnsi="Times New Roman" w:cs="Times New Roman"/>
          <w:i/>
          <w:iCs/>
          <w:color w:val="000000"/>
          <w:sz w:val="24"/>
          <w:szCs w:val="24"/>
          <w:shd w:val="clear" w:color="auto" w:fill="FFFFFF"/>
          <w:lang w:val="ro-RO" w:eastAsia="ro-RO" w:bidi="ro-RO"/>
        </w:rPr>
        <w:t xml:space="preserve"> sau </w:t>
      </w: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Ccaz</w:t>
      </w:r>
    </w:p>
    <w:p w14:paraId="68B3CCD2" w14:textId="09B73496" w:rsidR="000E2285" w:rsidRPr="002161E4" w:rsidRDefault="00CA4AA9" w:rsidP="005F114B">
      <w:pPr>
        <w:spacing w:after="0" w:line="360" w:lineRule="auto"/>
        <w:jc w:val="both"/>
        <w:rPr>
          <w:rStyle w:val="Bodytext285pt"/>
          <w:rFonts w:eastAsia="Century Schoolbook"/>
          <w:sz w:val="24"/>
          <w:szCs w:val="24"/>
        </w:rPr>
      </w:pPr>
      <w:r w:rsidRPr="00CA4AA9">
        <w:rPr>
          <w:rFonts w:ascii="Times New Roman" w:eastAsiaTheme="minorEastAsia" w:hAnsi="Times New Roman" w:cs="Times New Roman"/>
          <w:b/>
          <w:iCs/>
          <w:sz w:val="24"/>
          <w:szCs w:val="24"/>
          <w:lang w:val="ro-RO"/>
        </w:rPr>
        <w:lastRenderedPageBreak/>
        <w:t>6</w:t>
      </w:r>
      <w:r w:rsidR="00115957" w:rsidRPr="00CA4AA9">
        <w:rPr>
          <w:rFonts w:ascii="Times New Roman" w:eastAsiaTheme="minorEastAsia" w:hAnsi="Times New Roman" w:cs="Times New Roman"/>
          <w:b/>
          <w:iCs/>
          <w:sz w:val="24"/>
          <w:szCs w:val="24"/>
          <w:lang w:val="ro-RO"/>
        </w:rPr>
        <w:t>.b</w:t>
      </w:r>
      <w:r w:rsidR="005D0A9B" w:rsidRPr="002161E4">
        <w:rPr>
          <w:rFonts w:ascii="Times New Roman" w:eastAsiaTheme="minorEastAsia" w:hAnsi="Times New Roman" w:cs="Times New Roman"/>
          <w:iCs/>
          <w:sz w:val="24"/>
          <w:szCs w:val="24"/>
          <w:lang w:val="ro-RO"/>
        </w:rPr>
        <w:t xml:space="preserve">. Solul </w:t>
      </w:r>
      <w:r w:rsidR="000E2285" w:rsidRPr="002161E4">
        <w:rPr>
          <w:rFonts w:ascii="Times New Roman" w:eastAsia="Century Schoolbook" w:hAnsi="Times New Roman" w:cs="Times New Roman"/>
          <w:sz w:val="24"/>
          <w:szCs w:val="24"/>
        </w:rPr>
        <w:t>prezintă</w:t>
      </w:r>
      <w:r w:rsidR="000E2285" w:rsidRPr="002161E4">
        <w:rPr>
          <w:rFonts w:eastAsia="Century Schoolbook"/>
          <w:sz w:val="24"/>
          <w:szCs w:val="24"/>
        </w:rPr>
        <w:t xml:space="preserve"> </w:t>
      </w:r>
      <w:r w:rsidR="000E2285" w:rsidRPr="002161E4">
        <w:rPr>
          <w:rStyle w:val="Bodytext285pt"/>
          <w:rFonts w:eastAsia="Century Schoolbook"/>
          <w:sz w:val="24"/>
          <w:szCs w:val="24"/>
        </w:rPr>
        <w:t>orizont contractilo-gonflant (z) situat de la baza orizontului Am şi 100 cm adâncime şi alte caractere sau orizonturi diagnostice..............</w:t>
      </w:r>
      <w:r w:rsidR="00DF3956" w:rsidRPr="002161E4">
        <w:rPr>
          <w:rStyle w:val="Bodytext285pt"/>
          <w:rFonts w:eastAsia="Century Schoolbook"/>
          <w:sz w:val="24"/>
          <w:szCs w:val="24"/>
        </w:rPr>
        <w:t>..........................</w:t>
      </w:r>
      <w:r w:rsidR="005F114B">
        <w:rPr>
          <w:rStyle w:val="Bodytext285pt"/>
          <w:rFonts w:eastAsia="Century Schoolbook"/>
          <w:sz w:val="24"/>
          <w:szCs w:val="24"/>
        </w:rPr>
        <w:t>......................................................</w:t>
      </w:r>
      <w:r w:rsidR="00DF3956" w:rsidRPr="002161E4">
        <w:rPr>
          <w:rStyle w:val="Bodytext285pt"/>
          <w:rFonts w:eastAsia="Century Schoolbook"/>
          <w:sz w:val="24"/>
          <w:szCs w:val="24"/>
        </w:rPr>
        <w:t>....7</w:t>
      </w:r>
    </w:p>
    <w:p w14:paraId="54C58821" w14:textId="5F92555D" w:rsidR="000E2285" w:rsidRPr="002161E4" w:rsidRDefault="00DF3956" w:rsidP="005F114B">
      <w:pPr>
        <w:spacing w:after="0" w:line="360" w:lineRule="auto"/>
        <w:jc w:val="both"/>
        <w:rPr>
          <w:rFonts w:ascii="Times New Roman" w:eastAsiaTheme="minorEastAsia" w:hAnsi="Times New Roman" w:cs="Times New Roman"/>
          <w:sz w:val="24"/>
          <w:szCs w:val="24"/>
          <w:lang w:val="ro-RO"/>
        </w:rPr>
      </w:pPr>
      <w:r w:rsidRPr="00CA4AA9">
        <w:rPr>
          <w:rFonts w:ascii="Times New Roman" w:eastAsiaTheme="minorEastAsia" w:hAnsi="Times New Roman" w:cs="Times New Roman"/>
          <w:b/>
          <w:iCs/>
          <w:sz w:val="24"/>
          <w:szCs w:val="24"/>
          <w:lang w:val="ro-RO"/>
        </w:rPr>
        <w:t>7</w:t>
      </w:r>
      <w:r w:rsidR="00115957" w:rsidRPr="00CA4AA9">
        <w:rPr>
          <w:rFonts w:ascii="Times New Roman" w:eastAsiaTheme="minorEastAsia" w:hAnsi="Times New Roman" w:cs="Times New Roman"/>
          <w:b/>
          <w:iCs/>
          <w:sz w:val="24"/>
          <w:szCs w:val="24"/>
          <w:lang w:val="ro-RO"/>
        </w:rPr>
        <w:t>.a</w:t>
      </w:r>
      <w:r w:rsidR="000E2285" w:rsidRPr="002161E4">
        <w:rPr>
          <w:rFonts w:ascii="Times New Roman" w:eastAsiaTheme="minorEastAsia" w:hAnsi="Times New Roman" w:cs="Times New Roman"/>
          <w:iCs/>
          <w:sz w:val="24"/>
          <w:szCs w:val="24"/>
          <w:lang w:val="ro-RO"/>
        </w:rPr>
        <w:t xml:space="preserve">. Solul </w:t>
      </w:r>
      <w:r w:rsidR="000E2285" w:rsidRPr="002161E4">
        <w:rPr>
          <w:rStyle w:val="Bodytext285pt"/>
          <w:rFonts w:eastAsia="Century Schoolbook"/>
          <w:sz w:val="24"/>
          <w:szCs w:val="24"/>
        </w:rPr>
        <w:t>orizont contractilo-gonflant (z) situat de la baza orizontului Am şi 100 cm adâncime</w:t>
      </w:r>
      <w:r w:rsidR="000E2285" w:rsidRPr="002161E4">
        <w:rPr>
          <w:rFonts w:ascii="Times New Roman" w:eastAsiaTheme="minorEastAsia" w:hAnsi="Times New Roman" w:cs="Times New Roman"/>
          <w:sz w:val="24"/>
          <w:szCs w:val="24"/>
          <w:lang w:val="ro-RO"/>
        </w:rPr>
        <w:t xml:space="preserve"> şi orizont gleic de reducere (Gr) începând în intervalul 100 </w:t>
      </w:r>
      <w:r w:rsidR="00734974">
        <w:rPr>
          <w:rFonts w:ascii="Times New Roman" w:eastAsiaTheme="minorEastAsia" w:hAnsi="Times New Roman" w:cs="Times New Roman"/>
          <w:sz w:val="24"/>
          <w:szCs w:val="24"/>
          <w:lang w:val="ro-RO"/>
        </w:rPr>
        <w:t>–</w:t>
      </w:r>
      <w:r w:rsidR="000E2285" w:rsidRPr="002161E4">
        <w:rPr>
          <w:rFonts w:ascii="Times New Roman" w:eastAsiaTheme="minorEastAsia" w:hAnsi="Times New Roman" w:cs="Times New Roman"/>
          <w:sz w:val="24"/>
          <w:szCs w:val="24"/>
          <w:lang w:val="ro-RO"/>
        </w:rPr>
        <w:t xml:space="preserve"> 200 cm adâncime ai profilului (asemănător subtipului batigleic</w:t>
      </w:r>
      <w:r w:rsidR="00450CBF">
        <w:rPr>
          <w:rFonts w:ascii="Times New Roman" w:eastAsiaTheme="minorEastAsia" w:hAnsi="Times New Roman" w:cs="Times New Roman"/>
          <w:sz w:val="24"/>
          <w:szCs w:val="24"/>
          <w:lang w:val="ro-RO"/>
        </w:rPr>
        <w:t>,</w:t>
      </w:r>
      <w:r w:rsidR="000E2285" w:rsidRPr="002161E4">
        <w:rPr>
          <w:rFonts w:ascii="Times New Roman" w:eastAsiaTheme="minorEastAsia" w:hAnsi="Times New Roman" w:cs="Times New Roman"/>
          <w:sz w:val="24"/>
          <w:szCs w:val="24"/>
          <w:lang w:val="ro-RO"/>
        </w:rPr>
        <w:t xml:space="preserve"> dar prezintă caractere contractilo-gonflante).</w:t>
      </w:r>
    </w:p>
    <w:p w14:paraId="390443CA" w14:textId="77777777" w:rsidR="000E2285" w:rsidRPr="005438E9" w:rsidRDefault="000E2285" w:rsidP="00DA144B">
      <w:pPr>
        <w:spacing w:after="0" w:line="360" w:lineRule="auto"/>
        <w:jc w:val="center"/>
        <w:outlineLvl w:val="0"/>
        <w:rPr>
          <w:rStyle w:val="Bodytext285pt"/>
          <w:rFonts w:eastAsia="Century Schoolbook"/>
          <w:b/>
          <w:bCs/>
          <w:i/>
          <w:sz w:val="24"/>
          <w:szCs w:val="24"/>
        </w:rPr>
      </w:pPr>
      <w:r w:rsidRPr="005438E9">
        <w:rPr>
          <w:rStyle w:val="Bodytext285pt"/>
          <w:rFonts w:eastAsia="Century Schoolbook"/>
          <w:b/>
          <w:bCs/>
          <w:i/>
          <w:sz w:val="24"/>
          <w:szCs w:val="24"/>
        </w:rPr>
        <w:t>Cernoziom vertic batigleic (CZ vs.dg)</w:t>
      </w:r>
    </w:p>
    <w:p w14:paraId="73A96223" w14:textId="77777777" w:rsidR="00DF3956" w:rsidRPr="005438E9" w:rsidRDefault="000E2285"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4426DD0A" w14:textId="0BE1CC32" w:rsidR="00DF3956" w:rsidRPr="005438E9" w:rsidRDefault="000E2285"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21FA9A15" w14:textId="706353DB" w:rsidR="000E2285" w:rsidRPr="005438E9" w:rsidRDefault="000E2285" w:rsidP="005438E9">
      <w:pPr>
        <w:spacing w:after="0" w:line="360" w:lineRule="auto"/>
        <w:jc w:val="center"/>
        <w:rPr>
          <w:rStyle w:val="Bodytext285pt"/>
          <w:rFonts w:eastAsiaTheme="minorEastAsia"/>
          <w:i/>
          <w:iCs/>
          <w:color w:val="auto"/>
          <w:sz w:val="24"/>
          <w:szCs w:val="24"/>
          <w:shd w:val="clear" w:color="auto" w:fill="auto"/>
          <w:lang w:eastAsia="en-US" w:bidi="ar-SA"/>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25F5DC1E" w14:textId="2D94F384" w:rsidR="00DF3956" w:rsidRPr="005438E9" w:rsidRDefault="000E228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640A1F1F" w14:textId="77777777" w:rsidR="000E2285" w:rsidRPr="005438E9" w:rsidRDefault="000E228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7358D940" w14:textId="464EEBA4" w:rsidR="000E2285" w:rsidRPr="002161E4" w:rsidRDefault="00DF3956" w:rsidP="005F114B">
      <w:pPr>
        <w:spacing w:after="0" w:line="360" w:lineRule="auto"/>
        <w:jc w:val="both"/>
        <w:rPr>
          <w:rFonts w:ascii="Times New Roman" w:eastAsiaTheme="minorEastAsia" w:hAnsi="Times New Roman" w:cs="Times New Roman"/>
          <w:bCs/>
          <w:iCs/>
          <w:sz w:val="24"/>
          <w:szCs w:val="24"/>
          <w:lang w:val="ro-RO"/>
        </w:rPr>
      </w:pPr>
      <w:r w:rsidRPr="00CA4AA9">
        <w:rPr>
          <w:rFonts w:ascii="Times New Roman" w:eastAsiaTheme="minorEastAsia" w:hAnsi="Times New Roman" w:cs="Times New Roman"/>
          <w:b/>
          <w:iCs/>
          <w:sz w:val="24"/>
          <w:szCs w:val="24"/>
          <w:lang w:val="ro-RO"/>
        </w:rPr>
        <w:t>7</w:t>
      </w:r>
      <w:r w:rsidR="000E2285" w:rsidRPr="00CA4AA9">
        <w:rPr>
          <w:rFonts w:ascii="Times New Roman" w:eastAsiaTheme="minorEastAsia" w:hAnsi="Times New Roman" w:cs="Times New Roman"/>
          <w:b/>
          <w:iCs/>
          <w:sz w:val="24"/>
          <w:szCs w:val="24"/>
          <w:lang w:val="ro-RO"/>
        </w:rPr>
        <w:t>.b</w:t>
      </w:r>
      <w:r w:rsidR="000E2285" w:rsidRPr="002161E4">
        <w:rPr>
          <w:rFonts w:ascii="Times New Roman" w:eastAsiaTheme="minorEastAsia" w:hAnsi="Times New Roman" w:cs="Times New Roman"/>
          <w:iCs/>
          <w:sz w:val="24"/>
          <w:szCs w:val="24"/>
          <w:lang w:val="ro-RO"/>
        </w:rPr>
        <w:t xml:space="preserve">. Solul </w:t>
      </w:r>
      <w:r w:rsidR="000E2285" w:rsidRPr="002161E4">
        <w:rPr>
          <w:rFonts w:ascii="Times New Roman" w:eastAsiaTheme="minorEastAsia" w:hAnsi="Times New Roman" w:cs="Times New Roman"/>
          <w:sz w:val="24"/>
          <w:szCs w:val="24"/>
          <w:lang w:val="ro-RO"/>
        </w:rPr>
        <w:t xml:space="preserve">prezintă </w:t>
      </w:r>
      <w:r w:rsidR="000E2285" w:rsidRPr="002161E4">
        <w:rPr>
          <w:rFonts w:ascii="Times New Roman" w:eastAsiaTheme="minorEastAsia" w:hAnsi="Times New Roman" w:cs="Times New Roman"/>
          <w:bCs/>
          <w:iCs/>
          <w:sz w:val="24"/>
          <w:szCs w:val="24"/>
          <w:lang w:val="ro-RO"/>
        </w:rPr>
        <w:t>orizont</w:t>
      </w:r>
      <w:r w:rsidR="000E2285" w:rsidRPr="002161E4">
        <w:rPr>
          <w:rStyle w:val="Bodytext285pt"/>
          <w:rFonts w:eastAsia="Century Schoolbook"/>
          <w:sz w:val="24"/>
          <w:szCs w:val="24"/>
        </w:rPr>
        <w:t xml:space="preserve"> contractilo-gonflant (z) şi orizont</w:t>
      </w:r>
      <w:r w:rsidR="000E2285" w:rsidRPr="002161E4">
        <w:rPr>
          <w:rFonts w:ascii="Times New Roman" w:eastAsiaTheme="minorEastAsia" w:hAnsi="Times New Roman" w:cs="Times New Roman"/>
          <w:bCs/>
          <w:iCs/>
          <w:sz w:val="24"/>
          <w:szCs w:val="24"/>
          <w:lang w:val="ro-RO"/>
        </w:rPr>
        <w:t xml:space="preserve"> sc în intervalul 0 – 100 cm sau orizont sa în intervalul 50 – 100 cm adâncime.</w:t>
      </w:r>
    </w:p>
    <w:p w14:paraId="32936928" w14:textId="77777777" w:rsidR="000E2285" w:rsidRPr="005438E9" w:rsidRDefault="000E2285" w:rsidP="00DA144B">
      <w:pPr>
        <w:spacing w:after="0" w:line="360" w:lineRule="auto"/>
        <w:jc w:val="center"/>
        <w:outlineLvl w:val="0"/>
        <w:rPr>
          <w:rStyle w:val="Bodytext285pt"/>
          <w:rFonts w:eastAsiaTheme="minorEastAsia"/>
          <w:b/>
          <w:bCs/>
          <w:i/>
          <w:sz w:val="24"/>
          <w:szCs w:val="24"/>
        </w:rPr>
      </w:pPr>
      <w:r w:rsidRPr="005438E9">
        <w:rPr>
          <w:rStyle w:val="Bodytext285pt"/>
          <w:rFonts w:eastAsia="Century Schoolbook"/>
          <w:b/>
          <w:bCs/>
          <w:i/>
          <w:sz w:val="24"/>
          <w:szCs w:val="24"/>
        </w:rPr>
        <w:t>Cernoziom vertic salinic (CZ vs.sc)</w:t>
      </w:r>
    </w:p>
    <w:p w14:paraId="5C35F594" w14:textId="77777777" w:rsidR="00DF3956" w:rsidRPr="005438E9" w:rsidRDefault="000E2285"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1D1B04A3" w14:textId="5CB2C081" w:rsidR="00DF3956" w:rsidRPr="005438E9" w:rsidRDefault="000E2285"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ACscz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Ccaz</w:t>
      </w:r>
    </w:p>
    <w:p w14:paraId="308D9AD6" w14:textId="77777777" w:rsidR="000E2285" w:rsidRPr="005438E9" w:rsidRDefault="000E2285"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ACscz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CCaz</w:t>
      </w:r>
    </w:p>
    <w:p w14:paraId="4379D15E" w14:textId="508FEB1B" w:rsidR="00DF3956" w:rsidRPr="005438E9" w:rsidRDefault="000E228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Ccascz</w:t>
      </w:r>
    </w:p>
    <w:p w14:paraId="3361E3E2" w14:textId="77777777" w:rsidR="000E2285" w:rsidRPr="005438E9" w:rsidRDefault="000E228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ACsaz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Ccascz</w:t>
      </w:r>
    </w:p>
    <w:p w14:paraId="4D701BAF" w14:textId="3C3B4745" w:rsidR="000E2285" w:rsidRPr="002161E4" w:rsidRDefault="00DF3956" w:rsidP="005F114B">
      <w:pPr>
        <w:spacing w:after="0" w:line="360" w:lineRule="auto"/>
        <w:jc w:val="both"/>
        <w:rPr>
          <w:rFonts w:ascii="Times New Roman" w:eastAsiaTheme="minorEastAsia" w:hAnsi="Times New Roman" w:cs="Times New Roman"/>
          <w:bCs/>
          <w:iCs/>
          <w:sz w:val="24"/>
          <w:szCs w:val="24"/>
          <w:lang w:val="ro-RO"/>
        </w:rPr>
      </w:pPr>
      <w:r w:rsidRPr="00CA4AA9">
        <w:rPr>
          <w:rFonts w:ascii="Times New Roman" w:eastAsiaTheme="minorEastAsia" w:hAnsi="Times New Roman" w:cs="Times New Roman"/>
          <w:b/>
          <w:iCs/>
          <w:sz w:val="24"/>
          <w:szCs w:val="24"/>
          <w:lang w:val="ro-RO"/>
        </w:rPr>
        <w:t>7</w:t>
      </w:r>
      <w:r w:rsidR="000E2285" w:rsidRPr="00CA4AA9">
        <w:rPr>
          <w:rFonts w:ascii="Times New Roman" w:eastAsiaTheme="minorEastAsia" w:hAnsi="Times New Roman" w:cs="Times New Roman"/>
          <w:b/>
          <w:iCs/>
          <w:sz w:val="24"/>
          <w:szCs w:val="24"/>
          <w:lang w:val="ro-RO"/>
        </w:rPr>
        <w:t>.c</w:t>
      </w:r>
      <w:r w:rsidR="000E2285" w:rsidRPr="002161E4">
        <w:rPr>
          <w:rFonts w:ascii="Times New Roman" w:eastAsiaTheme="minorEastAsia" w:hAnsi="Times New Roman" w:cs="Times New Roman"/>
          <w:iCs/>
          <w:sz w:val="24"/>
          <w:szCs w:val="24"/>
          <w:lang w:val="ro-RO"/>
        </w:rPr>
        <w:t xml:space="preserve">. Solul </w:t>
      </w:r>
      <w:r w:rsidR="000E2285" w:rsidRPr="002161E4">
        <w:rPr>
          <w:rFonts w:ascii="Times New Roman" w:eastAsiaTheme="minorEastAsia" w:hAnsi="Times New Roman" w:cs="Times New Roman"/>
          <w:sz w:val="24"/>
          <w:szCs w:val="24"/>
          <w:lang w:val="ro-RO"/>
        </w:rPr>
        <w:t xml:space="preserve">prezintă </w:t>
      </w:r>
      <w:r w:rsidR="000E2285" w:rsidRPr="002161E4">
        <w:rPr>
          <w:rFonts w:ascii="Times New Roman" w:eastAsiaTheme="minorEastAsia" w:hAnsi="Times New Roman" w:cs="Times New Roman"/>
          <w:bCs/>
          <w:iCs/>
          <w:sz w:val="24"/>
          <w:szCs w:val="24"/>
          <w:lang w:val="ro-RO"/>
        </w:rPr>
        <w:t>orizont</w:t>
      </w:r>
      <w:r w:rsidR="000E2285" w:rsidRPr="002161E4">
        <w:rPr>
          <w:rStyle w:val="Bodytext285pt"/>
          <w:rFonts w:eastAsia="Century Schoolbook"/>
          <w:sz w:val="24"/>
          <w:szCs w:val="24"/>
        </w:rPr>
        <w:t xml:space="preserve"> contractilo-gonflant (z) şi</w:t>
      </w:r>
      <w:r w:rsidR="002F0AB5" w:rsidRPr="002161E4">
        <w:rPr>
          <w:rFonts w:ascii="Times New Roman" w:eastAsiaTheme="minorEastAsia" w:hAnsi="Times New Roman" w:cs="Times New Roman"/>
          <w:iCs/>
          <w:sz w:val="24"/>
          <w:szCs w:val="24"/>
          <w:lang w:val="ro-RO"/>
        </w:rPr>
        <w:t xml:space="preserve"> </w:t>
      </w:r>
      <w:r w:rsidR="000E2285" w:rsidRPr="002161E4">
        <w:rPr>
          <w:rFonts w:ascii="Times New Roman" w:eastAsiaTheme="minorEastAsia" w:hAnsi="Times New Roman" w:cs="Times New Roman"/>
          <w:bCs/>
          <w:iCs/>
          <w:sz w:val="24"/>
          <w:szCs w:val="24"/>
          <w:lang w:val="ro-RO"/>
        </w:rPr>
        <w:t>orizont ac (hiponatric) în intervalul 0 – 100 cm sau orizont na (natric) în intervalul 50 – 100 cm.</w:t>
      </w:r>
    </w:p>
    <w:p w14:paraId="60E2E675" w14:textId="77777777" w:rsidR="002F0AB5" w:rsidRPr="005438E9" w:rsidRDefault="002F0AB5" w:rsidP="00DA144B">
      <w:pPr>
        <w:spacing w:after="0" w:line="360" w:lineRule="auto"/>
        <w:jc w:val="center"/>
        <w:outlineLvl w:val="0"/>
        <w:rPr>
          <w:rStyle w:val="Bodytext285pt"/>
          <w:rFonts w:eastAsiaTheme="minorEastAsia"/>
          <w:b/>
          <w:bCs/>
          <w:i/>
          <w:sz w:val="24"/>
          <w:szCs w:val="24"/>
        </w:rPr>
      </w:pPr>
      <w:r w:rsidRPr="005438E9">
        <w:rPr>
          <w:rStyle w:val="Bodytext285pt"/>
          <w:rFonts w:eastAsia="Century Schoolbook"/>
          <w:b/>
          <w:bCs/>
          <w:i/>
          <w:sz w:val="24"/>
          <w:szCs w:val="24"/>
        </w:rPr>
        <w:t>Cernoziom vertic sodic (CZ vs.ac)</w:t>
      </w:r>
    </w:p>
    <w:p w14:paraId="7BB00731" w14:textId="77777777" w:rsidR="00DF3956" w:rsidRPr="005438E9" w:rsidRDefault="000E2285"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2B10EA33" w14:textId="492A0173" w:rsidR="00DF3956" w:rsidRPr="005438E9" w:rsidRDefault="000E228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ACacz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w:t>
      </w:r>
      <w:r w:rsidR="002F0AB5" w:rsidRPr="005438E9">
        <w:rPr>
          <w:rFonts w:ascii="Times New Roman" w:eastAsiaTheme="minorEastAsia" w:hAnsi="Times New Roman" w:cs="Times New Roman"/>
          <w:b/>
          <w:i/>
          <w:iCs/>
          <w:sz w:val="24"/>
          <w:szCs w:val="24"/>
          <w:lang w:val="ro-RO"/>
        </w:rPr>
        <w:t>c</w:t>
      </w:r>
      <w:r w:rsidRPr="005438E9">
        <w:rPr>
          <w:rFonts w:ascii="Times New Roman" w:eastAsiaTheme="minorEastAsia" w:hAnsi="Times New Roman" w:cs="Times New Roman"/>
          <w:b/>
          <w:i/>
          <w:iCs/>
          <w:sz w:val="24"/>
          <w:szCs w:val="24"/>
          <w:lang w:val="ro-RO"/>
        </w:rPr>
        <w:t>azac</w:t>
      </w:r>
    </w:p>
    <w:p w14:paraId="42F562B2" w14:textId="6B867B61" w:rsidR="000E2285" w:rsidRPr="005438E9" w:rsidRDefault="000E2285"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ACacz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w:t>
      </w:r>
      <w:r w:rsidR="00DF3956" w:rsidRPr="005438E9">
        <w:rPr>
          <w:rFonts w:ascii="Times New Roman" w:eastAsiaTheme="minorEastAsia" w:hAnsi="Times New Roman" w:cs="Times New Roman"/>
          <w:b/>
          <w:i/>
          <w:iCs/>
          <w:sz w:val="24"/>
          <w:szCs w:val="24"/>
          <w:lang w:val="ro-RO"/>
        </w:rPr>
        <w:t>c</w:t>
      </w:r>
      <w:r w:rsidRPr="005438E9">
        <w:rPr>
          <w:rFonts w:ascii="Times New Roman" w:eastAsiaTheme="minorEastAsia" w:hAnsi="Times New Roman" w:cs="Times New Roman"/>
          <w:b/>
          <w:i/>
          <w:iCs/>
          <w:sz w:val="24"/>
          <w:szCs w:val="24"/>
          <w:lang w:val="ro-RO"/>
        </w:rPr>
        <w:t>azac</w:t>
      </w:r>
    </w:p>
    <w:p w14:paraId="5AD81B08" w14:textId="213839F1" w:rsidR="00DF3956" w:rsidRPr="005438E9" w:rsidRDefault="000E228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w:t>
      </w:r>
      <w:r w:rsidR="002F0AB5" w:rsidRPr="005438E9">
        <w:rPr>
          <w:rFonts w:ascii="Times New Roman" w:eastAsiaTheme="minorEastAsia" w:hAnsi="Times New Roman" w:cs="Times New Roman"/>
          <w:b/>
          <w:i/>
          <w:iCs/>
          <w:sz w:val="24"/>
          <w:szCs w:val="24"/>
          <w:lang w:val="ro-RO"/>
        </w:rPr>
        <w:t>c</w:t>
      </w:r>
      <w:r w:rsidRPr="005438E9">
        <w:rPr>
          <w:rFonts w:ascii="Times New Roman" w:eastAsiaTheme="minorEastAsia" w:hAnsi="Times New Roman" w:cs="Times New Roman"/>
          <w:b/>
          <w:i/>
          <w:iCs/>
          <w:sz w:val="24"/>
          <w:szCs w:val="24"/>
          <w:lang w:val="ro-RO"/>
        </w:rPr>
        <w:t>azac</w:t>
      </w:r>
    </w:p>
    <w:p w14:paraId="2F91EFFA" w14:textId="77777777" w:rsidR="000E2285" w:rsidRPr="005438E9" w:rsidRDefault="000E228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ACnaz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w:t>
      </w:r>
      <w:r w:rsidR="002F0AB5" w:rsidRPr="005438E9">
        <w:rPr>
          <w:rFonts w:ascii="Times New Roman" w:eastAsiaTheme="minorEastAsia" w:hAnsi="Times New Roman" w:cs="Times New Roman"/>
          <w:b/>
          <w:i/>
          <w:iCs/>
          <w:sz w:val="24"/>
          <w:szCs w:val="24"/>
          <w:lang w:val="ro-RO"/>
        </w:rPr>
        <w:t>c</w:t>
      </w:r>
      <w:r w:rsidRPr="005438E9">
        <w:rPr>
          <w:rFonts w:ascii="Times New Roman" w:eastAsiaTheme="minorEastAsia" w:hAnsi="Times New Roman" w:cs="Times New Roman"/>
          <w:b/>
          <w:i/>
          <w:iCs/>
          <w:sz w:val="24"/>
          <w:szCs w:val="24"/>
          <w:lang w:val="ro-RO"/>
        </w:rPr>
        <w:t>azac</w:t>
      </w:r>
    </w:p>
    <w:p w14:paraId="0CB01D25" w14:textId="05139637" w:rsidR="002F0AB5" w:rsidRPr="002161E4" w:rsidRDefault="00DF3956" w:rsidP="005F114B">
      <w:pPr>
        <w:spacing w:after="0" w:line="360" w:lineRule="auto"/>
        <w:jc w:val="both"/>
        <w:rPr>
          <w:rFonts w:ascii="Times New Roman" w:eastAsiaTheme="minorEastAsia" w:hAnsi="Times New Roman" w:cs="Times New Roman"/>
          <w:bCs/>
          <w:iCs/>
          <w:sz w:val="24"/>
          <w:szCs w:val="24"/>
          <w:lang w:val="ro-RO"/>
        </w:rPr>
      </w:pPr>
      <w:r w:rsidRPr="00CA4AA9">
        <w:rPr>
          <w:rFonts w:ascii="Times New Roman" w:eastAsiaTheme="minorEastAsia" w:hAnsi="Times New Roman" w:cs="Times New Roman"/>
          <w:b/>
          <w:iCs/>
          <w:sz w:val="24"/>
          <w:szCs w:val="24"/>
          <w:lang w:val="ro-RO"/>
        </w:rPr>
        <w:t>7</w:t>
      </w:r>
      <w:r w:rsidR="002F0AB5" w:rsidRPr="00CA4AA9">
        <w:rPr>
          <w:rFonts w:ascii="Times New Roman" w:eastAsiaTheme="minorEastAsia" w:hAnsi="Times New Roman" w:cs="Times New Roman"/>
          <w:b/>
          <w:iCs/>
          <w:sz w:val="24"/>
          <w:szCs w:val="24"/>
          <w:lang w:val="ro-RO"/>
        </w:rPr>
        <w:t>.d</w:t>
      </w:r>
      <w:r w:rsidR="002F0AB5" w:rsidRPr="002161E4">
        <w:rPr>
          <w:rFonts w:ascii="Times New Roman" w:eastAsiaTheme="minorEastAsia" w:hAnsi="Times New Roman" w:cs="Times New Roman"/>
          <w:iCs/>
          <w:sz w:val="24"/>
          <w:szCs w:val="24"/>
          <w:lang w:val="ro-RO"/>
        </w:rPr>
        <w:t xml:space="preserve">. Solul </w:t>
      </w:r>
      <w:r w:rsidR="002F0AB5" w:rsidRPr="002161E4">
        <w:rPr>
          <w:rFonts w:ascii="Times New Roman" w:eastAsiaTheme="minorEastAsia" w:hAnsi="Times New Roman" w:cs="Times New Roman"/>
          <w:sz w:val="24"/>
          <w:szCs w:val="24"/>
          <w:lang w:val="ro-RO"/>
        </w:rPr>
        <w:t xml:space="preserve">prezintă </w:t>
      </w:r>
      <w:r w:rsidR="002F0AB5" w:rsidRPr="002161E4">
        <w:rPr>
          <w:rFonts w:ascii="Times New Roman" w:eastAsiaTheme="minorEastAsia" w:hAnsi="Times New Roman" w:cs="Times New Roman"/>
          <w:bCs/>
          <w:iCs/>
          <w:sz w:val="24"/>
          <w:szCs w:val="24"/>
          <w:lang w:val="ro-RO"/>
        </w:rPr>
        <w:t>orizont</w:t>
      </w:r>
      <w:r w:rsidR="002F0AB5" w:rsidRPr="002161E4">
        <w:rPr>
          <w:rStyle w:val="Bodytext285pt"/>
          <w:rFonts w:eastAsia="Century Schoolbook"/>
          <w:sz w:val="24"/>
          <w:szCs w:val="24"/>
        </w:rPr>
        <w:t xml:space="preserve"> contractilo-gonflant (z) şi</w:t>
      </w:r>
      <w:r w:rsidR="002F0AB5" w:rsidRPr="002161E4">
        <w:rPr>
          <w:rFonts w:eastAsia="Century Schoolbook"/>
          <w:sz w:val="24"/>
          <w:szCs w:val="24"/>
        </w:rPr>
        <w:t xml:space="preserve"> </w:t>
      </w:r>
      <w:r w:rsidR="002F0AB5" w:rsidRPr="002161E4">
        <w:rPr>
          <w:rStyle w:val="Bodytext285pt"/>
          <w:rFonts w:eastAsia="Century Schoolbook"/>
          <w:sz w:val="24"/>
          <w:szCs w:val="24"/>
        </w:rPr>
        <w:t>caractere salinice şi sodice în acelaş</w:t>
      </w:r>
      <w:r w:rsidR="00734974">
        <w:rPr>
          <w:rStyle w:val="Bodytext285pt"/>
          <w:rFonts w:eastAsia="Century Schoolbook"/>
          <w:sz w:val="24"/>
          <w:szCs w:val="24"/>
        </w:rPr>
        <w:t>i</w:t>
      </w:r>
      <w:r w:rsidR="002F0AB5" w:rsidRPr="002161E4">
        <w:rPr>
          <w:rStyle w:val="Bodytext285pt"/>
          <w:rFonts w:eastAsia="Century Schoolbook"/>
          <w:sz w:val="24"/>
          <w:szCs w:val="24"/>
        </w:rPr>
        <w:t xml:space="preserve"> timp (</w:t>
      </w:r>
      <w:r w:rsidR="002F0AB5" w:rsidRPr="002161E4">
        <w:rPr>
          <w:rFonts w:ascii="Times New Roman" w:eastAsiaTheme="minorEastAsia" w:hAnsi="Times New Roman" w:cs="Times New Roman"/>
          <w:bCs/>
          <w:iCs/>
          <w:sz w:val="24"/>
          <w:szCs w:val="24"/>
          <w:lang w:val="ro-RO"/>
        </w:rPr>
        <w:t>orizont sc în intervalul 0 – 100 cm sau orizont sa în intervalul 50 – 100 cm şi orizont ac în intervalul 0 – 100 cm sau orizont na în intervalul 50 – 100 cm).</w:t>
      </w:r>
    </w:p>
    <w:p w14:paraId="5B5AC751" w14:textId="77777777" w:rsidR="002F0AB5" w:rsidRPr="005438E9" w:rsidRDefault="002F0AB5" w:rsidP="00DA144B">
      <w:pPr>
        <w:spacing w:after="0" w:line="360" w:lineRule="auto"/>
        <w:jc w:val="center"/>
        <w:outlineLvl w:val="0"/>
        <w:rPr>
          <w:rStyle w:val="Bodytext285pt"/>
          <w:rFonts w:eastAsia="Century Schoolbook"/>
          <w:b/>
          <w:bCs/>
          <w:i/>
          <w:sz w:val="24"/>
          <w:szCs w:val="24"/>
        </w:rPr>
      </w:pPr>
      <w:r w:rsidRPr="005438E9">
        <w:rPr>
          <w:rStyle w:val="Bodytext285pt"/>
          <w:rFonts w:eastAsia="Century Schoolbook"/>
          <w:b/>
          <w:bCs/>
          <w:i/>
          <w:sz w:val="24"/>
          <w:szCs w:val="24"/>
        </w:rPr>
        <w:t>Cernoziom vertic salsodic (CZ vs.ss)</w:t>
      </w:r>
    </w:p>
    <w:p w14:paraId="449D5514" w14:textId="77777777" w:rsidR="002F0AB5" w:rsidRPr="002161E4" w:rsidRDefault="00DF3956" w:rsidP="00CA4AA9">
      <w:pPr>
        <w:spacing w:after="0" w:line="360" w:lineRule="auto"/>
        <w:rPr>
          <w:rStyle w:val="Bodytext285pt"/>
          <w:rFonts w:eastAsia="Century Schoolbook"/>
          <w:bCs/>
          <w:sz w:val="24"/>
          <w:szCs w:val="24"/>
        </w:rPr>
      </w:pPr>
      <w:r w:rsidRPr="002161E4">
        <w:rPr>
          <w:rStyle w:val="Bodytext285pt"/>
          <w:rFonts w:eastAsia="Century Schoolbook"/>
          <w:b/>
          <w:bCs/>
          <w:sz w:val="24"/>
          <w:szCs w:val="24"/>
        </w:rPr>
        <w:t>3.o</w:t>
      </w:r>
      <w:r w:rsidR="002F0AB5" w:rsidRPr="002161E4">
        <w:rPr>
          <w:rStyle w:val="Bodytext285pt"/>
          <w:rFonts w:eastAsia="Century Schoolbook"/>
          <w:b/>
          <w:bCs/>
          <w:sz w:val="24"/>
          <w:szCs w:val="24"/>
        </w:rPr>
        <w:t xml:space="preserve">. </w:t>
      </w:r>
      <w:r w:rsidR="006D22BA">
        <w:rPr>
          <w:rStyle w:val="Bodytext285pt"/>
          <w:rFonts w:eastAsia="Century Schoolbook"/>
          <w:bCs/>
          <w:sz w:val="24"/>
          <w:szCs w:val="24"/>
        </w:rPr>
        <w:t xml:space="preserve">Solul prezintă orizont Gr.....................................................................8 </w:t>
      </w:r>
    </w:p>
    <w:p w14:paraId="62D5B442" w14:textId="5B767047" w:rsidR="001808EE" w:rsidRPr="002161E4" w:rsidRDefault="00DF3956" w:rsidP="006D22BA">
      <w:pPr>
        <w:spacing w:after="0" w:line="360" w:lineRule="auto"/>
        <w:jc w:val="both"/>
        <w:rPr>
          <w:rFonts w:ascii="Times New Roman" w:eastAsiaTheme="minorEastAsia" w:hAnsi="Times New Roman" w:cs="Times New Roman"/>
          <w:sz w:val="24"/>
          <w:szCs w:val="24"/>
          <w:lang w:val="ro-RO"/>
        </w:rPr>
      </w:pPr>
      <w:r w:rsidRPr="00CA4AA9">
        <w:rPr>
          <w:rStyle w:val="Bodytext285pt"/>
          <w:rFonts w:eastAsia="Century Schoolbook"/>
          <w:b/>
          <w:bCs/>
          <w:sz w:val="24"/>
          <w:szCs w:val="24"/>
        </w:rPr>
        <w:t>8</w:t>
      </w:r>
      <w:r w:rsidR="001808EE" w:rsidRPr="00CA4AA9">
        <w:rPr>
          <w:rStyle w:val="Bodytext285pt"/>
          <w:rFonts w:eastAsia="Century Schoolbook"/>
          <w:b/>
          <w:bCs/>
          <w:sz w:val="24"/>
          <w:szCs w:val="24"/>
        </w:rPr>
        <w:t>.a</w:t>
      </w:r>
      <w:r w:rsidR="001808EE" w:rsidRPr="002161E4">
        <w:rPr>
          <w:rStyle w:val="Bodytext285pt"/>
          <w:rFonts w:eastAsia="Century Schoolbook"/>
          <w:bCs/>
          <w:sz w:val="24"/>
          <w:szCs w:val="24"/>
        </w:rPr>
        <w:t xml:space="preserve">. Solul prezintă </w:t>
      </w:r>
      <w:r w:rsidR="001808EE" w:rsidRPr="002161E4">
        <w:rPr>
          <w:rFonts w:ascii="Times New Roman" w:eastAsiaTheme="minorEastAsia" w:hAnsi="Times New Roman" w:cs="Times New Roman"/>
          <w:sz w:val="24"/>
          <w:szCs w:val="24"/>
          <w:lang w:val="ro-RO"/>
        </w:rPr>
        <w:t xml:space="preserve">orizont gleic de reducere (Gr) începând în intervalul 100 </w:t>
      </w:r>
      <w:r w:rsidR="00734974">
        <w:rPr>
          <w:rFonts w:ascii="Times New Roman" w:eastAsiaTheme="minorEastAsia" w:hAnsi="Times New Roman" w:cs="Times New Roman"/>
          <w:sz w:val="24"/>
          <w:szCs w:val="24"/>
          <w:lang w:val="ro-RO"/>
        </w:rPr>
        <w:t>–</w:t>
      </w:r>
      <w:r w:rsidR="001808EE" w:rsidRPr="002161E4">
        <w:rPr>
          <w:rFonts w:ascii="Times New Roman" w:eastAsiaTheme="minorEastAsia" w:hAnsi="Times New Roman" w:cs="Times New Roman"/>
          <w:sz w:val="24"/>
          <w:szCs w:val="24"/>
          <w:lang w:val="ro-RO"/>
        </w:rPr>
        <w:t xml:space="preserve"> 200 cm adâncime ai profilului.</w:t>
      </w:r>
    </w:p>
    <w:p w14:paraId="3B713992" w14:textId="77777777" w:rsidR="001808EE" w:rsidRPr="005438E9" w:rsidRDefault="001808EE" w:rsidP="00DA144B">
      <w:pPr>
        <w:spacing w:after="0" w:line="360" w:lineRule="auto"/>
        <w:jc w:val="center"/>
        <w:outlineLvl w:val="0"/>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Cernoziom batigleic (CZ dg)</w:t>
      </w:r>
    </w:p>
    <w:p w14:paraId="01BA579B" w14:textId="77777777" w:rsidR="001808EE" w:rsidRPr="005438E9" w:rsidRDefault="001808EE" w:rsidP="005438E9">
      <w:pPr>
        <w:spacing w:after="0" w:line="360" w:lineRule="auto"/>
        <w:jc w:val="center"/>
        <w:rPr>
          <w:rFonts w:ascii="Times New Roman" w:eastAsiaTheme="minorEastAsia" w:hAnsi="Times New Roman" w:cs="Times New Roman"/>
          <w:i/>
          <w:iCs/>
          <w:sz w:val="24"/>
          <w:szCs w:val="24"/>
          <w:lang w:val="ro-RO"/>
        </w:rPr>
      </w:pPr>
      <w:r w:rsidRPr="005438E9">
        <w:rPr>
          <w:rFonts w:ascii="Times New Roman" w:eastAsiaTheme="minorEastAsia" w:hAnsi="Times New Roman" w:cs="Times New Roman"/>
          <w:i/>
          <w:iCs/>
          <w:sz w:val="24"/>
          <w:szCs w:val="24"/>
          <w:lang w:val="ro-RO"/>
        </w:rPr>
        <w:t>Succesiune de orizonturi:</w:t>
      </w:r>
    </w:p>
    <w:p w14:paraId="64BF864F" w14:textId="77777777" w:rsidR="001808EE" w:rsidRPr="005438E9" w:rsidRDefault="001808EE" w:rsidP="005438E9">
      <w:pPr>
        <w:spacing w:after="0" w:line="360" w:lineRule="auto"/>
        <w:jc w:val="center"/>
        <w:rPr>
          <w:rStyle w:val="Bodytext285pt"/>
          <w:rFonts w:eastAsiaTheme="minorEastAsia"/>
          <w:i/>
          <w:iCs/>
          <w:sz w:val="24"/>
          <w:szCs w:val="24"/>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22907CF7" w14:textId="77777777" w:rsidR="001808EE" w:rsidRPr="005438E9" w:rsidRDefault="001808EE"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Gr</w:t>
      </w:r>
    </w:p>
    <w:p w14:paraId="1C16C84E" w14:textId="77777777" w:rsidR="006044EE" w:rsidRPr="002161E4" w:rsidRDefault="006044EE" w:rsidP="006D22BA">
      <w:pPr>
        <w:spacing w:after="0" w:line="360" w:lineRule="auto"/>
        <w:jc w:val="both"/>
        <w:rPr>
          <w:rStyle w:val="Bodytext285pt"/>
          <w:rFonts w:eastAsia="Century Schoolbook"/>
          <w:sz w:val="24"/>
          <w:szCs w:val="24"/>
        </w:rPr>
      </w:pPr>
      <w:r w:rsidRPr="00CA4AA9">
        <w:rPr>
          <w:rFonts w:ascii="Times New Roman" w:eastAsiaTheme="minorEastAsia" w:hAnsi="Times New Roman" w:cs="Times New Roman"/>
          <w:b/>
          <w:iCs/>
          <w:sz w:val="24"/>
          <w:szCs w:val="24"/>
          <w:lang w:val="ro-RO"/>
        </w:rPr>
        <w:t>8.b</w:t>
      </w:r>
      <w:r w:rsidRPr="002161E4">
        <w:rPr>
          <w:rFonts w:ascii="Times New Roman" w:eastAsiaTheme="minorEastAsia" w:hAnsi="Times New Roman" w:cs="Times New Roman"/>
          <w:iCs/>
          <w:sz w:val="24"/>
          <w:szCs w:val="24"/>
          <w:lang w:val="ro-RO"/>
        </w:rPr>
        <w:t xml:space="preserve"> Solul prezintă </w:t>
      </w:r>
      <w:r w:rsidRPr="002161E4">
        <w:rPr>
          <w:rStyle w:val="Bodytext285pt"/>
          <w:rFonts w:eastAsia="Century Schoolbook"/>
          <w:sz w:val="24"/>
          <w:szCs w:val="24"/>
        </w:rPr>
        <w:t xml:space="preserve">orizont Gr (proprietăţi gleice de reducere) cu limita superioară începând în intervalul 50 – 125 </w:t>
      </w:r>
      <w:r w:rsidR="006D22BA">
        <w:rPr>
          <w:rStyle w:val="Bodytext285pt"/>
          <w:rFonts w:eastAsia="Century Schoolbook"/>
          <w:sz w:val="24"/>
          <w:szCs w:val="24"/>
        </w:rPr>
        <w:t xml:space="preserve">cm..........................................9 </w:t>
      </w:r>
    </w:p>
    <w:p w14:paraId="310F1122" w14:textId="2447431E" w:rsidR="006044EE" w:rsidRPr="002161E4" w:rsidRDefault="006044EE" w:rsidP="00DB0757">
      <w:pPr>
        <w:spacing w:after="0" w:line="360" w:lineRule="auto"/>
        <w:rPr>
          <w:rFonts w:ascii="Times New Roman" w:eastAsiaTheme="minorEastAsia" w:hAnsi="Times New Roman" w:cs="Times New Roman"/>
          <w:bCs/>
          <w:iCs/>
          <w:sz w:val="24"/>
          <w:szCs w:val="24"/>
          <w:lang w:val="ro-RO"/>
        </w:rPr>
      </w:pPr>
      <w:r w:rsidRPr="00CA4AA9">
        <w:rPr>
          <w:rFonts w:ascii="Times New Roman" w:eastAsiaTheme="minorEastAsia" w:hAnsi="Times New Roman" w:cs="Times New Roman"/>
          <w:b/>
          <w:iCs/>
          <w:sz w:val="24"/>
          <w:szCs w:val="24"/>
          <w:lang w:val="ro-RO"/>
        </w:rPr>
        <w:t>8.c</w:t>
      </w:r>
      <w:r w:rsidRPr="002161E4">
        <w:rPr>
          <w:rFonts w:ascii="Times New Roman" w:eastAsiaTheme="minorEastAsia" w:hAnsi="Times New Roman" w:cs="Times New Roman"/>
          <w:iCs/>
          <w:sz w:val="24"/>
          <w:szCs w:val="24"/>
          <w:lang w:val="ro-RO"/>
        </w:rPr>
        <w:t>.</w:t>
      </w:r>
      <w:r w:rsidR="009E2A0D">
        <w:rPr>
          <w:rFonts w:ascii="Times New Roman" w:eastAsiaTheme="minorEastAsia" w:hAnsi="Times New Roman" w:cs="Times New Roman"/>
          <w:bCs/>
          <w:iCs/>
          <w:sz w:val="24"/>
          <w:szCs w:val="24"/>
          <w:lang w:val="ro-RO"/>
        </w:rPr>
        <w:t xml:space="preserve"> </w:t>
      </w:r>
      <w:r w:rsidRPr="002161E4">
        <w:rPr>
          <w:rFonts w:ascii="Times New Roman" w:eastAsiaTheme="minorEastAsia" w:hAnsi="Times New Roman" w:cs="Times New Roman"/>
          <w:iCs/>
          <w:sz w:val="24"/>
          <w:szCs w:val="24"/>
          <w:lang w:val="ro-RO"/>
        </w:rPr>
        <w:t xml:space="preserve">Solul prezintă </w:t>
      </w:r>
      <w:r w:rsidRPr="002161E4">
        <w:rPr>
          <w:rStyle w:val="Bodytext285pt"/>
          <w:rFonts w:eastAsia="Century Schoolbook"/>
          <w:sz w:val="24"/>
          <w:szCs w:val="24"/>
        </w:rPr>
        <w:t>orizont Gr</w:t>
      </w:r>
      <w:r w:rsidR="00470C86">
        <w:rPr>
          <w:rStyle w:val="Bodytext285pt"/>
          <w:rFonts w:eastAsia="Century Schoolbook"/>
          <w:sz w:val="24"/>
          <w:szCs w:val="24"/>
        </w:rPr>
        <w:t>,</w:t>
      </w:r>
      <w:r w:rsidR="009E2A0D">
        <w:rPr>
          <w:rStyle w:val="Bodytext285pt"/>
          <w:rFonts w:eastAsia="Century Schoolbook"/>
          <w:sz w:val="24"/>
          <w:szCs w:val="24"/>
        </w:rPr>
        <w:t xml:space="preserve"> </w:t>
      </w:r>
      <w:r w:rsidRPr="002161E4">
        <w:rPr>
          <w:rFonts w:ascii="Times New Roman" w:eastAsiaTheme="minorEastAsia" w:hAnsi="Times New Roman" w:cs="Times New Roman"/>
          <w:bCs/>
          <w:iCs/>
          <w:sz w:val="24"/>
          <w:szCs w:val="24"/>
          <w:lang w:val="ro-RO"/>
        </w:rPr>
        <w:t>având limita superioară în intervalul 50 – 100 cm.</w:t>
      </w:r>
    </w:p>
    <w:p w14:paraId="2A11130E" w14:textId="77777777" w:rsidR="006044EE" w:rsidRPr="00911D03" w:rsidRDefault="006044EE"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endogleic (CZ ng)</w:t>
      </w:r>
    </w:p>
    <w:p w14:paraId="6C14C16C" w14:textId="77777777" w:rsidR="006044EE" w:rsidRPr="00911D03" w:rsidRDefault="006044EE"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734D350E" w14:textId="77777777" w:rsidR="006044EE" w:rsidRPr="00911D03" w:rsidRDefault="006044EE"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00CA4AA9" w:rsidRPr="00911D03">
        <w:rPr>
          <w:rFonts w:ascii="Times New Roman" w:eastAsiaTheme="minorEastAsia" w:hAnsi="Times New Roman" w:cs="Times New Roman"/>
          <w:b/>
          <w:i/>
          <w:iCs/>
          <w:sz w:val="24"/>
          <w:szCs w:val="24"/>
          <w:lang w:val="ro-RO"/>
        </w:rPr>
        <w:t xml:space="preserve"> CcaGr</w:t>
      </w:r>
    </w:p>
    <w:p w14:paraId="73F95EC8" w14:textId="77777777" w:rsidR="00C14E39" w:rsidRPr="002161E4" w:rsidRDefault="00DF3956" w:rsidP="006D22BA">
      <w:pPr>
        <w:spacing w:after="0" w:line="360" w:lineRule="auto"/>
        <w:jc w:val="both"/>
        <w:rPr>
          <w:rFonts w:ascii="Times New Roman" w:eastAsiaTheme="minorEastAsia" w:hAnsi="Times New Roman" w:cs="Times New Roman"/>
          <w:iCs/>
          <w:sz w:val="24"/>
          <w:szCs w:val="24"/>
          <w:lang w:val="ro-RO"/>
        </w:rPr>
      </w:pPr>
      <w:r w:rsidRPr="00CA4AA9">
        <w:rPr>
          <w:rFonts w:ascii="Times New Roman" w:eastAsiaTheme="minorEastAsia" w:hAnsi="Times New Roman" w:cs="Times New Roman"/>
          <w:b/>
          <w:iCs/>
          <w:sz w:val="24"/>
          <w:szCs w:val="24"/>
          <w:lang w:val="ro-RO"/>
        </w:rPr>
        <w:t>8</w:t>
      </w:r>
      <w:r w:rsidR="006044EE" w:rsidRPr="00CA4AA9">
        <w:rPr>
          <w:rFonts w:ascii="Times New Roman" w:eastAsiaTheme="minorEastAsia" w:hAnsi="Times New Roman" w:cs="Times New Roman"/>
          <w:b/>
          <w:iCs/>
          <w:sz w:val="24"/>
          <w:szCs w:val="24"/>
          <w:lang w:val="ro-RO"/>
        </w:rPr>
        <w:t>.d</w:t>
      </w:r>
      <w:r w:rsidR="00CA4AA9">
        <w:rPr>
          <w:rFonts w:ascii="Times New Roman" w:eastAsiaTheme="minorEastAsia" w:hAnsi="Times New Roman" w:cs="Times New Roman"/>
          <w:b/>
          <w:iCs/>
          <w:sz w:val="24"/>
          <w:szCs w:val="24"/>
          <w:lang w:val="ro-RO"/>
        </w:rPr>
        <w:t>.</w:t>
      </w:r>
      <w:r w:rsidR="00C14E39" w:rsidRPr="002161E4">
        <w:rPr>
          <w:rFonts w:ascii="Times New Roman" w:eastAsiaTheme="minorEastAsia" w:hAnsi="Times New Roman" w:cs="Times New Roman"/>
          <w:iCs/>
          <w:sz w:val="24"/>
          <w:szCs w:val="24"/>
          <w:lang w:val="ro-RO"/>
        </w:rPr>
        <w:t xml:space="preserve"> Solul poate prezenta şi alte caractere sau orizonturi diagnostice</w:t>
      </w:r>
      <w:r w:rsidR="006D22BA">
        <w:rPr>
          <w:rFonts w:ascii="Times New Roman" w:eastAsiaTheme="minorEastAsia" w:hAnsi="Times New Roman" w:cs="Times New Roman"/>
          <w:iCs/>
          <w:sz w:val="24"/>
          <w:szCs w:val="24"/>
          <w:lang w:val="ro-RO"/>
        </w:rPr>
        <w:t>......10</w:t>
      </w:r>
      <w:r w:rsidR="00C14E39" w:rsidRPr="002161E4">
        <w:rPr>
          <w:rFonts w:ascii="Times New Roman" w:eastAsiaTheme="minorEastAsia" w:hAnsi="Times New Roman" w:cs="Times New Roman"/>
          <w:iCs/>
          <w:sz w:val="24"/>
          <w:szCs w:val="24"/>
          <w:lang w:val="ro-RO"/>
        </w:rPr>
        <w:t xml:space="preserve"> </w:t>
      </w:r>
    </w:p>
    <w:p w14:paraId="40B612DF" w14:textId="16C5F04B" w:rsidR="00C14E39" w:rsidRPr="002161E4" w:rsidRDefault="006044EE" w:rsidP="006D22BA">
      <w:pPr>
        <w:spacing w:after="0" w:line="360" w:lineRule="auto"/>
        <w:jc w:val="both"/>
        <w:rPr>
          <w:rFonts w:ascii="Times New Roman" w:eastAsiaTheme="minorEastAsia" w:hAnsi="Times New Roman" w:cs="Times New Roman"/>
          <w:iCs/>
          <w:sz w:val="24"/>
          <w:szCs w:val="24"/>
          <w:lang w:val="ro-RO"/>
        </w:rPr>
      </w:pPr>
      <w:r w:rsidRPr="00CA4AA9">
        <w:rPr>
          <w:rStyle w:val="Bodytext285pt"/>
          <w:rFonts w:eastAsia="Century Schoolbook"/>
          <w:b/>
          <w:bCs/>
          <w:sz w:val="24"/>
          <w:szCs w:val="24"/>
        </w:rPr>
        <w:t>10</w:t>
      </w:r>
      <w:r w:rsidR="00C14E39" w:rsidRPr="00CA4AA9">
        <w:rPr>
          <w:rStyle w:val="Bodytext285pt"/>
          <w:rFonts w:eastAsia="Century Schoolbook"/>
          <w:b/>
          <w:bCs/>
          <w:sz w:val="24"/>
          <w:szCs w:val="24"/>
        </w:rPr>
        <w:t>.a</w:t>
      </w:r>
      <w:r w:rsidR="00CA4AA9">
        <w:rPr>
          <w:rStyle w:val="Bodytext285pt"/>
          <w:rFonts w:eastAsia="Century Schoolbook"/>
          <w:bCs/>
          <w:sz w:val="24"/>
          <w:szCs w:val="24"/>
        </w:rPr>
        <w:t>.</w:t>
      </w:r>
      <w:r w:rsidR="00C14E39" w:rsidRPr="002161E4">
        <w:rPr>
          <w:rStyle w:val="Bodytext285pt"/>
          <w:rFonts w:eastAsia="Century Schoolbook"/>
          <w:bCs/>
          <w:sz w:val="24"/>
          <w:szCs w:val="24"/>
        </w:rPr>
        <w:t xml:space="preserve"> Solul </w:t>
      </w:r>
      <w:r w:rsidR="00C14E39" w:rsidRPr="002161E4">
        <w:rPr>
          <w:rFonts w:ascii="Times New Roman" w:eastAsiaTheme="minorEastAsia" w:hAnsi="Times New Roman" w:cs="Times New Roman"/>
          <w:iCs/>
          <w:sz w:val="24"/>
          <w:szCs w:val="24"/>
          <w:lang w:val="ro-RO"/>
        </w:rPr>
        <w:t xml:space="preserve">prezintă în proporţie </w:t>
      </w:r>
      <m:oMath>
        <m:r>
          <m:rPr>
            <m:sty m:val="p"/>
          </m:rPr>
          <w:rPr>
            <w:rFonts w:ascii="Cambria Math" w:eastAsiaTheme="minorEastAsia" w:hAnsi="Cambria Math" w:cs="Times New Roman"/>
            <w:sz w:val="24"/>
            <w:szCs w:val="24"/>
            <w:lang w:val="ro-RO"/>
          </w:rPr>
          <m:t>&gt;</m:t>
        </m:r>
      </m:oMath>
      <w:r w:rsidR="009E2A0D">
        <w:rPr>
          <w:rFonts w:ascii="Times New Roman" w:eastAsiaTheme="minorEastAsia" w:hAnsi="Times New Roman" w:cs="Times New Roman"/>
          <w:iCs/>
          <w:sz w:val="24"/>
          <w:szCs w:val="24"/>
          <w:lang w:val="ro-RO"/>
        </w:rPr>
        <w:t xml:space="preserve"> </w:t>
      </w:r>
      <w:r w:rsidR="00C14E39" w:rsidRPr="002161E4">
        <w:rPr>
          <w:rFonts w:ascii="Times New Roman" w:eastAsiaTheme="minorEastAsia" w:hAnsi="Times New Roman" w:cs="Times New Roman"/>
          <w:iCs/>
          <w:sz w:val="24"/>
          <w:szCs w:val="24"/>
          <w:lang w:val="ro-RO"/>
        </w:rPr>
        <w:t xml:space="preserve">50% din volumul orizontului Am şi </w:t>
      </w:r>
      <m:oMath>
        <m:r>
          <m:rPr>
            <m:sty m:val="p"/>
          </m:rPr>
          <w:rPr>
            <w:rFonts w:ascii="Cambria Math" w:eastAsiaTheme="minorEastAsia" w:hAnsi="Cambria Math" w:cs="Times New Roman"/>
            <w:sz w:val="24"/>
            <w:szCs w:val="24"/>
            <w:lang w:val="ro-RO"/>
          </w:rPr>
          <m:t>&gt;</m:t>
        </m:r>
      </m:oMath>
      <w:r w:rsidR="00C14E39" w:rsidRPr="002161E4">
        <w:rPr>
          <w:rFonts w:ascii="Times New Roman" w:eastAsiaTheme="minorEastAsia" w:hAnsi="Times New Roman" w:cs="Times New Roman"/>
          <w:iCs/>
          <w:sz w:val="24"/>
          <w:szCs w:val="24"/>
          <w:lang w:val="ro-RO"/>
        </w:rPr>
        <w:t xml:space="preserve"> 25% din orizontul subiacent canale de râme, coprolite sau galerii de animale umplute cu materiale aduse din orizonturile supra şi/sau subiacente.</w:t>
      </w:r>
    </w:p>
    <w:p w14:paraId="23FEC45D" w14:textId="77777777" w:rsidR="00C14E39" w:rsidRPr="00911D03" w:rsidRDefault="00C14E39" w:rsidP="00DA144B">
      <w:pPr>
        <w:tabs>
          <w:tab w:val="center" w:pos="4263"/>
          <w:tab w:val="left" w:pos="6165"/>
        </w:tabs>
        <w:spacing w:after="0" w:line="360" w:lineRule="auto"/>
        <w:jc w:val="both"/>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lastRenderedPageBreak/>
        <w:t>Cernoziom batigleic vermic (CZ dg vm)</w:t>
      </w:r>
    </w:p>
    <w:p w14:paraId="7FBFE4F8" w14:textId="77777777" w:rsidR="00C14E39" w:rsidRPr="002161E4" w:rsidRDefault="006044EE" w:rsidP="006D22BA">
      <w:pPr>
        <w:spacing w:after="0" w:line="360" w:lineRule="auto"/>
        <w:jc w:val="both"/>
        <w:rPr>
          <w:rFonts w:ascii="Times New Roman" w:eastAsiaTheme="minorEastAsia" w:hAnsi="Times New Roman" w:cs="Times New Roman"/>
          <w:sz w:val="24"/>
          <w:szCs w:val="24"/>
          <w:lang w:val="ro-RO"/>
        </w:rPr>
      </w:pPr>
      <w:r w:rsidRPr="00CA4AA9">
        <w:rPr>
          <w:rFonts w:ascii="Times New Roman" w:eastAsiaTheme="minorEastAsia" w:hAnsi="Times New Roman" w:cs="Times New Roman"/>
          <w:b/>
          <w:iCs/>
          <w:sz w:val="24"/>
          <w:szCs w:val="24"/>
          <w:lang w:val="ro-RO"/>
        </w:rPr>
        <w:t>10</w:t>
      </w:r>
      <w:r w:rsidR="00C14E39" w:rsidRPr="00CA4AA9">
        <w:rPr>
          <w:rFonts w:ascii="Times New Roman" w:eastAsiaTheme="minorEastAsia" w:hAnsi="Times New Roman" w:cs="Times New Roman"/>
          <w:b/>
          <w:iCs/>
          <w:sz w:val="24"/>
          <w:szCs w:val="24"/>
          <w:lang w:val="ro-RO"/>
        </w:rPr>
        <w:t>.b.</w:t>
      </w:r>
      <w:r w:rsidR="00C14E39" w:rsidRPr="002161E4">
        <w:rPr>
          <w:rFonts w:ascii="Times New Roman" w:eastAsiaTheme="minorEastAsia" w:hAnsi="Times New Roman" w:cs="Times New Roman"/>
          <w:iCs/>
          <w:sz w:val="24"/>
          <w:szCs w:val="24"/>
          <w:lang w:val="ro-RO"/>
        </w:rPr>
        <w:t xml:space="preserve"> Solul</w:t>
      </w:r>
      <w:r w:rsidR="00C14E39" w:rsidRPr="002161E4">
        <w:rPr>
          <w:rFonts w:ascii="Times New Roman" w:eastAsiaTheme="minorEastAsia" w:hAnsi="Times New Roman" w:cs="Times New Roman"/>
          <w:bCs/>
          <w:iCs/>
          <w:sz w:val="24"/>
          <w:szCs w:val="24"/>
          <w:lang w:val="ro-RO"/>
        </w:rPr>
        <w:t xml:space="preserve"> prezintă</w:t>
      </w:r>
      <w:r w:rsidR="00C14E39" w:rsidRPr="002161E4">
        <w:rPr>
          <w:rFonts w:ascii="Times New Roman" w:eastAsiaTheme="minorEastAsia" w:hAnsi="Times New Roman" w:cs="Times New Roman"/>
          <w:sz w:val="24"/>
          <w:szCs w:val="24"/>
          <w:lang w:val="ro-RO"/>
        </w:rPr>
        <w:t xml:space="preserve"> orizont salinizat</w:t>
      </w:r>
      <w:r w:rsidR="00C14E39" w:rsidRPr="002161E4">
        <w:rPr>
          <w:rFonts w:ascii="Times New Roman" w:eastAsiaTheme="minorEastAsia" w:hAnsi="Times New Roman" w:cs="Times New Roman"/>
          <w:b/>
          <w:sz w:val="24"/>
          <w:szCs w:val="24"/>
          <w:lang w:val="ro-RO"/>
        </w:rPr>
        <w:t xml:space="preserve"> </w:t>
      </w:r>
      <w:r w:rsidR="00C14E39" w:rsidRPr="002161E4">
        <w:rPr>
          <w:rFonts w:ascii="Times New Roman" w:eastAsiaTheme="minorEastAsia" w:hAnsi="Times New Roman" w:cs="Times New Roman"/>
          <w:sz w:val="24"/>
          <w:szCs w:val="24"/>
          <w:lang w:val="ro-RO"/>
        </w:rPr>
        <w:t>în primii 100 cm sau orizont salic între 50 şi 100 cm adâncime ai profilului.</w:t>
      </w:r>
    </w:p>
    <w:p w14:paraId="7FBFFF57" w14:textId="77777777" w:rsidR="00C14E39" w:rsidRPr="00911D03" w:rsidRDefault="00C14E39" w:rsidP="00DA144B">
      <w:pPr>
        <w:tabs>
          <w:tab w:val="center" w:pos="4263"/>
          <w:tab w:val="left" w:pos="6165"/>
        </w:tabs>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batigleic salinic (CZ dg.sc)</w:t>
      </w:r>
    </w:p>
    <w:p w14:paraId="03B3B98D" w14:textId="77777777" w:rsidR="00C14E39" w:rsidRPr="00911D03" w:rsidRDefault="00C14E39"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20E1FCF6" w14:textId="42A03C5F" w:rsidR="00C14E39" w:rsidRPr="00911D03" w:rsidRDefault="00C14E3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w:r w:rsidR="00734974">
        <w:rPr>
          <w:rFonts w:ascii="Times New Roman" w:eastAsiaTheme="minorEastAsia" w:hAnsi="Times New Roman" w:cs="Times New Roman"/>
          <w:b/>
          <w:i/>
          <w:iCs/>
          <w:sz w:val="24"/>
          <w:szCs w:val="24"/>
          <w:lang w:val="ro-RO"/>
        </w:rPr>
        <w:t>–</w:t>
      </w:r>
      <w:r w:rsidRPr="00911D03">
        <w:rPr>
          <w:rFonts w:ascii="Times New Roman" w:eastAsiaTheme="minorEastAsia" w:hAnsi="Times New Roman" w:cs="Times New Roman"/>
          <w:b/>
          <w:i/>
          <w:iCs/>
          <w:sz w:val="24"/>
          <w:szCs w:val="24"/>
          <w:lang w:val="ro-RO"/>
        </w:rPr>
        <w:t xml:space="preserve"> Gr</w:t>
      </w:r>
    </w:p>
    <w:p w14:paraId="18B23FB0" w14:textId="1838DB29" w:rsidR="00C14E39" w:rsidRPr="00911D03" w:rsidRDefault="00C14E3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w:r w:rsidR="00734974">
        <w:rPr>
          <w:rFonts w:ascii="Times New Roman" w:eastAsiaTheme="minorEastAsia" w:hAnsi="Times New Roman" w:cs="Times New Roman"/>
          <w:b/>
          <w:i/>
          <w:iCs/>
          <w:sz w:val="24"/>
          <w:szCs w:val="24"/>
          <w:lang w:val="ro-RO"/>
        </w:rPr>
        <w:t>–</w:t>
      </w:r>
      <w:r w:rsidRPr="00911D03">
        <w:rPr>
          <w:rFonts w:ascii="Times New Roman" w:eastAsiaTheme="minorEastAsia" w:hAnsi="Times New Roman" w:cs="Times New Roman"/>
          <w:b/>
          <w:i/>
          <w:iCs/>
          <w:sz w:val="24"/>
          <w:szCs w:val="24"/>
          <w:lang w:val="ro-RO"/>
        </w:rPr>
        <w:t xml:space="preserve"> Gr</w:t>
      </w:r>
    </w:p>
    <w:p w14:paraId="09420002" w14:textId="583C74C8" w:rsidR="00C14E39" w:rsidRPr="00911D03" w:rsidRDefault="00C14E3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Goxsc </w:t>
      </w:r>
      <w:r w:rsidR="00734974">
        <w:rPr>
          <w:rFonts w:ascii="Times New Roman" w:eastAsiaTheme="minorEastAsia" w:hAnsi="Times New Roman" w:cs="Times New Roman"/>
          <w:b/>
          <w:i/>
          <w:iCs/>
          <w:sz w:val="24"/>
          <w:szCs w:val="24"/>
          <w:lang w:val="ro-RO"/>
        </w:rPr>
        <w:t>–</w:t>
      </w:r>
      <w:r w:rsidRPr="00911D03">
        <w:rPr>
          <w:rFonts w:ascii="Times New Roman" w:eastAsiaTheme="minorEastAsia" w:hAnsi="Times New Roman" w:cs="Times New Roman"/>
          <w:b/>
          <w:i/>
          <w:iCs/>
          <w:sz w:val="24"/>
          <w:szCs w:val="24"/>
          <w:lang w:val="ro-RO"/>
        </w:rPr>
        <w:t xml:space="preserve"> Gr</w:t>
      </w:r>
    </w:p>
    <w:p w14:paraId="440701A0" w14:textId="77777777" w:rsidR="00C14E39" w:rsidRPr="00911D03" w:rsidRDefault="00C14E3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Goxsc – Gr</w:t>
      </w:r>
    </w:p>
    <w:p w14:paraId="5BD63A1B" w14:textId="22590209" w:rsidR="00C14E39" w:rsidRPr="002161E4" w:rsidRDefault="006044EE" w:rsidP="006D22BA">
      <w:pPr>
        <w:spacing w:after="0" w:line="360" w:lineRule="auto"/>
        <w:jc w:val="both"/>
        <w:rPr>
          <w:rFonts w:ascii="Times New Roman" w:eastAsiaTheme="minorEastAsia" w:hAnsi="Times New Roman" w:cs="Times New Roman"/>
          <w:sz w:val="24"/>
          <w:szCs w:val="24"/>
          <w:lang w:val="ro-RO"/>
        </w:rPr>
      </w:pPr>
      <w:r w:rsidRPr="00CA4AA9">
        <w:rPr>
          <w:rFonts w:ascii="Times New Roman" w:eastAsiaTheme="minorEastAsia" w:hAnsi="Times New Roman" w:cs="Times New Roman"/>
          <w:b/>
          <w:iCs/>
          <w:sz w:val="24"/>
          <w:szCs w:val="24"/>
          <w:lang w:val="ro-RO"/>
        </w:rPr>
        <w:t>10</w:t>
      </w:r>
      <w:r w:rsidR="00C14E39" w:rsidRPr="00CA4AA9">
        <w:rPr>
          <w:rFonts w:ascii="Times New Roman" w:eastAsiaTheme="minorEastAsia" w:hAnsi="Times New Roman" w:cs="Times New Roman"/>
          <w:b/>
          <w:iCs/>
          <w:sz w:val="24"/>
          <w:szCs w:val="24"/>
          <w:lang w:val="ro-RO"/>
        </w:rPr>
        <w:t>.c</w:t>
      </w:r>
      <w:r w:rsidR="00C14E39" w:rsidRPr="002161E4">
        <w:rPr>
          <w:rFonts w:ascii="Times New Roman" w:eastAsiaTheme="minorEastAsia" w:hAnsi="Times New Roman" w:cs="Times New Roman"/>
          <w:iCs/>
          <w:sz w:val="24"/>
          <w:szCs w:val="24"/>
          <w:lang w:val="ro-RO"/>
        </w:rPr>
        <w:t xml:space="preserve">. Solul prezintă </w:t>
      </w:r>
      <w:r w:rsidR="00C14E39" w:rsidRPr="002161E4">
        <w:rPr>
          <w:rFonts w:ascii="Times New Roman" w:eastAsiaTheme="minorEastAsia" w:hAnsi="Times New Roman" w:cs="Times New Roman"/>
          <w:sz w:val="24"/>
          <w:szCs w:val="24"/>
          <w:lang w:val="ro-RO"/>
        </w:rPr>
        <w:t>orizont alcalizat în primii 100 cm sau orizont natric între 50 şi 100 cm adâncime ai profilului.</w:t>
      </w:r>
    </w:p>
    <w:p w14:paraId="447FF5A0" w14:textId="77777777" w:rsidR="00C14E39" w:rsidRPr="00911D03" w:rsidRDefault="00C14E39" w:rsidP="00DA144B">
      <w:pPr>
        <w:tabs>
          <w:tab w:val="center" w:pos="4263"/>
          <w:tab w:val="left" w:pos="6165"/>
        </w:tabs>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batigleic sodic (CZ dg.ac)</w:t>
      </w:r>
    </w:p>
    <w:p w14:paraId="7BFED077" w14:textId="77777777" w:rsidR="00C14E39" w:rsidRPr="00911D03" w:rsidRDefault="00C14E39"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79906129" w14:textId="4BAFE3E4" w:rsidR="00C14E39" w:rsidRPr="00911D03" w:rsidRDefault="00C14E3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CCaGoxac </w:t>
      </w:r>
      <w:r w:rsidR="00734974">
        <w:rPr>
          <w:rFonts w:ascii="Times New Roman" w:eastAsiaTheme="minorEastAsia" w:hAnsi="Times New Roman" w:cs="Times New Roman"/>
          <w:b/>
          <w:i/>
          <w:iCs/>
          <w:sz w:val="24"/>
          <w:szCs w:val="24"/>
          <w:lang w:val="ro-RO"/>
        </w:rPr>
        <w:t>–</w:t>
      </w:r>
      <w:r w:rsidRPr="00911D03">
        <w:rPr>
          <w:rFonts w:ascii="Times New Roman" w:eastAsiaTheme="minorEastAsia" w:hAnsi="Times New Roman" w:cs="Times New Roman"/>
          <w:b/>
          <w:i/>
          <w:iCs/>
          <w:sz w:val="24"/>
          <w:szCs w:val="24"/>
          <w:lang w:val="ro-RO"/>
        </w:rPr>
        <w:t xml:space="preserve"> Gr</w:t>
      </w:r>
    </w:p>
    <w:p w14:paraId="32EC4C85" w14:textId="35C68CC0" w:rsidR="00C14E39" w:rsidRPr="00911D03" w:rsidRDefault="00C14E3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CCaGoxac </w:t>
      </w:r>
      <w:r w:rsidR="00734974">
        <w:rPr>
          <w:rFonts w:ascii="Times New Roman" w:eastAsiaTheme="minorEastAsia" w:hAnsi="Times New Roman" w:cs="Times New Roman"/>
          <w:b/>
          <w:i/>
          <w:iCs/>
          <w:sz w:val="24"/>
          <w:szCs w:val="24"/>
          <w:lang w:val="ro-RO"/>
        </w:rPr>
        <w:t>–</w:t>
      </w:r>
      <w:r w:rsidRPr="00911D03">
        <w:rPr>
          <w:rFonts w:ascii="Times New Roman" w:eastAsiaTheme="minorEastAsia" w:hAnsi="Times New Roman" w:cs="Times New Roman"/>
          <w:b/>
          <w:i/>
          <w:iCs/>
          <w:sz w:val="24"/>
          <w:szCs w:val="24"/>
          <w:lang w:val="ro-RO"/>
        </w:rPr>
        <w:t xml:space="preserve"> Gr</w:t>
      </w:r>
    </w:p>
    <w:p w14:paraId="2E405013" w14:textId="77777777" w:rsidR="00C14E39" w:rsidRPr="00911D03" w:rsidRDefault="00C14E3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CcaGoxac – Gr</w:t>
      </w:r>
    </w:p>
    <w:p w14:paraId="744CC6DC" w14:textId="77777777" w:rsidR="004A7D59" w:rsidRPr="002161E4" w:rsidRDefault="004A7D59" w:rsidP="006D22BA">
      <w:pPr>
        <w:spacing w:after="0" w:line="360" w:lineRule="auto"/>
        <w:jc w:val="both"/>
        <w:rPr>
          <w:rStyle w:val="Bodytext285pt"/>
          <w:rFonts w:eastAsia="Century Schoolbook"/>
          <w:sz w:val="24"/>
          <w:szCs w:val="24"/>
        </w:rPr>
      </w:pPr>
      <w:r w:rsidRPr="00CA4AA9">
        <w:rPr>
          <w:rFonts w:ascii="Times New Roman" w:eastAsiaTheme="minorEastAsia" w:hAnsi="Times New Roman" w:cs="Times New Roman"/>
          <w:b/>
          <w:iCs/>
          <w:sz w:val="24"/>
          <w:szCs w:val="24"/>
          <w:lang w:val="ro-RO"/>
        </w:rPr>
        <w:t xml:space="preserve"> </w:t>
      </w:r>
      <w:r w:rsidR="006044EE" w:rsidRPr="00CA4AA9">
        <w:rPr>
          <w:rFonts w:ascii="Times New Roman" w:eastAsiaTheme="minorEastAsia" w:hAnsi="Times New Roman" w:cs="Times New Roman"/>
          <w:b/>
          <w:iCs/>
          <w:sz w:val="24"/>
          <w:szCs w:val="24"/>
          <w:lang w:val="ro-RO"/>
        </w:rPr>
        <w:t>9</w:t>
      </w:r>
      <w:r w:rsidR="00C14E39" w:rsidRPr="00CA4AA9">
        <w:rPr>
          <w:rFonts w:ascii="Times New Roman" w:eastAsiaTheme="minorEastAsia" w:hAnsi="Times New Roman" w:cs="Times New Roman"/>
          <w:b/>
          <w:iCs/>
          <w:sz w:val="24"/>
          <w:szCs w:val="24"/>
          <w:lang w:val="ro-RO"/>
        </w:rPr>
        <w:t>.a</w:t>
      </w:r>
      <w:r w:rsidRPr="002161E4">
        <w:rPr>
          <w:rFonts w:ascii="Times New Roman" w:eastAsiaTheme="minorEastAsia" w:hAnsi="Times New Roman" w:cs="Times New Roman"/>
          <w:iCs/>
          <w:sz w:val="24"/>
          <w:szCs w:val="24"/>
          <w:lang w:val="ro-RO"/>
        </w:rPr>
        <w:t xml:space="preserve"> Solul prezintă </w:t>
      </w:r>
      <w:r w:rsidRPr="002161E4">
        <w:rPr>
          <w:rStyle w:val="Bodytext285pt"/>
          <w:rFonts w:eastAsia="Century Schoolbook"/>
          <w:sz w:val="24"/>
          <w:szCs w:val="24"/>
        </w:rPr>
        <w:t>orizont Gr (proprietăţi gleice de reducere) cu limita superioară începând în intervalul 50 – 125 cm.</w:t>
      </w:r>
    </w:p>
    <w:p w14:paraId="4075DD95" w14:textId="77777777" w:rsidR="004A7D59" w:rsidRPr="00911D03" w:rsidRDefault="004A7D59"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gleic (CZ gc)</w:t>
      </w:r>
    </w:p>
    <w:p w14:paraId="04C27A1E" w14:textId="77777777" w:rsidR="004A7D59" w:rsidRPr="00911D03" w:rsidRDefault="004A7D59"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33D39456" w14:textId="77777777" w:rsidR="004A7D59" w:rsidRPr="00911D03" w:rsidRDefault="004A7D5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56EE6D00" w14:textId="77777777" w:rsidR="004A7D59" w:rsidRPr="00911D03" w:rsidRDefault="004A7D5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w:t>
      </w:r>
    </w:p>
    <w:p w14:paraId="13D876F7" w14:textId="77777777" w:rsidR="004A7D59" w:rsidRPr="00911D03" w:rsidRDefault="004A7D5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72588CA9" w14:textId="77777777" w:rsidR="00C14E39" w:rsidRPr="002161E4" w:rsidRDefault="006044EE" w:rsidP="006D22BA">
      <w:pPr>
        <w:spacing w:after="0" w:line="360" w:lineRule="auto"/>
        <w:jc w:val="both"/>
        <w:rPr>
          <w:rFonts w:ascii="Times New Roman" w:eastAsiaTheme="minorEastAsia" w:hAnsi="Times New Roman" w:cs="Times New Roman"/>
          <w:iCs/>
          <w:sz w:val="24"/>
          <w:szCs w:val="24"/>
          <w:lang w:val="ro-RO"/>
        </w:rPr>
      </w:pPr>
      <w:r w:rsidRPr="00CA4AA9">
        <w:rPr>
          <w:rFonts w:ascii="Times New Roman" w:eastAsiaTheme="minorEastAsia" w:hAnsi="Times New Roman" w:cs="Times New Roman"/>
          <w:b/>
          <w:iCs/>
          <w:sz w:val="24"/>
          <w:szCs w:val="24"/>
          <w:lang w:val="ro-RO"/>
        </w:rPr>
        <w:t>9</w:t>
      </w:r>
      <w:r w:rsidR="00C14E39" w:rsidRPr="00CA4AA9">
        <w:rPr>
          <w:rFonts w:ascii="Times New Roman" w:eastAsiaTheme="minorEastAsia" w:hAnsi="Times New Roman" w:cs="Times New Roman"/>
          <w:b/>
          <w:iCs/>
          <w:sz w:val="24"/>
          <w:szCs w:val="24"/>
          <w:lang w:val="ro-RO"/>
        </w:rPr>
        <w:t>.b</w:t>
      </w:r>
      <w:r w:rsidR="00C14E39" w:rsidRPr="002161E4">
        <w:rPr>
          <w:rFonts w:ascii="Times New Roman" w:eastAsiaTheme="minorEastAsia" w:hAnsi="Times New Roman" w:cs="Times New Roman"/>
          <w:iCs/>
          <w:sz w:val="24"/>
          <w:szCs w:val="24"/>
          <w:lang w:val="ro-RO"/>
        </w:rPr>
        <w:t>. Solul poate prezenta şi alte caractere sau orizonturi diagnostice ...............</w:t>
      </w:r>
      <w:r w:rsidRPr="002161E4">
        <w:rPr>
          <w:rFonts w:ascii="Times New Roman" w:eastAsiaTheme="minorEastAsia" w:hAnsi="Times New Roman" w:cs="Times New Roman"/>
          <w:iCs/>
          <w:sz w:val="24"/>
          <w:szCs w:val="24"/>
          <w:lang w:val="ro-RO"/>
        </w:rPr>
        <w:t>......................</w:t>
      </w:r>
      <w:r w:rsidR="006D22BA">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iCs/>
          <w:sz w:val="24"/>
          <w:szCs w:val="24"/>
          <w:lang w:val="ro-RO"/>
        </w:rPr>
        <w:t>.....11</w:t>
      </w:r>
    </w:p>
    <w:p w14:paraId="4A1932AB" w14:textId="77777777" w:rsidR="002A4720" w:rsidRPr="002161E4" w:rsidRDefault="006044EE" w:rsidP="006D22BA">
      <w:pPr>
        <w:spacing w:after="0" w:line="360" w:lineRule="auto"/>
        <w:jc w:val="both"/>
        <w:rPr>
          <w:rFonts w:ascii="Times New Roman" w:eastAsiaTheme="minorEastAsia" w:hAnsi="Times New Roman" w:cs="Times New Roman"/>
          <w:bCs/>
          <w:iCs/>
          <w:sz w:val="24"/>
          <w:szCs w:val="24"/>
          <w:lang w:val="ro-RO"/>
        </w:rPr>
      </w:pPr>
      <w:r w:rsidRPr="00CA4AA9">
        <w:rPr>
          <w:rFonts w:ascii="Times New Roman" w:eastAsiaTheme="minorEastAsia" w:hAnsi="Times New Roman" w:cs="Times New Roman"/>
          <w:b/>
          <w:iCs/>
          <w:sz w:val="24"/>
          <w:szCs w:val="24"/>
          <w:lang w:val="ro-RO"/>
        </w:rPr>
        <w:lastRenderedPageBreak/>
        <w:t>11</w:t>
      </w:r>
      <w:r w:rsidR="002A4720" w:rsidRPr="00CA4AA9">
        <w:rPr>
          <w:rFonts w:ascii="Times New Roman" w:eastAsiaTheme="minorEastAsia" w:hAnsi="Times New Roman" w:cs="Times New Roman"/>
          <w:b/>
          <w:iCs/>
          <w:sz w:val="24"/>
          <w:szCs w:val="24"/>
          <w:lang w:val="ro-RO"/>
        </w:rPr>
        <w:t>.a</w:t>
      </w:r>
      <w:r w:rsidR="002A4720" w:rsidRPr="002161E4">
        <w:rPr>
          <w:rFonts w:ascii="Times New Roman" w:eastAsiaTheme="minorEastAsia" w:hAnsi="Times New Roman" w:cs="Times New Roman"/>
          <w:iCs/>
          <w:sz w:val="24"/>
          <w:szCs w:val="24"/>
          <w:lang w:val="ro-RO"/>
        </w:rPr>
        <w:t xml:space="preserve">. Solul prezintă </w:t>
      </w:r>
      <w:r w:rsidR="002A4720" w:rsidRPr="002161E4">
        <w:rPr>
          <w:rStyle w:val="Bodytext285pt"/>
          <w:rFonts w:eastAsia="Century Schoolbook"/>
          <w:sz w:val="24"/>
          <w:szCs w:val="24"/>
        </w:rPr>
        <w:t>orizont Gr (proprietăţi gleice de reducere) cu limita superioară începând în intervalul 50 – 125 cm şi</w:t>
      </w:r>
      <w:r w:rsidR="002A4720" w:rsidRPr="002161E4">
        <w:rPr>
          <w:rFonts w:ascii="Times New Roman" w:eastAsiaTheme="minorEastAsia" w:hAnsi="Times New Roman" w:cs="Times New Roman"/>
          <w:bCs/>
          <w:iCs/>
          <w:sz w:val="24"/>
          <w:szCs w:val="24"/>
          <w:lang w:val="ro-RO"/>
        </w:rPr>
        <w:t xml:space="preserve"> orizont sc în intervalul 0 – 100 cm sau orizont sa în intervalul 50 – 100 cm adâncime.</w:t>
      </w:r>
    </w:p>
    <w:p w14:paraId="43B9ACF4" w14:textId="77777777" w:rsidR="002A4720" w:rsidRPr="00911D03" w:rsidRDefault="002A4720"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gleic salinic (CZ gc.sc)</w:t>
      </w:r>
    </w:p>
    <w:p w14:paraId="452CD685" w14:textId="77777777" w:rsidR="002A4720" w:rsidRPr="00911D03" w:rsidRDefault="002A4720"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642E89E6"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w:t>
      </w:r>
    </w:p>
    <w:p w14:paraId="686D37BC"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w:t>
      </w:r>
    </w:p>
    <w:p w14:paraId="410018D0"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CCaGoxsc</w:t>
      </w:r>
    </w:p>
    <w:p w14:paraId="3BC4C485"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CcaGoxsc</w:t>
      </w:r>
    </w:p>
    <w:p w14:paraId="06B3FDCF" w14:textId="3735F9CC" w:rsidR="002A4720" w:rsidRPr="002161E4" w:rsidRDefault="006044EE" w:rsidP="006D22BA">
      <w:pPr>
        <w:spacing w:after="0" w:line="360" w:lineRule="auto"/>
        <w:jc w:val="both"/>
        <w:rPr>
          <w:rFonts w:ascii="Times New Roman" w:eastAsiaTheme="minorEastAsia" w:hAnsi="Times New Roman" w:cs="Times New Roman"/>
          <w:bCs/>
          <w:iCs/>
          <w:sz w:val="24"/>
          <w:szCs w:val="24"/>
          <w:lang w:val="ro-RO"/>
        </w:rPr>
      </w:pPr>
      <w:r w:rsidRPr="00CA4AA9">
        <w:rPr>
          <w:rFonts w:ascii="Times New Roman" w:eastAsiaTheme="minorEastAsia" w:hAnsi="Times New Roman" w:cs="Times New Roman"/>
          <w:b/>
          <w:iCs/>
          <w:sz w:val="24"/>
          <w:szCs w:val="24"/>
          <w:lang w:val="ro-RO"/>
        </w:rPr>
        <w:t>11</w:t>
      </w:r>
      <w:r w:rsidR="002A4720" w:rsidRPr="00CA4AA9">
        <w:rPr>
          <w:rFonts w:ascii="Times New Roman" w:eastAsiaTheme="minorEastAsia" w:hAnsi="Times New Roman" w:cs="Times New Roman"/>
          <w:b/>
          <w:iCs/>
          <w:sz w:val="24"/>
          <w:szCs w:val="24"/>
          <w:lang w:val="ro-RO"/>
        </w:rPr>
        <w:t>.b.</w:t>
      </w:r>
      <w:r w:rsidR="002A4720" w:rsidRPr="002161E4">
        <w:rPr>
          <w:rFonts w:ascii="Times New Roman" w:eastAsiaTheme="minorEastAsia" w:hAnsi="Times New Roman" w:cs="Times New Roman"/>
          <w:iCs/>
          <w:sz w:val="24"/>
          <w:szCs w:val="24"/>
          <w:lang w:val="ro-RO"/>
        </w:rPr>
        <w:t xml:space="preserve"> Solul prezintă </w:t>
      </w:r>
      <w:r w:rsidR="002A4720" w:rsidRPr="002161E4">
        <w:rPr>
          <w:rStyle w:val="Bodytext285pt"/>
          <w:rFonts w:eastAsia="Century Schoolbook"/>
          <w:sz w:val="24"/>
          <w:szCs w:val="24"/>
        </w:rPr>
        <w:t>caractere salinice şi sodice în acelaş</w:t>
      </w:r>
      <w:r w:rsidR="00734974">
        <w:rPr>
          <w:rStyle w:val="Bodytext285pt"/>
          <w:rFonts w:eastAsia="Century Schoolbook"/>
          <w:sz w:val="24"/>
          <w:szCs w:val="24"/>
        </w:rPr>
        <w:t>i</w:t>
      </w:r>
      <w:r w:rsidR="002A4720" w:rsidRPr="002161E4">
        <w:rPr>
          <w:rStyle w:val="Bodytext285pt"/>
          <w:rFonts w:eastAsia="Century Schoolbook"/>
          <w:sz w:val="24"/>
          <w:szCs w:val="24"/>
        </w:rPr>
        <w:t xml:space="preserve"> timp (</w:t>
      </w:r>
      <w:r w:rsidR="002A4720" w:rsidRPr="002161E4">
        <w:rPr>
          <w:rFonts w:ascii="Times New Roman" w:eastAsiaTheme="minorEastAsia" w:hAnsi="Times New Roman" w:cs="Times New Roman"/>
          <w:bCs/>
          <w:iCs/>
          <w:sz w:val="24"/>
          <w:szCs w:val="24"/>
          <w:lang w:val="ro-RO"/>
        </w:rPr>
        <w:t>orizont sc în intervalul 0 – 100 cm sau orizont sa în intervalul 50 – 100 cm şi orizont ac în intervalul 0 – 100 cm sau orizont na în intervalul 50 – 100 cm).</w:t>
      </w:r>
    </w:p>
    <w:p w14:paraId="421C995C" w14:textId="77777777" w:rsidR="002A4720" w:rsidRPr="00911D03" w:rsidRDefault="002A4720" w:rsidP="00DA144B">
      <w:pPr>
        <w:pStyle w:val="ListParagraph"/>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gleic salsodic (CZ gc.ss)</w:t>
      </w:r>
    </w:p>
    <w:p w14:paraId="5E3429E0" w14:textId="77777777" w:rsidR="002A4720" w:rsidRPr="002161E4" w:rsidRDefault="006044EE" w:rsidP="006D22BA">
      <w:pPr>
        <w:spacing w:after="0" w:line="360" w:lineRule="auto"/>
        <w:jc w:val="both"/>
        <w:rPr>
          <w:rFonts w:ascii="Times New Roman" w:eastAsiaTheme="minorEastAsia" w:hAnsi="Times New Roman" w:cs="Times New Roman"/>
          <w:bCs/>
          <w:iCs/>
          <w:sz w:val="24"/>
          <w:szCs w:val="24"/>
          <w:lang w:val="ro-RO"/>
        </w:rPr>
      </w:pPr>
      <w:r w:rsidRPr="00CA4AA9">
        <w:rPr>
          <w:rFonts w:ascii="Times New Roman" w:eastAsiaTheme="minorEastAsia" w:hAnsi="Times New Roman" w:cs="Times New Roman"/>
          <w:b/>
          <w:iCs/>
          <w:sz w:val="24"/>
          <w:szCs w:val="24"/>
          <w:lang w:val="ro-RO"/>
        </w:rPr>
        <w:t>11</w:t>
      </w:r>
      <w:r w:rsidR="002A4720" w:rsidRPr="00CA4AA9">
        <w:rPr>
          <w:rFonts w:ascii="Times New Roman" w:eastAsiaTheme="minorEastAsia" w:hAnsi="Times New Roman" w:cs="Times New Roman"/>
          <w:b/>
          <w:iCs/>
          <w:sz w:val="24"/>
          <w:szCs w:val="24"/>
          <w:lang w:val="ro-RO"/>
        </w:rPr>
        <w:t>.c.</w:t>
      </w:r>
      <w:r w:rsidR="002A4720" w:rsidRPr="002161E4">
        <w:rPr>
          <w:rFonts w:ascii="Times New Roman" w:eastAsiaTheme="minorEastAsia" w:hAnsi="Times New Roman" w:cs="Times New Roman"/>
          <w:iCs/>
          <w:sz w:val="24"/>
          <w:szCs w:val="24"/>
          <w:lang w:val="ro-RO"/>
        </w:rPr>
        <w:t xml:space="preserve"> Solul prezintă </w:t>
      </w:r>
      <w:r w:rsidR="002A4720" w:rsidRPr="002161E4">
        <w:rPr>
          <w:rFonts w:ascii="Times New Roman" w:eastAsiaTheme="minorEastAsia" w:hAnsi="Times New Roman" w:cs="Times New Roman"/>
          <w:bCs/>
          <w:iCs/>
          <w:sz w:val="24"/>
          <w:szCs w:val="24"/>
          <w:lang w:val="ro-RO"/>
        </w:rPr>
        <w:t>orizont ac (hiponatric) în intervalul 0 – 100 cm sau orizont na (natric) în intervalul 50 – 100 cm.</w:t>
      </w:r>
    </w:p>
    <w:p w14:paraId="12374CD8" w14:textId="77777777" w:rsidR="002A4720" w:rsidRPr="00911D03" w:rsidRDefault="002A4720"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gleic sodic (CZ gc.ac)</w:t>
      </w:r>
    </w:p>
    <w:p w14:paraId="6E8BC578" w14:textId="77777777" w:rsidR="002A4720" w:rsidRPr="00911D03" w:rsidRDefault="002A4720"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032385FB"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CCaGoxac</w:t>
      </w:r>
    </w:p>
    <w:p w14:paraId="04D7AB8E"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CCaGoxac</w:t>
      </w:r>
    </w:p>
    <w:p w14:paraId="60DD10FF"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CcaGoxac</w:t>
      </w:r>
    </w:p>
    <w:p w14:paraId="1BE1F021"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CcaGoxac</w:t>
      </w:r>
    </w:p>
    <w:p w14:paraId="45C5E2F3" w14:textId="77777777" w:rsidR="002A4720" w:rsidRPr="002161E4" w:rsidRDefault="006044EE" w:rsidP="006D22BA">
      <w:pPr>
        <w:spacing w:after="0" w:line="360" w:lineRule="auto"/>
        <w:jc w:val="both"/>
        <w:rPr>
          <w:rStyle w:val="Bodytext285pt"/>
          <w:rFonts w:eastAsia="Century Schoolbook"/>
          <w:sz w:val="24"/>
          <w:szCs w:val="24"/>
        </w:rPr>
      </w:pPr>
      <w:r w:rsidRPr="00CA4AA9">
        <w:rPr>
          <w:rFonts w:ascii="Times New Roman" w:eastAsiaTheme="minorEastAsia" w:hAnsi="Times New Roman" w:cs="Times New Roman"/>
          <w:b/>
          <w:iCs/>
          <w:sz w:val="24"/>
          <w:szCs w:val="24"/>
          <w:lang w:val="ro-RO"/>
        </w:rPr>
        <w:t>11</w:t>
      </w:r>
      <w:r w:rsidR="002A4720" w:rsidRPr="00CA4AA9">
        <w:rPr>
          <w:rFonts w:ascii="Times New Roman" w:eastAsiaTheme="minorEastAsia" w:hAnsi="Times New Roman" w:cs="Times New Roman"/>
          <w:b/>
          <w:iCs/>
          <w:sz w:val="24"/>
          <w:szCs w:val="24"/>
          <w:lang w:val="ro-RO"/>
        </w:rPr>
        <w:t>.d.</w:t>
      </w:r>
      <w:r w:rsidR="002A4720" w:rsidRPr="002161E4">
        <w:rPr>
          <w:rFonts w:ascii="Times New Roman" w:eastAsiaTheme="minorEastAsia" w:hAnsi="Times New Roman" w:cs="Times New Roman"/>
          <w:iCs/>
          <w:sz w:val="24"/>
          <w:szCs w:val="24"/>
          <w:lang w:val="ro-RO"/>
        </w:rPr>
        <w:t xml:space="preserve"> Solul prezintă </w:t>
      </w:r>
      <w:r w:rsidR="002A4720" w:rsidRPr="002161E4">
        <w:rPr>
          <w:rStyle w:val="Bodytext285pt"/>
          <w:rFonts w:eastAsia="Century Schoolbook"/>
          <w:sz w:val="24"/>
          <w:szCs w:val="24"/>
        </w:rPr>
        <w:t>orizont contractilo-gonflant (z) situat de la baza orizontului Am şi 100 cm adâncime.</w:t>
      </w:r>
    </w:p>
    <w:p w14:paraId="53A0709F" w14:textId="77777777" w:rsidR="002A4720" w:rsidRPr="00911D03" w:rsidRDefault="002A4720" w:rsidP="00DA144B">
      <w:pPr>
        <w:spacing w:after="0" w:line="360" w:lineRule="auto"/>
        <w:jc w:val="center"/>
        <w:outlineLvl w:val="0"/>
        <w:rPr>
          <w:rFonts w:ascii="Times New Roman" w:eastAsia="Century Schoolbook" w:hAnsi="Times New Roman" w:cs="Times New Roman"/>
          <w:i/>
          <w:color w:val="000000"/>
          <w:sz w:val="24"/>
          <w:szCs w:val="24"/>
          <w:shd w:val="clear" w:color="auto" w:fill="FFFFFF"/>
          <w:lang w:val="ro-RO" w:eastAsia="ro-RO" w:bidi="ro-RO"/>
        </w:rPr>
      </w:pPr>
      <w:r w:rsidRPr="00911D03">
        <w:rPr>
          <w:rFonts w:ascii="Times New Roman" w:eastAsiaTheme="minorEastAsia" w:hAnsi="Times New Roman" w:cs="Times New Roman"/>
          <w:b/>
          <w:i/>
          <w:iCs/>
          <w:sz w:val="24"/>
          <w:szCs w:val="24"/>
          <w:lang w:val="ro-RO"/>
        </w:rPr>
        <w:t>Cernoziom gleic vertic (CZ gc.vs)</w:t>
      </w:r>
    </w:p>
    <w:p w14:paraId="4D0D76A0" w14:textId="77777777" w:rsidR="002A4720" w:rsidRPr="00911D03" w:rsidRDefault="002A4720"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188CC36D"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6B31E444" w14:textId="77777777" w:rsidR="002A4720"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CcazGr</w:t>
      </w:r>
    </w:p>
    <w:p w14:paraId="740F0354" w14:textId="77777777" w:rsidR="004A7D59" w:rsidRPr="00911D03" w:rsidRDefault="002A4720"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00911D03">
        <w:rPr>
          <w:rFonts w:ascii="Times New Roman" w:eastAsiaTheme="minorEastAsia" w:hAnsi="Times New Roman" w:cs="Times New Roman"/>
          <w:b/>
          <w:i/>
          <w:iCs/>
          <w:sz w:val="24"/>
          <w:szCs w:val="24"/>
          <w:lang w:val="ro-RO"/>
        </w:rPr>
        <w:t xml:space="preserve"> Gr</w:t>
      </w:r>
    </w:p>
    <w:p w14:paraId="7EFFACD1" w14:textId="77777777" w:rsidR="005A5BC9" w:rsidRPr="002161E4" w:rsidRDefault="002A4720" w:rsidP="006D22BA">
      <w:pPr>
        <w:spacing w:after="0" w:line="360" w:lineRule="auto"/>
        <w:jc w:val="both"/>
        <w:rPr>
          <w:rFonts w:ascii="Times New Roman" w:eastAsiaTheme="minorEastAsia" w:hAnsi="Times New Roman" w:cs="Times New Roman"/>
          <w:sz w:val="24"/>
          <w:szCs w:val="24"/>
          <w:lang w:val="ro-RO"/>
        </w:rPr>
      </w:pPr>
      <w:r w:rsidRPr="002161E4">
        <w:rPr>
          <w:rStyle w:val="Bodytext285pt"/>
          <w:rFonts w:eastAsia="Century Schoolbook"/>
          <w:b/>
          <w:sz w:val="24"/>
          <w:szCs w:val="24"/>
        </w:rPr>
        <w:t xml:space="preserve">1.q </w:t>
      </w:r>
      <w:r w:rsidR="005A5BC9" w:rsidRPr="002161E4">
        <w:rPr>
          <w:rFonts w:ascii="Times New Roman" w:eastAsiaTheme="minorEastAsia" w:hAnsi="Times New Roman" w:cs="Times New Roman"/>
          <w:sz w:val="24"/>
          <w:szCs w:val="24"/>
          <w:lang w:val="ro-RO"/>
        </w:rPr>
        <w:t>Solul prezintă</w:t>
      </w:r>
      <w:r w:rsidR="005A5BC9" w:rsidRPr="002161E4">
        <w:rPr>
          <w:rFonts w:ascii="Times New Roman" w:eastAsiaTheme="minorEastAsia" w:hAnsi="Times New Roman" w:cs="Times New Roman"/>
          <w:b/>
          <w:sz w:val="24"/>
          <w:szCs w:val="24"/>
          <w:lang w:val="ro-RO"/>
        </w:rPr>
        <w:t xml:space="preserve"> </w:t>
      </w:r>
      <w:r w:rsidR="005A5BC9" w:rsidRPr="002161E4">
        <w:rPr>
          <w:rFonts w:ascii="Times New Roman" w:eastAsiaTheme="minorEastAsia" w:hAnsi="Times New Roman" w:cs="Times New Roman"/>
          <w:sz w:val="24"/>
          <w:szCs w:val="24"/>
          <w:lang w:val="ro-RO"/>
        </w:rPr>
        <w:t>sub orizontul Am un orizont Ame slab format (agregatele structurale din partea inferioară a orizontului Am sunt pudrate cu pudră de siliciu).</w:t>
      </w:r>
    </w:p>
    <w:p w14:paraId="3195BF25" w14:textId="77777777" w:rsidR="002A4720" w:rsidRPr="00911D03" w:rsidRDefault="002A4720"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greic (CZ gr)</w:t>
      </w:r>
    </w:p>
    <w:p w14:paraId="58D2B399" w14:textId="77777777" w:rsidR="005A5BC9" w:rsidRPr="00911D03" w:rsidRDefault="005A5BC9"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2640E786" w14:textId="77777777" w:rsidR="005A5BC9" w:rsidRPr="00911D03" w:rsidRDefault="005A5BC9" w:rsidP="00911D03">
      <w:pPr>
        <w:spacing w:after="0" w:line="360" w:lineRule="auto"/>
        <w:jc w:val="center"/>
        <w:rPr>
          <w:rFonts w:ascii="Times New Roman" w:eastAsiaTheme="minorEastAsia" w:hAnsi="Times New Roman" w:cs="Times New Roman"/>
          <w:b/>
          <w:bCs/>
          <w:i/>
          <w:iCs/>
          <w:sz w:val="24"/>
          <w:szCs w:val="24"/>
          <w:lang w:val="ro-RO"/>
        </w:rPr>
      </w:pPr>
      <w:r w:rsidRPr="00911D03">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C</w:t>
      </w:r>
      <w:r w:rsidR="002A4720" w:rsidRPr="00911D03">
        <w:rPr>
          <w:rFonts w:ascii="Times New Roman" w:eastAsiaTheme="minorEastAsia" w:hAnsi="Times New Roman" w:cs="Times New Roman"/>
          <w:b/>
          <w:bCs/>
          <w:i/>
          <w:iCs/>
          <w:sz w:val="24"/>
          <w:szCs w:val="24"/>
          <w:lang w:val="ro-RO"/>
        </w:rPr>
        <w:t>c</w:t>
      </w:r>
      <w:r w:rsidRPr="00911D03">
        <w:rPr>
          <w:rFonts w:ascii="Times New Roman" w:eastAsiaTheme="minorEastAsia" w:hAnsi="Times New Roman" w:cs="Times New Roman"/>
          <w:b/>
          <w:bCs/>
          <w:i/>
          <w:iCs/>
          <w:sz w:val="24"/>
          <w:szCs w:val="24"/>
          <w:lang w:val="ro-RO"/>
        </w:rPr>
        <w:t>a</w:t>
      </w:r>
    </w:p>
    <w:p w14:paraId="22FECB96" w14:textId="77777777" w:rsidR="002A4720" w:rsidRPr="002161E4" w:rsidRDefault="002A4720" w:rsidP="00DB0757">
      <w:pPr>
        <w:spacing w:after="0" w:line="360" w:lineRule="auto"/>
        <w:rPr>
          <w:rFonts w:ascii="Times New Roman" w:eastAsiaTheme="minorEastAsia" w:hAnsi="Times New Roman" w:cs="Times New Roman"/>
          <w:b/>
          <w:bCs/>
          <w:iCs/>
          <w:sz w:val="24"/>
          <w:szCs w:val="24"/>
          <w:lang w:val="ro-RO"/>
        </w:rPr>
      </w:pPr>
    </w:p>
    <w:p w14:paraId="23D4ED0B" w14:textId="77777777" w:rsidR="00D40CE6" w:rsidRDefault="00D40CE6" w:rsidP="00396618">
      <w:pPr>
        <w:spacing w:after="0" w:line="360" w:lineRule="auto"/>
        <w:jc w:val="center"/>
        <w:rPr>
          <w:rFonts w:ascii="Times New Roman" w:eastAsiaTheme="minorEastAsia" w:hAnsi="Times New Roman" w:cs="Times New Roman"/>
          <w:b/>
          <w:bCs/>
          <w:iCs/>
          <w:sz w:val="24"/>
          <w:szCs w:val="24"/>
          <w:lang w:val="ro-RO"/>
        </w:rPr>
      </w:pPr>
    </w:p>
    <w:p w14:paraId="3A9697A3" w14:textId="77777777" w:rsidR="00D40CE6" w:rsidRDefault="00D40CE6" w:rsidP="00396618">
      <w:pPr>
        <w:spacing w:after="0" w:line="360" w:lineRule="auto"/>
        <w:jc w:val="center"/>
        <w:rPr>
          <w:rFonts w:ascii="Times New Roman" w:eastAsiaTheme="minorEastAsia" w:hAnsi="Times New Roman" w:cs="Times New Roman"/>
          <w:b/>
          <w:bCs/>
          <w:iCs/>
          <w:sz w:val="24"/>
          <w:szCs w:val="24"/>
          <w:lang w:val="ro-RO"/>
        </w:rPr>
      </w:pPr>
    </w:p>
    <w:p w14:paraId="3E441D7C" w14:textId="77777777" w:rsidR="002A4720" w:rsidRDefault="002A4720" w:rsidP="00DA144B">
      <w:pPr>
        <w:spacing w:after="0" w:line="360" w:lineRule="auto"/>
        <w:jc w:val="center"/>
        <w:outlineLvl w:val="0"/>
        <w:rPr>
          <w:rFonts w:ascii="Times New Roman" w:eastAsiaTheme="minorEastAsia" w:hAnsi="Times New Roman" w:cs="Times New Roman"/>
          <w:b/>
          <w:bCs/>
          <w:iCs/>
          <w:sz w:val="24"/>
          <w:szCs w:val="24"/>
          <w:lang w:val="ro-RO"/>
        </w:rPr>
      </w:pPr>
      <w:r w:rsidRPr="002161E4">
        <w:rPr>
          <w:rFonts w:ascii="Times New Roman" w:eastAsiaTheme="minorEastAsia" w:hAnsi="Times New Roman" w:cs="Times New Roman"/>
          <w:b/>
          <w:bCs/>
          <w:iCs/>
          <w:sz w:val="24"/>
          <w:szCs w:val="24"/>
          <w:lang w:val="ro-RO"/>
        </w:rPr>
        <w:t>CERNOZIOMURI CU ORIZONT B</w:t>
      </w:r>
    </w:p>
    <w:p w14:paraId="562BECA5" w14:textId="77777777" w:rsidR="00D40CE6" w:rsidRDefault="00D40CE6" w:rsidP="00396618">
      <w:pPr>
        <w:spacing w:after="0" w:line="360" w:lineRule="auto"/>
        <w:jc w:val="center"/>
        <w:rPr>
          <w:rFonts w:ascii="Times New Roman" w:eastAsiaTheme="minorEastAsia" w:hAnsi="Times New Roman" w:cs="Times New Roman"/>
          <w:b/>
          <w:bCs/>
          <w:iCs/>
          <w:sz w:val="24"/>
          <w:szCs w:val="24"/>
          <w:lang w:val="ro-RO"/>
        </w:rPr>
      </w:pPr>
    </w:p>
    <w:p w14:paraId="6E226488" w14:textId="77777777" w:rsidR="00D40CE6" w:rsidRPr="002161E4" w:rsidRDefault="00D40CE6" w:rsidP="00396618">
      <w:pPr>
        <w:spacing w:after="0" w:line="360" w:lineRule="auto"/>
        <w:jc w:val="center"/>
        <w:rPr>
          <w:rFonts w:ascii="Times New Roman" w:eastAsiaTheme="minorEastAsia" w:hAnsi="Times New Roman" w:cs="Times New Roman"/>
          <w:b/>
          <w:bCs/>
          <w:iCs/>
          <w:sz w:val="24"/>
          <w:szCs w:val="24"/>
          <w:lang w:val="ro-RO"/>
        </w:rPr>
      </w:pPr>
    </w:p>
    <w:p w14:paraId="3877B981" w14:textId="77777777" w:rsidR="002A4720" w:rsidRPr="002161E4" w:rsidRDefault="002A4720" w:rsidP="00DB0757">
      <w:pPr>
        <w:spacing w:after="0" w:line="360" w:lineRule="auto"/>
        <w:rPr>
          <w:rFonts w:ascii="Times New Roman" w:eastAsiaTheme="minorEastAsia" w:hAnsi="Times New Roman" w:cs="Times New Roman"/>
          <w:bCs/>
          <w:iCs/>
          <w:sz w:val="24"/>
          <w:szCs w:val="24"/>
          <w:lang w:val="ro-RO"/>
        </w:rPr>
      </w:pPr>
      <w:r w:rsidRPr="002161E4">
        <w:rPr>
          <w:rFonts w:ascii="Times New Roman" w:eastAsiaTheme="minorEastAsia" w:hAnsi="Times New Roman" w:cs="Times New Roman"/>
          <w:b/>
          <w:bCs/>
          <w:iCs/>
          <w:sz w:val="24"/>
          <w:szCs w:val="24"/>
          <w:lang w:val="ro-RO"/>
        </w:rPr>
        <w:t>1.a.</w:t>
      </w:r>
      <w:r w:rsidR="004A6253" w:rsidRPr="002161E4">
        <w:rPr>
          <w:rFonts w:ascii="Times New Roman" w:eastAsiaTheme="minorEastAsia" w:hAnsi="Times New Roman" w:cs="Times New Roman"/>
          <w:bCs/>
          <w:iCs/>
          <w:sz w:val="24"/>
          <w:szCs w:val="24"/>
          <w:lang w:val="ro-RO"/>
        </w:rPr>
        <w:t xml:space="preserve"> Cernoziomuri</w:t>
      </w:r>
      <w:r w:rsidRPr="002161E4">
        <w:rPr>
          <w:rFonts w:ascii="Times New Roman" w:eastAsiaTheme="minorEastAsia" w:hAnsi="Times New Roman" w:cs="Times New Roman"/>
          <w:bCs/>
          <w:iCs/>
          <w:sz w:val="24"/>
          <w:szCs w:val="24"/>
          <w:lang w:val="ro-RO"/>
        </w:rPr>
        <w:t xml:space="preserve"> cu orizont Bv</w:t>
      </w:r>
      <w:r w:rsidR="00D40CE6">
        <w:rPr>
          <w:rFonts w:ascii="Times New Roman" w:eastAsiaTheme="minorEastAsia" w:hAnsi="Times New Roman" w:cs="Times New Roman"/>
          <w:bCs/>
          <w:iCs/>
          <w:sz w:val="24"/>
          <w:szCs w:val="24"/>
          <w:lang w:val="ro-RO"/>
        </w:rPr>
        <w:t>.</w:t>
      </w:r>
      <w:r w:rsidR="00AF2A37">
        <w:rPr>
          <w:rFonts w:ascii="Times New Roman" w:eastAsiaTheme="minorEastAsia" w:hAnsi="Times New Roman" w:cs="Times New Roman"/>
          <w:bCs/>
          <w:iCs/>
          <w:sz w:val="24"/>
          <w:szCs w:val="24"/>
          <w:lang w:val="ro-RO"/>
        </w:rPr>
        <w:t>.</w:t>
      </w:r>
      <w:r w:rsidR="00377ABF">
        <w:rPr>
          <w:rFonts w:ascii="Times New Roman" w:eastAsiaTheme="minorEastAsia" w:hAnsi="Times New Roman" w:cs="Times New Roman"/>
          <w:bCs/>
          <w:iCs/>
          <w:sz w:val="24"/>
          <w:szCs w:val="24"/>
          <w:lang w:val="ro-RO"/>
        </w:rPr>
        <w:t xml:space="preserve"> CERNOZIOMURI CAMBICE, pg</w:t>
      </w:r>
      <w:r w:rsidR="00AF2A37">
        <w:rPr>
          <w:rFonts w:ascii="Times New Roman" w:eastAsiaTheme="minorEastAsia" w:hAnsi="Times New Roman" w:cs="Times New Roman"/>
          <w:bCs/>
          <w:iCs/>
          <w:sz w:val="24"/>
          <w:szCs w:val="24"/>
          <w:lang w:val="ro-RO"/>
        </w:rPr>
        <w:t>.</w:t>
      </w:r>
      <w:r w:rsidR="00D40CE6">
        <w:rPr>
          <w:rFonts w:ascii="Times New Roman" w:eastAsiaTheme="minorEastAsia" w:hAnsi="Times New Roman" w:cs="Times New Roman"/>
          <w:bCs/>
          <w:iCs/>
          <w:sz w:val="24"/>
          <w:szCs w:val="24"/>
          <w:lang w:val="ro-RO"/>
        </w:rPr>
        <w:t xml:space="preserve"> 56</w:t>
      </w:r>
    </w:p>
    <w:p w14:paraId="64146CB1" w14:textId="65326D79" w:rsidR="002A4720" w:rsidRPr="002161E4" w:rsidRDefault="002A4720" w:rsidP="00DB0757">
      <w:pPr>
        <w:spacing w:after="0" w:line="360" w:lineRule="auto"/>
        <w:rPr>
          <w:rFonts w:ascii="Times New Roman" w:eastAsiaTheme="minorEastAsia" w:hAnsi="Times New Roman" w:cs="Times New Roman"/>
          <w:bCs/>
          <w:iCs/>
          <w:sz w:val="24"/>
          <w:szCs w:val="24"/>
          <w:lang w:val="ro-RO"/>
        </w:rPr>
      </w:pPr>
      <w:r w:rsidRPr="002161E4">
        <w:rPr>
          <w:rFonts w:ascii="Times New Roman" w:eastAsiaTheme="minorEastAsia" w:hAnsi="Times New Roman" w:cs="Times New Roman"/>
          <w:b/>
          <w:bCs/>
          <w:iCs/>
          <w:sz w:val="24"/>
          <w:szCs w:val="24"/>
          <w:lang w:val="ro-RO"/>
        </w:rPr>
        <w:t>1.b.</w:t>
      </w:r>
      <w:r w:rsidR="00BC631F">
        <w:rPr>
          <w:rFonts w:ascii="Times New Roman" w:eastAsiaTheme="minorEastAsia" w:hAnsi="Times New Roman" w:cs="Times New Roman"/>
          <w:b/>
          <w:bCs/>
          <w:iCs/>
          <w:sz w:val="24"/>
          <w:szCs w:val="24"/>
          <w:lang w:val="ro-RO"/>
        </w:rPr>
        <w:t xml:space="preserve"> </w:t>
      </w:r>
      <w:r w:rsidR="004A6253" w:rsidRPr="002161E4">
        <w:rPr>
          <w:rFonts w:ascii="Times New Roman" w:eastAsiaTheme="minorEastAsia" w:hAnsi="Times New Roman" w:cs="Times New Roman"/>
          <w:bCs/>
          <w:iCs/>
          <w:sz w:val="24"/>
          <w:szCs w:val="24"/>
          <w:lang w:val="ro-RO"/>
        </w:rPr>
        <w:t>Cernoziomuri</w:t>
      </w:r>
      <w:r w:rsidRPr="002161E4">
        <w:rPr>
          <w:rFonts w:ascii="Times New Roman" w:eastAsiaTheme="minorEastAsia" w:hAnsi="Times New Roman" w:cs="Times New Roman"/>
          <w:bCs/>
          <w:iCs/>
          <w:sz w:val="24"/>
          <w:szCs w:val="24"/>
          <w:lang w:val="ro-RO"/>
        </w:rPr>
        <w:t xml:space="preserve"> cu orizont Bt</w:t>
      </w:r>
      <w:r w:rsidR="00AF2A37">
        <w:rPr>
          <w:rFonts w:ascii="Times New Roman" w:eastAsiaTheme="minorEastAsia" w:hAnsi="Times New Roman" w:cs="Times New Roman"/>
          <w:bCs/>
          <w:iCs/>
          <w:sz w:val="24"/>
          <w:szCs w:val="24"/>
          <w:lang w:val="ro-RO"/>
        </w:rPr>
        <w:t>......</w:t>
      </w:r>
      <w:r w:rsidR="006D22BA">
        <w:rPr>
          <w:rFonts w:ascii="Times New Roman" w:eastAsiaTheme="minorEastAsia" w:hAnsi="Times New Roman" w:cs="Times New Roman"/>
          <w:bCs/>
          <w:iCs/>
          <w:sz w:val="24"/>
          <w:szCs w:val="24"/>
          <w:lang w:val="ro-RO"/>
        </w:rPr>
        <w:t>.</w:t>
      </w:r>
      <w:r w:rsidR="00377ABF">
        <w:rPr>
          <w:rFonts w:ascii="Times New Roman" w:eastAsiaTheme="minorEastAsia" w:hAnsi="Times New Roman" w:cs="Times New Roman"/>
          <w:bCs/>
          <w:iCs/>
          <w:sz w:val="24"/>
          <w:szCs w:val="24"/>
          <w:lang w:val="ro-RO"/>
        </w:rPr>
        <w:t>.CERNOZIOMURI ARGICE, pg</w:t>
      </w:r>
      <w:r w:rsidR="006B40F7" w:rsidRPr="002161E4">
        <w:rPr>
          <w:rFonts w:ascii="Times New Roman" w:eastAsiaTheme="minorEastAsia" w:hAnsi="Times New Roman" w:cs="Times New Roman"/>
          <w:bCs/>
          <w:iCs/>
          <w:sz w:val="24"/>
          <w:szCs w:val="24"/>
          <w:lang w:val="ro-RO"/>
        </w:rPr>
        <w:t>.</w:t>
      </w:r>
      <w:r w:rsidR="00AF2A37">
        <w:rPr>
          <w:rFonts w:ascii="Times New Roman" w:eastAsiaTheme="minorEastAsia" w:hAnsi="Times New Roman" w:cs="Times New Roman"/>
          <w:bCs/>
          <w:iCs/>
          <w:sz w:val="24"/>
          <w:szCs w:val="24"/>
          <w:lang w:val="ro-RO"/>
        </w:rPr>
        <w:t xml:space="preserve"> 65</w:t>
      </w:r>
    </w:p>
    <w:p w14:paraId="7E9AB28A" w14:textId="77777777" w:rsidR="00377ABF" w:rsidRDefault="00377ABF" w:rsidP="00DB0757">
      <w:pPr>
        <w:spacing w:after="0" w:line="360" w:lineRule="auto"/>
        <w:rPr>
          <w:rFonts w:ascii="Times New Roman" w:eastAsiaTheme="minorEastAsia" w:hAnsi="Times New Roman" w:cs="Times New Roman"/>
          <w:bCs/>
          <w:iCs/>
          <w:sz w:val="24"/>
          <w:szCs w:val="24"/>
          <w:lang w:val="ro-RO"/>
        </w:rPr>
      </w:pPr>
    </w:p>
    <w:p w14:paraId="0FC05C16" w14:textId="77777777" w:rsidR="00377ABF" w:rsidRDefault="00377ABF" w:rsidP="00377ABF">
      <w:pPr>
        <w:spacing w:after="0" w:line="360" w:lineRule="auto"/>
        <w:jc w:val="center"/>
        <w:rPr>
          <w:rFonts w:ascii="Times New Roman" w:eastAsiaTheme="minorEastAsia" w:hAnsi="Times New Roman" w:cs="Times New Roman"/>
          <w:bCs/>
          <w:iCs/>
          <w:sz w:val="24"/>
          <w:szCs w:val="24"/>
          <w:lang w:val="ro-RO"/>
        </w:rPr>
      </w:pPr>
    </w:p>
    <w:p w14:paraId="61996685" w14:textId="77777777" w:rsidR="006B40F7" w:rsidRPr="00377ABF" w:rsidRDefault="006B40F7" w:rsidP="00DA144B">
      <w:pPr>
        <w:spacing w:after="0" w:line="360" w:lineRule="auto"/>
        <w:jc w:val="center"/>
        <w:outlineLvl w:val="0"/>
        <w:rPr>
          <w:rFonts w:ascii="Times New Roman" w:eastAsiaTheme="minorEastAsia" w:hAnsi="Times New Roman" w:cs="Times New Roman"/>
          <w:b/>
          <w:bCs/>
          <w:iCs/>
          <w:sz w:val="24"/>
          <w:szCs w:val="24"/>
          <w:lang w:val="ro-RO"/>
        </w:rPr>
      </w:pPr>
      <w:r w:rsidRPr="00377ABF">
        <w:rPr>
          <w:rFonts w:ascii="Times New Roman" w:eastAsiaTheme="minorEastAsia" w:hAnsi="Times New Roman" w:cs="Times New Roman"/>
          <w:b/>
          <w:bCs/>
          <w:iCs/>
          <w:sz w:val="24"/>
          <w:szCs w:val="24"/>
          <w:lang w:val="ro-RO"/>
        </w:rPr>
        <w:t>CERNOZIOMURILE CAMBICE</w:t>
      </w:r>
    </w:p>
    <w:p w14:paraId="54FEF4CD" w14:textId="77777777" w:rsidR="00377ABF" w:rsidRDefault="00377ABF" w:rsidP="00377ABF">
      <w:pPr>
        <w:spacing w:after="0" w:line="360" w:lineRule="auto"/>
        <w:jc w:val="center"/>
        <w:rPr>
          <w:rFonts w:ascii="Times New Roman" w:eastAsiaTheme="minorEastAsia" w:hAnsi="Times New Roman" w:cs="Times New Roman"/>
          <w:bCs/>
          <w:iCs/>
          <w:sz w:val="24"/>
          <w:szCs w:val="24"/>
          <w:lang w:val="ro-RO"/>
        </w:rPr>
      </w:pPr>
    </w:p>
    <w:p w14:paraId="5402394F" w14:textId="77777777" w:rsidR="00377ABF" w:rsidRPr="002161E4" w:rsidRDefault="00377ABF" w:rsidP="00377ABF">
      <w:pPr>
        <w:spacing w:after="0" w:line="360" w:lineRule="auto"/>
        <w:jc w:val="center"/>
        <w:rPr>
          <w:rStyle w:val="Bodytext285pt"/>
          <w:rFonts w:eastAsiaTheme="minorEastAsia"/>
          <w:bCs/>
          <w:iCs/>
          <w:sz w:val="24"/>
          <w:szCs w:val="24"/>
        </w:rPr>
      </w:pPr>
    </w:p>
    <w:p w14:paraId="745D678F" w14:textId="14163A5D" w:rsidR="00672051" w:rsidRPr="002161E4" w:rsidRDefault="006B40F7" w:rsidP="006D22BA">
      <w:pPr>
        <w:spacing w:after="0" w:line="360" w:lineRule="auto"/>
        <w:jc w:val="both"/>
        <w:rPr>
          <w:rStyle w:val="Bodytext285pt"/>
          <w:rFonts w:eastAsiaTheme="minorEastAsia"/>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1</w:t>
      </w:r>
      <w:r w:rsidR="00672051" w:rsidRPr="002161E4">
        <w:rPr>
          <w:rFonts w:ascii="Times New Roman" w:eastAsiaTheme="minorEastAsia" w:hAnsi="Times New Roman" w:cs="Times New Roman"/>
          <w:b/>
          <w:iCs/>
          <w:sz w:val="24"/>
          <w:szCs w:val="24"/>
          <w:lang w:val="ro-RO"/>
        </w:rPr>
        <w:t xml:space="preserve">.a. </w:t>
      </w:r>
      <w:r w:rsidR="00672051" w:rsidRPr="002161E4">
        <w:rPr>
          <w:rFonts w:ascii="Times New Roman" w:eastAsiaTheme="minorEastAsia" w:hAnsi="Times New Roman" w:cs="Times New Roman"/>
          <w:iCs/>
          <w:sz w:val="24"/>
          <w:szCs w:val="24"/>
          <w:lang w:val="ro-RO"/>
        </w:rPr>
        <w:t xml:space="preserve">Solul nu prezintă alte caractere sau orizonturi diagnostice, </w:t>
      </w:r>
      <w:r w:rsidR="00672051" w:rsidRPr="002161E4">
        <w:rPr>
          <w:rStyle w:val="Bodytext285pt"/>
          <w:rFonts w:eastAsia="Century Schoolbook"/>
          <w:sz w:val="24"/>
          <w:szCs w:val="24"/>
        </w:rPr>
        <w:t xml:space="preserve">având orizont A molic (Am) cu crome </w:t>
      </w:r>
      <m:oMath>
        <m:r>
          <m:rPr>
            <m:sty m:val="p"/>
          </m:rPr>
          <w:rPr>
            <w:rStyle w:val="Bodytext285pt"/>
            <w:rFonts w:ascii="Cambria Math" w:eastAsia="Century Schoolbook" w:hAnsi="Cambria Math"/>
            <w:sz w:val="24"/>
            <w:szCs w:val="24"/>
          </w:rPr>
          <m:t>≤</m:t>
        </m:r>
      </m:oMath>
      <w:r w:rsidR="00672051" w:rsidRPr="002161E4">
        <w:rPr>
          <w:rStyle w:val="Bodytext285pt"/>
          <w:rFonts w:eastAsia="Century Schoolbook"/>
          <w:sz w:val="24"/>
          <w:szCs w:val="24"/>
        </w:rPr>
        <w:t xml:space="preserve"> 2 la umed, orizont Bv având culori cu crome şi valori sub 3,5 la umed</w:t>
      </w:r>
      <w:r w:rsidR="00672051" w:rsidRPr="002161E4">
        <w:rPr>
          <w:rFonts w:ascii="Times New Roman" w:eastAsiaTheme="minorEastAsia" w:hAnsi="Times New Roman" w:cs="Times New Roman"/>
          <w:sz w:val="24"/>
          <w:szCs w:val="24"/>
          <w:lang w:val="ro-RO"/>
        </w:rPr>
        <w:t xml:space="preserve"> şi mai mici ca 5,5 la materialul în stare uscată</w:t>
      </w:r>
      <w:r w:rsidR="00672051" w:rsidRPr="002161E4">
        <w:rPr>
          <w:rStyle w:val="Bodytext285pt"/>
          <w:rFonts w:eastAsia="Century Schoolbook"/>
          <w:sz w:val="24"/>
          <w:szCs w:val="24"/>
        </w:rPr>
        <w:t xml:space="preserve"> cel puţ</w:t>
      </w:r>
      <w:r w:rsidR="00BA4CC1">
        <w:rPr>
          <w:rStyle w:val="Bodytext285pt"/>
          <w:rFonts w:eastAsia="Century Schoolbook"/>
          <w:sz w:val="24"/>
          <w:szCs w:val="24"/>
        </w:rPr>
        <w:t>in în partea superioară (pe cca</w:t>
      </w:r>
      <w:r w:rsidR="00672051" w:rsidRPr="002161E4">
        <w:rPr>
          <w:rStyle w:val="Bodytext285pt"/>
          <w:rFonts w:eastAsia="Century Schoolbook"/>
          <w:sz w:val="24"/>
          <w:szCs w:val="24"/>
        </w:rPr>
        <w:t xml:space="preserve"> 10</w:t>
      </w:r>
      <w:r w:rsidR="00BC631F">
        <w:rPr>
          <w:rStyle w:val="Bodytext285pt"/>
          <w:rFonts w:eastAsia="Century Schoolbook"/>
          <w:sz w:val="24"/>
          <w:szCs w:val="24"/>
        </w:rPr>
        <w:t xml:space="preserve"> – </w:t>
      </w:r>
      <w:r w:rsidR="00672051" w:rsidRPr="002161E4">
        <w:rPr>
          <w:rStyle w:val="Bodytext285pt"/>
          <w:rFonts w:eastAsia="Century Schoolbook"/>
          <w:sz w:val="24"/>
          <w:szCs w:val="24"/>
        </w:rPr>
        <w:t xml:space="preserve">15 cm) şi cel puţin pe feţele agregatelor structurale şi orizont Cca sau concentrări de pudră </w:t>
      </w:r>
      <w:r w:rsidR="00672051" w:rsidRPr="002161E4">
        <w:rPr>
          <w:rStyle w:val="Bodytext285pt"/>
          <w:rFonts w:eastAsia="Century Schoolbook"/>
          <w:sz w:val="24"/>
          <w:szCs w:val="24"/>
        </w:rPr>
        <w:lastRenderedPageBreak/>
        <w:t>friabilă de CaCO</w:t>
      </w:r>
      <w:r w:rsidR="00672051" w:rsidRPr="002161E4">
        <w:rPr>
          <w:rStyle w:val="Bodytext285pt"/>
          <w:rFonts w:eastAsia="Century Schoolbook"/>
          <w:sz w:val="24"/>
          <w:szCs w:val="24"/>
          <w:vertAlign w:val="subscript"/>
        </w:rPr>
        <w:t>3</w:t>
      </w:r>
      <w:r w:rsidR="00672051" w:rsidRPr="002161E4">
        <w:rPr>
          <w:rStyle w:val="Bodytext285pt"/>
          <w:rFonts w:eastAsia="Century Schoolbook"/>
          <w:sz w:val="24"/>
          <w:szCs w:val="24"/>
        </w:rPr>
        <w:t xml:space="preserve"> (carbonaţi secundari) în primii 125 cm.</w:t>
      </w:r>
      <w:r w:rsidR="00BC631F">
        <w:rPr>
          <w:rStyle w:val="Bodytext285pt"/>
          <w:rFonts w:eastAsia="Century Schoolbook"/>
          <w:sz w:val="24"/>
          <w:szCs w:val="24"/>
        </w:rPr>
        <w:t xml:space="preserve"> </w:t>
      </w:r>
      <w:r w:rsidR="00A563E9" w:rsidRPr="002161E4">
        <w:rPr>
          <w:rStyle w:val="Bodytext285pt"/>
          <w:rFonts w:eastAsia="Century Schoolbook"/>
          <w:sz w:val="24"/>
          <w:szCs w:val="24"/>
        </w:rPr>
        <w:t>Solul nu</w:t>
      </w:r>
      <w:r w:rsidR="00087711" w:rsidRPr="002161E4">
        <w:rPr>
          <w:rStyle w:val="Bodytext285pt"/>
          <w:rFonts w:eastAsia="Century Schoolbook"/>
          <w:sz w:val="24"/>
          <w:szCs w:val="24"/>
        </w:rPr>
        <w:t xml:space="preserve"> prezin</w:t>
      </w:r>
      <w:r w:rsidR="00BC631F">
        <w:rPr>
          <w:rStyle w:val="Bodytext285pt"/>
          <w:rFonts w:eastAsia="Century Schoolbook"/>
          <w:sz w:val="24"/>
          <w:szCs w:val="24"/>
        </w:rPr>
        <w:t>t</w:t>
      </w:r>
      <w:r w:rsidR="00087711" w:rsidRPr="002161E4">
        <w:rPr>
          <w:rStyle w:val="Bodytext285pt"/>
          <w:rFonts w:eastAsia="Century Schoolbook"/>
          <w:sz w:val="24"/>
          <w:szCs w:val="24"/>
        </w:rPr>
        <w:t>ă alte caractere sau orzonturi diagnostice</w:t>
      </w:r>
      <w:r w:rsidR="00BC631F">
        <w:rPr>
          <w:rStyle w:val="Bodytext285pt"/>
          <w:rFonts w:eastAsia="Century Schoolbook"/>
          <w:sz w:val="24"/>
          <w:szCs w:val="24"/>
        </w:rPr>
        <w:t>.</w:t>
      </w:r>
    </w:p>
    <w:p w14:paraId="3E5ACD50" w14:textId="77777777" w:rsidR="00672051" w:rsidRPr="00911D03" w:rsidRDefault="00672051"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w:t>
      </w:r>
      <w:r w:rsidR="006B40F7" w:rsidRPr="00911D03">
        <w:rPr>
          <w:rFonts w:ascii="Times New Roman" w:eastAsiaTheme="minorEastAsia" w:hAnsi="Times New Roman" w:cs="Times New Roman"/>
          <w:b/>
          <w:i/>
          <w:iCs/>
          <w:sz w:val="24"/>
          <w:szCs w:val="24"/>
          <w:lang w:val="ro-RO"/>
        </w:rPr>
        <w:t xml:space="preserve"> </w:t>
      </w:r>
      <w:r w:rsidR="00AB25BD" w:rsidRPr="00911D03">
        <w:rPr>
          <w:rFonts w:ascii="Times New Roman" w:eastAsiaTheme="minorEastAsia" w:hAnsi="Times New Roman" w:cs="Times New Roman"/>
          <w:b/>
          <w:i/>
          <w:iCs/>
          <w:sz w:val="24"/>
          <w:szCs w:val="24"/>
          <w:lang w:val="ro-RO"/>
        </w:rPr>
        <w:t>tipic</w:t>
      </w:r>
      <w:r w:rsidRPr="00911D03">
        <w:rPr>
          <w:rFonts w:ascii="Times New Roman" w:eastAsiaTheme="minorEastAsia" w:hAnsi="Times New Roman" w:cs="Times New Roman"/>
          <w:b/>
          <w:i/>
          <w:iCs/>
          <w:sz w:val="24"/>
          <w:szCs w:val="24"/>
          <w:lang w:val="ro-RO"/>
        </w:rPr>
        <w:t xml:space="preserve"> (CZ cb)</w:t>
      </w:r>
    </w:p>
    <w:p w14:paraId="3C835359" w14:textId="77777777" w:rsidR="00672051" w:rsidRPr="00911D03" w:rsidRDefault="00672051"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i/>
          <w:iCs/>
          <w:sz w:val="24"/>
          <w:szCs w:val="24"/>
          <w:lang w:val="ro-RO"/>
        </w:rPr>
        <w:t>Succesiune de orizonturi:</w:t>
      </w:r>
      <w:r w:rsidRPr="00911D03">
        <w:rPr>
          <w:rStyle w:val="Bodytext285pt"/>
          <w:rFonts w:eastAsiaTheme="minorEastAsia"/>
          <w:i/>
          <w:iCs/>
          <w:sz w:val="24"/>
          <w:szCs w:val="24"/>
        </w:rPr>
        <w:t xml:space="preserve"> </w:t>
      </w: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15215CA5" w14:textId="77777777" w:rsidR="00672051" w:rsidRPr="002161E4" w:rsidRDefault="00AB25BD"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1.b</w:t>
      </w:r>
      <w:r w:rsidR="00672051" w:rsidRPr="002161E4">
        <w:rPr>
          <w:rFonts w:ascii="Times New Roman" w:eastAsiaTheme="minorEastAsia" w:hAnsi="Times New Roman" w:cs="Times New Roman"/>
          <w:b/>
          <w:iCs/>
          <w:sz w:val="24"/>
          <w:szCs w:val="24"/>
          <w:lang w:val="ro-RO"/>
        </w:rPr>
        <w:t>.</w:t>
      </w:r>
      <w:r w:rsidR="00672051" w:rsidRPr="002161E4">
        <w:rPr>
          <w:rFonts w:ascii="Times New Roman" w:eastAsiaTheme="minorEastAsia" w:hAnsi="Times New Roman" w:cs="Times New Roman"/>
          <w:iCs/>
          <w:sz w:val="24"/>
          <w:szCs w:val="24"/>
          <w:lang w:val="ro-RO"/>
        </w:rPr>
        <w:t xml:space="preserve"> Solul prezintă şi alte caractere sau orizonturi </w:t>
      </w:r>
      <w:r w:rsidR="006D22BA">
        <w:rPr>
          <w:rFonts w:ascii="Times New Roman" w:eastAsiaTheme="minorEastAsia" w:hAnsi="Times New Roman" w:cs="Times New Roman"/>
          <w:iCs/>
          <w:sz w:val="24"/>
          <w:szCs w:val="24"/>
          <w:lang w:val="ro-RO"/>
        </w:rPr>
        <w:t xml:space="preserve">diagnostice..................2 </w:t>
      </w:r>
    </w:p>
    <w:p w14:paraId="3BEBDB37" w14:textId="5D3B9CFB" w:rsidR="006B40F7" w:rsidRPr="002161E4" w:rsidRDefault="00AB25BD" w:rsidP="006D22BA">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2</w:t>
      </w:r>
      <w:r w:rsidR="006B40F7" w:rsidRPr="002161E4">
        <w:rPr>
          <w:rFonts w:ascii="Times New Roman" w:eastAsiaTheme="minorEastAsia" w:hAnsi="Times New Roman" w:cs="Times New Roman"/>
          <w:b/>
          <w:iCs/>
          <w:sz w:val="24"/>
          <w:szCs w:val="24"/>
          <w:lang w:val="ro-RO"/>
        </w:rPr>
        <w:t>.a.</w:t>
      </w:r>
      <w:r w:rsidR="006B40F7" w:rsidRPr="002161E4">
        <w:rPr>
          <w:rFonts w:ascii="Times New Roman" w:eastAsiaTheme="minorEastAsia" w:hAnsi="Times New Roman" w:cs="Times New Roman"/>
          <w:iCs/>
          <w:sz w:val="24"/>
          <w:szCs w:val="24"/>
          <w:lang w:val="ro-RO"/>
        </w:rPr>
        <w:t xml:space="preserve"> </w:t>
      </w:r>
      <w:r w:rsidR="006B40F7" w:rsidRPr="002161E4">
        <w:rPr>
          <w:rStyle w:val="Bodytext285pt"/>
          <w:rFonts w:eastAsia="Century Schoolbook"/>
          <w:sz w:val="24"/>
          <w:szCs w:val="24"/>
        </w:rPr>
        <w:t xml:space="preserve">Solul </w:t>
      </w:r>
      <w:r w:rsidR="006B40F7" w:rsidRPr="002161E4">
        <w:rPr>
          <w:rFonts w:ascii="Times New Roman" w:eastAsiaTheme="minorEastAsia" w:hAnsi="Times New Roman" w:cs="Times New Roman"/>
          <w:iCs/>
          <w:sz w:val="24"/>
          <w:szCs w:val="24"/>
          <w:lang w:val="ro-RO"/>
        </w:rPr>
        <w:t xml:space="preserve">prezintă în proporţie </w:t>
      </w:r>
      <m:oMath>
        <m:r>
          <m:rPr>
            <m:sty m:val="p"/>
          </m:rPr>
          <w:rPr>
            <w:rFonts w:ascii="Cambria Math" w:eastAsiaTheme="minorEastAsia" w:hAnsi="Cambria Math" w:cs="Times New Roman"/>
            <w:sz w:val="24"/>
            <w:szCs w:val="24"/>
            <w:lang w:val="ro-RO"/>
          </w:rPr>
          <m:t>&gt;</m:t>
        </m:r>
      </m:oMath>
      <w:r w:rsidR="006B40F7" w:rsidRPr="002161E4">
        <w:rPr>
          <w:rFonts w:ascii="Times New Roman" w:eastAsiaTheme="minorEastAsia" w:hAnsi="Times New Roman" w:cs="Times New Roman"/>
          <w:iCs/>
          <w:sz w:val="24"/>
          <w:szCs w:val="24"/>
          <w:lang w:val="ro-RO"/>
        </w:rPr>
        <w:t xml:space="preserve"> 50% din volumul orizontului Am şi </w:t>
      </w:r>
      <m:oMath>
        <m:r>
          <m:rPr>
            <m:sty m:val="p"/>
          </m:rPr>
          <w:rPr>
            <w:rFonts w:ascii="Cambria Math" w:eastAsiaTheme="minorEastAsia" w:hAnsi="Cambria Math" w:cs="Times New Roman"/>
            <w:sz w:val="24"/>
            <w:szCs w:val="24"/>
            <w:lang w:val="ro-RO"/>
          </w:rPr>
          <m:t>&gt;</m:t>
        </m:r>
      </m:oMath>
      <w:r w:rsidR="006B40F7" w:rsidRPr="002161E4">
        <w:rPr>
          <w:rFonts w:ascii="Times New Roman" w:eastAsiaTheme="minorEastAsia" w:hAnsi="Times New Roman" w:cs="Times New Roman"/>
          <w:iCs/>
          <w:sz w:val="24"/>
          <w:szCs w:val="24"/>
          <w:lang w:val="ro-RO"/>
        </w:rPr>
        <w:t xml:space="preserve"> 25% din orizontul subiacent canale de râme, coprolite sau galerii de animale umplute cu materiale aduse din orizonturile supra şi/sau subiacente.</w:t>
      </w:r>
    </w:p>
    <w:p w14:paraId="6245AC70" w14:textId="77777777" w:rsidR="006B40F7" w:rsidRPr="00911D03" w:rsidRDefault="006B40F7"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vermic (CZ cb vm)</w:t>
      </w:r>
    </w:p>
    <w:p w14:paraId="25F52E43" w14:textId="77777777" w:rsidR="006B40F7" w:rsidRPr="00911D03" w:rsidRDefault="006B40F7"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49FC978E" w14:textId="77777777" w:rsidR="006B40F7" w:rsidRPr="00911D03" w:rsidRDefault="006B40F7"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7A4F0CE8" w14:textId="15D819E7" w:rsidR="006B40F7" w:rsidRPr="002161E4" w:rsidRDefault="00AB25BD" w:rsidP="006D22BA">
      <w:pPr>
        <w:spacing w:after="0" w:line="360" w:lineRule="auto"/>
        <w:jc w:val="both"/>
        <w:rPr>
          <w:rFonts w:ascii="Times New Roman" w:eastAsiaTheme="minorEastAsia" w:hAnsi="Times New Roman" w:cs="Times New Roman"/>
          <w:b/>
          <w:bCs/>
          <w:iCs/>
          <w:sz w:val="24"/>
          <w:szCs w:val="24"/>
          <w:lang w:val="ro-RO"/>
        </w:rPr>
      </w:pPr>
      <w:r w:rsidRPr="002161E4">
        <w:rPr>
          <w:rFonts w:ascii="Times New Roman" w:eastAsiaTheme="minorEastAsia" w:hAnsi="Times New Roman" w:cs="Times New Roman"/>
          <w:b/>
          <w:iCs/>
          <w:sz w:val="24"/>
          <w:szCs w:val="24"/>
          <w:lang w:val="ro-RO"/>
        </w:rPr>
        <w:t>2</w:t>
      </w:r>
      <w:r w:rsidR="006B40F7" w:rsidRPr="002161E4">
        <w:rPr>
          <w:rFonts w:ascii="Times New Roman" w:eastAsiaTheme="minorEastAsia" w:hAnsi="Times New Roman" w:cs="Times New Roman"/>
          <w:b/>
          <w:iCs/>
          <w:sz w:val="24"/>
          <w:szCs w:val="24"/>
          <w:lang w:val="ro-RO"/>
        </w:rPr>
        <w:t xml:space="preserve">.b. </w:t>
      </w:r>
      <w:r w:rsidR="006B40F7" w:rsidRPr="002161E4">
        <w:rPr>
          <w:rStyle w:val="Bodytext285pt"/>
          <w:rFonts w:eastAsia="Century Schoolbook"/>
          <w:sz w:val="24"/>
          <w:szCs w:val="24"/>
        </w:rPr>
        <w:t xml:space="preserve">Solul prezintă </w:t>
      </w:r>
      <w:r w:rsidR="006B40F7" w:rsidRPr="002161E4">
        <w:rPr>
          <w:rFonts w:ascii="Times New Roman" w:eastAsiaTheme="minorEastAsia" w:hAnsi="Times New Roman" w:cs="Times New Roman"/>
          <w:sz w:val="24"/>
          <w:szCs w:val="24"/>
          <w:lang w:val="ro-RO"/>
        </w:rPr>
        <w:t xml:space="preserve">orizont gleic de reducere (Gr) începând în intervalul 100 </w:t>
      </w:r>
      <w:r w:rsidR="00BC631F">
        <w:rPr>
          <w:rFonts w:ascii="Times New Roman" w:eastAsiaTheme="minorEastAsia" w:hAnsi="Times New Roman" w:cs="Times New Roman"/>
          <w:sz w:val="24"/>
          <w:szCs w:val="24"/>
          <w:lang w:val="ro-RO"/>
        </w:rPr>
        <w:t>–</w:t>
      </w:r>
      <w:r w:rsidR="006B40F7" w:rsidRPr="002161E4">
        <w:rPr>
          <w:rFonts w:ascii="Times New Roman" w:eastAsiaTheme="minorEastAsia" w:hAnsi="Times New Roman" w:cs="Times New Roman"/>
          <w:sz w:val="24"/>
          <w:szCs w:val="24"/>
          <w:lang w:val="ro-RO"/>
        </w:rPr>
        <w:t xml:space="preserve"> 200 cm adâncime ai </w:t>
      </w:r>
      <w:r w:rsidR="006D22BA">
        <w:rPr>
          <w:rFonts w:ascii="Times New Roman" w:eastAsiaTheme="minorEastAsia" w:hAnsi="Times New Roman" w:cs="Times New Roman"/>
          <w:sz w:val="24"/>
          <w:szCs w:val="24"/>
          <w:lang w:val="ro-RO"/>
        </w:rPr>
        <w:t xml:space="preserve">profilului..........................................................3 </w:t>
      </w:r>
      <w:r w:rsidRPr="002161E4">
        <w:rPr>
          <w:rFonts w:ascii="Times New Roman" w:eastAsiaTheme="minorEastAsia" w:hAnsi="Times New Roman" w:cs="Times New Roman"/>
          <w:b/>
          <w:sz w:val="24"/>
          <w:szCs w:val="24"/>
          <w:lang w:val="ro-RO"/>
        </w:rPr>
        <w:t>3</w:t>
      </w:r>
      <w:r w:rsidR="00377ABF">
        <w:rPr>
          <w:rFonts w:ascii="Times New Roman" w:eastAsiaTheme="minorEastAsia" w:hAnsi="Times New Roman" w:cs="Times New Roman"/>
          <w:b/>
          <w:sz w:val="24"/>
          <w:szCs w:val="24"/>
          <w:lang w:val="ro-RO"/>
        </w:rPr>
        <w:t>.</w:t>
      </w:r>
      <w:r w:rsidRPr="002161E4">
        <w:rPr>
          <w:rFonts w:ascii="Times New Roman" w:eastAsiaTheme="minorEastAsia" w:hAnsi="Times New Roman" w:cs="Times New Roman"/>
          <w:b/>
          <w:sz w:val="24"/>
          <w:szCs w:val="24"/>
          <w:lang w:val="ro-RO"/>
        </w:rPr>
        <w:t>a</w:t>
      </w:r>
      <w:r w:rsidR="00377ABF">
        <w:rPr>
          <w:rFonts w:ascii="Times New Roman" w:eastAsiaTheme="minorEastAsia" w:hAnsi="Times New Roman" w:cs="Times New Roman"/>
          <w:sz w:val="24"/>
          <w:szCs w:val="24"/>
          <w:lang w:val="ro-RO"/>
        </w:rPr>
        <w:t xml:space="preserve">. </w:t>
      </w:r>
      <w:r w:rsidRPr="002161E4">
        <w:rPr>
          <w:rStyle w:val="Bodytext285pt"/>
          <w:rFonts w:eastAsia="Century Schoolbook"/>
          <w:sz w:val="24"/>
          <w:szCs w:val="24"/>
        </w:rPr>
        <w:t xml:space="preserve">Solul prezintă </w:t>
      </w:r>
      <w:r w:rsidRPr="002161E4">
        <w:rPr>
          <w:rFonts w:ascii="Times New Roman" w:eastAsiaTheme="minorEastAsia" w:hAnsi="Times New Roman" w:cs="Times New Roman"/>
          <w:sz w:val="24"/>
          <w:szCs w:val="24"/>
          <w:lang w:val="ro-RO"/>
        </w:rPr>
        <w:t xml:space="preserve">orizont gleic de reducere (Gr) începând în intervalul 100 </w:t>
      </w:r>
      <w:r w:rsidR="00BC631F">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sz w:val="24"/>
          <w:szCs w:val="24"/>
          <w:lang w:val="ro-RO"/>
        </w:rPr>
        <w:t xml:space="preserve"> 200 cm adâncime ai profilului, fără a prezenta alte caractere sau orizonturi diagnostice</w:t>
      </w:r>
      <w:r w:rsidR="00826B67">
        <w:rPr>
          <w:rFonts w:ascii="Times New Roman" w:eastAsiaTheme="minorEastAsia" w:hAnsi="Times New Roman" w:cs="Times New Roman"/>
          <w:sz w:val="24"/>
          <w:szCs w:val="24"/>
          <w:lang w:val="ro-RO"/>
        </w:rPr>
        <w:t>.</w:t>
      </w:r>
    </w:p>
    <w:p w14:paraId="45AF16D1" w14:textId="77777777" w:rsidR="006B40F7" w:rsidRPr="00911D03" w:rsidRDefault="006B40F7" w:rsidP="00DA144B">
      <w:pPr>
        <w:spacing w:after="0" w:line="360" w:lineRule="auto"/>
        <w:jc w:val="center"/>
        <w:outlineLvl w:val="0"/>
        <w:rPr>
          <w:rFonts w:ascii="Times New Roman" w:eastAsiaTheme="minorEastAsia" w:hAnsi="Times New Roman" w:cs="Times New Roman"/>
          <w:b/>
          <w:bCs/>
          <w:i/>
          <w:iCs/>
          <w:sz w:val="24"/>
          <w:szCs w:val="24"/>
          <w:lang w:val="ro-RO"/>
        </w:rPr>
      </w:pPr>
      <w:r w:rsidRPr="00911D03">
        <w:rPr>
          <w:rFonts w:ascii="Times New Roman" w:eastAsiaTheme="minorEastAsia" w:hAnsi="Times New Roman" w:cs="Times New Roman"/>
          <w:b/>
          <w:i/>
          <w:iCs/>
          <w:sz w:val="24"/>
          <w:szCs w:val="24"/>
          <w:lang w:val="ro-RO"/>
        </w:rPr>
        <w:t>Cernoziom cambic batigleic (CZ cb.dg)</w:t>
      </w:r>
    </w:p>
    <w:p w14:paraId="690B378D" w14:textId="77777777" w:rsidR="006B40F7" w:rsidRPr="00911D03" w:rsidRDefault="006B40F7"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6E5EFE14" w14:textId="77777777" w:rsidR="006B40F7" w:rsidRPr="00911D03" w:rsidRDefault="006B40F7"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4D4627A5" w14:textId="77777777" w:rsidR="006B40F7" w:rsidRPr="00911D03" w:rsidRDefault="006B40F7"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w:t>
      </w:r>
    </w:p>
    <w:p w14:paraId="176BD1D1" w14:textId="6CD92066" w:rsidR="00AB25BD" w:rsidRPr="002161E4" w:rsidRDefault="00AB25BD" w:rsidP="00E268C3">
      <w:pPr>
        <w:spacing w:after="0" w:line="360" w:lineRule="auto"/>
        <w:jc w:val="both"/>
        <w:rPr>
          <w:rFonts w:ascii="Times New Roman" w:eastAsiaTheme="minorEastAsia" w:hAnsi="Times New Roman" w:cs="Times New Roman"/>
          <w:b/>
          <w:bCs/>
          <w:iCs/>
          <w:sz w:val="24"/>
          <w:szCs w:val="24"/>
          <w:lang w:val="ro-RO"/>
        </w:rPr>
      </w:pPr>
      <w:r w:rsidRPr="002161E4">
        <w:rPr>
          <w:rFonts w:ascii="Times New Roman" w:eastAsiaTheme="minorEastAsia" w:hAnsi="Times New Roman" w:cs="Times New Roman"/>
          <w:b/>
          <w:iCs/>
          <w:sz w:val="24"/>
          <w:szCs w:val="24"/>
          <w:lang w:val="ro-RO"/>
        </w:rPr>
        <w:t>3.b</w:t>
      </w:r>
      <w:r w:rsidRPr="002161E4">
        <w:rPr>
          <w:rFonts w:ascii="Times New Roman" w:eastAsiaTheme="minorEastAsia" w:hAnsi="Times New Roman" w:cs="Times New Roman"/>
          <w:iCs/>
          <w:sz w:val="24"/>
          <w:szCs w:val="24"/>
          <w:lang w:val="ro-RO"/>
        </w:rPr>
        <w:t>.</w:t>
      </w:r>
      <w:r w:rsidR="009E2A0D">
        <w:rPr>
          <w:rFonts w:ascii="Times New Roman" w:eastAsiaTheme="minorEastAsia" w:hAnsi="Times New Roman" w:cs="Times New Roman"/>
          <w:iCs/>
          <w:sz w:val="24"/>
          <w:szCs w:val="24"/>
          <w:lang w:val="ro-RO"/>
        </w:rPr>
        <w:t xml:space="preserve"> </w:t>
      </w:r>
      <w:r w:rsidRPr="002161E4">
        <w:rPr>
          <w:rStyle w:val="Bodytext285pt"/>
          <w:rFonts w:eastAsia="Century Schoolbook"/>
          <w:sz w:val="24"/>
          <w:szCs w:val="24"/>
        </w:rPr>
        <w:t xml:space="preserve">Solul prezintă </w:t>
      </w:r>
      <w:r w:rsidRPr="002161E4">
        <w:rPr>
          <w:rFonts w:ascii="Times New Roman" w:eastAsiaTheme="minorEastAsia" w:hAnsi="Times New Roman" w:cs="Times New Roman"/>
          <w:sz w:val="24"/>
          <w:szCs w:val="24"/>
          <w:lang w:val="ro-RO"/>
        </w:rPr>
        <w:t xml:space="preserve">orizont gleic de reducere (Gr) începând în intervalul 100 </w:t>
      </w:r>
      <w:r w:rsidR="00826B67">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sz w:val="24"/>
          <w:szCs w:val="24"/>
          <w:lang w:val="ro-RO"/>
        </w:rPr>
        <w:t xml:space="preserve"> 200 cm adâncime ai profilului şi alte caractere sau orizonturi diagnostice..............................</w:t>
      </w:r>
      <w:r w:rsidR="007F25E4" w:rsidRPr="002161E4">
        <w:rPr>
          <w:rFonts w:ascii="Times New Roman" w:eastAsiaTheme="minorEastAsia" w:hAnsi="Times New Roman" w:cs="Times New Roman"/>
          <w:sz w:val="24"/>
          <w:szCs w:val="24"/>
          <w:lang w:val="ro-RO"/>
        </w:rPr>
        <w:t>..............</w:t>
      </w:r>
      <w:r w:rsidR="00E268C3">
        <w:rPr>
          <w:rFonts w:ascii="Times New Roman" w:eastAsiaTheme="minorEastAsia" w:hAnsi="Times New Roman" w:cs="Times New Roman"/>
          <w:sz w:val="24"/>
          <w:szCs w:val="24"/>
          <w:lang w:val="ro-RO"/>
        </w:rPr>
        <w:t>...................................</w:t>
      </w:r>
      <w:r w:rsidR="007F25E4" w:rsidRPr="002161E4">
        <w:rPr>
          <w:rFonts w:ascii="Times New Roman" w:eastAsiaTheme="minorEastAsia" w:hAnsi="Times New Roman" w:cs="Times New Roman"/>
          <w:sz w:val="24"/>
          <w:szCs w:val="24"/>
          <w:lang w:val="ro-RO"/>
        </w:rPr>
        <w:t>.................4</w:t>
      </w:r>
    </w:p>
    <w:p w14:paraId="1E5CEF7B" w14:textId="41D22651" w:rsidR="006150D9" w:rsidRPr="002161E4" w:rsidRDefault="007F25E4" w:rsidP="00E268C3">
      <w:pPr>
        <w:spacing w:after="0" w:line="360" w:lineRule="auto"/>
        <w:jc w:val="both"/>
        <w:rPr>
          <w:rFonts w:ascii="Times New Roman" w:eastAsiaTheme="minorEastAsia" w:hAnsi="Times New Roman" w:cs="Times New Roman"/>
          <w:iCs/>
          <w:sz w:val="24"/>
          <w:szCs w:val="24"/>
          <w:lang w:val="ro-RO"/>
        </w:rPr>
      </w:pPr>
      <w:r w:rsidRPr="002161E4">
        <w:rPr>
          <w:rStyle w:val="Bodytext285pt"/>
          <w:rFonts w:eastAsia="Century Schoolbook"/>
          <w:b/>
          <w:sz w:val="24"/>
          <w:szCs w:val="24"/>
        </w:rPr>
        <w:t>4</w:t>
      </w:r>
      <w:r w:rsidR="006150D9" w:rsidRPr="002161E4">
        <w:rPr>
          <w:rStyle w:val="Bodytext285pt"/>
          <w:rFonts w:eastAsia="Century Schoolbook"/>
          <w:b/>
          <w:sz w:val="24"/>
          <w:szCs w:val="24"/>
        </w:rPr>
        <w:t>.a.</w:t>
      </w:r>
      <w:r w:rsidR="006150D9" w:rsidRPr="002161E4">
        <w:rPr>
          <w:rStyle w:val="Bodytext285pt"/>
          <w:rFonts w:eastAsia="Century Schoolbook"/>
          <w:sz w:val="24"/>
          <w:szCs w:val="24"/>
        </w:rPr>
        <w:t xml:space="preserve"> Solul prezintă</w:t>
      </w:r>
      <w:r w:rsidR="006150D9" w:rsidRPr="002161E4">
        <w:rPr>
          <w:rFonts w:ascii="Times New Roman" w:eastAsiaTheme="minorEastAsia" w:hAnsi="Times New Roman" w:cs="Times New Roman"/>
          <w:sz w:val="24"/>
          <w:szCs w:val="24"/>
          <w:lang w:val="ro-RO"/>
        </w:rPr>
        <w:t xml:space="preserve"> orizont gleic de reducere (Gr) începând în intervalul 100 </w:t>
      </w:r>
      <w:r w:rsidR="00826B67">
        <w:rPr>
          <w:rFonts w:ascii="Times New Roman" w:eastAsiaTheme="minorEastAsia" w:hAnsi="Times New Roman" w:cs="Times New Roman"/>
          <w:sz w:val="24"/>
          <w:szCs w:val="24"/>
          <w:lang w:val="ro-RO"/>
        </w:rPr>
        <w:t>–</w:t>
      </w:r>
      <w:r w:rsidR="006150D9" w:rsidRPr="002161E4">
        <w:rPr>
          <w:rFonts w:ascii="Times New Roman" w:eastAsiaTheme="minorEastAsia" w:hAnsi="Times New Roman" w:cs="Times New Roman"/>
          <w:sz w:val="24"/>
          <w:szCs w:val="24"/>
          <w:lang w:val="ro-RO"/>
        </w:rPr>
        <w:t xml:space="preserve"> 200 cm adâncime ai profilului </w:t>
      </w:r>
      <w:r w:rsidR="006150D9" w:rsidRPr="002161E4">
        <w:rPr>
          <w:rStyle w:val="Bodytext285pt"/>
          <w:rFonts w:eastAsia="Century Schoolbook"/>
          <w:sz w:val="24"/>
          <w:szCs w:val="24"/>
        </w:rPr>
        <w:t xml:space="preserve">şi </w:t>
      </w:r>
      <w:r w:rsidR="006150D9" w:rsidRPr="002161E4">
        <w:rPr>
          <w:rFonts w:ascii="Times New Roman" w:eastAsiaTheme="minorEastAsia" w:hAnsi="Times New Roman" w:cs="Times New Roman"/>
          <w:iCs/>
          <w:sz w:val="24"/>
          <w:szCs w:val="24"/>
          <w:lang w:val="ro-RO"/>
        </w:rPr>
        <w:t xml:space="preserve">prezintă în proporţie </w:t>
      </w:r>
      <m:oMath>
        <m:r>
          <m:rPr>
            <m:sty m:val="p"/>
          </m:rPr>
          <w:rPr>
            <w:rFonts w:ascii="Cambria Math" w:eastAsiaTheme="minorEastAsia" w:hAnsi="Cambria Math" w:cs="Times New Roman"/>
            <w:sz w:val="24"/>
            <w:szCs w:val="24"/>
            <w:lang w:val="ro-RO"/>
          </w:rPr>
          <m:t>&gt;</m:t>
        </m:r>
      </m:oMath>
      <w:r w:rsidR="006150D9" w:rsidRPr="002161E4">
        <w:rPr>
          <w:rFonts w:ascii="Times New Roman" w:eastAsiaTheme="minorEastAsia" w:hAnsi="Times New Roman" w:cs="Times New Roman"/>
          <w:iCs/>
          <w:sz w:val="24"/>
          <w:szCs w:val="24"/>
          <w:lang w:val="ro-RO"/>
        </w:rPr>
        <w:t xml:space="preserve"> 50% din volumul orizontului Am şi </w:t>
      </w:r>
      <m:oMath>
        <m:r>
          <m:rPr>
            <m:sty m:val="p"/>
          </m:rPr>
          <w:rPr>
            <w:rFonts w:ascii="Cambria Math" w:eastAsiaTheme="minorEastAsia" w:hAnsi="Cambria Math" w:cs="Times New Roman"/>
            <w:sz w:val="24"/>
            <w:szCs w:val="24"/>
            <w:lang w:val="ro-RO"/>
          </w:rPr>
          <m:t>&gt;</m:t>
        </m:r>
      </m:oMath>
      <w:r w:rsidR="006150D9" w:rsidRPr="002161E4">
        <w:rPr>
          <w:rFonts w:ascii="Times New Roman" w:eastAsiaTheme="minorEastAsia" w:hAnsi="Times New Roman" w:cs="Times New Roman"/>
          <w:iCs/>
          <w:sz w:val="24"/>
          <w:szCs w:val="24"/>
          <w:lang w:val="ro-RO"/>
        </w:rPr>
        <w:t xml:space="preserve"> 25% din orizontul subiacent canale de </w:t>
      </w:r>
      <w:r w:rsidR="006150D9" w:rsidRPr="002161E4">
        <w:rPr>
          <w:rFonts w:ascii="Times New Roman" w:eastAsiaTheme="minorEastAsia" w:hAnsi="Times New Roman" w:cs="Times New Roman"/>
          <w:iCs/>
          <w:sz w:val="24"/>
          <w:szCs w:val="24"/>
          <w:lang w:val="ro-RO"/>
        </w:rPr>
        <w:lastRenderedPageBreak/>
        <w:t>râme, coprolite sau galerii de animale umplute cu materiale aduse din orizonturile supra şi/sau subiacente.</w:t>
      </w:r>
    </w:p>
    <w:p w14:paraId="6E5C1022" w14:textId="77777777" w:rsidR="006150D9" w:rsidRPr="00911D03" w:rsidRDefault="006150D9" w:rsidP="00DA144B">
      <w:pPr>
        <w:spacing w:after="0" w:line="360" w:lineRule="auto"/>
        <w:jc w:val="center"/>
        <w:outlineLvl w:val="0"/>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b/>
          <w:i/>
          <w:iCs/>
          <w:sz w:val="24"/>
          <w:szCs w:val="24"/>
          <w:lang w:val="ro-RO"/>
        </w:rPr>
        <w:t>Cernoziom cambic batigleic vermic (CZ cb.dg. vm)</w:t>
      </w:r>
    </w:p>
    <w:p w14:paraId="5CE3C902" w14:textId="77777777" w:rsidR="006150D9" w:rsidRPr="00911D03" w:rsidRDefault="006150D9"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29A337DB"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75A29623"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w:t>
      </w:r>
    </w:p>
    <w:p w14:paraId="7966A4C9" w14:textId="3614CD83" w:rsidR="006150D9" w:rsidRPr="002161E4" w:rsidRDefault="007F25E4" w:rsidP="00E268C3">
      <w:pPr>
        <w:spacing w:after="0" w:line="360" w:lineRule="auto"/>
        <w:jc w:val="both"/>
        <w:rPr>
          <w:rFonts w:ascii="Times New Roman" w:eastAsiaTheme="minorEastAsia" w:hAnsi="Times New Roman" w:cs="Times New Roman"/>
          <w:b/>
          <w:bCs/>
          <w:iCs/>
          <w:sz w:val="24"/>
          <w:szCs w:val="24"/>
          <w:lang w:val="ro-RO"/>
        </w:rPr>
      </w:pPr>
      <w:r w:rsidRPr="002161E4">
        <w:rPr>
          <w:rFonts w:ascii="Times New Roman" w:eastAsiaTheme="minorEastAsia" w:hAnsi="Times New Roman" w:cs="Times New Roman"/>
          <w:b/>
          <w:iCs/>
          <w:sz w:val="24"/>
          <w:szCs w:val="24"/>
          <w:lang w:val="ro-RO"/>
        </w:rPr>
        <w:t>4</w:t>
      </w:r>
      <w:r w:rsidR="006150D9" w:rsidRPr="002161E4">
        <w:rPr>
          <w:rFonts w:ascii="Times New Roman" w:eastAsiaTheme="minorEastAsia" w:hAnsi="Times New Roman" w:cs="Times New Roman"/>
          <w:b/>
          <w:iCs/>
          <w:sz w:val="24"/>
          <w:szCs w:val="24"/>
          <w:lang w:val="ro-RO"/>
        </w:rPr>
        <w:t xml:space="preserve">.b. </w:t>
      </w:r>
      <w:r w:rsidR="006150D9" w:rsidRPr="002161E4">
        <w:rPr>
          <w:rStyle w:val="Bodytext285pt"/>
          <w:rFonts w:eastAsia="Century Schoolbook"/>
          <w:sz w:val="24"/>
          <w:szCs w:val="24"/>
        </w:rPr>
        <w:t>Soluri având</w:t>
      </w:r>
      <w:r w:rsidR="006150D9" w:rsidRPr="002161E4">
        <w:rPr>
          <w:rFonts w:ascii="Times New Roman" w:eastAsiaTheme="minorEastAsia" w:hAnsi="Times New Roman" w:cs="Times New Roman"/>
          <w:sz w:val="24"/>
          <w:szCs w:val="24"/>
          <w:lang w:val="ro-RO"/>
        </w:rPr>
        <w:t xml:space="preserve"> orizont gleic de reducere (Gr) începând în intervalul 100 </w:t>
      </w:r>
      <w:r w:rsidR="008D34C7">
        <w:rPr>
          <w:rFonts w:ascii="Times New Roman" w:eastAsiaTheme="minorEastAsia" w:hAnsi="Times New Roman" w:cs="Times New Roman"/>
          <w:sz w:val="24"/>
          <w:szCs w:val="24"/>
          <w:lang w:val="ro-RO"/>
        </w:rPr>
        <w:t>–</w:t>
      </w:r>
      <w:r w:rsidR="006150D9" w:rsidRPr="002161E4">
        <w:rPr>
          <w:rFonts w:ascii="Times New Roman" w:eastAsiaTheme="minorEastAsia" w:hAnsi="Times New Roman" w:cs="Times New Roman"/>
          <w:sz w:val="24"/>
          <w:szCs w:val="24"/>
          <w:lang w:val="ro-RO"/>
        </w:rPr>
        <w:t xml:space="preserve"> 200 cm adâncime ai profilului şi prezintă </w:t>
      </w:r>
      <w:r w:rsidR="006150D9" w:rsidRPr="002161E4">
        <w:rPr>
          <w:rStyle w:val="Bodytext285pt"/>
          <w:rFonts w:eastAsia="Century Schoolbook"/>
          <w:sz w:val="24"/>
          <w:szCs w:val="24"/>
        </w:rPr>
        <w:t>caractere salinice şi sodice în acelaş</w:t>
      </w:r>
      <w:r w:rsidR="008D34C7">
        <w:rPr>
          <w:rStyle w:val="Bodytext285pt"/>
          <w:rFonts w:eastAsia="Century Schoolbook"/>
          <w:sz w:val="24"/>
          <w:szCs w:val="24"/>
        </w:rPr>
        <w:t>i</w:t>
      </w:r>
      <w:r w:rsidR="006150D9" w:rsidRPr="002161E4">
        <w:rPr>
          <w:rStyle w:val="Bodytext285pt"/>
          <w:rFonts w:eastAsia="Century Schoolbook"/>
          <w:sz w:val="24"/>
          <w:szCs w:val="24"/>
        </w:rPr>
        <w:t xml:space="preserve"> timp (</w:t>
      </w:r>
      <w:r w:rsidR="006150D9" w:rsidRPr="002161E4">
        <w:rPr>
          <w:rFonts w:ascii="Times New Roman" w:eastAsiaTheme="minorEastAsia" w:hAnsi="Times New Roman" w:cs="Times New Roman"/>
          <w:bCs/>
          <w:iCs/>
          <w:sz w:val="24"/>
          <w:szCs w:val="24"/>
          <w:lang w:val="ro-RO"/>
        </w:rPr>
        <w:t>orizont sc în intervalul 0 – 100 cm sau orizont sa în intervalul 50 – 100 cm şi orizont ac în intervalul 0 – 100 cm sau orizont na în intervalul 50 – 100 cm).</w:t>
      </w:r>
    </w:p>
    <w:p w14:paraId="71CCBEC2" w14:textId="77777777" w:rsidR="006150D9" w:rsidRPr="002161E4" w:rsidRDefault="006150D9" w:rsidP="00DA144B">
      <w:pPr>
        <w:spacing w:after="0" w:line="360" w:lineRule="auto"/>
        <w:jc w:val="both"/>
        <w:outlineLvl w:val="0"/>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Cernoziom cambic batigleic salsodic (CZ cb.dg.ss)</w:t>
      </w:r>
    </w:p>
    <w:p w14:paraId="56BF0F89" w14:textId="0E35C1FD" w:rsidR="006150D9" w:rsidRPr="002161E4" w:rsidRDefault="007F25E4" w:rsidP="00E268C3">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4</w:t>
      </w:r>
      <w:r w:rsidR="006150D9" w:rsidRPr="002161E4">
        <w:rPr>
          <w:rFonts w:ascii="Times New Roman" w:eastAsiaTheme="minorEastAsia" w:hAnsi="Times New Roman" w:cs="Times New Roman"/>
          <w:b/>
          <w:iCs/>
          <w:sz w:val="24"/>
          <w:szCs w:val="24"/>
          <w:lang w:val="ro-RO"/>
        </w:rPr>
        <w:t xml:space="preserve">.c. </w:t>
      </w:r>
      <w:r w:rsidR="006150D9" w:rsidRPr="002161E4">
        <w:rPr>
          <w:rFonts w:ascii="Times New Roman" w:eastAsiaTheme="minorEastAsia" w:hAnsi="Times New Roman" w:cs="Times New Roman"/>
          <w:bCs/>
          <w:iCs/>
          <w:sz w:val="24"/>
          <w:szCs w:val="24"/>
          <w:lang w:val="ro-RO"/>
        </w:rPr>
        <w:t>Soluri cu orizontul Gr</w:t>
      </w:r>
      <w:r w:rsidR="009E2A0D">
        <w:rPr>
          <w:rFonts w:ascii="Times New Roman" w:eastAsiaTheme="minorEastAsia" w:hAnsi="Times New Roman" w:cs="Times New Roman"/>
          <w:bCs/>
          <w:iCs/>
          <w:sz w:val="24"/>
          <w:szCs w:val="24"/>
          <w:lang w:val="ro-RO"/>
        </w:rPr>
        <w:t xml:space="preserve"> </w:t>
      </w:r>
      <w:r w:rsidR="006150D9" w:rsidRPr="002161E4">
        <w:rPr>
          <w:rFonts w:ascii="Times New Roman" w:eastAsiaTheme="minorEastAsia" w:hAnsi="Times New Roman" w:cs="Times New Roman"/>
          <w:sz w:val="24"/>
          <w:szCs w:val="24"/>
          <w:lang w:val="ro-RO"/>
        </w:rPr>
        <w:t xml:space="preserve">începând în intervalul 100 </w:t>
      </w:r>
      <w:r w:rsidR="00C9531E">
        <w:rPr>
          <w:rFonts w:ascii="Times New Roman" w:eastAsiaTheme="minorEastAsia" w:hAnsi="Times New Roman" w:cs="Times New Roman"/>
          <w:sz w:val="24"/>
          <w:szCs w:val="24"/>
          <w:lang w:val="ro-RO"/>
        </w:rPr>
        <w:t>–</w:t>
      </w:r>
      <w:r w:rsidR="006150D9" w:rsidRPr="002161E4">
        <w:rPr>
          <w:rFonts w:ascii="Times New Roman" w:eastAsiaTheme="minorEastAsia" w:hAnsi="Times New Roman" w:cs="Times New Roman"/>
          <w:sz w:val="24"/>
          <w:szCs w:val="24"/>
          <w:lang w:val="ro-RO"/>
        </w:rPr>
        <w:t xml:space="preserve"> 200 cm adâncime ai profilului,</w:t>
      </w:r>
      <w:r w:rsidR="006150D9" w:rsidRPr="002161E4">
        <w:rPr>
          <w:rFonts w:ascii="Times New Roman" w:eastAsiaTheme="minorEastAsia" w:hAnsi="Times New Roman" w:cs="Times New Roman"/>
          <w:bCs/>
          <w:iCs/>
          <w:sz w:val="24"/>
          <w:szCs w:val="24"/>
          <w:lang w:val="ro-RO"/>
        </w:rPr>
        <w:t xml:space="preserve"> prezentând orizont ac (hiponatric) în intervalul 0 – 100 cm sau orizont na (natric) în intervalul 50 – 100 cm.</w:t>
      </w:r>
    </w:p>
    <w:p w14:paraId="7AC3ECBB" w14:textId="77777777" w:rsidR="006150D9" w:rsidRPr="00911D03" w:rsidRDefault="006150D9" w:rsidP="00DA144B">
      <w:pPr>
        <w:spacing w:after="0" w:line="360" w:lineRule="auto"/>
        <w:jc w:val="center"/>
        <w:outlineLvl w:val="0"/>
        <w:rPr>
          <w:rFonts w:ascii="Times New Roman" w:eastAsiaTheme="minorEastAsia" w:hAnsi="Times New Roman" w:cs="Times New Roman"/>
          <w:bCs/>
          <w:i/>
          <w:iCs/>
          <w:sz w:val="24"/>
          <w:szCs w:val="24"/>
          <w:lang w:val="ro-RO"/>
        </w:rPr>
      </w:pPr>
      <w:r w:rsidRPr="00911D03">
        <w:rPr>
          <w:rFonts w:ascii="Times New Roman" w:eastAsiaTheme="minorEastAsia" w:hAnsi="Times New Roman" w:cs="Times New Roman"/>
          <w:b/>
          <w:i/>
          <w:iCs/>
          <w:sz w:val="24"/>
          <w:szCs w:val="24"/>
          <w:lang w:val="ro-RO"/>
        </w:rPr>
        <w:t>Cernoziom cambic batigleic sodic (CZ cb.dg.ac)</w:t>
      </w:r>
    </w:p>
    <w:p w14:paraId="495DCCB3" w14:textId="77777777" w:rsidR="006150D9" w:rsidRPr="00911D03" w:rsidRDefault="006150D9"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2E82D827"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6CAB23EF"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CcaGrac</w:t>
      </w:r>
    </w:p>
    <w:p w14:paraId="7C8E8ADF"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03728161"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CcaGrac</w:t>
      </w:r>
    </w:p>
    <w:p w14:paraId="5ADA1D29"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CcaGoxna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7C9D8D33"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CcaGrna</w:t>
      </w:r>
    </w:p>
    <w:p w14:paraId="433EDF87" w14:textId="77777777" w:rsidR="006150D9" w:rsidRPr="002161E4" w:rsidRDefault="007F25E4" w:rsidP="00E268C3">
      <w:pPr>
        <w:spacing w:after="0" w:line="360" w:lineRule="auto"/>
        <w:jc w:val="both"/>
        <w:rPr>
          <w:rStyle w:val="Bodytext285pt"/>
          <w:rFonts w:eastAsia="Century Schoolbook"/>
          <w:b/>
          <w:bCs/>
          <w:sz w:val="24"/>
          <w:szCs w:val="24"/>
        </w:rPr>
      </w:pPr>
      <w:r w:rsidRPr="002161E4">
        <w:rPr>
          <w:rFonts w:ascii="Times New Roman" w:eastAsiaTheme="minorEastAsia" w:hAnsi="Times New Roman" w:cs="Times New Roman"/>
          <w:b/>
          <w:iCs/>
          <w:sz w:val="24"/>
          <w:szCs w:val="24"/>
          <w:lang w:val="ro-RO"/>
        </w:rPr>
        <w:t>2.c</w:t>
      </w:r>
      <w:r w:rsidR="006150D9" w:rsidRPr="002161E4">
        <w:rPr>
          <w:rFonts w:ascii="Times New Roman" w:eastAsiaTheme="minorEastAsia" w:hAnsi="Times New Roman" w:cs="Times New Roman"/>
          <w:b/>
          <w:iCs/>
          <w:sz w:val="24"/>
          <w:szCs w:val="24"/>
          <w:lang w:val="ro-RO"/>
        </w:rPr>
        <w:t xml:space="preserve"> </w:t>
      </w:r>
      <w:r w:rsidR="006150D9" w:rsidRPr="002161E4">
        <w:rPr>
          <w:rStyle w:val="Bodytext285pt"/>
          <w:rFonts w:eastAsia="Century Schoolbook"/>
          <w:sz w:val="24"/>
          <w:szCs w:val="24"/>
        </w:rPr>
        <w:t>Soluri cu exces temporar de apă provenit din precipitaţii şi/sau izvoare de coastă şi/sau din infiltraţiile laterale prin orizonturile profilului de sol situat pe versant şi prezintă orizont w începând în 0 – 50 cm şi orizont Gox începând în 0 – 150 cm.</w:t>
      </w:r>
    </w:p>
    <w:p w14:paraId="5E121D93" w14:textId="77777777" w:rsidR="006150D9" w:rsidRPr="00911D03" w:rsidRDefault="006150D9" w:rsidP="00DA144B">
      <w:pPr>
        <w:spacing w:after="0" w:line="360" w:lineRule="auto"/>
        <w:jc w:val="center"/>
        <w:outlineLvl w:val="0"/>
        <w:rPr>
          <w:rStyle w:val="Bodytext285pt"/>
          <w:rFonts w:eastAsia="Century Schoolbook"/>
          <w:b/>
          <w:bCs/>
          <w:i/>
          <w:sz w:val="24"/>
          <w:szCs w:val="24"/>
        </w:rPr>
      </w:pPr>
      <w:r w:rsidRPr="00911D03">
        <w:rPr>
          <w:rStyle w:val="Bodytext285pt"/>
          <w:rFonts w:eastAsia="Century Schoolbook"/>
          <w:b/>
          <w:bCs/>
          <w:i/>
          <w:sz w:val="24"/>
          <w:szCs w:val="24"/>
        </w:rPr>
        <w:lastRenderedPageBreak/>
        <w:t>Cernoziom cambic clinogleic (CZcb.cl)</w:t>
      </w:r>
    </w:p>
    <w:p w14:paraId="780580F1" w14:textId="77777777" w:rsidR="006150D9" w:rsidRPr="00911D03" w:rsidRDefault="006150D9"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06309703"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CGox</w:t>
      </w:r>
    </w:p>
    <w:p w14:paraId="111E1281" w14:textId="77777777" w:rsidR="006150D9" w:rsidRPr="00911D03" w:rsidRDefault="006150D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Cgox</w:t>
      </w:r>
    </w:p>
    <w:p w14:paraId="49B88C1F" w14:textId="1C15EA27" w:rsidR="0006716C" w:rsidRPr="002161E4" w:rsidRDefault="007F25E4" w:rsidP="00E268C3">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2.d</w:t>
      </w:r>
      <w:r w:rsidR="0006716C" w:rsidRPr="002161E4">
        <w:rPr>
          <w:rFonts w:ascii="Times New Roman" w:eastAsiaTheme="minorEastAsia" w:hAnsi="Times New Roman" w:cs="Times New Roman"/>
          <w:b/>
          <w:iCs/>
          <w:sz w:val="24"/>
          <w:szCs w:val="24"/>
          <w:lang w:val="ro-RO"/>
        </w:rPr>
        <w:t xml:space="preserve">. </w:t>
      </w:r>
      <w:r w:rsidR="0006716C" w:rsidRPr="002161E4">
        <w:rPr>
          <w:rStyle w:val="Bodytext285pt"/>
          <w:rFonts w:eastAsia="Century Schoolbook"/>
          <w:sz w:val="24"/>
          <w:szCs w:val="24"/>
        </w:rPr>
        <w:t>Soluri având orizont km în primii 50 cm, rocă</w:t>
      </w:r>
      <w:r w:rsidR="009E2A0D">
        <w:rPr>
          <w:rStyle w:val="Bodytext285pt"/>
          <w:rFonts w:eastAsia="Century Schoolbook"/>
          <w:sz w:val="24"/>
          <w:szCs w:val="24"/>
        </w:rPr>
        <w:t xml:space="preserve"> </w:t>
      </w:r>
      <w:r w:rsidR="0006716C" w:rsidRPr="002161E4">
        <w:rPr>
          <w:rStyle w:val="Bodytext285pt"/>
          <w:rFonts w:eastAsia="Century Schoolbook"/>
          <w:sz w:val="24"/>
          <w:szCs w:val="24"/>
        </w:rPr>
        <w:t>compactă, consolidată</w:t>
      </w:r>
      <w:r w:rsidR="009E2A0D">
        <w:rPr>
          <w:rStyle w:val="Bodytext285pt"/>
          <w:rFonts w:eastAsia="Century Schoolbook"/>
          <w:sz w:val="24"/>
          <w:szCs w:val="24"/>
        </w:rPr>
        <w:t xml:space="preserve"> </w:t>
      </w:r>
      <w:r w:rsidR="0006716C" w:rsidRPr="002161E4">
        <w:rPr>
          <w:rStyle w:val="Bodytext285pt"/>
          <w:rFonts w:eastAsia="Century Schoolbook"/>
          <w:sz w:val="24"/>
          <w:szCs w:val="24"/>
        </w:rPr>
        <w:t xml:space="preserve">continuă la baza profilului (orizont Rn), rocă fisurată inclusiv pietrişuri (RP), </w:t>
      </w:r>
      <w:r w:rsidR="0006716C" w:rsidRPr="002161E4">
        <w:rPr>
          <w:rFonts w:ascii="Times New Roman" w:eastAsiaTheme="minorEastAsia" w:hAnsi="Times New Roman" w:cs="Times New Roman"/>
          <w:sz w:val="24"/>
          <w:szCs w:val="24"/>
          <w:lang w:val="ro-RO"/>
        </w:rPr>
        <w:t xml:space="preserve">orizontul R având limita superioară în intervalul 25 </w:t>
      </w:r>
      <w:r w:rsidR="00C9531E">
        <w:rPr>
          <w:rFonts w:ascii="Times New Roman" w:eastAsiaTheme="minorEastAsia" w:hAnsi="Times New Roman" w:cs="Times New Roman"/>
          <w:sz w:val="24"/>
          <w:szCs w:val="24"/>
          <w:lang w:val="ro-RO"/>
        </w:rPr>
        <w:t>–</w:t>
      </w:r>
      <w:r w:rsidR="0006716C" w:rsidRPr="002161E4">
        <w:rPr>
          <w:rFonts w:ascii="Times New Roman" w:eastAsiaTheme="minorEastAsia" w:hAnsi="Times New Roman" w:cs="Times New Roman"/>
          <w:sz w:val="24"/>
          <w:szCs w:val="24"/>
          <w:lang w:val="ro-RO"/>
        </w:rPr>
        <w:t xml:space="preserve"> 50 cm ai profilului şi orizont km în intervalul 25 – 50 cm.</w:t>
      </w:r>
    </w:p>
    <w:p w14:paraId="47E45003" w14:textId="77777777" w:rsidR="0006716C" w:rsidRPr="00911D03" w:rsidRDefault="0006716C" w:rsidP="00DA144B">
      <w:pPr>
        <w:spacing w:after="0" w:line="360" w:lineRule="auto"/>
        <w:jc w:val="center"/>
        <w:outlineLvl w:val="0"/>
        <w:rPr>
          <w:rFonts w:ascii="Times New Roman" w:eastAsiaTheme="minorEastAsia" w:hAnsi="Times New Roman" w:cs="Times New Roman"/>
          <w:i/>
          <w:sz w:val="24"/>
          <w:szCs w:val="24"/>
          <w:lang w:val="ro-RO"/>
        </w:rPr>
      </w:pPr>
      <w:r w:rsidRPr="00911D03">
        <w:rPr>
          <w:rFonts w:ascii="Times New Roman" w:eastAsiaTheme="minorEastAsia" w:hAnsi="Times New Roman" w:cs="Times New Roman"/>
          <w:b/>
          <w:i/>
          <w:iCs/>
          <w:sz w:val="24"/>
          <w:szCs w:val="24"/>
          <w:lang w:val="ro-RO"/>
        </w:rPr>
        <w:t>Cernoziom cambic litic (CZ cb.li)</w:t>
      </w:r>
    </w:p>
    <w:p w14:paraId="1CDE5943" w14:textId="77777777" w:rsidR="0006716C" w:rsidRPr="00911D03" w:rsidRDefault="0006716C"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19130E79" w14:textId="77777777" w:rsidR="0006716C" w:rsidRPr="00911D03" w:rsidRDefault="0006716C"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R</w:t>
      </w:r>
    </w:p>
    <w:p w14:paraId="0B1EF51A" w14:textId="3E26E820" w:rsidR="0006716C" w:rsidRPr="002161E4" w:rsidRDefault="007F25E4" w:rsidP="00E268C3">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2.f</w:t>
      </w:r>
      <w:r w:rsidR="0006716C" w:rsidRPr="002161E4">
        <w:rPr>
          <w:rFonts w:ascii="Times New Roman" w:eastAsiaTheme="minorEastAsia" w:hAnsi="Times New Roman" w:cs="Times New Roman"/>
          <w:b/>
          <w:iCs/>
          <w:sz w:val="24"/>
          <w:szCs w:val="24"/>
          <w:lang w:val="ro-RO"/>
        </w:rPr>
        <w:t xml:space="preserve">. </w:t>
      </w:r>
      <w:r w:rsidR="0006716C" w:rsidRPr="002161E4">
        <w:rPr>
          <w:rStyle w:val="Bodytext285pt"/>
          <w:rFonts w:eastAsia="Century Schoolbook"/>
          <w:sz w:val="24"/>
          <w:szCs w:val="24"/>
        </w:rPr>
        <w:t>Soluri la baza profilului orizont Rrz (</w:t>
      </w:r>
      <w:r w:rsidR="0006716C" w:rsidRPr="002161E4">
        <w:rPr>
          <w:rFonts w:ascii="Times New Roman" w:eastAsiaTheme="minorEastAsia" w:hAnsi="Times New Roman" w:cs="Times New Roman"/>
          <w:sz w:val="24"/>
          <w:szCs w:val="24"/>
          <w:lang w:val="ro-RO"/>
        </w:rPr>
        <w:t>format din materiale scheletice calcarifere – MK sau materiale erubazice – ME),</w:t>
      </w:r>
      <w:r w:rsidR="0006716C" w:rsidRPr="002161E4">
        <w:rPr>
          <w:rStyle w:val="Bodytext285pt"/>
          <w:rFonts w:eastAsia="Century Schoolbook"/>
          <w:sz w:val="24"/>
          <w:szCs w:val="24"/>
        </w:rPr>
        <w:t xml:space="preserve"> </w:t>
      </w:r>
      <w:r w:rsidR="0006716C" w:rsidRPr="002161E4">
        <w:rPr>
          <w:rFonts w:ascii="Times New Roman" w:eastAsiaTheme="minorEastAsia" w:hAnsi="Times New Roman" w:cs="Times New Roman"/>
          <w:sz w:val="24"/>
          <w:szCs w:val="24"/>
          <w:lang w:val="ro-RO"/>
        </w:rPr>
        <w:t xml:space="preserve">orizontulul Rrz apare la adâncimi cuprinse între 50 şi 150 cm (25 – 50 cm pt. subtipul cambic rendzinic litic), obligatorie este prezenţa orizontului km </w:t>
      </w:r>
      <w:r w:rsidR="00C9531E" w:rsidRPr="002161E4">
        <w:rPr>
          <w:rFonts w:ascii="Times New Roman" w:eastAsiaTheme="minorEastAsia" w:hAnsi="Times New Roman" w:cs="Times New Roman"/>
          <w:sz w:val="24"/>
          <w:szCs w:val="24"/>
          <w:lang w:val="ro-RO"/>
        </w:rPr>
        <w:t>–</w:t>
      </w:r>
      <w:r w:rsidR="0006716C" w:rsidRPr="002161E4">
        <w:rPr>
          <w:rFonts w:ascii="Times New Roman" w:eastAsiaTheme="minorEastAsia" w:hAnsi="Times New Roman" w:cs="Times New Roman"/>
          <w:sz w:val="24"/>
          <w:szCs w:val="24"/>
          <w:lang w:val="ro-RO"/>
        </w:rPr>
        <w:t xml:space="preserve"> </w:t>
      </w:r>
      <w:r w:rsidR="0006716C" w:rsidRPr="002161E4">
        <w:rPr>
          <w:rStyle w:val="Bodytext285pt"/>
          <w:rFonts w:eastAsia="Century Schoolbook"/>
          <w:sz w:val="24"/>
          <w:szCs w:val="24"/>
        </w:rPr>
        <w:t>concentrări de pudră friabilă de CaCO</w:t>
      </w:r>
      <w:r w:rsidR="0006716C" w:rsidRPr="002161E4">
        <w:rPr>
          <w:rStyle w:val="Bodytext285pt"/>
          <w:rFonts w:eastAsia="Century Schoolbook"/>
          <w:sz w:val="24"/>
          <w:szCs w:val="24"/>
          <w:vertAlign w:val="subscript"/>
        </w:rPr>
        <w:t>3</w:t>
      </w:r>
      <w:r w:rsidR="0006716C" w:rsidRPr="002161E4">
        <w:rPr>
          <w:rStyle w:val="Bodytext285pt"/>
          <w:rFonts w:eastAsia="Century Schoolbook"/>
          <w:sz w:val="24"/>
          <w:szCs w:val="24"/>
        </w:rPr>
        <w:t xml:space="preserve"> (carbonaţi secundari) </w:t>
      </w:r>
      <w:r w:rsidR="00A45E59" w:rsidRPr="002161E4">
        <w:rPr>
          <w:rFonts w:ascii="Times New Roman" w:eastAsiaTheme="minorEastAsia" w:hAnsi="Times New Roman" w:cs="Times New Roman"/>
          <w:sz w:val="24"/>
          <w:szCs w:val="24"/>
          <w:lang w:val="ro-RO"/>
        </w:rPr>
        <w:t>–</w:t>
      </w:r>
      <w:r w:rsidR="009E2A0D">
        <w:rPr>
          <w:rStyle w:val="Bodytext285pt"/>
          <w:rFonts w:eastAsia="Century Schoolbook"/>
          <w:sz w:val="24"/>
          <w:szCs w:val="24"/>
        </w:rPr>
        <w:t xml:space="preserve"> </w:t>
      </w:r>
      <w:r w:rsidR="0006716C" w:rsidRPr="002161E4">
        <w:rPr>
          <w:rStyle w:val="Bodytext285pt"/>
          <w:rFonts w:eastAsia="Century Schoolbook"/>
          <w:sz w:val="24"/>
          <w:szCs w:val="24"/>
        </w:rPr>
        <w:t>în primii 125 cm</w:t>
      </w:r>
      <w:r w:rsidR="00A45E59">
        <w:rPr>
          <w:rStyle w:val="Bodytext285pt"/>
          <w:rFonts w:eastAsia="Century Schoolbook"/>
          <w:sz w:val="24"/>
          <w:szCs w:val="24"/>
        </w:rPr>
        <w:t>.</w:t>
      </w:r>
    </w:p>
    <w:p w14:paraId="3DADA250" w14:textId="77777777" w:rsidR="0006716C" w:rsidRPr="00911D03" w:rsidRDefault="0006716C" w:rsidP="00DA144B">
      <w:pPr>
        <w:spacing w:after="0" w:line="360" w:lineRule="auto"/>
        <w:jc w:val="center"/>
        <w:outlineLvl w:val="0"/>
        <w:rPr>
          <w:rFonts w:ascii="Times New Roman" w:eastAsiaTheme="minorEastAsia" w:hAnsi="Times New Roman" w:cs="Times New Roman"/>
          <w:i/>
          <w:sz w:val="24"/>
          <w:szCs w:val="24"/>
          <w:lang w:val="ro-RO"/>
        </w:rPr>
      </w:pPr>
      <w:r w:rsidRPr="00911D03">
        <w:rPr>
          <w:rFonts w:ascii="Times New Roman" w:eastAsiaTheme="minorEastAsia" w:hAnsi="Times New Roman" w:cs="Times New Roman"/>
          <w:b/>
          <w:i/>
          <w:iCs/>
          <w:sz w:val="24"/>
          <w:szCs w:val="24"/>
          <w:lang w:val="ro-RO"/>
        </w:rPr>
        <w:t>Cernoziom cambic rendzinic (CZ cb.rz)</w:t>
      </w:r>
    </w:p>
    <w:p w14:paraId="4938B5EC" w14:textId="77777777" w:rsidR="0006716C" w:rsidRPr="00911D03" w:rsidRDefault="0006716C"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1FA7F6ED" w14:textId="77777777" w:rsidR="0006716C" w:rsidRPr="00911D03" w:rsidRDefault="0006716C"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Rrz sau</w:t>
      </w:r>
    </w:p>
    <w:p w14:paraId="09B8B3EC" w14:textId="77777777" w:rsidR="0006716C" w:rsidRPr="00911D03" w:rsidRDefault="0006716C"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Rrz</w:t>
      </w:r>
    </w:p>
    <w:p w14:paraId="0DDB25B3" w14:textId="2C80A3EA" w:rsidR="0006716C" w:rsidRPr="002161E4" w:rsidRDefault="007F25E4" w:rsidP="00E268C3">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2.g</w:t>
      </w:r>
      <w:r w:rsidR="0006716C" w:rsidRPr="002161E4">
        <w:rPr>
          <w:rFonts w:ascii="Times New Roman" w:eastAsiaTheme="minorEastAsia" w:hAnsi="Times New Roman" w:cs="Times New Roman"/>
          <w:b/>
          <w:iCs/>
          <w:sz w:val="24"/>
          <w:szCs w:val="24"/>
          <w:lang w:val="ro-RO"/>
        </w:rPr>
        <w:t xml:space="preserve">. </w:t>
      </w:r>
      <w:r w:rsidR="0006716C" w:rsidRPr="002161E4">
        <w:rPr>
          <w:rStyle w:val="Bodytext285pt"/>
          <w:rFonts w:eastAsia="Century Schoolbook"/>
          <w:sz w:val="24"/>
          <w:szCs w:val="24"/>
        </w:rPr>
        <w:t>Soluri având la baza profilului orizont Rrz (</w:t>
      </w:r>
      <w:r w:rsidR="0006716C" w:rsidRPr="002161E4">
        <w:rPr>
          <w:rFonts w:ascii="Times New Roman" w:eastAsiaTheme="minorEastAsia" w:hAnsi="Times New Roman" w:cs="Times New Roman"/>
          <w:sz w:val="24"/>
          <w:szCs w:val="24"/>
          <w:lang w:val="ro-RO"/>
        </w:rPr>
        <w:t>format din materiale scheletice calcarifere – MK sau materiale erubazice – ME),</w:t>
      </w:r>
      <w:r w:rsidR="0006716C" w:rsidRPr="002161E4">
        <w:rPr>
          <w:rStyle w:val="Bodytext285pt"/>
          <w:rFonts w:eastAsia="Century Schoolbook"/>
          <w:sz w:val="24"/>
          <w:szCs w:val="24"/>
        </w:rPr>
        <w:t xml:space="preserve"> </w:t>
      </w:r>
      <w:r w:rsidR="0006716C" w:rsidRPr="002161E4">
        <w:rPr>
          <w:rFonts w:ascii="Times New Roman" w:eastAsiaTheme="minorEastAsia" w:hAnsi="Times New Roman" w:cs="Times New Roman"/>
          <w:sz w:val="24"/>
          <w:szCs w:val="24"/>
          <w:lang w:val="ro-RO"/>
        </w:rPr>
        <w:t xml:space="preserve">orizontulul Rrz având limita superioară în intervalul 25 </w:t>
      </w:r>
      <w:r w:rsidR="00A45E59">
        <w:rPr>
          <w:rFonts w:ascii="Times New Roman" w:eastAsiaTheme="minorEastAsia" w:hAnsi="Times New Roman" w:cs="Times New Roman"/>
          <w:sz w:val="24"/>
          <w:szCs w:val="24"/>
          <w:lang w:val="ro-RO"/>
        </w:rPr>
        <w:t>–</w:t>
      </w:r>
      <w:r w:rsidR="0006716C" w:rsidRPr="002161E4">
        <w:rPr>
          <w:rFonts w:ascii="Times New Roman" w:eastAsiaTheme="minorEastAsia" w:hAnsi="Times New Roman" w:cs="Times New Roman"/>
          <w:sz w:val="24"/>
          <w:szCs w:val="24"/>
          <w:lang w:val="ro-RO"/>
        </w:rPr>
        <w:t xml:space="preserve"> 50 cm ai profilului, obligatorie este prezenţa orizontului km </w:t>
      </w:r>
      <w:r w:rsidR="00A45E59">
        <w:rPr>
          <w:rFonts w:ascii="Times New Roman" w:eastAsiaTheme="minorEastAsia" w:hAnsi="Times New Roman" w:cs="Times New Roman"/>
          <w:sz w:val="24"/>
          <w:szCs w:val="24"/>
          <w:lang w:val="ro-RO"/>
        </w:rPr>
        <w:t>–</w:t>
      </w:r>
      <w:r w:rsidR="0006716C" w:rsidRPr="002161E4">
        <w:rPr>
          <w:rFonts w:ascii="Times New Roman" w:eastAsiaTheme="minorEastAsia" w:hAnsi="Times New Roman" w:cs="Times New Roman"/>
          <w:sz w:val="24"/>
          <w:szCs w:val="24"/>
          <w:lang w:val="ro-RO"/>
        </w:rPr>
        <w:t xml:space="preserve"> </w:t>
      </w:r>
      <w:r w:rsidR="0006716C" w:rsidRPr="002161E4">
        <w:rPr>
          <w:rStyle w:val="Bodytext285pt"/>
          <w:rFonts w:eastAsia="Century Schoolbook"/>
          <w:sz w:val="24"/>
          <w:szCs w:val="24"/>
        </w:rPr>
        <w:t>concentrări de pudră friabilă de CaCO</w:t>
      </w:r>
      <w:r w:rsidR="0006716C" w:rsidRPr="002161E4">
        <w:rPr>
          <w:rStyle w:val="Bodytext285pt"/>
          <w:rFonts w:eastAsia="Century Schoolbook"/>
          <w:sz w:val="24"/>
          <w:szCs w:val="24"/>
          <w:vertAlign w:val="subscript"/>
        </w:rPr>
        <w:t>3</w:t>
      </w:r>
      <w:r w:rsidR="0006716C" w:rsidRPr="002161E4">
        <w:rPr>
          <w:rStyle w:val="Bodytext285pt"/>
          <w:rFonts w:eastAsia="Century Schoolbook"/>
          <w:sz w:val="24"/>
          <w:szCs w:val="24"/>
        </w:rPr>
        <w:t xml:space="preserve"> (carbonaţi secundari)</w:t>
      </w:r>
      <w:r w:rsidR="00377ABF">
        <w:rPr>
          <w:rStyle w:val="Bodytext285pt"/>
          <w:rFonts w:eastAsia="Century Schoolbook"/>
          <w:sz w:val="24"/>
          <w:szCs w:val="24"/>
        </w:rPr>
        <w:t>.</w:t>
      </w:r>
    </w:p>
    <w:p w14:paraId="2B420A03" w14:textId="77777777" w:rsidR="0006716C" w:rsidRPr="00911D03" w:rsidRDefault="0006716C" w:rsidP="00DA144B">
      <w:pPr>
        <w:spacing w:after="0" w:line="360" w:lineRule="auto"/>
        <w:jc w:val="center"/>
        <w:outlineLvl w:val="0"/>
        <w:rPr>
          <w:rFonts w:ascii="Times New Roman" w:eastAsiaTheme="minorEastAsia" w:hAnsi="Times New Roman" w:cs="Times New Roman"/>
          <w:i/>
          <w:sz w:val="24"/>
          <w:szCs w:val="24"/>
          <w:lang w:val="ro-RO"/>
        </w:rPr>
      </w:pPr>
      <w:r w:rsidRPr="00911D03">
        <w:rPr>
          <w:rFonts w:ascii="Times New Roman" w:eastAsiaTheme="minorEastAsia" w:hAnsi="Times New Roman" w:cs="Times New Roman"/>
          <w:b/>
          <w:i/>
          <w:iCs/>
          <w:sz w:val="24"/>
          <w:szCs w:val="24"/>
          <w:lang w:val="ro-RO"/>
        </w:rPr>
        <w:t>Cernoziom cambic rendzinic litic (CZ cb.rz.li)</w:t>
      </w:r>
    </w:p>
    <w:p w14:paraId="1F86E198" w14:textId="77777777" w:rsidR="0006716C" w:rsidRPr="00911D03" w:rsidRDefault="0006716C"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14894928" w14:textId="77777777" w:rsidR="0006716C" w:rsidRPr="00911D03" w:rsidRDefault="0006716C"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BvR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Rrz</w:t>
      </w:r>
    </w:p>
    <w:p w14:paraId="71C83B33" w14:textId="1AC00083" w:rsidR="0006716C" w:rsidRPr="002161E4" w:rsidRDefault="007F25E4" w:rsidP="00E268C3">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2.h</w:t>
      </w:r>
      <w:r w:rsidR="0006716C" w:rsidRPr="002161E4">
        <w:rPr>
          <w:rFonts w:ascii="Times New Roman" w:eastAsiaTheme="minorEastAsia" w:hAnsi="Times New Roman" w:cs="Times New Roman"/>
          <w:b/>
          <w:iCs/>
          <w:sz w:val="24"/>
          <w:szCs w:val="24"/>
          <w:lang w:val="ro-RO"/>
        </w:rPr>
        <w:t>.</w:t>
      </w:r>
      <w:r w:rsidR="0006716C" w:rsidRPr="002161E4">
        <w:rPr>
          <w:rStyle w:val="Bodytext285pt"/>
          <w:rFonts w:eastAsia="Century Schoolbook"/>
          <w:sz w:val="24"/>
          <w:szCs w:val="24"/>
        </w:rPr>
        <w:t xml:space="preserve"> Solul este format pe materiale parentale marnice (MK – argilă </w:t>
      </w:r>
      <m:oMath>
        <m:r>
          <m:rPr>
            <m:sty m:val="p"/>
          </m:rPr>
          <w:rPr>
            <w:rStyle w:val="Bodytext285pt"/>
            <w:rFonts w:ascii="Cambria Math" w:eastAsia="Century Schoolbook" w:hAnsi="Cambria Math"/>
            <w:sz w:val="24"/>
            <w:szCs w:val="24"/>
          </w:rPr>
          <m:t>&gt;</m:t>
        </m:r>
      </m:oMath>
      <w:r w:rsidR="0006716C"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06716C" w:rsidRPr="002161E4">
        <w:rPr>
          <w:rStyle w:val="Bodytext285pt"/>
          <w:rFonts w:eastAsia="Century Schoolbook"/>
          <w:sz w:val="24"/>
          <w:szCs w:val="24"/>
        </w:rPr>
        <w:t>14%)</w:t>
      </w:r>
      <w:r w:rsidR="00A45E59">
        <w:rPr>
          <w:rStyle w:val="Bodytext285pt"/>
          <w:rFonts w:eastAsia="Century Schoolbook"/>
          <w:sz w:val="24"/>
          <w:szCs w:val="24"/>
        </w:rPr>
        <w:t>,</w:t>
      </w:r>
      <w:r w:rsidR="0006716C" w:rsidRPr="002161E4">
        <w:rPr>
          <w:rStyle w:val="Bodytext285pt"/>
          <w:rFonts w:eastAsia="Century Schoolbook"/>
          <w:sz w:val="24"/>
          <w:szCs w:val="24"/>
        </w:rPr>
        <w:t xml:space="preserve"> cu carbonaţi sub 40% (între 14 – 40%), prezen</w:t>
      </w:r>
      <w:r w:rsidR="00A45E59">
        <w:rPr>
          <w:rStyle w:val="Bodytext285pt"/>
          <w:rFonts w:eastAsia="Century Schoolbook"/>
          <w:sz w:val="24"/>
          <w:szCs w:val="24"/>
        </w:rPr>
        <w:t>ți?</w:t>
      </w:r>
      <w:r w:rsidR="0006716C" w:rsidRPr="002161E4">
        <w:rPr>
          <w:rStyle w:val="Bodytext285pt"/>
          <w:rFonts w:eastAsia="Century Schoolbook"/>
          <w:sz w:val="24"/>
          <w:szCs w:val="24"/>
        </w:rPr>
        <w:t xml:space="preserve"> sub 25 cm adâncime ai profilului.</w:t>
      </w:r>
    </w:p>
    <w:p w14:paraId="29941228" w14:textId="77777777" w:rsidR="0006716C" w:rsidRPr="00911D03" w:rsidRDefault="0006716C"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pararendzinic (CZ cb.pa)</w:t>
      </w:r>
    </w:p>
    <w:p w14:paraId="30896179" w14:textId="77777777" w:rsidR="0006716C" w:rsidRPr="00911D03" w:rsidRDefault="0006716C"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216D29BD" w14:textId="77777777" w:rsidR="0006716C" w:rsidRPr="00911D03" w:rsidRDefault="0006716C"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 – MM</w:t>
      </w:r>
    </w:p>
    <w:p w14:paraId="73E6F5C6" w14:textId="77777777" w:rsidR="0006716C" w:rsidRPr="002161E4" w:rsidRDefault="007F25E4"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2.i</w:t>
      </w:r>
      <w:r w:rsidR="0006716C" w:rsidRPr="002161E4">
        <w:rPr>
          <w:rFonts w:ascii="Times New Roman" w:eastAsiaTheme="minorEastAsia" w:hAnsi="Times New Roman" w:cs="Times New Roman"/>
          <w:b/>
          <w:iCs/>
          <w:sz w:val="24"/>
          <w:szCs w:val="24"/>
          <w:lang w:val="ro-RO"/>
        </w:rPr>
        <w:t xml:space="preserve">. </w:t>
      </w:r>
      <w:r w:rsidR="0006716C" w:rsidRPr="002161E4">
        <w:rPr>
          <w:rFonts w:ascii="Times New Roman" w:eastAsiaTheme="minorEastAsia" w:hAnsi="Times New Roman" w:cs="Times New Roman"/>
          <w:iCs/>
          <w:sz w:val="24"/>
          <w:szCs w:val="24"/>
          <w:lang w:val="ro-RO"/>
        </w:rPr>
        <w:t>Solul prezintă orizonturi de asociere sa, sc, na,</w:t>
      </w:r>
      <w:r w:rsidR="00E268C3">
        <w:rPr>
          <w:rFonts w:ascii="Times New Roman" w:eastAsiaTheme="minorEastAsia" w:hAnsi="Times New Roman" w:cs="Times New Roman"/>
          <w:iCs/>
          <w:sz w:val="24"/>
          <w:szCs w:val="24"/>
          <w:lang w:val="ro-RO"/>
        </w:rPr>
        <w:t xml:space="preserve"> ac...............................5</w:t>
      </w:r>
      <w:r w:rsidR="0006716C" w:rsidRPr="002161E4">
        <w:rPr>
          <w:rFonts w:ascii="Times New Roman" w:eastAsiaTheme="minorEastAsia" w:hAnsi="Times New Roman" w:cs="Times New Roman"/>
          <w:iCs/>
          <w:sz w:val="24"/>
          <w:szCs w:val="24"/>
          <w:lang w:val="ro-RO"/>
        </w:rPr>
        <w:t xml:space="preserve"> </w:t>
      </w:r>
    </w:p>
    <w:p w14:paraId="7E6F9D05" w14:textId="05239B4D" w:rsidR="00E21C13" w:rsidRPr="002161E4" w:rsidRDefault="007F25E4"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5</w:t>
      </w:r>
      <w:r w:rsidR="0006716C" w:rsidRPr="002161E4">
        <w:rPr>
          <w:rFonts w:ascii="Times New Roman" w:eastAsiaTheme="minorEastAsia" w:hAnsi="Times New Roman" w:cs="Times New Roman"/>
          <w:b/>
          <w:iCs/>
          <w:sz w:val="24"/>
          <w:szCs w:val="24"/>
          <w:lang w:val="ro-RO"/>
        </w:rPr>
        <w:t>.a</w:t>
      </w:r>
      <w:r w:rsidR="0006716C" w:rsidRPr="002161E4">
        <w:rPr>
          <w:rFonts w:ascii="Times New Roman" w:eastAsiaTheme="minorEastAsia" w:hAnsi="Times New Roman" w:cs="Times New Roman"/>
          <w:iCs/>
          <w:sz w:val="24"/>
          <w:szCs w:val="24"/>
          <w:lang w:val="ro-RO"/>
        </w:rPr>
        <w:t>.</w:t>
      </w:r>
      <w:r w:rsidR="00E21C13" w:rsidRPr="002161E4">
        <w:rPr>
          <w:rFonts w:ascii="Times New Roman" w:eastAsiaTheme="minorEastAsia" w:hAnsi="Times New Roman" w:cs="Times New Roman"/>
          <w:b/>
          <w:iCs/>
          <w:sz w:val="24"/>
          <w:szCs w:val="24"/>
          <w:lang w:val="ro-RO"/>
        </w:rPr>
        <w:t xml:space="preserve"> </w:t>
      </w:r>
      <w:r w:rsidR="00E21C13" w:rsidRPr="002161E4">
        <w:rPr>
          <w:rStyle w:val="Bodytext285pt"/>
          <w:rFonts w:eastAsia="Century Schoolbook"/>
          <w:sz w:val="24"/>
          <w:szCs w:val="24"/>
        </w:rPr>
        <w:t xml:space="preserve">Soluri având </w:t>
      </w:r>
      <w:r w:rsidR="00E21C13" w:rsidRPr="002161E4">
        <w:rPr>
          <w:rFonts w:ascii="Times New Roman" w:eastAsiaTheme="minorEastAsia" w:hAnsi="Times New Roman" w:cs="Times New Roman"/>
          <w:sz w:val="24"/>
          <w:szCs w:val="24"/>
          <w:lang w:val="ro-RO"/>
        </w:rPr>
        <w:t>orizont salinizat</w:t>
      </w:r>
      <w:r w:rsidR="00E21C13" w:rsidRPr="002161E4">
        <w:rPr>
          <w:rFonts w:ascii="Times New Roman" w:eastAsiaTheme="minorEastAsia" w:hAnsi="Times New Roman" w:cs="Times New Roman"/>
          <w:b/>
          <w:sz w:val="24"/>
          <w:szCs w:val="24"/>
          <w:lang w:val="ro-RO"/>
        </w:rPr>
        <w:t xml:space="preserve"> </w:t>
      </w:r>
      <w:r w:rsidR="00E21C13" w:rsidRPr="002161E4">
        <w:rPr>
          <w:rFonts w:ascii="Times New Roman" w:eastAsiaTheme="minorEastAsia" w:hAnsi="Times New Roman" w:cs="Times New Roman"/>
          <w:sz w:val="24"/>
          <w:szCs w:val="24"/>
          <w:lang w:val="ro-RO"/>
        </w:rPr>
        <w:t>în primii 100 cm sau orizont salic între 50 şi 100 cm adâncime ai profilului</w:t>
      </w:r>
      <w:r w:rsidR="00A45E59">
        <w:rPr>
          <w:rFonts w:ascii="Times New Roman" w:eastAsiaTheme="minorEastAsia" w:hAnsi="Times New Roman" w:cs="Times New Roman"/>
          <w:sz w:val="24"/>
          <w:szCs w:val="24"/>
          <w:lang w:val="ro-RO"/>
        </w:rPr>
        <w:t>.</w:t>
      </w:r>
    </w:p>
    <w:p w14:paraId="1AE7BED5" w14:textId="77777777" w:rsidR="00E21C13" w:rsidRPr="00911D03" w:rsidRDefault="00E21C13"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salinic (CZ cb.sc)</w:t>
      </w:r>
    </w:p>
    <w:p w14:paraId="4790A827" w14:textId="77777777" w:rsidR="00E21C13" w:rsidRPr="00911D03" w:rsidRDefault="00E21C13"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138FB18B"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0A9ADF04"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726A54CC"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Ccasa</w:t>
      </w:r>
    </w:p>
    <w:p w14:paraId="744406B9" w14:textId="77777777" w:rsidR="00E21C13" w:rsidRPr="002161E4" w:rsidRDefault="007F25E4"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5</w:t>
      </w:r>
      <w:r w:rsidR="00E21C13" w:rsidRPr="002161E4">
        <w:rPr>
          <w:rFonts w:ascii="Times New Roman" w:eastAsiaTheme="minorEastAsia" w:hAnsi="Times New Roman" w:cs="Times New Roman"/>
          <w:b/>
          <w:iCs/>
          <w:sz w:val="24"/>
          <w:szCs w:val="24"/>
          <w:lang w:val="ro-RO"/>
        </w:rPr>
        <w:t xml:space="preserve">.b. </w:t>
      </w:r>
      <w:r w:rsidR="00E21C13" w:rsidRPr="002161E4">
        <w:rPr>
          <w:rStyle w:val="Bodytext285pt"/>
          <w:rFonts w:eastAsia="Century Schoolbook"/>
          <w:sz w:val="24"/>
          <w:szCs w:val="24"/>
        </w:rPr>
        <w:t xml:space="preserve">Soluri </w:t>
      </w:r>
      <w:r w:rsidR="00E21C13" w:rsidRPr="002161E4">
        <w:rPr>
          <w:rFonts w:ascii="Times New Roman" w:eastAsiaTheme="minorEastAsia" w:hAnsi="Times New Roman" w:cs="Times New Roman"/>
          <w:bCs/>
          <w:iCs/>
          <w:sz w:val="24"/>
          <w:szCs w:val="24"/>
          <w:lang w:val="ro-RO"/>
        </w:rPr>
        <w:t>prezentând orizont ac (hiponatric) în intervalul 0 – 100 cm sau orizont na (natric) în intervalul 50 – 100 cm.</w:t>
      </w:r>
    </w:p>
    <w:p w14:paraId="70C2E7B5" w14:textId="77777777" w:rsidR="00E21C13" w:rsidRPr="00911D03" w:rsidRDefault="00E21C13"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sodic (CZ cb.ac)</w:t>
      </w:r>
    </w:p>
    <w:p w14:paraId="003FF861" w14:textId="77777777" w:rsidR="00E21C13" w:rsidRPr="00911D03" w:rsidRDefault="00E21C13"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31284AD3"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CCaac</w:t>
      </w:r>
    </w:p>
    <w:p w14:paraId="71CB5339"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CCaac</w:t>
      </w:r>
    </w:p>
    <w:p w14:paraId="2044A061"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Ccana</w:t>
      </w:r>
    </w:p>
    <w:p w14:paraId="03C967A8" w14:textId="42099391" w:rsidR="00E21C13" w:rsidRPr="002161E4" w:rsidRDefault="007F25E4" w:rsidP="00B84951">
      <w:pPr>
        <w:spacing w:after="0" w:line="360" w:lineRule="auto"/>
        <w:jc w:val="both"/>
        <w:rPr>
          <w:rFonts w:ascii="Times New Roman" w:eastAsiaTheme="minorEastAsia" w:hAnsi="Times New Roman" w:cs="Times New Roman"/>
          <w:bCs/>
          <w:iCs/>
          <w:sz w:val="24"/>
          <w:szCs w:val="24"/>
          <w:lang w:val="ro-RO"/>
        </w:rPr>
      </w:pPr>
      <w:r w:rsidRPr="002161E4">
        <w:rPr>
          <w:rFonts w:ascii="Times New Roman" w:eastAsiaTheme="minorEastAsia" w:hAnsi="Times New Roman" w:cs="Times New Roman"/>
          <w:b/>
          <w:iCs/>
          <w:sz w:val="24"/>
          <w:szCs w:val="24"/>
          <w:lang w:val="ro-RO"/>
        </w:rPr>
        <w:t>5</w:t>
      </w:r>
      <w:r w:rsidR="00E21C13" w:rsidRPr="002161E4">
        <w:rPr>
          <w:rFonts w:ascii="Times New Roman" w:eastAsiaTheme="minorEastAsia" w:hAnsi="Times New Roman" w:cs="Times New Roman"/>
          <w:b/>
          <w:iCs/>
          <w:sz w:val="24"/>
          <w:szCs w:val="24"/>
          <w:lang w:val="ro-RO"/>
        </w:rPr>
        <w:t xml:space="preserve">.c. </w:t>
      </w:r>
      <w:r w:rsidR="00E21C13" w:rsidRPr="002161E4">
        <w:rPr>
          <w:rStyle w:val="Bodytext285pt"/>
          <w:rFonts w:eastAsia="Century Schoolbook"/>
          <w:sz w:val="24"/>
          <w:szCs w:val="24"/>
        </w:rPr>
        <w:t>Soluri prezentând caractere salinice şi sodice în acelaş</w:t>
      </w:r>
      <w:r w:rsidR="00A45E59">
        <w:rPr>
          <w:rStyle w:val="Bodytext285pt"/>
          <w:rFonts w:eastAsia="Century Schoolbook"/>
          <w:sz w:val="24"/>
          <w:szCs w:val="24"/>
        </w:rPr>
        <w:t>i</w:t>
      </w:r>
      <w:r w:rsidR="00E21C13" w:rsidRPr="002161E4">
        <w:rPr>
          <w:rStyle w:val="Bodytext285pt"/>
          <w:rFonts w:eastAsia="Century Schoolbook"/>
          <w:sz w:val="24"/>
          <w:szCs w:val="24"/>
        </w:rPr>
        <w:t xml:space="preserve"> timp (</w:t>
      </w:r>
      <w:r w:rsidR="00E21C13" w:rsidRPr="002161E4">
        <w:rPr>
          <w:rFonts w:ascii="Times New Roman" w:eastAsiaTheme="minorEastAsia" w:hAnsi="Times New Roman" w:cs="Times New Roman"/>
          <w:bCs/>
          <w:iCs/>
          <w:sz w:val="24"/>
          <w:szCs w:val="24"/>
          <w:lang w:val="ro-RO"/>
        </w:rPr>
        <w:t>orizont sc în intervalul 0 – 100 cm sau orizont sa în intervalul 50 – 100 cm şi orizont ac în intervalul 0 – 100 cm sau orizont na în intervalul 50 – 100 cm).</w:t>
      </w:r>
    </w:p>
    <w:p w14:paraId="609A5745" w14:textId="77777777" w:rsidR="00E21C13" w:rsidRPr="00911D03" w:rsidRDefault="00E21C13"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salsodic (CZ cb.ss)</w:t>
      </w:r>
    </w:p>
    <w:p w14:paraId="1C12D799" w14:textId="77777777" w:rsidR="00E21C13" w:rsidRPr="002161E4" w:rsidRDefault="00061FC9" w:rsidP="00B84951">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lastRenderedPageBreak/>
        <w:t>2.j</w:t>
      </w:r>
      <w:r w:rsidR="00E21C13" w:rsidRPr="002161E4">
        <w:rPr>
          <w:rFonts w:ascii="Times New Roman" w:eastAsiaTheme="minorEastAsia" w:hAnsi="Times New Roman" w:cs="Times New Roman"/>
          <w:b/>
          <w:iCs/>
          <w:sz w:val="24"/>
          <w:szCs w:val="24"/>
          <w:lang w:val="ro-RO"/>
        </w:rPr>
        <w:t xml:space="preserve">. </w:t>
      </w:r>
      <w:r w:rsidR="00E21C13" w:rsidRPr="002161E4">
        <w:rPr>
          <w:rFonts w:ascii="Times New Roman" w:eastAsiaTheme="minorEastAsia" w:hAnsi="Times New Roman" w:cs="Times New Roman"/>
          <w:iCs/>
          <w:sz w:val="24"/>
          <w:szCs w:val="24"/>
          <w:lang w:val="ro-RO"/>
        </w:rPr>
        <w:t>Solul prezintă orizont</w:t>
      </w:r>
      <w:r w:rsidR="00B84951">
        <w:rPr>
          <w:rFonts w:ascii="Times New Roman" w:eastAsiaTheme="minorEastAsia" w:hAnsi="Times New Roman" w:cs="Times New Roman"/>
          <w:iCs/>
          <w:sz w:val="24"/>
          <w:szCs w:val="24"/>
          <w:lang w:val="ro-RO"/>
        </w:rPr>
        <w:t xml:space="preserve"> vertic.................................................................6</w:t>
      </w:r>
      <w:r w:rsidR="00E21C13" w:rsidRPr="002161E4">
        <w:rPr>
          <w:rFonts w:ascii="Times New Roman" w:eastAsiaTheme="minorEastAsia" w:hAnsi="Times New Roman" w:cs="Times New Roman"/>
          <w:iCs/>
          <w:sz w:val="24"/>
          <w:szCs w:val="24"/>
          <w:lang w:val="ro-RO"/>
        </w:rPr>
        <w:t xml:space="preserve"> </w:t>
      </w:r>
      <w:r w:rsidR="007F25E4" w:rsidRPr="002161E4">
        <w:rPr>
          <w:rFonts w:ascii="Times New Roman" w:eastAsiaTheme="minorEastAsia" w:hAnsi="Times New Roman" w:cs="Times New Roman"/>
          <w:b/>
          <w:iCs/>
          <w:sz w:val="24"/>
          <w:szCs w:val="24"/>
          <w:lang w:val="ro-RO"/>
        </w:rPr>
        <w:t>6</w:t>
      </w:r>
      <w:r w:rsidR="00E21C13" w:rsidRPr="002161E4">
        <w:rPr>
          <w:rFonts w:ascii="Times New Roman" w:eastAsiaTheme="minorEastAsia" w:hAnsi="Times New Roman" w:cs="Times New Roman"/>
          <w:b/>
          <w:iCs/>
          <w:sz w:val="24"/>
          <w:szCs w:val="24"/>
          <w:lang w:val="ro-RO"/>
        </w:rPr>
        <w:t xml:space="preserve">.a. </w:t>
      </w:r>
      <w:r w:rsidR="00E21C13" w:rsidRPr="002161E4">
        <w:rPr>
          <w:rStyle w:val="Bodytext285pt"/>
          <w:rFonts w:eastAsia="Century Schoolbook"/>
          <w:sz w:val="24"/>
          <w:szCs w:val="24"/>
        </w:rPr>
        <w:t>Soluri având orizont contractilo-gonflant (z) situat de la baza orizontului Am şi 100 cm adâncime.</w:t>
      </w:r>
    </w:p>
    <w:p w14:paraId="19E5C0C8" w14:textId="77777777" w:rsidR="00E21C13" w:rsidRPr="00911D03" w:rsidRDefault="00E21C13"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vertic (CZ cb.vs)</w:t>
      </w:r>
    </w:p>
    <w:p w14:paraId="1E2174FA" w14:textId="77777777" w:rsidR="00E21C13" w:rsidRPr="00911D03" w:rsidRDefault="00E21C13"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049156C4"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56BA5CAB"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w:t>
      </w:r>
    </w:p>
    <w:p w14:paraId="4681E031" w14:textId="77777777" w:rsidR="00E21C13" w:rsidRPr="002161E4" w:rsidRDefault="007F25E4" w:rsidP="00B84951">
      <w:pPr>
        <w:spacing w:after="0" w:line="360" w:lineRule="auto"/>
        <w:jc w:val="both"/>
        <w:rPr>
          <w:rStyle w:val="Bodytext285pt"/>
          <w:rFonts w:eastAsia="Century Schoolbook"/>
          <w:sz w:val="24"/>
          <w:szCs w:val="24"/>
        </w:rPr>
      </w:pPr>
      <w:r w:rsidRPr="002161E4">
        <w:rPr>
          <w:rFonts w:ascii="Times New Roman" w:eastAsiaTheme="minorEastAsia" w:hAnsi="Times New Roman" w:cs="Times New Roman"/>
          <w:b/>
          <w:iCs/>
          <w:sz w:val="24"/>
          <w:szCs w:val="24"/>
          <w:lang w:val="ro-RO"/>
        </w:rPr>
        <w:t>6</w:t>
      </w:r>
      <w:r w:rsidR="00E21C13" w:rsidRPr="002161E4">
        <w:rPr>
          <w:rFonts w:ascii="Times New Roman" w:eastAsiaTheme="minorEastAsia" w:hAnsi="Times New Roman" w:cs="Times New Roman"/>
          <w:b/>
          <w:iCs/>
          <w:sz w:val="24"/>
          <w:szCs w:val="24"/>
          <w:lang w:val="ro-RO"/>
        </w:rPr>
        <w:t>.b.</w:t>
      </w:r>
      <w:r w:rsidR="00E21C13" w:rsidRPr="002161E4">
        <w:rPr>
          <w:rFonts w:ascii="Times New Roman" w:eastAsiaTheme="minorEastAsia" w:hAnsi="Times New Roman" w:cs="Times New Roman"/>
          <w:iCs/>
          <w:sz w:val="24"/>
          <w:szCs w:val="24"/>
          <w:lang w:val="ro-RO"/>
        </w:rPr>
        <w:t xml:space="preserve"> </w:t>
      </w:r>
      <w:r w:rsidR="00E21C13" w:rsidRPr="002161E4">
        <w:rPr>
          <w:rStyle w:val="Bodytext285pt"/>
          <w:rFonts w:eastAsia="Century Schoolbook"/>
          <w:sz w:val="24"/>
          <w:szCs w:val="24"/>
        </w:rPr>
        <w:t>Soluri având orizont contractilo-gonflant (z) situat de la baza orizontului Am şi 100 cm adâncime şi alte caractere sau orizonturi diagnostice.................................</w:t>
      </w:r>
      <w:r w:rsidRPr="002161E4">
        <w:rPr>
          <w:rStyle w:val="Bodytext285pt"/>
          <w:rFonts w:eastAsia="Century Schoolbook"/>
          <w:sz w:val="24"/>
          <w:szCs w:val="24"/>
        </w:rPr>
        <w:t>...................</w:t>
      </w:r>
      <w:r w:rsidR="00B84951">
        <w:rPr>
          <w:rStyle w:val="Bodytext285pt"/>
          <w:rFonts w:eastAsia="Century Schoolbook"/>
          <w:sz w:val="24"/>
          <w:szCs w:val="24"/>
        </w:rPr>
        <w:t>..................................</w:t>
      </w:r>
      <w:r w:rsidRPr="002161E4">
        <w:rPr>
          <w:rStyle w:val="Bodytext285pt"/>
          <w:rFonts w:eastAsia="Century Schoolbook"/>
          <w:sz w:val="24"/>
          <w:szCs w:val="24"/>
        </w:rPr>
        <w:t>............7</w:t>
      </w:r>
    </w:p>
    <w:p w14:paraId="7F8289FE" w14:textId="77777777" w:rsidR="00E21C13" w:rsidRPr="00911D03" w:rsidRDefault="007F25E4" w:rsidP="00B84951">
      <w:pPr>
        <w:spacing w:after="0" w:line="360" w:lineRule="auto"/>
        <w:jc w:val="both"/>
        <w:rPr>
          <w:rFonts w:ascii="Times New Roman" w:eastAsiaTheme="minorEastAsia" w:hAnsi="Times New Roman" w:cs="Times New Roman"/>
          <w:b/>
          <w:iCs/>
          <w:color w:val="000000"/>
          <w:sz w:val="24"/>
          <w:szCs w:val="24"/>
          <w:shd w:val="clear" w:color="auto" w:fill="FFFFFF"/>
          <w:lang w:val="ro-RO" w:eastAsia="ro-RO" w:bidi="ro-RO"/>
        </w:rPr>
      </w:pPr>
      <w:r w:rsidRPr="002161E4">
        <w:rPr>
          <w:rStyle w:val="Bodytext285pt"/>
          <w:rFonts w:eastAsia="Century Schoolbook"/>
          <w:b/>
          <w:sz w:val="24"/>
          <w:szCs w:val="24"/>
        </w:rPr>
        <w:t>7</w:t>
      </w:r>
      <w:r w:rsidR="00E21C13" w:rsidRPr="002161E4">
        <w:rPr>
          <w:rStyle w:val="Bodytext285pt"/>
          <w:rFonts w:eastAsia="Century Schoolbook"/>
          <w:b/>
          <w:sz w:val="24"/>
          <w:szCs w:val="24"/>
        </w:rPr>
        <w:t>.a</w:t>
      </w:r>
      <w:r w:rsidR="00E21C13" w:rsidRPr="002161E4">
        <w:rPr>
          <w:rStyle w:val="Bodytext285pt"/>
          <w:rFonts w:eastAsia="Century Schoolbook"/>
          <w:sz w:val="24"/>
          <w:szCs w:val="24"/>
        </w:rPr>
        <w:t>.</w:t>
      </w:r>
      <w:r w:rsidR="00E21C13" w:rsidRPr="002161E4">
        <w:rPr>
          <w:rStyle w:val="Bodytext285pt"/>
          <w:rFonts w:eastAsiaTheme="minorEastAsia"/>
          <w:b/>
          <w:iCs/>
          <w:sz w:val="24"/>
          <w:szCs w:val="24"/>
        </w:rPr>
        <w:t xml:space="preserve"> </w:t>
      </w:r>
      <w:r w:rsidR="00E21C13" w:rsidRPr="002161E4">
        <w:rPr>
          <w:rStyle w:val="Bodytext285pt"/>
          <w:rFonts w:eastAsia="Century Schoolbook"/>
          <w:sz w:val="24"/>
          <w:szCs w:val="24"/>
        </w:rPr>
        <w:t>Soluri având orizont contractilo-gonflant (z) situat de la baza orizontului Am şi 100 cm adâncime,</w:t>
      </w:r>
      <w:r w:rsidR="00E21C13" w:rsidRPr="002161E4">
        <w:rPr>
          <w:rFonts w:ascii="Times New Roman" w:eastAsiaTheme="minorEastAsia" w:hAnsi="Times New Roman" w:cs="Times New Roman"/>
          <w:sz w:val="24"/>
          <w:szCs w:val="24"/>
          <w:lang w:val="ro-RO"/>
        </w:rPr>
        <w:t xml:space="preserve"> orizont gleic de reducere (Gr) între 50 şi 100 cm adâncime ai profilului, orizont stagnogleic (W) începând în 50 – 100 cm sau orizont stagnogleizat (w) începând în 0 – 100 cm şi orizont Gr (proprietăţi gleice de reducere) cu limita superioară a orizontului în intervalul 50 – 125 cm.</w:t>
      </w:r>
    </w:p>
    <w:p w14:paraId="4DF4DF71" w14:textId="77777777" w:rsidR="000D3294" w:rsidRPr="00911D03" w:rsidRDefault="000D3294" w:rsidP="00DA144B">
      <w:pPr>
        <w:spacing w:after="0" w:line="360" w:lineRule="auto"/>
        <w:jc w:val="center"/>
        <w:outlineLvl w:val="0"/>
        <w:rPr>
          <w:rFonts w:ascii="Times New Roman" w:eastAsia="Century Schoolbook" w:hAnsi="Times New Roman" w:cs="Times New Roman"/>
          <w:i/>
          <w:color w:val="000000"/>
          <w:sz w:val="24"/>
          <w:szCs w:val="24"/>
          <w:shd w:val="clear" w:color="auto" w:fill="FFFFFF"/>
          <w:lang w:val="ro-RO" w:eastAsia="ro-RO" w:bidi="ro-RO"/>
        </w:rPr>
      </w:pPr>
      <w:r w:rsidRPr="00911D03">
        <w:rPr>
          <w:rStyle w:val="Bodytext285pt"/>
          <w:rFonts w:eastAsiaTheme="minorEastAsia"/>
          <w:b/>
          <w:i/>
          <w:iCs/>
          <w:sz w:val="24"/>
          <w:szCs w:val="24"/>
        </w:rPr>
        <w:t>Cernoziom cambic vertic amfigleic (CZ cb.vs.ag)</w:t>
      </w:r>
    </w:p>
    <w:p w14:paraId="462CC9CB" w14:textId="77777777" w:rsidR="00E21C13" w:rsidRPr="00911D03" w:rsidRDefault="00E21C13"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3F463F1F"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BvwzG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w:t>
      </w:r>
    </w:p>
    <w:p w14:paraId="04F061F4" w14:textId="77777777" w:rsidR="00E21C13" w:rsidRPr="00911D03" w:rsidRDefault="00E21C13"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AmW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w:t>
      </w:r>
      <w:r w:rsidR="000D3294" w:rsidRPr="00911D03">
        <w:rPr>
          <w:rFonts w:ascii="Times New Roman" w:eastAsiaTheme="minorEastAsia" w:hAnsi="Times New Roman" w:cs="Times New Roman"/>
          <w:b/>
          <w:i/>
          <w:iCs/>
          <w:sz w:val="24"/>
          <w:szCs w:val="24"/>
          <w:lang w:val="ro-RO"/>
        </w:rPr>
        <w:t>c</w:t>
      </w:r>
      <w:r w:rsidRPr="00911D03">
        <w:rPr>
          <w:rFonts w:ascii="Times New Roman" w:eastAsiaTheme="minorEastAsia" w:hAnsi="Times New Roman" w:cs="Times New Roman"/>
          <w:b/>
          <w:i/>
          <w:iCs/>
          <w:sz w:val="24"/>
          <w:szCs w:val="24"/>
          <w:lang w:val="ro-RO"/>
        </w:rPr>
        <w:t>aGr</w:t>
      </w:r>
    </w:p>
    <w:p w14:paraId="14EA9161" w14:textId="52E0634D" w:rsidR="000D3294" w:rsidRPr="002161E4" w:rsidRDefault="007F25E4" w:rsidP="00B84951">
      <w:pPr>
        <w:spacing w:after="0" w:line="360" w:lineRule="auto"/>
        <w:jc w:val="both"/>
        <w:rPr>
          <w:rFonts w:ascii="Times New Roman" w:eastAsiaTheme="minorEastAsia" w:hAnsi="Times New Roman" w:cs="Times New Roman"/>
          <w:sz w:val="24"/>
          <w:szCs w:val="24"/>
          <w:lang w:val="ro-RO"/>
        </w:rPr>
      </w:pPr>
      <w:r w:rsidRPr="002161E4">
        <w:rPr>
          <w:rFonts w:ascii="Times New Roman" w:eastAsiaTheme="minorEastAsia" w:hAnsi="Times New Roman" w:cs="Times New Roman"/>
          <w:b/>
          <w:iCs/>
          <w:sz w:val="24"/>
          <w:szCs w:val="24"/>
          <w:lang w:val="ro-RO"/>
        </w:rPr>
        <w:t>7</w:t>
      </w:r>
      <w:r w:rsidR="000D3294" w:rsidRPr="002161E4">
        <w:rPr>
          <w:rFonts w:ascii="Times New Roman" w:eastAsiaTheme="minorEastAsia" w:hAnsi="Times New Roman" w:cs="Times New Roman"/>
          <w:b/>
          <w:iCs/>
          <w:sz w:val="24"/>
          <w:szCs w:val="24"/>
          <w:lang w:val="ro-RO"/>
        </w:rPr>
        <w:t>.b</w:t>
      </w:r>
      <w:r w:rsidR="000D3294" w:rsidRPr="002161E4">
        <w:rPr>
          <w:rFonts w:ascii="Times New Roman" w:eastAsiaTheme="minorEastAsia" w:hAnsi="Times New Roman" w:cs="Times New Roman"/>
          <w:iCs/>
          <w:sz w:val="24"/>
          <w:szCs w:val="24"/>
          <w:lang w:val="ro-RO"/>
        </w:rPr>
        <w:t xml:space="preserve">. </w:t>
      </w:r>
      <w:r w:rsidR="000D3294" w:rsidRPr="002161E4">
        <w:rPr>
          <w:rStyle w:val="Bodytext285pt"/>
          <w:rFonts w:eastAsia="Century Schoolbook"/>
          <w:sz w:val="24"/>
          <w:szCs w:val="24"/>
        </w:rPr>
        <w:t>Soluri având orizont contractilo-gonflant (z) situat de la baza orizontului Am şi 100 cm adâncime</w:t>
      </w:r>
      <w:r w:rsidR="000D3294" w:rsidRPr="002161E4">
        <w:rPr>
          <w:rFonts w:ascii="Times New Roman" w:eastAsiaTheme="minorEastAsia" w:hAnsi="Times New Roman" w:cs="Times New Roman"/>
          <w:sz w:val="24"/>
          <w:szCs w:val="24"/>
          <w:lang w:val="ro-RO"/>
        </w:rPr>
        <w:t xml:space="preserve"> şi orizont gleic de reducere (Gr) începând în intervalul 100 </w:t>
      </w:r>
      <w:r w:rsidR="00A45E59">
        <w:rPr>
          <w:rFonts w:ascii="Times New Roman" w:eastAsiaTheme="minorEastAsia" w:hAnsi="Times New Roman" w:cs="Times New Roman"/>
          <w:sz w:val="24"/>
          <w:szCs w:val="24"/>
          <w:lang w:val="ro-RO"/>
        </w:rPr>
        <w:t>–</w:t>
      </w:r>
      <w:r w:rsidR="000D3294" w:rsidRPr="002161E4">
        <w:rPr>
          <w:rFonts w:ascii="Times New Roman" w:eastAsiaTheme="minorEastAsia" w:hAnsi="Times New Roman" w:cs="Times New Roman"/>
          <w:sz w:val="24"/>
          <w:szCs w:val="24"/>
          <w:lang w:val="ro-RO"/>
        </w:rPr>
        <w:t xml:space="preserve"> 200 cm adâncime ai profilului.</w:t>
      </w:r>
    </w:p>
    <w:p w14:paraId="05D7F183" w14:textId="77777777" w:rsidR="000D3294" w:rsidRPr="00911D03" w:rsidRDefault="000D3294" w:rsidP="00DA144B">
      <w:pPr>
        <w:spacing w:after="0" w:line="360" w:lineRule="auto"/>
        <w:jc w:val="center"/>
        <w:outlineLvl w:val="0"/>
        <w:rPr>
          <w:rStyle w:val="Bodytext285pt"/>
          <w:rFonts w:eastAsiaTheme="minorEastAsia"/>
          <w:b/>
          <w:i/>
          <w:iCs/>
          <w:sz w:val="24"/>
          <w:szCs w:val="24"/>
        </w:rPr>
      </w:pPr>
      <w:r w:rsidRPr="00911D03">
        <w:rPr>
          <w:rStyle w:val="Bodytext285pt"/>
          <w:rFonts w:eastAsiaTheme="minorEastAsia"/>
          <w:b/>
          <w:i/>
          <w:iCs/>
          <w:sz w:val="24"/>
          <w:szCs w:val="24"/>
        </w:rPr>
        <w:t>Cernoziom cambic vertic batigleic (CZ cb.vs.dg)</w:t>
      </w:r>
    </w:p>
    <w:p w14:paraId="4858D5B4" w14:textId="77777777" w:rsidR="000D3294" w:rsidRPr="00911D03" w:rsidRDefault="000D3294"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130B2D31"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2ED15943"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w:t>
      </w:r>
    </w:p>
    <w:p w14:paraId="305A3C7A"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10CEE5B2"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CcazGr</w:t>
      </w:r>
    </w:p>
    <w:p w14:paraId="6C4E9B2E" w14:textId="32C6B84E" w:rsidR="000D3294" w:rsidRPr="002161E4" w:rsidRDefault="007F25E4" w:rsidP="00B84951">
      <w:pPr>
        <w:spacing w:after="0" w:line="360" w:lineRule="auto"/>
        <w:jc w:val="both"/>
        <w:rPr>
          <w:rStyle w:val="Bodytext285pt"/>
          <w:rFonts w:eastAsiaTheme="minorEastAsia"/>
          <w:b/>
          <w:iCs/>
          <w:sz w:val="24"/>
          <w:szCs w:val="24"/>
        </w:rPr>
      </w:pPr>
      <w:r w:rsidRPr="002161E4">
        <w:rPr>
          <w:rFonts w:ascii="Times New Roman" w:eastAsiaTheme="minorEastAsia" w:hAnsi="Times New Roman" w:cs="Times New Roman"/>
          <w:b/>
          <w:iCs/>
          <w:sz w:val="24"/>
          <w:szCs w:val="24"/>
          <w:lang w:val="ro-RO"/>
        </w:rPr>
        <w:t>7</w:t>
      </w:r>
      <w:r w:rsidR="000D3294" w:rsidRPr="002161E4">
        <w:rPr>
          <w:rFonts w:ascii="Times New Roman" w:eastAsiaTheme="minorEastAsia" w:hAnsi="Times New Roman" w:cs="Times New Roman"/>
          <w:b/>
          <w:iCs/>
          <w:sz w:val="24"/>
          <w:szCs w:val="24"/>
          <w:lang w:val="ro-RO"/>
        </w:rPr>
        <w:t>.c.</w:t>
      </w:r>
      <w:r w:rsidR="000D3294" w:rsidRPr="002161E4">
        <w:rPr>
          <w:rFonts w:ascii="Times New Roman" w:eastAsiaTheme="minorEastAsia" w:hAnsi="Times New Roman" w:cs="Times New Roman"/>
          <w:iCs/>
          <w:sz w:val="24"/>
          <w:szCs w:val="24"/>
          <w:lang w:val="ro-RO"/>
        </w:rPr>
        <w:t xml:space="preserve"> </w:t>
      </w:r>
      <w:r w:rsidR="000D3294" w:rsidRPr="002161E4">
        <w:rPr>
          <w:rStyle w:val="Bodytext285pt"/>
          <w:rFonts w:eastAsia="Century Schoolbook"/>
          <w:sz w:val="24"/>
          <w:szCs w:val="24"/>
        </w:rPr>
        <w:t xml:space="preserve">Soluri având orizont contractilo-gonflant (z) situat de la baza orizontului Am şi 100 cm, solul este format pe materiale parentale marnice (MK – argilă </w:t>
      </w:r>
      <m:oMath>
        <m:r>
          <m:rPr>
            <m:sty m:val="p"/>
          </m:rPr>
          <w:rPr>
            <w:rStyle w:val="Bodytext285pt"/>
            <w:rFonts w:ascii="Cambria Math" w:eastAsia="Century Schoolbook" w:hAnsi="Cambria Math"/>
            <w:sz w:val="24"/>
            <w:szCs w:val="24"/>
          </w:rPr>
          <m:t>&gt;</m:t>
        </m:r>
      </m:oMath>
      <w:r w:rsidR="000D3294"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0D3294" w:rsidRPr="002161E4">
        <w:rPr>
          <w:rStyle w:val="Bodytext285pt"/>
          <w:rFonts w:eastAsia="Century Schoolbook"/>
          <w:sz w:val="24"/>
          <w:szCs w:val="24"/>
        </w:rPr>
        <w:t>14%)</w:t>
      </w:r>
      <w:r w:rsidR="00A45E59">
        <w:rPr>
          <w:rStyle w:val="Bodytext285pt"/>
          <w:rFonts w:eastAsia="Century Schoolbook"/>
          <w:sz w:val="24"/>
          <w:szCs w:val="24"/>
        </w:rPr>
        <w:t>,</w:t>
      </w:r>
      <w:r w:rsidR="000D3294" w:rsidRPr="002161E4">
        <w:rPr>
          <w:rStyle w:val="Bodytext285pt"/>
          <w:rFonts w:eastAsia="Century Schoolbook"/>
          <w:sz w:val="24"/>
          <w:szCs w:val="24"/>
        </w:rPr>
        <w:t xml:space="preserve"> cu carbonaţi sub 40% (între 14 – 40%), prezente sub 25 cm adâncime ai profilului.</w:t>
      </w:r>
    </w:p>
    <w:p w14:paraId="1EA4126C" w14:textId="77777777" w:rsidR="000D3294" w:rsidRPr="00911D03" w:rsidRDefault="000D3294" w:rsidP="00DA144B">
      <w:pPr>
        <w:spacing w:after="0" w:line="360" w:lineRule="auto"/>
        <w:jc w:val="center"/>
        <w:outlineLvl w:val="0"/>
        <w:rPr>
          <w:rStyle w:val="Bodytext285pt"/>
          <w:rFonts w:eastAsiaTheme="minorEastAsia"/>
          <w:b/>
          <w:i/>
          <w:iCs/>
          <w:sz w:val="24"/>
          <w:szCs w:val="24"/>
        </w:rPr>
      </w:pPr>
      <w:r w:rsidRPr="00911D03">
        <w:rPr>
          <w:rStyle w:val="Bodytext285pt"/>
          <w:rFonts w:eastAsiaTheme="minorEastAsia"/>
          <w:b/>
          <w:i/>
          <w:iCs/>
          <w:sz w:val="24"/>
          <w:szCs w:val="24"/>
        </w:rPr>
        <w:t>Cernoziom cambic vertic pararendzinic (CZ cb.vs.pa)</w:t>
      </w:r>
    </w:p>
    <w:p w14:paraId="1763837E" w14:textId="77777777" w:rsidR="000D3294" w:rsidRPr="00911D03" w:rsidRDefault="000D3294"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5FB82C79"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 – MM</w:t>
      </w:r>
    </w:p>
    <w:p w14:paraId="378F0489" w14:textId="77777777" w:rsidR="000D3294" w:rsidRPr="002161E4" w:rsidRDefault="007F25E4" w:rsidP="00B84951">
      <w:pPr>
        <w:spacing w:after="0" w:line="360" w:lineRule="auto"/>
        <w:jc w:val="both"/>
        <w:rPr>
          <w:rFonts w:ascii="Times New Roman" w:eastAsiaTheme="minorEastAsia" w:hAnsi="Times New Roman" w:cs="Times New Roman"/>
          <w:b/>
          <w:iCs/>
          <w:color w:val="000000"/>
          <w:sz w:val="24"/>
          <w:szCs w:val="24"/>
          <w:shd w:val="clear" w:color="auto" w:fill="FFFFFF"/>
          <w:lang w:val="ro-RO" w:eastAsia="ro-RO" w:bidi="ro-RO"/>
        </w:rPr>
      </w:pPr>
      <w:r w:rsidRPr="002161E4">
        <w:rPr>
          <w:rFonts w:ascii="Times New Roman" w:eastAsiaTheme="minorEastAsia" w:hAnsi="Times New Roman" w:cs="Times New Roman"/>
          <w:b/>
          <w:iCs/>
          <w:sz w:val="24"/>
          <w:szCs w:val="24"/>
          <w:lang w:val="ro-RO"/>
        </w:rPr>
        <w:t>7.</w:t>
      </w:r>
      <w:r w:rsidR="000D3294" w:rsidRPr="002161E4">
        <w:rPr>
          <w:rFonts w:ascii="Times New Roman" w:eastAsiaTheme="minorEastAsia" w:hAnsi="Times New Roman" w:cs="Times New Roman"/>
          <w:b/>
          <w:iCs/>
          <w:sz w:val="24"/>
          <w:szCs w:val="24"/>
          <w:lang w:val="ro-RO"/>
        </w:rPr>
        <w:t>d</w:t>
      </w:r>
      <w:r w:rsidR="000D3294" w:rsidRPr="002161E4">
        <w:rPr>
          <w:rFonts w:ascii="Times New Roman" w:eastAsiaTheme="minorEastAsia" w:hAnsi="Times New Roman" w:cs="Times New Roman"/>
          <w:iCs/>
          <w:sz w:val="24"/>
          <w:szCs w:val="24"/>
          <w:lang w:val="ro-RO"/>
        </w:rPr>
        <w:t>.</w:t>
      </w:r>
      <w:r w:rsidR="000D3294" w:rsidRPr="002161E4">
        <w:rPr>
          <w:rStyle w:val="Bodytext285pt"/>
          <w:rFonts w:eastAsiaTheme="minorEastAsia"/>
          <w:b/>
          <w:iCs/>
          <w:sz w:val="24"/>
          <w:szCs w:val="24"/>
        </w:rPr>
        <w:t xml:space="preserve"> </w:t>
      </w:r>
      <w:r w:rsidR="000D3294" w:rsidRPr="002161E4">
        <w:rPr>
          <w:rStyle w:val="Bodytext285pt"/>
          <w:rFonts w:eastAsia="Century Schoolbook"/>
          <w:sz w:val="24"/>
          <w:szCs w:val="24"/>
        </w:rPr>
        <w:t xml:space="preserve">Soluri având orizont contractilo-gonflant (z) situat de la baza orizontului Am şi 100 cm şi </w:t>
      </w:r>
      <w:r w:rsidR="000D3294" w:rsidRPr="002161E4">
        <w:rPr>
          <w:rFonts w:ascii="Times New Roman" w:eastAsiaTheme="minorEastAsia" w:hAnsi="Times New Roman" w:cs="Times New Roman"/>
          <w:sz w:val="24"/>
          <w:szCs w:val="24"/>
          <w:lang w:val="ro-RO"/>
        </w:rPr>
        <w:t>orizont salinizat</w:t>
      </w:r>
      <w:r w:rsidR="000D3294" w:rsidRPr="002161E4">
        <w:rPr>
          <w:rFonts w:ascii="Times New Roman" w:eastAsiaTheme="minorEastAsia" w:hAnsi="Times New Roman" w:cs="Times New Roman"/>
          <w:b/>
          <w:sz w:val="24"/>
          <w:szCs w:val="24"/>
          <w:lang w:val="ro-RO"/>
        </w:rPr>
        <w:t xml:space="preserve"> </w:t>
      </w:r>
      <w:r w:rsidR="000D3294" w:rsidRPr="002161E4">
        <w:rPr>
          <w:rFonts w:ascii="Times New Roman" w:eastAsiaTheme="minorEastAsia" w:hAnsi="Times New Roman" w:cs="Times New Roman"/>
          <w:sz w:val="24"/>
          <w:szCs w:val="24"/>
          <w:lang w:val="ro-RO"/>
        </w:rPr>
        <w:t>în primii 100 cm sau orizont salic între 50 şi 100 cm adâncime ai profilului</w:t>
      </w:r>
      <w:r w:rsidR="000D3294" w:rsidRPr="001442B9">
        <w:rPr>
          <w:rFonts w:ascii="Times New Roman" w:eastAsiaTheme="minorEastAsia" w:hAnsi="Times New Roman" w:cs="Times New Roman"/>
          <w:iCs/>
          <w:sz w:val="24"/>
          <w:szCs w:val="24"/>
          <w:lang w:val="ro-RO"/>
        </w:rPr>
        <w:t>.</w:t>
      </w:r>
    </w:p>
    <w:p w14:paraId="04ADC8CD" w14:textId="77777777" w:rsidR="000D3294" w:rsidRPr="00911D03" w:rsidRDefault="000D3294" w:rsidP="00DA144B">
      <w:pPr>
        <w:spacing w:after="0" w:line="360" w:lineRule="auto"/>
        <w:jc w:val="center"/>
        <w:outlineLvl w:val="0"/>
        <w:rPr>
          <w:rStyle w:val="Bodytext285pt"/>
          <w:rFonts w:eastAsiaTheme="minorEastAsia"/>
          <w:b/>
          <w:i/>
          <w:iCs/>
          <w:sz w:val="24"/>
          <w:szCs w:val="24"/>
        </w:rPr>
      </w:pPr>
      <w:r w:rsidRPr="00911D03">
        <w:rPr>
          <w:rStyle w:val="Bodytext285pt"/>
          <w:rFonts w:eastAsiaTheme="minorEastAsia"/>
          <w:b/>
          <w:i/>
          <w:iCs/>
          <w:sz w:val="24"/>
          <w:szCs w:val="24"/>
        </w:rPr>
        <w:t>Cernoziom cambic vertic salinic (CZ cb.vs.sc)</w:t>
      </w:r>
    </w:p>
    <w:p w14:paraId="19FD0976" w14:textId="77777777" w:rsidR="000D3294" w:rsidRPr="00911D03" w:rsidRDefault="000D3294"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1B60B50F"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 sau CCaz</w:t>
      </w:r>
    </w:p>
    <w:p w14:paraId="680EB4F9"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 sau CCaz</w:t>
      </w:r>
    </w:p>
    <w:p w14:paraId="17419AF6"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Bvzsa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CCasa sau Ccazsa</w:t>
      </w:r>
    </w:p>
    <w:p w14:paraId="4AE2956D" w14:textId="77777777" w:rsidR="000D3294" w:rsidRPr="002161E4" w:rsidRDefault="007F25E4"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7</w:t>
      </w:r>
      <w:r w:rsidR="000D3294" w:rsidRPr="002161E4">
        <w:rPr>
          <w:rFonts w:ascii="Times New Roman" w:eastAsiaTheme="minorEastAsia" w:hAnsi="Times New Roman" w:cs="Times New Roman"/>
          <w:b/>
          <w:iCs/>
          <w:sz w:val="24"/>
          <w:szCs w:val="24"/>
          <w:lang w:val="ro-RO"/>
        </w:rPr>
        <w:t>.e.</w:t>
      </w:r>
      <w:r w:rsidR="000D3294" w:rsidRPr="002161E4">
        <w:rPr>
          <w:rFonts w:ascii="Times New Roman" w:eastAsiaTheme="minorEastAsia" w:hAnsi="Times New Roman" w:cs="Times New Roman"/>
          <w:iCs/>
          <w:sz w:val="24"/>
          <w:szCs w:val="24"/>
          <w:lang w:val="ro-RO"/>
        </w:rPr>
        <w:t xml:space="preserve"> </w:t>
      </w:r>
      <w:r w:rsidR="000D3294" w:rsidRPr="002161E4">
        <w:rPr>
          <w:rStyle w:val="Bodytext285pt"/>
          <w:rFonts w:eastAsia="Century Schoolbook"/>
          <w:sz w:val="24"/>
          <w:szCs w:val="24"/>
        </w:rPr>
        <w:t xml:space="preserve">Soluri având orizont contractilo-gonflant (z) situat de la baza orizontului Am şi 100 cm </w:t>
      </w:r>
      <w:r w:rsidR="000D3294" w:rsidRPr="002161E4">
        <w:rPr>
          <w:rFonts w:ascii="Times New Roman" w:eastAsiaTheme="minorEastAsia" w:hAnsi="Times New Roman" w:cs="Times New Roman"/>
          <w:bCs/>
          <w:iCs/>
          <w:sz w:val="24"/>
          <w:szCs w:val="24"/>
          <w:lang w:val="ro-RO"/>
        </w:rPr>
        <w:t>şi orizont ac (hiponatric) în intervalul 0 – 100 cm sau orizont na (natric) în intervalul 50 – 100 cm.</w:t>
      </w:r>
    </w:p>
    <w:p w14:paraId="718B4A11" w14:textId="77777777" w:rsidR="000D3294" w:rsidRPr="00911D03" w:rsidRDefault="000D3294"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vertic sodic (CZ cb.vs.ac)</w:t>
      </w:r>
    </w:p>
    <w:p w14:paraId="07A5555B" w14:textId="77777777" w:rsidR="000D3294" w:rsidRPr="00911D03" w:rsidRDefault="000D3294"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6CC83C2D"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CCaac sau CCazac</w:t>
      </w:r>
    </w:p>
    <w:p w14:paraId="58B98C6C"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CCaac sau CCazac</w:t>
      </w:r>
    </w:p>
    <w:p w14:paraId="614CF1A9" w14:textId="77777777" w:rsidR="000D3294" w:rsidRPr="00911D03" w:rsidRDefault="000D3294"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CCana sau Ccazac</w:t>
      </w:r>
    </w:p>
    <w:p w14:paraId="5FDFC5D9" w14:textId="732A2C16" w:rsidR="000D3294" w:rsidRPr="002161E4" w:rsidRDefault="007F25E4"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7</w:t>
      </w:r>
      <w:r w:rsidR="000D3294" w:rsidRPr="002161E4">
        <w:rPr>
          <w:rFonts w:ascii="Times New Roman" w:eastAsiaTheme="minorEastAsia" w:hAnsi="Times New Roman" w:cs="Times New Roman"/>
          <w:b/>
          <w:iCs/>
          <w:sz w:val="24"/>
          <w:szCs w:val="24"/>
          <w:lang w:val="ro-RO"/>
        </w:rPr>
        <w:t xml:space="preserve">.f. </w:t>
      </w:r>
      <w:r w:rsidR="000D3294" w:rsidRPr="002161E4">
        <w:rPr>
          <w:rStyle w:val="Bodytext285pt"/>
          <w:rFonts w:eastAsia="Century Schoolbook"/>
          <w:sz w:val="24"/>
          <w:szCs w:val="24"/>
        </w:rPr>
        <w:t>Soluri având orizont contractilo-gonflant (z) situat de la baza orizontului Am şi 100 cm</w:t>
      </w:r>
      <w:r w:rsidR="00996E2E">
        <w:rPr>
          <w:rStyle w:val="Bodytext285pt"/>
          <w:rFonts w:eastAsia="Century Schoolbook"/>
          <w:sz w:val="24"/>
          <w:szCs w:val="24"/>
        </w:rPr>
        <w:t>,</w:t>
      </w:r>
      <w:r w:rsidR="000D3294" w:rsidRPr="002161E4">
        <w:rPr>
          <w:rStyle w:val="Bodytext285pt"/>
          <w:rFonts w:eastAsia="Century Schoolbook"/>
          <w:sz w:val="24"/>
          <w:szCs w:val="24"/>
        </w:rPr>
        <w:t xml:space="preserve"> prezentând caractere salinice şi sodice în </w:t>
      </w:r>
      <w:r w:rsidR="000D3294" w:rsidRPr="002161E4">
        <w:rPr>
          <w:rStyle w:val="Bodytext285pt"/>
          <w:rFonts w:eastAsia="Century Schoolbook"/>
          <w:sz w:val="24"/>
          <w:szCs w:val="24"/>
        </w:rPr>
        <w:lastRenderedPageBreak/>
        <w:t>acelaş</w:t>
      </w:r>
      <w:r w:rsidR="00996E2E">
        <w:rPr>
          <w:rStyle w:val="Bodytext285pt"/>
          <w:rFonts w:eastAsia="Century Schoolbook"/>
          <w:sz w:val="24"/>
          <w:szCs w:val="24"/>
        </w:rPr>
        <w:t>i</w:t>
      </w:r>
      <w:r w:rsidR="000D3294" w:rsidRPr="002161E4">
        <w:rPr>
          <w:rStyle w:val="Bodytext285pt"/>
          <w:rFonts w:eastAsia="Century Schoolbook"/>
          <w:sz w:val="24"/>
          <w:szCs w:val="24"/>
        </w:rPr>
        <w:t xml:space="preserve"> timp (</w:t>
      </w:r>
      <w:r w:rsidR="000D3294" w:rsidRPr="002161E4">
        <w:rPr>
          <w:rFonts w:ascii="Times New Roman" w:eastAsiaTheme="minorEastAsia" w:hAnsi="Times New Roman" w:cs="Times New Roman"/>
          <w:bCs/>
          <w:iCs/>
          <w:sz w:val="24"/>
          <w:szCs w:val="24"/>
          <w:lang w:val="ro-RO"/>
        </w:rPr>
        <w:t>orizont sc în intervalul 0 – 100 cm sau orizont sa în intervalul 50 – 100 cm şi orizont ac în intervalul 0 – 100 cm sau orizont na în intervalul 50 – 100 cm)</w:t>
      </w:r>
      <w:r w:rsidR="00996E2E">
        <w:rPr>
          <w:rFonts w:ascii="Times New Roman" w:eastAsiaTheme="minorEastAsia" w:hAnsi="Times New Roman" w:cs="Times New Roman"/>
          <w:bCs/>
          <w:iCs/>
          <w:sz w:val="24"/>
          <w:szCs w:val="24"/>
          <w:lang w:val="ro-RO"/>
        </w:rPr>
        <w:t>,</w:t>
      </w:r>
      <w:r w:rsidR="000D3294" w:rsidRPr="002161E4">
        <w:rPr>
          <w:rStyle w:val="Bodytext285pt"/>
          <w:rFonts w:eastAsia="Century Schoolbook"/>
          <w:sz w:val="24"/>
          <w:szCs w:val="24"/>
        </w:rPr>
        <w:t xml:space="preserve"> orizont contractilo-gonflant (z) situat de la baza orizontului Am şi 100 cm.</w:t>
      </w:r>
    </w:p>
    <w:p w14:paraId="26B5ED6D" w14:textId="77777777" w:rsidR="000D3294" w:rsidRPr="00911D03" w:rsidRDefault="000D3294" w:rsidP="00DA144B">
      <w:pPr>
        <w:spacing w:after="0" w:line="360" w:lineRule="auto"/>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vertic salsodic (CZ cb.vs.ss)</w:t>
      </w:r>
    </w:p>
    <w:p w14:paraId="2C622F0A" w14:textId="77777777" w:rsidR="00A76C79" w:rsidRPr="002161E4" w:rsidRDefault="00061FC9"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3.c</w:t>
      </w:r>
      <w:r w:rsidR="000D3294" w:rsidRPr="002161E4">
        <w:rPr>
          <w:rFonts w:ascii="Times New Roman" w:eastAsiaTheme="minorEastAsia" w:hAnsi="Times New Roman" w:cs="Times New Roman"/>
          <w:b/>
          <w:iCs/>
          <w:sz w:val="24"/>
          <w:szCs w:val="24"/>
          <w:lang w:val="ro-RO"/>
        </w:rPr>
        <w:t>.</w:t>
      </w:r>
      <w:r w:rsidR="00A76C79" w:rsidRPr="002161E4">
        <w:rPr>
          <w:rFonts w:ascii="Times New Roman" w:eastAsiaTheme="minorEastAsia" w:hAnsi="Times New Roman" w:cs="Times New Roman"/>
          <w:b/>
          <w:iCs/>
          <w:sz w:val="24"/>
          <w:szCs w:val="24"/>
          <w:lang w:val="ro-RO"/>
        </w:rPr>
        <w:t xml:space="preserve"> </w:t>
      </w:r>
      <w:r w:rsidR="00A76C79" w:rsidRPr="002161E4">
        <w:rPr>
          <w:rFonts w:ascii="Times New Roman" w:eastAsiaTheme="minorEastAsia" w:hAnsi="Times New Roman" w:cs="Times New Roman"/>
          <w:iCs/>
          <w:sz w:val="24"/>
          <w:szCs w:val="24"/>
          <w:lang w:val="ro-RO"/>
        </w:rPr>
        <w:t>Solul prezintă orizont gleic ..........................................................</w:t>
      </w:r>
      <w:r w:rsidRPr="002161E4">
        <w:rPr>
          <w:rFonts w:ascii="Times New Roman" w:eastAsiaTheme="minorEastAsia" w:hAnsi="Times New Roman" w:cs="Times New Roman"/>
          <w:iCs/>
          <w:sz w:val="24"/>
          <w:szCs w:val="24"/>
          <w:lang w:val="ro-RO"/>
        </w:rPr>
        <w:t>..</w:t>
      </w:r>
      <w:r w:rsidR="00D40CE6">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iCs/>
          <w:sz w:val="24"/>
          <w:szCs w:val="24"/>
          <w:lang w:val="ro-RO"/>
        </w:rPr>
        <w:t>.............................8</w:t>
      </w:r>
    </w:p>
    <w:p w14:paraId="4DB34E33" w14:textId="77777777" w:rsidR="00A76C79" w:rsidRPr="002161E4" w:rsidRDefault="00061FC9" w:rsidP="00B84951">
      <w:pPr>
        <w:spacing w:after="0" w:line="360" w:lineRule="auto"/>
        <w:jc w:val="both"/>
        <w:rPr>
          <w:rStyle w:val="Bodytext285pt"/>
          <w:rFonts w:eastAsia="Century Schoolbook"/>
          <w:sz w:val="24"/>
          <w:szCs w:val="24"/>
        </w:rPr>
      </w:pPr>
      <w:r w:rsidRPr="002161E4">
        <w:rPr>
          <w:rStyle w:val="Bodytext285pt"/>
          <w:rFonts w:eastAsia="Century Schoolbook"/>
          <w:b/>
          <w:sz w:val="24"/>
          <w:szCs w:val="24"/>
        </w:rPr>
        <w:t>8</w:t>
      </w:r>
      <w:r w:rsidR="00A76C79" w:rsidRPr="002161E4">
        <w:rPr>
          <w:rStyle w:val="Bodytext285pt"/>
          <w:rFonts w:eastAsia="Century Schoolbook"/>
          <w:b/>
          <w:sz w:val="24"/>
          <w:szCs w:val="24"/>
        </w:rPr>
        <w:t>.a</w:t>
      </w:r>
      <w:r w:rsidR="00A76C79" w:rsidRPr="002161E4">
        <w:rPr>
          <w:rStyle w:val="Bodytext285pt"/>
          <w:rFonts w:eastAsia="Century Schoolbook"/>
          <w:sz w:val="24"/>
          <w:szCs w:val="24"/>
        </w:rPr>
        <w:t xml:space="preserve"> Soluri având orizont Gr (proprietăţi gleice de reducere) cu limita superioară începând în intervalul 50 – 125 cm.</w:t>
      </w:r>
    </w:p>
    <w:p w14:paraId="72CBE3E0" w14:textId="77777777" w:rsidR="00D83D95" w:rsidRPr="00911D03" w:rsidRDefault="00D83D95" w:rsidP="00DA144B">
      <w:pPr>
        <w:spacing w:after="0" w:line="360" w:lineRule="auto"/>
        <w:jc w:val="center"/>
        <w:outlineLvl w:val="0"/>
        <w:rPr>
          <w:rStyle w:val="Bodytext285pt"/>
          <w:rFonts w:eastAsia="Century Schoolbook"/>
          <w:b/>
          <w:i/>
          <w:sz w:val="24"/>
          <w:szCs w:val="24"/>
        </w:rPr>
      </w:pPr>
      <w:r w:rsidRPr="00911D03">
        <w:rPr>
          <w:rStyle w:val="Bodytext285pt"/>
          <w:rFonts w:eastAsia="Century Schoolbook"/>
          <w:b/>
          <w:i/>
          <w:sz w:val="24"/>
          <w:szCs w:val="24"/>
        </w:rPr>
        <w:t>Cernoziom cambic gleic</w:t>
      </w:r>
    </w:p>
    <w:p w14:paraId="12F1F10E" w14:textId="77777777" w:rsidR="00A76C79" w:rsidRPr="00911D03" w:rsidRDefault="00A76C79"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66B9501E"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6E438B47"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CGr</w:t>
      </w:r>
    </w:p>
    <w:p w14:paraId="304310B7" w14:textId="77777777" w:rsidR="00A76C79" w:rsidRPr="002161E4" w:rsidRDefault="00061FC9"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8</w:t>
      </w:r>
      <w:r w:rsidR="00A76C79" w:rsidRPr="002161E4">
        <w:rPr>
          <w:rFonts w:ascii="Times New Roman" w:eastAsiaTheme="minorEastAsia" w:hAnsi="Times New Roman" w:cs="Times New Roman"/>
          <w:b/>
          <w:iCs/>
          <w:sz w:val="24"/>
          <w:szCs w:val="24"/>
          <w:lang w:val="ro-RO"/>
        </w:rPr>
        <w:t>.b.</w:t>
      </w:r>
      <w:r w:rsidR="00A76C79" w:rsidRPr="002161E4">
        <w:rPr>
          <w:rFonts w:ascii="Times New Roman" w:eastAsiaTheme="minorEastAsia" w:hAnsi="Times New Roman" w:cs="Times New Roman"/>
          <w:iCs/>
          <w:sz w:val="24"/>
          <w:szCs w:val="24"/>
          <w:lang w:val="ro-RO"/>
        </w:rPr>
        <w:t xml:space="preserve"> Solul prezintă şi alte caractere sau orizonturi</w:t>
      </w:r>
      <w:r w:rsidR="00B84951">
        <w:rPr>
          <w:rFonts w:ascii="Times New Roman" w:eastAsiaTheme="minorEastAsia" w:hAnsi="Times New Roman" w:cs="Times New Roman"/>
          <w:iCs/>
          <w:sz w:val="24"/>
          <w:szCs w:val="24"/>
          <w:lang w:val="ro-RO"/>
        </w:rPr>
        <w:t xml:space="preserve"> diagnostice..................9</w:t>
      </w:r>
      <w:r w:rsidR="00A76C79" w:rsidRPr="002161E4">
        <w:rPr>
          <w:rFonts w:ascii="Times New Roman" w:eastAsiaTheme="minorEastAsia" w:hAnsi="Times New Roman" w:cs="Times New Roman"/>
          <w:iCs/>
          <w:sz w:val="24"/>
          <w:szCs w:val="24"/>
          <w:lang w:val="ro-RO"/>
        </w:rPr>
        <w:t xml:space="preserve"> </w:t>
      </w:r>
    </w:p>
    <w:p w14:paraId="17E501F1" w14:textId="77777777" w:rsidR="00A76C79" w:rsidRPr="002161E4" w:rsidRDefault="00061FC9"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9</w:t>
      </w:r>
      <w:r w:rsidR="00A76C79" w:rsidRPr="002161E4">
        <w:rPr>
          <w:rFonts w:ascii="Times New Roman" w:eastAsiaTheme="minorEastAsia" w:hAnsi="Times New Roman" w:cs="Times New Roman"/>
          <w:b/>
          <w:iCs/>
          <w:sz w:val="24"/>
          <w:szCs w:val="24"/>
          <w:lang w:val="ro-RO"/>
        </w:rPr>
        <w:t>.a.</w:t>
      </w:r>
      <w:r w:rsidR="00A76C79" w:rsidRPr="002161E4">
        <w:rPr>
          <w:rFonts w:ascii="Times New Roman" w:eastAsiaTheme="minorEastAsia" w:hAnsi="Times New Roman" w:cs="Times New Roman"/>
          <w:iCs/>
          <w:sz w:val="24"/>
          <w:szCs w:val="24"/>
          <w:lang w:val="ro-RO"/>
        </w:rPr>
        <w:t xml:space="preserve"> </w:t>
      </w:r>
      <w:r w:rsidR="00A76C79" w:rsidRPr="002161E4">
        <w:rPr>
          <w:rStyle w:val="Bodytext285pt"/>
          <w:rFonts w:eastAsia="Century Schoolbook"/>
          <w:sz w:val="24"/>
          <w:szCs w:val="24"/>
        </w:rPr>
        <w:t xml:space="preserve">Soluri având orizont Gr (proprietăţi gleice de reducere) cu limita superioară începând în intervalul 50 – 125 cm şi </w:t>
      </w:r>
      <w:r w:rsidR="00A76C79" w:rsidRPr="002161E4">
        <w:rPr>
          <w:rFonts w:ascii="Times New Roman" w:eastAsiaTheme="minorEastAsia" w:hAnsi="Times New Roman" w:cs="Times New Roman"/>
          <w:sz w:val="24"/>
          <w:szCs w:val="24"/>
          <w:lang w:val="ro-RO"/>
        </w:rPr>
        <w:t>orizont salinizat</w:t>
      </w:r>
      <w:r w:rsidR="00A76C79" w:rsidRPr="002161E4">
        <w:rPr>
          <w:rFonts w:ascii="Times New Roman" w:eastAsiaTheme="minorEastAsia" w:hAnsi="Times New Roman" w:cs="Times New Roman"/>
          <w:b/>
          <w:sz w:val="24"/>
          <w:szCs w:val="24"/>
          <w:lang w:val="ro-RO"/>
        </w:rPr>
        <w:t xml:space="preserve"> </w:t>
      </w:r>
      <w:r w:rsidR="00A76C79" w:rsidRPr="002161E4">
        <w:rPr>
          <w:rFonts w:ascii="Times New Roman" w:eastAsiaTheme="minorEastAsia" w:hAnsi="Times New Roman" w:cs="Times New Roman"/>
          <w:sz w:val="24"/>
          <w:szCs w:val="24"/>
          <w:lang w:val="ro-RO"/>
        </w:rPr>
        <w:t>în primii 100 cm sau orizont salic între 50 şi 100 cm adâncime ai profilului</w:t>
      </w:r>
    </w:p>
    <w:p w14:paraId="47883CA3" w14:textId="77777777" w:rsidR="00A76C79" w:rsidRPr="00911D03" w:rsidRDefault="00A76C79"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gleic salinic (CZ cb.gc.sc)</w:t>
      </w:r>
    </w:p>
    <w:p w14:paraId="508B1AFF" w14:textId="77777777" w:rsidR="00A76C79" w:rsidRPr="00911D03" w:rsidRDefault="00A76C79"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0397840E"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CGr</w:t>
      </w:r>
    </w:p>
    <w:p w14:paraId="66B1B146"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49EAC05E"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CGr</w:t>
      </w:r>
    </w:p>
    <w:p w14:paraId="4DE2AC3E"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0BF6950D"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BvGsa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CGr</w:t>
      </w:r>
    </w:p>
    <w:p w14:paraId="0DC0D4FD"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39B7A967" w14:textId="77777777" w:rsidR="00A76C79" w:rsidRPr="002161E4" w:rsidRDefault="00061FC9"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lastRenderedPageBreak/>
        <w:t>9</w:t>
      </w:r>
      <w:r w:rsidR="00A76C79" w:rsidRPr="002161E4">
        <w:rPr>
          <w:rFonts w:ascii="Times New Roman" w:eastAsiaTheme="minorEastAsia" w:hAnsi="Times New Roman" w:cs="Times New Roman"/>
          <w:b/>
          <w:iCs/>
          <w:sz w:val="24"/>
          <w:szCs w:val="24"/>
          <w:lang w:val="ro-RO"/>
        </w:rPr>
        <w:t>.b.</w:t>
      </w:r>
      <w:r w:rsidR="00A76C79" w:rsidRPr="002161E4">
        <w:rPr>
          <w:rFonts w:ascii="Times New Roman" w:eastAsiaTheme="minorEastAsia" w:hAnsi="Times New Roman" w:cs="Times New Roman"/>
          <w:iCs/>
          <w:sz w:val="24"/>
          <w:szCs w:val="24"/>
          <w:lang w:val="ro-RO"/>
        </w:rPr>
        <w:t xml:space="preserve"> </w:t>
      </w:r>
      <w:r w:rsidR="00A76C79" w:rsidRPr="002161E4">
        <w:rPr>
          <w:rStyle w:val="Bodytext285pt"/>
          <w:rFonts w:eastAsia="Century Schoolbook"/>
          <w:sz w:val="24"/>
          <w:szCs w:val="24"/>
        </w:rPr>
        <w:t xml:space="preserve">Soluri având orizont Gr (proprietăţi gleice de reducere) cu limita superioară începând în intervalul 50 – 125 cm şi </w:t>
      </w:r>
      <w:r w:rsidR="00A76C79" w:rsidRPr="002161E4">
        <w:rPr>
          <w:rFonts w:ascii="Times New Roman" w:eastAsiaTheme="minorEastAsia" w:hAnsi="Times New Roman" w:cs="Times New Roman"/>
          <w:bCs/>
          <w:iCs/>
          <w:sz w:val="24"/>
          <w:szCs w:val="24"/>
          <w:lang w:val="ro-RO"/>
        </w:rPr>
        <w:t>orizont ac (hiponatric) în intervalul 0 – 100 cm sau orizont na (natric) în intervalul 50 – 100 cm.</w:t>
      </w:r>
    </w:p>
    <w:p w14:paraId="55EAB6CC" w14:textId="77777777" w:rsidR="00A76C79" w:rsidRPr="00911D03" w:rsidRDefault="00A76C79" w:rsidP="00DA144B">
      <w:pPr>
        <w:spacing w:after="0" w:line="360" w:lineRule="auto"/>
        <w:jc w:val="center"/>
        <w:outlineLvl w:val="0"/>
        <w:rPr>
          <w:rFonts w:ascii="Times New Roman" w:eastAsia="Century Schoolbook" w:hAnsi="Times New Roman" w:cs="Times New Roman"/>
          <w:i/>
          <w:color w:val="000000"/>
          <w:sz w:val="24"/>
          <w:szCs w:val="24"/>
          <w:shd w:val="clear" w:color="auto" w:fill="FFFFFF"/>
          <w:lang w:val="ro-RO" w:eastAsia="ro-RO" w:bidi="ro-RO"/>
        </w:rPr>
      </w:pPr>
      <w:r w:rsidRPr="00911D03">
        <w:rPr>
          <w:rFonts w:ascii="Times New Roman" w:eastAsiaTheme="minorEastAsia" w:hAnsi="Times New Roman" w:cs="Times New Roman"/>
          <w:b/>
          <w:i/>
          <w:iCs/>
          <w:sz w:val="24"/>
          <w:szCs w:val="24"/>
          <w:lang w:val="ro-RO"/>
        </w:rPr>
        <w:t>Cernoziom cambic gleic sodic (CZ cb.gc.ac)</w:t>
      </w:r>
    </w:p>
    <w:p w14:paraId="28739CE8" w14:textId="77777777" w:rsidR="00A76C79" w:rsidRPr="00911D03" w:rsidRDefault="00A76C79"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7657403A"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CCaGac</w:t>
      </w:r>
    </w:p>
    <w:p w14:paraId="0C47EA02"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CCaGac</w:t>
      </w:r>
    </w:p>
    <w:p w14:paraId="3DE908CC" w14:textId="77777777" w:rsidR="00A76C79" w:rsidRPr="00911D03" w:rsidRDefault="00A76C7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CcaGna</w:t>
      </w:r>
    </w:p>
    <w:p w14:paraId="30034B2F" w14:textId="3C314B4F" w:rsidR="00A76C79" w:rsidRPr="00B84951" w:rsidRDefault="00061FC9" w:rsidP="00B84951">
      <w:pPr>
        <w:spacing w:after="0" w:line="360" w:lineRule="auto"/>
        <w:jc w:val="both"/>
        <w:rPr>
          <w:rStyle w:val="Bodytext285pt"/>
          <w:rFonts w:eastAsiaTheme="minorEastAsia"/>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2</w:t>
      </w:r>
      <w:r w:rsidR="00A76C79" w:rsidRPr="002161E4">
        <w:rPr>
          <w:rFonts w:ascii="Times New Roman" w:eastAsiaTheme="minorEastAsia" w:hAnsi="Times New Roman" w:cs="Times New Roman"/>
          <w:b/>
          <w:iCs/>
          <w:sz w:val="24"/>
          <w:szCs w:val="24"/>
          <w:lang w:val="ro-RO"/>
        </w:rPr>
        <w:t>.k.</w:t>
      </w:r>
      <w:r w:rsidR="009E2A0D">
        <w:rPr>
          <w:rFonts w:ascii="Times New Roman" w:eastAsiaTheme="minorEastAsia" w:hAnsi="Times New Roman" w:cs="Times New Roman"/>
          <w:b/>
          <w:iCs/>
          <w:sz w:val="24"/>
          <w:szCs w:val="24"/>
          <w:lang w:val="ro-RO"/>
        </w:rPr>
        <w:t xml:space="preserve"> </w:t>
      </w:r>
      <w:r w:rsidR="00A76C79"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A76C79" w:rsidRPr="002161E4">
        <w:rPr>
          <w:rStyle w:val="Bodytext285pt"/>
          <w:rFonts w:eastAsia="Century Schoolbook"/>
          <w:sz w:val="24"/>
          <w:szCs w:val="24"/>
        </w:rPr>
        <w:t xml:space="preserve"> 2 la umed,</w:t>
      </w:r>
      <w:r w:rsidR="00A76C79"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w:t>
      </w:r>
      <w:r w:rsidR="004C0E41" w:rsidRPr="002161E4">
        <w:rPr>
          <w:rFonts w:ascii="Times New Roman" w:eastAsiaTheme="minorEastAsia" w:hAnsi="Times New Roman" w:cs="Times New Roman"/>
          <w:sz w:val="24"/>
          <w:szCs w:val="24"/>
          <w:lang w:val="ro-RO"/>
        </w:rPr>
        <w:t xml:space="preserve">pudră de </w:t>
      </w:r>
      <w:r w:rsidR="00B84951">
        <w:rPr>
          <w:rFonts w:ascii="Times New Roman" w:eastAsiaTheme="minorEastAsia" w:hAnsi="Times New Roman" w:cs="Times New Roman"/>
          <w:sz w:val="24"/>
          <w:szCs w:val="24"/>
          <w:lang w:val="ro-RO"/>
        </w:rPr>
        <w:t>siliciu.........................................................10</w:t>
      </w:r>
    </w:p>
    <w:p w14:paraId="09681215" w14:textId="4A22FA67" w:rsidR="00061FC9" w:rsidRPr="002161E4" w:rsidRDefault="004C0E41" w:rsidP="00B84951">
      <w:pPr>
        <w:spacing w:after="0" w:line="360" w:lineRule="auto"/>
        <w:jc w:val="both"/>
        <w:rPr>
          <w:rFonts w:ascii="Times New Roman" w:eastAsiaTheme="minorEastAsia" w:hAnsi="Times New Roman" w:cs="Times New Roman"/>
          <w:sz w:val="24"/>
          <w:szCs w:val="24"/>
          <w:lang w:val="ro-RO"/>
        </w:rPr>
      </w:pPr>
      <w:r w:rsidRPr="002161E4">
        <w:rPr>
          <w:rFonts w:ascii="Times New Roman" w:eastAsiaTheme="minorEastAsia" w:hAnsi="Times New Roman" w:cs="Times New Roman"/>
          <w:b/>
          <w:iCs/>
          <w:sz w:val="24"/>
          <w:szCs w:val="24"/>
          <w:lang w:val="ro-RO"/>
        </w:rPr>
        <w:t>1</w:t>
      </w:r>
      <w:r w:rsidR="00061FC9" w:rsidRPr="002161E4">
        <w:rPr>
          <w:rFonts w:ascii="Times New Roman" w:eastAsiaTheme="minorEastAsia" w:hAnsi="Times New Roman" w:cs="Times New Roman"/>
          <w:b/>
          <w:iCs/>
          <w:sz w:val="24"/>
          <w:szCs w:val="24"/>
          <w:lang w:val="ro-RO"/>
        </w:rPr>
        <w:t>0</w:t>
      </w:r>
      <w:r w:rsidRPr="002161E4">
        <w:rPr>
          <w:rFonts w:ascii="Times New Roman" w:eastAsiaTheme="minorEastAsia" w:hAnsi="Times New Roman" w:cs="Times New Roman"/>
          <w:b/>
          <w:iCs/>
          <w:sz w:val="24"/>
          <w:szCs w:val="24"/>
          <w:lang w:val="ro-RO"/>
        </w:rPr>
        <w:t>.a.</w:t>
      </w:r>
      <w:r w:rsidRPr="002161E4">
        <w:rPr>
          <w:rFonts w:ascii="Times New Roman" w:eastAsiaTheme="minorEastAsia" w:hAnsi="Times New Roman" w:cs="Times New Roman"/>
          <w:iCs/>
          <w:sz w:val="24"/>
          <w:szCs w:val="24"/>
          <w:lang w:val="ro-RO"/>
        </w:rPr>
        <w:t xml:space="preserve"> </w:t>
      </w:r>
      <w:r w:rsidR="00061FC9"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061FC9" w:rsidRPr="002161E4">
        <w:rPr>
          <w:rStyle w:val="Bodytext285pt"/>
          <w:rFonts w:eastAsia="Century Schoolbook"/>
          <w:sz w:val="24"/>
          <w:szCs w:val="24"/>
        </w:rPr>
        <w:t xml:space="preserve"> 2 la umed,</w:t>
      </w:r>
      <w:r w:rsidR="00061FC9"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de siliciu.</w:t>
      </w:r>
      <w:r w:rsidR="00996E2E">
        <w:rPr>
          <w:rFonts w:ascii="Times New Roman" w:eastAsiaTheme="minorEastAsia" w:hAnsi="Times New Roman" w:cs="Times New Roman"/>
          <w:sz w:val="24"/>
          <w:szCs w:val="24"/>
          <w:lang w:val="ro-RO"/>
        </w:rPr>
        <w:t xml:space="preserve"> </w:t>
      </w:r>
      <w:r w:rsidR="00061FC9" w:rsidRPr="002161E4">
        <w:rPr>
          <w:rFonts w:ascii="Times New Roman" w:eastAsiaTheme="minorEastAsia" w:hAnsi="Times New Roman" w:cs="Times New Roman"/>
          <w:sz w:val="24"/>
          <w:szCs w:val="24"/>
          <w:lang w:val="ro-RO"/>
        </w:rPr>
        <w:t>Nu prezintă alte caractere sau orizonturi diagnostice.</w:t>
      </w:r>
    </w:p>
    <w:p w14:paraId="788A7875" w14:textId="77777777" w:rsidR="00A76C79" w:rsidRPr="00911D03" w:rsidRDefault="00A76C79" w:rsidP="00DA144B">
      <w:pPr>
        <w:spacing w:after="0" w:line="360" w:lineRule="auto"/>
        <w:jc w:val="center"/>
        <w:outlineLvl w:val="0"/>
        <w:rPr>
          <w:rFonts w:ascii="Times New Roman" w:eastAsiaTheme="minorEastAsia" w:hAnsi="Times New Roman" w:cs="Times New Roman"/>
          <w:i/>
          <w:sz w:val="24"/>
          <w:szCs w:val="24"/>
          <w:lang w:val="ro-RO"/>
        </w:rPr>
      </w:pPr>
      <w:r w:rsidRPr="00911D03">
        <w:rPr>
          <w:rFonts w:ascii="Times New Roman" w:eastAsiaTheme="minorEastAsia" w:hAnsi="Times New Roman" w:cs="Times New Roman"/>
          <w:b/>
          <w:i/>
          <w:iCs/>
          <w:sz w:val="24"/>
          <w:szCs w:val="24"/>
          <w:lang w:val="ro-RO"/>
        </w:rPr>
        <w:t>Cernoziom cambic greic (CZ cb.gr)</w:t>
      </w:r>
    </w:p>
    <w:p w14:paraId="733C0F9F" w14:textId="77777777" w:rsidR="00A76C79" w:rsidRPr="00911D03" w:rsidRDefault="00A76C79"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62302EFC" w14:textId="77777777" w:rsidR="00A76C79" w:rsidRPr="00911D03" w:rsidRDefault="00A76C79" w:rsidP="00911D03">
      <w:pPr>
        <w:spacing w:after="0" w:line="360" w:lineRule="auto"/>
        <w:jc w:val="center"/>
        <w:rPr>
          <w:rFonts w:ascii="Times New Roman" w:eastAsiaTheme="minorEastAsia" w:hAnsi="Times New Roman" w:cs="Times New Roman"/>
          <w:b/>
          <w:bCs/>
          <w:i/>
          <w:iCs/>
          <w:sz w:val="24"/>
          <w:szCs w:val="24"/>
          <w:lang w:val="ro-RO"/>
        </w:rPr>
      </w:pPr>
      <w:r w:rsidRPr="00911D03">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C</w:t>
      </w:r>
      <w:r w:rsidR="004C0E41" w:rsidRPr="00911D03">
        <w:rPr>
          <w:rFonts w:ascii="Times New Roman" w:eastAsiaTheme="minorEastAsia" w:hAnsi="Times New Roman" w:cs="Times New Roman"/>
          <w:b/>
          <w:bCs/>
          <w:i/>
          <w:iCs/>
          <w:sz w:val="24"/>
          <w:szCs w:val="24"/>
          <w:lang w:val="ro-RO"/>
        </w:rPr>
        <w:t>c</w:t>
      </w:r>
      <w:r w:rsidRPr="00911D03">
        <w:rPr>
          <w:rFonts w:ascii="Times New Roman" w:eastAsiaTheme="minorEastAsia" w:hAnsi="Times New Roman" w:cs="Times New Roman"/>
          <w:b/>
          <w:bCs/>
          <w:i/>
          <w:iCs/>
          <w:sz w:val="24"/>
          <w:szCs w:val="24"/>
          <w:lang w:val="ro-RO"/>
        </w:rPr>
        <w:t>a</w:t>
      </w:r>
    </w:p>
    <w:p w14:paraId="6D876CDC" w14:textId="77777777" w:rsidR="004C0E41" w:rsidRPr="002161E4" w:rsidRDefault="004C0E41" w:rsidP="00B84951">
      <w:pPr>
        <w:spacing w:after="0" w:line="360" w:lineRule="auto"/>
        <w:jc w:val="both"/>
        <w:rPr>
          <w:rFonts w:ascii="Times New Roman" w:eastAsiaTheme="minorEastAsia" w:hAnsi="Times New Roman" w:cs="Times New Roman"/>
          <w:sz w:val="24"/>
          <w:szCs w:val="24"/>
          <w:lang w:val="ro-RO"/>
        </w:rPr>
      </w:pPr>
      <w:r w:rsidRPr="002161E4">
        <w:rPr>
          <w:rFonts w:ascii="Times New Roman" w:eastAsiaTheme="minorEastAsia" w:hAnsi="Times New Roman" w:cs="Times New Roman"/>
          <w:b/>
          <w:bCs/>
          <w:iCs/>
          <w:sz w:val="24"/>
          <w:szCs w:val="24"/>
          <w:lang w:val="ro-RO"/>
        </w:rPr>
        <w:t>1</w:t>
      </w:r>
      <w:r w:rsidR="003A29A7" w:rsidRPr="002161E4">
        <w:rPr>
          <w:rFonts w:ascii="Times New Roman" w:eastAsiaTheme="minorEastAsia" w:hAnsi="Times New Roman" w:cs="Times New Roman"/>
          <w:b/>
          <w:bCs/>
          <w:iCs/>
          <w:sz w:val="24"/>
          <w:szCs w:val="24"/>
          <w:lang w:val="ro-RO"/>
        </w:rPr>
        <w:t>0</w:t>
      </w:r>
      <w:r w:rsidRPr="002161E4">
        <w:rPr>
          <w:rFonts w:ascii="Times New Roman" w:eastAsiaTheme="minorEastAsia" w:hAnsi="Times New Roman" w:cs="Times New Roman"/>
          <w:b/>
          <w:bCs/>
          <w:iCs/>
          <w:sz w:val="24"/>
          <w:szCs w:val="24"/>
          <w:lang w:val="ro-RO"/>
        </w:rPr>
        <w:t>.b.</w:t>
      </w:r>
      <w:r w:rsidRPr="002161E4">
        <w:rPr>
          <w:rStyle w:val="Bodytext285pt"/>
          <w:rFonts w:eastAsia="Century Schoolbook"/>
          <w:sz w:val="24"/>
          <w:szCs w:val="24"/>
        </w:rPr>
        <w:t xml:space="preserve"> Soluri având orizont A molic (Am) cu crome </w:t>
      </w:r>
      <m:oMath>
        <m:r>
          <m:rPr>
            <m:sty m:val="p"/>
          </m:rPr>
          <w:rPr>
            <w:rStyle w:val="Bodytext285pt"/>
            <w:rFonts w:ascii="Cambria Math" w:eastAsia="Century Schoolbook" w:hAnsi="Cambria Math"/>
            <w:sz w:val="24"/>
            <w:szCs w:val="24"/>
          </w:rPr>
          <m:t>≤</m:t>
        </m:r>
      </m:oMath>
      <w:r w:rsidRPr="002161E4">
        <w:rPr>
          <w:rStyle w:val="Bodytext285pt"/>
          <w:rFonts w:eastAsia="Century Schoolbook"/>
          <w:sz w:val="24"/>
          <w:szCs w:val="24"/>
        </w:rPr>
        <w:t xml:space="preserve"> 2 la umed,</w:t>
      </w:r>
      <w:r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w:t>
      </w:r>
      <w:r w:rsidR="00D83D95" w:rsidRPr="002161E4">
        <w:rPr>
          <w:rFonts w:ascii="Times New Roman" w:eastAsiaTheme="minorEastAsia" w:hAnsi="Times New Roman" w:cs="Times New Roman"/>
          <w:sz w:val="24"/>
          <w:szCs w:val="24"/>
          <w:lang w:val="ro-RO"/>
        </w:rPr>
        <w:t>de siliciu, având şi alte caractere sau orizonturi diagnostice</w:t>
      </w:r>
      <w:r w:rsidRPr="002161E4">
        <w:rPr>
          <w:rFonts w:ascii="Times New Roman" w:eastAsiaTheme="minorEastAsia" w:hAnsi="Times New Roman" w:cs="Times New Roman"/>
          <w:sz w:val="24"/>
          <w:szCs w:val="24"/>
          <w:lang w:val="ro-RO"/>
        </w:rPr>
        <w:t>.................................................................</w:t>
      </w:r>
      <w:r w:rsidR="003A29A7" w:rsidRPr="002161E4">
        <w:rPr>
          <w:rFonts w:ascii="Times New Roman" w:eastAsiaTheme="minorEastAsia" w:hAnsi="Times New Roman" w:cs="Times New Roman"/>
          <w:sz w:val="24"/>
          <w:szCs w:val="24"/>
          <w:lang w:val="ro-RO"/>
        </w:rPr>
        <w:t>...............................11</w:t>
      </w:r>
    </w:p>
    <w:p w14:paraId="7F6822AA" w14:textId="3AED200E" w:rsidR="004C0E41" w:rsidRPr="002161E4" w:rsidRDefault="003A29A7"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sz w:val="24"/>
          <w:szCs w:val="24"/>
          <w:lang w:val="ro-RO"/>
        </w:rPr>
        <w:t>11</w:t>
      </w:r>
      <w:r w:rsidR="004C0E41" w:rsidRPr="002161E4">
        <w:rPr>
          <w:rFonts w:ascii="Times New Roman" w:eastAsiaTheme="minorEastAsia" w:hAnsi="Times New Roman" w:cs="Times New Roman"/>
          <w:b/>
          <w:sz w:val="24"/>
          <w:szCs w:val="24"/>
          <w:lang w:val="ro-RO"/>
        </w:rPr>
        <w:t>.a</w:t>
      </w:r>
      <w:r w:rsidR="004C0E41" w:rsidRPr="002161E4">
        <w:rPr>
          <w:rFonts w:ascii="Times New Roman" w:eastAsiaTheme="minorEastAsia" w:hAnsi="Times New Roman" w:cs="Times New Roman"/>
          <w:sz w:val="24"/>
          <w:szCs w:val="24"/>
          <w:lang w:val="ro-RO"/>
        </w:rPr>
        <w:t xml:space="preserve">. </w:t>
      </w:r>
      <w:r w:rsidR="004C0E41"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4C0E41" w:rsidRPr="002161E4">
        <w:rPr>
          <w:rStyle w:val="Bodytext285pt"/>
          <w:rFonts w:eastAsia="Century Schoolbook"/>
          <w:sz w:val="24"/>
          <w:szCs w:val="24"/>
        </w:rPr>
        <w:t xml:space="preserve"> 2 la umed,</w:t>
      </w:r>
      <w:r w:rsidR="004C0E41"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de siliciu) şi orizont gleic de reducere (Gr) începând în intervalul 100 </w:t>
      </w:r>
      <w:r w:rsidR="00996E2E">
        <w:rPr>
          <w:rFonts w:ascii="Times New Roman" w:eastAsiaTheme="minorEastAsia" w:hAnsi="Times New Roman" w:cs="Times New Roman"/>
          <w:sz w:val="24"/>
          <w:szCs w:val="24"/>
          <w:lang w:val="ro-RO"/>
        </w:rPr>
        <w:t>–</w:t>
      </w:r>
      <w:r w:rsidR="004C0E41" w:rsidRPr="002161E4">
        <w:rPr>
          <w:rFonts w:ascii="Times New Roman" w:eastAsiaTheme="minorEastAsia" w:hAnsi="Times New Roman" w:cs="Times New Roman"/>
          <w:sz w:val="24"/>
          <w:szCs w:val="24"/>
          <w:lang w:val="ro-RO"/>
        </w:rPr>
        <w:t xml:space="preserve"> 200 cm adâncime ai profilului.</w:t>
      </w:r>
    </w:p>
    <w:p w14:paraId="5906BF94" w14:textId="77777777" w:rsidR="004C0E41" w:rsidRPr="00911D03" w:rsidRDefault="004C0E41"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greic batigleic (CZ cb.gr.dg)</w:t>
      </w:r>
    </w:p>
    <w:p w14:paraId="72F0794A" w14:textId="77777777" w:rsidR="004C0E41" w:rsidRPr="00911D03" w:rsidRDefault="004C0E41"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lastRenderedPageBreak/>
        <w:t>Succesiune de orizonturi:</w:t>
      </w:r>
    </w:p>
    <w:p w14:paraId="0E69F4A3" w14:textId="77777777" w:rsidR="004C0E41" w:rsidRPr="00911D03" w:rsidRDefault="004C0E41"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11DAC24C" w14:textId="77777777" w:rsidR="004C0E41" w:rsidRPr="00911D03" w:rsidRDefault="004C0E41"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sidRPr="00911D03">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w:t>
      </w:r>
    </w:p>
    <w:p w14:paraId="105C901D" w14:textId="0354F533" w:rsidR="004C0E41" w:rsidRPr="002161E4" w:rsidRDefault="003A29A7" w:rsidP="00B84951">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11</w:t>
      </w:r>
      <w:r w:rsidR="004C0E41" w:rsidRPr="002161E4">
        <w:rPr>
          <w:rFonts w:ascii="Times New Roman" w:eastAsiaTheme="minorEastAsia" w:hAnsi="Times New Roman" w:cs="Times New Roman"/>
          <w:b/>
          <w:iCs/>
          <w:sz w:val="24"/>
          <w:szCs w:val="24"/>
          <w:lang w:val="ro-RO"/>
        </w:rPr>
        <w:t>.b.</w:t>
      </w:r>
      <w:r w:rsidR="004C0E41" w:rsidRPr="002161E4">
        <w:rPr>
          <w:rFonts w:ascii="Times New Roman" w:eastAsiaTheme="minorEastAsia" w:hAnsi="Times New Roman" w:cs="Times New Roman"/>
          <w:iCs/>
          <w:sz w:val="24"/>
          <w:szCs w:val="24"/>
          <w:lang w:val="ro-RO"/>
        </w:rPr>
        <w:t xml:space="preserve"> </w:t>
      </w:r>
      <w:r w:rsidR="004C0E41"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4C0E41" w:rsidRPr="002161E4">
        <w:rPr>
          <w:rStyle w:val="Bodytext285pt"/>
          <w:rFonts w:eastAsia="Century Schoolbook"/>
          <w:sz w:val="24"/>
          <w:szCs w:val="24"/>
        </w:rPr>
        <w:t xml:space="preserve"> 2 la umed,</w:t>
      </w:r>
      <w:r w:rsidR="004C0E41"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de siliciu), </w:t>
      </w:r>
      <w:r w:rsidR="004C0E41" w:rsidRPr="002161E4">
        <w:rPr>
          <w:rStyle w:val="Bodytext285pt"/>
          <w:rFonts w:eastAsia="Century Schoolbook"/>
          <w:sz w:val="24"/>
          <w:szCs w:val="24"/>
        </w:rPr>
        <w:t xml:space="preserve">solul este format pe materiale parentale marnice (MK – argilă </w:t>
      </w:r>
      <m:oMath>
        <m:r>
          <m:rPr>
            <m:sty m:val="p"/>
          </m:rPr>
          <w:rPr>
            <w:rStyle w:val="Bodytext285pt"/>
            <w:rFonts w:ascii="Cambria Math" w:eastAsia="Century Schoolbook" w:hAnsi="Cambria Math"/>
            <w:sz w:val="24"/>
            <w:szCs w:val="24"/>
          </w:rPr>
          <m:t>&gt;</m:t>
        </m:r>
      </m:oMath>
      <w:r w:rsidR="004C0E41"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4C0E41" w:rsidRPr="002161E4">
        <w:rPr>
          <w:rStyle w:val="Bodytext285pt"/>
          <w:rFonts w:eastAsia="Century Schoolbook"/>
          <w:sz w:val="24"/>
          <w:szCs w:val="24"/>
        </w:rPr>
        <w:t>14%)</w:t>
      </w:r>
      <w:r w:rsidR="00996E2E">
        <w:rPr>
          <w:rStyle w:val="Bodytext285pt"/>
          <w:rFonts w:eastAsia="Century Schoolbook"/>
          <w:sz w:val="24"/>
          <w:szCs w:val="24"/>
        </w:rPr>
        <w:t>,</w:t>
      </w:r>
      <w:r w:rsidR="004C0E41" w:rsidRPr="002161E4">
        <w:rPr>
          <w:rStyle w:val="Bodytext285pt"/>
          <w:rFonts w:eastAsia="Century Schoolbook"/>
          <w:sz w:val="24"/>
          <w:szCs w:val="24"/>
        </w:rPr>
        <w:t xml:space="preserve"> cu carbonaţi sub 40% (între 14 – 40%), prezente sub 25 cm adâncime ai profilului.</w:t>
      </w:r>
    </w:p>
    <w:p w14:paraId="4A116C58" w14:textId="77777777" w:rsidR="004C0E41" w:rsidRPr="00911D03" w:rsidRDefault="004C0E41"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cambic greic pararendzinic (CZ cb.gr.pa)</w:t>
      </w:r>
    </w:p>
    <w:p w14:paraId="19765492" w14:textId="77777777" w:rsidR="004C0E41" w:rsidRPr="00911D03" w:rsidRDefault="004C0E41"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6B972E64" w14:textId="77777777" w:rsidR="004C0E41" w:rsidRPr="00911D03" w:rsidRDefault="004C0E41"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 – MM</w:t>
      </w:r>
    </w:p>
    <w:p w14:paraId="21DBABDD" w14:textId="77777777" w:rsidR="00377ABF" w:rsidRDefault="00377ABF" w:rsidP="00DB0757">
      <w:pPr>
        <w:spacing w:after="0" w:line="360" w:lineRule="auto"/>
        <w:rPr>
          <w:rFonts w:ascii="Times New Roman" w:eastAsiaTheme="minorEastAsia" w:hAnsi="Times New Roman" w:cs="Times New Roman"/>
          <w:b/>
          <w:iCs/>
          <w:sz w:val="24"/>
          <w:szCs w:val="24"/>
          <w:lang w:val="ro-RO"/>
        </w:rPr>
      </w:pPr>
    </w:p>
    <w:p w14:paraId="035D08BE" w14:textId="77777777" w:rsidR="00377ABF" w:rsidRDefault="00377ABF" w:rsidP="00DB0757">
      <w:pPr>
        <w:spacing w:after="0" w:line="360" w:lineRule="auto"/>
        <w:rPr>
          <w:rFonts w:ascii="Times New Roman" w:eastAsiaTheme="minorEastAsia" w:hAnsi="Times New Roman" w:cs="Times New Roman"/>
          <w:b/>
          <w:iCs/>
          <w:sz w:val="24"/>
          <w:szCs w:val="24"/>
          <w:lang w:val="ro-RO"/>
        </w:rPr>
      </w:pPr>
    </w:p>
    <w:p w14:paraId="23251121" w14:textId="77777777" w:rsidR="00FC06F5" w:rsidRDefault="00FC06F5" w:rsidP="00DA144B">
      <w:pPr>
        <w:spacing w:after="0" w:line="360" w:lineRule="auto"/>
        <w:jc w:val="center"/>
        <w:outlineLvl w:val="0"/>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CERNOZIOMURI CU ORIZONT Bt</w:t>
      </w:r>
    </w:p>
    <w:p w14:paraId="600EE9FD" w14:textId="77777777" w:rsidR="00377ABF" w:rsidRDefault="00377ABF" w:rsidP="00377ABF">
      <w:pPr>
        <w:spacing w:after="0" w:line="360" w:lineRule="auto"/>
        <w:jc w:val="center"/>
        <w:rPr>
          <w:rFonts w:ascii="Times New Roman" w:eastAsiaTheme="minorEastAsia" w:hAnsi="Times New Roman" w:cs="Times New Roman"/>
          <w:b/>
          <w:iCs/>
          <w:sz w:val="24"/>
          <w:szCs w:val="24"/>
          <w:lang w:val="ro-RO"/>
        </w:rPr>
      </w:pPr>
    </w:p>
    <w:p w14:paraId="3733884B" w14:textId="77777777" w:rsidR="00377ABF" w:rsidRPr="002161E4" w:rsidRDefault="00377ABF" w:rsidP="00377ABF">
      <w:pPr>
        <w:spacing w:after="0" w:line="360" w:lineRule="auto"/>
        <w:jc w:val="center"/>
        <w:rPr>
          <w:rFonts w:ascii="Times New Roman" w:eastAsiaTheme="minorEastAsia" w:hAnsi="Times New Roman" w:cs="Times New Roman"/>
          <w:b/>
          <w:iCs/>
          <w:sz w:val="24"/>
          <w:szCs w:val="24"/>
          <w:lang w:val="ro-RO"/>
        </w:rPr>
      </w:pPr>
    </w:p>
    <w:p w14:paraId="4F0088FA" w14:textId="5F99F636" w:rsidR="00FC06F5" w:rsidRPr="002161E4" w:rsidRDefault="00FC06F5" w:rsidP="00B84951">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 xml:space="preserve">1.a. </w:t>
      </w:r>
      <w:r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Pr="002161E4">
        <w:rPr>
          <w:rStyle w:val="Bodytext285pt"/>
          <w:rFonts w:eastAsia="Century Schoolbook"/>
          <w:sz w:val="24"/>
          <w:szCs w:val="24"/>
        </w:rPr>
        <w:t xml:space="preserve"> 2 la umed,</w:t>
      </w:r>
      <w:r w:rsidRPr="002161E4">
        <w:rPr>
          <w:rFonts w:ascii="Times New Roman" w:eastAsiaTheme="minorEastAsia" w:hAnsi="Times New Roman" w:cs="Times New Roman"/>
          <w:sz w:val="24"/>
          <w:szCs w:val="24"/>
          <w:lang w:val="ro-RO"/>
        </w:rPr>
        <w:t xml:space="preserve"> </w:t>
      </w:r>
      <w:r w:rsidRPr="002161E4">
        <w:rPr>
          <w:rStyle w:val="Bodytext285pt"/>
          <w:rFonts w:eastAsia="Century Schoolbook"/>
          <w:sz w:val="24"/>
          <w:szCs w:val="24"/>
        </w:rPr>
        <w:t>orizont Bt</w:t>
      </w:r>
      <w:r w:rsidR="009E2A0D">
        <w:rPr>
          <w:rStyle w:val="Bodytext285pt"/>
          <w:rFonts w:eastAsia="Century Schoolbook"/>
          <w:sz w:val="24"/>
          <w:szCs w:val="24"/>
        </w:rPr>
        <w:t xml:space="preserve"> </w:t>
      </w:r>
      <w:r w:rsidRPr="002161E4">
        <w:rPr>
          <w:rStyle w:val="Bodytext285pt"/>
          <w:rFonts w:eastAsia="Century Schoolbook"/>
          <w:sz w:val="24"/>
          <w:szCs w:val="24"/>
        </w:rPr>
        <w:t>având culori cu crome şi valori sub 3,5 (la umed) cel puţ</w:t>
      </w:r>
      <w:r w:rsidR="00BA4CC1">
        <w:rPr>
          <w:rStyle w:val="Bodytext285pt"/>
          <w:rFonts w:eastAsia="Century Schoolbook"/>
          <w:sz w:val="24"/>
          <w:szCs w:val="24"/>
        </w:rPr>
        <w:t>in în partea superioară (pe cca</w:t>
      </w:r>
      <w:r w:rsidRPr="002161E4">
        <w:rPr>
          <w:rStyle w:val="Bodytext285pt"/>
          <w:rFonts w:eastAsia="Century Schoolbook"/>
          <w:sz w:val="24"/>
          <w:szCs w:val="24"/>
        </w:rPr>
        <w:t xml:space="preserve"> 10</w:t>
      </w:r>
      <w:r w:rsidR="00624F3B">
        <w:rPr>
          <w:rStyle w:val="Bodytext285pt"/>
          <w:rFonts w:eastAsia="Century Schoolbook"/>
          <w:sz w:val="24"/>
          <w:szCs w:val="24"/>
        </w:rPr>
        <w:t xml:space="preserve"> – </w:t>
      </w:r>
      <w:r w:rsidRPr="002161E4">
        <w:rPr>
          <w:rStyle w:val="Bodytext285pt"/>
          <w:rFonts w:eastAsia="Century Schoolbook"/>
          <w:sz w:val="24"/>
          <w:szCs w:val="24"/>
        </w:rPr>
        <w:t>15 cm) şi cel puţin pe feţele agregatelor structurale şi orizont Cca sau concentrări de pudră friabilă de CaCO</w:t>
      </w:r>
      <w:r w:rsidRPr="002161E4">
        <w:rPr>
          <w:rStyle w:val="Bodytext285pt"/>
          <w:rFonts w:eastAsia="Century Schoolbook"/>
          <w:sz w:val="24"/>
          <w:szCs w:val="24"/>
          <w:vertAlign w:val="subscript"/>
        </w:rPr>
        <w:t>3</w:t>
      </w:r>
      <w:r w:rsidRPr="002161E4">
        <w:rPr>
          <w:rStyle w:val="Bodytext285pt"/>
          <w:rFonts w:eastAsia="Century Schoolbook"/>
          <w:sz w:val="24"/>
          <w:szCs w:val="24"/>
        </w:rPr>
        <w:t xml:space="preserve"> (carbonaţi secundari) în primii 125 cm.</w:t>
      </w:r>
    </w:p>
    <w:p w14:paraId="6293AF97" w14:textId="77777777" w:rsidR="00FC06F5" w:rsidRPr="00911D03" w:rsidRDefault="00FC06F5"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argic (CZ ar)</w:t>
      </w:r>
    </w:p>
    <w:p w14:paraId="56C42CB7" w14:textId="77777777" w:rsidR="00FC06F5" w:rsidRPr="00911D03" w:rsidRDefault="00FC06F5"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3EF441CC" w14:textId="77777777" w:rsidR="00FC06F5" w:rsidRPr="00911D03" w:rsidRDefault="00FC06F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3B8CF65E" w14:textId="46738D92" w:rsidR="00FC06F5" w:rsidRPr="002161E4" w:rsidRDefault="00FC06F5"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1.b.</w:t>
      </w:r>
      <w:r w:rsidR="00DE6B29">
        <w:rPr>
          <w:rFonts w:ascii="Times New Roman" w:eastAsiaTheme="minorEastAsia" w:hAnsi="Times New Roman" w:cs="Times New Roman"/>
          <w:b/>
          <w:iCs/>
          <w:sz w:val="24"/>
          <w:szCs w:val="24"/>
          <w:lang w:val="ro-RO"/>
        </w:rPr>
        <w:t xml:space="preserve"> </w:t>
      </w:r>
      <w:r w:rsidRPr="002161E4">
        <w:rPr>
          <w:rFonts w:ascii="Times New Roman" w:eastAsiaTheme="minorEastAsia" w:hAnsi="Times New Roman" w:cs="Times New Roman"/>
          <w:iCs/>
          <w:sz w:val="24"/>
          <w:szCs w:val="24"/>
          <w:lang w:val="ro-RO"/>
        </w:rPr>
        <w:t xml:space="preserve">Solul prezintă şi alte caractere sau orizonturi </w:t>
      </w:r>
      <w:r w:rsidR="00B84951">
        <w:rPr>
          <w:rFonts w:ascii="Times New Roman" w:eastAsiaTheme="minorEastAsia" w:hAnsi="Times New Roman" w:cs="Times New Roman"/>
          <w:iCs/>
          <w:sz w:val="24"/>
          <w:szCs w:val="24"/>
          <w:lang w:val="ro-RO"/>
        </w:rPr>
        <w:t xml:space="preserve">diagnostice...................2 </w:t>
      </w:r>
    </w:p>
    <w:p w14:paraId="29D44406" w14:textId="77777777" w:rsidR="00FC06F5" w:rsidRPr="002161E4" w:rsidRDefault="00FC06F5" w:rsidP="00B84951">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lastRenderedPageBreak/>
        <w:t>2.a.</w:t>
      </w:r>
      <w:r w:rsidRPr="002161E4">
        <w:rPr>
          <w:rFonts w:ascii="Times New Roman" w:eastAsiaTheme="minorEastAsia" w:hAnsi="Times New Roman" w:cs="Times New Roman"/>
          <w:iCs/>
          <w:sz w:val="24"/>
          <w:szCs w:val="24"/>
          <w:lang w:val="ro-RO"/>
        </w:rPr>
        <w:t xml:space="preserve"> </w:t>
      </w:r>
      <w:r w:rsidRPr="002161E4">
        <w:rPr>
          <w:rStyle w:val="Bodytext285pt"/>
          <w:rFonts w:eastAsia="Century Schoolbook"/>
          <w:sz w:val="24"/>
          <w:szCs w:val="24"/>
        </w:rPr>
        <w:t>Soluri având orizont contractilo-gonflant (z) situat de la baza orizontului Am şi 100 cm adâncime.</w:t>
      </w:r>
    </w:p>
    <w:p w14:paraId="4F4265C8" w14:textId="77777777" w:rsidR="00FC06F5" w:rsidRPr="00911D03" w:rsidRDefault="00FC06F5" w:rsidP="00DA144B">
      <w:pPr>
        <w:spacing w:after="0" w:line="360" w:lineRule="auto"/>
        <w:jc w:val="center"/>
        <w:outlineLvl w:val="0"/>
        <w:rPr>
          <w:rStyle w:val="Bodytext285pt"/>
          <w:rFonts w:eastAsia="Century Schoolbook"/>
          <w:i/>
          <w:sz w:val="24"/>
          <w:szCs w:val="24"/>
        </w:rPr>
      </w:pPr>
      <w:r w:rsidRPr="00911D03">
        <w:rPr>
          <w:rFonts w:ascii="Times New Roman" w:eastAsiaTheme="minorEastAsia" w:hAnsi="Times New Roman" w:cs="Times New Roman"/>
          <w:b/>
          <w:i/>
          <w:iCs/>
          <w:sz w:val="24"/>
          <w:szCs w:val="24"/>
          <w:lang w:val="ro-RO"/>
        </w:rPr>
        <w:t>Cernoziom argic vertic (CZ ar.vs)</w:t>
      </w:r>
    </w:p>
    <w:p w14:paraId="41478E0F" w14:textId="77777777" w:rsidR="00FC06F5" w:rsidRPr="00911D03" w:rsidRDefault="00FC06F5"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7121BE92" w14:textId="77777777" w:rsidR="00FC06F5" w:rsidRPr="00911D03" w:rsidRDefault="00FC06F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3698E12C" w14:textId="77777777" w:rsidR="00FC06F5" w:rsidRPr="00911D03" w:rsidRDefault="00FC06F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w:t>
      </w:r>
    </w:p>
    <w:p w14:paraId="220331D3" w14:textId="77777777" w:rsidR="00FC06F5" w:rsidRPr="002161E4" w:rsidRDefault="00FC06F5" w:rsidP="00B84951">
      <w:pPr>
        <w:spacing w:after="0" w:line="360" w:lineRule="auto"/>
        <w:jc w:val="both"/>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 xml:space="preserve">2.b. </w:t>
      </w:r>
      <w:r w:rsidRPr="002161E4">
        <w:rPr>
          <w:rFonts w:ascii="Times New Roman" w:eastAsiaTheme="minorEastAsia" w:hAnsi="Times New Roman" w:cs="Times New Roman"/>
          <w:iCs/>
          <w:sz w:val="24"/>
          <w:szCs w:val="24"/>
          <w:lang w:val="ro-RO"/>
        </w:rPr>
        <w:t xml:space="preserve">Solul prezintă </w:t>
      </w:r>
      <w:r w:rsidR="00204B08" w:rsidRPr="002161E4">
        <w:rPr>
          <w:rStyle w:val="Bodytext285pt"/>
          <w:rFonts w:eastAsia="Century Schoolbook"/>
          <w:sz w:val="24"/>
          <w:szCs w:val="24"/>
        </w:rPr>
        <w:t xml:space="preserve">orizont contractilo-gonflant (z) </w:t>
      </w:r>
      <w:r w:rsidRPr="002161E4">
        <w:rPr>
          <w:rFonts w:ascii="Times New Roman" w:eastAsiaTheme="minorEastAsia" w:hAnsi="Times New Roman" w:cs="Times New Roman"/>
          <w:iCs/>
          <w:sz w:val="24"/>
          <w:szCs w:val="24"/>
          <w:lang w:val="ro-RO"/>
        </w:rPr>
        <w:t xml:space="preserve">şi alte caractere sau orizonturi </w:t>
      </w:r>
      <w:r w:rsidR="00B84951">
        <w:rPr>
          <w:rFonts w:ascii="Times New Roman" w:eastAsiaTheme="minorEastAsia" w:hAnsi="Times New Roman" w:cs="Times New Roman"/>
          <w:iCs/>
          <w:sz w:val="24"/>
          <w:szCs w:val="24"/>
          <w:lang w:val="ro-RO"/>
        </w:rPr>
        <w:t>diagnostice.................................................................................3</w:t>
      </w:r>
    </w:p>
    <w:p w14:paraId="6F9B2126" w14:textId="51B819E7" w:rsidR="00FC06F5" w:rsidRPr="002161E4" w:rsidRDefault="00204B08"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3</w:t>
      </w:r>
      <w:r w:rsidR="00FC06F5" w:rsidRPr="002161E4">
        <w:rPr>
          <w:rFonts w:ascii="Times New Roman" w:eastAsiaTheme="minorEastAsia" w:hAnsi="Times New Roman" w:cs="Times New Roman"/>
          <w:b/>
          <w:iCs/>
          <w:sz w:val="24"/>
          <w:szCs w:val="24"/>
          <w:lang w:val="ro-RO"/>
        </w:rPr>
        <w:t>.a</w:t>
      </w:r>
      <w:r w:rsidR="00FC06F5" w:rsidRPr="002161E4">
        <w:rPr>
          <w:rFonts w:ascii="Times New Roman" w:eastAsiaTheme="minorEastAsia" w:hAnsi="Times New Roman" w:cs="Times New Roman"/>
          <w:iCs/>
          <w:sz w:val="24"/>
          <w:szCs w:val="24"/>
          <w:lang w:val="ro-RO"/>
        </w:rPr>
        <w:t xml:space="preserve">. </w:t>
      </w:r>
      <w:r w:rsidR="00FC06F5" w:rsidRPr="002161E4">
        <w:rPr>
          <w:rStyle w:val="Bodytext285pt"/>
          <w:rFonts w:eastAsia="Century Schoolbook"/>
          <w:sz w:val="24"/>
          <w:szCs w:val="24"/>
        </w:rPr>
        <w:t>Soluri având orizont contractilo-gonflant (z) situat de la baza orizontului Am şi 100 cm adâncime</w:t>
      </w:r>
      <w:r w:rsidR="00FC06F5" w:rsidRPr="002161E4">
        <w:rPr>
          <w:rFonts w:ascii="Times New Roman" w:eastAsiaTheme="minorEastAsia" w:hAnsi="Times New Roman" w:cs="Times New Roman"/>
          <w:sz w:val="24"/>
          <w:szCs w:val="24"/>
          <w:lang w:val="ro-RO"/>
        </w:rPr>
        <w:t xml:space="preserve"> şi orizont gleic de reducere (Gr) începând în intervalul 100 </w:t>
      </w:r>
      <w:r w:rsidR="00E53031">
        <w:rPr>
          <w:rFonts w:ascii="Times New Roman" w:eastAsiaTheme="minorEastAsia" w:hAnsi="Times New Roman" w:cs="Times New Roman"/>
          <w:sz w:val="24"/>
          <w:szCs w:val="24"/>
          <w:lang w:val="ro-RO"/>
        </w:rPr>
        <w:t>–</w:t>
      </w:r>
      <w:r w:rsidR="00FC06F5" w:rsidRPr="002161E4">
        <w:rPr>
          <w:rFonts w:ascii="Times New Roman" w:eastAsiaTheme="minorEastAsia" w:hAnsi="Times New Roman" w:cs="Times New Roman"/>
          <w:sz w:val="24"/>
          <w:szCs w:val="24"/>
          <w:lang w:val="ro-RO"/>
        </w:rPr>
        <w:t xml:space="preserve"> 200 cm adâncime ai profilului.</w:t>
      </w:r>
    </w:p>
    <w:p w14:paraId="2D53A32B" w14:textId="77777777" w:rsidR="006E33A5" w:rsidRPr="00911D03" w:rsidRDefault="006E33A5"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argic vertic batigleic (CZ ar.vs.dg)</w:t>
      </w:r>
    </w:p>
    <w:p w14:paraId="7CA785E7" w14:textId="77777777" w:rsidR="00FC06F5" w:rsidRPr="00911D03" w:rsidRDefault="00FC06F5"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41C8F497" w14:textId="77777777" w:rsidR="00FC06F5" w:rsidRPr="00911D03" w:rsidRDefault="00FC06F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Bty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555C207E" w14:textId="77777777" w:rsidR="00FC06F5" w:rsidRPr="00911D03" w:rsidRDefault="00FC06F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w:t>
      </w:r>
    </w:p>
    <w:p w14:paraId="4A57613B" w14:textId="77777777" w:rsidR="00FC06F5" w:rsidRPr="00911D03" w:rsidRDefault="00FC06F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1539FE03" w14:textId="77777777" w:rsidR="00FC06F5" w:rsidRPr="00911D03" w:rsidRDefault="00FC06F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CcazGr</w:t>
      </w:r>
    </w:p>
    <w:p w14:paraId="6CD269F1" w14:textId="374D8D8D" w:rsidR="006E33A5" w:rsidRPr="002161E4" w:rsidRDefault="00204B08" w:rsidP="00B84951">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3</w:t>
      </w:r>
      <w:r w:rsidR="006E33A5" w:rsidRPr="002161E4">
        <w:rPr>
          <w:rFonts w:ascii="Times New Roman" w:eastAsiaTheme="minorEastAsia" w:hAnsi="Times New Roman" w:cs="Times New Roman"/>
          <w:b/>
          <w:iCs/>
          <w:sz w:val="24"/>
          <w:szCs w:val="24"/>
          <w:lang w:val="ro-RO"/>
        </w:rPr>
        <w:t>.b</w:t>
      </w:r>
      <w:r w:rsidR="006E33A5" w:rsidRPr="002161E4">
        <w:rPr>
          <w:rFonts w:ascii="Times New Roman" w:eastAsiaTheme="minorEastAsia" w:hAnsi="Times New Roman" w:cs="Times New Roman"/>
          <w:iCs/>
          <w:sz w:val="24"/>
          <w:szCs w:val="24"/>
          <w:lang w:val="ro-RO"/>
        </w:rPr>
        <w:t>.</w:t>
      </w:r>
      <w:r w:rsidR="006E33A5" w:rsidRPr="002161E4">
        <w:rPr>
          <w:rFonts w:ascii="Times New Roman" w:eastAsiaTheme="minorEastAsia" w:hAnsi="Times New Roman" w:cs="Times New Roman"/>
          <w:b/>
          <w:iCs/>
          <w:sz w:val="24"/>
          <w:szCs w:val="24"/>
          <w:lang w:val="ro-RO"/>
        </w:rPr>
        <w:t xml:space="preserve"> </w:t>
      </w:r>
      <w:r w:rsidR="006E33A5" w:rsidRPr="002161E4">
        <w:rPr>
          <w:rStyle w:val="Bodytext285pt"/>
          <w:rFonts w:eastAsia="Century Schoolbook"/>
          <w:sz w:val="24"/>
          <w:szCs w:val="24"/>
        </w:rPr>
        <w:t xml:space="preserve">Soluri având orizont contractilo-gonflant (z) situat de la baza orizontului Am şi 100 cm adâncime, solul este format pe materiale parentale marnice (MK – argilă </w:t>
      </w:r>
      <m:oMath>
        <m:r>
          <m:rPr>
            <m:sty m:val="p"/>
          </m:rPr>
          <w:rPr>
            <w:rStyle w:val="Bodytext285pt"/>
            <w:rFonts w:ascii="Cambria Math" w:eastAsia="Century Schoolbook" w:hAnsi="Cambria Math"/>
            <w:sz w:val="24"/>
            <w:szCs w:val="24"/>
          </w:rPr>
          <m:t>&gt;</m:t>
        </m:r>
      </m:oMath>
      <w:r w:rsidR="006E33A5"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6E33A5" w:rsidRPr="002161E4">
        <w:rPr>
          <w:rStyle w:val="Bodytext285pt"/>
          <w:rFonts w:eastAsia="Century Schoolbook"/>
          <w:sz w:val="24"/>
          <w:szCs w:val="24"/>
        </w:rPr>
        <w:t>14%)</w:t>
      </w:r>
      <w:r w:rsidR="00E53031">
        <w:rPr>
          <w:rStyle w:val="Bodytext285pt"/>
          <w:rFonts w:eastAsia="Century Schoolbook"/>
          <w:sz w:val="24"/>
          <w:szCs w:val="24"/>
        </w:rPr>
        <w:t>,</w:t>
      </w:r>
      <w:r w:rsidR="006E33A5" w:rsidRPr="002161E4">
        <w:rPr>
          <w:rStyle w:val="Bodytext285pt"/>
          <w:rFonts w:eastAsia="Century Schoolbook"/>
          <w:sz w:val="24"/>
          <w:szCs w:val="24"/>
        </w:rPr>
        <w:t xml:space="preserve"> cu carbonaţi sub 40% (între 14 – 40%), prezente sub 25 cm adâncime ai profilului.</w:t>
      </w:r>
    </w:p>
    <w:p w14:paraId="5F372CDF" w14:textId="77777777" w:rsidR="006E33A5" w:rsidRPr="00911D03" w:rsidRDefault="006E33A5"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argic vertic pararedzinic (CZ ar.vs.pa)</w:t>
      </w:r>
    </w:p>
    <w:p w14:paraId="62C15D9F" w14:textId="77777777" w:rsidR="006E33A5" w:rsidRPr="00911D03" w:rsidRDefault="006E33A5"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2F318B35"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 – MM</w:t>
      </w:r>
    </w:p>
    <w:p w14:paraId="1AB6400E" w14:textId="77777777" w:rsidR="006E33A5" w:rsidRPr="002161E4" w:rsidRDefault="00204B08"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3</w:t>
      </w:r>
      <w:r w:rsidR="006E33A5" w:rsidRPr="002161E4">
        <w:rPr>
          <w:rFonts w:ascii="Times New Roman" w:eastAsiaTheme="minorEastAsia" w:hAnsi="Times New Roman" w:cs="Times New Roman"/>
          <w:b/>
          <w:iCs/>
          <w:sz w:val="24"/>
          <w:szCs w:val="24"/>
          <w:lang w:val="ro-RO"/>
        </w:rPr>
        <w:t>.c.</w:t>
      </w:r>
      <w:r w:rsidR="006E33A5" w:rsidRPr="002161E4">
        <w:rPr>
          <w:rFonts w:ascii="Times New Roman" w:eastAsiaTheme="minorEastAsia" w:hAnsi="Times New Roman" w:cs="Times New Roman"/>
          <w:iCs/>
          <w:sz w:val="24"/>
          <w:szCs w:val="24"/>
          <w:lang w:val="ro-RO"/>
        </w:rPr>
        <w:t xml:space="preserve"> </w:t>
      </w:r>
      <w:r w:rsidR="006E33A5" w:rsidRPr="002161E4">
        <w:rPr>
          <w:rStyle w:val="Bodytext285pt"/>
          <w:rFonts w:eastAsia="Century Schoolbook"/>
          <w:sz w:val="24"/>
          <w:szCs w:val="24"/>
        </w:rPr>
        <w:t xml:space="preserve">Soluri având orizont contractilo-gonflant (z) situat de la baza orizontului Am şi 100 cm adâncime şi </w:t>
      </w:r>
      <w:r w:rsidR="006E33A5" w:rsidRPr="002161E4">
        <w:rPr>
          <w:rFonts w:ascii="Times New Roman" w:eastAsiaTheme="minorEastAsia" w:hAnsi="Times New Roman" w:cs="Times New Roman"/>
          <w:sz w:val="24"/>
          <w:szCs w:val="24"/>
          <w:lang w:val="ro-RO"/>
        </w:rPr>
        <w:t>orizont salinizat</w:t>
      </w:r>
      <w:r w:rsidR="006E33A5" w:rsidRPr="002161E4">
        <w:rPr>
          <w:rFonts w:ascii="Times New Roman" w:eastAsiaTheme="minorEastAsia" w:hAnsi="Times New Roman" w:cs="Times New Roman"/>
          <w:b/>
          <w:sz w:val="24"/>
          <w:szCs w:val="24"/>
          <w:lang w:val="ro-RO"/>
        </w:rPr>
        <w:t xml:space="preserve"> </w:t>
      </w:r>
      <w:r w:rsidR="006E33A5" w:rsidRPr="002161E4">
        <w:rPr>
          <w:rFonts w:ascii="Times New Roman" w:eastAsiaTheme="minorEastAsia" w:hAnsi="Times New Roman" w:cs="Times New Roman"/>
          <w:sz w:val="24"/>
          <w:szCs w:val="24"/>
          <w:lang w:val="ro-RO"/>
        </w:rPr>
        <w:t>în primii 100 cm sau orizont salic între 50 şi 100 cm adâncime ai profilului</w:t>
      </w:r>
      <w:r w:rsidR="006E33A5" w:rsidRPr="001442B9">
        <w:rPr>
          <w:rFonts w:ascii="Times New Roman" w:eastAsiaTheme="minorEastAsia" w:hAnsi="Times New Roman" w:cs="Times New Roman"/>
          <w:iCs/>
          <w:sz w:val="24"/>
          <w:szCs w:val="24"/>
          <w:lang w:val="ro-RO"/>
        </w:rPr>
        <w:t>.</w:t>
      </w:r>
    </w:p>
    <w:p w14:paraId="5CC41DB8" w14:textId="77777777" w:rsidR="006E33A5" w:rsidRPr="00911D03" w:rsidRDefault="006E33A5"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lastRenderedPageBreak/>
        <w:t>Cernoziom argic vertic salinic (CZ ar.vs.sc)</w:t>
      </w:r>
    </w:p>
    <w:p w14:paraId="6AB5045E" w14:textId="77777777" w:rsidR="006E33A5" w:rsidRPr="00911D03" w:rsidRDefault="006E33A5"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3D7572E6"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5DC5B8D8"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Ccaz</w:t>
      </w:r>
    </w:p>
    <w:p w14:paraId="055127C4" w14:textId="353C247A"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009E2A0D">
        <w:rPr>
          <w:rFonts w:ascii="Times New Roman" w:eastAsiaTheme="minorEastAsia" w:hAnsi="Times New Roman" w:cs="Times New Roman"/>
          <w:b/>
          <w:i/>
          <w:iCs/>
          <w:sz w:val="24"/>
          <w:szCs w:val="24"/>
          <w:lang w:val="ro-RO"/>
        </w:rPr>
        <w:t xml:space="preserve"> </w:t>
      </w:r>
      <w:r w:rsidRPr="00911D03">
        <w:rPr>
          <w:rFonts w:ascii="Times New Roman" w:eastAsiaTheme="minorEastAsia" w:hAnsi="Times New Roman" w:cs="Times New Roman"/>
          <w:b/>
          <w:i/>
          <w:iCs/>
          <w:sz w:val="24"/>
          <w:szCs w:val="24"/>
          <w:lang w:val="ro-RO"/>
        </w:rPr>
        <w:t>Cca</w:t>
      </w:r>
    </w:p>
    <w:p w14:paraId="156F2FE5" w14:textId="5F503662"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009E2A0D">
        <w:rPr>
          <w:rFonts w:ascii="Times New Roman" w:eastAsiaTheme="minorEastAsia" w:hAnsi="Times New Roman" w:cs="Times New Roman"/>
          <w:b/>
          <w:i/>
          <w:iCs/>
          <w:sz w:val="24"/>
          <w:szCs w:val="24"/>
          <w:lang w:val="ro-RO"/>
        </w:rPr>
        <w:t xml:space="preserve"> </w:t>
      </w:r>
      <w:r w:rsidRPr="00911D03">
        <w:rPr>
          <w:rFonts w:ascii="Times New Roman" w:eastAsiaTheme="minorEastAsia" w:hAnsi="Times New Roman" w:cs="Times New Roman"/>
          <w:b/>
          <w:i/>
          <w:iCs/>
          <w:sz w:val="24"/>
          <w:szCs w:val="24"/>
          <w:lang w:val="ro-RO"/>
        </w:rPr>
        <w:t>Ccaz</w:t>
      </w:r>
    </w:p>
    <w:p w14:paraId="658D25AD"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Ccasa sau Ccazsa</w:t>
      </w:r>
    </w:p>
    <w:p w14:paraId="72EB549B" w14:textId="77777777" w:rsidR="006E33A5" w:rsidRPr="002161E4" w:rsidRDefault="00204B08" w:rsidP="00B84951">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3</w:t>
      </w:r>
      <w:r w:rsidR="006E33A5" w:rsidRPr="002161E4">
        <w:rPr>
          <w:rFonts w:ascii="Times New Roman" w:eastAsiaTheme="minorEastAsia" w:hAnsi="Times New Roman" w:cs="Times New Roman"/>
          <w:b/>
          <w:iCs/>
          <w:sz w:val="24"/>
          <w:szCs w:val="24"/>
          <w:lang w:val="ro-RO"/>
        </w:rPr>
        <w:t xml:space="preserve">.d. </w:t>
      </w:r>
      <w:r w:rsidR="006E33A5" w:rsidRPr="002161E4">
        <w:rPr>
          <w:rStyle w:val="Bodytext285pt"/>
          <w:rFonts w:eastAsia="Century Schoolbook"/>
          <w:sz w:val="24"/>
          <w:szCs w:val="24"/>
        </w:rPr>
        <w:t xml:space="preserve">Soluri având orizont contractilo-gonflant (z) situat de la baza orizontului Am şi 100 cm </w:t>
      </w:r>
      <w:r w:rsidR="006E33A5" w:rsidRPr="002161E4">
        <w:rPr>
          <w:rFonts w:ascii="Times New Roman" w:eastAsiaTheme="minorEastAsia" w:hAnsi="Times New Roman" w:cs="Times New Roman"/>
          <w:bCs/>
          <w:iCs/>
          <w:sz w:val="24"/>
          <w:szCs w:val="24"/>
          <w:lang w:val="ro-RO"/>
        </w:rPr>
        <w:t>şi orizont ac (hiponatric) în intervalul 0 – 100 cm sau orizont na (natric) în intervalul 50 – 100 cm.</w:t>
      </w:r>
    </w:p>
    <w:p w14:paraId="4919BAB0" w14:textId="77777777" w:rsidR="006E33A5" w:rsidRPr="00911D03" w:rsidRDefault="006E33A5" w:rsidP="00DA144B">
      <w:pPr>
        <w:spacing w:after="0" w:line="360" w:lineRule="auto"/>
        <w:jc w:val="center"/>
        <w:outlineLvl w:val="0"/>
        <w:rPr>
          <w:rFonts w:ascii="Times New Roman" w:eastAsiaTheme="minorEastAsia" w:hAnsi="Times New Roman" w:cs="Times New Roman"/>
          <w:bCs/>
          <w:i/>
          <w:iCs/>
          <w:sz w:val="24"/>
          <w:szCs w:val="24"/>
          <w:lang w:val="ro-RO"/>
        </w:rPr>
      </w:pPr>
      <w:r w:rsidRPr="00911D03">
        <w:rPr>
          <w:rFonts w:ascii="Times New Roman" w:eastAsiaTheme="minorEastAsia" w:hAnsi="Times New Roman" w:cs="Times New Roman"/>
          <w:b/>
          <w:i/>
          <w:iCs/>
          <w:sz w:val="24"/>
          <w:szCs w:val="24"/>
          <w:lang w:val="ro-RO"/>
        </w:rPr>
        <w:t>Cernoziom argic vertic sodic (CZ ar.vs.ac)</w:t>
      </w:r>
    </w:p>
    <w:p w14:paraId="7B1BDFDB" w14:textId="77777777" w:rsidR="006E33A5" w:rsidRPr="00911D03" w:rsidRDefault="006E33A5"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7767C04D"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Ccaac sau Ccazac</w:t>
      </w:r>
    </w:p>
    <w:p w14:paraId="624951F7"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Ccaac sau Ccazac</w:t>
      </w:r>
    </w:p>
    <w:p w14:paraId="31DA64A5"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Ccana sau Ccazac</w:t>
      </w:r>
    </w:p>
    <w:p w14:paraId="2253E7B5" w14:textId="77777777" w:rsidR="006E33A5" w:rsidRPr="002161E4" w:rsidRDefault="00204B08" w:rsidP="00B84951">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3</w:t>
      </w:r>
      <w:r w:rsidR="006E33A5" w:rsidRPr="002161E4">
        <w:rPr>
          <w:rFonts w:ascii="Times New Roman" w:eastAsiaTheme="minorEastAsia" w:hAnsi="Times New Roman" w:cs="Times New Roman"/>
          <w:b/>
          <w:iCs/>
          <w:sz w:val="24"/>
          <w:szCs w:val="24"/>
          <w:lang w:val="ro-RO"/>
        </w:rPr>
        <w:t>.e.</w:t>
      </w:r>
      <w:r w:rsidR="006E33A5" w:rsidRPr="002161E4">
        <w:rPr>
          <w:rFonts w:ascii="Times New Roman" w:eastAsiaTheme="minorEastAsia" w:hAnsi="Times New Roman" w:cs="Times New Roman"/>
          <w:iCs/>
          <w:sz w:val="24"/>
          <w:szCs w:val="24"/>
          <w:lang w:val="ro-RO"/>
        </w:rPr>
        <w:t xml:space="preserve"> </w:t>
      </w:r>
      <w:r w:rsidR="006E33A5" w:rsidRPr="002161E4">
        <w:rPr>
          <w:rStyle w:val="Bodytext285pt"/>
          <w:rFonts w:eastAsia="Century Schoolbook"/>
          <w:sz w:val="24"/>
          <w:szCs w:val="24"/>
        </w:rPr>
        <w:t xml:space="preserve">Soluri având orizont contractilo-gonflant (z) situat de la baza orizontului Am şi 100 cm </w:t>
      </w:r>
      <w:r w:rsidR="006E33A5" w:rsidRPr="002161E4">
        <w:rPr>
          <w:rFonts w:ascii="Times New Roman" w:eastAsiaTheme="minorEastAsia" w:hAnsi="Times New Roman" w:cs="Times New Roman"/>
          <w:bCs/>
          <w:iCs/>
          <w:sz w:val="24"/>
          <w:szCs w:val="24"/>
          <w:lang w:val="ro-RO"/>
        </w:rPr>
        <w:t>şi</w:t>
      </w:r>
      <w:r w:rsidR="006E33A5" w:rsidRPr="002161E4">
        <w:rPr>
          <w:rFonts w:ascii="Times New Roman" w:eastAsiaTheme="minorEastAsia" w:hAnsi="Times New Roman" w:cs="Times New Roman"/>
          <w:b/>
          <w:iCs/>
          <w:sz w:val="24"/>
          <w:szCs w:val="24"/>
          <w:lang w:val="ro-RO"/>
        </w:rPr>
        <w:t xml:space="preserve"> </w:t>
      </w:r>
      <w:r w:rsidR="006E33A5" w:rsidRPr="002161E4">
        <w:rPr>
          <w:rStyle w:val="Bodytext285pt"/>
          <w:rFonts w:eastAsia="Century Schoolbook"/>
          <w:sz w:val="24"/>
          <w:szCs w:val="24"/>
        </w:rPr>
        <w:t>orizont stagnogleic (W) începând în 50 – 100 cm sau orizont stagnogleizat (w) începând în 0 – 100 cm.</w:t>
      </w:r>
    </w:p>
    <w:p w14:paraId="07ECD576" w14:textId="77777777" w:rsidR="006E33A5" w:rsidRPr="00911D03" w:rsidRDefault="006E33A5"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argic vertic stagnic (CZ ar.vs.st)</w:t>
      </w:r>
    </w:p>
    <w:p w14:paraId="23C5C704" w14:textId="77777777" w:rsidR="006E33A5" w:rsidRPr="00911D03" w:rsidRDefault="006E33A5"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7570B24D"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 sau Ccaz</w:t>
      </w:r>
    </w:p>
    <w:p w14:paraId="7F75299B"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 sau Ccaz</w:t>
      </w:r>
    </w:p>
    <w:p w14:paraId="4CCA2667" w14:textId="77777777" w:rsidR="006E33A5" w:rsidRPr="00911D03" w:rsidRDefault="006E33A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 sau Ccaz</w:t>
      </w:r>
    </w:p>
    <w:p w14:paraId="02302A71" w14:textId="76BE4302" w:rsidR="008E33B6" w:rsidRPr="002161E4" w:rsidRDefault="006E33A5" w:rsidP="00B84951">
      <w:pPr>
        <w:spacing w:after="0" w:line="360" w:lineRule="auto"/>
        <w:jc w:val="both"/>
        <w:rPr>
          <w:rFonts w:ascii="Times New Roman" w:eastAsiaTheme="minorEastAsia" w:hAnsi="Times New Roman" w:cs="Times New Roman"/>
          <w:b/>
          <w:iCs/>
          <w:color w:val="000000"/>
          <w:sz w:val="24"/>
          <w:szCs w:val="24"/>
          <w:shd w:val="clear" w:color="auto" w:fill="FFFFFF"/>
          <w:lang w:val="ro-RO" w:eastAsia="ro-RO" w:bidi="ro-RO"/>
        </w:rPr>
      </w:pPr>
      <w:r w:rsidRPr="002161E4">
        <w:rPr>
          <w:rFonts w:ascii="Times New Roman" w:eastAsiaTheme="minorEastAsia" w:hAnsi="Times New Roman" w:cs="Times New Roman"/>
          <w:b/>
          <w:iCs/>
          <w:sz w:val="24"/>
          <w:szCs w:val="24"/>
          <w:lang w:val="ro-RO"/>
        </w:rPr>
        <w:t xml:space="preserve">2.c. </w:t>
      </w:r>
      <w:r w:rsidR="008E33B6"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8E33B6" w:rsidRPr="002161E4">
        <w:rPr>
          <w:rStyle w:val="Bodytext285pt"/>
          <w:rFonts w:eastAsia="Century Schoolbook"/>
          <w:sz w:val="24"/>
          <w:szCs w:val="24"/>
        </w:rPr>
        <w:t xml:space="preserve"> 2 la umed,</w:t>
      </w:r>
      <w:r w:rsidR="008E33B6"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de siliciu) şi</w:t>
      </w:r>
      <w:r w:rsidR="008E33B6" w:rsidRPr="002161E4">
        <w:rPr>
          <w:rStyle w:val="Bodytext285pt"/>
          <w:rFonts w:eastAsia="Century Schoolbook"/>
          <w:sz w:val="24"/>
          <w:szCs w:val="24"/>
        </w:rPr>
        <w:t xml:space="preserve"> orizont Bt având culori cu crome şi valori sub 3,5 (la umed) cel puţin în pa</w:t>
      </w:r>
      <w:r w:rsidR="001442B9">
        <w:rPr>
          <w:rStyle w:val="Bodytext285pt"/>
          <w:rFonts w:eastAsia="Century Schoolbook"/>
          <w:sz w:val="24"/>
          <w:szCs w:val="24"/>
        </w:rPr>
        <w:t>rtea superioară (pe cca</w:t>
      </w:r>
      <w:r w:rsidR="008E33B6" w:rsidRPr="002161E4">
        <w:rPr>
          <w:rStyle w:val="Bodytext285pt"/>
          <w:rFonts w:eastAsia="Century Schoolbook"/>
          <w:sz w:val="24"/>
          <w:szCs w:val="24"/>
        </w:rPr>
        <w:t xml:space="preserve"> 10</w:t>
      </w:r>
      <w:r w:rsidR="00E53031">
        <w:rPr>
          <w:rStyle w:val="Bodytext285pt"/>
          <w:rFonts w:eastAsia="Century Schoolbook"/>
          <w:sz w:val="24"/>
          <w:szCs w:val="24"/>
        </w:rPr>
        <w:t xml:space="preserve"> – </w:t>
      </w:r>
      <w:r w:rsidR="008E33B6" w:rsidRPr="002161E4">
        <w:rPr>
          <w:rStyle w:val="Bodytext285pt"/>
          <w:rFonts w:eastAsia="Century Schoolbook"/>
          <w:sz w:val="24"/>
          <w:szCs w:val="24"/>
        </w:rPr>
        <w:t xml:space="preserve">15 </w:t>
      </w:r>
      <w:r w:rsidR="008E33B6" w:rsidRPr="002161E4">
        <w:rPr>
          <w:rStyle w:val="Bodytext285pt"/>
          <w:rFonts w:eastAsia="Century Schoolbook"/>
          <w:sz w:val="24"/>
          <w:szCs w:val="24"/>
        </w:rPr>
        <w:lastRenderedPageBreak/>
        <w:t>cm) şi cel puţin pe feţele agregatelor structurale şi orizont Cca sau concentrări de pudră friabilă de CaCO</w:t>
      </w:r>
      <w:r w:rsidR="008E33B6" w:rsidRPr="002161E4">
        <w:rPr>
          <w:rStyle w:val="Bodytext285pt"/>
          <w:rFonts w:eastAsia="Century Schoolbook"/>
          <w:sz w:val="24"/>
          <w:szCs w:val="24"/>
          <w:vertAlign w:val="subscript"/>
        </w:rPr>
        <w:t>3</w:t>
      </w:r>
      <w:r w:rsidR="008E33B6" w:rsidRPr="002161E4">
        <w:rPr>
          <w:rStyle w:val="Bodytext285pt"/>
          <w:rFonts w:eastAsia="Century Schoolbook"/>
          <w:sz w:val="24"/>
          <w:szCs w:val="24"/>
        </w:rPr>
        <w:t xml:space="preserve"> (carbonaţi secundari) în primii 125 cm.............................</w:t>
      </w:r>
      <w:r w:rsidR="00B84951">
        <w:rPr>
          <w:rStyle w:val="Bodytext285pt"/>
          <w:rFonts w:eastAsia="Century Schoolbook"/>
          <w:sz w:val="24"/>
          <w:szCs w:val="24"/>
        </w:rPr>
        <w:t>............................................................</w:t>
      </w:r>
      <w:r w:rsidR="008E33B6" w:rsidRPr="002161E4">
        <w:rPr>
          <w:rStyle w:val="Bodytext285pt"/>
          <w:rFonts w:eastAsia="Century Schoolbook"/>
          <w:sz w:val="24"/>
          <w:szCs w:val="24"/>
        </w:rPr>
        <w:t>..........</w:t>
      </w:r>
      <w:r w:rsidR="00204B08" w:rsidRPr="002161E4">
        <w:rPr>
          <w:rStyle w:val="Bodytext285pt"/>
          <w:rFonts w:eastAsia="Century Schoolbook"/>
          <w:sz w:val="24"/>
          <w:szCs w:val="24"/>
        </w:rPr>
        <w:t>.....4</w:t>
      </w:r>
    </w:p>
    <w:p w14:paraId="0CD8EF8B" w14:textId="77777777" w:rsidR="008E33B6" w:rsidRPr="002161E4" w:rsidRDefault="00204B08" w:rsidP="00B84951">
      <w:pPr>
        <w:spacing w:after="0" w:line="360" w:lineRule="auto"/>
        <w:jc w:val="both"/>
        <w:rPr>
          <w:rFonts w:ascii="Times New Roman" w:eastAsiaTheme="minorEastAsia" w:hAnsi="Times New Roman" w:cs="Times New Roman"/>
          <w:b/>
          <w:iCs/>
          <w:color w:val="000000"/>
          <w:sz w:val="24"/>
          <w:szCs w:val="24"/>
          <w:shd w:val="clear" w:color="auto" w:fill="FFFFFF"/>
          <w:lang w:val="ro-RO" w:eastAsia="ro-RO" w:bidi="ro-RO"/>
        </w:rPr>
      </w:pPr>
      <w:r w:rsidRPr="002161E4">
        <w:rPr>
          <w:rFonts w:ascii="Times New Roman" w:eastAsiaTheme="minorEastAsia" w:hAnsi="Times New Roman" w:cs="Times New Roman"/>
          <w:b/>
          <w:iCs/>
          <w:sz w:val="24"/>
          <w:szCs w:val="24"/>
          <w:lang w:val="ro-RO"/>
        </w:rPr>
        <w:t>4</w:t>
      </w:r>
      <w:r w:rsidR="008E33B6" w:rsidRPr="002161E4">
        <w:rPr>
          <w:rFonts w:ascii="Times New Roman" w:eastAsiaTheme="minorEastAsia" w:hAnsi="Times New Roman" w:cs="Times New Roman"/>
          <w:b/>
          <w:iCs/>
          <w:sz w:val="24"/>
          <w:szCs w:val="24"/>
          <w:lang w:val="ro-RO"/>
        </w:rPr>
        <w:t xml:space="preserve">.a. </w:t>
      </w:r>
      <w:r w:rsidR="008E33B6"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8E33B6" w:rsidRPr="002161E4">
        <w:rPr>
          <w:rStyle w:val="Bodytext285pt"/>
          <w:rFonts w:eastAsia="Century Schoolbook"/>
          <w:sz w:val="24"/>
          <w:szCs w:val="24"/>
        </w:rPr>
        <w:t xml:space="preserve"> 2 la umed,</w:t>
      </w:r>
      <w:r w:rsidR="008E33B6"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de siliciu).</w:t>
      </w:r>
    </w:p>
    <w:p w14:paraId="796A6DB4" w14:textId="77777777" w:rsidR="008E33B6" w:rsidRPr="00911D03" w:rsidRDefault="008E33B6" w:rsidP="00DA144B">
      <w:pPr>
        <w:spacing w:after="0" w:line="360" w:lineRule="auto"/>
        <w:jc w:val="center"/>
        <w:outlineLvl w:val="0"/>
        <w:rPr>
          <w:rStyle w:val="Bodytext285pt"/>
          <w:rFonts w:eastAsiaTheme="minorEastAsia"/>
          <w:b/>
          <w:i/>
          <w:iCs/>
          <w:sz w:val="24"/>
          <w:szCs w:val="24"/>
        </w:rPr>
      </w:pPr>
      <w:r w:rsidRPr="00911D03">
        <w:rPr>
          <w:rFonts w:ascii="Times New Roman" w:eastAsiaTheme="minorEastAsia" w:hAnsi="Times New Roman" w:cs="Times New Roman"/>
          <w:b/>
          <w:i/>
          <w:iCs/>
          <w:sz w:val="24"/>
          <w:szCs w:val="24"/>
          <w:lang w:val="ro-RO"/>
        </w:rPr>
        <w:t>Cernoziom argic greic (CZ ar.gr)</w:t>
      </w:r>
    </w:p>
    <w:p w14:paraId="02FF8ACC" w14:textId="77777777" w:rsidR="008E33B6" w:rsidRPr="00911D03" w:rsidRDefault="008E33B6"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207C5468" w14:textId="77777777" w:rsidR="008E33B6" w:rsidRPr="00911D03" w:rsidRDefault="008E33B6" w:rsidP="00911D03">
      <w:pPr>
        <w:spacing w:after="0" w:line="360" w:lineRule="auto"/>
        <w:jc w:val="center"/>
        <w:rPr>
          <w:rFonts w:ascii="Times New Roman" w:eastAsiaTheme="minorEastAsia" w:hAnsi="Times New Roman" w:cs="Times New Roman"/>
          <w:b/>
          <w:bCs/>
          <w:i/>
          <w:iCs/>
          <w:sz w:val="24"/>
          <w:szCs w:val="24"/>
          <w:lang w:val="ro-RO"/>
        </w:rPr>
      </w:pPr>
      <w:r w:rsidRPr="00911D03">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Cca</w:t>
      </w:r>
    </w:p>
    <w:p w14:paraId="5CBED846" w14:textId="7C1D8B46" w:rsidR="008E33B6" w:rsidRPr="002161E4" w:rsidRDefault="00204B08" w:rsidP="00DB0757">
      <w:pPr>
        <w:spacing w:after="0" w:line="360" w:lineRule="auto"/>
        <w:rPr>
          <w:rFonts w:ascii="Times New Roman" w:eastAsiaTheme="minorEastAsia" w:hAnsi="Times New Roman" w:cs="Times New Roman"/>
          <w:bCs/>
          <w:iCs/>
          <w:sz w:val="24"/>
          <w:szCs w:val="24"/>
          <w:lang w:val="ro-RO"/>
        </w:rPr>
      </w:pPr>
      <w:r w:rsidRPr="002161E4">
        <w:rPr>
          <w:rFonts w:ascii="Times New Roman" w:eastAsiaTheme="minorEastAsia" w:hAnsi="Times New Roman" w:cs="Times New Roman"/>
          <w:b/>
          <w:bCs/>
          <w:iCs/>
          <w:sz w:val="24"/>
          <w:szCs w:val="24"/>
          <w:lang w:val="ro-RO"/>
        </w:rPr>
        <w:t>4</w:t>
      </w:r>
      <w:r w:rsidR="008E33B6" w:rsidRPr="002161E4">
        <w:rPr>
          <w:rFonts w:ascii="Times New Roman" w:eastAsiaTheme="minorEastAsia" w:hAnsi="Times New Roman" w:cs="Times New Roman"/>
          <w:b/>
          <w:bCs/>
          <w:iCs/>
          <w:sz w:val="24"/>
          <w:szCs w:val="24"/>
          <w:lang w:val="ro-RO"/>
        </w:rPr>
        <w:t>.b.</w:t>
      </w:r>
      <w:r w:rsidR="008E33B6" w:rsidRPr="002161E4">
        <w:rPr>
          <w:rFonts w:ascii="Times New Roman" w:eastAsiaTheme="minorEastAsia" w:hAnsi="Times New Roman" w:cs="Times New Roman"/>
          <w:bCs/>
          <w:iCs/>
          <w:sz w:val="24"/>
          <w:szCs w:val="24"/>
          <w:lang w:val="ro-RO"/>
        </w:rPr>
        <w:t xml:space="preserve"> Solul prezintă </w:t>
      </w:r>
      <w:r w:rsidRPr="002161E4">
        <w:rPr>
          <w:rFonts w:ascii="Times New Roman" w:eastAsiaTheme="minorEastAsia" w:hAnsi="Times New Roman" w:cs="Times New Roman"/>
          <w:sz w:val="24"/>
          <w:szCs w:val="24"/>
          <w:lang w:val="ro-RO"/>
        </w:rPr>
        <w:t xml:space="preserve">orizont Ame slab format </w:t>
      </w:r>
      <w:r w:rsidR="008E33B6" w:rsidRPr="002161E4">
        <w:rPr>
          <w:rFonts w:ascii="Times New Roman" w:eastAsiaTheme="minorEastAsia" w:hAnsi="Times New Roman" w:cs="Times New Roman"/>
          <w:bCs/>
          <w:iCs/>
          <w:sz w:val="24"/>
          <w:szCs w:val="24"/>
          <w:lang w:val="ro-RO"/>
        </w:rPr>
        <w:t>şi alte caractere sau</w:t>
      </w:r>
      <w:r w:rsidR="00B84951">
        <w:rPr>
          <w:rFonts w:ascii="Times New Roman" w:eastAsiaTheme="minorEastAsia" w:hAnsi="Times New Roman" w:cs="Times New Roman"/>
          <w:bCs/>
          <w:iCs/>
          <w:sz w:val="24"/>
          <w:szCs w:val="24"/>
          <w:lang w:val="ro-RO"/>
        </w:rPr>
        <w:t xml:space="preserve"> orizonturi</w:t>
      </w:r>
      <w:r w:rsidR="009E2A0D">
        <w:rPr>
          <w:rFonts w:ascii="Times New Roman" w:eastAsiaTheme="minorEastAsia" w:hAnsi="Times New Roman" w:cs="Times New Roman"/>
          <w:bCs/>
          <w:iCs/>
          <w:sz w:val="24"/>
          <w:szCs w:val="24"/>
          <w:lang w:val="ro-RO"/>
        </w:rPr>
        <w:t xml:space="preserve"> </w:t>
      </w:r>
      <w:r w:rsidR="00B84951">
        <w:rPr>
          <w:rFonts w:ascii="Times New Roman" w:eastAsiaTheme="minorEastAsia" w:hAnsi="Times New Roman" w:cs="Times New Roman"/>
          <w:bCs/>
          <w:iCs/>
          <w:sz w:val="24"/>
          <w:szCs w:val="24"/>
          <w:lang w:val="ro-RO"/>
        </w:rPr>
        <w:t xml:space="preserve">diagnostice ..................................................................................... </w:t>
      </w:r>
      <w:r w:rsidR="009319D9">
        <w:rPr>
          <w:rFonts w:ascii="Times New Roman" w:eastAsiaTheme="minorEastAsia" w:hAnsi="Times New Roman" w:cs="Times New Roman"/>
          <w:bCs/>
          <w:iCs/>
          <w:sz w:val="24"/>
          <w:szCs w:val="24"/>
          <w:lang w:val="ro-RO"/>
        </w:rPr>
        <w:t>..............................5</w:t>
      </w:r>
    </w:p>
    <w:p w14:paraId="207BD2A5" w14:textId="1474FDD5" w:rsidR="008E33B6" w:rsidRPr="002161E4" w:rsidRDefault="00204B08" w:rsidP="009319D9">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bCs/>
          <w:iCs/>
          <w:sz w:val="24"/>
          <w:szCs w:val="24"/>
          <w:lang w:val="ro-RO"/>
        </w:rPr>
        <w:t>5</w:t>
      </w:r>
      <w:r w:rsidR="008E33B6" w:rsidRPr="002161E4">
        <w:rPr>
          <w:rFonts w:ascii="Times New Roman" w:eastAsiaTheme="minorEastAsia" w:hAnsi="Times New Roman" w:cs="Times New Roman"/>
          <w:b/>
          <w:bCs/>
          <w:iCs/>
          <w:sz w:val="24"/>
          <w:szCs w:val="24"/>
          <w:lang w:val="ro-RO"/>
        </w:rPr>
        <w:t>.a</w:t>
      </w:r>
      <w:r w:rsidR="008E33B6" w:rsidRPr="002161E4">
        <w:rPr>
          <w:rFonts w:ascii="Times New Roman" w:eastAsiaTheme="minorEastAsia" w:hAnsi="Times New Roman" w:cs="Times New Roman"/>
          <w:bCs/>
          <w:iCs/>
          <w:sz w:val="24"/>
          <w:szCs w:val="24"/>
          <w:lang w:val="ro-RO"/>
        </w:rPr>
        <w:t xml:space="preserve">. </w:t>
      </w:r>
      <w:r w:rsidR="008E33B6"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8E33B6" w:rsidRPr="002161E4">
        <w:rPr>
          <w:rStyle w:val="Bodytext285pt"/>
          <w:rFonts w:eastAsia="Century Schoolbook"/>
          <w:sz w:val="24"/>
          <w:szCs w:val="24"/>
        </w:rPr>
        <w:t xml:space="preserve"> 2 la umed,</w:t>
      </w:r>
      <w:r w:rsidR="008E33B6"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de siliciu) şi</w:t>
      </w:r>
      <w:r w:rsidR="008E33B6" w:rsidRPr="002161E4">
        <w:rPr>
          <w:rStyle w:val="Bodytext285pt"/>
          <w:rFonts w:eastAsia="Century Schoolbook"/>
          <w:sz w:val="24"/>
          <w:szCs w:val="24"/>
        </w:rPr>
        <w:t xml:space="preserve"> </w:t>
      </w:r>
      <w:r w:rsidR="008E33B6" w:rsidRPr="002161E4">
        <w:rPr>
          <w:rFonts w:ascii="Times New Roman" w:eastAsiaTheme="minorEastAsia" w:hAnsi="Times New Roman" w:cs="Times New Roman"/>
          <w:sz w:val="24"/>
          <w:szCs w:val="24"/>
          <w:lang w:val="ro-RO"/>
        </w:rPr>
        <w:t xml:space="preserve">orizont gleic de reducere (Gr) începând în intervalul 100 </w:t>
      </w:r>
      <w:r w:rsidR="000B6544">
        <w:rPr>
          <w:rFonts w:ascii="Times New Roman" w:eastAsiaTheme="minorEastAsia" w:hAnsi="Times New Roman" w:cs="Times New Roman"/>
          <w:sz w:val="24"/>
          <w:szCs w:val="24"/>
          <w:lang w:val="ro-RO"/>
        </w:rPr>
        <w:t>–</w:t>
      </w:r>
      <w:r w:rsidR="008E33B6" w:rsidRPr="002161E4">
        <w:rPr>
          <w:rFonts w:ascii="Times New Roman" w:eastAsiaTheme="minorEastAsia" w:hAnsi="Times New Roman" w:cs="Times New Roman"/>
          <w:sz w:val="24"/>
          <w:szCs w:val="24"/>
          <w:lang w:val="ro-RO"/>
        </w:rPr>
        <w:t xml:space="preserve"> 200 cm adâncime ai profilului.</w:t>
      </w:r>
    </w:p>
    <w:p w14:paraId="494CB5EB" w14:textId="77777777" w:rsidR="008E33B6" w:rsidRPr="00911D03" w:rsidRDefault="008E33B6" w:rsidP="00DA144B">
      <w:pPr>
        <w:spacing w:after="0" w:line="360" w:lineRule="auto"/>
        <w:jc w:val="center"/>
        <w:outlineLvl w:val="0"/>
        <w:rPr>
          <w:rFonts w:ascii="Times New Roman" w:eastAsiaTheme="minorEastAsia" w:hAnsi="Times New Roman" w:cs="Times New Roman"/>
          <w:b/>
          <w:bCs/>
          <w:i/>
          <w:iCs/>
          <w:sz w:val="24"/>
          <w:szCs w:val="24"/>
          <w:lang w:val="ro-RO"/>
        </w:rPr>
      </w:pPr>
      <w:r w:rsidRPr="00911D03">
        <w:rPr>
          <w:rFonts w:ascii="Times New Roman" w:eastAsiaTheme="minorEastAsia" w:hAnsi="Times New Roman" w:cs="Times New Roman"/>
          <w:b/>
          <w:i/>
          <w:iCs/>
          <w:sz w:val="24"/>
          <w:szCs w:val="24"/>
          <w:lang w:val="ro-RO"/>
        </w:rPr>
        <w:t>Cernoziom argic greic batigleic (CZ ar.gr.dg)</w:t>
      </w:r>
    </w:p>
    <w:p w14:paraId="1EEBD822" w14:textId="77777777" w:rsidR="008E33B6" w:rsidRPr="00911D03" w:rsidRDefault="008E33B6"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58CF4912" w14:textId="77777777" w:rsidR="008E33B6" w:rsidRPr="00911D03" w:rsidRDefault="008E33B6"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233324A3" w14:textId="77777777" w:rsidR="008E33B6" w:rsidRPr="00911D03" w:rsidRDefault="008E33B6"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sidRPr="00911D03">
        <w:rPr>
          <w:rFonts w:ascii="Times New Roman" w:eastAsiaTheme="minorEastAsia" w:hAnsi="Times New Roman" w:cs="Times New Roman"/>
          <w:b/>
          <w:i/>
          <w:iCs/>
          <w:sz w:val="24"/>
          <w:szCs w:val="24"/>
          <w:lang w:val="ro-RO"/>
        </w:rPr>
        <w:t xml:space="preserve"> BtGox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w:t>
      </w:r>
    </w:p>
    <w:p w14:paraId="7C1146AC" w14:textId="166627E7" w:rsidR="008E33B6" w:rsidRPr="002161E4" w:rsidRDefault="00204B08"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5</w:t>
      </w:r>
      <w:r w:rsidR="008E33B6" w:rsidRPr="002161E4">
        <w:rPr>
          <w:rFonts w:ascii="Times New Roman" w:eastAsiaTheme="minorEastAsia" w:hAnsi="Times New Roman" w:cs="Times New Roman"/>
          <w:b/>
          <w:iCs/>
          <w:sz w:val="24"/>
          <w:szCs w:val="24"/>
          <w:lang w:val="ro-RO"/>
        </w:rPr>
        <w:t>.b</w:t>
      </w:r>
      <w:r w:rsidR="008E33B6" w:rsidRPr="002161E4">
        <w:rPr>
          <w:rFonts w:ascii="Times New Roman" w:eastAsiaTheme="minorEastAsia" w:hAnsi="Times New Roman" w:cs="Times New Roman"/>
          <w:iCs/>
          <w:sz w:val="24"/>
          <w:szCs w:val="24"/>
          <w:lang w:val="ro-RO"/>
        </w:rPr>
        <w:t xml:space="preserve">. </w:t>
      </w:r>
      <w:r w:rsidR="008E33B6"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8E33B6" w:rsidRPr="002161E4">
        <w:rPr>
          <w:rStyle w:val="Bodytext285pt"/>
          <w:rFonts w:eastAsia="Century Schoolbook"/>
          <w:sz w:val="24"/>
          <w:szCs w:val="24"/>
        </w:rPr>
        <w:t xml:space="preserve"> 2 la umed,</w:t>
      </w:r>
      <w:r w:rsidR="008E33B6"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de siliciu), </w:t>
      </w:r>
      <w:r w:rsidR="008E33B6" w:rsidRPr="002161E4">
        <w:rPr>
          <w:rStyle w:val="Bodytext285pt"/>
          <w:rFonts w:eastAsia="Century Schoolbook"/>
          <w:sz w:val="24"/>
          <w:szCs w:val="24"/>
        </w:rPr>
        <w:t xml:space="preserve">solul fiind format pe materiale parentale marnice (MK – argilă </w:t>
      </w:r>
      <m:oMath>
        <m:r>
          <m:rPr>
            <m:sty m:val="p"/>
          </m:rPr>
          <w:rPr>
            <w:rStyle w:val="Bodytext285pt"/>
            <w:rFonts w:ascii="Cambria Math" w:eastAsia="Century Schoolbook" w:hAnsi="Cambria Math"/>
            <w:sz w:val="24"/>
            <w:szCs w:val="24"/>
          </w:rPr>
          <m:t>&gt;</m:t>
        </m:r>
      </m:oMath>
      <w:r w:rsidR="008E33B6"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8E33B6" w:rsidRPr="002161E4">
        <w:rPr>
          <w:rStyle w:val="Bodytext285pt"/>
          <w:rFonts w:eastAsia="Century Schoolbook"/>
          <w:sz w:val="24"/>
          <w:szCs w:val="24"/>
        </w:rPr>
        <w:t>14%)</w:t>
      </w:r>
      <w:r w:rsidR="003A751C">
        <w:rPr>
          <w:rStyle w:val="Bodytext285pt"/>
          <w:rFonts w:eastAsia="Century Schoolbook"/>
          <w:sz w:val="24"/>
          <w:szCs w:val="24"/>
        </w:rPr>
        <w:t>,</w:t>
      </w:r>
      <w:r w:rsidR="008E33B6" w:rsidRPr="002161E4">
        <w:rPr>
          <w:rStyle w:val="Bodytext285pt"/>
          <w:rFonts w:eastAsia="Century Schoolbook"/>
          <w:sz w:val="24"/>
          <w:szCs w:val="24"/>
        </w:rPr>
        <w:t xml:space="preserve"> cu carbonaţi sub 40% (între 14 – 40%), prezente sub 25 cm adâncime ai profilului.</w:t>
      </w:r>
    </w:p>
    <w:p w14:paraId="3DD11CEF" w14:textId="77777777" w:rsidR="008E33B6" w:rsidRPr="00911D03" w:rsidRDefault="008E33B6"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argic greic pararendzinic (CZ ar.gr.pa)</w:t>
      </w:r>
    </w:p>
    <w:p w14:paraId="1A4FDEC2" w14:textId="77777777" w:rsidR="008E33B6" w:rsidRPr="00911D03" w:rsidRDefault="008E33B6"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05217B77" w14:textId="77777777" w:rsidR="008E33B6" w:rsidRPr="00911D03" w:rsidRDefault="008E33B6"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 – MM</w:t>
      </w:r>
    </w:p>
    <w:p w14:paraId="708A468A" w14:textId="5AF9204D" w:rsidR="008E33B6" w:rsidRPr="002161E4" w:rsidRDefault="00204B08"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5</w:t>
      </w:r>
      <w:r w:rsidR="008E33B6" w:rsidRPr="002161E4">
        <w:rPr>
          <w:rFonts w:ascii="Times New Roman" w:eastAsiaTheme="minorEastAsia" w:hAnsi="Times New Roman" w:cs="Times New Roman"/>
          <w:b/>
          <w:iCs/>
          <w:sz w:val="24"/>
          <w:szCs w:val="24"/>
          <w:lang w:val="ro-RO"/>
        </w:rPr>
        <w:t>.c</w:t>
      </w:r>
      <w:r w:rsidR="008E33B6" w:rsidRPr="002161E4">
        <w:rPr>
          <w:rFonts w:ascii="Times New Roman" w:eastAsiaTheme="minorEastAsia" w:hAnsi="Times New Roman" w:cs="Times New Roman"/>
          <w:iCs/>
          <w:sz w:val="24"/>
          <w:szCs w:val="24"/>
          <w:lang w:val="ro-RO"/>
        </w:rPr>
        <w:t xml:space="preserve">. </w:t>
      </w:r>
      <w:r w:rsidR="008E33B6"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8E33B6" w:rsidRPr="002161E4">
        <w:rPr>
          <w:rStyle w:val="Bodytext285pt"/>
          <w:rFonts w:eastAsia="Century Schoolbook"/>
          <w:sz w:val="24"/>
          <w:szCs w:val="24"/>
        </w:rPr>
        <w:t xml:space="preserve"> 2 la umed,</w:t>
      </w:r>
      <w:r w:rsidR="008E33B6"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de siliciu) </w:t>
      </w:r>
      <w:r w:rsidR="008E33B6" w:rsidRPr="002161E4">
        <w:rPr>
          <w:rFonts w:ascii="Times New Roman" w:eastAsiaTheme="minorEastAsia" w:hAnsi="Times New Roman" w:cs="Times New Roman"/>
          <w:bCs/>
          <w:iCs/>
          <w:sz w:val="24"/>
          <w:szCs w:val="24"/>
          <w:lang w:val="ro-RO"/>
        </w:rPr>
        <w:t>şi</w:t>
      </w:r>
      <w:r w:rsidR="008E33B6" w:rsidRPr="002161E4">
        <w:rPr>
          <w:rFonts w:ascii="Times New Roman" w:eastAsiaTheme="minorEastAsia" w:hAnsi="Times New Roman" w:cs="Times New Roman"/>
          <w:b/>
          <w:iCs/>
          <w:sz w:val="24"/>
          <w:szCs w:val="24"/>
          <w:lang w:val="ro-RO"/>
        </w:rPr>
        <w:t xml:space="preserve"> </w:t>
      </w:r>
      <w:r w:rsidR="008E33B6" w:rsidRPr="002161E4">
        <w:rPr>
          <w:rStyle w:val="Bodytext285pt"/>
          <w:rFonts w:eastAsia="Century Schoolbook"/>
          <w:sz w:val="24"/>
          <w:szCs w:val="24"/>
        </w:rPr>
        <w:t xml:space="preserve">orizont stagnogleic (W) începând în 50 – 100 cm sau orizont stagnogleizat (w) începând în 0 – 100 cm. Solul este format pe materiale parentale marnice (MK – argilă </w:t>
      </w:r>
      <m:oMath>
        <m:r>
          <m:rPr>
            <m:sty m:val="p"/>
          </m:rPr>
          <w:rPr>
            <w:rStyle w:val="Bodytext285pt"/>
            <w:rFonts w:ascii="Cambria Math" w:eastAsia="Century Schoolbook" w:hAnsi="Cambria Math"/>
            <w:sz w:val="24"/>
            <w:szCs w:val="24"/>
          </w:rPr>
          <m:t>&gt;</m:t>
        </m:r>
      </m:oMath>
      <w:r w:rsidR="008E33B6"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8E33B6" w:rsidRPr="002161E4">
        <w:rPr>
          <w:rStyle w:val="Bodytext285pt"/>
          <w:rFonts w:eastAsia="Century Schoolbook"/>
          <w:sz w:val="24"/>
          <w:szCs w:val="24"/>
        </w:rPr>
        <w:t>14%)</w:t>
      </w:r>
      <w:r w:rsidR="00244D7B">
        <w:rPr>
          <w:rStyle w:val="Bodytext285pt"/>
          <w:rFonts w:eastAsia="Century Schoolbook"/>
          <w:sz w:val="24"/>
          <w:szCs w:val="24"/>
        </w:rPr>
        <w:t>,</w:t>
      </w:r>
      <w:r w:rsidR="008E33B6" w:rsidRPr="002161E4">
        <w:rPr>
          <w:rStyle w:val="Bodytext285pt"/>
          <w:rFonts w:eastAsia="Century Schoolbook"/>
          <w:sz w:val="24"/>
          <w:szCs w:val="24"/>
        </w:rPr>
        <w:t xml:space="preserve"> cu carbonaţi sub 40% (între 14 – 40%), prezente sub 25 cm adâncime ai profilului.</w:t>
      </w:r>
    </w:p>
    <w:p w14:paraId="03C112D3" w14:textId="77777777" w:rsidR="008E33B6" w:rsidRPr="00911D03" w:rsidRDefault="008E33B6" w:rsidP="00DA144B">
      <w:pPr>
        <w:spacing w:after="0" w:line="360" w:lineRule="auto"/>
        <w:jc w:val="center"/>
        <w:outlineLvl w:val="0"/>
        <w:rPr>
          <w:rStyle w:val="Bodytext285pt"/>
          <w:rFonts w:eastAsia="Century Schoolbook"/>
          <w:i/>
          <w:sz w:val="24"/>
          <w:szCs w:val="24"/>
        </w:rPr>
      </w:pPr>
      <w:r w:rsidRPr="00911D03">
        <w:rPr>
          <w:rFonts w:ascii="Times New Roman" w:eastAsiaTheme="minorEastAsia" w:hAnsi="Times New Roman" w:cs="Times New Roman"/>
          <w:b/>
          <w:i/>
          <w:iCs/>
          <w:sz w:val="24"/>
          <w:szCs w:val="24"/>
          <w:lang w:val="ro-RO"/>
        </w:rPr>
        <w:t>Cernoziom argic greic pararendzinic stagnic (CZ ar.gr.pa.st)</w:t>
      </w:r>
    </w:p>
    <w:p w14:paraId="20FBD157" w14:textId="77777777" w:rsidR="008E33B6" w:rsidRPr="00911D03" w:rsidRDefault="008E33B6"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779AC248" w14:textId="225920E3" w:rsidR="008E33B6" w:rsidRPr="00911D03" w:rsidRDefault="008E33B6" w:rsidP="00911D03">
      <w:pPr>
        <w:spacing w:after="0" w:line="360" w:lineRule="auto"/>
        <w:jc w:val="center"/>
        <w:rPr>
          <w:rFonts w:ascii="Times New Roman" w:eastAsiaTheme="minorEastAsia" w:hAnsi="Times New Roman" w:cs="Times New Roman"/>
          <w:b/>
          <w:bCs/>
          <w:i/>
          <w:iCs/>
          <w:sz w:val="24"/>
          <w:szCs w:val="24"/>
          <w:lang w:val="ro-RO"/>
        </w:rPr>
      </w:pPr>
      <w:r w:rsidRPr="00911D03">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Cca </w:t>
      </w:r>
      <w:r w:rsidR="00244D7B">
        <w:rPr>
          <w:rFonts w:ascii="Times New Roman" w:eastAsiaTheme="minorEastAsia" w:hAnsi="Times New Roman" w:cs="Times New Roman"/>
          <w:b/>
          <w:bCs/>
          <w:i/>
          <w:iCs/>
          <w:sz w:val="24"/>
          <w:szCs w:val="24"/>
          <w:lang w:val="ro-RO"/>
        </w:rPr>
        <w:t>–</w:t>
      </w:r>
      <w:r w:rsidRPr="00911D03">
        <w:rPr>
          <w:rFonts w:ascii="Times New Roman" w:eastAsiaTheme="minorEastAsia" w:hAnsi="Times New Roman" w:cs="Times New Roman"/>
          <w:b/>
          <w:bCs/>
          <w:i/>
          <w:iCs/>
          <w:sz w:val="24"/>
          <w:szCs w:val="24"/>
          <w:lang w:val="ro-RO"/>
        </w:rPr>
        <w:t xml:space="preserve"> MM</w:t>
      </w:r>
    </w:p>
    <w:p w14:paraId="071C2F88" w14:textId="77777777" w:rsidR="008E33B6" w:rsidRPr="00911D03" w:rsidRDefault="008E33B6" w:rsidP="00911D03">
      <w:pPr>
        <w:spacing w:after="0" w:line="360" w:lineRule="auto"/>
        <w:jc w:val="center"/>
        <w:rPr>
          <w:rFonts w:ascii="Times New Roman" w:eastAsiaTheme="minorEastAsia" w:hAnsi="Times New Roman" w:cs="Times New Roman"/>
          <w:b/>
          <w:bCs/>
          <w:i/>
          <w:iCs/>
          <w:sz w:val="24"/>
          <w:szCs w:val="24"/>
          <w:lang w:val="ro-RO"/>
        </w:rPr>
      </w:pPr>
      <w:r w:rsidRPr="00911D03">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Cca – MM</w:t>
      </w:r>
    </w:p>
    <w:p w14:paraId="5F58331F" w14:textId="77777777" w:rsidR="004D0D6D" w:rsidRPr="002161E4" w:rsidRDefault="00204B08" w:rsidP="009319D9">
      <w:pPr>
        <w:spacing w:after="0" w:line="360" w:lineRule="auto"/>
        <w:jc w:val="both"/>
        <w:rPr>
          <w:rStyle w:val="Bodytext285pt"/>
          <w:rFonts w:eastAsia="Century Schoolbook"/>
          <w:sz w:val="24"/>
          <w:szCs w:val="24"/>
        </w:rPr>
      </w:pPr>
      <w:r w:rsidRPr="002161E4">
        <w:rPr>
          <w:rFonts w:ascii="Times New Roman" w:eastAsiaTheme="minorEastAsia" w:hAnsi="Times New Roman" w:cs="Times New Roman"/>
          <w:b/>
          <w:bCs/>
          <w:iCs/>
          <w:sz w:val="24"/>
          <w:szCs w:val="24"/>
          <w:lang w:val="ro-RO"/>
        </w:rPr>
        <w:t>5</w:t>
      </w:r>
      <w:r w:rsidR="004D0D6D" w:rsidRPr="002161E4">
        <w:rPr>
          <w:rFonts w:ascii="Times New Roman" w:eastAsiaTheme="minorEastAsia" w:hAnsi="Times New Roman" w:cs="Times New Roman"/>
          <w:b/>
          <w:bCs/>
          <w:iCs/>
          <w:sz w:val="24"/>
          <w:szCs w:val="24"/>
          <w:lang w:val="ro-RO"/>
        </w:rPr>
        <w:t>.d.</w:t>
      </w:r>
      <w:r w:rsidR="004D0D6D" w:rsidRPr="002161E4">
        <w:rPr>
          <w:rFonts w:ascii="Times New Roman" w:eastAsiaTheme="minorEastAsia" w:hAnsi="Times New Roman" w:cs="Times New Roman"/>
          <w:bCs/>
          <w:iCs/>
          <w:sz w:val="24"/>
          <w:szCs w:val="24"/>
          <w:lang w:val="ro-RO"/>
        </w:rPr>
        <w:t xml:space="preserve"> </w:t>
      </w:r>
      <w:r w:rsidR="004D0D6D"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4D0D6D" w:rsidRPr="002161E4">
        <w:rPr>
          <w:rStyle w:val="Bodytext285pt"/>
          <w:rFonts w:eastAsia="Century Schoolbook"/>
          <w:sz w:val="24"/>
          <w:szCs w:val="24"/>
        </w:rPr>
        <w:t xml:space="preserve"> 2 la umed,</w:t>
      </w:r>
      <w:r w:rsidR="004D0D6D" w:rsidRPr="002161E4">
        <w:rPr>
          <w:rFonts w:ascii="Times New Roman" w:eastAsiaTheme="minorEastAsia" w:hAnsi="Times New Roman" w:cs="Times New Roman"/>
          <w:sz w:val="24"/>
          <w:szCs w:val="24"/>
          <w:lang w:val="ro-RO"/>
        </w:rPr>
        <w:t xml:space="preserve"> orizont Ame slab format (agregatele structurale din partea inferioară a orizontului Am sunt pudrate cu pudră de siliciu) </w:t>
      </w:r>
      <w:r w:rsidR="004D0D6D" w:rsidRPr="002161E4">
        <w:rPr>
          <w:rStyle w:val="Bodytext285pt"/>
          <w:rFonts w:eastAsia="Century Schoolbook"/>
          <w:sz w:val="24"/>
          <w:szCs w:val="24"/>
        </w:rPr>
        <w:t>orizont stagnogleic (W) începând în 50 – 100 cm sau orizont stagnogleizat (w) începând în 0 – 100 cm.</w:t>
      </w:r>
    </w:p>
    <w:p w14:paraId="55AE0760" w14:textId="77777777" w:rsidR="004D0D6D" w:rsidRPr="00911D03" w:rsidRDefault="004D0D6D" w:rsidP="00DA144B">
      <w:pPr>
        <w:spacing w:after="0" w:line="360" w:lineRule="auto"/>
        <w:jc w:val="center"/>
        <w:outlineLvl w:val="0"/>
        <w:rPr>
          <w:rStyle w:val="Bodytext285pt"/>
          <w:rFonts w:eastAsia="Century Schoolbook"/>
          <w:i/>
          <w:sz w:val="24"/>
          <w:szCs w:val="24"/>
        </w:rPr>
      </w:pPr>
      <w:r w:rsidRPr="00911D03">
        <w:rPr>
          <w:rFonts w:ascii="Times New Roman" w:eastAsiaTheme="minorEastAsia" w:hAnsi="Times New Roman" w:cs="Times New Roman"/>
          <w:b/>
          <w:i/>
          <w:iCs/>
          <w:sz w:val="24"/>
          <w:szCs w:val="24"/>
          <w:lang w:val="ro-RO"/>
        </w:rPr>
        <w:t>Cernoziom argic greic stagnic (CZ ar.gr.st)</w:t>
      </w:r>
    </w:p>
    <w:p w14:paraId="105DC2EC" w14:textId="77777777" w:rsidR="004D0D6D" w:rsidRPr="00911D03" w:rsidRDefault="004D0D6D"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780B916D" w14:textId="77777777" w:rsidR="004D0D6D" w:rsidRPr="00911D03" w:rsidRDefault="004D0D6D" w:rsidP="00911D03">
      <w:pPr>
        <w:spacing w:after="0" w:line="360" w:lineRule="auto"/>
        <w:jc w:val="center"/>
        <w:rPr>
          <w:rFonts w:ascii="Times New Roman" w:eastAsiaTheme="minorEastAsia" w:hAnsi="Times New Roman" w:cs="Times New Roman"/>
          <w:b/>
          <w:bCs/>
          <w:i/>
          <w:iCs/>
          <w:sz w:val="24"/>
          <w:szCs w:val="24"/>
          <w:lang w:val="ro-RO"/>
        </w:rPr>
      </w:pPr>
      <w:r w:rsidRPr="00911D03">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Cca</w:t>
      </w:r>
    </w:p>
    <w:p w14:paraId="6ED6FD8D" w14:textId="77777777" w:rsidR="004D0D6D" w:rsidRPr="00911D03" w:rsidRDefault="004D0D6D" w:rsidP="00911D03">
      <w:pPr>
        <w:spacing w:after="0" w:line="360" w:lineRule="auto"/>
        <w:jc w:val="center"/>
        <w:rPr>
          <w:rFonts w:ascii="Times New Roman" w:eastAsiaTheme="minorEastAsia" w:hAnsi="Times New Roman" w:cs="Times New Roman"/>
          <w:b/>
          <w:bCs/>
          <w:i/>
          <w:iCs/>
          <w:sz w:val="24"/>
          <w:szCs w:val="24"/>
          <w:lang w:val="ro-RO"/>
        </w:rPr>
      </w:pPr>
      <w:r w:rsidRPr="00911D03">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bCs/>
          <w:i/>
          <w:iCs/>
          <w:sz w:val="24"/>
          <w:szCs w:val="24"/>
          <w:lang w:val="ro-RO"/>
        </w:rPr>
        <w:t xml:space="preserve"> Cca</w:t>
      </w:r>
    </w:p>
    <w:p w14:paraId="48CA0D46" w14:textId="504F620E" w:rsidR="004D0D6D" w:rsidRPr="00911D03" w:rsidRDefault="004D0D6D" w:rsidP="009319D9">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bCs/>
          <w:iCs/>
          <w:sz w:val="24"/>
          <w:szCs w:val="24"/>
          <w:lang w:val="ro-RO"/>
        </w:rPr>
        <w:t xml:space="preserve">2.d. </w:t>
      </w:r>
      <w:r w:rsidRPr="002161E4">
        <w:rPr>
          <w:rStyle w:val="Bodytext285pt"/>
          <w:rFonts w:eastAsia="Century Schoolbook"/>
          <w:sz w:val="24"/>
          <w:szCs w:val="24"/>
        </w:rPr>
        <w:t xml:space="preserve">Soluri având </w:t>
      </w:r>
      <w:r w:rsidRPr="002161E4">
        <w:rPr>
          <w:rFonts w:ascii="Times New Roman" w:eastAsiaTheme="minorEastAsia" w:hAnsi="Times New Roman" w:cs="Times New Roman"/>
          <w:sz w:val="24"/>
          <w:szCs w:val="24"/>
          <w:lang w:val="ro-RO"/>
        </w:rPr>
        <w:t xml:space="preserve">orizont gleic de reducere (Gr) începând în intervalul 100 </w:t>
      </w:r>
      <w:r w:rsidR="00244D7B">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sz w:val="24"/>
          <w:szCs w:val="24"/>
          <w:lang w:val="ro-RO"/>
        </w:rPr>
        <w:t xml:space="preserve"> 200 cm adâncime ai profilului.</w:t>
      </w:r>
    </w:p>
    <w:p w14:paraId="0A6C046F" w14:textId="77777777" w:rsidR="004D0D6D" w:rsidRPr="00911D03" w:rsidRDefault="004D0D6D"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argic batigleic (CZ ar.dg)</w:t>
      </w:r>
    </w:p>
    <w:p w14:paraId="6CF2CD2B" w14:textId="77777777" w:rsidR="004D0D6D" w:rsidRPr="00911D03" w:rsidRDefault="004D0D6D"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39B5E953" w14:textId="77777777" w:rsidR="004D0D6D" w:rsidRPr="00911D03" w:rsidRDefault="004D0D6D"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Gr</w:t>
      </w:r>
    </w:p>
    <w:p w14:paraId="12C4F4FD" w14:textId="77777777" w:rsidR="004D0D6D" w:rsidRPr="00911D03" w:rsidRDefault="004D0D6D"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CcaGr</w:t>
      </w:r>
    </w:p>
    <w:p w14:paraId="28F74D9A" w14:textId="2AEEA458" w:rsidR="004D0D6D" w:rsidRPr="002161E4" w:rsidRDefault="00C633D8"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lastRenderedPageBreak/>
        <w:t>2.e</w:t>
      </w:r>
      <w:r w:rsidR="004D0D6D" w:rsidRPr="002161E4">
        <w:rPr>
          <w:rFonts w:ascii="Times New Roman" w:eastAsiaTheme="minorEastAsia" w:hAnsi="Times New Roman" w:cs="Times New Roman"/>
          <w:b/>
          <w:iCs/>
          <w:sz w:val="24"/>
          <w:szCs w:val="24"/>
          <w:lang w:val="ro-RO"/>
        </w:rPr>
        <w:t xml:space="preserve">. </w:t>
      </w:r>
      <w:r w:rsidR="004D0D6D" w:rsidRPr="002161E4">
        <w:rPr>
          <w:rStyle w:val="Bodytext285pt"/>
          <w:rFonts w:eastAsia="Century Schoolbook"/>
          <w:sz w:val="24"/>
          <w:szCs w:val="24"/>
        </w:rPr>
        <w:t>Soluri având la baza profilului orizont Rrz (</w:t>
      </w:r>
      <w:r w:rsidR="004D0D6D" w:rsidRPr="002161E4">
        <w:rPr>
          <w:rFonts w:ascii="Times New Roman" w:eastAsiaTheme="minorEastAsia" w:hAnsi="Times New Roman" w:cs="Times New Roman"/>
          <w:sz w:val="24"/>
          <w:szCs w:val="24"/>
          <w:lang w:val="ro-RO"/>
        </w:rPr>
        <w:t>format din materiale scheletice calcarifere – MK sau materiale erubazice – ME),</w:t>
      </w:r>
      <w:r w:rsidR="004D0D6D" w:rsidRPr="002161E4">
        <w:rPr>
          <w:rStyle w:val="Bodytext285pt"/>
          <w:rFonts w:eastAsia="Century Schoolbook"/>
          <w:sz w:val="24"/>
          <w:szCs w:val="24"/>
        </w:rPr>
        <w:t xml:space="preserve"> </w:t>
      </w:r>
      <w:r w:rsidR="004D0D6D" w:rsidRPr="002161E4">
        <w:rPr>
          <w:rFonts w:ascii="Times New Roman" w:eastAsiaTheme="minorEastAsia" w:hAnsi="Times New Roman" w:cs="Times New Roman"/>
          <w:sz w:val="24"/>
          <w:szCs w:val="24"/>
          <w:lang w:val="ro-RO"/>
        </w:rPr>
        <w:t xml:space="preserve">orizontul Rrz apare la adâncimi cuprinse între 25 şi 150 cm, obligatorie este prezenţa orizontului mk </w:t>
      </w:r>
      <w:r w:rsidR="00244D7B">
        <w:rPr>
          <w:rFonts w:ascii="Times New Roman" w:eastAsiaTheme="minorEastAsia" w:hAnsi="Times New Roman" w:cs="Times New Roman"/>
          <w:sz w:val="24"/>
          <w:szCs w:val="24"/>
          <w:lang w:val="ro-RO"/>
        </w:rPr>
        <w:t>–</w:t>
      </w:r>
      <w:r w:rsidR="004D0D6D" w:rsidRPr="002161E4">
        <w:rPr>
          <w:rFonts w:ascii="Times New Roman" w:eastAsiaTheme="minorEastAsia" w:hAnsi="Times New Roman" w:cs="Times New Roman"/>
          <w:sz w:val="24"/>
          <w:szCs w:val="24"/>
          <w:lang w:val="ro-RO"/>
        </w:rPr>
        <w:t xml:space="preserve"> </w:t>
      </w:r>
      <w:r w:rsidR="004D0D6D" w:rsidRPr="002161E4">
        <w:rPr>
          <w:rStyle w:val="Bodytext285pt"/>
          <w:rFonts w:eastAsia="Century Schoolbook"/>
          <w:sz w:val="24"/>
          <w:szCs w:val="24"/>
        </w:rPr>
        <w:t>concentrări de pudră friabilă de CaCO</w:t>
      </w:r>
      <w:r w:rsidR="004D0D6D" w:rsidRPr="002161E4">
        <w:rPr>
          <w:rStyle w:val="Bodytext285pt"/>
          <w:rFonts w:eastAsia="Century Schoolbook"/>
          <w:sz w:val="24"/>
          <w:szCs w:val="24"/>
          <w:vertAlign w:val="subscript"/>
        </w:rPr>
        <w:t>3</w:t>
      </w:r>
      <w:r w:rsidR="004D0D6D" w:rsidRPr="002161E4">
        <w:rPr>
          <w:rStyle w:val="Bodytext285pt"/>
          <w:rFonts w:eastAsia="Century Schoolbook"/>
          <w:sz w:val="24"/>
          <w:szCs w:val="24"/>
        </w:rPr>
        <w:t xml:space="preserve"> (carbonaţi secundari) </w:t>
      </w:r>
      <w:r w:rsidR="00244D7B">
        <w:rPr>
          <w:rStyle w:val="Bodytext285pt"/>
          <w:rFonts w:eastAsia="Century Schoolbook"/>
          <w:sz w:val="24"/>
          <w:szCs w:val="24"/>
        </w:rPr>
        <w:t>–</w:t>
      </w:r>
      <w:r w:rsidR="004D0D6D" w:rsidRPr="002161E4">
        <w:rPr>
          <w:rStyle w:val="Bodytext285pt"/>
          <w:rFonts w:eastAsia="Century Schoolbook"/>
          <w:sz w:val="24"/>
          <w:szCs w:val="24"/>
        </w:rPr>
        <w:t xml:space="preserve"> în primii 125 cm</w:t>
      </w:r>
      <w:r w:rsidR="00244D7B">
        <w:rPr>
          <w:rStyle w:val="Bodytext285pt"/>
          <w:rFonts w:eastAsia="Century Schoolbook"/>
          <w:sz w:val="24"/>
          <w:szCs w:val="24"/>
        </w:rPr>
        <w:t>.</w:t>
      </w:r>
    </w:p>
    <w:p w14:paraId="3268CF8F" w14:textId="77777777" w:rsidR="004D0D6D" w:rsidRPr="00911D03" w:rsidRDefault="004D0D6D"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argic rendzinic (CZ ar.rz)</w:t>
      </w:r>
    </w:p>
    <w:p w14:paraId="79EF66C7" w14:textId="77777777" w:rsidR="004D0D6D" w:rsidRPr="00911D03" w:rsidRDefault="004D0D6D"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7046EB95" w14:textId="77777777" w:rsidR="004D0D6D" w:rsidRPr="00911D03" w:rsidRDefault="004D0D6D"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Rrz </w:t>
      </w:r>
      <w:r w:rsidRPr="00510A5F">
        <w:rPr>
          <w:rFonts w:ascii="Times New Roman" w:eastAsiaTheme="minorEastAsia" w:hAnsi="Times New Roman" w:cs="Times New Roman"/>
          <w:iCs/>
          <w:sz w:val="24"/>
          <w:szCs w:val="24"/>
          <w:lang w:val="ro-RO"/>
        </w:rPr>
        <w:t>sau</w:t>
      </w:r>
    </w:p>
    <w:p w14:paraId="6BC8A6BE" w14:textId="77777777" w:rsidR="004D0D6D" w:rsidRPr="00911D03" w:rsidRDefault="004D0D6D"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Rrz</w:t>
      </w:r>
    </w:p>
    <w:p w14:paraId="0BB1AB5B" w14:textId="08718E89" w:rsidR="004D0D6D" w:rsidRPr="002161E4" w:rsidRDefault="00C633D8"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2.f</w:t>
      </w:r>
      <w:r w:rsidR="004D0D6D" w:rsidRPr="002161E4">
        <w:rPr>
          <w:rFonts w:ascii="Times New Roman" w:eastAsiaTheme="minorEastAsia" w:hAnsi="Times New Roman" w:cs="Times New Roman"/>
          <w:b/>
          <w:iCs/>
          <w:sz w:val="24"/>
          <w:szCs w:val="24"/>
          <w:lang w:val="ro-RO"/>
        </w:rPr>
        <w:t xml:space="preserve">. </w:t>
      </w:r>
      <w:r w:rsidR="004D0D6D" w:rsidRPr="002161E4">
        <w:rPr>
          <w:rStyle w:val="Bodytext285pt"/>
          <w:rFonts w:eastAsia="Century Schoolbook"/>
          <w:sz w:val="24"/>
          <w:szCs w:val="24"/>
        </w:rPr>
        <w:t xml:space="preserve">Solul este format pe materiale parentale marnice (MK – argilă </w:t>
      </w:r>
      <m:oMath>
        <m:r>
          <m:rPr>
            <m:sty m:val="p"/>
          </m:rPr>
          <w:rPr>
            <w:rStyle w:val="Bodytext285pt"/>
            <w:rFonts w:ascii="Cambria Math" w:eastAsia="Century Schoolbook" w:hAnsi="Cambria Math"/>
            <w:sz w:val="24"/>
            <w:szCs w:val="24"/>
          </w:rPr>
          <m:t>&gt;</m:t>
        </m:r>
      </m:oMath>
      <w:r w:rsidR="004D0D6D"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4D0D6D" w:rsidRPr="002161E4">
        <w:rPr>
          <w:rStyle w:val="Bodytext285pt"/>
          <w:rFonts w:eastAsia="Century Schoolbook"/>
          <w:sz w:val="24"/>
          <w:szCs w:val="24"/>
        </w:rPr>
        <w:t>14%)</w:t>
      </w:r>
      <w:r w:rsidR="00244D7B">
        <w:rPr>
          <w:rStyle w:val="Bodytext285pt"/>
          <w:rFonts w:eastAsia="Century Schoolbook"/>
          <w:sz w:val="24"/>
          <w:szCs w:val="24"/>
        </w:rPr>
        <w:t>,</w:t>
      </w:r>
      <w:r w:rsidR="004D0D6D" w:rsidRPr="002161E4">
        <w:rPr>
          <w:rStyle w:val="Bodytext285pt"/>
          <w:rFonts w:eastAsia="Century Schoolbook"/>
          <w:sz w:val="24"/>
          <w:szCs w:val="24"/>
        </w:rPr>
        <w:t xml:space="preserve"> cu carbonaţi sub 40% (între 14 – 40%), prezente sub 25 cm adâncime ai profilului.</w:t>
      </w:r>
    </w:p>
    <w:p w14:paraId="3A077DED" w14:textId="77777777" w:rsidR="004D0D6D" w:rsidRPr="00911D03" w:rsidRDefault="004D0D6D"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argic pararendzinic (CZ ar.pa)</w:t>
      </w:r>
    </w:p>
    <w:p w14:paraId="4C76CBF5" w14:textId="77777777" w:rsidR="004D0D6D" w:rsidRPr="00911D03" w:rsidRDefault="004D0D6D"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047B4E33" w14:textId="77777777" w:rsidR="004D0D6D" w:rsidRPr="00911D03" w:rsidRDefault="004D0D6D"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 – MM</w:t>
      </w:r>
    </w:p>
    <w:p w14:paraId="0973A5FD" w14:textId="77777777" w:rsidR="004D0D6D" w:rsidRPr="002161E4" w:rsidRDefault="00C633D8"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2.g</w:t>
      </w:r>
      <w:r w:rsidR="004D0D6D" w:rsidRPr="002161E4">
        <w:rPr>
          <w:rFonts w:ascii="Times New Roman" w:eastAsiaTheme="minorEastAsia" w:hAnsi="Times New Roman" w:cs="Times New Roman"/>
          <w:iCs/>
          <w:sz w:val="24"/>
          <w:szCs w:val="24"/>
          <w:lang w:val="ro-RO"/>
        </w:rPr>
        <w:t>. Solul prezintă în profil orizonturi sa, sc, na,</w:t>
      </w:r>
      <w:r w:rsidR="009319D9">
        <w:rPr>
          <w:rFonts w:ascii="Times New Roman" w:eastAsiaTheme="minorEastAsia" w:hAnsi="Times New Roman" w:cs="Times New Roman"/>
          <w:iCs/>
          <w:sz w:val="24"/>
          <w:szCs w:val="24"/>
          <w:lang w:val="ro-RO"/>
        </w:rPr>
        <w:t xml:space="preserve"> ac ..................................6</w:t>
      </w:r>
      <w:r w:rsidR="004D0D6D" w:rsidRPr="002161E4">
        <w:rPr>
          <w:rFonts w:ascii="Times New Roman" w:eastAsiaTheme="minorEastAsia" w:hAnsi="Times New Roman" w:cs="Times New Roman"/>
          <w:iCs/>
          <w:sz w:val="24"/>
          <w:szCs w:val="24"/>
          <w:lang w:val="ro-RO"/>
        </w:rPr>
        <w:t xml:space="preserve"> </w:t>
      </w:r>
    </w:p>
    <w:p w14:paraId="34B39BE0" w14:textId="77777777" w:rsidR="004D0D6D" w:rsidRPr="002161E4" w:rsidRDefault="00C633D8" w:rsidP="00DB0757">
      <w:pPr>
        <w:spacing w:after="0" w:line="360" w:lineRule="auto"/>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6</w:t>
      </w:r>
      <w:r w:rsidR="004D0D6D" w:rsidRPr="002161E4">
        <w:rPr>
          <w:rFonts w:ascii="Times New Roman" w:eastAsiaTheme="minorEastAsia" w:hAnsi="Times New Roman" w:cs="Times New Roman"/>
          <w:b/>
          <w:iCs/>
          <w:sz w:val="24"/>
          <w:szCs w:val="24"/>
          <w:lang w:val="ro-RO"/>
        </w:rPr>
        <w:t xml:space="preserve">.a. </w:t>
      </w:r>
      <w:r w:rsidR="004D0D6D" w:rsidRPr="002161E4">
        <w:rPr>
          <w:rStyle w:val="Bodytext285pt"/>
          <w:rFonts w:eastAsia="Century Schoolbook"/>
          <w:sz w:val="24"/>
          <w:szCs w:val="24"/>
        </w:rPr>
        <w:t xml:space="preserve">Soluri </w:t>
      </w:r>
      <w:r w:rsidR="00EF25C8" w:rsidRPr="002161E4">
        <w:rPr>
          <w:rStyle w:val="Bodytext285pt"/>
          <w:rFonts w:eastAsia="Century Schoolbook"/>
          <w:sz w:val="24"/>
          <w:szCs w:val="24"/>
        </w:rPr>
        <w:t xml:space="preserve">cu </w:t>
      </w:r>
      <w:r w:rsidR="004D0D6D" w:rsidRPr="002161E4">
        <w:rPr>
          <w:rFonts w:ascii="Times New Roman" w:eastAsiaTheme="minorEastAsia" w:hAnsi="Times New Roman" w:cs="Times New Roman"/>
          <w:sz w:val="24"/>
          <w:szCs w:val="24"/>
          <w:lang w:val="ro-RO"/>
        </w:rPr>
        <w:t>orizont salinizat</w:t>
      </w:r>
      <w:r w:rsidR="004D0D6D" w:rsidRPr="002161E4">
        <w:rPr>
          <w:rFonts w:ascii="Times New Roman" w:eastAsiaTheme="minorEastAsia" w:hAnsi="Times New Roman" w:cs="Times New Roman"/>
          <w:b/>
          <w:sz w:val="24"/>
          <w:szCs w:val="24"/>
          <w:lang w:val="ro-RO"/>
        </w:rPr>
        <w:t xml:space="preserve"> </w:t>
      </w:r>
      <w:r w:rsidR="004D0D6D" w:rsidRPr="002161E4">
        <w:rPr>
          <w:rFonts w:ascii="Times New Roman" w:eastAsiaTheme="minorEastAsia" w:hAnsi="Times New Roman" w:cs="Times New Roman"/>
          <w:sz w:val="24"/>
          <w:szCs w:val="24"/>
          <w:lang w:val="ro-RO"/>
        </w:rPr>
        <w:t>în primii 100 cm sau orizont salic între 50 şi 100 cm adâncime ai profilului</w:t>
      </w:r>
      <w:r w:rsidR="004D0D6D" w:rsidRPr="00510A5F">
        <w:rPr>
          <w:rFonts w:ascii="Times New Roman" w:eastAsiaTheme="minorEastAsia" w:hAnsi="Times New Roman" w:cs="Times New Roman"/>
          <w:iCs/>
          <w:sz w:val="24"/>
          <w:szCs w:val="24"/>
          <w:lang w:val="ro-RO"/>
        </w:rPr>
        <w:t>.</w:t>
      </w:r>
    </w:p>
    <w:p w14:paraId="696FA65B" w14:textId="77777777" w:rsidR="00EF25C8" w:rsidRPr="00911D03" w:rsidRDefault="00EF25C8" w:rsidP="00DA144B">
      <w:pPr>
        <w:spacing w:after="0" w:line="360" w:lineRule="auto"/>
        <w:jc w:val="center"/>
        <w:outlineLvl w:val="0"/>
        <w:rPr>
          <w:rStyle w:val="Bodytext285pt"/>
          <w:rFonts w:eastAsiaTheme="minorEastAsia"/>
          <w:b/>
          <w:i/>
          <w:iCs/>
          <w:color w:val="auto"/>
          <w:sz w:val="24"/>
          <w:szCs w:val="24"/>
          <w:shd w:val="clear" w:color="auto" w:fill="auto"/>
          <w:lang w:eastAsia="en-US" w:bidi="ar-SA"/>
        </w:rPr>
      </w:pPr>
      <w:r w:rsidRPr="00911D03">
        <w:rPr>
          <w:rFonts w:ascii="Times New Roman" w:eastAsiaTheme="minorEastAsia" w:hAnsi="Times New Roman" w:cs="Times New Roman"/>
          <w:b/>
          <w:i/>
          <w:iCs/>
          <w:sz w:val="24"/>
          <w:szCs w:val="24"/>
          <w:lang w:val="ro-RO"/>
        </w:rPr>
        <w:t>Cer</w:t>
      </w:r>
      <w:r w:rsidR="00C633D8" w:rsidRPr="00911D03">
        <w:rPr>
          <w:rFonts w:ascii="Times New Roman" w:eastAsiaTheme="minorEastAsia" w:hAnsi="Times New Roman" w:cs="Times New Roman"/>
          <w:b/>
          <w:i/>
          <w:iCs/>
          <w:sz w:val="24"/>
          <w:szCs w:val="24"/>
          <w:lang w:val="ro-RO"/>
        </w:rPr>
        <w:t>noziom argic salinic (CZ ar.sc)</w:t>
      </w:r>
    </w:p>
    <w:p w14:paraId="7B4DE3EC" w14:textId="77777777" w:rsidR="004D0D6D" w:rsidRPr="00911D03" w:rsidRDefault="004D0D6D"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762DC007" w14:textId="77777777" w:rsidR="004D0D6D" w:rsidRPr="00911D03" w:rsidRDefault="004D0D6D"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542CD0F1" w14:textId="0775CD0E" w:rsidR="004D0D6D" w:rsidRPr="00911D03" w:rsidRDefault="004D0D6D"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Btsa </w:t>
      </w:r>
      <m:oMath>
        <m:r>
          <m:rPr>
            <m:sty m:val="bi"/>
          </m:rPr>
          <w:rPr>
            <w:rFonts w:ascii="Cambria Math" w:eastAsiaTheme="minorEastAsia" w:hAnsi="Cambria Math" w:cs="Times New Roman"/>
            <w:sz w:val="24"/>
            <w:szCs w:val="24"/>
            <w:lang w:val="ro-RO"/>
          </w:rPr>
          <m:t>→</m:t>
        </m:r>
      </m:oMath>
      <w:r w:rsidR="009E2A0D">
        <w:rPr>
          <w:rFonts w:ascii="Times New Roman" w:eastAsiaTheme="minorEastAsia" w:hAnsi="Times New Roman" w:cs="Times New Roman"/>
          <w:b/>
          <w:i/>
          <w:iCs/>
          <w:sz w:val="24"/>
          <w:szCs w:val="24"/>
          <w:lang w:val="ro-RO"/>
        </w:rPr>
        <w:t xml:space="preserve"> </w:t>
      </w:r>
      <w:r w:rsidRPr="00911D03">
        <w:rPr>
          <w:rFonts w:ascii="Times New Roman" w:eastAsiaTheme="minorEastAsia" w:hAnsi="Times New Roman" w:cs="Times New Roman"/>
          <w:b/>
          <w:i/>
          <w:iCs/>
          <w:sz w:val="24"/>
          <w:szCs w:val="24"/>
          <w:lang w:val="ro-RO"/>
        </w:rPr>
        <w:t>C</w:t>
      </w:r>
      <w:r w:rsidR="00EF25C8" w:rsidRPr="00911D03">
        <w:rPr>
          <w:rFonts w:ascii="Times New Roman" w:eastAsiaTheme="minorEastAsia" w:hAnsi="Times New Roman" w:cs="Times New Roman"/>
          <w:b/>
          <w:i/>
          <w:iCs/>
          <w:sz w:val="24"/>
          <w:szCs w:val="24"/>
          <w:lang w:val="ro-RO"/>
        </w:rPr>
        <w:t>c</w:t>
      </w:r>
      <w:r w:rsidRPr="00911D03">
        <w:rPr>
          <w:rFonts w:ascii="Times New Roman" w:eastAsiaTheme="minorEastAsia" w:hAnsi="Times New Roman" w:cs="Times New Roman"/>
          <w:b/>
          <w:i/>
          <w:iCs/>
          <w:sz w:val="24"/>
          <w:szCs w:val="24"/>
          <w:lang w:val="ro-RO"/>
        </w:rPr>
        <w:t>a</w:t>
      </w:r>
    </w:p>
    <w:p w14:paraId="565885E4" w14:textId="77777777" w:rsidR="00EF25C8" w:rsidRPr="002161E4" w:rsidRDefault="00C633D8" w:rsidP="00DB0757">
      <w:pPr>
        <w:spacing w:after="0" w:line="360" w:lineRule="auto"/>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6</w:t>
      </w:r>
      <w:r w:rsidR="00EF25C8" w:rsidRPr="002161E4">
        <w:rPr>
          <w:rFonts w:ascii="Times New Roman" w:eastAsiaTheme="minorEastAsia" w:hAnsi="Times New Roman" w:cs="Times New Roman"/>
          <w:b/>
          <w:iCs/>
          <w:sz w:val="24"/>
          <w:szCs w:val="24"/>
          <w:lang w:val="ro-RO"/>
        </w:rPr>
        <w:t xml:space="preserve">.b. </w:t>
      </w:r>
      <w:r w:rsidR="00EF25C8" w:rsidRPr="002161E4">
        <w:rPr>
          <w:rStyle w:val="Bodytext285pt"/>
          <w:rFonts w:eastAsia="Century Schoolbook"/>
          <w:sz w:val="24"/>
          <w:szCs w:val="24"/>
        </w:rPr>
        <w:t xml:space="preserve">Soluri </w:t>
      </w:r>
      <w:r w:rsidR="00EF25C8" w:rsidRPr="002161E4">
        <w:rPr>
          <w:rFonts w:ascii="Times New Roman" w:eastAsiaTheme="minorEastAsia" w:hAnsi="Times New Roman" w:cs="Times New Roman"/>
          <w:bCs/>
          <w:iCs/>
          <w:sz w:val="24"/>
          <w:szCs w:val="24"/>
          <w:lang w:val="ro-RO"/>
        </w:rPr>
        <w:t>prezentând orizont ac (hiponatric) în intervalul 0 – 100 cm sau orizont na (natric) în intervalul 50 – 100 cm.</w:t>
      </w:r>
    </w:p>
    <w:p w14:paraId="1D155B97" w14:textId="77777777" w:rsidR="00EF25C8" w:rsidRPr="00911D03" w:rsidRDefault="00EF25C8"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w:t>
      </w:r>
      <w:r w:rsidR="00C633D8" w:rsidRPr="00911D03">
        <w:rPr>
          <w:rFonts w:ascii="Times New Roman" w:eastAsiaTheme="minorEastAsia" w:hAnsi="Times New Roman" w:cs="Times New Roman"/>
          <w:b/>
          <w:i/>
          <w:iCs/>
          <w:sz w:val="24"/>
          <w:szCs w:val="24"/>
          <w:lang w:val="ro-RO"/>
        </w:rPr>
        <w:t>ernoziom argic sodic (CZ ar.ac)</w:t>
      </w:r>
    </w:p>
    <w:p w14:paraId="57676893" w14:textId="77777777" w:rsidR="00EF25C8" w:rsidRPr="00911D03" w:rsidRDefault="00EF25C8" w:rsidP="00911D03">
      <w:pPr>
        <w:spacing w:after="0" w:line="360" w:lineRule="auto"/>
        <w:jc w:val="center"/>
        <w:rPr>
          <w:rFonts w:ascii="Times New Roman" w:eastAsiaTheme="minorEastAsia" w:hAnsi="Times New Roman" w:cs="Times New Roman"/>
          <w:i/>
          <w:iCs/>
          <w:sz w:val="24"/>
          <w:szCs w:val="24"/>
          <w:lang w:val="ro-RO"/>
        </w:rPr>
      </w:pPr>
      <w:r w:rsidRPr="00911D03">
        <w:rPr>
          <w:rFonts w:ascii="Times New Roman" w:eastAsiaTheme="minorEastAsia" w:hAnsi="Times New Roman" w:cs="Times New Roman"/>
          <w:i/>
          <w:iCs/>
          <w:sz w:val="24"/>
          <w:szCs w:val="24"/>
          <w:lang w:val="ro-RO"/>
        </w:rPr>
        <w:t>Succesiune de orizonturi:</w:t>
      </w:r>
    </w:p>
    <w:p w14:paraId="3523BC80" w14:textId="77777777" w:rsidR="00EF25C8" w:rsidRPr="00911D03" w:rsidRDefault="00EF25C8"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37033FF6" w14:textId="77777777" w:rsidR="00EF25C8" w:rsidRPr="00911D03" w:rsidRDefault="00EF25C8"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12B98275" w14:textId="77777777" w:rsidR="00EF25C8" w:rsidRPr="00911D03" w:rsidRDefault="00EF25C8"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Ccana</w:t>
      </w:r>
    </w:p>
    <w:p w14:paraId="71CE7DEB" w14:textId="77777777" w:rsidR="00EF25C8" w:rsidRPr="002161E4" w:rsidRDefault="00C633D8"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2.h</w:t>
      </w:r>
      <w:r w:rsidR="00EF25C8" w:rsidRPr="002161E4">
        <w:rPr>
          <w:rFonts w:ascii="Times New Roman" w:eastAsiaTheme="minorEastAsia" w:hAnsi="Times New Roman" w:cs="Times New Roman"/>
          <w:b/>
          <w:iCs/>
          <w:sz w:val="24"/>
          <w:szCs w:val="24"/>
          <w:lang w:val="ro-RO"/>
        </w:rPr>
        <w:t xml:space="preserve">. </w:t>
      </w:r>
      <w:r w:rsidR="00EF25C8" w:rsidRPr="002161E4">
        <w:rPr>
          <w:rStyle w:val="Bodytext285pt"/>
          <w:rFonts w:eastAsia="Century Schoolbook"/>
          <w:sz w:val="24"/>
          <w:szCs w:val="24"/>
        </w:rPr>
        <w:t>Soluri având orizont stagnogleic (W) începând în 50 – 100 cm sau orizont stagnogleizat (w) începând în 0 – 100 cm.</w:t>
      </w:r>
    </w:p>
    <w:p w14:paraId="19C1A226" w14:textId="77777777" w:rsidR="00EF25C8" w:rsidRPr="00911D03" w:rsidRDefault="00EF25C8"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Cernoziom argic stagnic (CZ ar.st)</w:t>
      </w:r>
    </w:p>
    <w:p w14:paraId="3476565C" w14:textId="77777777" w:rsidR="00EF25C8" w:rsidRPr="00911D03" w:rsidRDefault="00EF25C8" w:rsidP="00911D03">
      <w:pPr>
        <w:spacing w:after="0" w:line="360" w:lineRule="auto"/>
        <w:jc w:val="center"/>
        <w:rPr>
          <w:rStyle w:val="Bodytext285pt"/>
          <w:rFonts w:eastAsiaTheme="minorEastAsia"/>
          <w:i/>
          <w:iCs/>
          <w:sz w:val="24"/>
          <w:szCs w:val="24"/>
        </w:rPr>
      </w:pPr>
      <w:r w:rsidRPr="00911D03">
        <w:rPr>
          <w:rFonts w:ascii="Times New Roman" w:eastAsiaTheme="minorEastAsia" w:hAnsi="Times New Roman" w:cs="Times New Roman"/>
          <w:i/>
          <w:iCs/>
          <w:sz w:val="24"/>
          <w:szCs w:val="24"/>
          <w:lang w:val="ro-RO"/>
        </w:rPr>
        <w:t>Succesiune de orizonturi:</w:t>
      </w:r>
    </w:p>
    <w:p w14:paraId="3ADBD6FF" w14:textId="77777777" w:rsidR="00EF25C8" w:rsidRPr="00911D03" w:rsidRDefault="00EF25C8"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1ED3CABB" w14:textId="77777777" w:rsidR="00EF25C8" w:rsidRPr="00911D03" w:rsidRDefault="00EF25C8"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CCa</w:t>
      </w:r>
    </w:p>
    <w:p w14:paraId="3E153675" w14:textId="77777777" w:rsidR="00EF25C8" w:rsidRPr="00911D03" w:rsidRDefault="00EF25C8"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w:t>
      </w:r>
      <w:r w:rsidR="004A6253" w:rsidRPr="00911D03">
        <w:rPr>
          <w:rFonts w:ascii="Times New Roman" w:eastAsiaTheme="minorEastAsia" w:hAnsi="Times New Roman" w:cs="Times New Roman"/>
          <w:b/>
          <w:i/>
          <w:iCs/>
          <w:sz w:val="24"/>
          <w:szCs w:val="24"/>
          <w:lang w:val="ro-RO"/>
        </w:rPr>
        <w:t>c</w:t>
      </w:r>
      <w:r w:rsidRPr="00911D03">
        <w:rPr>
          <w:rFonts w:ascii="Times New Roman" w:eastAsiaTheme="minorEastAsia" w:hAnsi="Times New Roman" w:cs="Times New Roman"/>
          <w:b/>
          <w:i/>
          <w:iCs/>
          <w:sz w:val="24"/>
          <w:szCs w:val="24"/>
          <w:lang w:val="ro-RO"/>
        </w:rPr>
        <w:t>a</w:t>
      </w:r>
    </w:p>
    <w:p w14:paraId="4ED70E21" w14:textId="77777777" w:rsidR="002161E4" w:rsidRPr="002161E4" w:rsidRDefault="002161E4" w:rsidP="00DB0757">
      <w:pPr>
        <w:spacing w:after="0" w:line="360" w:lineRule="auto"/>
        <w:rPr>
          <w:rFonts w:ascii="Times New Roman" w:eastAsiaTheme="minorEastAsia" w:hAnsi="Times New Roman" w:cs="Times New Roman"/>
          <w:b/>
          <w:iCs/>
          <w:sz w:val="24"/>
          <w:szCs w:val="24"/>
          <w:lang w:val="ro-RO"/>
        </w:rPr>
      </w:pPr>
    </w:p>
    <w:p w14:paraId="2B45E9D9" w14:textId="77777777" w:rsidR="004A6253" w:rsidRPr="002161E4" w:rsidRDefault="004A6253" w:rsidP="00DB0757">
      <w:pPr>
        <w:spacing w:after="0" w:line="360" w:lineRule="auto"/>
        <w:rPr>
          <w:rFonts w:ascii="Times New Roman" w:eastAsiaTheme="minorEastAsia" w:hAnsi="Times New Roman" w:cs="Times New Roman"/>
          <w:b/>
          <w:iCs/>
          <w:sz w:val="24"/>
          <w:szCs w:val="24"/>
          <w:lang w:val="ro-RO"/>
        </w:rPr>
      </w:pPr>
    </w:p>
    <w:p w14:paraId="3428E5DA" w14:textId="77777777" w:rsidR="004A6253" w:rsidRDefault="004A6253" w:rsidP="00DA144B">
      <w:pPr>
        <w:spacing w:after="0" w:line="360" w:lineRule="auto"/>
        <w:jc w:val="center"/>
        <w:outlineLvl w:val="0"/>
        <w:rPr>
          <w:rStyle w:val="BodyTextChar4"/>
          <w:rFonts w:ascii="Times New Roman" w:eastAsia="Century Schoolbook" w:hAnsi="Times New Roman"/>
          <w:b/>
          <w:iCs/>
          <w:color w:val="auto"/>
          <w:sz w:val="24"/>
          <w:szCs w:val="24"/>
        </w:rPr>
      </w:pPr>
      <w:r w:rsidRPr="002161E4">
        <w:rPr>
          <w:rStyle w:val="BodyTextChar4"/>
          <w:rFonts w:ascii="Times New Roman" w:eastAsia="Century Schoolbook" w:hAnsi="Times New Roman"/>
          <w:b/>
          <w:iCs/>
          <w:color w:val="auto"/>
          <w:sz w:val="24"/>
          <w:szCs w:val="24"/>
        </w:rPr>
        <w:t>TIP DE SOL: FAEOZIOM</w:t>
      </w:r>
    </w:p>
    <w:p w14:paraId="2006A2A1" w14:textId="77777777" w:rsidR="002161E4" w:rsidRDefault="002161E4" w:rsidP="002161E4">
      <w:pPr>
        <w:spacing w:after="0" w:line="360" w:lineRule="auto"/>
        <w:jc w:val="center"/>
        <w:rPr>
          <w:rStyle w:val="BodyTextChar4"/>
          <w:rFonts w:ascii="Times New Roman" w:eastAsia="Century Schoolbook" w:hAnsi="Times New Roman"/>
          <w:b/>
          <w:iCs/>
          <w:color w:val="auto"/>
          <w:sz w:val="24"/>
          <w:szCs w:val="24"/>
        </w:rPr>
      </w:pPr>
    </w:p>
    <w:p w14:paraId="3999CA70" w14:textId="77777777" w:rsidR="002161E4" w:rsidRPr="002161E4" w:rsidRDefault="002161E4" w:rsidP="002161E4">
      <w:pPr>
        <w:spacing w:after="0" w:line="360" w:lineRule="auto"/>
        <w:jc w:val="center"/>
        <w:rPr>
          <w:rStyle w:val="BodyTextChar4"/>
          <w:rFonts w:ascii="Times New Roman" w:eastAsia="Century Schoolbook" w:hAnsi="Times New Roman"/>
          <w:b/>
          <w:iCs/>
          <w:color w:val="auto"/>
          <w:sz w:val="24"/>
          <w:szCs w:val="24"/>
        </w:rPr>
      </w:pPr>
    </w:p>
    <w:p w14:paraId="5BF7FD42" w14:textId="56611ABD" w:rsidR="00351915" w:rsidRPr="002161E4" w:rsidRDefault="00351915" w:rsidP="009319D9">
      <w:pPr>
        <w:spacing w:line="360" w:lineRule="auto"/>
        <w:jc w:val="both"/>
        <w:rPr>
          <w:rFonts w:eastAsia="Century Schoolbook"/>
          <w:sz w:val="24"/>
          <w:szCs w:val="24"/>
        </w:rPr>
      </w:pPr>
      <w:r w:rsidRPr="002161E4">
        <w:rPr>
          <w:rStyle w:val="BodyTextChar4"/>
          <w:rFonts w:ascii="Times New Roman" w:eastAsia="Century Schoolbook" w:hAnsi="Times New Roman"/>
          <w:b/>
          <w:iCs/>
          <w:color w:val="auto"/>
          <w:sz w:val="24"/>
          <w:szCs w:val="24"/>
        </w:rPr>
        <w:t>1.a.</w:t>
      </w:r>
      <w:r w:rsidRPr="002161E4">
        <w:rPr>
          <w:rStyle w:val="BodyTextChar4"/>
          <w:rFonts w:ascii="Times New Roman" w:eastAsia="Century Schoolbook" w:hAnsi="Times New Roman"/>
          <w:b/>
          <w:bCs/>
          <w:iCs/>
          <w:sz w:val="24"/>
          <w:szCs w:val="24"/>
        </w:rPr>
        <w:t xml:space="preserve"> </w:t>
      </w:r>
      <w:r w:rsidRPr="002161E4">
        <w:rPr>
          <w:rFonts w:ascii="Times New Roman" w:hAnsi="Times New Roman" w:cs="Times New Roman"/>
          <w:iCs/>
          <w:sz w:val="24"/>
          <w:szCs w:val="24"/>
        </w:rPr>
        <w:t xml:space="preserve">Soluri </w:t>
      </w:r>
      <w:r w:rsidR="00B05BF5">
        <w:rPr>
          <w:rFonts w:ascii="Times New Roman" w:hAnsi="Times New Roman" w:cs="Times New Roman"/>
          <w:iCs/>
          <w:sz w:val="24"/>
          <w:szCs w:val="24"/>
        </w:rPr>
        <w:t>cu</w:t>
      </w:r>
      <w:r w:rsidR="00B05BF5" w:rsidRPr="002161E4">
        <w:rPr>
          <w:rFonts w:ascii="Times New Roman" w:hAnsi="Times New Roman" w:cs="Times New Roman"/>
          <w:iCs/>
          <w:sz w:val="24"/>
          <w:szCs w:val="24"/>
        </w:rPr>
        <w:t xml:space="preserve"> </w:t>
      </w:r>
      <w:r w:rsidRPr="002161E4">
        <w:rPr>
          <w:rFonts w:ascii="Times New Roman" w:hAnsi="Times New Roman" w:cs="Times New Roman"/>
          <w:iCs/>
          <w:sz w:val="24"/>
          <w:szCs w:val="24"/>
        </w:rPr>
        <w:t xml:space="preserve">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w:t>
      </w:r>
      <w:r w:rsidR="00072B68">
        <w:rPr>
          <w:rFonts w:ascii="Times New Roman" w:eastAsiaTheme="minorEastAsia" w:hAnsi="Times New Roman" w:cs="Times New Roman"/>
          <w:iCs/>
          <w:sz w:val="24"/>
          <w:szCs w:val="24"/>
        </w:rPr>
        <w:t>,</w:t>
      </w:r>
      <w:r w:rsidRPr="002161E4">
        <w:rPr>
          <w:rFonts w:ascii="Times New Roman" w:eastAsiaTheme="minorEastAsia" w:hAnsi="Times New Roman" w:cs="Times New Roman"/>
          <w:iCs/>
          <w:sz w:val="24"/>
          <w:szCs w:val="24"/>
        </w:rPr>
        <w:t xml:space="preserve"> dar </w:t>
      </w:r>
      <m:oMath>
        <m:r>
          <m:rPr>
            <m:sty m:val="p"/>
          </m:rPr>
          <w:rPr>
            <w:rFonts w:ascii="Cambria Math" w:eastAsiaTheme="minorEastAsia" w:hAnsi="Cambria Math" w:cs="Times New Roman"/>
            <w:sz w:val="24"/>
            <w:szCs w:val="24"/>
          </w:rPr>
          <m:t>&gt;</m:t>
        </m:r>
      </m:oMath>
      <w:r w:rsidRPr="002161E4">
        <w:rPr>
          <w:rFonts w:ascii="Times New Roman" w:eastAsiaTheme="minorEastAsia" w:hAnsi="Times New Roman" w:cs="Times New Roman"/>
          <w:iCs/>
          <w:sz w:val="24"/>
          <w:szCs w:val="24"/>
        </w:rPr>
        <w:t xml:space="preserve"> 2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AC prezentând culori cu crome şi valori sub 3,5 (la umed) cel puţ</w:t>
      </w:r>
      <w:r w:rsidR="00BA4CC1">
        <w:rPr>
          <w:rFonts w:ascii="Times New Roman" w:hAnsi="Times New Roman" w:cs="Times New Roman"/>
          <w:iCs/>
          <w:sz w:val="24"/>
          <w:szCs w:val="24"/>
        </w:rPr>
        <w:t>in în partea superioară (pe cca</w:t>
      </w:r>
      <w:r w:rsidRPr="002161E4">
        <w:rPr>
          <w:rFonts w:ascii="Times New Roman" w:hAnsi="Times New Roman" w:cs="Times New Roman"/>
          <w:iCs/>
          <w:sz w:val="24"/>
          <w:szCs w:val="24"/>
        </w:rPr>
        <w:t xml:space="preserve"> 10 </w:t>
      </w:r>
      <w:r w:rsidR="00072B68">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structurale</w:t>
      </w:r>
      <w:r w:rsidR="0077383C">
        <w:rPr>
          <w:rFonts w:ascii="Times New Roman" w:hAnsi="Times New Roman" w:cs="Times New Roman"/>
          <w:iCs/>
          <w:sz w:val="24"/>
          <w:szCs w:val="24"/>
        </w:rPr>
        <w:t>,</w:t>
      </w:r>
      <w:r w:rsidRPr="002161E4">
        <w:rPr>
          <w:rFonts w:ascii="Times New Roman" w:hAnsi="Times New Roman" w:cs="Times New Roman"/>
          <w:iCs/>
          <w:sz w:val="24"/>
          <w:szCs w:val="24"/>
        </w:rPr>
        <w:t xml:space="preserve"> dar fără orizont Cca sau concentrări de carbonaţi secundari friabili în primii 125 cm. Sunt excluse solurile formate pe roci calcarifere sau material</w:t>
      </w:r>
      <w:r w:rsidR="0077383C">
        <w:rPr>
          <w:rFonts w:ascii="Times New Roman" w:hAnsi="Times New Roman" w:cs="Times New Roman"/>
          <w:iCs/>
          <w:sz w:val="24"/>
          <w:szCs w:val="24"/>
        </w:rPr>
        <w:t>e</w:t>
      </w:r>
      <w:r w:rsidRPr="002161E4">
        <w:rPr>
          <w:rFonts w:ascii="Times New Roman" w:hAnsi="Times New Roman" w:cs="Times New Roman"/>
          <w:iCs/>
          <w:sz w:val="24"/>
          <w:szCs w:val="24"/>
        </w:rPr>
        <w:t xml:space="preserve"> scheletice calcarifere (sk </w:t>
      </w:r>
      <m:oMath>
        <m:r>
          <m:rPr>
            <m:sty m:val="p"/>
          </m:rPr>
          <w:rPr>
            <w:rFonts w:ascii="Cambria Math" w:hAnsi="Cambria Math" w:cs="Times New Roman"/>
            <w:sz w:val="24"/>
            <w:szCs w:val="24"/>
          </w:rPr>
          <m:t>&gt;</m:t>
        </m:r>
      </m:oMath>
      <w:r w:rsidRPr="002161E4">
        <w:rPr>
          <w:rFonts w:ascii="Times New Roman" w:eastAsiaTheme="minorEastAsia" w:hAnsi="Times New Roman" w:cs="Times New Roman"/>
          <w:iCs/>
          <w:sz w:val="24"/>
          <w:szCs w:val="24"/>
        </w:rPr>
        <w:t>50%) (MK)</w:t>
      </w:r>
      <w:r w:rsidRPr="002161E4">
        <w:rPr>
          <w:rFonts w:ascii="Times New Roman" w:hAnsi="Times New Roman" w:cs="Times New Roman"/>
          <w:iCs/>
          <w:sz w:val="24"/>
          <w:szCs w:val="24"/>
        </w:rPr>
        <w:t xml:space="preserve"> care apar între 25 </w:t>
      </w:r>
      <w:r w:rsidR="0077383C">
        <w:rPr>
          <w:rFonts w:ascii="Times New Roman" w:hAnsi="Times New Roman" w:cs="Times New Roman"/>
          <w:iCs/>
          <w:sz w:val="24"/>
          <w:szCs w:val="24"/>
        </w:rPr>
        <w:t>–</w:t>
      </w:r>
      <w:r w:rsidRPr="002161E4">
        <w:rPr>
          <w:rFonts w:ascii="Times New Roman" w:hAnsi="Times New Roman" w:cs="Times New Roman"/>
          <w:iCs/>
          <w:sz w:val="24"/>
          <w:szCs w:val="24"/>
        </w:rPr>
        <w:t xml:space="preserve"> 75 cm (</w:t>
      </w:r>
      <w:r w:rsidR="0077383C">
        <w:rPr>
          <w:rFonts w:ascii="Times New Roman" w:hAnsi="Times New Roman" w:cs="Times New Roman"/>
          <w:iCs/>
          <w:sz w:val="24"/>
          <w:szCs w:val="24"/>
        </w:rPr>
        <w:t>ș</w:t>
      </w:r>
      <w:r w:rsidRPr="002161E4">
        <w:rPr>
          <w:rFonts w:ascii="Times New Roman" w:hAnsi="Times New Roman" w:cs="Times New Roman"/>
          <w:iCs/>
          <w:sz w:val="24"/>
          <w:szCs w:val="24"/>
        </w:rPr>
        <w:t>i nu au carbonaţi secundari friabili – orizont km).</w:t>
      </w:r>
      <w:r w:rsidRPr="002161E4">
        <w:rPr>
          <w:rStyle w:val="Bodytext285pt"/>
          <w:rFonts w:eastAsia="Century Schoolbook"/>
          <w:iCs/>
          <w:sz w:val="24"/>
          <w:szCs w:val="24"/>
        </w:rPr>
        <w:t xml:space="preserve"> </w:t>
      </w:r>
      <w:r w:rsidRPr="002161E4">
        <w:rPr>
          <w:rStyle w:val="BodyTextChar4"/>
          <w:rFonts w:ascii="Times New Roman" w:eastAsia="Century Schoolbook" w:hAnsi="Times New Roman"/>
          <w:iCs/>
          <w:sz w:val="24"/>
          <w:szCs w:val="24"/>
        </w:rPr>
        <w:t>Nu prezintă alte proprietăţi, caracteristici şi elemente diagnostic specifice altor subunităţi taxonomice.</w:t>
      </w:r>
    </w:p>
    <w:p w14:paraId="53BBAD42" w14:textId="77777777" w:rsidR="00C21255" w:rsidRPr="002161E4" w:rsidRDefault="00C21255" w:rsidP="00DA144B">
      <w:pPr>
        <w:ind w:firstLine="708"/>
        <w:jc w:val="center"/>
        <w:outlineLvl w:val="0"/>
        <w:rPr>
          <w:rFonts w:ascii="Times New Roman" w:eastAsia="Century Schoolbook" w:hAnsi="Times New Roman" w:cs="Times New Roman"/>
          <w:b/>
          <w:sz w:val="24"/>
          <w:szCs w:val="24"/>
        </w:rPr>
      </w:pPr>
      <w:r w:rsidRPr="002161E4">
        <w:rPr>
          <w:rFonts w:ascii="Times New Roman" w:eastAsia="Century Schoolbook" w:hAnsi="Times New Roman" w:cs="Times New Roman"/>
          <w:b/>
          <w:sz w:val="24"/>
          <w:szCs w:val="24"/>
        </w:rPr>
        <w:t>FAEOZIOM TIPIC</w:t>
      </w:r>
    </w:p>
    <w:p w14:paraId="61F2A679" w14:textId="77777777" w:rsidR="00377ABF" w:rsidRPr="00911D03" w:rsidRDefault="00377ABF" w:rsidP="00911D03">
      <w:pPr>
        <w:jc w:val="center"/>
        <w:rPr>
          <w:rStyle w:val="Bodytext285pt"/>
          <w:rFonts w:eastAsia="Century Schoolbook"/>
          <w:i/>
          <w:sz w:val="24"/>
          <w:szCs w:val="24"/>
        </w:rPr>
      </w:pPr>
      <w:r w:rsidRPr="00911D03">
        <w:rPr>
          <w:rStyle w:val="Bodytext285pt"/>
          <w:rFonts w:eastAsia="Century Schoolbook"/>
          <w:i/>
          <w:sz w:val="24"/>
          <w:szCs w:val="24"/>
        </w:rPr>
        <w:t>Succesiune de orizonturi:</w:t>
      </w:r>
    </w:p>
    <w:p w14:paraId="34E96692" w14:textId="77777777" w:rsidR="00351915" w:rsidRPr="00911D03" w:rsidRDefault="00351915" w:rsidP="00911D03">
      <w:pPr>
        <w:jc w:val="center"/>
        <w:rPr>
          <w:rFonts w:ascii="Times New Roman" w:eastAsia="Century Schoolbook" w:hAnsi="Times New Roman" w:cs="Times New Roman"/>
          <w:i/>
          <w:color w:val="000000"/>
          <w:sz w:val="24"/>
          <w:szCs w:val="24"/>
          <w:shd w:val="clear" w:color="auto" w:fill="FFFFFF"/>
          <w:lang w:val="ro-RO" w:eastAsia="ro-RO" w:bidi="ro-RO"/>
        </w:rPr>
      </w:pPr>
      <w:r w:rsidRPr="00911D03">
        <w:rPr>
          <w:rFonts w:ascii="Times New Roman" w:eastAsiaTheme="minorEastAsia" w:hAnsi="Times New Roman" w:cs="Times New Roman"/>
          <w:b/>
          <w:i/>
          <w:iCs/>
          <w:sz w:val="24"/>
          <w:szCs w:val="24"/>
          <w:lang w:val="ro-RO"/>
        </w:rPr>
        <w:lastRenderedPageBreak/>
        <w:t>Am – AC – C</w:t>
      </w:r>
    </w:p>
    <w:p w14:paraId="7910B71E" w14:textId="77777777" w:rsidR="00351915" w:rsidRPr="002161E4" w:rsidRDefault="00351915" w:rsidP="009319D9">
      <w:pPr>
        <w:jc w:val="both"/>
        <w:rPr>
          <w:rStyle w:val="BodyTextChar4"/>
          <w:rFonts w:ascii="Times New Roman" w:eastAsia="Century Schoolbook" w:hAnsi="Times New Roman"/>
          <w:iCs/>
          <w:sz w:val="24"/>
          <w:szCs w:val="24"/>
        </w:rPr>
      </w:pPr>
      <w:r w:rsidRPr="002161E4">
        <w:rPr>
          <w:rFonts w:ascii="Times New Roman" w:eastAsiaTheme="minorEastAsia" w:hAnsi="Times New Roman" w:cs="Times New Roman"/>
          <w:b/>
          <w:iCs/>
          <w:sz w:val="24"/>
          <w:szCs w:val="24"/>
          <w:lang w:val="ro-RO"/>
        </w:rPr>
        <w:t xml:space="preserve">1.b. </w:t>
      </w:r>
      <w:r w:rsidRPr="002161E4">
        <w:rPr>
          <w:rStyle w:val="BodyTextChar4"/>
          <w:rFonts w:ascii="Times New Roman" w:eastAsia="Century Schoolbook" w:hAnsi="Times New Roman"/>
          <w:iCs/>
          <w:sz w:val="24"/>
          <w:szCs w:val="24"/>
        </w:rPr>
        <w:t>Solul prezintă şi alte proprietăţi, caracteristici sau orizonturi diagnostic</w:t>
      </w:r>
      <w:r w:rsidR="009319D9">
        <w:rPr>
          <w:rStyle w:val="BodyTextChar4"/>
          <w:rFonts w:ascii="Times New Roman" w:eastAsia="Century Schoolbook" w:hAnsi="Times New Roman"/>
          <w:iCs/>
          <w:sz w:val="24"/>
          <w:szCs w:val="24"/>
        </w:rPr>
        <w:t>e</w:t>
      </w:r>
      <w:r w:rsidRPr="002161E4">
        <w:rPr>
          <w:rStyle w:val="BodyTextChar4"/>
          <w:rFonts w:ascii="Times New Roman" w:eastAsia="Century Schoolbook" w:hAnsi="Times New Roman"/>
          <w:iCs/>
          <w:sz w:val="24"/>
          <w:szCs w:val="24"/>
        </w:rPr>
        <w:t>…………</w:t>
      </w:r>
      <w:r w:rsidR="009319D9">
        <w:rPr>
          <w:rStyle w:val="BodyTextChar4"/>
          <w:rFonts w:ascii="Times New Roman" w:eastAsia="Century Schoolbook" w:hAnsi="Times New Roman"/>
          <w:iCs/>
          <w:sz w:val="24"/>
          <w:szCs w:val="24"/>
        </w:rPr>
        <w:t>…………………………………………………..</w:t>
      </w:r>
      <w:r w:rsidRPr="002161E4">
        <w:rPr>
          <w:rStyle w:val="BodyTextChar4"/>
          <w:rFonts w:ascii="Times New Roman" w:eastAsia="Century Schoolbook" w:hAnsi="Times New Roman"/>
          <w:iCs/>
          <w:sz w:val="24"/>
          <w:szCs w:val="24"/>
        </w:rPr>
        <w:t>…2</w:t>
      </w:r>
    </w:p>
    <w:p w14:paraId="114DF010" w14:textId="62C32DD0" w:rsidR="00351915" w:rsidRPr="002161E4" w:rsidRDefault="00351915"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Style w:val="BodyTextChar4"/>
          <w:rFonts w:ascii="Times New Roman" w:eastAsia="Century Schoolbook" w:hAnsi="Times New Roman"/>
          <w:b/>
          <w:iCs/>
          <w:sz w:val="24"/>
          <w:szCs w:val="24"/>
        </w:rPr>
        <w:t>2.a.</w:t>
      </w:r>
      <w:r w:rsidR="009E2A0D">
        <w:rPr>
          <w:rStyle w:val="BodyTextChar4"/>
          <w:rFonts w:ascii="Times New Roman" w:eastAsia="Century Schoolbook" w:hAnsi="Times New Roman"/>
          <w:b/>
          <w:iCs/>
          <w:sz w:val="24"/>
          <w:szCs w:val="24"/>
        </w:rPr>
        <w:t xml:space="preserve"> </w:t>
      </w:r>
      <w:r w:rsidRPr="002161E4">
        <w:rPr>
          <w:rFonts w:ascii="Times New Roman" w:hAnsi="Times New Roman" w:cs="Times New Roman"/>
          <w:iCs/>
          <w:sz w:val="24"/>
          <w:szCs w:val="24"/>
        </w:rPr>
        <w:t xml:space="preserve">Soluri </w:t>
      </w:r>
      <w:r w:rsidRPr="002161E4">
        <w:rPr>
          <w:rStyle w:val="Bodytext285pt"/>
          <w:rFonts w:eastAsia="Century Schoolbook"/>
          <w:sz w:val="24"/>
          <w:szCs w:val="24"/>
        </w:rPr>
        <w:t>formate pe seama unor materiale parentale aluvice (în lunci, terase, conuri de dejecţie recente, zone de divalgare etc</w:t>
      </w:r>
      <w:r w:rsidR="0077383C">
        <w:rPr>
          <w:rStyle w:val="Bodytext285pt"/>
          <w:rFonts w:eastAsia="Century Schoolbook"/>
          <w:sz w:val="24"/>
          <w:szCs w:val="24"/>
        </w:rPr>
        <w:t>.</w:t>
      </w:r>
      <w:r w:rsidRPr="002161E4">
        <w:rPr>
          <w:rStyle w:val="Bodytext285pt"/>
          <w:rFonts w:eastAsia="Century Schoolbook"/>
          <w:sz w:val="24"/>
          <w:szCs w:val="24"/>
        </w:rPr>
        <w:t>)</w:t>
      </w:r>
      <w:r w:rsidR="0077383C">
        <w:rPr>
          <w:rStyle w:val="Bodytext285pt"/>
          <w:rFonts w:eastAsia="Century Schoolbook"/>
          <w:sz w:val="24"/>
          <w:szCs w:val="24"/>
        </w:rPr>
        <w:t>.</w:t>
      </w:r>
    </w:p>
    <w:p w14:paraId="75FF5A85" w14:textId="77777777" w:rsidR="00351915" w:rsidRPr="00911D03" w:rsidRDefault="00351915" w:rsidP="00DA144B">
      <w:pPr>
        <w:spacing w:after="0" w:line="360" w:lineRule="auto"/>
        <w:jc w:val="center"/>
        <w:outlineLvl w:val="0"/>
        <w:rPr>
          <w:rFonts w:ascii="Times New Roman" w:eastAsiaTheme="minorEastAsia" w:hAnsi="Times New Roman" w:cs="Times New Roman"/>
          <w:bCs/>
          <w:i/>
          <w:sz w:val="24"/>
          <w:szCs w:val="24"/>
          <w:lang w:val="ro-RO"/>
        </w:rPr>
      </w:pPr>
      <w:r w:rsidRPr="00911D03">
        <w:rPr>
          <w:rFonts w:ascii="Times New Roman" w:eastAsiaTheme="minorEastAsia" w:hAnsi="Times New Roman" w:cs="Times New Roman"/>
          <w:b/>
          <w:i/>
          <w:iCs/>
          <w:sz w:val="24"/>
          <w:szCs w:val="24"/>
          <w:lang w:val="ro-RO"/>
        </w:rPr>
        <w:t>Faeoziom aluvic (FZ al)</w:t>
      </w:r>
    </w:p>
    <w:p w14:paraId="60408FCF" w14:textId="77777777" w:rsidR="00351915" w:rsidRPr="00911D03" w:rsidRDefault="00351915" w:rsidP="00911D03">
      <w:pPr>
        <w:jc w:val="center"/>
        <w:rPr>
          <w:rStyle w:val="Bodytext285pt"/>
          <w:rFonts w:eastAsia="Century Schoolbook"/>
          <w:i/>
          <w:sz w:val="24"/>
          <w:szCs w:val="24"/>
        </w:rPr>
      </w:pPr>
      <w:r w:rsidRPr="00911D03">
        <w:rPr>
          <w:rStyle w:val="Bodytext285pt"/>
          <w:rFonts w:eastAsia="Century Schoolbook"/>
          <w:i/>
          <w:sz w:val="24"/>
          <w:szCs w:val="24"/>
        </w:rPr>
        <w:t>Succesiune de orizonturi:</w:t>
      </w:r>
    </w:p>
    <w:p w14:paraId="27D9DCD4" w14:textId="77777777" w:rsidR="00351915" w:rsidRPr="00911D03" w:rsidRDefault="0035191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Am – AC – C</w:t>
      </w:r>
    </w:p>
    <w:p w14:paraId="6BF988AE" w14:textId="77777777" w:rsidR="00351915" w:rsidRPr="002161E4" w:rsidRDefault="00351915" w:rsidP="00DB0757">
      <w:pPr>
        <w:rPr>
          <w:rStyle w:val="BodyTextChar4"/>
          <w:rFonts w:ascii="Times New Roman" w:eastAsia="Century Schoolbook" w:hAnsi="Times New Roman"/>
          <w:b/>
          <w:bCs/>
          <w:iCs/>
          <w:sz w:val="24"/>
          <w:szCs w:val="24"/>
        </w:rPr>
      </w:pPr>
      <w:r w:rsidRPr="002161E4">
        <w:rPr>
          <w:rFonts w:ascii="Times New Roman" w:eastAsiaTheme="minorEastAsia" w:hAnsi="Times New Roman" w:cs="Times New Roman"/>
          <w:b/>
          <w:iCs/>
          <w:sz w:val="24"/>
          <w:szCs w:val="24"/>
          <w:lang w:val="ro-RO"/>
        </w:rPr>
        <w:t>2.b.</w:t>
      </w:r>
      <w:r w:rsidRPr="002161E4">
        <w:rPr>
          <w:rStyle w:val="BodyTextChar4"/>
          <w:rFonts w:ascii="Times New Roman" w:eastAsia="Century Schoolbook" w:hAnsi="Times New Roman"/>
          <w:b/>
          <w:bCs/>
          <w:iCs/>
          <w:sz w:val="24"/>
          <w:szCs w:val="24"/>
        </w:rPr>
        <w:t xml:space="preserve"> Faeoziom argilic (FZ aa)</w:t>
      </w:r>
    </w:p>
    <w:p w14:paraId="5EFD68FB" w14:textId="77777777" w:rsidR="00351915" w:rsidRPr="002161E4" w:rsidRDefault="00351915" w:rsidP="009319D9">
      <w:pPr>
        <w:jc w:val="both"/>
        <w:rPr>
          <w:rStyle w:val="Bodytext285pt"/>
          <w:rFonts w:eastAsia="Century Schoolbook"/>
          <w:sz w:val="24"/>
          <w:szCs w:val="24"/>
        </w:rPr>
      </w:pPr>
      <w:r w:rsidRPr="002161E4">
        <w:rPr>
          <w:rFonts w:ascii="Times New Roman" w:hAnsi="Times New Roman" w:cs="Times New Roman"/>
          <w:iCs/>
          <w:sz w:val="24"/>
          <w:szCs w:val="24"/>
        </w:rPr>
        <w:t xml:space="preserve">Soluri având </w:t>
      </w:r>
      <w:r w:rsidRPr="002161E4">
        <w:rPr>
          <w:rStyle w:val="Bodytext285pt"/>
          <w:rFonts w:eastAsia="Century Schoolbook"/>
          <w:sz w:val="24"/>
          <w:szCs w:val="24"/>
        </w:rPr>
        <w:t>textură fină (argiloasă şi/lutoasă-argiloasă) în orizontul de suprafaţă.</w:t>
      </w:r>
    </w:p>
    <w:p w14:paraId="3AB14312" w14:textId="77777777" w:rsidR="00351915" w:rsidRPr="00911D03" w:rsidRDefault="00351915" w:rsidP="00DA144B">
      <w:pPr>
        <w:jc w:val="center"/>
        <w:outlineLvl w:val="0"/>
        <w:rPr>
          <w:rStyle w:val="BodyTextChar4"/>
          <w:rFonts w:ascii="Times New Roman" w:eastAsia="Century Schoolbook" w:hAnsi="Times New Roman"/>
          <w:i/>
          <w:sz w:val="24"/>
          <w:szCs w:val="24"/>
        </w:rPr>
      </w:pPr>
      <w:r w:rsidRPr="00911D03">
        <w:rPr>
          <w:rStyle w:val="BodyTextChar4"/>
          <w:rFonts w:ascii="Times New Roman" w:eastAsia="Century Schoolbook" w:hAnsi="Times New Roman"/>
          <w:b/>
          <w:bCs/>
          <w:i/>
          <w:iCs/>
          <w:sz w:val="24"/>
          <w:szCs w:val="24"/>
        </w:rPr>
        <w:t>Faeoziom argilic (FZ aa)</w:t>
      </w:r>
    </w:p>
    <w:p w14:paraId="3D66D3DE" w14:textId="77777777" w:rsidR="00351915" w:rsidRPr="00911D03" w:rsidRDefault="00351915" w:rsidP="00911D03">
      <w:pPr>
        <w:jc w:val="center"/>
        <w:rPr>
          <w:rStyle w:val="Bodytext285pt"/>
          <w:rFonts w:eastAsia="Century Schoolbook"/>
          <w:i/>
          <w:sz w:val="24"/>
          <w:szCs w:val="24"/>
        </w:rPr>
      </w:pPr>
      <w:r w:rsidRPr="00911D03">
        <w:rPr>
          <w:rStyle w:val="Bodytext285pt"/>
          <w:rFonts w:eastAsia="Century Schoolbook"/>
          <w:i/>
          <w:sz w:val="24"/>
          <w:szCs w:val="24"/>
        </w:rPr>
        <w:t>Succesiune de orizonturi:</w:t>
      </w:r>
    </w:p>
    <w:p w14:paraId="2CDACCAF" w14:textId="77777777" w:rsidR="00351915" w:rsidRPr="00911D03" w:rsidRDefault="0035191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Am – AC – C</w:t>
      </w:r>
    </w:p>
    <w:p w14:paraId="60EB11AA" w14:textId="77777777" w:rsidR="00351915" w:rsidRPr="002161E4" w:rsidRDefault="00351915"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 xml:space="preserve">2.c. </w:t>
      </w:r>
      <w:r w:rsidRPr="002161E4">
        <w:rPr>
          <w:rFonts w:ascii="Times New Roman" w:hAnsi="Times New Roman" w:cs="Times New Roman"/>
          <w:iCs/>
          <w:sz w:val="24"/>
          <w:szCs w:val="24"/>
        </w:rPr>
        <w:t xml:space="preserve">Soluri având </w:t>
      </w:r>
      <w:r w:rsidRPr="002161E4">
        <w:rPr>
          <w:rStyle w:val="Bodytext285pt"/>
          <w:rFonts w:eastAsia="Century Schoolbook"/>
          <w:sz w:val="24"/>
          <w:szCs w:val="24"/>
        </w:rPr>
        <w:t>carbonaţi prezenţi de la suprafaţă sau începând cu intervalul 0 – 50 cm.</w:t>
      </w:r>
    </w:p>
    <w:p w14:paraId="35119A86" w14:textId="77777777" w:rsidR="00351915" w:rsidRPr="00911D03" w:rsidRDefault="00351915" w:rsidP="00DA144B">
      <w:pPr>
        <w:spacing w:after="0" w:line="360" w:lineRule="auto"/>
        <w:jc w:val="center"/>
        <w:outlineLvl w:val="0"/>
        <w:rPr>
          <w:rStyle w:val="Bodytext285pt"/>
          <w:rFonts w:eastAsia="Century Schoolbook"/>
          <w:i/>
          <w:sz w:val="24"/>
          <w:szCs w:val="24"/>
        </w:rPr>
      </w:pPr>
      <w:r w:rsidRPr="00911D03">
        <w:rPr>
          <w:rFonts w:ascii="Times New Roman" w:eastAsiaTheme="minorEastAsia" w:hAnsi="Times New Roman" w:cs="Times New Roman"/>
          <w:b/>
          <w:i/>
          <w:iCs/>
          <w:sz w:val="24"/>
          <w:szCs w:val="24"/>
          <w:lang w:val="ro-RO"/>
        </w:rPr>
        <w:t>Faeoziom calcaric (FZ ka)</w:t>
      </w:r>
    </w:p>
    <w:p w14:paraId="7F61D281" w14:textId="77777777" w:rsidR="00351915" w:rsidRPr="00911D03" w:rsidRDefault="00351915" w:rsidP="00911D03">
      <w:pPr>
        <w:jc w:val="center"/>
        <w:rPr>
          <w:rStyle w:val="Bodytext285pt"/>
          <w:rFonts w:eastAsia="Century Schoolbook"/>
          <w:i/>
          <w:sz w:val="24"/>
          <w:szCs w:val="24"/>
        </w:rPr>
      </w:pPr>
      <w:r w:rsidRPr="00911D03">
        <w:rPr>
          <w:rStyle w:val="Bodytext285pt"/>
          <w:rFonts w:eastAsia="Century Schoolbook"/>
          <w:i/>
          <w:sz w:val="24"/>
          <w:szCs w:val="24"/>
        </w:rPr>
        <w:t>Succesiune de orizonturi:</w:t>
      </w:r>
    </w:p>
    <w:p w14:paraId="66D5982C" w14:textId="77777777" w:rsidR="00351915" w:rsidRPr="00911D03" w:rsidRDefault="00351915"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Am – AC – C</w:t>
      </w:r>
    </w:p>
    <w:p w14:paraId="2B3BACD2" w14:textId="74C17254" w:rsidR="00351915" w:rsidRPr="002161E4" w:rsidRDefault="00351915" w:rsidP="009319D9">
      <w:pPr>
        <w:spacing w:after="0" w:line="360" w:lineRule="auto"/>
        <w:jc w:val="both"/>
        <w:rPr>
          <w:rStyle w:val="BodyTextChar4"/>
          <w:rFonts w:ascii="Times New Roman" w:eastAsiaTheme="minorEastAsia" w:hAnsi="Times New Roman"/>
          <w:b/>
          <w:iCs/>
          <w:color w:val="auto"/>
          <w:sz w:val="24"/>
          <w:szCs w:val="24"/>
          <w:lang w:val="ro-RO"/>
        </w:rPr>
      </w:pPr>
      <w:r w:rsidRPr="002161E4">
        <w:rPr>
          <w:rFonts w:ascii="Times New Roman" w:eastAsiaTheme="minorEastAsia" w:hAnsi="Times New Roman" w:cs="Times New Roman"/>
          <w:b/>
          <w:iCs/>
          <w:sz w:val="24"/>
          <w:szCs w:val="24"/>
          <w:lang w:val="ro-RO"/>
        </w:rPr>
        <w:t xml:space="preserve">2.d. </w:t>
      </w:r>
      <w:r w:rsidRPr="002161E4">
        <w:rPr>
          <w:rFonts w:ascii="Times New Roman" w:hAnsi="Times New Roman" w:cs="Times New Roman"/>
          <w:iCs/>
          <w:sz w:val="24"/>
          <w:szCs w:val="24"/>
        </w:rPr>
        <w:t>Soluri având orizont A molic (Am),</w:t>
      </w:r>
      <w:r w:rsidRPr="002161E4">
        <w:rPr>
          <w:rStyle w:val="Bodytext285pt"/>
          <w:rFonts w:eastAsia="Century Schoolbook"/>
          <w:iCs/>
          <w:sz w:val="24"/>
          <w:szCs w:val="24"/>
        </w:rPr>
        <w:t xml:space="preserve"> </w:t>
      </w:r>
      <w:r w:rsidRPr="002161E4">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Pr="002161E4">
        <w:rPr>
          <w:rStyle w:val="Bodytext285pt"/>
          <w:rFonts w:eastAsia="Century Schoolbook"/>
          <w:sz w:val="24"/>
          <w:szCs w:val="24"/>
        </w:rPr>
        <w:t xml:space="preserve"> 2 la umed</w:t>
      </w:r>
      <w:r w:rsidRPr="002161E4">
        <w:rPr>
          <w:rFonts w:ascii="Times New Roman" w:hAnsi="Times New Roman" w:cs="Times New Roman"/>
          <w:sz w:val="24"/>
          <w:szCs w:val="24"/>
        </w:rPr>
        <w:t>,</w:t>
      </w:r>
      <w:r w:rsidRPr="002161E4">
        <w:rPr>
          <w:rFonts w:ascii="Times New Roman" w:hAnsi="Times New Roman" w:cs="Times New Roman"/>
          <w:iCs/>
          <w:sz w:val="24"/>
          <w:szCs w:val="24"/>
        </w:rPr>
        <w:t xml:space="preserve"> orizont subiacent AC prezentând culori cu crome şi valori sub 3,5 (la umed) cel puţin în partea superioară şi cel puţin pe feţele agregatelor structurale</w:t>
      </w:r>
      <w:r w:rsidR="0077383C">
        <w:rPr>
          <w:rFonts w:ascii="Times New Roman" w:hAnsi="Times New Roman" w:cs="Times New Roman"/>
          <w:iCs/>
          <w:sz w:val="24"/>
          <w:szCs w:val="24"/>
        </w:rPr>
        <w:t>,</w:t>
      </w:r>
      <w:r w:rsidRPr="002161E4">
        <w:rPr>
          <w:rFonts w:ascii="Times New Roman" w:hAnsi="Times New Roman" w:cs="Times New Roman"/>
          <w:iCs/>
          <w:sz w:val="24"/>
          <w:szCs w:val="24"/>
        </w:rPr>
        <w:t xml:space="preserve"> dar fără orizont Cca sau concentrări de carbonaţi secundari friabili în primii 125 cm. Sunt excluse solurile formate pe roci calcarifere sau material</w:t>
      </w:r>
      <w:r w:rsidR="0077383C">
        <w:rPr>
          <w:rFonts w:ascii="Times New Roman" w:hAnsi="Times New Roman" w:cs="Times New Roman"/>
          <w:iCs/>
          <w:sz w:val="24"/>
          <w:szCs w:val="24"/>
        </w:rPr>
        <w:t>e</w:t>
      </w:r>
      <w:r w:rsidRPr="002161E4">
        <w:rPr>
          <w:rFonts w:ascii="Times New Roman" w:hAnsi="Times New Roman" w:cs="Times New Roman"/>
          <w:iCs/>
          <w:sz w:val="24"/>
          <w:szCs w:val="24"/>
        </w:rPr>
        <w:t xml:space="preserve"> scheletice calcarifere (sk </w:t>
      </w:r>
      <m:oMath>
        <m:r>
          <m:rPr>
            <m:sty m:val="p"/>
          </m:rPr>
          <w:rPr>
            <w:rFonts w:ascii="Cambria Math" w:hAnsi="Cambria Math" w:cs="Times New Roman"/>
            <w:sz w:val="24"/>
            <w:szCs w:val="24"/>
          </w:rPr>
          <m:t>&gt;</m:t>
        </m:r>
      </m:oMath>
      <w:r w:rsidRPr="002161E4">
        <w:rPr>
          <w:rFonts w:ascii="Times New Roman" w:eastAsiaTheme="minorEastAsia" w:hAnsi="Times New Roman" w:cs="Times New Roman"/>
          <w:iCs/>
          <w:sz w:val="24"/>
          <w:szCs w:val="24"/>
        </w:rPr>
        <w:t>50%) (MK)</w:t>
      </w:r>
      <w:r w:rsidRPr="002161E4">
        <w:rPr>
          <w:rFonts w:ascii="Times New Roman" w:hAnsi="Times New Roman" w:cs="Times New Roman"/>
          <w:iCs/>
          <w:sz w:val="24"/>
          <w:szCs w:val="24"/>
        </w:rPr>
        <w:t xml:space="preserve"> care apar între 25 </w:t>
      </w:r>
      <w:r w:rsidR="0077383C">
        <w:rPr>
          <w:rFonts w:ascii="Times New Roman" w:hAnsi="Times New Roman" w:cs="Times New Roman"/>
          <w:iCs/>
          <w:sz w:val="24"/>
          <w:szCs w:val="24"/>
        </w:rPr>
        <w:t>–</w:t>
      </w:r>
      <w:r w:rsidRPr="002161E4">
        <w:rPr>
          <w:rFonts w:ascii="Times New Roman" w:hAnsi="Times New Roman" w:cs="Times New Roman"/>
          <w:iCs/>
          <w:sz w:val="24"/>
          <w:szCs w:val="24"/>
        </w:rPr>
        <w:t xml:space="preserve"> 75 cm (şi nu au carbonaţi secundari friabili – orizont km).</w:t>
      </w:r>
      <w:r w:rsidRPr="002161E4">
        <w:rPr>
          <w:rStyle w:val="Bodytext285pt"/>
          <w:rFonts w:eastAsia="Century Schoolbook"/>
          <w:iCs/>
          <w:sz w:val="24"/>
          <w:szCs w:val="24"/>
        </w:rPr>
        <w:t xml:space="preserve"> </w:t>
      </w:r>
    </w:p>
    <w:p w14:paraId="2B61D027" w14:textId="77777777" w:rsidR="00C46519" w:rsidRPr="00911D03" w:rsidRDefault="00C46519" w:rsidP="00DA144B">
      <w:pPr>
        <w:jc w:val="center"/>
        <w:outlineLvl w:val="0"/>
        <w:rPr>
          <w:rStyle w:val="BodyTextChar4"/>
          <w:rFonts w:ascii="Times New Roman" w:eastAsia="Century Schoolbook" w:hAnsi="Times New Roman"/>
          <w:b/>
          <w:bCs/>
          <w:i/>
          <w:iCs/>
          <w:sz w:val="24"/>
          <w:szCs w:val="24"/>
        </w:rPr>
      </w:pPr>
      <w:r w:rsidRPr="00911D03">
        <w:rPr>
          <w:rFonts w:ascii="Times New Roman" w:eastAsiaTheme="minorEastAsia" w:hAnsi="Times New Roman" w:cs="Times New Roman"/>
          <w:b/>
          <w:i/>
          <w:iCs/>
          <w:sz w:val="24"/>
          <w:szCs w:val="24"/>
          <w:lang w:val="ro-RO"/>
        </w:rPr>
        <w:lastRenderedPageBreak/>
        <w:t>Faeoziom cernic (FZ ce)</w:t>
      </w:r>
    </w:p>
    <w:p w14:paraId="627B362B" w14:textId="77777777" w:rsidR="00351915" w:rsidRPr="00911D03" w:rsidRDefault="00351915" w:rsidP="00911D03">
      <w:pPr>
        <w:jc w:val="center"/>
        <w:rPr>
          <w:rStyle w:val="Bodytext285pt"/>
          <w:rFonts w:eastAsia="Century Schoolbook"/>
          <w:i/>
          <w:sz w:val="24"/>
          <w:szCs w:val="24"/>
        </w:rPr>
      </w:pPr>
      <w:r w:rsidRPr="00911D03">
        <w:rPr>
          <w:rStyle w:val="Bodytext285pt"/>
          <w:rFonts w:eastAsia="Century Schoolbook"/>
          <w:i/>
          <w:sz w:val="24"/>
          <w:szCs w:val="24"/>
        </w:rPr>
        <w:t>Succesiune de orizonturi:</w:t>
      </w:r>
    </w:p>
    <w:p w14:paraId="2BD9ECD5" w14:textId="77777777" w:rsidR="00351915" w:rsidRPr="00911D03" w:rsidRDefault="00C4651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 AC – </w:t>
      </w:r>
      <w:r w:rsidR="00373307" w:rsidRPr="00911D03">
        <w:rPr>
          <w:rFonts w:ascii="Times New Roman" w:eastAsiaTheme="minorEastAsia" w:hAnsi="Times New Roman" w:cs="Times New Roman"/>
          <w:b/>
          <w:i/>
          <w:iCs/>
          <w:sz w:val="24"/>
          <w:szCs w:val="24"/>
          <w:lang w:val="ro-RO"/>
        </w:rPr>
        <w:t>C</w:t>
      </w:r>
    </w:p>
    <w:p w14:paraId="625F7FB8" w14:textId="550BF8AB" w:rsidR="00C46519" w:rsidRPr="002161E4" w:rsidRDefault="00C46519" w:rsidP="009319D9">
      <w:pPr>
        <w:jc w:val="both"/>
        <w:rPr>
          <w:rStyle w:val="Bodytext285pt"/>
          <w:rFonts w:eastAsia="Century Schoolbook"/>
          <w:b/>
          <w:bCs/>
          <w:iCs/>
          <w:sz w:val="24"/>
          <w:szCs w:val="24"/>
          <w:shd w:val="clear" w:color="auto" w:fill="auto"/>
          <w:lang w:val="en-US" w:eastAsia="en-US" w:bidi="ar-SA"/>
        </w:rPr>
      </w:pPr>
      <w:r w:rsidRPr="002161E4">
        <w:rPr>
          <w:rFonts w:ascii="Times New Roman" w:eastAsiaTheme="minorEastAsia" w:hAnsi="Times New Roman" w:cs="Times New Roman"/>
          <w:b/>
          <w:iCs/>
          <w:sz w:val="24"/>
          <w:szCs w:val="24"/>
          <w:lang w:val="ro-RO"/>
        </w:rPr>
        <w:t xml:space="preserve">2.e. </w:t>
      </w:r>
      <w:r w:rsidRPr="002161E4">
        <w:rPr>
          <w:rFonts w:ascii="Times New Roman" w:hAnsi="Times New Roman" w:cs="Times New Roman"/>
          <w:iCs/>
          <w:sz w:val="24"/>
          <w:szCs w:val="24"/>
        </w:rPr>
        <w:t xml:space="preserve">Soluri prezentând </w:t>
      </w:r>
      <w:r w:rsidRPr="002161E4">
        <w:rPr>
          <w:rStyle w:val="Bodytext285pt"/>
          <w:rFonts w:eastAsia="Century Schoolbook"/>
          <w:iCs/>
          <w:sz w:val="24"/>
          <w:szCs w:val="24"/>
        </w:rPr>
        <w:t>rocă compactă/continuă (Rn) sau rocă fisurată, inclusiv pietrişuri (Rp)</w:t>
      </w:r>
      <w:r w:rsidR="0077383C">
        <w:rPr>
          <w:rStyle w:val="Bodytext285pt"/>
          <w:rFonts w:eastAsia="Century Schoolbook"/>
          <w:iCs/>
          <w:sz w:val="24"/>
          <w:szCs w:val="24"/>
        </w:rPr>
        <w:t>,</w:t>
      </w:r>
      <w:r w:rsidRPr="002161E4">
        <w:rPr>
          <w:rStyle w:val="Bodytext285pt"/>
          <w:rFonts w:eastAsia="Century Schoolbook"/>
          <w:iCs/>
          <w:sz w:val="24"/>
          <w:szCs w:val="24"/>
        </w:rPr>
        <w:t xml:space="preserve"> începând în intervalul 25 – 50 cm adâncime.</w:t>
      </w:r>
    </w:p>
    <w:p w14:paraId="04B3959B" w14:textId="77777777" w:rsidR="00C46519" w:rsidRPr="00911D03" w:rsidRDefault="00C46519" w:rsidP="00DA144B">
      <w:pPr>
        <w:jc w:val="center"/>
        <w:outlineLvl w:val="0"/>
        <w:rPr>
          <w:rStyle w:val="Bodytext285pt"/>
          <w:rFonts w:eastAsia="Century Schoolbook"/>
          <w:i/>
          <w:iCs/>
          <w:sz w:val="24"/>
          <w:szCs w:val="24"/>
        </w:rPr>
      </w:pPr>
      <w:r w:rsidRPr="00911D03">
        <w:rPr>
          <w:rStyle w:val="BodyTextChar4"/>
          <w:rFonts w:ascii="Times New Roman" w:eastAsia="Century Schoolbook" w:hAnsi="Times New Roman"/>
          <w:b/>
          <w:bCs/>
          <w:i/>
          <w:iCs/>
          <w:sz w:val="24"/>
          <w:szCs w:val="24"/>
        </w:rPr>
        <w:t>Faeoziom litic (FZ li)</w:t>
      </w:r>
    </w:p>
    <w:p w14:paraId="787F1407" w14:textId="77777777" w:rsidR="00C46519" w:rsidRPr="00911D03" w:rsidRDefault="00C46519" w:rsidP="00911D03">
      <w:pPr>
        <w:jc w:val="center"/>
        <w:rPr>
          <w:rStyle w:val="Bodytext285pt"/>
          <w:rFonts w:eastAsia="Century Schoolbook"/>
          <w:i/>
          <w:sz w:val="24"/>
          <w:szCs w:val="24"/>
        </w:rPr>
      </w:pPr>
      <w:r w:rsidRPr="00911D03">
        <w:rPr>
          <w:rStyle w:val="Bodytext285pt"/>
          <w:rFonts w:eastAsia="Century Schoolbook"/>
          <w:i/>
          <w:sz w:val="24"/>
          <w:szCs w:val="24"/>
        </w:rPr>
        <w:t>Succesiune de orizonturi:</w:t>
      </w:r>
    </w:p>
    <w:p w14:paraId="3E303DA4" w14:textId="77777777" w:rsidR="00C46519" w:rsidRPr="00911D03" w:rsidRDefault="00C4651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Am – AC – C - R</w:t>
      </w:r>
    </w:p>
    <w:p w14:paraId="5BB98209" w14:textId="77777777" w:rsidR="00C46519" w:rsidRPr="00911D03" w:rsidRDefault="00C4651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Am – AR – R</w:t>
      </w:r>
    </w:p>
    <w:p w14:paraId="76BE7BB7" w14:textId="77777777" w:rsidR="00C46519" w:rsidRPr="002161E4" w:rsidRDefault="00C46519" w:rsidP="009319D9">
      <w:pPr>
        <w:jc w:val="both"/>
        <w:rPr>
          <w:rStyle w:val="Bodytext285pt"/>
          <w:rFonts w:eastAsia="Century Schoolbook"/>
          <w:b/>
          <w:bCs/>
          <w:iCs/>
          <w:sz w:val="24"/>
          <w:szCs w:val="24"/>
          <w:shd w:val="clear" w:color="auto" w:fill="auto"/>
          <w:lang w:val="en-US" w:eastAsia="en-US" w:bidi="ar-SA"/>
        </w:rPr>
      </w:pPr>
      <w:r w:rsidRPr="002161E4">
        <w:rPr>
          <w:rFonts w:ascii="Times New Roman" w:eastAsiaTheme="minorEastAsia" w:hAnsi="Times New Roman" w:cs="Times New Roman"/>
          <w:b/>
          <w:iCs/>
          <w:sz w:val="24"/>
          <w:szCs w:val="24"/>
          <w:lang w:val="ro-RO"/>
        </w:rPr>
        <w:t>2.f.</w:t>
      </w:r>
      <w:r w:rsidRPr="002161E4">
        <w:rPr>
          <w:rStyle w:val="BodyTextChar4"/>
          <w:rFonts w:ascii="Times New Roman" w:eastAsia="Century Schoolbook" w:hAnsi="Times New Roman"/>
          <w:b/>
          <w:bCs/>
          <w:iCs/>
          <w:sz w:val="24"/>
          <w:szCs w:val="24"/>
        </w:rPr>
        <w:t xml:space="preserve"> </w:t>
      </w:r>
      <w:r w:rsidRPr="002161E4">
        <w:rPr>
          <w:rFonts w:ascii="Times New Roman" w:hAnsi="Times New Roman" w:cs="Times New Roman"/>
          <w:iCs/>
          <w:sz w:val="24"/>
          <w:szCs w:val="24"/>
        </w:rPr>
        <w:t xml:space="preserve">Soluri având </w:t>
      </w:r>
      <w:r w:rsidRPr="002161E4">
        <w:rPr>
          <w:rStyle w:val="Bodytext285pt"/>
          <w:rFonts w:eastAsia="Century Schoolbook"/>
          <w:iCs/>
          <w:sz w:val="24"/>
          <w:szCs w:val="24"/>
        </w:rPr>
        <w:t>textură mijlocie lutică cel puţin în primii 50 cm ai profilului (lutoasă-nisipoasă-grosieră/-mijlocie/-fină/-extrafină, lutoasă-nisipoasă-argiloasă, lutoasă medie, lutoasă prăfoasă).</w:t>
      </w:r>
    </w:p>
    <w:p w14:paraId="049D23A1" w14:textId="77777777" w:rsidR="00C46519" w:rsidRPr="00911D03" w:rsidRDefault="00C46519" w:rsidP="00DA144B">
      <w:pPr>
        <w:jc w:val="center"/>
        <w:outlineLvl w:val="0"/>
        <w:rPr>
          <w:rStyle w:val="BodyTextChar4"/>
          <w:rFonts w:ascii="Times New Roman" w:eastAsia="Century Schoolbook" w:hAnsi="Times New Roman"/>
          <w:b/>
          <w:bCs/>
          <w:i/>
          <w:iCs/>
          <w:sz w:val="24"/>
          <w:szCs w:val="24"/>
        </w:rPr>
      </w:pPr>
      <w:r w:rsidRPr="00911D03">
        <w:rPr>
          <w:rStyle w:val="BodyTextChar4"/>
          <w:rFonts w:ascii="Times New Roman" w:eastAsia="Century Schoolbook" w:hAnsi="Times New Roman"/>
          <w:b/>
          <w:bCs/>
          <w:i/>
          <w:iCs/>
          <w:sz w:val="24"/>
          <w:szCs w:val="24"/>
        </w:rPr>
        <w:t>Faeoziom lutic (FZ lu)</w:t>
      </w:r>
    </w:p>
    <w:p w14:paraId="1B6C8C9D" w14:textId="77777777" w:rsidR="00C46519" w:rsidRPr="00911D03" w:rsidRDefault="00C46519" w:rsidP="00911D03">
      <w:pPr>
        <w:jc w:val="center"/>
        <w:rPr>
          <w:rStyle w:val="Bodytext285pt"/>
          <w:rFonts w:eastAsia="Century Schoolbook"/>
          <w:i/>
          <w:sz w:val="24"/>
          <w:szCs w:val="24"/>
        </w:rPr>
      </w:pPr>
      <w:r w:rsidRPr="00911D03">
        <w:rPr>
          <w:rStyle w:val="Bodytext285pt"/>
          <w:rFonts w:eastAsia="Century Schoolbook"/>
          <w:i/>
          <w:sz w:val="24"/>
          <w:szCs w:val="24"/>
        </w:rPr>
        <w:t>Succesiune de orizonturi:</w:t>
      </w:r>
    </w:p>
    <w:p w14:paraId="2E5B348F" w14:textId="77777777" w:rsidR="00C46519" w:rsidRPr="00911D03" w:rsidRDefault="00C4651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Am – AC – C</w:t>
      </w:r>
    </w:p>
    <w:p w14:paraId="7BFC1D66" w14:textId="3C4C04B1" w:rsidR="00C46519" w:rsidRPr="002161E4" w:rsidRDefault="00C46519"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 xml:space="preserve">2.g. </w:t>
      </w:r>
      <w:r w:rsidRPr="002161E4">
        <w:rPr>
          <w:rFonts w:ascii="Times New Roman" w:hAnsi="Times New Roman" w:cs="Times New Roman"/>
          <w:iCs/>
          <w:sz w:val="24"/>
          <w:szCs w:val="24"/>
        </w:rPr>
        <w:t xml:space="preserve">Soluri având </w:t>
      </w:r>
      <w:r w:rsidRPr="002161E4">
        <w:rPr>
          <w:rFonts w:ascii="Times New Roman" w:eastAsiaTheme="minorEastAsia" w:hAnsi="Times New Roman" w:cs="Times New Roman"/>
          <w:bCs/>
          <w:iCs/>
          <w:sz w:val="24"/>
          <w:szCs w:val="24"/>
          <w:lang w:val="ro-RO"/>
        </w:rPr>
        <w:t>un</w:t>
      </w:r>
      <w:r w:rsidR="009E2A0D">
        <w:rPr>
          <w:rFonts w:ascii="Times New Roman" w:eastAsiaTheme="minorEastAsia" w:hAnsi="Times New Roman" w:cs="Times New Roman"/>
          <w:bCs/>
          <w:iCs/>
          <w:sz w:val="24"/>
          <w:szCs w:val="24"/>
          <w:lang w:val="ro-RO"/>
        </w:rPr>
        <w:t xml:space="preserve"> </w:t>
      </w:r>
      <w:r w:rsidRPr="002161E4">
        <w:rPr>
          <w:rStyle w:val="Bodytext285pt"/>
          <w:rFonts w:eastAsia="Century Schoolbook"/>
          <w:iCs/>
          <w:sz w:val="24"/>
          <w:szCs w:val="24"/>
        </w:rPr>
        <w:t xml:space="preserve">raport Ca schimbabil/Mg schimbabil </w:t>
      </w:r>
      <m:oMath>
        <m:r>
          <m:rPr>
            <m:sty m:val="p"/>
          </m:rPr>
          <w:rPr>
            <w:rStyle w:val="Bodytext285pt"/>
            <w:rFonts w:ascii="Cambria Math" w:eastAsia="Century Schoolbook" w:hAnsi="Cambria Math"/>
            <w:sz w:val="24"/>
            <w:szCs w:val="24"/>
          </w:rPr>
          <m:t>&lt;</m:t>
        </m:r>
      </m:oMath>
      <w:r w:rsidRPr="002161E4">
        <w:rPr>
          <w:rStyle w:val="Bodytext285pt"/>
          <w:rFonts w:eastAsia="Century Schoolbook"/>
          <w:iCs/>
          <w:sz w:val="24"/>
          <w:szCs w:val="24"/>
        </w:rPr>
        <w:t>1 în cea mai mare parte între 0 – 100 cm adâncime ai profilului sau până la roca compactă</w:t>
      </w:r>
      <w:r w:rsidR="0077383C">
        <w:rPr>
          <w:rStyle w:val="Bodytext285pt"/>
          <w:rFonts w:eastAsia="Century Schoolbook"/>
          <w:iCs/>
          <w:sz w:val="24"/>
          <w:szCs w:val="24"/>
        </w:rPr>
        <w:t>,</w:t>
      </w:r>
      <w:r w:rsidRPr="002161E4">
        <w:rPr>
          <w:rStyle w:val="Bodytext285pt"/>
          <w:rFonts w:eastAsia="Century Schoolbook"/>
          <w:iCs/>
          <w:sz w:val="24"/>
          <w:szCs w:val="24"/>
        </w:rPr>
        <w:t xml:space="preserve"> dacă grosimea solului este mai mică de 100 cm.</w:t>
      </w:r>
    </w:p>
    <w:p w14:paraId="1200CEE3" w14:textId="77777777" w:rsidR="00C46519" w:rsidRPr="00911D03" w:rsidRDefault="00C46519" w:rsidP="00DA144B">
      <w:pPr>
        <w:spacing w:after="0" w:line="360" w:lineRule="auto"/>
        <w:jc w:val="center"/>
        <w:outlineLvl w:val="0"/>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Faeoziom magnezic (FZ mg)</w:t>
      </w:r>
    </w:p>
    <w:p w14:paraId="440DA59E" w14:textId="77777777" w:rsidR="00C46519" w:rsidRPr="00911D03" w:rsidRDefault="00C46519" w:rsidP="00911D03">
      <w:pPr>
        <w:jc w:val="center"/>
        <w:rPr>
          <w:rStyle w:val="Bodytext285pt"/>
          <w:rFonts w:eastAsia="Century Schoolbook"/>
          <w:i/>
          <w:sz w:val="24"/>
          <w:szCs w:val="24"/>
        </w:rPr>
      </w:pPr>
      <w:r w:rsidRPr="00911D03">
        <w:rPr>
          <w:rStyle w:val="Bodytext285pt"/>
          <w:rFonts w:eastAsia="Century Schoolbook"/>
          <w:i/>
          <w:sz w:val="24"/>
          <w:szCs w:val="24"/>
        </w:rPr>
        <w:t>Succesiune de orizonturi:</w:t>
      </w:r>
    </w:p>
    <w:p w14:paraId="5A977F5B" w14:textId="77777777" w:rsidR="00C46519" w:rsidRPr="00911D03" w:rsidRDefault="00C4651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Am – AC – C</w:t>
      </w:r>
    </w:p>
    <w:p w14:paraId="00FDA18D" w14:textId="77777777" w:rsidR="00C46519" w:rsidRPr="00911D03" w:rsidRDefault="00C4651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Am – AC – C - R</w:t>
      </w:r>
    </w:p>
    <w:p w14:paraId="1D2B4962" w14:textId="77777777" w:rsidR="00C46519" w:rsidRPr="00911D03" w:rsidRDefault="00C46519"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Am – AR – R</w:t>
      </w:r>
    </w:p>
    <w:p w14:paraId="20AB000F" w14:textId="3FE4E18C" w:rsidR="00660906" w:rsidRDefault="00403EFC" w:rsidP="009319D9">
      <w:pPr>
        <w:spacing w:after="0" w:line="360" w:lineRule="auto"/>
        <w:jc w:val="both"/>
        <w:rPr>
          <w:rFonts w:ascii="Times New Roman" w:hAnsi="Times New Roman" w:cs="Times New Roman"/>
          <w:bCs/>
          <w:iCs/>
          <w:sz w:val="24"/>
          <w:szCs w:val="24"/>
        </w:rPr>
      </w:pPr>
      <w:r w:rsidRPr="002161E4">
        <w:rPr>
          <w:rFonts w:ascii="Times New Roman" w:hAnsi="Times New Roman" w:cs="Times New Roman"/>
          <w:b/>
          <w:bCs/>
          <w:iCs/>
          <w:sz w:val="24"/>
          <w:szCs w:val="24"/>
        </w:rPr>
        <w:t xml:space="preserve">2.h. </w:t>
      </w:r>
      <w:r w:rsidRPr="002161E4">
        <w:rPr>
          <w:rFonts w:ascii="Times New Roman" w:hAnsi="Times New Roman" w:cs="Times New Roman"/>
          <w:iCs/>
          <w:sz w:val="24"/>
          <w:szCs w:val="24"/>
        </w:rPr>
        <w:t xml:space="preserve">Soluri </w:t>
      </w:r>
      <w:r w:rsidRPr="002161E4">
        <w:rPr>
          <w:rStyle w:val="Bodytext285pt"/>
          <w:rFonts w:eastAsia="Century Schoolbook"/>
          <w:iCs/>
          <w:sz w:val="24"/>
          <w:szCs w:val="24"/>
        </w:rPr>
        <w:t>care prezintă</w:t>
      </w:r>
      <w:r w:rsidRPr="002161E4">
        <w:rPr>
          <w:rFonts w:ascii="Times New Roman" w:eastAsiaTheme="minorEastAsia" w:hAnsi="Times New Roman" w:cs="Times New Roman"/>
          <w:sz w:val="24"/>
          <w:szCs w:val="24"/>
          <w:lang w:val="ro-RO"/>
        </w:rPr>
        <w:t xml:space="preserve"> orizont gleic de reducere (Gr) începând în intervalul 50 </w:t>
      </w:r>
      <w:r w:rsidR="0077383C">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sz w:val="24"/>
          <w:szCs w:val="24"/>
          <w:lang w:val="ro-RO"/>
        </w:rPr>
        <w:t xml:space="preserve"> 125 cm adâncime ai </w:t>
      </w:r>
      <w:r w:rsidR="009319D9">
        <w:rPr>
          <w:rFonts w:ascii="Times New Roman" w:eastAsiaTheme="minorEastAsia" w:hAnsi="Times New Roman" w:cs="Times New Roman"/>
          <w:sz w:val="24"/>
          <w:szCs w:val="24"/>
          <w:lang w:val="ro-RO"/>
        </w:rPr>
        <w:t xml:space="preserve">profilului ....................................................................................................................5 </w:t>
      </w:r>
      <w:r w:rsidR="002C62EC" w:rsidRPr="002161E4">
        <w:rPr>
          <w:rFonts w:ascii="Times New Roman" w:hAnsi="Times New Roman" w:cs="Times New Roman"/>
          <w:b/>
          <w:bCs/>
          <w:iCs/>
          <w:sz w:val="24"/>
          <w:szCs w:val="24"/>
        </w:rPr>
        <w:lastRenderedPageBreak/>
        <w:t>3</w:t>
      </w:r>
      <w:r w:rsidRPr="002161E4">
        <w:rPr>
          <w:rFonts w:ascii="Times New Roman" w:hAnsi="Times New Roman" w:cs="Times New Roman"/>
          <w:b/>
          <w:bCs/>
          <w:iCs/>
          <w:sz w:val="24"/>
          <w:szCs w:val="24"/>
        </w:rPr>
        <w:t xml:space="preserve">.a. </w:t>
      </w:r>
      <w:r w:rsidR="00660906" w:rsidRPr="002161E4">
        <w:rPr>
          <w:rFonts w:ascii="Times New Roman" w:hAnsi="Times New Roman" w:cs="Times New Roman"/>
          <w:iCs/>
          <w:sz w:val="24"/>
          <w:szCs w:val="24"/>
        </w:rPr>
        <w:t xml:space="preserve">Soluri </w:t>
      </w:r>
      <w:r w:rsidR="00660906" w:rsidRPr="002161E4">
        <w:rPr>
          <w:rStyle w:val="Bodytext285pt"/>
          <w:rFonts w:eastAsia="Century Schoolbook"/>
          <w:iCs/>
          <w:sz w:val="24"/>
          <w:szCs w:val="24"/>
        </w:rPr>
        <w:t>care prezintă</w:t>
      </w:r>
      <w:r w:rsidR="00660906" w:rsidRPr="002161E4">
        <w:rPr>
          <w:rFonts w:ascii="Times New Roman" w:eastAsiaTheme="minorEastAsia" w:hAnsi="Times New Roman" w:cs="Times New Roman"/>
          <w:sz w:val="24"/>
          <w:szCs w:val="24"/>
          <w:lang w:val="ro-RO"/>
        </w:rPr>
        <w:t xml:space="preserve"> orizont gleic de reducere (Gr) începând în intervalul 50 </w:t>
      </w:r>
      <w:r w:rsidR="0077383C">
        <w:rPr>
          <w:rFonts w:ascii="Times New Roman" w:eastAsiaTheme="minorEastAsia" w:hAnsi="Times New Roman" w:cs="Times New Roman"/>
          <w:sz w:val="24"/>
          <w:szCs w:val="24"/>
          <w:lang w:val="ro-RO"/>
        </w:rPr>
        <w:t>–</w:t>
      </w:r>
      <w:r w:rsidR="00660906" w:rsidRPr="002161E4">
        <w:rPr>
          <w:rFonts w:ascii="Times New Roman" w:eastAsiaTheme="minorEastAsia" w:hAnsi="Times New Roman" w:cs="Times New Roman"/>
          <w:sz w:val="24"/>
          <w:szCs w:val="24"/>
          <w:lang w:val="ro-RO"/>
        </w:rPr>
        <w:t xml:space="preserve"> 125 cm adâncime ai profilului</w:t>
      </w:r>
      <w:r w:rsidR="00660906">
        <w:rPr>
          <w:rFonts w:ascii="Times New Roman" w:hAnsi="Times New Roman" w:cs="Times New Roman"/>
          <w:bCs/>
          <w:iCs/>
          <w:sz w:val="24"/>
          <w:szCs w:val="24"/>
        </w:rPr>
        <w:t>, fără a prezenta alte caractere sau orizonturi diagnostic.</w:t>
      </w:r>
    </w:p>
    <w:p w14:paraId="5B2DFB0E" w14:textId="77777777" w:rsidR="00403EFC" w:rsidRPr="00660906" w:rsidRDefault="00403EFC" w:rsidP="00DA144B">
      <w:pPr>
        <w:spacing w:after="0" w:line="360" w:lineRule="auto"/>
        <w:jc w:val="center"/>
        <w:outlineLvl w:val="0"/>
        <w:rPr>
          <w:rFonts w:ascii="Times New Roman" w:hAnsi="Times New Roman" w:cs="Times New Roman"/>
          <w:b/>
          <w:bCs/>
          <w:i/>
          <w:iCs/>
          <w:sz w:val="24"/>
          <w:szCs w:val="24"/>
        </w:rPr>
      </w:pPr>
      <w:r w:rsidRPr="00660906">
        <w:rPr>
          <w:rFonts w:ascii="Times New Roman" w:hAnsi="Times New Roman" w:cs="Times New Roman"/>
          <w:b/>
          <w:bCs/>
          <w:i/>
          <w:iCs/>
          <w:sz w:val="24"/>
          <w:szCs w:val="24"/>
        </w:rPr>
        <w:t>Faeoziom gleic (FZ gc)</w:t>
      </w:r>
    </w:p>
    <w:p w14:paraId="0E0521BE" w14:textId="77777777" w:rsidR="00403EFC" w:rsidRPr="00911D03" w:rsidRDefault="00403EFC" w:rsidP="00911D03">
      <w:pPr>
        <w:spacing w:after="0" w:line="360" w:lineRule="auto"/>
        <w:jc w:val="center"/>
        <w:rPr>
          <w:rStyle w:val="Bodytext285pt"/>
          <w:rFonts w:eastAsia="Century Schoolbook"/>
          <w:i/>
          <w:sz w:val="24"/>
          <w:szCs w:val="24"/>
        </w:rPr>
      </w:pPr>
      <w:r w:rsidRPr="00911D03">
        <w:rPr>
          <w:rStyle w:val="Bodytext285pt"/>
          <w:rFonts w:eastAsia="Century Schoolbook"/>
          <w:i/>
          <w:sz w:val="24"/>
          <w:szCs w:val="24"/>
        </w:rPr>
        <w:t>Succesiune de orizonturi:</w:t>
      </w:r>
    </w:p>
    <w:p w14:paraId="75EC2321" w14:textId="77777777" w:rsidR="00403EFC" w:rsidRPr="00911D03" w:rsidRDefault="00403EFC"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CGr</w:t>
      </w:r>
    </w:p>
    <w:p w14:paraId="7F0C9029" w14:textId="77777777" w:rsidR="00403EFC" w:rsidRPr="00911D03" w:rsidRDefault="00403EFC" w:rsidP="00911D03">
      <w:pPr>
        <w:spacing w:after="0" w:line="360" w:lineRule="auto"/>
        <w:jc w:val="center"/>
        <w:rPr>
          <w:rFonts w:ascii="Times New Roman" w:eastAsiaTheme="minorEastAsia" w:hAnsi="Times New Roman" w:cs="Times New Roman"/>
          <w:b/>
          <w:i/>
          <w:iCs/>
          <w:sz w:val="24"/>
          <w:szCs w:val="24"/>
          <w:lang w:val="ro-RO"/>
        </w:rPr>
      </w:pPr>
      <w:r w:rsidRPr="00911D0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911D03">
        <w:rPr>
          <w:rFonts w:ascii="Times New Roman" w:eastAsiaTheme="minorEastAsia" w:hAnsi="Times New Roman" w:cs="Times New Roman"/>
          <w:b/>
          <w:i/>
          <w:iCs/>
          <w:sz w:val="24"/>
          <w:szCs w:val="24"/>
          <w:lang w:val="ro-RO"/>
        </w:rPr>
        <w:t xml:space="preserve"> CGr</w:t>
      </w:r>
    </w:p>
    <w:p w14:paraId="200379BF" w14:textId="00F7837A" w:rsidR="00403EFC" w:rsidRPr="002161E4" w:rsidRDefault="002C62EC" w:rsidP="00DB0757">
      <w:pPr>
        <w:spacing w:after="0" w:line="360" w:lineRule="auto"/>
        <w:rPr>
          <w:rFonts w:ascii="Times New Roman" w:hAnsi="Times New Roman" w:cs="Times New Roman"/>
          <w:b/>
          <w:bCs/>
          <w:iCs/>
          <w:sz w:val="24"/>
          <w:szCs w:val="24"/>
        </w:rPr>
      </w:pPr>
      <w:r w:rsidRPr="002161E4">
        <w:rPr>
          <w:rFonts w:ascii="Times New Roman" w:eastAsiaTheme="minorEastAsia" w:hAnsi="Times New Roman" w:cs="Times New Roman"/>
          <w:b/>
          <w:iCs/>
          <w:sz w:val="24"/>
          <w:szCs w:val="24"/>
          <w:lang w:val="ro-RO"/>
        </w:rPr>
        <w:t>3</w:t>
      </w:r>
      <w:r w:rsidR="00403EFC" w:rsidRPr="002161E4">
        <w:rPr>
          <w:rFonts w:ascii="Times New Roman" w:eastAsiaTheme="minorEastAsia" w:hAnsi="Times New Roman" w:cs="Times New Roman"/>
          <w:b/>
          <w:iCs/>
          <w:sz w:val="24"/>
          <w:szCs w:val="24"/>
          <w:lang w:val="ro-RO"/>
        </w:rPr>
        <w:t>.b.</w:t>
      </w:r>
      <w:r w:rsidR="00046D2B">
        <w:rPr>
          <w:rFonts w:ascii="Times New Roman" w:eastAsiaTheme="minorEastAsia" w:hAnsi="Times New Roman" w:cs="Times New Roman"/>
          <w:b/>
          <w:iCs/>
          <w:sz w:val="24"/>
          <w:szCs w:val="24"/>
          <w:lang w:val="ro-RO"/>
        </w:rPr>
        <w:t xml:space="preserve"> </w:t>
      </w:r>
      <w:r w:rsidR="00403EFC" w:rsidRPr="00911D03">
        <w:rPr>
          <w:rFonts w:ascii="Times New Roman" w:eastAsiaTheme="minorEastAsia" w:hAnsi="Times New Roman" w:cs="Times New Roman"/>
          <w:iCs/>
          <w:sz w:val="24"/>
          <w:szCs w:val="24"/>
          <w:lang w:val="ro-RO"/>
        </w:rPr>
        <w:t xml:space="preserve">Solul poate prezenta şi alte caractere sau orizonturi </w:t>
      </w:r>
      <w:r w:rsidR="009319D9">
        <w:rPr>
          <w:rFonts w:ascii="Times New Roman" w:eastAsiaTheme="minorEastAsia" w:hAnsi="Times New Roman" w:cs="Times New Roman"/>
          <w:iCs/>
          <w:sz w:val="24"/>
          <w:szCs w:val="24"/>
          <w:lang w:val="ro-RO"/>
        </w:rPr>
        <w:t xml:space="preserve">diagnostice........4 </w:t>
      </w:r>
      <w:r w:rsidRPr="002161E4">
        <w:rPr>
          <w:rFonts w:ascii="Times New Roman" w:eastAsiaTheme="minorEastAsia" w:hAnsi="Times New Roman" w:cs="Times New Roman"/>
          <w:b/>
          <w:iCs/>
          <w:sz w:val="24"/>
          <w:szCs w:val="24"/>
          <w:lang w:val="ro-RO"/>
        </w:rPr>
        <w:t>4</w:t>
      </w:r>
      <w:r w:rsidR="00403EFC" w:rsidRPr="002161E4">
        <w:rPr>
          <w:rFonts w:ascii="Times New Roman" w:eastAsiaTheme="minorEastAsia" w:hAnsi="Times New Roman" w:cs="Times New Roman"/>
          <w:b/>
          <w:iCs/>
          <w:sz w:val="24"/>
          <w:szCs w:val="24"/>
          <w:lang w:val="ro-RO"/>
        </w:rPr>
        <w:t xml:space="preserve">.a. </w:t>
      </w:r>
      <w:r w:rsidR="00403EFC" w:rsidRPr="002161E4">
        <w:rPr>
          <w:rFonts w:ascii="Times New Roman" w:hAnsi="Times New Roman" w:cs="Times New Roman"/>
          <w:iCs/>
          <w:sz w:val="24"/>
          <w:szCs w:val="24"/>
        </w:rPr>
        <w:t xml:space="preserve">Soluri având </w:t>
      </w:r>
      <w:r w:rsidR="00403EFC" w:rsidRPr="002161E4">
        <w:rPr>
          <w:rFonts w:ascii="Times New Roman" w:eastAsiaTheme="minorEastAsia" w:hAnsi="Times New Roman" w:cs="Times New Roman"/>
          <w:sz w:val="24"/>
          <w:szCs w:val="24"/>
          <w:lang w:val="ro-RO"/>
        </w:rPr>
        <w:t xml:space="preserve">orizont gleic de reducere (Gr) începând în intervalul 50 </w:t>
      </w:r>
      <w:r w:rsidR="00046D2B">
        <w:rPr>
          <w:rFonts w:ascii="Times New Roman" w:eastAsiaTheme="minorEastAsia" w:hAnsi="Times New Roman" w:cs="Times New Roman"/>
          <w:sz w:val="24"/>
          <w:szCs w:val="24"/>
          <w:lang w:val="ro-RO"/>
        </w:rPr>
        <w:t>–</w:t>
      </w:r>
      <w:r w:rsidR="00403EFC" w:rsidRPr="002161E4">
        <w:rPr>
          <w:rFonts w:ascii="Times New Roman" w:eastAsiaTheme="minorEastAsia" w:hAnsi="Times New Roman" w:cs="Times New Roman"/>
          <w:sz w:val="24"/>
          <w:szCs w:val="24"/>
          <w:lang w:val="ro-RO"/>
        </w:rPr>
        <w:t xml:space="preserve"> 100 cm adâncime ai profilului.</w:t>
      </w:r>
    </w:p>
    <w:p w14:paraId="406249D0" w14:textId="77777777" w:rsidR="00403EFC" w:rsidRPr="00660906" w:rsidRDefault="00403EFC" w:rsidP="00DA144B">
      <w:pPr>
        <w:spacing w:after="0" w:line="360" w:lineRule="auto"/>
        <w:jc w:val="center"/>
        <w:outlineLvl w:val="0"/>
        <w:rPr>
          <w:rFonts w:ascii="Times New Roman" w:eastAsiaTheme="minorEastAsia" w:hAnsi="Times New Roman" w:cs="Times New Roman"/>
          <w:i/>
          <w:sz w:val="24"/>
          <w:szCs w:val="24"/>
          <w:lang w:val="ro-RO"/>
        </w:rPr>
      </w:pPr>
      <w:r w:rsidRPr="00660906">
        <w:rPr>
          <w:rFonts w:ascii="Times New Roman" w:hAnsi="Times New Roman" w:cs="Times New Roman"/>
          <w:b/>
          <w:bCs/>
          <w:i/>
          <w:iCs/>
          <w:sz w:val="24"/>
          <w:szCs w:val="24"/>
        </w:rPr>
        <w:t>Faeoziom endogleic (FZ ng)</w:t>
      </w:r>
    </w:p>
    <w:p w14:paraId="15B67799" w14:textId="77777777" w:rsidR="00403EFC" w:rsidRPr="00660906" w:rsidRDefault="00403EFC" w:rsidP="00660906">
      <w:pPr>
        <w:spacing w:after="0" w:line="360" w:lineRule="auto"/>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1416E38E" w14:textId="77777777" w:rsidR="00403EFC" w:rsidRPr="00660906" w:rsidRDefault="00403EFC"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4D247030" w14:textId="7E965FF6" w:rsidR="00F2625F" w:rsidRPr="002161E4" w:rsidRDefault="002C62EC" w:rsidP="009319D9">
      <w:pPr>
        <w:spacing w:after="0" w:line="360" w:lineRule="auto"/>
        <w:jc w:val="both"/>
        <w:rPr>
          <w:rStyle w:val="Bodytext285pt"/>
          <w:rFonts w:eastAsiaTheme="minorEastAsia"/>
          <w:b/>
          <w:iCs/>
          <w:sz w:val="24"/>
          <w:szCs w:val="24"/>
        </w:rPr>
      </w:pPr>
      <w:r w:rsidRPr="002161E4">
        <w:rPr>
          <w:rFonts w:ascii="Times New Roman" w:eastAsiaTheme="minorEastAsia" w:hAnsi="Times New Roman" w:cs="Times New Roman"/>
          <w:b/>
          <w:iCs/>
          <w:sz w:val="24"/>
          <w:szCs w:val="24"/>
          <w:lang w:val="ro-RO"/>
        </w:rPr>
        <w:t>4</w:t>
      </w:r>
      <w:r w:rsidR="00403EFC" w:rsidRPr="002161E4">
        <w:rPr>
          <w:rFonts w:ascii="Times New Roman" w:eastAsiaTheme="minorEastAsia" w:hAnsi="Times New Roman" w:cs="Times New Roman"/>
          <w:b/>
          <w:iCs/>
          <w:sz w:val="24"/>
          <w:szCs w:val="24"/>
          <w:lang w:val="ro-RO"/>
        </w:rPr>
        <w:t>.b.</w:t>
      </w:r>
      <w:r w:rsidR="00F2625F" w:rsidRPr="002161E4">
        <w:rPr>
          <w:rFonts w:ascii="Times New Roman" w:eastAsiaTheme="minorEastAsia" w:hAnsi="Times New Roman" w:cs="Times New Roman"/>
          <w:b/>
          <w:iCs/>
          <w:sz w:val="24"/>
          <w:szCs w:val="24"/>
          <w:lang w:val="ro-RO"/>
        </w:rPr>
        <w:t xml:space="preserve"> </w:t>
      </w:r>
      <w:r w:rsidR="00F2625F"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F2625F" w:rsidRPr="002161E4">
        <w:rPr>
          <w:rStyle w:val="Bodytext285pt"/>
          <w:rFonts w:eastAsia="Century Schoolbook"/>
          <w:sz w:val="24"/>
          <w:szCs w:val="24"/>
        </w:rPr>
        <w:t xml:space="preserve"> 2 la umed, orizont intermediar AC având culori cu crome şi valori sub 3,5 (la umed) cel puţ</w:t>
      </w:r>
      <w:r w:rsidR="00BA4CC1">
        <w:rPr>
          <w:rStyle w:val="Bodytext285pt"/>
          <w:rFonts w:eastAsia="Century Schoolbook"/>
          <w:sz w:val="24"/>
          <w:szCs w:val="24"/>
        </w:rPr>
        <w:t>in în partea superioară (pe cca</w:t>
      </w:r>
      <w:r w:rsidR="00F2625F" w:rsidRPr="002161E4">
        <w:rPr>
          <w:rStyle w:val="Bodytext285pt"/>
          <w:rFonts w:eastAsia="Century Schoolbook"/>
          <w:sz w:val="24"/>
          <w:szCs w:val="24"/>
        </w:rPr>
        <w:t xml:space="preserve"> 10</w:t>
      </w:r>
      <w:r w:rsidR="00046D2B">
        <w:rPr>
          <w:rStyle w:val="Bodytext285pt"/>
          <w:rFonts w:eastAsia="Century Schoolbook"/>
          <w:sz w:val="24"/>
          <w:szCs w:val="24"/>
        </w:rPr>
        <w:t xml:space="preserve"> – </w:t>
      </w:r>
      <w:r w:rsidR="00F2625F" w:rsidRPr="002161E4">
        <w:rPr>
          <w:rStyle w:val="Bodytext285pt"/>
          <w:rFonts w:eastAsia="Century Schoolbook"/>
          <w:sz w:val="24"/>
          <w:szCs w:val="24"/>
        </w:rPr>
        <w:t>15 cm) şi cel puţin pe feţele agregatelor structurale, fără orizont Cca sau concentrări de pudră friabilă de CaCO</w:t>
      </w:r>
      <w:r w:rsidR="00F2625F" w:rsidRPr="002161E4">
        <w:rPr>
          <w:rStyle w:val="Bodytext285pt"/>
          <w:rFonts w:eastAsia="Century Schoolbook"/>
          <w:sz w:val="24"/>
          <w:szCs w:val="24"/>
          <w:vertAlign w:val="subscript"/>
        </w:rPr>
        <w:t>3</w:t>
      </w:r>
      <w:r w:rsidR="00F2625F" w:rsidRPr="002161E4">
        <w:rPr>
          <w:rStyle w:val="Bodytext285pt"/>
          <w:rFonts w:eastAsia="Century Schoolbook"/>
          <w:sz w:val="24"/>
          <w:szCs w:val="24"/>
        </w:rPr>
        <w:t xml:space="preserve"> (carbonaţi secundari) în primii 125 cm şi orizont Gr (proprietăţi gleice de reducere)</w:t>
      </w:r>
      <w:r w:rsidR="00046D2B">
        <w:rPr>
          <w:rStyle w:val="Bodytext285pt"/>
          <w:rFonts w:eastAsia="Century Schoolbook"/>
          <w:sz w:val="24"/>
          <w:szCs w:val="24"/>
        </w:rPr>
        <w:t>,</w:t>
      </w:r>
      <w:r w:rsidR="00F2625F" w:rsidRPr="002161E4">
        <w:rPr>
          <w:rStyle w:val="Bodytext285pt"/>
          <w:rFonts w:eastAsia="Century Schoolbook"/>
          <w:sz w:val="24"/>
          <w:szCs w:val="24"/>
        </w:rPr>
        <w:t xml:space="preserve"> cu limita superioară începând în intervalul 50 – 125 cm</w:t>
      </w:r>
      <w:r w:rsidR="00046D2B">
        <w:rPr>
          <w:rStyle w:val="Bodytext285pt"/>
          <w:rFonts w:eastAsia="Century Schoolbook"/>
          <w:sz w:val="24"/>
          <w:szCs w:val="24"/>
        </w:rPr>
        <w:t>.</w:t>
      </w:r>
    </w:p>
    <w:p w14:paraId="09F0C4B9" w14:textId="77777777" w:rsidR="00F2625F" w:rsidRPr="00660906" w:rsidRDefault="00F2625F" w:rsidP="00DA144B">
      <w:pPr>
        <w:spacing w:after="0" w:line="360" w:lineRule="auto"/>
        <w:jc w:val="center"/>
        <w:outlineLvl w:val="0"/>
        <w:rPr>
          <w:rStyle w:val="Bodytext285pt"/>
          <w:rFonts w:eastAsia="Century Schoolbook"/>
          <w:i/>
          <w:sz w:val="24"/>
          <w:szCs w:val="24"/>
        </w:rPr>
      </w:pPr>
      <w:r w:rsidRPr="00660906">
        <w:rPr>
          <w:rFonts w:ascii="Times New Roman" w:eastAsiaTheme="minorEastAsia" w:hAnsi="Times New Roman" w:cs="Times New Roman"/>
          <w:b/>
          <w:i/>
          <w:iCs/>
          <w:sz w:val="24"/>
          <w:szCs w:val="24"/>
          <w:lang w:val="ro-RO"/>
        </w:rPr>
        <w:t>Faeoziom gleic cernic (FZ gc.ce)</w:t>
      </w:r>
    </w:p>
    <w:p w14:paraId="74B7942B" w14:textId="77777777" w:rsidR="00F2625F" w:rsidRPr="00660906" w:rsidRDefault="00F2625F" w:rsidP="00660906">
      <w:pPr>
        <w:spacing w:after="0" w:line="360" w:lineRule="auto"/>
        <w:jc w:val="center"/>
        <w:rPr>
          <w:rStyle w:val="Bodytext285pt"/>
          <w:rFonts w:eastAsiaTheme="minorEastAsia"/>
          <w:i/>
          <w:iCs/>
          <w:sz w:val="24"/>
          <w:szCs w:val="24"/>
        </w:rPr>
      </w:pPr>
      <w:r w:rsidRPr="00660906">
        <w:rPr>
          <w:rFonts w:ascii="Times New Roman" w:eastAsiaTheme="minorEastAsia" w:hAnsi="Times New Roman" w:cs="Times New Roman"/>
          <w:i/>
          <w:iCs/>
          <w:sz w:val="24"/>
          <w:szCs w:val="24"/>
          <w:lang w:val="ro-RO"/>
        </w:rPr>
        <w:t>Succesiune de orizonturi:</w:t>
      </w:r>
    </w:p>
    <w:p w14:paraId="41BC20D8"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6944D59C"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10C3A508"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3C9ED1D6" w14:textId="2B4A5DE9" w:rsidR="00F2625F" w:rsidRPr="002161E4" w:rsidRDefault="002C62EC"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4</w:t>
      </w:r>
      <w:r w:rsidR="00F2625F" w:rsidRPr="002161E4">
        <w:rPr>
          <w:rFonts w:ascii="Times New Roman" w:eastAsiaTheme="minorEastAsia" w:hAnsi="Times New Roman" w:cs="Times New Roman"/>
          <w:b/>
          <w:iCs/>
          <w:sz w:val="24"/>
          <w:szCs w:val="24"/>
          <w:lang w:val="ro-RO"/>
        </w:rPr>
        <w:t xml:space="preserve">.c. </w:t>
      </w:r>
      <w:r w:rsidR="00F2625F"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F2625F" w:rsidRPr="002161E4">
        <w:rPr>
          <w:rStyle w:val="Bodytext285pt"/>
          <w:rFonts w:eastAsia="Century Schoolbook"/>
          <w:sz w:val="24"/>
          <w:szCs w:val="24"/>
        </w:rPr>
        <w:t xml:space="preserve"> 2 la umed, orizont intermediar Bv</w:t>
      </w:r>
      <w:r w:rsidR="009E2A0D">
        <w:rPr>
          <w:rStyle w:val="Bodytext285pt"/>
          <w:rFonts w:eastAsia="Century Schoolbook"/>
          <w:sz w:val="24"/>
          <w:szCs w:val="24"/>
        </w:rPr>
        <w:t xml:space="preserve"> </w:t>
      </w:r>
      <w:r w:rsidR="00F2625F" w:rsidRPr="002161E4">
        <w:rPr>
          <w:rStyle w:val="Bodytext285pt"/>
          <w:rFonts w:eastAsia="Century Schoolbook"/>
          <w:sz w:val="24"/>
          <w:szCs w:val="24"/>
        </w:rPr>
        <w:t xml:space="preserve">având culori cu crome şi valori sub 3,5 (la umed) cel </w:t>
      </w:r>
      <w:r w:rsidR="00F2625F" w:rsidRPr="002161E4">
        <w:rPr>
          <w:rStyle w:val="Bodytext285pt"/>
          <w:rFonts w:eastAsia="Century Schoolbook"/>
          <w:sz w:val="24"/>
          <w:szCs w:val="24"/>
        </w:rPr>
        <w:lastRenderedPageBreak/>
        <w:t>puţ</w:t>
      </w:r>
      <w:r w:rsidR="00BA4CC1">
        <w:rPr>
          <w:rStyle w:val="Bodytext285pt"/>
          <w:rFonts w:eastAsia="Century Schoolbook"/>
          <w:sz w:val="24"/>
          <w:szCs w:val="24"/>
        </w:rPr>
        <w:t>in în partea superioară (pe cca</w:t>
      </w:r>
      <w:r w:rsidR="00F2625F" w:rsidRPr="002161E4">
        <w:rPr>
          <w:rStyle w:val="Bodytext285pt"/>
          <w:rFonts w:eastAsia="Century Schoolbook"/>
          <w:sz w:val="24"/>
          <w:szCs w:val="24"/>
        </w:rPr>
        <w:t xml:space="preserve"> 10</w:t>
      </w:r>
      <w:r w:rsidR="00F26273">
        <w:rPr>
          <w:rStyle w:val="Bodytext285pt"/>
          <w:rFonts w:eastAsia="Century Schoolbook"/>
          <w:sz w:val="24"/>
          <w:szCs w:val="24"/>
        </w:rPr>
        <w:t xml:space="preserve"> – </w:t>
      </w:r>
      <w:r w:rsidR="00F2625F" w:rsidRPr="002161E4">
        <w:rPr>
          <w:rStyle w:val="Bodytext285pt"/>
          <w:rFonts w:eastAsia="Century Schoolbook"/>
          <w:sz w:val="24"/>
          <w:szCs w:val="24"/>
        </w:rPr>
        <w:t>15 cm) şi cel puţin pe feţele agregatelor structurale fără orizont Cca sau concentrări de pudră friabilă de CaCO</w:t>
      </w:r>
      <w:r w:rsidR="00F2625F" w:rsidRPr="002161E4">
        <w:rPr>
          <w:rStyle w:val="Bodytext285pt"/>
          <w:rFonts w:eastAsia="Century Schoolbook"/>
          <w:sz w:val="24"/>
          <w:szCs w:val="24"/>
          <w:vertAlign w:val="subscript"/>
        </w:rPr>
        <w:t>3</w:t>
      </w:r>
      <w:r w:rsidR="00F2625F" w:rsidRPr="002161E4">
        <w:rPr>
          <w:rStyle w:val="Bodytext285pt"/>
          <w:rFonts w:eastAsia="Century Schoolbook"/>
          <w:sz w:val="24"/>
          <w:szCs w:val="24"/>
        </w:rPr>
        <w:t xml:space="preserve"> (carbonaţi secundari) în primii 125 cm şi orizont Gr (proprietăţi gleice de reducere)</w:t>
      </w:r>
      <w:r w:rsidR="00D953FB">
        <w:rPr>
          <w:rStyle w:val="Bodytext285pt"/>
          <w:rFonts w:eastAsia="Century Schoolbook"/>
          <w:sz w:val="24"/>
          <w:szCs w:val="24"/>
        </w:rPr>
        <w:t>,</w:t>
      </w:r>
      <w:r w:rsidR="00F2625F" w:rsidRPr="002161E4">
        <w:rPr>
          <w:rStyle w:val="Bodytext285pt"/>
          <w:rFonts w:eastAsia="Century Schoolbook"/>
          <w:sz w:val="24"/>
          <w:szCs w:val="24"/>
        </w:rPr>
        <w:t xml:space="preserve"> cu limita superioară începând în intervalul 50 – 125 cm.</w:t>
      </w:r>
    </w:p>
    <w:p w14:paraId="33E4E5D8" w14:textId="77777777" w:rsidR="00F2625F" w:rsidRPr="00660906" w:rsidRDefault="00F2625F"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gleic cernic (FZ cb.gc.ce)</w:t>
      </w:r>
    </w:p>
    <w:p w14:paraId="6F5266E8" w14:textId="77777777" w:rsidR="00F2625F" w:rsidRPr="00660906" w:rsidRDefault="00F2625F"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4742D182"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696C528C"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7BA7BB65" w14:textId="5636A6E7" w:rsidR="00F2625F" w:rsidRPr="002161E4" w:rsidRDefault="002C62EC" w:rsidP="009319D9">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4</w:t>
      </w:r>
      <w:r w:rsidR="00F2625F" w:rsidRPr="002161E4">
        <w:rPr>
          <w:rFonts w:ascii="Times New Roman" w:eastAsiaTheme="minorEastAsia" w:hAnsi="Times New Roman" w:cs="Times New Roman"/>
          <w:b/>
          <w:iCs/>
          <w:sz w:val="24"/>
          <w:szCs w:val="24"/>
          <w:lang w:val="ro-RO"/>
        </w:rPr>
        <w:t xml:space="preserve">.d. </w:t>
      </w:r>
      <w:r w:rsidR="00F2625F"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F2625F" w:rsidRPr="002161E4">
        <w:rPr>
          <w:rStyle w:val="Bodytext285pt"/>
          <w:rFonts w:eastAsia="Century Schoolbook"/>
          <w:sz w:val="24"/>
          <w:szCs w:val="24"/>
        </w:rPr>
        <w:t xml:space="preserve"> 2 la umed, orizont intermediar Bv având culori cu crome şi valori sub 3,5 (la umed) cel puţin în partea superioară (pe </w:t>
      </w:r>
      <w:r w:rsidR="00BA4CC1">
        <w:rPr>
          <w:rStyle w:val="Bodytext285pt"/>
          <w:rFonts w:eastAsia="Century Schoolbook"/>
          <w:sz w:val="24"/>
          <w:szCs w:val="24"/>
        </w:rPr>
        <w:t>cca</w:t>
      </w:r>
      <w:r w:rsidR="00F2625F" w:rsidRPr="002161E4">
        <w:rPr>
          <w:rStyle w:val="Bodytext285pt"/>
          <w:rFonts w:eastAsia="Century Schoolbook"/>
          <w:sz w:val="24"/>
          <w:szCs w:val="24"/>
        </w:rPr>
        <w:t xml:space="preserve"> 10-15 cm) şi cel puţin pe feţele agregatelor structurale, fără orizont Cca sau concentrări de pudră friabilă de CaCO</w:t>
      </w:r>
      <w:r w:rsidR="00F2625F" w:rsidRPr="002161E4">
        <w:rPr>
          <w:rStyle w:val="Bodytext285pt"/>
          <w:rFonts w:eastAsia="Century Schoolbook"/>
          <w:sz w:val="24"/>
          <w:szCs w:val="24"/>
          <w:vertAlign w:val="subscript"/>
        </w:rPr>
        <w:t>3</w:t>
      </w:r>
      <w:r w:rsidR="00F2625F" w:rsidRPr="002161E4">
        <w:rPr>
          <w:rStyle w:val="Bodytext285pt"/>
          <w:rFonts w:eastAsia="Century Schoolbook"/>
          <w:sz w:val="24"/>
          <w:szCs w:val="24"/>
        </w:rPr>
        <w:t xml:space="preserve"> (carbonaţi secundari) în primii 125 cm şi orizont Gr (proprietăţi gleice de reducere)</w:t>
      </w:r>
      <w:r w:rsidR="00EF69C1">
        <w:rPr>
          <w:rStyle w:val="Bodytext285pt"/>
          <w:rFonts w:eastAsia="Century Schoolbook"/>
          <w:sz w:val="24"/>
          <w:szCs w:val="24"/>
        </w:rPr>
        <w:t>,</w:t>
      </w:r>
      <w:r w:rsidR="00F2625F" w:rsidRPr="002161E4">
        <w:rPr>
          <w:rStyle w:val="Bodytext285pt"/>
          <w:rFonts w:eastAsia="Century Schoolbook"/>
          <w:sz w:val="24"/>
          <w:szCs w:val="24"/>
        </w:rPr>
        <w:t xml:space="preserve"> cu limita superioară începând în intervalul 50 – 125 cm şi </w:t>
      </w:r>
      <w:r w:rsidR="00F2625F" w:rsidRPr="002161E4">
        <w:rPr>
          <w:rFonts w:ascii="Times New Roman" w:eastAsiaTheme="minorEastAsia" w:hAnsi="Times New Roman" w:cs="Times New Roman"/>
          <w:sz w:val="24"/>
          <w:szCs w:val="24"/>
          <w:lang w:val="ro-RO"/>
        </w:rPr>
        <w:t>orizont salinizat</w:t>
      </w:r>
      <w:r w:rsidR="00F2625F" w:rsidRPr="002161E4">
        <w:rPr>
          <w:rFonts w:ascii="Times New Roman" w:eastAsiaTheme="minorEastAsia" w:hAnsi="Times New Roman" w:cs="Times New Roman"/>
          <w:b/>
          <w:sz w:val="24"/>
          <w:szCs w:val="24"/>
          <w:lang w:val="ro-RO"/>
        </w:rPr>
        <w:t xml:space="preserve"> </w:t>
      </w:r>
      <w:r w:rsidR="00F2625F" w:rsidRPr="002161E4">
        <w:rPr>
          <w:rFonts w:ascii="Times New Roman" w:eastAsiaTheme="minorEastAsia" w:hAnsi="Times New Roman" w:cs="Times New Roman"/>
          <w:sz w:val="24"/>
          <w:szCs w:val="24"/>
          <w:lang w:val="ro-RO"/>
        </w:rPr>
        <w:t>în primii 100 cm sau orizont salic între 50 şi 100 cm adâncime ai profilului</w:t>
      </w:r>
      <w:r w:rsidR="00EF69C1">
        <w:rPr>
          <w:rFonts w:ascii="Times New Roman" w:eastAsiaTheme="minorEastAsia" w:hAnsi="Times New Roman" w:cs="Times New Roman"/>
          <w:sz w:val="24"/>
          <w:szCs w:val="24"/>
          <w:lang w:val="ro-RO"/>
        </w:rPr>
        <w:t>.</w:t>
      </w:r>
    </w:p>
    <w:p w14:paraId="6CCCF92A" w14:textId="77777777" w:rsidR="00F2625F" w:rsidRPr="00660906" w:rsidRDefault="00F2625F"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gleic salinic cernic (FZ cb.gc.sc.ce)</w:t>
      </w:r>
    </w:p>
    <w:p w14:paraId="0E7FBA9E" w14:textId="77777777" w:rsidR="00F2625F" w:rsidRPr="00660906" w:rsidRDefault="00F2625F"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55270AB3"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55D263EC"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035027FC"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351A9A75"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58A43EEA"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BvGsa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300E81A2"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378FE989" w14:textId="6D9EF195" w:rsidR="00F2625F" w:rsidRPr="002161E4" w:rsidRDefault="002C62EC" w:rsidP="009319D9">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4</w:t>
      </w:r>
      <w:r w:rsidR="00F2625F" w:rsidRPr="002161E4">
        <w:rPr>
          <w:rFonts w:ascii="Times New Roman" w:eastAsiaTheme="minorEastAsia" w:hAnsi="Times New Roman" w:cs="Times New Roman"/>
          <w:b/>
          <w:iCs/>
          <w:sz w:val="24"/>
          <w:szCs w:val="24"/>
          <w:lang w:val="ro-RO"/>
        </w:rPr>
        <w:t xml:space="preserve">.e. </w:t>
      </w:r>
      <w:r w:rsidR="00F2625F"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F2625F" w:rsidRPr="002161E4">
        <w:rPr>
          <w:rStyle w:val="Bodytext285pt"/>
          <w:rFonts w:eastAsia="Century Schoolbook"/>
          <w:sz w:val="24"/>
          <w:szCs w:val="24"/>
        </w:rPr>
        <w:t xml:space="preserve"> 2 la umed, orizont intermediar Bv având culori cu crome şi valori sub 3,5 (la umed) cel </w:t>
      </w:r>
      <w:r w:rsidR="00F2625F" w:rsidRPr="002161E4">
        <w:rPr>
          <w:rStyle w:val="Bodytext285pt"/>
          <w:rFonts w:eastAsia="Century Schoolbook"/>
          <w:sz w:val="24"/>
          <w:szCs w:val="24"/>
        </w:rPr>
        <w:lastRenderedPageBreak/>
        <w:t xml:space="preserve">puţin în partea superioară (pe </w:t>
      </w:r>
      <w:r w:rsidR="00BA4CC1">
        <w:rPr>
          <w:rStyle w:val="Bodytext285pt"/>
          <w:rFonts w:eastAsia="Century Schoolbook"/>
          <w:sz w:val="24"/>
          <w:szCs w:val="24"/>
        </w:rPr>
        <w:t>cca</w:t>
      </w:r>
      <w:r w:rsidR="00F2625F" w:rsidRPr="002161E4">
        <w:rPr>
          <w:rStyle w:val="Bodytext285pt"/>
          <w:rFonts w:eastAsia="Century Schoolbook"/>
          <w:sz w:val="24"/>
          <w:szCs w:val="24"/>
        </w:rPr>
        <w:t xml:space="preserve"> 10</w:t>
      </w:r>
      <w:r w:rsidR="00EF69C1">
        <w:rPr>
          <w:rStyle w:val="Bodytext285pt"/>
          <w:rFonts w:eastAsia="Century Schoolbook"/>
          <w:sz w:val="24"/>
          <w:szCs w:val="24"/>
        </w:rPr>
        <w:t xml:space="preserve"> – </w:t>
      </w:r>
      <w:r w:rsidR="00F2625F" w:rsidRPr="002161E4">
        <w:rPr>
          <w:rStyle w:val="Bodytext285pt"/>
          <w:rFonts w:eastAsia="Century Schoolbook"/>
          <w:sz w:val="24"/>
          <w:szCs w:val="24"/>
        </w:rPr>
        <w:t>15 cm) şi cel puţin pe feţele agregatelor structurale, fără orizont Cca sau concentrări de pudră friabilă de CaCO</w:t>
      </w:r>
      <w:r w:rsidR="00F2625F" w:rsidRPr="002161E4">
        <w:rPr>
          <w:rStyle w:val="Bodytext285pt"/>
          <w:rFonts w:eastAsia="Century Schoolbook"/>
          <w:sz w:val="24"/>
          <w:szCs w:val="24"/>
          <w:vertAlign w:val="subscript"/>
        </w:rPr>
        <w:t>3</w:t>
      </w:r>
      <w:r w:rsidR="00F2625F" w:rsidRPr="002161E4">
        <w:rPr>
          <w:rStyle w:val="Bodytext285pt"/>
          <w:rFonts w:eastAsia="Century Schoolbook"/>
          <w:sz w:val="24"/>
          <w:szCs w:val="24"/>
        </w:rPr>
        <w:t xml:space="preserve"> (carbonaţi secundari) în primii 125 cm şi orizont Gr (proprietăţi gleice de reducere)</w:t>
      </w:r>
      <w:r w:rsidR="00EF69C1">
        <w:rPr>
          <w:rStyle w:val="Bodytext285pt"/>
          <w:rFonts w:eastAsia="Century Schoolbook"/>
          <w:sz w:val="24"/>
          <w:szCs w:val="24"/>
        </w:rPr>
        <w:t>,</w:t>
      </w:r>
      <w:r w:rsidR="00F2625F" w:rsidRPr="002161E4">
        <w:rPr>
          <w:rStyle w:val="Bodytext285pt"/>
          <w:rFonts w:eastAsia="Century Schoolbook"/>
          <w:sz w:val="24"/>
          <w:szCs w:val="24"/>
        </w:rPr>
        <w:t xml:space="preserve"> cu limita superioară începând în intervalul 50 – 125 cm şi </w:t>
      </w:r>
      <w:r w:rsidR="00F2625F" w:rsidRPr="002161E4">
        <w:rPr>
          <w:rFonts w:ascii="Times New Roman" w:eastAsiaTheme="minorEastAsia" w:hAnsi="Times New Roman" w:cs="Times New Roman"/>
          <w:bCs/>
          <w:iCs/>
          <w:sz w:val="24"/>
          <w:szCs w:val="24"/>
          <w:lang w:val="ro-RO"/>
        </w:rPr>
        <w:t>orizont ac (hiponatric) în intervalul 0 – 100 cm sau orizont na (natric) în intervalul 50 – 100 cm.</w:t>
      </w:r>
    </w:p>
    <w:p w14:paraId="26FF03C3" w14:textId="77777777" w:rsidR="00F2625F" w:rsidRPr="00660906" w:rsidRDefault="00F2625F"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gleic sodic cernic (FZ cb.gc.ac.ce)</w:t>
      </w:r>
    </w:p>
    <w:p w14:paraId="20402543" w14:textId="77777777" w:rsidR="00F2625F" w:rsidRPr="00660906" w:rsidRDefault="00F2625F"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57E23183"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CGac</w:t>
      </w:r>
    </w:p>
    <w:p w14:paraId="1B9254F2"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CGac</w:t>
      </w:r>
    </w:p>
    <w:p w14:paraId="57D18009"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CGna</w:t>
      </w:r>
    </w:p>
    <w:p w14:paraId="1B29B4FC" w14:textId="77777777" w:rsidR="00F2625F" w:rsidRPr="002161E4" w:rsidRDefault="002C62EC" w:rsidP="009319D9">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4</w:t>
      </w:r>
      <w:r w:rsidR="00F2625F" w:rsidRPr="002161E4">
        <w:rPr>
          <w:rFonts w:ascii="Times New Roman" w:eastAsiaTheme="minorEastAsia" w:hAnsi="Times New Roman" w:cs="Times New Roman"/>
          <w:b/>
          <w:iCs/>
          <w:sz w:val="24"/>
          <w:szCs w:val="24"/>
          <w:lang w:val="ro-RO"/>
        </w:rPr>
        <w:t xml:space="preserve">.f. </w:t>
      </w:r>
      <w:r w:rsidR="00F2625F" w:rsidRPr="002161E4">
        <w:rPr>
          <w:rStyle w:val="Bodytext285pt"/>
          <w:rFonts w:eastAsia="Century Schoolbook"/>
          <w:sz w:val="24"/>
          <w:szCs w:val="24"/>
        </w:rPr>
        <w:t>Soluri având orizont Gr (proprietăţi gleice de reducere) cu limita superioară începând în intervalul 50 – 125 cm şi</w:t>
      </w:r>
      <w:r w:rsidR="00F2625F" w:rsidRPr="002161E4">
        <w:rPr>
          <w:rFonts w:ascii="Times New Roman" w:eastAsiaTheme="minorEastAsia" w:hAnsi="Times New Roman" w:cs="Times New Roman"/>
          <w:bCs/>
          <w:iCs/>
          <w:sz w:val="24"/>
          <w:szCs w:val="24"/>
          <w:lang w:val="ro-RO"/>
        </w:rPr>
        <w:t xml:space="preserve"> orizont sc în intervalul 0 – 100 cm sau orizont sa în intervalul 50 – 100 cm adâncime.</w:t>
      </w:r>
    </w:p>
    <w:p w14:paraId="2A10E79D" w14:textId="77777777" w:rsidR="00F2625F" w:rsidRPr="00660906" w:rsidRDefault="00F2625F"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gleic salinic cernic (FZ gc.sc.ce)</w:t>
      </w:r>
    </w:p>
    <w:p w14:paraId="6592311F" w14:textId="77777777" w:rsidR="00F2625F" w:rsidRPr="00660906" w:rsidRDefault="00F2625F"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34737038"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w:t>
      </w:r>
    </w:p>
    <w:p w14:paraId="4BA4D4C8"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w:t>
      </w:r>
    </w:p>
    <w:p w14:paraId="0D83DE97"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CGoxsc</w:t>
      </w:r>
    </w:p>
    <w:p w14:paraId="16FF09D8"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CGoxsc</w:t>
      </w:r>
    </w:p>
    <w:p w14:paraId="512965C8" w14:textId="5F5F7700" w:rsidR="00F2625F" w:rsidRPr="002161E4" w:rsidRDefault="002C62EC" w:rsidP="009319D9">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4</w:t>
      </w:r>
      <w:r w:rsidR="00F2625F" w:rsidRPr="002161E4">
        <w:rPr>
          <w:rFonts w:ascii="Times New Roman" w:eastAsiaTheme="minorEastAsia" w:hAnsi="Times New Roman" w:cs="Times New Roman"/>
          <w:b/>
          <w:iCs/>
          <w:sz w:val="24"/>
          <w:szCs w:val="24"/>
          <w:lang w:val="ro-RO"/>
        </w:rPr>
        <w:t xml:space="preserve">.g. </w:t>
      </w:r>
      <w:r w:rsidR="00F2625F" w:rsidRPr="002161E4">
        <w:rPr>
          <w:rFonts w:ascii="Times New Roman" w:eastAsiaTheme="minorEastAsia" w:hAnsi="Times New Roman" w:cs="Times New Roman"/>
          <w:bCs/>
          <w:iCs/>
          <w:sz w:val="24"/>
          <w:szCs w:val="24"/>
          <w:lang w:val="ro-RO"/>
        </w:rPr>
        <w:t>Este asemănător subtipului gleic cernic (orizontul Gr având limita superioară în intervalul 50 – 125 cm)</w:t>
      </w:r>
      <w:r w:rsidR="00F2625F" w:rsidRPr="002161E4">
        <w:rPr>
          <w:rFonts w:ascii="Times New Roman" w:eastAsiaTheme="minorEastAsia" w:hAnsi="Times New Roman" w:cs="Times New Roman"/>
          <w:sz w:val="24"/>
          <w:szCs w:val="24"/>
          <w:lang w:val="ro-RO"/>
        </w:rPr>
        <w:t>, dar</w:t>
      </w:r>
      <w:r w:rsidR="00F2625F" w:rsidRPr="002161E4">
        <w:rPr>
          <w:rStyle w:val="Bodytext285pt"/>
          <w:rFonts w:eastAsia="Century Schoolbook"/>
          <w:sz w:val="24"/>
          <w:szCs w:val="24"/>
        </w:rPr>
        <w:t xml:space="preserve"> prezentând caractere salinice şi sodice în acelaş</w:t>
      </w:r>
      <w:r w:rsidR="00DB23FB">
        <w:rPr>
          <w:rStyle w:val="Bodytext285pt"/>
          <w:rFonts w:eastAsia="Century Schoolbook"/>
          <w:sz w:val="24"/>
          <w:szCs w:val="24"/>
        </w:rPr>
        <w:t>i</w:t>
      </w:r>
      <w:r w:rsidR="00F2625F" w:rsidRPr="002161E4">
        <w:rPr>
          <w:rStyle w:val="Bodytext285pt"/>
          <w:rFonts w:eastAsia="Century Schoolbook"/>
          <w:sz w:val="24"/>
          <w:szCs w:val="24"/>
        </w:rPr>
        <w:t xml:space="preserve"> timp (</w:t>
      </w:r>
      <w:r w:rsidR="00F2625F" w:rsidRPr="002161E4">
        <w:rPr>
          <w:rFonts w:ascii="Times New Roman" w:eastAsiaTheme="minorEastAsia" w:hAnsi="Times New Roman" w:cs="Times New Roman"/>
          <w:bCs/>
          <w:iCs/>
          <w:sz w:val="24"/>
          <w:szCs w:val="24"/>
          <w:lang w:val="ro-RO"/>
        </w:rPr>
        <w:t>orizont sc în intervalul 0 – 100 cm sau orizont sa în intervalul 50 – 100 cm şi orizont ac în intervalul 0 – 100 cm sau orizont na în intervalul 50 – 100 cm).</w:t>
      </w:r>
    </w:p>
    <w:p w14:paraId="3C3279FB" w14:textId="77777777" w:rsidR="00F2625F" w:rsidRPr="00660906" w:rsidRDefault="00F2625F" w:rsidP="00DA144B">
      <w:pPr>
        <w:spacing w:after="0" w:line="360" w:lineRule="auto"/>
        <w:jc w:val="center"/>
        <w:outlineLvl w:val="0"/>
        <w:rPr>
          <w:rFonts w:ascii="Times New Roman" w:eastAsiaTheme="minorEastAsia" w:hAnsi="Times New Roman" w:cs="Times New Roman"/>
          <w:bCs/>
          <w:i/>
          <w:iCs/>
          <w:sz w:val="24"/>
          <w:szCs w:val="24"/>
          <w:lang w:val="ro-RO"/>
        </w:rPr>
      </w:pPr>
      <w:r w:rsidRPr="00660906">
        <w:rPr>
          <w:rFonts w:ascii="Times New Roman" w:eastAsiaTheme="minorEastAsia" w:hAnsi="Times New Roman" w:cs="Times New Roman"/>
          <w:b/>
          <w:i/>
          <w:iCs/>
          <w:sz w:val="24"/>
          <w:szCs w:val="24"/>
          <w:lang w:val="ro-RO"/>
        </w:rPr>
        <w:t>Faeoziom gleic salsodic cernic (FZ gc.ss.ce)</w:t>
      </w:r>
    </w:p>
    <w:p w14:paraId="777E613B" w14:textId="77777777" w:rsidR="00F2625F" w:rsidRPr="002161E4" w:rsidRDefault="002C62EC" w:rsidP="009319D9">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lastRenderedPageBreak/>
        <w:t>4</w:t>
      </w:r>
      <w:r w:rsidR="00F2625F" w:rsidRPr="002161E4">
        <w:rPr>
          <w:rFonts w:ascii="Times New Roman" w:eastAsiaTheme="minorEastAsia" w:hAnsi="Times New Roman" w:cs="Times New Roman"/>
          <w:b/>
          <w:iCs/>
          <w:sz w:val="24"/>
          <w:szCs w:val="24"/>
          <w:lang w:val="ro-RO"/>
        </w:rPr>
        <w:t xml:space="preserve">.h. </w:t>
      </w:r>
      <w:r w:rsidR="00F2625F" w:rsidRPr="002161E4">
        <w:rPr>
          <w:rFonts w:ascii="Times New Roman" w:eastAsiaTheme="minorEastAsia" w:hAnsi="Times New Roman" w:cs="Times New Roman"/>
          <w:bCs/>
          <w:iCs/>
          <w:sz w:val="24"/>
          <w:szCs w:val="24"/>
          <w:lang w:val="ro-RO"/>
        </w:rPr>
        <w:t>Este asemănător subtipului gleic cernic (orizontul Gr având limita superioară în intervalul 50 – 125 cm)</w:t>
      </w:r>
      <w:r w:rsidR="00F2625F" w:rsidRPr="002161E4">
        <w:rPr>
          <w:rFonts w:ascii="Times New Roman" w:eastAsiaTheme="minorEastAsia" w:hAnsi="Times New Roman" w:cs="Times New Roman"/>
          <w:sz w:val="24"/>
          <w:szCs w:val="24"/>
          <w:lang w:val="ro-RO"/>
        </w:rPr>
        <w:t>,</w:t>
      </w:r>
      <w:r w:rsidR="00F2625F" w:rsidRPr="002161E4">
        <w:rPr>
          <w:rFonts w:ascii="Times New Roman" w:eastAsiaTheme="minorEastAsia" w:hAnsi="Times New Roman" w:cs="Times New Roman"/>
          <w:bCs/>
          <w:iCs/>
          <w:sz w:val="24"/>
          <w:szCs w:val="24"/>
          <w:lang w:val="ro-RO"/>
        </w:rPr>
        <w:t xml:space="preserve"> prezentând orizont ac (hiponatric) în intervalul 0 – 100 cm sau orizont na (natric) în intervalul 50 – 100 cm.</w:t>
      </w:r>
    </w:p>
    <w:p w14:paraId="46650679" w14:textId="77777777" w:rsidR="00F2625F" w:rsidRPr="00660906" w:rsidRDefault="00F2625F" w:rsidP="00DA144B">
      <w:pPr>
        <w:spacing w:after="0" w:line="360" w:lineRule="auto"/>
        <w:jc w:val="center"/>
        <w:outlineLvl w:val="0"/>
        <w:rPr>
          <w:rFonts w:ascii="Times New Roman" w:eastAsiaTheme="minorEastAsia" w:hAnsi="Times New Roman" w:cs="Times New Roman"/>
          <w:bCs/>
          <w:i/>
          <w:iCs/>
          <w:sz w:val="24"/>
          <w:szCs w:val="24"/>
          <w:lang w:val="ro-RO"/>
        </w:rPr>
      </w:pPr>
      <w:r w:rsidRPr="00660906">
        <w:rPr>
          <w:rFonts w:ascii="Times New Roman" w:eastAsiaTheme="minorEastAsia" w:hAnsi="Times New Roman" w:cs="Times New Roman"/>
          <w:b/>
          <w:i/>
          <w:iCs/>
          <w:sz w:val="24"/>
          <w:szCs w:val="24"/>
          <w:lang w:val="ro-RO"/>
        </w:rPr>
        <w:t>Faeoziom gleic sodic cernic (CZ gc.ac.ce)</w:t>
      </w:r>
    </w:p>
    <w:p w14:paraId="2CB63B7B" w14:textId="77777777" w:rsidR="00F2625F" w:rsidRPr="00660906" w:rsidRDefault="00F2625F"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6614AA42"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CGoxac</w:t>
      </w:r>
    </w:p>
    <w:p w14:paraId="41D4983E"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CGoxac</w:t>
      </w:r>
    </w:p>
    <w:p w14:paraId="13E15C71"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CGoxac</w:t>
      </w:r>
    </w:p>
    <w:p w14:paraId="47A40D54"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CGoxac</w:t>
      </w:r>
    </w:p>
    <w:p w14:paraId="7BA024C8" w14:textId="77777777" w:rsidR="00F2625F" w:rsidRPr="002161E4" w:rsidRDefault="002C62EC"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4</w:t>
      </w:r>
      <w:r w:rsidR="00F2625F" w:rsidRPr="002161E4">
        <w:rPr>
          <w:rFonts w:ascii="Times New Roman" w:eastAsiaTheme="minorEastAsia" w:hAnsi="Times New Roman" w:cs="Times New Roman"/>
          <w:b/>
          <w:iCs/>
          <w:sz w:val="24"/>
          <w:szCs w:val="24"/>
          <w:lang w:val="ro-RO"/>
        </w:rPr>
        <w:t xml:space="preserve">.i. </w:t>
      </w:r>
      <w:r w:rsidR="00F2625F" w:rsidRPr="002161E4">
        <w:rPr>
          <w:rFonts w:ascii="Times New Roman" w:eastAsiaTheme="minorEastAsia" w:hAnsi="Times New Roman" w:cs="Times New Roman"/>
          <w:bCs/>
          <w:iCs/>
          <w:sz w:val="24"/>
          <w:szCs w:val="24"/>
          <w:lang w:val="ro-RO"/>
        </w:rPr>
        <w:t>Este asemănător subtipului gleic cernic (orizontul Gr având limita superioară în intervalul 50 – 125 cm)</w:t>
      </w:r>
      <w:r w:rsidR="00F2625F" w:rsidRPr="002161E4">
        <w:rPr>
          <w:rFonts w:ascii="Times New Roman" w:eastAsiaTheme="minorEastAsia" w:hAnsi="Times New Roman" w:cs="Times New Roman"/>
          <w:sz w:val="24"/>
          <w:szCs w:val="24"/>
          <w:lang w:val="ro-RO"/>
        </w:rPr>
        <w:t>,</w:t>
      </w:r>
      <w:r w:rsidR="00F2625F" w:rsidRPr="002161E4">
        <w:rPr>
          <w:rStyle w:val="Bodytext285pt"/>
          <w:rFonts w:eastAsia="Century Schoolbook"/>
          <w:sz w:val="24"/>
          <w:szCs w:val="24"/>
        </w:rPr>
        <w:t xml:space="preserve"> cu orizont contractilo-gonflant (z) situat de la baza orizontului Am şi 100 cm adâncime.</w:t>
      </w:r>
    </w:p>
    <w:p w14:paraId="49B0019E" w14:textId="77777777" w:rsidR="00F2625F" w:rsidRPr="00660906" w:rsidRDefault="00F2625F"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gleic vertic cernic (CZ gc.vs.ce)</w:t>
      </w:r>
    </w:p>
    <w:p w14:paraId="003AF912" w14:textId="77777777" w:rsidR="00F2625F" w:rsidRPr="00660906" w:rsidRDefault="00F2625F" w:rsidP="00660906">
      <w:pPr>
        <w:spacing w:after="0" w:line="360" w:lineRule="auto"/>
        <w:jc w:val="center"/>
        <w:rPr>
          <w:rStyle w:val="Bodytext285pt"/>
          <w:rFonts w:eastAsiaTheme="minorEastAsia"/>
          <w:i/>
          <w:iCs/>
          <w:sz w:val="24"/>
          <w:szCs w:val="24"/>
        </w:rPr>
      </w:pPr>
      <w:r w:rsidRPr="00660906">
        <w:rPr>
          <w:rFonts w:ascii="Times New Roman" w:eastAsiaTheme="minorEastAsia" w:hAnsi="Times New Roman" w:cs="Times New Roman"/>
          <w:i/>
          <w:iCs/>
          <w:sz w:val="24"/>
          <w:szCs w:val="24"/>
          <w:lang w:val="ro-RO"/>
        </w:rPr>
        <w:t>Succesiune de orizonturi:</w:t>
      </w:r>
    </w:p>
    <w:p w14:paraId="7171E5E0"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CzGox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398CC760"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CzGr</w:t>
      </w:r>
    </w:p>
    <w:p w14:paraId="68C97F9F" w14:textId="77777777" w:rsidR="00F2625F" w:rsidRPr="00660906" w:rsidRDefault="00F2625F"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CzGox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1531D71F" w14:textId="77777777" w:rsidR="00635C8D" w:rsidRPr="002161E4" w:rsidRDefault="00635C8D" w:rsidP="009319D9">
      <w:pPr>
        <w:jc w:val="both"/>
        <w:rPr>
          <w:rStyle w:val="Bodytext285pt"/>
          <w:rFonts w:eastAsia="Century Schoolbook"/>
          <w:b/>
          <w:bCs/>
          <w:iCs/>
          <w:sz w:val="24"/>
          <w:szCs w:val="24"/>
          <w:shd w:val="clear" w:color="auto" w:fill="auto"/>
          <w:lang w:val="en-US" w:eastAsia="en-US" w:bidi="ar-SA"/>
        </w:rPr>
      </w:pPr>
      <w:r w:rsidRPr="002161E4">
        <w:rPr>
          <w:rFonts w:ascii="Times New Roman" w:eastAsiaTheme="minorEastAsia" w:hAnsi="Times New Roman" w:cs="Times New Roman"/>
          <w:b/>
          <w:iCs/>
          <w:sz w:val="24"/>
          <w:szCs w:val="24"/>
          <w:lang w:val="ro-RO"/>
        </w:rPr>
        <w:t xml:space="preserve">4.j. </w:t>
      </w:r>
      <w:r w:rsidRPr="002161E4">
        <w:rPr>
          <w:rFonts w:ascii="Times New Roman" w:hAnsi="Times New Roman" w:cs="Times New Roman"/>
          <w:iCs/>
          <w:sz w:val="24"/>
          <w:szCs w:val="24"/>
        </w:rPr>
        <w:t xml:space="preserve">Soluri având </w:t>
      </w:r>
      <w:r w:rsidRPr="002161E4">
        <w:rPr>
          <w:rStyle w:val="Bodytext285pt"/>
          <w:rFonts w:eastAsia="Century Schoolbook"/>
          <w:iCs/>
          <w:sz w:val="24"/>
          <w:szCs w:val="24"/>
        </w:rPr>
        <w:t>textură grosieră (nisipoasă şi/sau nisipoasă-lutoasă) în orizontul de suprafaţă.</w:t>
      </w:r>
    </w:p>
    <w:p w14:paraId="34168A5E" w14:textId="77777777" w:rsidR="00635C8D" w:rsidRPr="00660906" w:rsidRDefault="00635C8D" w:rsidP="00DA144B">
      <w:pPr>
        <w:jc w:val="center"/>
        <w:outlineLvl w:val="0"/>
        <w:rPr>
          <w:rStyle w:val="BodyTextChar4"/>
          <w:rFonts w:ascii="Times New Roman" w:eastAsia="Century Schoolbook" w:hAnsi="Times New Roman"/>
          <w:b/>
          <w:bCs/>
          <w:i/>
          <w:iCs/>
          <w:sz w:val="24"/>
          <w:szCs w:val="24"/>
        </w:rPr>
      </w:pPr>
      <w:r w:rsidRPr="00660906">
        <w:rPr>
          <w:rStyle w:val="BodyTextChar4"/>
          <w:rFonts w:ascii="Times New Roman" w:eastAsia="Century Schoolbook" w:hAnsi="Times New Roman"/>
          <w:b/>
          <w:bCs/>
          <w:i/>
          <w:iCs/>
          <w:sz w:val="24"/>
          <w:szCs w:val="24"/>
        </w:rPr>
        <w:t>Faeoziom psamic (FZ ps)</w:t>
      </w:r>
    </w:p>
    <w:p w14:paraId="5FC70446" w14:textId="77777777" w:rsidR="00635C8D" w:rsidRPr="00660906" w:rsidRDefault="00635C8D" w:rsidP="00660906">
      <w:pPr>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70FBE03F"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Am – AC – C</w:t>
      </w:r>
    </w:p>
    <w:p w14:paraId="09D6C388" w14:textId="6C652732" w:rsidR="00635C8D" w:rsidRPr="002161E4" w:rsidRDefault="00635C8D" w:rsidP="009319D9">
      <w:pPr>
        <w:jc w:val="both"/>
        <w:rPr>
          <w:rStyle w:val="Bodytext285pt"/>
          <w:rFonts w:eastAsia="Century Schoolbook"/>
          <w:b/>
          <w:bCs/>
          <w:iCs/>
          <w:sz w:val="24"/>
          <w:szCs w:val="24"/>
          <w:shd w:val="clear" w:color="auto" w:fill="auto"/>
          <w:lang w:val="en-US" w:eastAsia="en-US" w:bidi="ar-SA"/>
        </w:rPr>
      </w:pPr>
      <w:r w:rsidRPr="002161E4">
        <w:rPr>
          <w:rFonts w:ascii="Times New Roman" w:eastAsiaTheme="minorEastAsia" w:hAnsi="Times New Roman" w:cs="Times New Roman"/>
          <w:b/>
          <w:iCs/>
          <w:sz w:val="24"/>
          <w:szCs w:val="24"/>
          <w:lang w:val="ro-RO"/>
        </w:rPr>
        <w:t>4.k.</w:t>
      </w:r>
      <w:r w:rsidRPr="002161E4">
        <w:rPr>
          <w:rStyle w:val="BodyTextChar4"/>
          <w:rFonts w:ascii="Times New Roman" w:eastAsia="Century Schoolbook" w:hAnsi="Times New Roman"/>
          <w:b/>
          <w:bCs/>
          <w:iCs/>
          <w:sz w:val="24"/>
          <w:szCs w:val="24"/>
        </w:rPr>
        <w:t xml:space="preserve"> </w:t>
      </w:r>
      <w:r w:rsidRPr="002161E4">
        <w:rPr>
          <w:rFonts w:ascii="Times New Roman" w:hAnsi="Times New Roman" w:cs="Times New Roman"/>
          <w:iCs/>
          <w:sz w:val="24"/>
          <w:szCs w:val="24"/>
        </w:rPr>
        <w:t xml:space="preserve">Soluri având </w:t>
      </w:r>
      <w:r w:rsidRPr="002161E4">
        <w:rPr>
          <w:rFonts w:ascii="Times New Roman" w:eastAsiaTheme="minorEastAsia" w:hAnsi="Times New Roman" w:cs="Times New Roman"/>
          <w:bCs/>
          <w:iCs/>
          <w:sz w:val="24"/>
          <w:szCs w:val="24"/>
          <w:lang w:val="ro-RO"/>
        </w:rPr>
        <w:t xml:space="preserve">caracter scheletic la nivelul orizonturilor Am şi AC sau Am şi AR, conţinut în schelet între 50% şi 90% - </w:t>
      </w:r>
      <w:r w:rsidRPr="002161E4">
        <w:rPr>
          <w:rStyle w:val="Bodytext285pt"/>
          <w:rFonts w:eastAsia="Century Schoolbook"/>
          <w:iCs/>
          <w:sz w:val="24"/>
          <w:szCs w:val="24"/>
        </w:rPr>
        <w:t xml:space="preserve">50% </w:t>
      </w:r>
      <m:oMath>
        <m:r>
          <m:rPr>
            <m:sty m:val="p"/>
          </m:rPr>
          <w:rPr>
            <w:rStyle w:val="Bodytext285pt"/>
            <w:rFonts w:ascii="Cambria Math" w:eastAsia="Century Schoolbook" w:hAnsi="Cambria Math"/>
            <w:sz w:val="24"/>
            <w:szCs w:val="24"/>
          </w:rPr>
          <m:t xml:space="preserve">&lt; </m:t>
        </m:r>
      </m:oMath>
      <w:r w:rsidRPr="002161E4">
        <w:rPr>
          <w:rStyle w:val="Bodytext285pt"/>
          <w:rFonts w:eastAsia="Century Schoolbook"/>
          <w:iCs/>
          <w:sz w:val="24"/>
          <w:szCs w:val="24"/>
        </w:rPr>
        <w:t xml:space="preserve">sk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 xml:space="preserve"> 90%.</w:t>
      </w:r>
    </w:p>
    <w:p w14:paraId="0F17E897" w14:textId="77777777" w:rsidR="00635C8D" w:rsidRPr="00660906" w:rsidRDefault="00635C8D" w:rsidP="00DA144B">
      <w:pPr>
        <w:jc w:val="center"/>
        <w:outlineLvl w:val="0"/>
        <w:rPr>
          <w:rStyle w:val="BodyTextChar4"/>
          <w:rFonts w:ascii="Times New Roman" w:eastAsia="Century Schoolbook" w:hAnsi="Times New Roman"/>
          <w:i/>
          <w:sz w:val="24"/>
          <w:szCs w:val="24"/>
        </w:rPr>
      </w:pPr>
      <w:r w:rsidRPr="00660906">
        <w:rPr>
          <w:rStyle w:val="BodyTextChar4"/>
          <w:rFonts w:ascii="Times New Roman" w:eastAsia="Century Schoolbook" w:hAnsi="Times New Roman"/>
          <w:b/>
          <w:bCs/>
          <w:i/>
          <w:iCs/>
          <w:sz w:val="24"/>
          <w:szCs w:val="24"/>
        </w:rPr>
        <w:t>Faeoziom scheletic (FZ</w:t>
      </w:r>
    </w:p>
    <w:p w14:paraId="23429477" w14:textId="77777777" w:rsidR="00635C8D" w:rsidRPr="00660906" w:rsidRDefault="00635C8D" w:rsidP="00660906">
      <w:pPr>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4C466821"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lastRenderedPageBreak/>
        <w:t>Am – AC – C</w:t>
      </w:r>
    </w:p>
    <w:p w14:paraId="44159E18" w14:textId="7F9D8E1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 AC – C </w:t>
      </w:r>
      <w:r w:rsidR="00EE62DC">
        <w:rPr>
          <w:rFonts w:ascii="Times New Roman" w:eastAsiaTheme="minorEastAsia" w:hAnsi="Times New Roman" w:cs="Times New Roman"/>
          <w:b/>
          <w:i/>
          <w:iCs/>
          <w:sz w:val="24"/>
          <w:szCs w:val="24"/>
          <w:lang w:val="ro-RO"/>
        </w:rPr>
        <w:t>–</w:t>
      </w:r>
      <w:r w:rsidRPr="00660906">
        <w:rPr>
          <w:rFonts w:ascii="Times New Roman" w:eastAsiaTheme="minorEastAsia" w:hAnsi="Times New Roman" w:cs="Times New Roman"/>
          <w:b/>
          <w:i/>
          <w:iCs/>
          <w:sz w:val="24"/>
          <w:szCs w:val="24"/>
          <w:lang w:val="ro-RO"/>
        </w:rPr>
        <w:t xml:space="preserve"> R</w:t>
      </w:r>
    </w:p>
    <w:p w14:paraId="0C5ECBF9"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Am – AR – R</w:t>
      </w:r>
    </w:p>
    <w:p w14:paraId="2BC3CD59" w14:textId="77777777" w:rsidR="00635C8D" w:rsidRPr="002161E4" w:rsidRDefault="00635C8D" w:rsidP="009319D9">
      <w:pPr>
        <w:jc w:val="both"/>
        <w:rPr>
          <w:rStyle w:val="Bodytext285pt"/>
          <w:rFonts w:eastAsia="Century Schoolbook"/>
          <w:b/>
          <w:bCs/>
          <w:iCs/>
          <w:sz w:val="24"/>
          <w:szCs w:val="24"/>
          <w:shd w:val="clear" w:color="auto" w:fill="auto"/>
          <w:lang w:val="en-US" w:eastAsia="en-US" w:bidi="ar-SA"/>
        </w:rPr>
      </w:pPr>
      <w:r w:rsidRPr="002161E4">
        <w:rPr>
          <w:rFonts w:ascii="Times New Roman" w:eastAsiaTheme="minorEastAsia" w:hAnsi="Times New Roman" w:cs="Times New Roman"/>
          <w:b/>
          <w:iCs/>
          <w:sz w:val="24"/>
          <w:szCs w:val="24"/>
          <w:lang w:val="ro-RO"/>
        </w:rPr>
        <w:t xml:space="preserve">4.l. </w:t>
      </w:r>
      <w:r w:rsidRPr="002161E4">
        <w:rPr>
          <w:rFonts w:ascii="Times New Roman" w:hAnsi="Times New Roman" w:cs="Times New Roman"/>
          <w:iCs/>
          <w:sz w:val="24"/>
          <w:szCs w:val="24"/>
        </w:rPr>
        <w:t xml:space="preserve">Soluri având </w:t>
      </w:r>
      <w:r w:rsidRPr="002161E4">
        <w:rPr>
          <w:rStyle w:val="Bodytext285pt"/>
          <w:rFonts w:eastAsia="Century Schoolbook"/>
          <w:iCs/>
          <w:sz w:val="24"/>
          <w:szCs w:val="24"/>
        </w:rPr>
        <w:t>textură mijlocie silitică (prăfoasă şi/sau prăfoasă nisipoasă) în orizontul Am.</w:t>
      </w:r>
    </w:p>
    <w:p w14:paraId="11A9AA86" w14:textId="77777777" w:rsidR="00635C8D" w:rsidRPr="00660906" w:rsidRDefault="00635C8D" w:rsidP="00DA144B">
      <w:pPr>
        <w:jc w:val="center"/>
        <w:outlineLvl w:val="0"/>
        <w:rPr>
          <w:rStyle w:val="BodyTextChar4"/>
          <w:rFonts w:ascii="Times New Roman" w:eastAsia="Century Schoolbook" w:hAnsi="Times New Roman"/>
          <w:b/>
          <w:bCs/>
          <w:i/>
          <w:iCs/>
          <w:sz w:val="24"/>
          <w:szCs w:val="24"/>
        </w:rPr>
      </w:pPr>
      <w:r w:rsidRPr="00660906">
        <w:rPr>
          <w:rStyle w:val="BodyTextChar4"/>
          <w:rFonts w:ascii="Times New Roman" w:eastAsia="Century Schoolbook" w:hAnsi="Times New Roman"/>
          <w:b/>
          <w:bCs/>
          <w:i/>
          <w:iCs/>
          <w:sz w:val="24"/>
          <w:szCs w:val="24"/>
        </w:rPr>
        <w:t>Faeoziom silitic (FZ si)</w:t>
      </w:r>
    </w:p>
    <w:p w14:paraId="34FF8C54" w14:textId="77777777" w:rsidR="00635C8D" w:rsidRPr="00660906" w:rsidRDefault="00635C8D" w:rsidP="00660906">
      <w:pPr>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4AB74E74"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Am – AC – C</w:t>
      </w:r>
    </w:p>
    <w:p w14:paraId="75498D1B" w14:textId="77777777" w:rsidR="00635C8D" w:rsidRPr="002161E4" w:rsidRDefault="00635C8D" w:rsidP="009319D9">
      <w:pPr>
        <w:jc w:val="both"/>
        <w:rPr>
          <w:rFonts w:ascii="Times New Roman" w:eastAsia="Century Schoolbook" w:hAnsi="Times New Roman" w:cs="Times New Roman"/>
          <w:b/>
          <w:bCs/>
          <w:iCs/>
          <w:color w:val="000000"/>
          <w:sz w:val="24"/>
          <w:szCs w:val="24"/>
        </w:rPr>
      </w:pPr>
      <w:r w:rsidRPr="002161E4">
        <w:rPr>
          <w:rFonts w:ascii="Times New Roman" w:eastAsiaTheme="minorEastAsia" w:hAnsi="Times New Roman" w:cs="Times New Roman"/>
          <w:b/>
          <w:iCs/>
          <w:sz w:val="24"/>
          <w:szCs w:val="24"/>
          <w:lang w:val="ro-RO"/>
        </w:rPr>
        <w:t xml:space="preserve">4.m. </w:t>
      </w:r>
      <w:r w:rsidRPr="002161E4">
        <w:rPr>
          <w:rFonts w:ascii="Times New Roman" w:hAnsi="Times New Roman" w:cs="Times New Roman"/>
          <w:iCs/>
          <w:sz w:val="24"/>
          <w:szCs w:val="24"/>
        </w:rPr>
        <w:t xml:space="preserve">Soluri care </w:t>
      </w:r>
      <w:r w:rsidRPr="002161E4">
        <w:rPr>
          <w:rFonts w:ascii="Times New Roman" w:eastAsiaTheme="minorEastAsia" w:hAnsi="Times New Roman" w:cs="Times New Roman"/>
          <w:iCs/>
          <w:sz w:val="24"/>
          <w:szCs w:val="24"/>
          <w:lang w:val="ro-RO"/>
        </w:rPr>
        <w:t>prezintă proprietăţi hipostagnice (orizont w) în primii 100 cm sau proprietăţi stagnice intense (orizont W) între 50 şi 100 cm, nu prezintă</w:t>
      </w:r>
      <w:r w:rsidRPr="002161E4">
        <w:rPr>
          <w:rFonts w:ascii="Times New Roman" w:hAnsi="Times New Roman" w:cs="Times New Roman"/>
          <w:iCs/>
          <w:sz w:val="24"/>
          <w:szCs w:val="24"/>
        </w:rPr>
        <w:t xml:space="preserve"> orizont Cca sau concentrări de carbonaţi secundari în primii 125 cm ai profilului.</w:t>
      </w:r>
    </w:p>
    <w:p w14:paraId="21B74444" w14:textId="77777777" w:rsidR="00635C8D" w:rsidRPr="00660906" w:rsidRDefault="00635C8D" w:rsidP="00DA144B">
      <w:pPr>
        <w:jc w:val="center"/>
        <w:outlineLvl w:val="0"/>
        <w:rPr>
          <w:rStyle w:val="BodyTextChar4"/>
          <w:rFonts w:ascii="Times New Roman" w:eastAsia="Century Schoolbook" w:hAnsi="Times New Roman"/>
          <w:b/>
          <w:bCs/>
          <w:i/>
          <w:iCs/>
          <w:sz w:val="24"/>
          <w:szCs w:val="24"/>
        </w:rPr>
      </w:pPr>
      <w:r w:rsidRPr="00660906">
        <w:rPr>
          <w:rStyle w:val="BodyTextChar4"/>
          <w:rFonts w:ascii="Times New Roman" w:eastAsia="Century Schoolbook" w:hAnsi="Times New Roman"/>
          <w:b/>
          <w:bCs/>
          <w:i/>
          <w:iCs/>
          <w:sz w:val="24"/>
          <w:szCs w:val="24"/>
        </w:rPr>
        <w:t>Faeoziom stagnic (FZ st)</w:t>
      </w:r>
    </w:p>
    <w:p w14:paraId="0EC29722" w14:textId="77777777" w:rsidR="00635C8D" w:rsidRPr="00660906" w:rsidRDefault="00635C8D" w:rsidP="00660906">
      <w:pPr>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5A2CB031"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 ACw – C </w:t>
      </w:r>
      <w:r w:rsidRPr="00510A5F">
        <w:rPr>
          <w:rFonts w:ascii="Times New Roman" w:eastAsiaTheme="minorEastAsia" w:hAnsi="Times New Roman" w:cs="Times New Roman"/>
          <w:iCs/>
          <w:sz w:val="24"/>
          <w:szCs w:val="24"/>
          <w:lang w:val="ro-RO"/>
        </w:rPr>
        <w:t>sau</w:t>
      </w:r>
      <w:r w:rsidRPr="00660906">
        <w:rPr>
          <w:rFonts w:ascii="Times New Roman" w:eastAsiaTheme="minorEastAsia" w:hAnsi="Times New Roman" w:cs="Times New Roman"/>
          <w:b/>
          <w:i/>
          <w:iCs/>
          <w:sz w:val="24"/>
          <w:szCs w:val="24"/>
          <w:lang w:val="ro-RO"/>
        </w:rPr>
        <w:t xml:space="preserve"> Cw</w:t>
      </w:r>
    </w:p>
    <w:p w14:paraId="7F703485"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Am – ACw – ACW – Cw</w:t>
      </w:r>
    </w:p>
    <w:p w14:paraId="0E9BC1AA"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Am – CW sau Am – Cw</w:t>
      </w:r>
    </w:p>
    <w:p w14:paraId="0861473D" w14:textId="77777777" w:rsidR="00635C8D" w:rsidRPr="002161E4" w:rsidRDefault="00635C8D" w:rsidP="009319D9">
      <w:pPr>
        <w:spacing w:after="0" w:line="360" w:lineRule="auto"/>
        <w:jc w:val="both"/>
        <w:rPr>
          <w:rStyle w:val="Bodytext285pt"/>
          <w:rFonts w:eastAsia="Century Schoolbook"/>
          <w:b/>
          <w:bCs/>
          <w:sz w:val="24"/>
          <w:szCs w:val="24"/>
        </w:rPr>
      </w:pPr>
      <w:r w:rsidRPr="002161E4">
        <w:rPr>
          <w:rStyle w:val="Bodytext285pt"/>
          <w:rFonts w:eastAsia="Century Schoolbook"/>
          <w:b/>
          <w:bCs/>
          <w:sz w:val="24"/>
          <w:szCs w:val="24"/>
        </w:rPr>
        <w:t xml:space="preserve">4.n. </w:t>
      </w:r>
      <w:r w:rsidRPr="002161E4">
        <w:rPr>
          <w:rFonts w:ascii="Times New Roman" w:hAnsi="Times New Roman" w:cs="Times New Roman"/>
          <w:iCs/>
          <w:sz w:val="24"/>
          <w:szCs w:val="24"/>
        </w:rPr>
        <w:t xml:space="preserve">Soluri care </w:t>
      </w:r>
      <w:r w:rsidRPr="002161E4">
        <w:rPr>
          <w:rStyle w:val="Bodytext285pt"/>
          <w:rFonts w:eastAsia="Century Schoolbook"/>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14:paraId="16F6B6A5" w14:textId="77777777" w:rsidR="00635C8D" w:rsidRPr="00660906" w:rsidRDefault="00635C8D" w:rsidP="00DA144B">
      <w:pPr>
        <w:spacing w:after="0" w:line="360" w:lineRule="auto"/>
        <w:jc w:val="center"/>
        <w:outlineLvl w:val="0"/>
        <w:rPr>
          <w:rFonts w:ascii="Times New Roman" w:eastAsia="Century Schoolbook" w:hAnsi="Times New Roman" w:cs="Times New Roman"/>
          <w:b/>
          <w:bCs/>
          <w:i/>
          <w:color w:val="000000"/>
          <w:sz w:val="24"/>
          <w:szCs w:val="24"/>
          <w:shd w:val="clear" w:color="auto" w:fill="FFFFFF"/>
          <w:lang w:val="ro-RO" w:eastAsia="ro-RO" w:bidi="ro-RO"/>
        </w:rPr>
      </w:pPr>
      <w:r w:rsidRPr="00660906">
        <w:rPr>
          <w:rStyle w:val="Bodytext285pt"/>
          <w:rFonts w:eastAsia="Century Schoolbook"/>
          <w:b/>
          <w:bCs/>
          <w:i/>
          <w:sz w:val="24"/>
          <w:szCs w:val="24"/>
        </w:rPr>
        <w:t>Faeoziom clinogleic (FZ cl)</w:t>
      </w:r>
    </w:p>
    <w:p w14:paraId="11C9965C" w14:textId="77777777" w:rsidR="00635C8D" w:rsidRPr="00660906" w:rsidRDefault="00635C8D" w:rsidP="00660906">
      <w:pPr>
        <w:spacing w:after="0" w:line="360" w:lineRule="auto"/>
        <w:jc w:val="center"/>
        <w:rPr>
          <w:rStyle w:val="Bodytext285pt"/>
          <w:rFonts w:eastAsiaTheme="minorEastAsia"/>
          <w:i/>
          <w:iCs/>
          <w:sz w:val="24"/>
          <w:szCs w:val="24"/>
        </w:rPr>
      </w:pPr>
      <w:r w:rsidRPr="00660906">
        <w:rPr>
          <w:rFonts w:ascii="Times New Roman" w:eastAsiaTheme="minorEastAsia" w:hAnsi="Times New Roman" w:cs="Times New Roman"/>
          <w:i/>
          <w:iCs/>
          <w:sz w:val="24"/>
          <w:szCs w:val="24"/>
          <w:lang w:val="ro-RO"/>
        </w:rPr>
        <w:t>Succesiune de orizonturi:</w:t>
      </w:r>
    </w:p>
    <w:p w14:paraId="7D9A06A8"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ACwG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w:t>
      </w:r>
    </w:p>
    <w:p w14:paraId="18FE66ED"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ACwG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w:t>
      </w:r>
    </w:p>
    <w:p w14:paraId="72BF4A5E" w14:textId="77777777" w:rsidR="00635C8D" w:rsidRPr="002161E4" w:rsidRDefault="00635C8D" w:rsidP="009319D9">
      <w:pPr>
        <w:jc w:val="both"/>
        <w:rPr>
          <w:rFonts w:ascii="Times New Roman" w:eastAsia="Century Schoolbook" w:hAnsi="Times New Roman" w:cs="Times New Roman"/>
          <w:b/>
          <w:bCs/>
          <w:iCs/>
          <w:color w:val="000000"/>
          <w:sz w:val="24"/>
          <w:szCs w:val="24"/>
        </w:rPr>
      </w:pPr>
      <w:r w:rsidRPr="002161E4">
        <w:rPr>
          <w:rFonts w:ascii="Times New Roman" w:eastAsiaTheme="minorEastAsia" w:hAnsi="Times New Roman" w:cs="Times New Roman"/>
          <w:b/>
          <w:iCs/>
          <w:sz w:val="24"/>
          <w:szCs w:val="24"/>
          <w:lang w:val="ro-RO"/>
        </w:rPr>
        <w:lastRenderedPageBreak/>
        <w:t xml:space="preserve">4.o. </w:t>
      </w:r>
      <w:r w:rsidRPr="002161E4">
        <w:rPr>
          <w:rFonts w:ascii="Times New Roman" w:hAnsi="Times New Roman" w:cs="Times New Roman"/>
          <w:iCs/>
          <w:sz w:val="24"/>
          <w:szCs w:val="24"/>
        </w:rPr>
        <w:t xml:space="preserve">Soluri având </w:t>
      </w:r>
      <w:r w:rsidRPr="002161E4">
        <w:rPr>
          <w:rStyle w:val="Bodytext285pt"/>
          <w:rFonts w:eastAsia="Century Schoolbook"/>
          <w:iCs/>
          <w:sz w:val="24"/>
          <w:szCs w:val="24"/>
        </w:rPr>
        <w:t xml:space="preserve">orizont contractilo-gonflant (z) începând între baza orizontului Am şi 100 cm şi </w:t>
      </w:r>
      <w:r w:rsidRPr="002161E4">
        <w:rPr>
          <w:rFonts w:ascii="Times New Roman" w:eastAsiaTheme="minorEastAsia" w:hAnsi="Times New Roman" w:cs="Times New Roman"/>
          <w:iCs/>
          <w:sz w:val="24"/>
          <w:szCs w:val="24"/>
          <w:lang w:val="ro-RO"/>
        </w:rPr>
        <w:t>nu prezintă</w:t>
      </w:r>
      <w:r w:rsidRPr="002161E4">
        <w:rPr>
          <w:rFonts w:ascii="Times New Roman" w:hAnsi="Times New Roman" w:cs="Times New Roman"/>
          <w:iCs/>
          <w:sz w:val="24"/>
          <w:szCs w:val="24"/>
        </w:rPr>
        <w:t xml:space="preserve"> orizont Cca sau concentrări de carbonaţi secundari în primii 125 cm ai profilului.</w:t>
      </w:r>
    </w:p>
    <w:p w14:paraId="2F94E1CC" w14:textId="77777777" w:rsidR="00373307" w:rsidRPr="00660906" w:rsidRDefault="00635C8D" w:rsidP="00DA144B">
      <w:pPr>
        <w:jc w:val="center"/>
        <w:outlineLvl w:val="0"/>
        <w:rPr>
          <w:rStyle w:val="BodyTextChar4"/>
          <w:rFonts w:ascii="Times New Roman" w:eastAsia="Century Schoolbook" w:hAnsi="Times New Roman"/>
          <w:b/>
          <w:bCs/>
          <w:i/>
          <w:iCs/>
          <w:sz w:val="24"/>
          <w:szCs w:val="24"/>
        </w:rPr>
      </w:pPr>
      <w:r w:rsidRPr="00660906">
        <w:rPr>
          <w:rStyle w:val="BodyTextChar4"/>
          <w:rFonts w:ascii="Times New Roman" w:eastAsia="Century Schoolbook" w:hAnsi="Times New Roman"/>
          <w:b/>
          <w:bCs/>
          <w:i/>
          <w:iCs/>
          <w:sz w:val="24"/>
          <w:szCs w:val="24"/>
        </w:rPr>
        <w:t>Faeoziom vertic (FZ vs)</w:t>
      </w:r>
    </w:p>
    <w:p w14:paraId="7DA72D71" w14:textId="77777777" w:rsidR="00635C8D" w:rsidRPr="00660906" w:rsidRDefault="00635C8D" w:rsidP="00660906">
      <w:pPr>
        <w:jc w:val="center"/>
        <w:rPr>
          <w:rStyle w:val="Bodytext285pt"/>
          <w:rFonts w:eastAsia="Century Schoolbook"/>
          <w:b/>
          <w:bCs/>
          <w:i/>
          <w:iCs/>
          <w:sz w:val="24"/>
          <w:szCs w:val="24"/>
          <w:shd w:val="clear" w:color="auto" w:fill="auto"/>
          <w:lang w:val="en-US" w:eastAsia="en-US" w:bidi="ar-SA"/>
        </w:rPr>
      </w:pPr>
      <w:r w:rsidRPr="00660906">
        <w:rPr>
          <w:rStyle w:val="Bodytext285pt"/>
          <w:rFonts w:eastAsia="Century Schoolbook"/>
          <w:i/>
          <w:sz w:val="24"/>
          <w:szCs w:val="24"/>
        </w:rPr>
        <w:t>Succesiune de orizonturi:</w:t>
      </w:r>
    </w:p>
    <w:p w14:paraId="11873C31" w14:textId="77777777" w:rsidR="00635C8D"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CCz</w:t>
      </w:r>
    </w:p>
    <w:p w14:paraId="0C1CEC43" w14:textId="77777777" w:rsidR="00403EFC" w:rsidRPr="00660906" w:rsidRDefault="00635C8D"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Cz</w:t>
      </w:r>
    </w:p>
    <w:p w14:paraId="4CA06C41" w14:textId="77777777" w:rsidR="00C46519" w:rsidRPr="002161E4" w:rsidRDefault="002C62EC" w:rsidP="009319D9">
      <w:pPr>
        <w:jc w:val="both"/>
        <w:rPr>
          <w:rStyle w:val="Bodytext285pt"/>
          <w:rFonts w:eastAsia="Century Schoolbook"/>
          <w:b/>
          <w:bCs/>
          <w:iCs/>
          <w:sz w:val="24"/>
          <w:szCs w:val="24"/>
          <w:shd w:val="clear" w:color="auto" w:fill="auto"/>
          <w:lang w:val="en-US" w:eastAsia="en-US" w:bidi="ar-SA"/>
        </w:rPr>
      </w:pPr>
      <w:r w:rsidRPr="002161E4">
        <w:rPr>
          <w:rFonts w:ascii="Times New Roman" w:eastAsiaTheme="minorEastAsia" w:hAnsi="Times New Roman" w:cs="Times New Roman"/>
          <w:b/>
          <w:iCs/>
          <w:sz w:val="24"/>
          <w:szCs w:val="24"/>
          <w:lang w:val="ro-RO"/>
        </w:rPr>
        <w:t>4</w:t>
      </w:r>
      <w:r w:rsidR="00403EFC" w:rsidRPr="002161E4">
        <w:rPr>
          <w:rFonts w:ascii="Times New Roman" w:eastAsiaTheme="minorEastAsia" w:hAnsi="Times New Roman" w:cs="Times New Roman"/>
          <w:b/>
          <w:iCs/>
          <w:sz w:val="24"/>
          <w:szCs w:val="24"/>
          <w:lang w:val="ro-RO"/>
        </w:rPr>
        <w:t>.</w:t>
      </w:r>
      <w:r w:rsidR="00566DEF" w:rsidRPr="002161E4">
        <w:rPr>
          <w:rFonts w:ascii="Times New Roman" w:eastAsiaTheme="minorEastAsia" w:hAnsi="Times New Roman" w:cs="Times New Roman"/>
          <w:b/>
          <w:iCs/>
          <w:sz w:val="24"/>
          <w:szCs w:val="24"/>
          <w:lang w:val="ro-RO"/>
        </w:rPr>
        <w:t>p</w:t>
      </w:r>
      <w:r w:rsidR="00635C8D" w:rsidRPr="002161E4">
        <w:rPr>
          <w:rFonts w:ascii="Times New Roman" w:eastAsiaTheme="minorEastAsia" w:hAnsi="Times New Roman" w:cs="Times New Roman"/>
          <w:b/>
          <w:iCs/>
          <w:sz w:val="24"/>
          <w:szCs w:val="24"/>
          <w:lang w:val="ro-RO"/>
        </w:rPr>
        <w:t xml:space="preserve"> </w:t>
      </w:r>
      <w:r w:rsidR="00C46519" w:rsidRPr="002161E4">
        <w:rPr>
          <w:rFonts w:ascii="Times New Roman" w:hAnsi="Times New Roman" w:cs="Times New Roman"/>
          <w:iCs/>
          <w:sz w:val="24"/>
          <w:szCs w:val="24"/>
        </w:rPr>
        <w:t xml:space="preserve">Sol </w:t>
      </w:r>
      <w:r w:rsidR="00C46519" w:rsidRPr="002161E4">
        <w:rPr>
          <w:rStyle w:val="Bodytext285pt"/>
          <w:rFonts w:eastAsia="Century Schoolbook"/>
          <w:iCs/>
          <w:sz w:val="24"/>
          <w:szCs w:val="24"/>
        </w:rPr>
        <w:t xml:space="preserve">format pe material parental marnic (argilă </w:t>
      </w:r>
      <m:oMath>
        <m:r>
          <m:rPr>
            <m:sty m:val="p"/>
          </m:rPr>
          <w:rPr>
            <w:rStyle w:val="Bodytext285pt"/>
            <w:rFonts w:ascii="Cambria Math" w:eastAsia="Century Schoolbook" w:hAnsi="Cambria Math"/>
            <w:sz w:val="24"/>
            <w:szCs w:val="24"/>
          </w:rPr>
          <m:t>&gt;</m:t>
        </m:r>
      </m:oMath>
      <w:r w:rsidR="00C46519" w:rsidRPr="002161E4">
        <w:rPr>
          <w:rStyle w:val="Bodytext285pt"/>
          <w:rFonts w:eastAsia="Century Schoolbook"/>
          <w:iCs/>
          <w:sz w:val="24"/>
          <w:szCs w:val="24"/>
        </w:rPr>
        <w:t xml:space="preserve">45%, carbonaţi </w:t>
      </w:r>
      <m:oMath>
        <m:r>
          <m:rPr>
            <m:sty m:val="p"/>
          </m:rPr>
          <w:rPr>
            <w:rStyle w:val="Bodytext285pt"/>
            <w:rFonts w:ascii="Cambria Math" w:eastAsia="Century Schoolbook" w:hAnsi="Cambria Math"/>
            <w:sz w:val="24"/>
            <w:szCs w:val="24"/>
          </w:rPr>
          <m:t>&gt;</m:t>
        </m:r>
      </m:oMath>
      <w:r w:rsidR="00C46519" w:rsidRPr="002161E4">
        <w:rPr>
          <w:rStyle w:val="Bodytext285pt"/>
          <w:rFonts w:eastAsia="Century Schoolbook"/>
          <w:iCs/>
          <w:sz w:val="24"/>
          <w:szCs w:val="24"/>
        </w:rPr>
        <w:t xml:space="preserve">14%) cu carbonaţi </w:t>
      </w:r>
      <m:oMath>
        <m:r>
          <m:rPr>
            <m:sty m:val="p"/>
          </m:rPr>
          <w:rPr>
            <w:rStyle w:val="Bodytext285pt"/>
            <w:rFonts w:ascii="Cambria Math" w:eastAsia="Century Schoolbook" w:hAnsi="Cambria Math"/>
            <w:sz w:val="24"/>
            <w:szCs w:val="24"/>
          </w:rPr>
          <m:t>&lt;</m:t>
        </m:r>
      </m:oMath>
      <w:r w:rsidR="00C46519" w:rsidRPr="002161E4">
        <w:rPr>
          <w:rStyle w:val="Bodytext285pt"/>
          <w:rFonts w:eastAsia="Century Schoolbook"/>
          <w:iCs/>
          <w:sz w:val="24"/>
          <w:szCs w:val="24"/>
        </w:rPr>
        <w:t>40%, material care apare în primii 75 cm ai profilului.</w:t>
      </w:r>
      <w:r w:rsidR="003B56BB" w:rsidRPr="002161E4">
        <w:rPr>
          <w:rStyle w:val="Bodytext285pt"/>
          <w:rFonts w:eastAsia="Century Schoolbook"/>
          <w:iCs/>
          <w:sz w:val="24"/>
          <w:szCs w:val="24"/>
        </w:rPr>
        <w:t>.................</w:t>
      </w:r>
      <w:r w:rsidRPr="002161E4">
        <w:rPr>
          <w:rStyle w:val="Bodytext285pt"/>
          <w:rFonts w:eastAsia="Century Schoolbook"/>
          <w:iCs/>
          <w:sz w:val="24"/>
          <w:szCs w:val="24"/>
        </w:rPr>
        <w:t>...........</w:t>
      </w:r>
      <w:r w:rsidR="009319D9">
        <w:rPr>
          <w:rStyle w:val="Bodytext285pt"/>
          <w:rFonts w:eastAsia="Century Schoolbook"/>
          <w:iCs/>
          <w:sz w:val="24"/>
          <w:szCs w:val="24"/>
        </w:rPr>
        <w:t>......................................................</w:t>
      </w:r>
      <w:r w:rsidRPr="002161E4">
        <w:rPr>
          <w:rStyle w:val="Bodytext285pt"/>
          <w:rFonts w:eastAsia="Century Schoolbook"/>
          <w:iCs/>
          <w:sz w:val="24"/>
          <w:szCs w:val="24"/>
        </w:rPr>
        <w:t>.................5</w:t>
      </w:r>
    </w:p>
    <w:p w14:paraId="4165D001" w14:textId="77777777" w:rsidR="00D40CE6" w:rsidRPr="002161E4" w:rsidRDefault="002C62EC" w:rsidP="00D40CE6">
      <w:pPr>
        <w:jc w:val="both"/>
        <w:rPr>
          <w:rStyle w:val="Bodytext285pt"/>
          <w:rFonts w:eastAsia="Century Schoolbook"/>
          <w:b/>
          <w:bCs/>
          <w:iCs/>
          <w:sz w:val="24"/>
          <w:szCs w:val="24"/>
          <w:shd w:val="clear" w:color="auto" w:fill="auto"/>
          <w:lang w:val="en-US" w:eastAsia="en-US" w:bidi="ar-SA"/>
        </w:rPr>
      </w:pPr>
      <w:r w:rsidRPr="00660906">
        <w:rPr>
          <w:rStyle w:val="BodyTextChar4"/>
          <w:rFonts w:ascii="Times New Roman" w:eastAsia="Century Schoolbook" w:hAnsi="Times New Roman"/>
          <w:b/>
          <w:bCs/>
          <w:i/>
          <w:iCs/>
          <w:sz w:val="24"/>
          <w:szCs w:val="24"/>
        </w:rPr>
        <w:t>5</w:t>
      </w:r>
      <w:r w:rsidR="003B56BB" w:rsidRPr="00660906">
        <w:rPr>
          <w:rStyle w:val="BodyTextChar4"/>
          <w:rFonts w:ascii="Times New Roman" w:eastAsia="Century Schoolbook" w:hAnsi="Times New Roman"/>
          <w:b/>
          <w:bCs/>
          <w:i/>
          <w:iCs/>
          <w:sz w:val="24"/>
          <w:szCs w:val="24"/>
        </w:rPr>
        <w:t>.a.</w:t>
      </w:r>
      <w:r w:rsidR="00D40CE6" w:rsidRPr="00D40CE6">
        <w:rPr>
          <w:rFonts w:ascii="Times New Roman" w:hAnsi="Times New Roman" w:cs="Times New Roman"/>
          <w:iCs/>
          <w:sz w:val="24"/>
          <w:szCs w:val="24"/>
        </w:rPr>
        <w:t xml:space="preserve"> </w:t>
      </w:r>
      <w:r w:rsidR="00D40CE6" w:rsidRPr="002161E4">
        <w:rPr>
          <w:rFonts w:ascii="Times New Roman" w:hAnsi="Times New Roman" w:cs="Times New Roman"/>
          <w:iCs/>
          <w:sz w:val="24"/>
          <w:szCs w:val="24"/>
        </w:rPr>
        <w:t xml:space="preserve">Sol </w:t>
      </w:r>
      <w:r w:rsidR="00D40CE6" w:rsidRPr="002161E4">
        <w:rPr>
          <w:rStyle w:val="Bodytext285pt"/>
          <w:rFonts w:eastAsia="Century Schoolbook"/>
          <w:iCs/>
          <w:sz w:val="24"/>
          <w:szCs w:val="24"/>
        </w:rPr>
        <w:t xml:space="preserve">format pe material parental marnic (argilă </w:t>
      </w:r>
      <m:oMath>
        <m:r>
          <m:rPr>
            <m:sty m:val="p"/>
          </m:rPr>
          <w:rPr>
            <w:rStyle w:val="Bodytext285pt"/>
            <w:rFonts w:ascii="Cambria Math" w:eastAsia="Century Schoolbook" w:hAnsi="Cambria Math"/>
            <w:sz w:val="24"/>
            <w:szCs w:val="24"/>
          </w:rPr>
          <m:t>&gt;</m:t>
        </m:r>
      </m:oMath>
      <w:r w:rsidR="00D40CE6" w:rsidRPr="002161E4">
        <w:rPr>
          <w:rStyle w:val="Bodytext285pt"/>
          <w:rFonts w:eastAsia="Century Schoolbook"/>
          <w:iCs/>
          <w:sz w:val="24"/>
          <w:szCs w:val="24"/>
        </w:rPr>
        <w:t xml:space="preserve">45%, carbonaţi </w:t>
      </w:r>
      <m:oMath>
        <m:r>
          <m:rPr>
            <m:sty m:val="p"/>
          </m:rPr>
          <w:rPr>
            <w:rStyle w:val="Bodytext285pt"/>
            <w:rFonts w:ascii="Cambria Math" w:eastAsia="Century Schoolbook" w:hAnsi="Cambria Math"/>
            <w:sz w:val="24"/>
            <w:szCs w:val="24"/>
          </w:rPr>
          <m:t>&gt;</m:t>
        </m:r>
      </m:oMath>
      <w:r w:rsidR="00D40CE6" w:rsidRPr="002161E4">
        <w:rPr>
          <w:rStyle w:val="Bodytext285pt"/>
          <w:rFonts w:eastAsia="Century Schoolbook"/>
          <w:iCs/>
          <w:sz w:val="24"/>
          <w:szCs w:val="24"/>
        </w:rPr>
        <w:t xml:space="preserve">14%) cu carbonaţi </w:t>
      </w:r>
      <m:oMath>
        <m:r>
          <m:rPr>
            <m:sty m:val="p"/>
          </m:rPr>
          <w:rPr>
            <w:rStyle w:val="Bodytext285pt"/>
            <w:rFonts w:ascii="Cambria Math" w:eastAsia="Century Schoolbook" w:hAnsi="Cambria Math"/>
            <w:sz w:val="24"/>
            <w:szCs w:val="24"/>
          </w:rPr>
          <m:t>&lt;</m:t>
        </m:r>
      </m:oMath>
      <w:r w:rsidR="00D40CE6" w:rsidRPr="002161E4">
        <w:rPr>
          <w:rStyle w:val="Bodytext285pt"/>
          <w:rFonts w:eastAsia="Century Schoolbook"/>
          <w:iCs/>
          <w:sz w:val="24"/>
          <w:szCs w:val="24"/>
        </w:rPr>
        <w:t>40%, material care apare în primii 75 cm ai profilului</w:t>
      </w:r>
      <w:r w:rsidR="00D40CE6">
        <w:rPr>
          <w:rStyle w:val="Bodytext285pt"/>
          <w:rFonts w:eastAsia="Century Schoolbook"/>
          <w:iCs/>
          <w:sz w:val="24"/>
          <w:szCs w:val="24"/>
        </w:rPr>
        <w:t xml:space="preserve"> şi nu prezintă alte caractere sau orizonturi diagnostice.</w:t>
      </w:r>
    </w:p>
    <w:p w14:paraId="79E9A0C2" w14:textId="77777777" w:rsidR="00C46519" w:rsidRPr="00660906" w:rsidRDefault="00C46519" w:rsidP="00DA144B">
      <w:pPr>
        <w:jc w:val="center"/>
        <w:outlineLvl w:val="0"/>
        <w:rPr>
          <w:rStyle w:val="Bodytext285pt"/>
          <w:rFonts w:eastAsia="Century Schoolbook"/>
          <w:i/>
          <w:iCs/>
          <w:sz w:val="24"/>
          <w:szCs w:val="24"/>
        </w:rPr>
      </w:pPr>
      <w:r w:rsidRPr="00660906">
        <w:rPr>
          <w:rStyle w:val="BodyTextChar4"/>
          <w:rFonts w:ascii="Times New Roman" w:eastAsia="Century Schoolbook" w:hAnsi="Times New Roman"/>
          <w:b/>
          <w:bCs/>
          <w:i/>
          <w:iCs/>
          <w:sz w:val="24"/>
          <w:szCs w:val="24"/>
        </w:rPr>
        <w:t>Faeoziom pararendzinic (FZ pa)</w:t>
      </w:r>
    </w:p>
    <w:p w14:paraId="12C92FFC" w14:textId="77777777" w:rsidR="00C46519" w:rsidRPr="00660906" w:rsidRDefault="00C46519" w:rsidP="00660906">
      <w:pPr>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4B42939D" w14:textId="77777777" w:rsidR="00C46519" w:rsidRPr="00660906" w:rsidRDefault="00C46519"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Am – AC – C – MM</w:t>
      </w:r>
    </w:p>
    <w:p w14:paraId="5425C94C" w14:textId="58CBBA23" w:rsidR="003B56BB" w:rsidRPr="002161E4" w:rsidRDefault="002C62EC" w:rsidP="00DB0757">
      <w:pPr>
        <w:spacing w:after="0" w:line="360" w:lineRule="auto"/>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5</w:t>
      </w:r>
      <w:r w:rsidR="003B56BB" w:rsidRPr="002161E4">
        <w:rPr>
          <w:rFonts w:ascii="Times New Roman" w:eastAsiaTheme="minorEastAsia" w:hAnsi="Times New Roman" w:cs="Times New Roman"/>
          <w:b/>
          <w:iCs/>
          <w:sz w:val="24"/>
          <w:szCs w:val="24"/>
          <w:lang w:val="ro-RO"/>
        </w:rPr>
        <w:t>.b.</w:t>
      </w:r>
      <w:r w:rsidR="00EE62DC">
        <w:rPr>
          <w:rFonts w:ascii="Times New Roman" w:eastAsiaTheme="minorEastAsia" w:hAnsi="Times New Roman" w:cs="Times New Roman"/>
          <w:b/>
          <w:iCs/>
          <w:sz w:val="24"/>
          <w:szCs w:val="24"/>
          <w:lang w:val="ro-RO"/>
        </w:rPr>
        <w:t xml:space="preserve"> </w:t>
      </w:r>
      <w:r w:rsidR="003B56BB" w:rsidRPr="00660906">
        <w:rPr>
          <w:rFonts w:ascii="Times New Roman" w:eastAsiaTheme="minorEastAsia" w:hAnsi="Times New Roman" w:cs="Times New Roman"/>
          <w:iCs/>
          <w:sz w:val="24"/>
          <w:szCs w:val="24"/>
          <w:lang w:val="ro-RO"/>
        </w:rPr>
        <w:t>Solul prezintă şi alte caractere sau orizonturi</w:t>
      </w:r>
      <w:r w:rsidR="009319D9">
        <w:rPr>
          <w:rFonts w:ascii="Times New Roman" w:eastAsiaTheme="minorEastAsia" w:hAnsi="Times New Roman" w:cs="Times New Roman"/>
          <w:iCs/>
          <w:sz w:val="24"/>
          <w:szCs w:val="24"/>
          <w:lang w:val="ro-RO"/>
        </w:rPr>
        <w:t xml:space="preserve"> diagnostice .................6</w:t>
      </w:r>
      <w:r w:rsidR="003B56BB" w:rsidRPr="00660906">
        <w:rPr>
          <w:rFonts w:ascii="Times New Roman" w:eastAsiaTheme="minorEastAsia" w:hAnsi="Times New Roman" w:cs="Times New Roman"/>
          <w:iCs/>
          <w:sz w:val="24"/>
          <w:szCs w:val="24"/>
          <w:lang w:val="ro-RO"/>
        </w:rPr>
        <w:t xml:space="preserve"> </w:t>
      </w:r>
    </w:p>
    <w:p w14:paraId="48A84B97" w14:textId="77777777" w:rsidR="003B56BB" w:rsidRPr="002161E4" w:rsidRDefault="00635C8D"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6</w:t>
      </w:r>
      <w:r w:rsidR="003B56BB" w:rsidRPr="002161E4">
        <w:rPr>
          <w:rFonts w:ascii="Times New Roman" w:eastAsiaTheme="minorEastAsia" w:hAnsi="Times New Roman" w:cs="Times New Roman"/>
          <w:b/>
          <w:iCs/>
          <w:sz w:val="24"/>
          <w:szCs w:val="24"/>
          <w:lang w:val="ro-RO"/>
        </w:rPr>
        <w:t xml:space="preserve">.a. </w:t>
      </w:r>
      <w:r w:rsidR="003B56BB" w:rsidRPr="002161E4">
        <w:rPr>
          <w:rFonts w:ascii="Times New Roman" w:hAnsi="Times New Roman" w:cs="Times New Roman"/>
          <w:iCs/>
          <w:sz w:val="24"/>
          <w:szCs w:val="24"/>
        </w:rPr>
        <w:t xml:space="preserve">Soluri având </w:t>
      </w:r>
      <w:r w:rsidR="003B56BB" w:rsidRPr="002161E4">
        <w:rPr>
          <w:rFonts w:ascii="Times New Roman" w:eastAsiaTheme="minorEastAsia" w:hAnsi="Times New Roman" w:cs="Times New Roman"/>
          <w:iCs/>
          <w:sz w:val="24"/>
          <w:szCs w:val="24"/>
          <w:lang w:val="ro-RO"/>
        </w:rPr>
        <w:t>proprietăţi hipostagnice (orizont w) în primii 100 cm sau proprietăţi stagnice intense (orizont W) între 50 şi 100 cm, nu prezintă</w:t>
      </w:r>
      <w:r w:rsidR="003B56BB" w:rsidRPr="002161E4">
        <w:rPr>
          <w:rFonts w:ascii="Times New Roman" w:hAnsi="Times New Roman" w:cs="Times New Roman"/>
          <w:iCs/>
          <w:sz w:val="24"/>
          <w:szCs w:val="24"/>
        </w:rPr>
        <w:t xml:space="preserve"> orizont Cca sau concentrări de carbonaţi secundari în primii 125 cm ai profilului.</w:t>
      </w:r>
      <w:r w:rsidR="003B56BB" w:rsidRPr="002161E4">
        <w:rPr>
          <w:rStyle w:val="Bodytext285pt"/>
          <w:rFonts w:eastAsia="Century Schoolbook"/>
          <w:sz w:val="24"/>
          <w:szCs w:val="24"/>
        </w:rPr>
        <w:t xml:space="preserve"> Sunt formate pe materiale parentale marnice (argilă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3B56BB" w:rsidRPr="002161E4">
        <w:rPr>
          <w:rStyle w:val="Bodytext285pt"/>
          <w:rFonts w:eastAsia="Century Schoolbook"/>
          <w:sz w:val="24"/>
          <w:szCs w:val="24"/>
        </w:rPr>
        <w:t>40%), materiale care apar în primii 75 cm ai profilului.</w:t>
      </w:r>
    </w:p>
    <w:p w14:paraId="7B68B7AB" w14:textId="77777777" w:rsidR="003B56BB" w:rsidRPr="00660906" w:rsidRDefault="003B56BB" w:rsidP="00DA144B">
      <w:pPr>
        <w:spacing w:after="0" w:line="360" w:lineRule="auto"/>
        <w:jc w:val="center"/>
        <w:outlineLvl w:val="0"/>
        <w:rPr>
          <w:rStyle w:val="BodyTextChar4"/>
          <w:rFonts w:ascii="Times New Roman" w:eastAsia="Century Schoolbook" w:hAnsi="Times New Roman"/>
          <w:i/>
          <w:sz w:val="24"/>
          <w:szCs w:val="24"/>
          <w:shd w:val="clear" w:color="auto" w:fill="FFFFFF"/>
          <w:lang w:val="ro-RO" w:eastAsia="ro-RO" w:bidi="ro-RO"/>
        </w:rPr>
      </w:pPr>
      <w:r w:rsidRPr="00660906">
        <w:rPr>
          <w:rFonts w:ascii="Times New Roman" w:eastAsiaTheme="minorEastAsia" w:hAnsi="Times New Roman" w:cs="Times New Roman"/>
          <w:b/>
          <w:i/>
          <w:iCs/>
          <w:sz w:val="24"/>
          <w:szCs w:val="24"/>
          <w:lang w:val="ro-RO"/>
        </w:rPr>
        <w:t>Faeoziom pararendzinic stagnic (FZ pa.st)</w:t>
      </w:r>
    </w:p>
    <w:p w14:paraId="7B5B16D3" w14:textId="77777777" w:rsidR="003B56BB" w:rsidRPr="00660906" w:rsidRDefault="003B56BB" w:rsidP="00660906">
      <w:pPr>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708798A8" w14:textId="77777777" w:rsidR="003B56BB" w:rsidRPr="00660906" w:rsidRDefault="003B56BB"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 ACw – C </w:t>
      </w:r>
      <w:r w:rsidRPr="00510A5F">
        <w:rPr>
          <w:rFonts w:ascii="Times New Roman" w:eastAsiaTheme="minorEastAsia" w:hAnsi="Times New Roman" w:cs="Times New Roman"/>
          <w:iCs/>
          <w:sz w:val="24"/>
          <w:szCs w:val="24"/>
          <w:lang w:val="ro-RO"/>
        </w:rPr>
        <w:t>sau</w:t>
      </w:r>
      <w:r w:rsidRPr="00660906">
        <w:rPr>
          <w:rFonts w:ascii="Times New Roman" w:eastAsiaTheme="minorEastAsia" w:hAnsi="Times New Roman" w:cs="Times New Roman"/>
          <w:b/>
          <w:i/>
          <w:iCs/>
          <w:sz w:val="24"/>
          <w:szCs w:val="24"/>
          <w:lang w:val="ro-RO"/>
        </w:rPr>
        <w:t xml:space="preserve"> Cw</w:t>
      </w:r>
    </w:p>
    <w:p w14:paraId="1CF8568D" w14:textId="77777777" w:rsidR="003B56BB" w:rsidRPr="00660906" w:rsidRDefault="003B56BB"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lastRenderedPageBreak/>
        <w:t>Am – ACw – ACW – Cw</w:t>
      </w:r>
    </w:p>
    <w:p w14:paraId="7E1D19E3" w14:textId="77777777" w:rsidR="003B56BB" w:rsidRPr="00660906" w:rsidRDefault="003B56BB"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Am – CW sau Am – Cw</w:t>
      </w:r>
    </w:p>
    <w:p w14:paraId="3D772249" w14:textId="77777777" w:rsidR="003B56BB" w:rsidRPr="002161E4" w:rsidRDefault="00635C8D" w:rsidP="009319D9">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6</w:t>
      </w:r>
      <w:r w:rsidR="003B56BB" w:rsidRPr="002161E4">
        <w:rPr>
          <w:rFonts w:ascii="Times New Roman" w:eastAsiaTheme="minorEastAsia" w:hAnsi="Times New Roman" w:cs="Times New Roman"/>
          <w:b/>
          <w:iCs/>
          <w:sz w:val="24"/>
          <w:szCs w:val="24"/>
          <w:lang w:val="ro-RO"/>
        </w:rPr>
        <w:t xml:space="preserve">.b. </w:t>
      </w:r>
      <w:r w:rsidR="003B56BB" w:rsidRPr="002161E4">
        <w:rPr>
          <w:rFonts w:ascii="Times New Roman" w:hAnsi="Times New Roman" w:cs="Times New Roman"/>
          <w:iCs/>
          <w:sz w:val="24"/>
          <w:szCs w:val="24"/>
        </w:rPr>
        <w:t xml:space="preserve">Soluri având </w:t>
      </w:r>
      <w:r w:rsidR="003B56BB" w:rsidRPr="002161E4">
        <w:rPr>
          <w:rStyle w:val="Bodytext285pt"/>
          <w:rFonts w:eastAsia="Century Schoolbook"/>
          <w:iCs/>
          <w:sz w:val="24"/>
          <w:szCs w:val="24"/>
        </w:rPr>
        <w:t xml:space="preserve">orizont contractilo-gonflant (z) începând între baza orizontului Am şi 100 cm şi </w:t>
      </w:r>
      <w:r w:rsidR="003B56BB" w:rsidRPr="002161E4">
        <w:rPr>
          <w:rFonts w:ascii="Times New Roman" w:eastAsiaTheme="minorEastAsia" w:hAnsi="Times New Roman" w:cs="Times New Roman"/>
          <w:iCs/>
          <w:sz w:val="24"/>
          <w:szCs w:val="24"/>
          <w:lang w:val="ro-RO"/>
        </w:rPr>
        <w:t>nu prezintă</w:t>
      </w:r>
      <w:r w:rsidR="003B56BB" w:rsidRPr="002161E4">
        <w:rPr>
          <w:rFonts w:ascii="Times New Roman" w:hAnsi="Times New Roman" w:cs="Times New Roman"/>
          <w:iCs/>
          <w:sz w:val="24"/>
          <w:szCs w:val="24"/>
        </w:rPr>
        <w:t xml:space="preserve"> orizont Cca sau concentrări de carbonaţi secundari în primii 125 cm ai profilului.</w:t>
      </w:r>
      <w:r w:rsidR="003B56BB" w:rsidRPr="002161E4">
        <w:rPr>
          <w:rStyle w:val="Bodytext285pt"/>
          <w:rFonts w:eastAsia="Century Schoolbook"/>
          <w:sz w:val="24"/>
          <w:szCs w:val="24"/>
        </w:rPr>
        <w:t xml:space="preserve"> Sunt formate pe materiale parentale marnice (argilă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3B56BB" w:rsidRPr="002161E4">
        <w:rPr>
          <w:rStyle w:val="Bodytext285pt"/>
          <w:rFonts w:eastAsia="Century Schoolbook"/>
          <w:sz w:val="24"/>
          <w:szCs w:val="24"/>
        </w:rPr>
        <w:t>40%), materiale care apar în primii 75 cm ai profilului.</w:t>
      </w:r>
    </w:p>
    <w:p w14:paraId="1E6B1813" w14:textId="77777777" w:rsidR="003B56BB" w:rsidRPr="00660906" w:rsidRDefault="003B56BB" w:rsidP="00DA144B">
      <w:pPr>
        <w:spacing w:after="0" w:line="360" w:lineRule="auto"/>
        <w:jc w:val="center"/>
        <w:outlineLvl w:val="0"/>
        <w:rPr>
          <w:rFonts w:ascii="Times New Roman" w:eastAsia="Century Schoolbook" w:hAnsi="Times New Roman" w:cs="Times New Roman"/>
          <w:i/>
          <w:color w:val="000000"/>
          <w:sz w:val="24"/>
          <w:szCs w:val="24"/>
          <w:shd w:val="clear" w:color="auto" w:fill="FFFFFF"/>
          <w:lang w:val="ro-RO" w:eastAsia="ro-RO" w:bidi="ro-RO"/>
        </w:rPr>
      </w:pPr>
      <w:r w:rsidRPr="00660906">
        <w:rPr>
          <w:rFonts w:ascii="Times New Roman" w:eastAsiaTheme="minorEastAsia" w:hAnsi="Times New Roman" w:cs="Times New Roman"/>
          <w:b/>
          <w:i/>
          <w:iCs/>
          <w:sz w:val="24"/>
          <w:szCs w:val="24"/>
          <w:lang w:val="ro-RO"/>
        </w:rPr>
        <w:t>Faeoziom pararendzinic vertic (FZ pa.vs)</w:t>
      </w:r>
    </w:p>
    <w:p w14:paraId="0D87444E" w14:textId="77777777" w:rsidR="003B56BB" w:rsidRPr="00660906" w:rsidRDefault="003B56BB" w:rsidP="00660906">
      <w:pPr>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19542F0B" w14:textId="77777777" w:rsidR="003B56BB" w:rsidRPr="00660906" w:rsidRDefault="003B56BB"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CCz</w:t>
      </w:r>
    </w:p>
    <w:p w14:paraId="4D9D7025" w14:textId="77777777" w:rsidR="003B56BB" w:rsidRPr="00660906" w:rsidRDefault="003B56BB"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Cz</w:t>
      </w:r>
    </w:p>
    <w:p w14:paraId="2BE4094B" w14:textId="6AF1D026" w:rsidR="000E2335" w:rsidRPr="002161E4" w:rsidRDefault="00566DEF" w:rsidP="00510A5F">
      <w:pPr>
        <w:spacing w:after="0" w:line="360" w:lineRule="auto"/>
        <w:jc w:val="both"/>
        <w:rPr>
          <w:rStyle w:val="BodyTextChar4"/>
          <w:rFonts w:ascii="Times New Roman" w:eastAsia="Century Schoolbook" w:hAnsi="Times New Roman"/>
          <w:iCs/>
          <w:sz w:val="24"/>
          <w:szCs w:val="24"/>
        </w:rPr>
      </w:pPr>
      <w:r w:rsidRPr="002161E4">
        <w:rPr>
          <w:rFonts w:ascii="Times New Roman" w:eastAsiaTheme="minorEastAsia" w:hAnsi="Times New Roman" w:cs="Times New Roman"/>
          <w:b/>
          <w:iCs/>
          <w:sz w:val="24"/>
          <w:szCs w:val="24"/>
          <w:lang w:val="ro-RO"/>
        </w:rPr>
        <w:t>4</w:t>
      </w:r>
      <w:r w:rsidR="00A9453D" w:rsidRPr="002161E4">
        <w:rPr>
          <w:rFonts w:ascii="Times New Roman" w:eastAsiaTheme="minorEastAsia" w:hAnsi="Times New Roman" w:cs="Times New Roman"/>
          <w:b/>
          <w:iCs/>
          <w:sz w:val="24"/>
          <w:szCs w:val="24"/>
          <w:lang w:val="ro-RO"/>
        </w:rPr>
        <w:t>.</w:t>
      </w:r>
      <w:r w:rsidR="00F2625F" w:rsidRPr="002161E4">
        <w:rPr>
          <w:rFonts w:ascii="Times New Roman" w:eastAsiaTheme="minorEastAsia" w:hAnsi="Times New Roman" w:cs="Times New Roman"/>
          <w:b/>
          <w:iCs/>
          <w:sz w:val="24"/>
          <w:szCs w:val="24"/>
          <w:lang w:val="ro-RO"/>
        </w:rPr>
        <w:t>r</w:t>
      </w:r>
      <w:r w:rsidR="000E2335" w:rsidRPr="002161E4">
        <w:rPr>
          <w:rFonts w:ascii="Times New Roman" w:eastAsiaTheme="minorEastAsia" w:hAnsi="Times New Roman" w:cs="Times New Roman"/>
          <w:b/>
          <w:iCs/>
          <w:sz w:val="24"/>
          <w:szCs w:val="24"/>
          <w:lang w:val="ro-RO"/>
        </w:rPr>
        <w:t xml:space="preserve">. </w:t>
      </w:r>
      <w:r w:rsidR="000E2335"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F168CD" w:rsidRPr="002161E4">
        <w:rPr>
          <w:rFonts w:ascii="Times New Roman" w:hAnsi="Times New Roman" w:cs="Times New Roman"/>
          <w:iCs/>
          <w:sz w:val="24"/>
          <w:szCs w:val="24"/>
        </w:rPr>
        <w:t xml:space="preserve"> </w:t>
      </w:r>
      <w:r w:rsidR="000E2335" w:rsidRPr="002161E4">
        <w:rPr>
          <w:rFonts w:ascii="Times New Roman" w:hAnsi="Times New Roman" w:cs="Times New Roman"/>
          <w:iCs/>
          <w:sz w:val="24"/>
          <w:szCs w:val="24"/>
        </w:rPr>
        <w:t xml:space="preserve">orizont A molic </w:t>
      </w:r>
      <w:r w:rsidR="00EE62DC">
        <w:rPr>
          <w:rFonts w:ascii="Times New Roman" w:hAnsi="Times New Roman" w:cs="Times New Roman"/>
          <w:iCs/>
          <w:sz w:val="24"/>
          <w:szCs w:val="24"/>
        </w:rPr>
        <w:t>–</w:t>
      </w:r>
      <w:r w:rsidR="000E2335" w:rsidRPr="002161E4">
        <w:rPr>
          <w:rFonts w:ascii="Times New Roman" w:hAnsi="Times New Roman" w:cs="Times New Roman"/>
          <w:iCs/>
          <w:sz w:val="24"/>
          <w:szCs w:val="24"/>
        </w:rPr>
        <w:t xml:space="preserve"> Am</w:t>
      </w:r>
      <w:r w:rsidR="00EE62DC">
        <w:rPr>
          <w:rFonts w:ascii="Times New Roman" w:hAnsi="Times New Roman" w:cs="Times New Roman"/>
          <w:iCs/>
          <w:sz w:val="24"/>
          <w:szCs w:val="24"/>
        </w:rPr>
        <w:t>,</w:t>
      </w:r>
      <w:r w:rsidR="000E2335" w:rsidRPr="002161E4">
        <w:rPr>
          <w:rFonts w:ascii="Times New Roman" w:hAnsi="Times New Roman" w:cs="Times New Roman"/>
          <w:iCs/>
          <w:sz w:val="24"/>
          <w:szCs w:val="24"/>
        </w:rPr>
        <w:t xml:space="preserve"> având culori cu valori </w:t>
      </w:r>
      <m:oMath>
        <m:r>
          <m:rPr>
            <m:sty m:val="p"/>
          </m:rPr>
          <w:rPr>
            <w:rFonts w:ascii="Cambria Math" w:hAnsi="Cambria Math" w:cs="Times New Roman"/>
            <w:sz w:val="24"/>
            <w:szCs w:val="24"/>
          </w:rPr>
          <m:t>&lt;</m:t>
        </m:r>
      </m:oMath>
      <w:r w:rsidR="000E2335" w:rsidRPr="002161E4">
        <w:rPr>
          <w:rFonts w:ascii="Times New Roman" w:eastAsiaTheme="minorEastAsia" w:hAnsi="Times New Roman" w:cs="Times New Roman"/>
          <w:iCs/>
          <w:sz w:val="24"/>
          <w:szCs w:val="24"/>
        </w:rPr>
        <w:t xml:space="preserve"> 3,5 şi crome </w:t>
      </w:r>
      <m:oMath>
        <m:r>
          <m:rPr>
            <m:sty m:val="p"/>
          </m:rPr>
          <w:rPr>
            <w:rFonts w:ascii="Cambria Math" w:eastAsiaTheme="minorEastAsia" w:hAnsi="Cambria Math" w:cs="Times New Roman"/>
            <w:sz w:val="24"/>
            <w:szCs w:val="24"/>
          </w:rPr>
          <m:t>&gt;</m:t>
        </m:r>
      </m:oMath>
      <w:r w:rsidR="000E2335" w:rsidRPr="002161E4">
        <w:rPr>
          <w:rFonts w:ascii="Times New Roman" w:eastAsiaTheme="minorEastAsia" w:hAnsi="Times New Roman" w:cs="Times New Roman"/>
          <w:iCs/>
          <w:sz w:val="24"/>
          <w:szCs w:val="24"/>
        </w:rPr>
        <w:t xml:space="preserve"> 2 şi</w:t>
      </w:r>
      <m:oMath>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&lt;</m:t>
        </m:r>
      </m:oMath>
      <w:r w:rsidR="000E2335" w:rsidRPr="002161E4">
        <w:rPr>
          <w:rFonts w:ascii="Times New Roman" w:eastAsiaTheme="minorEastAsia" w:hAnsi="Times New Roman" w:cs="Times New Roman"/>
          <w:iCs/>
          <w:sz w:val="24"/>
          <w:szCs w:val="24"/>
        </w:rPr>
        <w:t xml:space="preserve"> 3,5 la materialul în stare umedă (valori</w:t>
      </w:r>
      <m:oMath>
        <m:r>
          <m:rPr>
            <m:sty m:val="p"/>
          </m:rPr>
          <w:rPr>
            <w:rFonts w:ascii="Cambria Math" w:eastAsiaTheme="minorEastAsia" w:hAnsi="Cambria Math" w:cs="Times New Roman"/>
            <w:sz w:val="24"/>
            <w:szCs w:val="24"/>
          </w:rPr>
          <m:t xml:space="preserve"> &lt;</m:t>
        </m:r>
      </m:oMath>
      <w:r w:rsidR="000E2335" w:rsidRPr="002161E4">
        <w:rPr>
          <w:rFonts w:ascii="Times New Roman" w:hAnsi="Times New Roman" w:cs="Times New Roman"/>
          <w:iCs/>
          <w:sz w:val="24"/>
          <w:szCs w:val="24"/>
        </w:rPr>
        <w:t xml:space="preserve"> 5,5 uscat), orizont subiacent Bv prezentând culori cu crome şi valori sub 3,5 (la umed) cel puţin în partea superioară (pe </w:t>
      </w:r>
      <w:r w:rsidR="00BA4CC1">
        <w:rPr>
          <w:rFonts w:ascii="Times New Roman" w:hAnsi="Times New Roman" w:cs="Times New Roman"/>
          <w:iCs/>
          <w:sz w:val="24"/>
          <w:szCs w:val="24"/>
        </w:rPr>
        <w:t>cca</w:t>
      </w:r>
      <w:r w:rsidR="000E2335" w:rsidRPr="002161E4">
        <w:rPr>
          <w:rFonts w:ascii="Times New Roman" w:hAnsi="Times New Roman" w:cs="Times New Roman"/>
          <w:iCs/>
          <w:sz w:val="24"/>
          <w:szCs w:val="24"/>
        </w:rPr>
        <w:t xml:space="preserve"> 10 </w:t>
      </w:r>
      <w:r w:rsidR="007F507C">
        <w:rPr>
          <w:rFonts w:ascii="Times New Roman" w:hAnsi="Times New Roman" w:cs="Times New Roman"/>
          <w:iCs/>
          <w:sz w:val="24"/>
          <w:szCs w:val="24"/>
        </w:rPr>
        <w:t>–</w:t>
      </w:r>
      <w:r w:rsidR="000E2335" w:rsidRPr="002161E4">
        <w:rPr>
          <w:rFonts w:ascii="Times New Roman" w:hAnsi="Times New Roman" w:cs="Times New Roman"/>
          <w:iCs/>
          <w:sz w:val="24"/>
          <w:szCs w:val="24"/>
        </w:rPr>
        <w:t xml:space="preserve"> 15 cm) şi cel puţin pe feţele agregatelor structural</w:t>
      </w:r>
      <w:r w:rsidR="007F507C">
        <w:rPr>
          <w:rFonts w:ascii="Times New Roman" w:hAnsi="Times New Roman" w:cs="Times New Roman"/>
          <w:iCs/>
          <w:sz w:val="24"/>
          <w:szCs w:val="24"/>
        </w:rPr>
        <w:t>e</w:t>
      </w:r>
      <w:r w:rsidR="000E2335" w:rsidRPr="002161E4">
        <w:rPr>
          <w:rFonts w:ascii="Times New Roman" w:hAnsi="Times New Roman" w:cs="Times New Roman"/>
          <w:iCs/>
          <w:sz w:val="24"/>
          <w:szCs w:val="24"/>
        </w:rPr>
        <w:t xml:space="preserve">, dar fără orizont Cca sau concentrări de carbonaţi secundari friabili în primii 125 cm. </w:t>
      </w:r>
      <w:r w:rsidRPr="002161E4">
        <w:rPr>
          <w:rStyle w:val="BodyTextChar4"/>
          <w:rFonts w:ascii="Times New Roman" w:eastAsia="Century Schoolbook" w:hAnsi="Times New Roman"/>
          <w:iCs/>
          <w:sz w:val="24"/>
          <w:szCs w:val="24"/>
        </w:rPr>
        <w:t>……………………………………………………………………</w:t>
      </w:r>
      <w:r w:rsidR="009319D9">
        <w:rPr>
          <w:rStyle w:val="BodyTextChar4"/>
          <w:rFonts w:ascii="Times New Roman" w:eastAsia="Century Schoolbook" w:hAnsi="Times New Roman"/>
          <w:iCs/>
          <w:sz w:val="24"/>
          <w:szCs w:val="24"/>
        </w:rPr>
        <w:t>..</w:t>
      </w:r>
      <w:r w:rsidRPr="002161E4">
        <w:rPr>
          <w:rStyle w:val="BodyTextChar4"/>
          <w:rFonts w:ascii="Times New Roman" w:eastAsia="Century Schoolbook" w:hAnsi="Times New Roman"/>
          <w:iCs/>
          <w:sz w:val="24"/>
          <w:szCs w:val="24"/>
        </w:rPr>
        <w:t>…….7</w:t>
      </w:r>
    </w:p>
    <w:p w14:paraId="66455185" w14:textId="622C6107" w:rsidR="000E2335" w:rsidRPr="002161E4" w:rsidRDefault="00566DEF" w:rsidP="009319D9">
      <w:pPr>
        <w:spacing w:after="0" w:line="360" w:lineRule="auto"/>
        <w:jc w:val="both"/>
        <w:rPr>
          <w:rStyle w:val="BodyTextChar4"/>
          <w:rFonts w:ascii="Times New Roman" w:eastAsiaTheme="minorEastAsia" w:hAnsi="Times New Roman"/>
          <w:b/>
          <w:iCs/>
          <w:sz w:val="24"/>
          <w:szCs w:val="24"/>
          <w:lang w:val="ro-RO"/>
        </w:rPr>
      </w:pPr>
      <w:r w:rsidRPr="002161E4">
        <w:rPr>
          <w:rStyle w:val="BodyTextChar4"/>
          <w:rFonts w:ascii="Times New Roman" w:eastAsia="Century Schoolbook" w:hAnsi="Times New Roman"/>
          <w:b/>
          <w:iCs/>
          <w:sz w:val="24"/>
          <w:szCs w:val="24"/>
        </w:rPr>
        <w:t>7</w:t>
      </w:r>
      <w:r w:rsidR="000E2335" w:rsidRPr="002161E4">
        <w:rPr>
          <w:rStyle w:val="BodyTextChar4"/>
          <w:rFonts w:ascii="Times New Roman" w:eastAsia="Century Schoolbook" w:hAnsi="Times New Roman"/>
          <w:b/>
          <w:iCs/>
          <w:sz w:val="24"/>
          <w:szCs w:val="24"/>
        </w:rPr>
        <w:t>.a.</w:t>
      </w:r>
      <w:r w:rsidR="000E2335" w:rsidRPr="002161E4">
        <w:rPr>
          <w:rFonts w:ascii="Times New Roman" w:hAnsi="Times New Roman" w:cs="Times New Roman"/>
          <w:iCs/>
          <w:sz w:val="24"/>
          <w:szCs w:val="24"/>
        </w:rPr>
        <w:t xml:space="preserve"> Soluri având orizont A molic </w:t>
      </w:r>
      <w:r w:rsidR="007F507C">
        <w:rPr>
          <w:rFonts w:ascii="Times New Roman" w:hAnsi="Times New Roman" w:cs="Times New Roman"/>
          <w:iCs/>
          <w:sz w:val="24"/>
          <w:szCs w:val="24"/>
        </w:rPr>
        <w:t>–</w:t>
      </w:r>
      <w:r w:rsidR="000E2335" w:rsidRPr="002161E4">
        <w:rPr>
          <w:rFonts w:ascii="Times New Roman" w:hAnsi="Times New Roman" w:cs="Times New Roman"/>
          <w:iCs/>
          <w:sz w:val="24"/>
          <w:szCs w:val="24"/>
        </w:rPr>
        <w:t xml:space="preserve"> Am</w:t>
      </w:r>
      <w:r w:rsidR="007F507C">
        <w:rPr>
          <w:rFonts w:ascii="Times New Roman" w:hAnsi="Times New Roman" w:cs="Times New Roman"/>
          <w:iCs/>
          <w:sz w:val="24"/>
          <w:szCs w:val="24"/>
        </w:rPr>
        <w:t>,</w:t>
      </w:r>
      <w:r w:rsidR="000E2335" w:rsidRPr="002161E4">
        <w:rPr>
          <w:rFonts w:ascii="Times New Roman" w:hAnsi="Times New Roman" w:cs="Times New Roman"/>
          <w:iCs/>
          <w:sz w:val="24"/>
          <w:szCs w:val="24"/>
        </w:rPr>
        <w:t xml:space="preserve"> având culori cu valori </w:t>
      </w:r>
      <m:oMath>
        <m:r>
          <m:rPr>
            <m:sty m:val="p"/>
          </m:rPr>
          <w:rPr>
            <w:rFonts w:ascii="Cambria Math" w:hAnsi="Cambria Math" w:cs="Times New Roman"/>
            <w:sz w:val="24"/>
            <w:szCs w:val="24"/>
          </w:rPr>
          <m:t>&lt;</m:t>
        </m:r>
      </m:oMath>
      <w:r w:rsidR="000E2335" w:rsidRPr="002161E4">
        <w:rPr>
          <w:rFonts w:ascii="Times New Roman" w:eastAsiaTheme="minorEastAsia" w:hAnsi="Times New Roman" w:cs="Times New Roman"/>
          <w:iCs/>
          <w:sz w:val="24"/>
          <w:szCs w:val="24"/>
        </w:rPr>
        <w:t xml:space="preserve"> 3,5 şi crome </w:t>
      </w:r>
      <m:oMath>
        <m:r>
          <m:rPr>
            <m:sty m:val="p"/>
          </m:rPr>
          <w:rPr>
            <w:rFonts w:ascii="Cambria Math" w:eastAsiaTheme="minorEastAsia" w:hAnsi="Cambria Math" w:cs="Times New Roman"/>
            <w:sz w:val="24"/>
            <w:szCs w:val="24"/>
          </w:rPr>
          <m:t>&gt;</m:t>
        </m:r>
      </m:oMath>
      <w:r w:rsidR="000E2335" w:rsidRPr="002161E4">
        <w:rPr>
          <w:rFonts w:ascii="Times New Roman" w:eastAsiaTheme="minorEastAsia" w:hAnsi="Times New Roman" w:cs="Times New Roman"/>
          <w:iCs/>
          <w:sz w:val="24"/>
          <w:szCs w:val="24"/>
        </w:rPr>
        <w:t xml:space="preserve"> 2 şi</w:t>
      </w:r>
      <m:oMath>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&lt;</m:t>
        </m:r>
      </m:oMath>
      <w:r w:rsidR="000E2335" w:rsidRPr="002161E4">
        <w:rPr>
          <w:rFonts w:ascii="Times New Roman" w:eastAsiaTheme="minorEastAsia" w:hAnsi="Times New Roman" w:cs="Times New Roman"/>
          <w:iCs/>
          <w:sz w:val="24"/>
          <w:szCs w:val="24"/>
        </w:rPr>
        <w:t xml:space="preserve"> 3,5 la materialul în stare umedă (valori</w:t>
      </w:r>
      <m:oMath>
        <m:r>
          <m:rPr>
            <m:sty m:val="p"/>
          </m:rPr>
          <w:rPr>
            <w:rFonts w:ascii="Cambria Math" w:eastAsiaTheme="minorEastAsia" w:hAnsi="Cambria Math" w:cs="Times New Roman"/>
            <w:sz w:val="24"/>
            <w:szCs w:val="24"/>
          </w:rPr>
          <m:t xml:space="preserve"> &lt;</m:t>
        </m:r>
      </m:oMath>
      <w:r w:rsidR="000E2335" w:rsidRPr="002161E4">
        <w:rPr>
          <w:rFonts w:ascii="Times New Roman" w:hAnsi="Times New Roman" w:cs="Times New Roman"/>
          <w:iCs/>
          <w:sz w:val="24"/>
          <w:szCs w:val="24"/>
        </w:rPr>
        <w:t xml:space="preserve"> 5,5 uscat), orizont subiacent Bv prezentând culori cu crome şi valori sub 3,5 (la umed) cel puţin în partea superioară (pe </w:t>
      </w:r>
      <w:r w:rsidR="00BA4CC1">
        <w:rPr>
          <w:rFonts w:ascii="Times New Roman" w:hAnsi="Times New Roman" w:cs="Times New Roman"/>
          <w:iCs/>
          <w:sz w:val="24"/>
          <w:szCs w:val="24"/>
        </w:rPr>
        <w:t>cca</w:t>
      </w:r>
      <w:r w:rsidR="000E2335" w:rsidRPr="002161E4">
        <w:rPr>
          <w:rFonts w:ascii="Times New Roman" w:hAnsi="Times New Roman" w:cs="Times New Roman"/>
          <w:iCs/>
          <w:sz w:val="24"/>
          <w:szCs w:val="24"/>
        </w:rPr>
        <w:t xml:space="preserve"> 10 </w:t>
      </w:r>
      <w:r w:rsidR="007F507C">
        <w:rPr>
          <w:rFonts w:ascii="Times New Roman" w:hAnsi="Times New Roman" w:cs="Times New Roman"/>
          <w:iCs/>
          <w:sz w:val="24"/>
          <w:szCs w:val="24"/>
        </w:rPr>
        <w:t>–</w:t>
      </w:r>
      <w:r w:rsidR="000E2335" w:rsidRPr="002161E4">
        <w:rPr>
          <w:rFonts w:ascii="Times New Roman" w:hAnsi="Times New Roman" w:cs="Times New Roman"/>
          <w:iCs/>
          <w:sz w:val="24"/>
          <w:szCs w:val="24"/>
        </w:rPr>
        <w:t xml:space="preserve"> 15 cm) şi cel puţin pe feţele agregatelor structural</w:t>
      </w:r>
      <w:r w:rsidR="007F507C">
        <w:rPr>
          <w:rFonts w:ascii="Times New Roman" w:hAnsi="Times New Roman" w:cs="Times New Roman"/>
          <w:iCs/>
          <w:sz w:val="24"/>
          <w:szCs w:val="24"/>
        </w:rPr>
        <w:t>e</w:t>
      </w:r>
      <w:r w:rsidR="000E2335" w:rsidRPr="002161E4">
        <w:rPr>
          <w:rFonts w:ascii="Times New Roman" w:hAnsi="Times New Roman" w:cs="Times New Roman"/>
          <w:iCs/>
          <w:sz w:val="24"/>
          <w:szCs w:val="24"/>
        </w:rPr>
        <w:t xml:space="preserve">, dar fără orizont Cca sau concentrări de carbonaţi secundari friabili în primii 125 cm. </w:t>
      </w:r>
      <w:r w:rsidR="000E2335" w:rsidRPr="002161E4">
        <w:rPr>
          <w:rStyle w:val="BodyTextChar4"/>
          <w:rFonts w:ascii="Times New Roman" w:eastAsia="Century Schoolbook" w:hAnsi="Times New Roman"/>
          <w:iCs/>
          <w:sz w:val="24"/>
          <w:szCs w:val="24"/>
        </w:rPr>
        <w:t>Nu prezintă alte proprietăţi, caracteristici şi elemente diagnostic specifice altor subunităţi taxonomice de faeoziom cambic.</w:t>
      </w:r>
    </w:p>
    <w:p w14:paraId="0C553BE7" w14:textId="77777777" w:rsidR="000E2335" w:rsidRPr="00660906" w:rsidRDefault="000E2335" w:rsidP="00DA144B">
      <w:pPr>
        <w:spacing w:after="0" w:line="360" w:lineRule="auto"/>
        <w:jc w:val="center"/>
        <w:outlineLvl w:val="0"/>
        <w:rPr>
          <w:rStyle w:val="Bodytext285pt"/>
          <w:rFonts w:eastAsiaTheme="minorEastAsia"/>
          <w:b/>
          <w:i/>
          <w:iCs/>
          <w:sz w:val="24"/>
          <w:szCs w:val="24"/>
        </w:rPr>
      </w:pPr>
      <w:r w:rsidRPr="00660906">
        <w:rPr>
          <w:rStyle w:val="Bodytext285pt"/>
          <w:rFonts w:eastAsiaTheme="minorEastAsia"/>
          <w:b/>
          <w:i/>
          <w:iCs/>
          <w:sz w:val="24"/>
          <w:szCs w:val="24"/>
        </w:rPr>
        <w:t>Faeoziom cambic (FZ ca)</w:t>
      </w:r>
    </w:p>
    <w:p w14:paraId="3CE7C590" w14:textId="77777777" w:rsidR="000E2335" w:rsidRPr="00660906" w:rsidRDefault="000E2335" w:rsidP="00660906">
      <w:pPr>
        <w:jc w:val="center"/>
        <w:rPr>
          <w:rStyle w:val="Bodytext285pt"/>
          <w:rFonts w:eastAsia="Century Schoolbook"/>
          <w:i/>
          <w:sz w:val="24"/>
          <w:szCs w:val="24"/>
        </w:rPr>
      </w:pPr>
      <w:r w:rsidRPr="00660906">
        <w:rPr>
          <w:rStyle w:val="Bodytext285pt"/>
          <w:rFonts w:eastAsia="Century Schoolbook"/>
          <w:i/>
          <w:sz w:val="24"/>
          <w:szCs w:val="24"/>
        </w:rPr>
        <w:lastRenderedPageBreak/>
        <w:t>Succesiune de orizonturi:</w:t>
      </w:r>
    </w:p>
    <w:p w14:paraId="22930B71" w14:textId="77777777" w:rsidR="000E2335" w:rsidRPr="00660906" w:rsidRDefault="000E2335"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w:t>
      </w:r>
    </w:p>
    <w:p w14:paraId="7E2AB7A0" w14:textId="77777777" w:rsidR="000E2335" w:rsidRPr="002161E4" w:rsidRDefault="00566DEF"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7</w:t>
      </w:r>
      <w:r w:rsidR="000E2335" w:rsidRPr="002161E4">
        <w:rPr>
          <w:rFonts w:ascii="Times New Roman" w:eastAsiaTheme="minorEastAsia" w:hAnsi="Times New Roman" w:cs="Times New Roman"/>
          <w:b/>
          <w:iCs/>
          <w:sz w:val="24"/>
          <w:szCs w:val="24"/>
          <w:lang w:val="ro-RO"/>
        </w:rPr>
        <w:t>.b.</w:t>
      </w:r>
      <w:r w:rsidR="008F7CD1" w:rsidRPr="002161E4">
        <w:rPr>
          <w:rFonts w:ascii="Times New Roman" w:eastAsiaTheme="minorEastAsia" w:hAnsi="Times New Roman" w:cs="Times New Roman"/>
          <w:b/>
          <w:iCs/>
          <w:sz w:val="24"/>
          <w:szCs w:val="24"/>
          <w:lang w:val="ro-RO"/>
        </w:rPr>
        <w:t xml:space="preserve"> </w:t>
      </w:r>
      <w:r w:rsidR="000E2335" w:rsidRPr="002161E4">
        <w:rPr>
          <w:rFonts w:ascii="Times New Roman" w:eastAsiaTheme="minorEastAsia" w:hAnsi="Times New Roman" w:cs="Times New Roman"/>
          <w:iCs/>
          <w:sz w:val="24"/>
          <w:szCs w:val="24"/>
          <w:lang w:val="ro-RO"/>
        </w:rPr>
        <w:t>Solul prezintă şi alte caractere sau orizonturi</w:t>
      </w:r>
      <w:r w:rsidR="009319D9">
        <w:rPr>
          <w:rFonts w:ascii="Times New Roman" w:eastAsiaTheme="minorEastAsia" w:hAnsi="Times New Roman" w:cs="Times New Roman"/>
          <w:iCs/>
          <w:sz w:val="24"/>
          <w:szCs w:val="24"/>
          <w:lang w:val="ro-RO"/>
        </w:rPr>
        <w:t xml:space="preserve"> diagnostice..................8</w:t>
      </w:r>
      <w:r w:rsidR="000E2335" w:rsidRPr="002161E4">
        <w:rPr>
          <w:rFonts w:ascii="Times New Roman" w:eastAsiaTheme="minorEastAsia" w:hAnsi="Times New Roman" w:cs="Times New Roman"/>
          <w:iCs/>
          <w:sz w:val="24"/>
          <w:szCs w:val="24"/>
          <w:lang w:val="ro-RO"/>
        </w:rPr>
        <w:t xml:space="preserve"> </w:t>
      </w:r>
    </w:p>
    <w:p w14:paraId="47D38390" w14:textId="369BD9F5" w:rsidR="008F7CD1" w:rsidRPr="002161E4" w:rsidRDefault="00566DEF" w:rsidP="009319D9">
      <w:pPr>
        <w:spacing w:after="0" w:line="360" w:lineRule="auto"/>
        <w:jc w:val="both"/>
        <w:rPr>
          <w:rFonts w:ascii="Times New Roman" w:eastAsiaTheme="minorEastAsia" w:hAnsi="Times New Roman" w:cs="Times New Roman"/>
          <w:b/>
          <w:iCs/>
          <w:sz w:val="24"/>
          <w:szCs w:val="24"/>
          <w:lang w:val="ro-RO"/>
        </w:rPr>
      </w:pPr>
      <w:r w:rsidRPr="00373307">
        <w:rPr>
          <w:rFonts w:ascii="Times New Roman" w:eastAsiaTheme="minorEastAsia" w:hAnsi="Times New Roman" w:cs="Times New Roman"/>
          <w:b/>
          <w:iCs/>
          <w:sz w:val="24"/>
          <w:szCs w:val="24"/>
          <w:lang w:val="ro-RO"/>
        </w:rPr>
        <w:t>8</w:t>
      </w:r>
      <w:r w:rsidR="008F7CD1" w:rsidRPr="00373307">
        <w:rPr>
          <w:rFonts w:ascii="Times New Roman" w:eastAsiaTheme="minorEastAsia" w:hAnsi="Times New Roman" w:cs="Times New Roman"/>
          <w:b/>
          <w:iCs/>
          <w:sz w:val="24"/>
          <w:szCs w:val="24"/>
          <w:lang w:val="ro-RO"/>
        </w:rPr>
        <w:t>.a</w:t>
      </w:r>
      <w:r w:rsidR="008F7CD1" w:rsidRPr="002161E4">
        <w:rPr>
          <w:rFonts w:ascii="Times New Roman" w:eastAsiaTheme="minorEastAsia" w:hAnsi="Times New Roman" w:cs="Times New Roman"/>
          <w:iCs/>
          <w:sz w:val="24"/>
          <w:szCs w:val="24"/>
          <w:lang w:val="ro-RO"/>
        </w:rPr>
        <w:t>.</w:t>
      </w:r>
      <w:r w:rsidR="008F7CD1" w:rsidRPr="002161E4">
        <w:rPr>
          <w:rFonts w:ascii="Times New Roman" w:eastAsiaTheme="minorEastAsia" w:hAnsi="Times New Roman" w:cs="Times New Roman"/>
          <w:b/>
          <w:iCs/>
          <w:sz w:val="24"/>
          <w:szCs w:val="24"/>
          <w:lang w:val="ro-RO"/>
        </w:rPr>
        <w:t xml:space="preserve"> </w:t>
      </w:r>
      <w:r w:rsidR="008F7CD1" w:rsidRPr="002161E4">
        <w:rPr>
          <w:rFonts w:ascii="Times New Roman" w:hAnsi="Times New Roman" w:cs="Times New Roman"/>
          <w:iCs/>
          <w:sz w:val="24"/>
          <w:szCs w:val="24"/>
        </w:rPr>
        <w:t>Soluri având orizont A molic (Am)</w:t>
      </w:r>
      <w:r w:rsidR="008F7CD1" w:rsidRPr="002161E4">
        <w:rPr>
          <w:rStyle w:val="Bodytext285pt"/>
          <w:rFonts w:eastAsia="Century Schoolbook"/>
          <w:sz w:val="24"/>
          <w:szCs w:val="24"/>
        </w:rPr>
        <w:t xml:space="preserve"> cu crome </w:t>
      </w:r>
      <m:oMath>
        <m:r>
          <m:rPr>
            <m:sty m:val="p"/>
          </m:rPr>
          <w:rPr>
            <w:rStyle w:val="Bodytext285pt"/>
            <w:rFonts w:ascii="Cambria Math" w:eastAsia="Century Schoolbook" w:hAnsi="Cambria Math"/>
            <w:sz w:val="24"/>
            <w:szCs w:val="24"/>
          </w:rPr>
          <m:t>≤</m:t>
        </m:r>
      </m:oMath>
      <w:r w:rsidR="008F7CD1" w:rsidRPr="002161E4">
        <w:rPr>
          <w:rStyle w:val="Bodytext285pt"/>
          <w:rFonts w:eastAsia="Century Schoolbook"/>
          <w:sz w:val="24"/>
          <w:szCs w:val="24"/>
        </w:rPr>
        <w:t xml:space="preserve"> 2 şi valori</w:t>
      </w:r>
      <m:oMath>
        <m:r>
          <m:rPr>
            <m:sty m:val="p"/>
          </m:rPr>
          <w:rPr>
            <w:rFonts w:ascii="Cambria Math" w:hAnsi="Cambria Math" w:cs="Times New Roman"/>
            <w:sz w:val="24"/>
            <w:szCs w:val="24"/>
          </w:rPr>
          <m:t>&lt;</m:t>
        </m:r>
      </m:oMath>
      <w:r w:rsidR="008F7CD1" w:rsidRPr="002161E4">
        <w:rPr>
          <w:rFonts w:ascii="Times New Roman" w:eastAsiaTheme="minorEastAsia" w:hAnsi="Times New Roman" w:cs="Times New Roman"/>
          <w:iCs/>
          <w:sz w:val="24"/>
          <w:szCs w:val="24"/>
        </w:rPr>
        <w:t xml:space="preserve"> 3,5</w:t>
      </w:r>
      <w:r w:rsidR="009E2A0D">
        <w:rPr>
          <w:rFonts w:ascii="Times New Roman" w:eastAsiaTheme="minorEastAsia" w:hAnsi="Times New Roman" w:cs="Times New Roman"/>
          <w:iCs/>
          <w:sz w:val="24"/>
          <w:szCs w:val="24"/>
        </w:rPr>
        <w:t xml:space="preserve"> </w:t>
      </w:r>
      <w:r w:rsidR="008F7CD1" w:rsidRPr="002161E4">
        <w:rPr>
          <w:rStyle w:val="Bodytext285pt"/>
          <w:rFonts w:eastAsia="Century Schoolbook"/>
          <w:sz w:val="24"/>
          <w:szCs w:val="24"/>
        </w:rPr>
        <w:t xml:space="preserve">la umed </w:t>
      </w:r>
      <w:r w:rsidR="008F7CD1" w:rsidRPr="002161E4">
        <w:rPr>
          <w:rFonts w:ascii="Times New Roman" w:eastAsiaTheme="minorEastAsia" w:hAnsi="Times New Roman" w:cs="Times New Roman"/>
          <w:iCs/>
          <w:sz w:val="24"/>
          <w:szCs w:val="24"/>
        </w:rPr>
        <w:t>(valori</w:t>
      </w:r>
      <m:oMath>
        <m:r>
          <m:rPr>
            <m:sty m:val="p"/>
          </m:rPr>
          <w:rPr>
            <w:rFonts w:ascii="Cambria Math" w:eastAsiaTheme="minorEastAsia" w:hAnsi="Cambria Math" w:cs="Times New Roman"/>
            <w:sz w:val="24"/>
            <w:szCs w:val="24"/>
          </w:rPr>
          <m:t xml:space="preserve"> &lt;</m:t>
        </m:r>
      </m:oMath>
      <w:r w:rsidR="008F7CD1" w:rsidRPr="002161E4">
        <w:rPr>
          <w:rFonts w:ascii="Times New Roman" w:hAnsi="Times New Roman" w:cs="Times New Roman"/>
          <w:iCs/>
          <w:sz w:val="24"/>
          <w:szCs w:val="24"/>
        </w:rPr>
        <w:t xml:space="preserve"> 5,5 uscat), orizont subiacent Bv prezentând culori cu crome şi valori sub 3,5 (la umed) cel puţin în partea superioară (pe </w:t>
      </w:r>
      <w:r w:rsidR="00BA4CC1">
        <w:rPr>
          <w:rFonts w:ascii="Times New Roman" w:hAnsi="Times New Roman" w:cs="Times New Roman"/>
          <w:iCs/>
          <w:sz w:val="24"/>
          <w:szCs w:val="24"/>
        </w:rPr>
        <w:t>cca</w:t>
      </w:r>
      <w:r w:rsidR="008F7CD1" w:rsidRPr="002161E4">
        <w:rPr>
          <w:rFonts w:ascii="Times New Roman" w:hAnsi="Times New Roman" w:cs="Times New Roman"/>
          <w:iCs/>
          <w:sz w:val="24"/>
          <w:szCs w:val="24"/>
        </w:rPr>
        <w:t xml:space="preserve"> 10 </w:t>
      </w:r>
      <w:r w:rsidR="007F507C">
        <w:rPr>
          <w:rFonts w:ascii="Times New Roman" w:hAnsi="Times New Roman" w:cs="Times New Roman"/>
          <w:iCs/>
          <w:sz w:val="24"/>
          <w:szCs w:val="24"/>
        </w:rPr>
        <w:t>–</w:t>
      </w:r>
      <w:r w:rsidR="008F7CD1" w:rsidRPr="002161E4">
        <w:rPr>
          <w:rFonts w:ascii="Times New Roman" w:hAnsi="Times New Roman" w:cs="Times New Roman"/>
          <w:iCs/>
          <w:sz w:val="24"/>
          <w:szCs w:val="24"/>
        </w:rPr>
        <w:t xml:space="preserve"> 15 cm) şi cel puţin pe feţele agregatelor structurale</w:t>
      </w:r>
      <w:r w:rsidR="007F507C">
        <w:rPr>
          <w:rFonts w:ascii="Times New Roman" w:hAnsi="Times New Roman" w:cs="Times New Roman"/>
          <w:iCs/>
          <w:sz w:val="24"/>
          <w:szCs w:val="24"/>
        </w:rPr>
        <w:t>.</w:t>
      </w:r>
    </w:p>
    <w:p w14:paraId="186B10B1" w14:textId="77777777" w:rsidR="008F7CD1" w:rsidRPr="00660906" w:rsidRDefault="008F7CD1"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cernic (FZ cb.cc)</w:t>
      </w:r>
    </w:p>
    <w:p w14:paraId="5E6C26EC" w14:textId="77777777" w:rsidR="008F7CD1" w:rsidRPr="00660906" w:rsidRDefault="008F7CD1" w:rsidP="00660906">
      <w:pPr>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761E16A7" w14:textId="77777777" w:rsidR="008F7CD1" w:rsidRPr="00660906" w:rsidRDefault="008F7CD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w:t>
      </w:r>
    </w:p>
    <w:p w14:paraId="7B580C96" w14:textId="3D1F6CFD" w:rsidR="008F7CD1" w:rsidRPr="002161E4" w:rsidRDefault="00566DEF" w:rsidP="009319D9">
      <w:pPr>
        <w:spacing w:after="0" w:line="360" w:lineRule="auto"/>
        <w:jc w:val="both"/>
        <w:rPr>
          <w:rFonts w:ascii="Times New Roman" w:hAnsi="Times New Roman" w:cs="Times New Roman"/>
          <w:sz w:val="24"/>
          <w:szCs w:val="24"/>
        </w:rPr>
      </w:pPr>
      <w:r w:rsidRPr="00373307">
        <w:rPr>
          <w:rFonts w:ascii="Times New Roman" w:eastAsiaTheme="minorEastAsia" w:hAnsi="Times New Roman" w:cs="Times New Roman"/>
          <w:b/>
          <w:iCs/>
          <w:sz w:val="24"/>
          <w:szCs w:val="24"/>
          <w:lang w:val="ro-RO"/>
        </w:rPr>
        <w:t>8</w:t>
      </w:r>
      <w:r w:rsidR="008F7CD1" w:rsidRPr="00373307">
        <w:rPr>
          <w:rFonts w:ascii="Times New Roman" w:eastAsiaTheme="minorEastAsia" w:hAnsi="Times New Roman" w:cs="Times New Roman"/>
          <w:b/>
          <w:iCs/>
          <w:sz w:val="24"/>
          <w:szCs w:val="24"/>
          <w:lang w:val="ro-RO"/>
        </w:rPr>
        <w:t>.b</w:t>
      </w:r>
      <w:r w:rsidR="008F7CD1" w:rsidRPr="002161E4">
        <w:rPr>
          <w:rFonts w:ascii="Times New Roman" w:eastAsiaTheme="minorEastAsia" w:hAnsi="Times New Roman" w:cs="Times New Roman"/>
          <w:iCs/>
          <w:sz w:val="24"/>
          <w:szCs w:val="24"/>
          <w:lang w:val="ro-RO"/>
        </w:rPr>
        <w:t xml:space="preserve">. </w:t>
      </w:r>
      <w:r w:rsidR="008F7CD1" w:rsidRPr="002161E4">
        <w:rPr>
          <w:rStyle w:val="Bodytext285pt"/>
          <w:rFonts w:eastAsia="Century Schoolbook"/>
          <w:sz w:val="24"/>
          <w:szCs w:val="24"/>
        </w:rPr>
        <w:t xml:space="preserve">Soluri cu orizont Am cu crome </w:t>
      </w:r>
      <m:oMath>
        <m:r>
          <m:rPr>
            <m:sty m:val="p"/>
          </m:rPr>
          <w:rPr>
            <w:rStyle w:val="Bodytext285pt"/>
            <w:rFonts w:ascii="Cambria Math" w:eastAsia="Century Schoolbook" w:hAnsi="Cambria Math"/>
            <w:sz w:val="24"/>
            <w:szCs w:val="24"/>
          </w:rPr>
          <m:t>≤</m:t>
        </m:r>
      </m:oMath>
      <w:r w:rsidR="008F7CD1" w:rsidRPr="002161E4">
        <w:rPr>
          <w:rStyle w:val="Bodytext285pt"/>
          <w:rFonts w:eastAsia="Century Schoolbook"/>
          <w:sz w:val="24"/>
          <w:szCs w:val="24"/>
        </w:rPr>
        <w:t xml:space="preserve"> 2 la umed, care prezintă în proporţie </w:t>
      </w:r>
      <m:oMath>
        <m:r>
          <m:rPr>
            <m:sty m:val="p"/>
          </m:rPr>
          <w:rPr>
            <w:rStyle w:val="Bodytext285pt"/>
            <w:rFonts w:ascii="Cambria Math" w:eastAsia="Century Schoolbook" w:hAnsi="Cambria Math"/>
            <w:sz w:val="24"/>
            <w:szCs w:val="24"/>
          </w:rPr>
          <m:t>&gt;</m:t>
        </m:r>
      </m:oMath>
      <w:r w:rsidR="008F7CD1" w:rsidRPr="002161E4">
        <w:rPr>
          <w:rStyle w:val="Bodytext285pt"/>
          <w:rFonts w:eastAsia="Century Schoolbook"/>
          <w:sz w:val="24"/>
          <w:szCs w:val="24"/>
        </w:rPr>
        <w:t xml:space="preserve">50% din volumul orizontului Am şi </w:t>
      </w:r>
      <m:oMath>
        <m:r>
          <m:rPr>
            <m:sty m:val="p"/>
          </m:rPr>
          <w:rPr>
            <w:rStyle w:val="Bodytext285pt"/>
            <w:rFonts w:ascii="Cambria Math" w:eastAsia="Century Schoolbook" w:hAnsi="Cambria Math"/>
            <w:sz w:val="24"/>
            <w:szCs w:val="24"/>
          </w:rPr>
          <m:t>&gt;</m:t>
        </m:r>
      </m:oMath>
      <w:r w:rsidR="008F7CD1" w:rsidRPr="002161E4">
        <w:rPr>
          <w:rStyle w:val="Bodytext285pt"/>
          <w:rFonts w:eastAsia="Century Schoolbook"/>
          <w:sz w:val="24"/>
          <w:szCs w:val="24"/>
        </w:rPr>
        <w:t>25% din volumul orizontului subiacent (Bv), canale de râme, coprolite sau galerii de animale umplute cu materiale aduse din orizonturile supra şi/sau subiacente.</w:t>
      </w:r>
      <w:r w:rsidR="008F7CD1" w:rsidRPr="002161E4">
        <w:rPr>
          <w:rFonts w:ascii="Times New Roman" w:hAnsi="Times New Roman" w:cs="Times New Roman"/>
          <w:sz w:val="24"/>
          <w:szCs w:val="24"/>
        </w:rPr>
        <w:t xml:space="preserve"> </w:t>
      </w:r>
    </w:p>
    <w:p w14:paraId="7BE7C382" w14:textId="77777777" w:rsidR="008F7CD1" w:rsidRPr="00660906" w:rsidRDefault="008F7CD1"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cernic vermic (FZ cb.cc.vm)</w:t>
      </w:r>
    </w:p>
    <w:p w14:paraId="05445D86" w14:textId="77777777" w:rsidR="008F7CD1" w:rsidRPr="00660906" w:rsidRDefault="008F7CD1" w:rsidP="00660906">
      <w:pPr>
        <w:jc w:val="center"/>
        <w:rPr>
          <w:rStyle w:val="Bodytext285pt"/>
          <w:rFonts w:eastAsia="Century Schoolbook"/>
          <w:i/>
          <w:sz w:val="24"/>
          <w:szCs w:val="24"/>
        </w:rPr>
      </w:pPr>
      <w:r w:rsidRPr="00660906">
        <w:rPr>
          <w:rStyle w:val="Bodytext285pt"/>
          <w:rFonts w:eastAsia="Century Schoolbook"/>
          <w:i/>
          <w:sz w:val="24"/>
          <w:szCs w:val="24"/>
        </w:rPr>
        <w:t>Succesiune de orizonturi:</w:t>
      </w:r>
    </w:p>
    <w:p w14:paraId="2AC48492" w14:textId="77777777" w:rsidR="008F7CD1" w:rsidRPr="00660906" w:rsidRDefault="008F7CD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w:t>
      </w:r>
    </w:p>
    <w:p w14:paraId="501E92EE" w14:textId="77777777" w:rsidR="008F7CD1" w:rsidRPr="002161E4" w:rsidRDefault="00566DEF" w:rsidP="001667BC">
      <w:pPr>
        <w:jc w:val="both"/>
        <w:rPr>
          <w:rStyle w:val="Bodytext285pt"/>
          <w:rFonts w:eastAsia="Century Schoolbook"/>
          <w:b/>
          <w:bCs/>
          <w:iCs/>
          <w:sz w:val="24"/>
          <w:szCs w:val="24"/>
          <w:shd w:val="clear" w:color="auto" w:fill="auto"/>
          <w:lang w:val="en-US" w:eastAsia="en-US" w:bidi="ar-SA"/>
        </w:rPr>
      </w:pPr>
      <w:r w:rsidRPr="00373307">
        <w:rPr>
          <w:rFonts w:ascii="Times New Roman" w:eastAsiaTheme="minorEastAsia" w:hAnsi="Times New Roman" w:cs="Times New Roman"/>
          <w:b/>
          <w:iCs/>
          <w:sz w:val="24"/>
          <w:szCs w:val="24"/>
          <w:lang w:val="ro-RO"/>
        </w:rPr>
        <w:t>8</w:t>
      </w:r>
      <w:r w:rsidR="008F7CD1" w:rsidRPr="00373307">
        <w:rPr>
          <w:rFonts w:ascii="Times New Roman" w:eastAsiaTheme="minorEastAsia" w:hAnsi="Times New Roman" w:cs="Times New Roman"/>
          <w:b/>
          <w:iCs/>
          <w:sz w:val="24"/>
          <w:szCs w:val="24"/>
          <w:lang w:val="ro-RO"/>
        </w:rPr>
        <w:t>.c</w:t>
      </w:r>
      <w:r w:rsidR="008F7CD1" w:rsidRPr="002161E4">
        <w:rPr>
          <w:rFonts w:ascii="Times New Roman" w:eastAsiaTheme="minorEastAsia" w:hAnsi="Times New Roman" w:cs="Times New Roman"/>
          <w:iCs/>
          <w:sz w:val="24"/>
          <w:szCs w:val="24"/>
          <w:lang w:val="ro-RO"/>
        </w:rPr>
        <w:t xml:space="preserve">. </w:t>
      </w:r>
      <w:r w:rsidR="008F7CD1" w:rsidRPr="002161E4">
        <w:rPr>
          <w:rStyle w:val="Bodytext285pt"/>
          <w:rFonts w:eastAsia="Century Schoolbook"/>
          <w:sz w:val="24"/>
          <w:szCs w:val="24"/>
        </w:rPr>
        <w:t xml:space="preserve">Soluri cu orizont Am cu crome </w:t>
      </w:r>
      <m:oMath>
        <m:r>
          <m:rPr>
            <m:sty m:val="p"/>
          </m:rPr>
          <w:rPr>
            <w:rStyle w:val="Bodytext285pt"/>
            <w:rFonts w:ascii="Cambria Math" w:eastAsia="Century Schoolbook" w:hAnsi="Cambria Math"/>
            <w:sz w:val="24"/>
            <w:szCs w:val="24"/>
          </w:rPr>
          <m:t>≤</m:t>
        </m:r>
      </m:oMath>
      <w:r w:rsidR="008F7CD1" w:rsidRPr="002161E4">
        <w:rPr>
          <w:rStyle w:val="Bodytext285pt"/>
          <w:rFonts w:eastAsia="Century Schoolbook"/>
          <w:sz w:val="24"/>
          <w:szCs w:val="24"/>
        </w:rPr>
        <w:t xml:space="preserve"> 2 la umed, care se continuă cu un orizont subiacent Bv, având cel puţin în partea superioară culori de orizont Am, prezentând orizont gleic de reducere – </w:t>
      </w:r>
      <w:r w:rsidR="008F7CD1" w:rsidRPr="002161E4">
        <w:rPr>
          <w:rStyle w:val="Bodytext285pt"/>
          <w:rFonts w:eastAsia="Century Schoolbook"/>
          <w:b/>
          <w:bCs/>
          <w:sz w:val="24"/>
          <w:szCs w:val="24"/>
        </w:rPr>
        <w:t>Gr –</w:t>
      </w:r>
      <w:r w:rsidR="008F7CD1" w:rsidRPr="002161E4">
        <w:rPr>
          <w:rStyle w:val="Bodytext285pt"/>
          <w:rFonts w:eastAsia="Century Schoolbook"/>
          <w:sz w:val="24"/>
          <w:szCs w:val="24"/>
        </w:rPr>
        <w:t xml:space="preserve"> cu limita superioară în intervalul 100 – 200 cm adâncime ai profilului.</w:t>
      </w:r>
    </w:p>
    <w:p w14:paraId="3FF78FA6" w14:textId="77777777" w:rsidR="008F7CD1" w:rsidRPr="00660906" w:rsidRDefault="008F7CD1" w:rsidP="00DA144B">
      <w:pPr>
        <w:jc w:val="center"/>
        <w:outlineLvl w:val="0"/>
        <w:rPr>
          <w:rStyle w:val="BodyTextChar4"/>
          <w:rFonts w:ascii="Times New Roman" w:eastAsia="Century Schoolbook" w:hAnsi="Times New Roman"/>
          <w:b/>
          <w:bCs/>
          <w:i/>
          <w:sz w:val="24"/>
          <w:szCs w:val="24"/>
        </w:rPr>
      </w:pPr>
      <w:r w:rsidRPr="00660906">
        <w:rPr>
          <w:rFonts w:ascii="Times New Roman" w:eastAsiaTheme="minorEastAsia" w:hAnsi="Times New Roman" w:cs="Times New Roman"/>
          <w:b/>
          <w:i/>
          <w:iCs/>
          <w:sz w:val="24"/>
          <w:szCs w:val="24"/>
          <w:lang w:val="ro-RO"/>
        </w:rPr>
        <w:t>Faeoziom cambic batigleic cernic (FZ cb.dg.ce)</w:t>
      </w:r>
    </w:p>
    <w:p w14:paraId="174EAF52" w14:textId="77777777" w:rsidR="008F7CD1" w:rsidRPr="00660906" w:rsidRDefault="008F7CD1" w:rsidP="00660906">
      <w:pPr>
        <w:spacing w:after="0" w:line="360" w:lineRule="auto"/>
        <w:jc w:val="center"/>
        <w:rPr>
          <w:rStyle w:val="Bodytext285pt"/>
          <w:rFonts w:eastAsiaTheme="minorEastAsia"/>
          <w:i/>
          <w:iCs/>
          <w:sz w:val="24"/>
          <w:szCs w:val="24"/>
        </w:rPr>
      </w:pPr>
      <w:r w:rsidRPr="00660906">
        <w:rPr>
          <w:rFonts w:ascii="Times New Roman" w:eastAsiaTheme="minorEastAsia" w:hAnsi="Times New Roman" w:cs="Times New Roman"/>
          <w:i/>
          <w:iCs/>
          <w:sz w:val="24"/>
          <w:szCs w:val="24"/>
          <w:lang w:val="ro-RO"/>
        </w:rPr>
        <w:t>Succesiune de orizonturi:</w:t>
      </w:r>
    </w:p>
    <w:p w14:paraId="40A8925D" w14:textId="77777777" w:rsidR="008F7CD1" w:rsidRPr="00660906" w:rsidRDefault="008F7CD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1E03CEC2" w14:textId="77777777" w:rsidR="008F7CD1" w:rsidRPr="00660906" w:rsidRDefault="008F7CD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131F9B35" w14:textId="48398E56" w:rsidR="00CD3A13" w:rsidRPr="002161E4" w:rsidRDefault="00566DEF" w:rsidP="001667BC">
      <w:pPr>
        <w:jc w:val="both"/>
        <w:rPr>
          <w:rStyle w:val="Bodytext285pt"/>
          <w:rFonts w:eastAsia="Century Schoolbook"/>
          <w:b/>
          <w:bCs/>
          <w:iCs/>
          <w:sz w:val="24"/>
          <w:szCs w:val="24"/>
          <w:shd w:val="clear" w:color="auto" w:fill="auto"/>
          <w:lang w:val="en-US" w:eastAsia="en-US" w:bidi="ar-SA"/>
        </w:rPr>
      </w:pPr>
      <w:r w:rsidRPr="00373307">
        <w:rPr>
          <w:rFonts w:ascii="Times New Roman" w:eastAsiaTheme="minorEastAsia" w:hAnsi="Times New Roman" w:cs="Times New Roman"/>
          <w:b/>
          <w:iCs/>
          <w:sz w:val="24"/>
          <w:szCs w:val="24"/>
          <w:lang w:val="ro-RO"/>
        </w:rPr>
        <w:lastRenderedPageBreak/>
        <w:t>8</w:t>
      </w:r>
      <w:r w:rsidR="00CD3A13" w:rsidRPr="00373307">
        <w:rPr>
          <w:rFonts w:ascii="Times New Roman" w:eastAsiaTheme="minorEastAsia" w:hAnsi="Times New Roman" w:cs="Times New Roman"/>
          <w:b/>
          <w:iCs/>
          <w:sz w:val="24"/>
          <w:szCs w:val="24"/>
          <w:lang w:val="ro-RO"/>
        </w:rPr>
        <w:t>.d.</w:t>
      </w:r>
      <w:r w:rsidR="00CD3A13" w:rsidRPr="002161E4">
        <w:rPr>
          <w:rFonts w:ascii="Times New Roman" w:eastAsiaTheme="minorEastAsia" w:hAnsi="Times New Roman" w:cs="Times New Roman"/>
          <w:b/>
          <w:iCs/>
          <w:sz w:val="24"/>
          <w:szCs w:val="24"/>
          <w:lang w:val="ro-RO"/>
        </w:rPr>
        <w:t xml:space="preserve"> </w:t>
      </w:r>
      <w:r w:rsidR="00CD3A13" w:rsidRPr="002161E4">
        <w:rPr>
          <w:rStyle w:val="Bodytext285pt"/>
          <w:rFonts w:eastAsia="Century Schoolbook"/>
          <w:sz w:val="24"/>
          <w:szCs w:val="24"/>
        </w:rPr>
        <w:t xml:space="preserve">Soluri cu orizont Am cu crome </w:t>
      </w:r>
      <m:oMath>
        <m:r>
          <m:rPr>
            <m:sty m:val="p"/>
          </m:rPr>
          <w:rPr>
            <w:rStyle w:val="Bodytext285pt"/>
            <w:rFonts w:ascii="Cambria Math" w:eastAsia="Century Schoolbook" w:hAnsi="Cambria Math"/>
            <w:sz w:val="24"/>
            <w:szCs w:val="24"/>
          </w:rPr>
          <m:t>≤</m:t>
        </m:r>
      </m:oMath>
      <w:r w:rsidR="00CD3A13" w:rsidRPr="002161E4">
        <w:rPr>
          <w:rStyle w:val="Bodytext285pt"/>
          <w:rFonts w:eastAsia="Century Schoolbook"/>
          <w:sz w:val="24"/>
          <w:szCs w:val="24"/>
        </w:rPr>
        <w:t xml:space="preserve"> 2 la umed, prezentând orizont gleic de reducere – </w:t>
      </w:r>
      <w:r w:rsidR="00CD3A13" w:rsidRPr="002161E4">
        <w:rPr>
          <w:rStyle w:val="Bodytext285pt"/>
          <w:rFonts w:eastAsia="Century Schoolbook"/>
          <w:b/>
          <w:bCs/>
          <w:sz w:val="24"/>
          <w:szCs w:val="24"/>
        </w:rPr>
        <w:t>Gr –</w:t>
      </w:r>
      <w:r w:rsidR="00CD3A13" w:rsidRPr="002161E4">
        <w:rPr>
          <w:rStyle w:val="Bodytext285pt"/>
          <w:rFonts w:eastAsia="Century Schoolbook"/>
          <w:sz w:val="24"/>
          <w:szCs w:val="24"/>
        </w:rPr>
        <w:t xml:space="preserve"> cu limita superioară în intervalul 100 – 200 cm adâncime ai profilului, având caracter vermic (vm) şi prez</w:t>
      </w:r>
      <w:r w:rsidR="00502CF6">
        <w:rPr>
          <w:rStyle w:val="Bodytext285pt"/>
          <w:rFonts w:eastAsia="Century Schoolbook"/>
          <w:sz w:val="24"/>
          <w:szCs w:val="24"/>
        </w:rPr>
        <w:t>entând</w:t>
      </w:r>
      <w:r w:rsidR="00CD3A13" w:rsidRPr="002161E4">
        <w:rPr>
          <w:rStyle w:val="Bodytext285pt"/>
          <w:rFonts w:eastAsia="Century Schoolbook"/>
          <w:sz w:val="24"/>
          <w:szCs w:val="24"/>
        </w:rPr>
        <w:t xml:space="preserve"> în proporţie </w:t>
      </w:r>
      <m:oMath>
        <m:r>
          <m:rPr>
            <m:sty m:val="p"/>
          </m:rPr>
          <w:rPr>
            <w:rStyle w:val="Bodytext285pt"/>
            <w:rFonts w:ascii="Cambria Math" w:eastAsia="Century Schoolbook" w:hAnsi="Cambria Math"/>
            <w:sz w:val="24"/>
            <w:szCs w:val="24"/>
          </w:rPr>
          <m:t>&gt;</m:t>
        </m:r>
      </m:oMath>
      <w:r w:rsidR="00CD3A13" w:rsidRPr="002161E4">
        <w:rPr>
          <w:rStyle w:val="Bodytext285pt"/>
          <w:rFonts w:eastAsia="Century Schoolbook"/>
          <w:sz w:val="24"/>
          <w:szCs w:val="24"/>
        </w:rPr>
        <w:t xml:space="preserve">50% din volumul orizontului Am şi </w:t>
      </w:r>
      <m:oMath>
        <m:r>
          <m:rPr>
            <m:sty m:val="p"/>
          </m:rPr>
          <w:rPr>
            <w:rStyle w:val="Bodytext285pt"/>
            <w:rFonts w:ascii="Cambria Math" w:eastAsia="Century Schoolbook" w:hAnsi="Cambria Math"/>
            <w:sz w:val="24"/>
            <w:szCs w:val="24"/>
          </w:rPr>
          <m:t>&gt;</m:t>
        </m:r>
      </m:oMath>
      <w:r w:rsidR="00CD3A13" w:rsidRPr="002161E4">
        <w:rPr>
          <w:rStyle w:val="Bodytext285pt"/>
          <w:rFonts w:eastAsia="Century Schoolbook"/>
          <w:sz w:val="24"/>
          <w:szCs w:val="24"/>
        </w:rPr>
        <w:t>25% din volumul orizontului subiacent (Bv), canale de râme, coprolite sau galerii de animale umplute cu materiale aduse din orizonturile supra şi/sau subiacente.</w:t>
      </w:r>
    </w:p>
    <w:p w14:paraId="3E91F29B" w14:textId="77777777" w:rsidR="00CD3A13" w:rsidRPr="00660906" w:rsidRDefault="00CD3A13" w:rsidP="00DA144B">
      <w:pPr>
        <w:jc w:val="center"/>
        <w:outlineLvl w:val="0"/>
        <w:rPr>
          <w:rFonts w:ascii="Times New Roman" w:eastAsia="Century Schoolbook" w:hAnsi="Times New Roman" w:cs="Times New Roman"/>
          <w:b/>
          <w:bCs/>
          <w:i/>
          <w:iCs/>
          <w:color w:val="000000"/>
          <w:sz w:val="24"/>
          <w:szCs w:val="24"/>
        </w:rPr>
      </w:pPr>
      <w:r w:rsidRPr="00660906">
        <w:rPr>
          <w:rFonts w:ascii="Times New Roman" w:eastAsiaTheme="minorEastAsia" w:hAnsi="Times New Roman" w:cs="Times New Roman"/>
          <w:b/>
          <w:i/>
          <w:iCs/>
          <w:sz w:val="24"/>
          <w:szCs w:val="24"/>
          <w:lang w:val="ro-RO"/>
        </w:rPr>
        <w:t>Faeoziom cambic batigleic cernic vermic (FZ cb.dg.ce.vm)</w:t>
      </w:r>
    </w:p>
    <w:p w14:paraId="0015008D" w14:textId="77777777" w:rsidR="00CD3A13" w:rsidRPr="00660906" w:rsidRDefault="00CD3A13" w:rsidP="00660906">
      <w:pPr>
        <w:spacing w:after="0" w:line="360" w:lineRule="auto"/>
        <w:jc w:val="center"/>
        <w:rPr>
          <w:rStyle w:val="Bodytext285pt"/>
          <w:rFonts w:eastAsiaTheme="minorEastAsia"/>
          <w:i/>
          <w:iCs/>
          <w:sz w:val="24"/>
          <w:szCs w:val="24"/>
        </w:rPr>
      </w:pPr>
      <w:r w:rsidRPr="00660906">
        <w:rPr>
          <w:rFonts w:ascii="Times New Roman" w:eastAsiaTheme="minorEastAsia" w:hAnsi="Times New Roman" w:cs="Times New Roman"/>
          <w:i/>
          <w:iCs/>
          <w:sz w:val="24"/>
          <w:szCs w:val="24"/>
          <w:lang w:val="ro-RO"/>
        </w:rPr>
        <w:t>Succesiune de orizonturi:</w:t>
      </w:r>
    </w:p>
    <w:p w14:paraId="40C2C557" w14:textId="77777777" w:rsidR="00CD3A13" w:rsidRPr="00660906" w:rsidRDefault="00CD3A13"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0B196337" w14:textId="77777777" w:rsidR="00CD3A13" w:rsidRPr="00660906" w:rsidRDefault="00CD3A13"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67FFF677" w14:textId="63166776" w:rsidR="00CD3A13" w:rsidRPr="002161E4" w:rsidRDefault="00566DEF" w:rsidP="001667BC">
      <w:pPr>
        <w:spacing w:after="0" w:line="360" w:lineRule="auto"/>
        <w:jc w:val="both"/>
        <w:rPr>
          <w:rStyle w:val="Bodytext285pt"/>
          <w:rFonts w:eastAsiaTheme="minorEastAsia"/>
          <w:b/>
          <w:iCs/>
          <w:color w:val="auto"/>
          <w:sz w:val="24"/>
          <w:szCs w:val="24"/>
          <w:shd w:val="clear" w:color="auto" w:fill="auto"/>
          <w:lang w:eastAsia="en-US" w:bidi="ar-SA"/>
        </w:rPr>
      </w:pPr>
      <w:r w:rsidRPr="00373307">
        <w:rPr>
          <w:rFonts w:ascii="Times New Roman" w:eastAsiaTheme="minorEastAsia" w:hAnsi="Times New Roman" w:cs="Times New Roman"/>
          <w:b/>
          <w:iCs/>
          <w:sz w:val="24"/>
          <w:szCs w:val="24"/>
          <w:lang w:val="ro-RO"/>
        </w:rPr>
        <w:t>8</w:t>
      </w:r>
      <w:r w:rsidR="00CD3A13" w:rsidRPr="00373307">
        <w:rPr>
          <w:rFonts w:ascii="Times New Roman" w:eastAsiaTheme="minorEastAsia" w:hAnsi="Times New Roman" w:cs="Times New Roman"/>
          <w:b/>
          <w:iCs/>
          <w:sz w:val="24"/>
          <w:szCs w:val="24"/>
          <w:lang w:val="ro-RO"/>
        </w:rPr>
        <w:t>.e</w:t>
      </w:r>
      <w:r w:rsidR="00CD3A13" w:rsidRPr="002161E4">
        <w:rPr>
          <w:rFonts w:ascii="Times New Roman" w:eastAsiaTheme="minorEastAsia" w:hAnsi="Times New Roman" w:cs="Times New Roman"/>
          <w:iCs/>
          <w:sz w:val="24"/>
          <w:szCs w:val="24"/>
          <w:lang w:val="ro-RO"/>
        </w:rPr>
        <w:t xml:space="preserve">. </w:t>
      </w:r>
      <w:r w:rsidR="00CD3A13" w:rsidRPr="002161E4">
        <w:rPr>
          <w:rStyle w:val="Bodytext285pt"/>
          <w:rFonts w:eastAsia="Century Schoolbook"/>
          <w:sz w:val="24"/>
          <w:szCs w:val="24"/>
        </w:rPr>
        <w:t xml:space="preserve">Soluri cu orizont Am cu crome </w:t>
      </w:r>
      <m:oMath>
        <m:r>
          <m:rPr>
            <m:sty m:val="p"/>
          </m:rPr>
          <w:rPr>
            <w:rStyle w:val="Bodytext285pt"/>
            <w:rFonts w:ascii="Cambria Math" w:eastAsia="Century Schoolbook" w:hAnsi="Cambria Math"/>
            <w:sz w:val="24"/>
            <w:szCs w:val="24"/>
          </w:rPr>
          <m:t>≤</m:t>
        </m:r>
      </m:oMath>
      <w:r w:rsidR="00CD3A13" w:rsidRPr="002161E4">
        <w:rPr>
          <w:rStyle w:val="Bodytext285pt"/>
          <w:rFonts w:eastAsia="Century Schoolbook"/>
          <w:sz w:val="24"/>
          <w:szCs w:val="24"/>
        </w:rPr>
        <w:t xml:space="preserve"> 2 la umed, care se continuă cu un orizont subiacent Bv, având cel puţin în partea superioară culori de orizont Am şi orizont </w:t>
      </w:r>
      <w:r w:rsidR="00CD3A13" w:rsidRPr="002161E4">
        <w:rPr>
          <w:rStyle w:val="Bodytext285pt"/>
          <w:rFonts w:eastAsia="Century Schoolbook"/>
          <w:b/>
          <w:bCs/>
          <w:sz w:val="24"/>
          <w:szCs w:val="24"/>
        </w:rPr>
        <w:t>Gr</w:t>
      </w:r>
      <w:r w:rsidR="00CD3A13" w:rsidRPr="002161E4">
        <w:rPr>
          <w:rStyle w:val="Bodytext285pt"/>
          <w:rFonts w:eastAsia="Century Schoolbook"/>
          <w:sz w:val="24"/>
          <w:szCs w:val="24"/>
        </w:rPr>
        <w:t xml:space="preserve"> cu limita superioară în intervalul 100 – 200 cm, fiind salinice şi sodice în acelaş</w:t>
      </w:r>
      <w:r w:rsidR="00455CAA">
        <w:rPr>
          <w:rStyle w:val="Bodytext285pt"/>
          <w:rFonts w:eastAsia="Century Schoolbook"/>
          <w:sz w:val="24"/>
          <w:szCs w:val="24"/>
        </w:rPr>
        <w:t>i</w:t>
      </w:r>
      <w:r w:rsidR="00CD3A13" w:rsidRPr="002161E4">
        <w:rPr>
          <w:rStyle w:val="Bodytext285pt"/>
          <w:rFonts w:eastAsia="Century Schoolbook"/>
          <w:sz w:val="24"/>
          <w:szCs w:val="24"/>
        </w:rPr>
        <w:t xml:space="preserve"> timp </w:t>
      </w:r>
      <w:r w:rsidR="00455CAA">
        <w:rPr>
          <w:rStyle w:val="Bodytext285pt"/>
          <w:rFonts w:eastAsia="Century Schoolbook"/>
          <w:sz w:val="24"/>
          <w:szCs w:val="24"/>
        </w:rPr>
        <w:t>–</w:t>
      </w:r>
      <w:r w:rsidR="00CD3A13" w:rsidRPr="002161E4">
        <w:rPr>
          <w:rStyle w:val="Bodytext285pt"/>
          <w:rFonts w:eastAsia="Century Schoolbook"/>
          <w:sz w:val="24"/>
          <w:szCs w:val="24"/>
        </w:rPr>
        <w:t xml:space="preserve"> orizont </w:t>
      </w:r>
      <w:r w:rsidR="00CD3A13" w:rsidRPr="002161E4">
        <w:rPr>
          <w:rStyle w:val="Bodytext285pt"/>
          <w:rFonts w:eastAsia="Century Schoolbook"/>
          <w:b/>
          <w:bCs/>
          <w:sz w:val="24"/>
          <w:szCs w:val="24"/>
        </w:rPr>
        <w:t>sc</w:t>
      </w:r>
      <w:r w:rsidR="00CD3A13" w:rsidRPr="002161E4">
        <w:rPr>
          <w:rStyle w:val="Bodytext285pt"/>
          <w:rFonts w:eastAsia="Century Schoolbook"/>
          <w:sz w:val="24"/>
          <w:szCs w:val="24"/>
        </w:rPr>
        <w:t xml:space="preserve"> în 0 – 100 cm şi orizont </w:t>
      </w:r>
      <w:r w:rsidR="00CD3A13" w:rsidRPr="002161E4">
        <w:rPr>
          <w:rStyle w:val="Bodytext285pt"/>
          <w:rFonts w:eastAsia="Century Schoolbook"/>
          <w:b/>
          <w:bCs/>
          <w:sz w:val="24"/>
          <w:szCs w:val="24"/>
        </w:rPr>
        <w:t xml:space="preserve">sa </w:t>
      </w:r>
      <w:r w:rsidR="00CD3A13" w:rsidRPr="002161E4">
        <w:rPr>
          <w:rStyle w:val="Bodytext285pt"/>
          <w:rFonts w:eastAsia="Century Schoolbook"/>
          <w:sz w:val="24"/>
          <w:szCs w:val="24"/>
        </w:rPr>
        <w:t xml:space="preserve">în 50 – 100 cm, orizont </w:t>
      </w:r>
      <w:r w:rsidR="00CD3A13" w:rsidRPr="002161E4">
        <w:rPr>
          <w:rStyle w:val="Bodytext285pt"/>
          <w:rFonts w:eastAsia="Century Schoolbook"/>
          <w:b/>
          <w:bCs/>
          <w:sz w:val="24"/>
          <w:szCs w:val="24"/>
        </w:rPr>
        <w:t>ac</w:t>
      </w:r>
      <w:r w:rsidR="00CD3A13" w:rsidRPr="002161E4">
        <w:rPr>
          <w:rStyle w:val="Bodytext285pt"/>
          <w:rFonts w:eastAsia="Century Schoolbook"/>
          <w:sz w:val="24"/>
          <w:szCs w:val="24"/>
        </w:rPr>
        <w:t xml:space="preserve"> (hiponatric) în 0 – 100 cm sau orizont </w:t>
      </w:r>
      <w:r w:rsidR="00CD3A13" w:rsidRPr="002161E4">
        <w:rPr>
          <w:rStyle w:val="Bodytext285pt"/>
          <w:rFonts w:eastAsia="Century Schoolbook"/>
          <w:b/>
          <w:bCs/>
          <w:sz w:val="24"/>
          <w:szCs w:val="24"/>
        </w:rPr>
        <w:t>na</w:t>
      </w:r>
      <w:r w:rsidR="00CD3A13" w:rsidRPr="002161E4">
        <w:rPr>
          <w:rStyle w:val="Bodytext285pt"/>
          <w:rFonts w:eastAsia="Century Schoolbook"/>
          <w:sz w:val="24"/>
          <w:szCs w:val="24"/>
        </w:rPr>
        <w:t xml:space="preserve"> (natric) în 50 – 100 cm.</w:t>
      </w:r>
    </w:p>
    <w:p w14:paraId="619F29FD" w14:textId="77777777" w:rsidR="00CD3A13" w:rsidRPr="00660906" w:rsidRDefault="00CD3A13"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batigleic salsodic cernic (FZ cb.dg.ss.ce)</w:t>
      </w:r>
    </w:p>
    <w:p w14:paraId="321ACB4B" w14:textId="77777777" w:rsidR="00CD3A13" w:rsidRPr="002161E4" w:rsidRDefault="00566DEF" w:rsidP="001667BC">
      <w:pPr>
        <w:spacing w:after="0" w:line="360" w:lineRule="auto"/>
        <w:jc w:val="both"/>
        <w:rPr>
          <w:rStyle w:val="Bodytext285pt"/>
          <w:rFonts w:eastAsiaTheme="minorEastAsia"/>
          <w:b/>
          <w:iCs/>
          <w:color w:val="auto"/>
          <w:sz w:val="24"/>
          <w:szCs w:val="24"/>
          <w:shd w:val="clear" w:color="auto" w:fill="auto"/>
          <w:lang w:eastAsia="en-US" w:bidi="ar-SA"/>
        </w:rPr>
      </w:pPr>
      <w:r w:rsidRPr="00373307">
        <w:rPr>
          <w:rFonts w:ascii="Times New Roman" w:eastAsiaTheme="minorEastAsia" w:hAnsi="Times New Roman" w:cs="Times New Roman"/>
          <w:b/>
          <w:iCs/>
          <w:sz w:val="24"/>
          <w:szCs w:val="24"/>
          <w:lang w:val="ro-RO"/>
        </w:rPr>
        <w:t>8</w:t>
      </w:r>
      <w:r w:rsidR="00CD3A13" w:rsidRPr="00373307">
        <w:rPr>
          <w:rFonts w:ascii="Times New Roman" w:eastAsiaTheme="minorEastAsia" w:hAnsi="Times New Roman" w:cs="Times New Roman"/>
          <w:b/>
          <w:iCs/>
          <w:sz w:val="24"/>
          <w:szCs w:val="24"/>
          <w:lang w:val="ro-RO"/>
        </w:rPr>
        <w:t>.f</w:t>
      </w:r>
      <w:r w:rsidR="00CD3A13" w:rsidRPr="002161E4">
        <w:rPr>
          <w:rFonts w:ascii="Times New Roman" w:eastAsiaTheme="minorEastAsia" w:hAnsi="Times New Roman" w:cs="Times New Roman"/>
          <w:iCs/>
          <w:sz w:val="24"/>
          <w:szCs w:val="24"/>
          <w:lang w:val="ro-RO"/>
        </w:rPr>
        <w:t xml:space="preserve">. </w:t>
      </w:r>
      <w:r w:rsidR="00CD3A13" w:rsidRPr="002161E4">
        <w:rPr>
          <w:rStyle w:val="Bodytext285pt"/>
          <w:rFonts w:eastAsia="Century Schoolbook"/>
          <w:sz w:val="24"/>
          <w:szCs w:val="24"/>
        </w:rPr>
        <w:t xml:space="preserve">Soluri cu orizont Am cu crome </w:t>
      </w:r>
      <m:oMath>
        <m:r>
          <m:rPr>
            <m:sty m:val="p"/>
          </m:rPr>
          <w:rPr>
            <w:rStyle w:val="Bodytext285pt"/>
            <w:rFonts w:ascii="Cambria Math" w:eastAsia="Century Schoolbook" w:hAnsi="Cambria Math"/>
            <w:sz w:val="24"/>
            <w:szCs w:val="24"/>
          </w:rPr>
          <m:t>≤</m:t>
        </m:r>
      </m:oMath>
      <w:r w:rsidR="00CD3A13" w:rsidRPr="002161E4">
        <w:rPr>
          <w:rStyle w:val="Bodytext285pt"/>
          <w:rFonts w:eastAsia="Century Schoolbook"/>
          <w:sz w:val="24"/>
          <w:szCs w:val="24"/>
        </w:rPr>
        <w:t xml:space="preserve"> 2 la umed, având orizont </w:t>
      </w:r>
      <w:r w:rsidR="00CD3A13" w:rsidRPr="002161E4">
        <w:rPr>
          <w:rStyle w:val="Bodytext285pt"/>
          <w:rFonts w:eastAsia="Century Schoolbook"/>
          <w:b/>
          <w:bCs/>
          <w:sz w:val="24"/>
          <w:szCs w:val="24"/>
        </w:rPr>
        <w:t>Gr</w:t>
      </w:r>
      <w:r w:rsidR="00CD3A13" w:rsidRPr="002161E4">
        <w:rPr>
          <w:rStyle w:val="Bodytext285pt"/>
          <w:rFonts w:eastAsia="Century Schoolbook"/>
          <w:sz w:val="24"/>
          <w:szCs w:val="24"/>
        </w:rPr>
        <w:t xml:space="preserve"> cu limita superioară în intervalul 100 – 200 cm şi orizont </w:t>
      </w:r>
      <w:r w:rsidR="00CD3A13" w:rsidRPr="002161E4">
        <w:rPr>
          <w:rStyle w:val="Bodytext285pt"/>
          <w:rFonts w:eastAsia="Century Schoolbook"/>
          <w:b/>
          <w:bCs/>
          <w:sz w:val="24"/>
          <w:szCs w:val="24"/>
        </w:rPr>
        <w:t>ac</w:t>
      </w:r>
      <w:r w:rsidR="00CD3A13" w:rsidRPr="002161E4">
        <w:rPr>
          <w:rStyle w:val="Bodytext285pt"/>
          <w:rFonts w:eastAsia="Century Schoolbook"/>
          <w:sz w:val="24"/>
          <w:szCs w:val="24"/>
        </w:rPr>
        <w:t xml:space="preserve"> (hiponatric) în intervalul 0 – 100 cm sau orizont </w:t>
      </w:r>
      <w:r w:rsidR="00CD3A13" w:rsidRPr="002161E4">
        <w:rPr>
          <w:rStyle w:val="Bodytext285pt"/>
          <w:rFonts w:eastAsia="Century Schoolbook"/>
          <w:b/>
          <w:bCs/>
          <w:sz w:val="24"/>
          <w:szCs w:val="24"/>
        </w:rPr>
        <w:t>na</w:t>
      </w:r>
      <w:r w:rsidR="00CD3A13" w:rsidRPr="002161E4">
        <w:rPr>
          <w:rStyle w:val="Bodytext285pt"/>
          <w:rFonts w:eastAsia="Century Schoolbook"/>
          <w:sz w:val="24"/>
          <w:szCs w:val="24"/>
        </w:rPr>
        <w:t xml:space="preserve"> (natric) în 50 – 100 cm.</w:t>
      </w:r>
    </w:p>
    <w:p w14:paraId="48F5C3CD" w14:textId="77777777" w:rsidR="00CD3A13" w:rsidRPr="00660906" w:rsidRDefault="00CD3A13"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batigleic sodic cernic (FZ cb.dg.ac.ce)</w:t>
      </w:r>
    </w:p>
    <w:p w14:paraId="17657B39" w14:textId="77777777" w:rsidR="00CD3A13" w:rsidRPr="00660906" w:rsidRDefault="00CD3A13"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2B34F4D4" w14:textId="77777777" w:rsidR="00CD3A13" w:rsidRPr="00660906" w:rsidRDefault="00CD3A13"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CCaGac</w:t>
      </w:r>
    </w:p>
    <w:p w14:paraId="29A1288E" w14:textId="77777777" w:rsidR="00CD3A13" w:rsidRPr="00660906" w:rsidRDefault="00CD3A13"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CCaGac</w:t>
      </w:r>
    </w:p>
    <w:p w14:paraId="269DAAA0" w14:textId="77777777" w:rsidR="00CD3A13" w:rsidRPr="00660906" w:rsidRDefault="00CD3A13"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CcaGna</w:t>
      </w:r>
    </w:p>
    <w:p w14:paraId="09A78A34" w14:textId="77777777" w:rsidR="00CD3A13" w:rsidRPr="002161E4" w:rsidRDefault="00566DEF" w:rsidP="001667BC">
      <w:pPr>
        <w:spacing w:after="0" w:line="360" w:lineRule="auto"/>
        <w:jc w:val="both"/>
        <w:rPr>
          <w:rFonts w:ascii="Times New Roman" w:eastAsiaTheme="minorEastAsia" w:hAnsi="Times New Roman" w:cs="Times New Roman"/>
          <w:b/>
          <w:iCs/>
          <w:sz w:val="24"/>
          <w:szCs w:val="24"/>
          <w:lang w:val="ro-RO"/>
        </w:rPr>
      </w:pPr>
      <w:r w:rsidRPr="00373307">
        <w:rPr>
          <w:rFonts w:ascii="Times New Roman" w:eastAsiaTheme="minorEastAsia" w:hAnsi="Times New Roman" w:cs="Times New Roman"/>
          <w:b/>
          <w:iCs/>
          <w:sz w:val="24"/>
          <w:szCs w:val="24"/>
          <w:lang w:val="ro-RO"/>
        </w:rPr>
        <w:t>8</w:t>
      </w:r>
      <w:r w:rsidR="00CD3A13" w:rsidRPr="00373307">
        <w:rPr>
          <w:rFonts w:ascii="Times New Roman" w:eastAsiaTheme="minorEastAsia" w:hAnsi="Times New Roman" w:cs="Times New Roman"/>
          <w:b/>
          <w:iCs/>
          <w:sz w:val="24"/>
          <w:szCs w:val="24"/>
          <w:lang w:val="ro-RO"/>
        </w:rPr>
        <w:t>.g</w:t>
      </w:r>
      <w:r w:rsidR="00CD3A13" w:rsidRPr="002161E4">
        <w:rPr>
          <w:rFonts w:ascii="Times New Roman" w:eastAsiaTheme="minorEastAsia" w:hAnsi="Times New Roman" w:cs="Times New Roman"/>
          <w:iCs/>
          <w:sz w:val="24"/>
          <w:szCs w:val="24"/>
          <w:lang w:val="ro-RO"/>
        </w:rPr>
        <w:t>.</w:t>
      </w:r>
      <w:r w:rsidR="00CD3A13" w:rsidRPr="002161E4">
        <w:rPr>
          <w:rFonts w:ascii="Times New Roman" w:eastAsiaTheme="minorEastAsia" w:hAnsi="Times New Roman" w:cs="Times New Roman"/>
          <w:b/>
          <w:iCs/>
          <w:sz w:val="24"/>
          <w:szCs w:val="24"/>
          <w:lang w:val="ro-RO"/>
        </w:rPr>
        <w:t xml:space="preserve"> </w:t>
      </w:r>
      <w:r w:rsidR="00CD3A13" w:rsidRPr="002161E4">
        <w:rPr>
          <w:rStyle w:val="Bodytext285pt"/>
          <w:rFonts w:eastAsia="Century Schoolbook"/>
          <w:sz w:val="24"/>
          <w:szCs w:val="24"/>
        </w:rPr>
        <w:t xml:space="preserve">Soluri cu orizont Am cu crome </w:t>
      </w:r>
      <m:oMath>
        <m:r>
          <m:rPr>
            <m:sty m:val="p"/>
          </m:rPr>
          <w:rPr>
            <w:rStyle w:val="Bodytext285pt"/>
            <w:rFonts w:ascii="Cambria Math" w:eastAsia="Century Schoolbook" w:hAnsi="Cambria Math"/>
            <w:sz w:val="24"/>
            <w:szCs w:val="24"/>
          </w:rPr>
          <m:t>≤</m:t>
        </m:r>
      </m:oMath>
      <w:r w:rsidR="00CD3A13" w:rsidRPr="002161E4">
        <w:rPr>
          <w:rStyle w:val="Bodytext285pt"/>
          <w:rFonts w:eastAsia="Century Schoolbook"/>
          <w:sz w:val="24"/>
          <w:szCs w:val="24"/>
        </w:rPr>
        <w:t xml:space="preserve"> 2 la umed, care prezintă rocă compactă/continuă (Rn) sau rocă fisurată, inclusiv pietrişuri (Rp) </w:t>
      </w:r>
      <w:r w:rsidR="00CD3A13" w:rsidRPr="002161E4">
        <w:rPr>
          <w:rStyle w:val="Bodytext285pt"/>
          <w:rFonts w:eastAsia="Century Schoolbook"/>
          <w:sz w:val="24"/>
          <w:szCs w:val="24"/>
        </w:rPr>
        <w:lastRenderedPageBreak/>
        <w:t xml:space="preserve">începând în intervalul 25 – 50 cm adâncime ai profilului. </w:t>
      </w:r>
      <w:r w:rsidR="00CD3A13" w:rsidRPr="002161E4">
        <w:rPr>
          <w:rFonts w:ascii="Times New Roman" w:hAnsi="Times New Roman" w:cs="Times New Roman"/>
          <w:sz w:val="24"/>
          <w:szCs w:val="24"/>
        </w:rPr>
        <w:t>Nu prezintă orizont Cca sau concentrări de carbonaţi secundari friabili.</w:t>
      </w:r>
    </w:p>
    <w:p w14:paraId="7B6DAAB4" w14:textId="77777777" w:rsidR="00CD3A13" w:rsidRPr="00660906" w:rsidRDefault="00CD3A13"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litic cernic (FZ cb.li.ce)</w:t>
      </w:r>
    </w:p>
    <w:p w14:paraId="393AB5F9" w14:textId="77777777" w:rsidR="00CD3A13" w:rsidRPr="00660906" w:rsidRDefault="00CD3A13"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1C63F198" w14:textId="77777777" w:rsidR="00CD3A13" w:rsidRPr="00660906" w:rsidRDefault="00CD3A13"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R</w:t>
      </w:r>
    </w:p>
    <w:p w14:paraId="4138096B" w14:textId="77777777" w:rsidR="00CD3A13" w:rsidRPr="002161E4" w:rsidRDefault="00566DEF" w:rsidP="009336E0">
      <w:pPr>
        <w:spacing w:after="0" w:line="360" w:lineRule="auto"/>
        <w:jc w:val="both"/>
        <w:rPr>
          <w:rStyle w:val="Bodytext285pt"/>
          <w:rFonts w:eastAsiaTheme="minorEastAsia"/>
          <w:b/>
          <w:iCs/>
          <w:color w:val="auto"/>
          <w:sz w:val="24"/>
          <w:szCs w:val="24"/>
          <w:shd w:val="clear" w:color="auto" w:fill="auto"/>
          <w:lang w:eastAsia="en-US" w:bidi="ar-SA"/>
        </w:rPr>
      </w:pPr>
      <w:r w:rsidRPr="00373307">
        <w:rPr>
          <w:rFonts w:ascii="Times New Roman" w:eastAsiaTheme="minorEastAsia" w:hAnsi="Times New Roman" w:cs="Times New Roman"/>
          <w:b/>
          <w:iCs/>
          <w:sz w:val="24"/>
          <w:szCs w:val="24"/>
          <w:lang w:val="ro-RO"/>
        </w:rPr>
        <w:t>8</w:t>
      </w:r>
      <w:r w:rsidR="00CD3A13" w:rsidRPr="00373307">
        <w:rPr>
          <w:rFonts w:ascii="Times New Roman" w:eastAsiaTheme="minorEastAsia" w:hAnsi="Times New Roman" w:cs="Times New Roman"/>
          <w:b/>
          <w:iCs/>
          <w:sz w:val="24"/>
          <w:szCs w:val="24"/>
          <w:lang w:val="ro-RO"/>
        </w:rPr>
        <w:t>.h</w:t>
      </w:r>
      <w:r w:rsidR="00CD3A13" w:rsidRPr="002161E4">
        <w:rPr>
          <w:rFonts w:ascii="Times New Roman" w:eastAsiaTheme="minorEastAsia" w:hAnsi="Times New Roman" w:cs="Times New Roman"/>
          <w:iCs/>
          <w:sz w:val="24"/>
          <w:szCs w:val="24"/>
          <w:lang w:val="ro-RO"/>
        </w:rPr>
        <w:t>.</w:t>
      </w:r>
      <w:r w:rsidR="00CD3A13" w:rsidRPr="002161E4">
        <w:rPr>
          <w:rFonts w:ascii="Times New Roman" w:eastAsiaTheme="minorEastAsia" w:hAnsi="Times New Roman" w:cs="Times New Roman"/>
          <w:b/>
          <w:iCs/>
          <w:sz w:val="24"/>
          <w:szCs w:val="24"/>
          <w:lang w:val="ro-RO"/>
        </w:rPr>
        <w:t xml:space="preserve"> </w:t>
      </w:r>
      <w:r w:rsidR="00CD3A13" w:rsidRPr="002161E4">
        <w:rPr>
          <w:rStyle w:val="Bodytext285pt"/>
          <w:rFonts w:eastAsia="Century Schoolbook"/>
          <w:sz w:val="24"/>
          <w:szCs w:val="24"/>
        </w:rPr>
        <w:t xml:space="preserve">Soluri cu orizont Am cu crome </w:t>
      </w:r>
      <m:oMath>
        <m:r>
          <m:rPr>
            <m:sty m:val="p"/>
          </m:rPr>
          <w:rPr>
            <w:rStyle w:val="Bodytext285pt"/>
            <w:rFonts w:ascii="Cambria Math" w:eastAsia="Century Schoolbook" w:hAnsi="Cambria Math"/>
            <w:sz w:val="24"/>
            <w:szCs w:val="24"/>
          </w:rPr>
          <m:t>≤</m:t>
        </m:r>
      </m:oMath>
      <w:r w:rsidR="00CD3A13" w:rsidRPr="002161E4">
        <w:rPr>
          <w:rStyle w:val="Bodytext285pt"/>
          <w:rFonts w:eastAsia="Century Schoolbook"/>
          <w:sz w:val="24"/>
          <w:szCs w:val="24"/>
        </w:rPr>
        <w:t xml:space="preserve"> 2 la umed, formate pe substraturi calcaroase (roci sau materiale scheletice – sk </w:t>
      </w:r>
      <m:oMath>
        <m:r>
          <m:rPr>
            <m:sty m:val="p"/>
          </m:rPr>
          <w:rPr>
            <w:rStyle w:val="Bodytext285pt"/>
            <w:rFonts w:ascii="Cambria Math" w:eastAsia="Century Schoolbook" w:hAnsi="Cambria Math"/>
            <w:sz w:val="24"/>
            <w:szCs w:val="24"/>
          </w:rPr>
          <m:t>&gt;</m:t>
        </m:r>
      </m:oMath>
      <w:r w:rsidR="00CD3A13" w:rsidRPr="002161E4">
        <w:rPr>
          <w:rStyle w:val="Bodytext285pt"/>
          <w:rFonts w:eastAsia="Century Schoolbook"/>
          <w:sz w:val="24"/>
          <w:szCs w:val="24"/>
        </w:rPr>
        <w:t xml:space="preserve">50%), cu carbonaţi </w:t>
      </w:r>
      <m:oMath>
        <m:r>
          <m:rPr>
            <m:sty m:val="p"/>
          </m:rPr>
          <w:rPr>
            <w:rStyle w:val="Bodytext285pt"/>
            <w:rFonts w:ascii="Cambria Math" w:eastAsia="Century Schoolbook" w:hAnsi="Cambria Math"/>
            <w:sz w:val="24"/>
            <w:szCs w:val="24"/>
          </w:rPr>
          <m:t>&gt;</m:t>
        </m:r>
      </m:oMath>
      <w:r w:rsidR="00CD3A13" w:rsidRPr="002161E4">
        <w:rPr>
          <w:rStyle w:val="Bodytext285pt"/>
          <w:rFonts w:eastAsia="Century Schoolbook"/>
          <w:sz w:val="24"/>
          <w:szCs w:val="24"/>
        </w:rPr>
        <w:t>40% (MK), care apar în intervalul 25 – 75 cm adâncime.</w:t>
      </w:r>
    </w:p>
    <w:p w14:paraId="1DCE265D" w14:textId="77777777" w:rsidR="00CD3A13" w:rsidRPr="00660906" w:rsidRDefault="00CD3A13"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w:t>
      </w:r>
      <w:r w:rsidR="00373307" w:rsidRPr="00660906">
        <w:rPr>
          <w:rFonts w:ascii="Times New Roman" w:eastAsiaTheme="minorEastAsia" w:hAnsi="Times New Roman" w:cs="Times New Roman"/>
          <w:b/>
          <w:i/>
          <w:iCs/>
          <w:sz w:val="24"/>
          <w:szCs w:val="24"/>
          <w:lang w:val="ro-RO"/>
        </w:rPr>
        <w:t xml:space="preserve"> rendzinic cernic (FZ cb.rz.ce)</w:t>
      </w:r>
    </w:p>
    <w:p w14:paraId="08A2851F" w14:textId="77777777" w:rsidR="00CD3A13" w:rsidRPr="00660906" w:rsidRDefault="00CD3A13"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5DD9A6BD" w14:textId="77777777" w:rsidR="00CD3A13" w:rsidRPr="00660906" w:rsidRDefault="00CD3A13"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Rrz</w:t>
      </w:r>
    </w:p>
    <w:p w14:paraId="01DE8E82" w14:textId="77777777" w:rsidR="00CD3A13" w:rsidRPr="002161E4" w:rsidRDefault="00566DEF" w:rsidP="009336E0">
      <w:pPr>
        <w:spacing w:after="0" w:line="360" w:lineRule="auto"/>
        <w:jc w:val="both"/>
        <w:rPr>
          <w:rStyle w:val="Bodytext285pt"/>
          <w:rFonts w:eastAsiaTheme="minorEastAsia"/>
          <w:b/>
          <w:iCs/>
          <w:color w:val="auto"/>
          <w:sz w:val="24"/>
          <w:szCs w:val="24"/>
          <w:shd w:val="clear" w:color="auto" w:fill="auto"/>
          <w:lang w:eastAsia="en-US" w:bidi="ar-SA"/>
        </w:rPr>
      </w:pPr>
      <w:r w:rsidRPr="00373307">
        <w:rPr>
          <w:rFonts w:ascii="Times New Roman" w:eastAsiaTheme="minorEastAsia" w:hAnsi="Times New Roman" w:cs="Times New Roman"/>
          <w:b/>
          <w:iCs/>
          <w:sz w:val="24"/>
          <w:szCs w:val="24"/>
          <w:lang w:val="ro-RO"/>
        </w:rPr>
        <w:t>8</w:t>
      </w:r>
      <w:r w:rsidR="00CD3A13" w:rsidRPr="00373307">
        <w:rPr>
          <w:rFonts w:ascii="Times New Roman" w:eastAsiaTheme="minorEastAsia" w:hAnsi="Times New Roman" w:cs="Times New Roman"/>
          <w:b/>
          <w:iCs/>
          <w:sz w:val="24"/>
          <w:szCs w:val="24"/>
          <w:lang w:val="ro-RO"/>
        </w:rPr>
        <w:t>.i.</w:t>
      </w:r>
      <w:r w:rsidR="00CD3A13" w:rsidRPr="002161E4">
        <w:rPr>
          <w:rFonts w:ascii="Times New Roman" w:eastAsiaTheme="minorEastAsia" w:hAnsi="Times New Roman" w:cs="Times New Roman"/>
          <w:b/>
          <w:iCs/>
          <w:sz w:val="24"/>
          <w:szCs w:val="24"/>
          <w:lang w:val="ro-RO"/>
        </w:rPr>
        <w:t xml:space="preserve"> </w:t>
      </w:r>
      <w:r w:rsidR="00CD3A13" w:rsidRPr="002161E4">
        <w:rPr>
          <w:rStyle w:val="Bodytext285pt"/>
          <w:rFonts w:eastAsia="Century Schoolbook"/>
          <w:sz w:val="24"/>
          <w:szCs w:val="24"/>
        </w:rPr>
        <w:t xml:space="preserve">Soluri cu orizont Am cu crome </w:t>
      </w:r>
      <m:oMath>
        <m:r>
          <m:rPr>
            <m:sty m:val="p"/>
          </m:rPr>
          <w:rPr>
            <w:rStyle w:val="Bodytext285pt"/>
            <w:rFonts w:ascii="Cambria Math" w:eastAsia="Century Schoolbook" w:hAnsi="Cambria Math"/>
            <w:sz w:val="24"/>
            <w:szCs w:val="24"/>
          </w:rPr>
          <m:t>≤</m:t>
        </m:r>
      </m:oMath>
      <w:r w:rsidR="00CD3A13" w:rsidRPr="002161E4">
        <w:rPr>
          <w:rStyle w:val="Bodytext285pt"/>
          <w:rFonts w:eastAsia="Century Schoolbook"/>
          <w:sz w:val="24"/>
          <w:szCs w:val="24"/>
        </w:rPr>
        <w:t xml:space="preserve"> 2 la umed, formate pe substraturi calcaroase (roci sau materiale scheletice – sk </w:t>
      </w:r>
      <m:oMath>
        <m:r>
          <m:rPr>
            <m:sty m:val="p"/>
          </m:rPr>
          <w:rPr>
            <w:rStyle w:val="Bodytext285pt"/>
            <w:rFonts w:ascii="Cambria Math" w:eastAsia="Century Schoolbook" w:hAnsi="Cambria Math"/>
            <w:sz w:val="24"/>
            <w:szCs w:val="24"/>
          </w:rPr>
          <m:t>&gt;</m:t>
        </m:r>
      </m:oMath>
      <w:r w:rsidR="00CD3A13" w:rsidRPr="002161E4">
        <w:rPr>
          <w:rStyle w:val="Bodytext285pt"/>
          <w:rFonts w:eastAsia="Century Schoolbook"/>
          <w:sz w:val="24"/>
          <w:szCs w:val="24"/>
        </w:rPr>
        <w:t xml:space="preserve">50%), cu carbonaţi </w:t>
      </w:r>
      <m:oMath>
        <m:r>
          <m:rPr>
            <m:sty m:val="p"/>
          </m:rPr>
          <w:rPr>
            <w:rStyle w:val="Bodytext285pt"/>
            <w:rFonts w:ascii="Cambria Math" w:eastAsia="Century Schoolbook" w:hAnsi="Cambria Math"/>
            <w:sz w:val="24"/>
            <w:szCs w:val="24"/>
          </w:rPr>
          <m:t>&gt;</m:t>
        </m:r>
      </m:oMath>
      <w:r w:rsidR="00CD3A13" w:rsidRPr="002161E4">
        <w:rPr>
          <w:rStyle w:val="Bodytext285pt"/>
          <w:rFonts w:eastAsia="Century Schoolbook"/>
          <w:sz w:val="24"/>
          <w:szCs w:val="24"/>
        </w:rPr>
        <w:t>40% (MK), care apar în intervalul 25 – 50 cm adâncime.</w:t>
      </w:r>
    </w:p>
    <w:p w14:paraId="520DCFA4" w14:textId="77777777" w:rsidR="00CD3A13" w:rsidRPr="00660906" w:rsidRDefault="00CD3A13"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rendzinic litic cernic (FZ cb.rz.li.ce)</w:t>
      </w:r>
    </w:p>
    <w:p w14:paraId="76E3AC2E" w14:textId="77777777" w:rsidR="00CD3A13" w:rsidRPr="00660906" w:rsidRDefault="00CD3A13"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17515D3F" w14:textId="77777777" w:rsidR="00CD3A13" w:rsidRPr="00660906" w:rsidRDefault="00CD3A13"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BvR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Rrz</w:t>
      </w:r>
    </w:p>
    <w:p w14:paraId="2772E92B" w14:textId="77777777" w:rsidR="00EA77F1" w:rsidRPr="002161E4" w:rsidRDefault="00566DEF" w:rsidP="009336E0">
      <w:pPr>
        <w:spacing w:after="0" w:line="360" w:lineRule="auto"/>
        <w:jc w:val="both"/>
        <w:rPr>
          <w:rFonts w:ascii="Times New Roman" w:eastAsiaTheme="minorEastAsia" w:hAnsi="Times New Roman" w:cs="Times New Roman"/>
          <w:b/>
          <w:iCs/>
          <w:sz w:val="24"/>
          <w:szCs w:val="24"/>
          <w:lang w:val="ro-RO"/>
        </w:rPr>
      </w:pPr>
      <w:r w:rsidRPr="00373307">
        <w:rPr>
          <w:rFonts w:ascii="Times New Roman" w:eastAsiaTheme="minorEastAsia" w:hAnsi="Times New Roman" w:cs="Times New Roman"/>
          <w:b/>
          <w:iCs/>
          <w:sz w:val="24"/>
          <w:szCs w:val="24"/>
          <w:lang w:val="ro-RO"/>
        </w:rPr>
        <w:t>8</w:t>
      </w:r>
      <w:r w:rsidR="00EA77F1" w:rsidRPr="00373307">
        <w:rPr>
          <w:rFonts w:ascii="Times New Roman" w:eastAsiaTheme="minorEastAsia" w:hAnsi="Times New Roman" w:cs="Times New Roman"/>
          <w:b/>
          <w:iCs/>
          <w:sz w:val="24"/>
          <w:szCs w:val="24"/>
          <w:lang w:val="ro-RO"/>
        </w:rPr>
        <w:t>.j.</w:t>
      </w:r>
      <w:r w:rsidR="00EA77F1" w:rsidRPr="002161E4">
        <w:rPr>
          <w:rFonts w:ascii="Times New Roman" w:eastAsiaTheme="minorEastAsia" w:hAnsi="Times New Roman" w:cs="Times New Roman"/>
          <w:b/>
          <w:iCs/>
          <w:sz w:val="24"/>
          <w:szCs w:val="24"/>
          <w:lang w:val="ro-RO"/>
        </w:rPr>
        <w:t xml:space="preserve"> </w:t>
      </w:r>
      <w:r w:rsidR="00EA77F1" w:rsidRPr="002161E4">
        <w:rPr>
          <w:rStyle w:val="Bodytext285pt"/>
          <w:rFonts w:eastAsia="Century Schoolbook"/>
          <w:sz w:val="24"/>
          <w:szCs w:val="24"/>
        </w:rPr>
        <w:t xml:space="preserve">Soluri cu orizont Am cu crome </w:t>
      </w:r>
      <m:oMath>
        <m:r>
          <m:rPr>
            <m:sty m:val="p"/>
          </m:rPr>
          <w:rPr>
            <w:rStyle w:val="Bodytext285pt"/>
            <w:rFonts w:ascii="Cambria Math" w:eastAsia="Century Schoolbook" w:hAnsi="Cambria Math"/>
            <w:sz w:val="24"/>
            <w:szCs w:val="24"/>
          </w:rPr>
          <m:t>≤</m:t>
        </m:r>
      </m:oMath>
      <w:r w:rsidR="00EA77F1" w:rsidRPr="002161E4">
        <w:rPr>
          <w:rStyle w:val="Bodytext285pt"/>
          <w:rFonts w:eastAsia="Century Schoolbook"/>
          <w:sz w:val="24"/>
          <w:szCs w:val="24"/>
        </w:rPr>
        <w:t xml:space="preserve"> 2 la umed, formate pe material parental marnic (argilă </w:t>
      </w:r>
      <m:oMath>
        <m:r>
          <m:rPr>
            <m:sty m:val="p"/>
          </m:rPr>
          <w:rPr>
            <w:rStyle w:val="Bodytext285pt"/>
            <w:rFonts w:ascii="Cambria Math" w:eastAsia="Century Schoolbook" w:hAnsi="Cambria Math"/>
            <w:sz w:val="24"/>
            <w:szCs w:val="24"/>
          </w:rPr>
          <m:t>&gt;</m:t>
        </m:r>
      </m:oMath>
      <w:r w:rsidR="00EA77F1"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EA77F1"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EA77F1" w:rsidRPr="002161E4">
        <w:rPr>
          <w:rStyle w:val="Bodytext285pt"/>
          <w:rFonts w:eastAsia="Century Schoolbook"/>
          <w:sz w:val="24"/>
          <w:szCs w:val="24"/>
        </w:rPr>
        <w:t>40%), material care apare în primii 75 cm ai profilului.</w:t>
      </w:r>
      <w:r w:rsidR="00EA77F1" w:rsidRPr="002161E4">
        <w:rPr>
          <w:rFonts w:ascii="Times New Roman" w:hAnsi="Times New Roman" w:cs="Times New Roman"/>
          <w:sz w:val="24"/>
          <w:szCs w:val="24"/>
        </w:rPr>
        <w:t xml:space="preserve"> </w:t>
      </w:r>
    </w:p>
    <w:p w14:paraId="7E67E1B2" w14:textId="77777777" w:rsidR="00EA77F1" w:rsidRPr="00660906" w:rsidRDefault="00EA77F1" w:rsidP="00DA144B">
      <w:pPr>
        <w:jc w:val="center"/>
        <w:outlineLvl w:val="0"/>
        <w:rPr>
          <w:rStyle w:val="BodyTextChar4"/>
          <w:rFonts w:ascii="Times New Roman" w:hAnsi="Times New Roman"/>
          <w:i/>
          <w:sz w:val="24"/>
          <w:szCs w:val="24"/>
        </w:rPr>
      </w:pPr>
      <w:r w:rsidRPr="00660906">
        <w:rPr>
          <w:rFonts w:ascii="Times New Roman" w:eastAsiaTheme="minorEastAsia" w:hAnsi="Times New Roman" w:cs="Times New Roman"/>
          <w:b/>
          <w:i/>
          <w:iCs/>
          <w:sz w:val="24"/>
          <w:szCs w:val="24"/>
          <w:lang w:val="ro-RO"/>
        </w:rPr>
        <w:t>Faeoziom cambic pararendzinic cernic (FZ cb.pa.ce)</w:t>
      </w:r>
    </w:p>
    <w:p w14:paraId="724A6A03" w14:textId="77777777" w:rsidR="00EA77F1" w:rsidRPr="00660906" w:rsidRDefault="00EA77F1"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2BD1FB23" w14:textId="77777777" w:rsidR="00EA77F1" w:rsidRPr="00660906" w:rsidRDefault="00EA77F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 – MM</w:t>
      </w:r>
    </w:p>
    <w:p w14:paraId="319C45E8" w14:textId="2F6EC9E9" w:rsidR="00EA77F1" w:rsidRPr="002161E4" w:rsidRDefault="00566DEF" w:rsidP="009336E0">
      <w:pPr>
        <w:spacing w:after="0" w:line="360" w:lineRule="auto"/>
        <w:jc w:val="both"/>
        <w:rPr>
          <w:rFonts w:ascii="Times New Roman" w:eastAsiaTheme="minorEastAsia" w:hAnsi="Times New Roman" w:cs="Times New Roman"/>
          <w:b/>
          <w:iCs/>
          <w:sz w:val="24"/>
          <w:szCs w:val="24"/>
          <w:lang w:val="ro-RO"/>
        </w:rPr>
      </w:pPr>
      <w:r w:rsidRPr="00373307">
        <w:rPr>
          <w:rFonts w:ascii="Times New Roman" w:eastAsiaTheme="minorEastAsia" w:hAnsi="Times New Roman" w:cs="Times New Roman"/>
          <w:b/>
          <w:iCs/>
          <w:sz w:val="24"/>
          <w:szCs w:val="24"/>
          <w:lang w:val="ro-RO"/>
        </w:rPr>
        <w:t>8</w:t>
      </w:r>
      <w:r w:rsidR="00EA77F1" w:rsidRPr="00373307">
        <w:rPr>
          <w:rFonts w:ascii="Times New Roman" w:eastAsiaTheme="minorEastAsia" w:hAnsi="Times New Roman" w:cs="Times New Roman"/>
          <w:b/>
          <w:iCs/>
          <w:sz w:val="24"/>
          <w:szCs w:val="24"/>
          <w:lang w:val="ro-RO"/>
        </w:rPr>
        <w:t>.k.</w:t>
      </w:r>
      <w:r w:rsidR="00EA77F1" w:rsidRPr="002161E4">
        <w:rPr>
          <w:rFonts w:ascii="Times New Roman" w:eastAsiaTheme="minorEastAsia" w:hAnsi="Times New Roman" w:cs="Times New Roman"/>
          <w:iCs/>
          <w:sz w:val="24"/>
          <w:szCs w:val="24"/>
          <w:lang w:val="ro-RO"/>
        </w:rPr>
        <w:t xml:space="preserve"> </w:t>
      </w:r>
      <w:r w:rsidR="00EA77F1"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EA77F1" w:rsidRPr="002161E4">
        <w:rPr>
          <w:rStyle w:val="Bodytext285pt"/>
          <w:rFonts w:eastAsia="Century Schoolbook"/>
          <w:sz w:val="24"/>
          <w:szCs w:val="24"/>
        </w:rPr>
        <w:t xml:space="preserve"> 2 la umed şi </w:t>
      </w:r>
      <w:r w:rsidR="00EA77F1" w:rsidRPr="002161E4">
        <w:rPr>
          <w:rFonts w:ascii="Times New Roman" w:eastAsiaTheme="minorEastAsia" w:hAnsi="Times New Roman" w:cs="Times New Roman"/>
          <w:sz w:val="24"/>
          <w:szCs w:val="24"/>
          <w:lang w:val="ro-RO"/>
        </w:rPr>
        <w:t>orizont salinizat</w:t>
      </w:r>
      <w:r w:rsidR="00EA77F1" w:rsidRPr="002161E4">
        <w:rPr>
          <w:rFonts w:ascii="Times New Roman" w:eastAsiaTheme="minorEastAsia" w:hAnsi="Times New Roman" w:cs="Times New Roman"/>
          <w:b/>
          <w:sz w:val="24"/>
          <w:szCs w:val="24"/>
          <w:lang w:val="ro-RO"/>
        </w:rPr>
        <w:t xml:space="preserve"> </w:t>
      </w:r>
      <w:r w:rsidR="00EA77F1" w:rsidRPr="002161E4">
        <w:rPr>
          <w:rFonts w:ascii="Times New Roman" w:eastAsiaTheme="minorEastAsia" w:hAnsi="Times New Roman" w:cs="Times New Roman"/>
          <w:sz w:val="24"/>
          <w:szCs w:val="24"/>
          <w:lang w:val="ro-RO"/>
        </w:rPr>
        <w:t>în primii 100 cm sau orizont salic între 50 şi 100 cm adâncime ai profilului</w:t>
      </w:r>
      <w:r w:rsidR="00DD073C">
        <w:rPr>
          <w:rFonts w:ascii="Times New Roman" w:eastAsiaTheme="minorEastAsia" w:hAnsi="Times New Roman" w:cs="Times New Roman"/>
          <w:sz w:val="24"/>
          <w:szCs w:val="24"/>
          <w:lang w:val="ro-RO"/>
        </w:rPr>
        <w:t>.</w:t>
      </w:r>
    </w:p>
    <w:p w14:paraId="5332A71A" w14:textId="77777777" w:rsidR="00EA77F1" w:rsidRPr="00660906" w:rsidRDefault="00EA77F1"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salinic cernic (FZ cb.sa.ce)</w:t>
      </w:r>
    </w:p>
    <w:p w14:paraId="594177C5" w14:textId="77777777" w:rsidR="00EA77F1" w:rsidRPr="00660906" w:rsidRDefault="00EA77F1"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lastRenderedPageBreak/>
        <w:t>Succesiune de orizonturi:</w:t>
      </w:r>
    </w:p>
    <w:p w14:paraId="3F9CACEA" w14:textId="77777777" w:rsidR="00EA77F1" w:rsidRPr="00660906" w:rsidRDefault="00EA77F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w:t>
      </w:r>
    </w:p>
    <w:p w14:paraId="78A25982" w14:textId="77777777" w:rsidR="00EA77F1" w:rsidRPr="00660906" w:rsidRDefault="00EA77F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w:t>
      </w:r>
    </w:p>
    <w:p w14:paraId="0750BB87" w14:textId="77777777" w:rsidR="00EA77F1" w:rsidRPr="00660906" w:rsidRDefault="00EA77F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Csa</w:t>
      </w:r>
    </w:p>
    <w:p w14:paraId="3F36E1B7" w14:textId="77777777" w:rsidR="00EA77F1" w:rsidRPr="00660906" w:rsidRDefault="00566DEF" w:rsidP="009336E0">
      <w:pPr>
        <w:spacing w:after="0" w:line="360" w:lineRule="auto"/>
        <w:jc w:val="both"/>
        <w:rPr>
          <w:rFonts w:ascii="Times New Roman" w:eastAsiaTheme="minorEastAsia" w:hAnsi="Times New Roman" w:cs="Times New Roman"/>
          <w:b/>
          <w:iCs/>
          <w:sz w:val="24"/>
          <w:szCs w:val="24"/>
          <w:lang w:val="ro-RO"/>
        </w:rPr>
      </w:pPr>
      <w:r w:rsidRPr="00373307">
        <w:rPr>
          <w:rFonts w:ascii="Times New Roman" w:eastAsiaTheme="minorEastAsia" w:hAnsi="Times New Roman" w:cs="Times New Roman"/>
          <w:b/>
          <w:iCs/>
          <w:sz w:val="24"/>
          <w:szCs w:val="24"/>
          <w:lang w:val="ro-RO"/>
        </w:rPr>
        <w:t>8</w:t>
      </w:r>
      <w:r w:rsidR="00EA77F1" w:rsidRPr="00373307">
        <w:rPr>
          <w:rFonts w:ascii="Times New Roman" w:eastAsiaTheme="minorEastAsia" w:hAnsi="Times New Roman" w:cs="Times New Roman"/>
          <w:b/>
          <w:iCs/>
          <w:sz w:val="24"/>
          <w:szCs w:val="24"/>
          <w:lang w:val="ro-RO"/>
        </w:rPr>
        <w:t>.l.</w:t>
      </w:r>
      <w:r w:rsidR="00EA77F1" w:rsidRPr="002161E4">
        <w:rPr>
          <w:rFonts w:ascii="Times New Roman" w:eastAsiaTheme="minorEastAsia" w:hAnsi="Times New Roman" w:cs="Times New Roman"/>
          <w:iCs/>
          <w:sz w:val="24"/>
          <w:szCs w:val="24"/>
          <w:lang w:val="ro-RO"/>
        </w:rPr>
        <w:t xml:space="preserve"> </w:t>
      </w:r>
      <w:r w:rsidR="00EA77F1"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EA77F1" w:rsidRPr="002161E4">
        <w:rPr>
          <w:rStyle w:val="Bodytext285pt"/>
          <w:rFonts w:eastAsia="Century Schoolbook"/>
          <w:sz w:val="24"/>
          <w:szCs w:val="24"/>
        </w:rPr>
        <w:t xml:space="preserve"> 2 la umed, </w:t>
      </w:r>
      <w:r w:rsidR="00EA77F1" w:rsidRPr="002161E4">
        <w:rPr>
          <w:rFonts w:ascii="Times New Roman" w:eastAsiaTheme="minorEastAsia" w:hAnsi="Times New Roman" w:cs="Times New Roman"/>
          <w:bCs/>
          <w:iCs/>
          <w:sz w:val="24"/>
          <w:szCs w:val="24"/>
          <w:lang w:val="ro-RO"/>
        </w:rPr>
        <w:t>prezentând orizont ac (hiponatric) în intervalul 0 – 100 cm sau orizont na (natric) în intervalul 50 – 100 cm.</w:t>
      </w:r>
    </w:p>
    <w:p w14:paraId="377E01BF" w14:textId="77777777" w:rsidR="00EA77F1" w:rsidRPr="00660906" w:rsidRDefault="00EA77F1"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sodic cernic (CZ cb.ac.ce)</w:t>
      </w:r>
    </w:p>
    <w:p w14:paraId="7815D52C" w14:textId="77777777" w:rsidR="00EA77F1" w:rsidRPr="00660906" w:rsidRDefault="00EA77F1"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78A0028D" w14:textId="77777777" w:rsidR="00EA77F1" w:rsidRPr="00660906" w:rsidRDefault="00EA77F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Cac</w:t>
      </w:r>
    </w:p>
    <w:p w14:paraId="2D8EC7F2" w14:textId="77777777" w:rsidR="00EA77F1" w:rsidRPr="00660906" w:rsidRDefault="00EA77F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Cac</w:t>
      </w:r>
    </w:p>
    <w:p w14:paraId="599957F8" w14:textId="77777777" w:rsidR="00EA77F1" w:rsidRPr="00660906" w:rsidRDefault="00EA77F1"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Cna</w:t>
      </w:r>
    </w:p>
    <w:p w14:paraId="6AD0A2C0" w14:textId="4844ACF0" w:rsidR="00EA77F1" w:rsidRPr="002161E4" w:rsidRDefault="00566DEF" w:rsidP="009336E0">
      <w:pPr>
        <w:spacing w:after="0" w:line="360" w:lineRule="auto"/>
        <w:jc w:val="both"/>
        <w:rPr>
          <w:rFonts w:ascii="Times New Roman" w:eastAsiaTheme="minorEastAsia" w:hAnsi="Times New Roman" w:cs="Times New Roman"/>
          <w:b/>
          <w:iCs/>
          <w:sz w:val="24"/>
          <w:szCs w:val="24"/>
          <w:lang w:val="ro-RO"/>
        </w:rPr>
      </w:pPr>
      <w:r w:rsidRPr="00373307">
        <w:rPr>
          <w:rFonts w:ascii="Times New Roman" w:eastAsiaTheme="minorEastAsia" w:hAnsi="Times New Roman" w:cs="Times New Roman"/>
          <w:b/>
          <w:iCs/>
          <w:sz w:val="24"/>
          <w:szCs w:val="24"/>
          <w:lang w:val="ro-RO"/>
        </w:rPr>
        <w:t>8</w:t>
      </w:r>
      <w:r w:rsidR="00EA77F1" w:rsidRPr="00373307">
        <w:rPr>
          <w:rFonts w:ascii="Times New Roman" w:eastAsiaTheme="minorEastAsia" w:hAnsi="Times New Roman" w:cs="Times New Roman"/>
          <w:b/>
          <w:iCs/>
          <w:sz w:val="24"/>
          <w:szCs w:val="24"/>
          <w:lang w:val="ro-RO"/>
        </w:rPr>
        <w:t>.m</w:t>
      </w:r>
      <w:r w:rsidR="00EA77F1" w:rsidRPr="002161E4">
        <w:rPr>
          <w:rFonts w:ascii="Times New Roman" w:eastAsiaTheme="minorEastAsia" w:hAnsi="Times New Roman" w:cs="Times New Roman"/>
          <w:iCs/>
          <w:sz w:val="24"/>
          <w:szCs w:val="24"/>
          <w:lang w:val="ro-RO"/>
        </w:rPr>
        <w:t>.</w:t>
      </w:r>
      <w:r w:rsidR="00EA77F1" w:rsidRPr="002161E4">
        <w:rPr>
          <w:rFonts w:ascii="Times New Roman" w:eastAsiaTheme="minorEastAsia" w:hAnsi="Times New Roman" w:cs="Times New Roman"/>
          <w:b/>
          <w:iCs/>
          <w:sz w:val="24"/>
          <w:szCs w:val="24"/>
          <w:lang w:val="ro-RO"/>
        </w:rPr>
        <w:t xml:space="preserve"> </w:t>
      </w:r>
      <w:r w:rsidR="00EA77F1"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EA77F1" w:rsidRPr="002161E4">
        <w:rPr>
          <w:rStyle w:val="Bodytext285pt"/>
          <w:rFonts w:eastAsia="Century Schoolbook"/>
          <w:sz w:val="24"/>
          <w:szCs w:val="24"/>
        </w:rPr>
        <w:t xml:space="preserve"> 2 la umed, prezentând caractere salinice şi sodice în acelaş</w:t>
      </w:r>
      <w:r w:rsidR="00DD073C">
        <w:rPr>
          <w:rStyle w:val="Bodytext285pt"/>
          <w:rFonts w:eastAsia="Century Schoolbook"/>
          <w:sz w:val="24"/>
          <w:szCs w:val="24"/>
        </w:rPr>
        <w:t>i</w:t>
      </w:r>
      <w:r w:rsidR="00EA77F1" w:rsidRPr="002161E4">
        <w:rPr>
          <w:rStyle w:val="Bodytext285pt"/>
          <w:rFonts w:eastAsia="Century Schoolbook"/>
          <w:sz w:val="24"/>
          <w:szCs w:val="24"/>
        </w:rPr>
        <w:t xml:space="preserve"> timp (</w:t>
      </w:r>
      <w:r w:rsidR="00EA77F1" w:rsidRPr="002161E4">
        <w:rPr>
          <w:rFonts w:ascii="Times New Roman" w:eastAsiaTheme="minorEastAsia" w:hAnsi="Times New Roman" w:cs="Times New Roman"/>
          <w:bCs/>
          <w:iCs/>
          <w:sz w:val="24"/>
          <w:szCs w:val="24"/>
          <w:lang w:val="ro-RO"/>
        </w:rPr>
        <w:t>orizont sc în intervalul 0 – 100 cm sau orizont sa în intervalul 50 – 100 cm şi orizont ac în intervalul 0 – 100 cm sau orizont na în intervalul 50 – 100 cm).</w:t>
      </w:r>
    </w:p>
    <w:p w14:paraId="6100A1E6" w14:textId="77777777" w:rsidR="00EA77F1" w:rsidRPr="00660906" w:rsidRDefault="00EA77F1"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 cambic salsodic cernic (CZ cb.ss.ce)</w:t>
      </w:r>
    </w:p>
    <w:p w14:paraId="704FE206" w14:textId="2CC98FC1" w:rsidR="009F6FE8" w:rsidRPr="002161E4" w:rsidRDefault="00645DE7" w:rsidP="009336E0">
      <w:pPr>
        <w:jc w:val="both"/>
        <w:rPr>
          <w:rStyle w:val="Bodytext285pt"/>
          <w:rFonts w:eastAsiaTheme="minorEastAsia"/>
          <w:b/>
          <w:iCs/>
          <w:color w:val="auto"/>
          <w:sz w:val="24"/>
          <w:szCs w:val="24"/>
          <w:shd w:val="clear" w:color="auto" w:fill="auto"/>
          <w:lang w:eastAsia="en-US" w:bidi="ar-SA"/>
        </w:rPr>
      </w:pPr>
      <w:r w:rsidRPr="00373307">
        <w:rPr>
          <w:rFonts w:ascii="Times New Roman" w:eastAsiaTheme="minorEastAsia" w:hAnsi="Times New Roman" w:cs="Times New Roman"/>
          <w:b/>
          <w:iCs/>
          <w:sz w:val="24"/>
          <w:szCs w:val="24"/>
          <w:lang w:val="ro-RO"/>
        </w:rPr>
        <w:t>8</w:t>
      </w:r>
      <w:r w:rsidR="009F6FE8" w:rsidRPr="00373307">
        <w:rPr>
          <w:rFonts w:ascii="Times New Roman" w:eastAsiaTheme="minorEastAsia" w:hAnsi="Times New Roman" w:cs="Times New Roman"/>
          <w:b/>
          <w:iCs/>
          <w:sz w:val="24"/>
          <w:szCs w:val="24"/>
          <w:lang w:val="ro-RO"/>
        </w:rPr>
        <w:t>.n</w:t>
      </w:r>
      <w:r w:rsidR="00DD073C">
        <w:rPr>
          <w:rFonts w:ascii="Times New Roman" w:eastAsiaTheme="minorEastAsia" w:hAnsi="Times New Roman" w:cs="Times New Roman"/>
          <w:b/>
          <w:iCs/>
          <w:sz w:val="24"/>
          <w:szCs w:val="24"/>
          <w:lang w:val="ro-RO"/>
        </w:rPr>
        <w:t>.</w:t>
      </w:r>
      <w:r w:rsidR="009F6FE8" w:rsidRPr="002161E4">
        <w:rPr>
          <w:rFonts w:ascii="Times New Roman" w:eastAsiaTheme="minorEastAsia" w:hAnsi="Times New Roman" w:cs="Times New Roman"/>
          <w:b/>
          <w:iCs/>
          <w:sz w:val="24"/>
          <w:szCs w:val="24"/>
          <w:lang w:val="ro-RO"/>
        </w:rPr>
        <w:t xml:space="preserve"> </w:t>
      </w:r>
      <w:r w:rsidR="009F6FE8"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9F6FE8" w:rsidRPr="002161E4">
        <w:rPr>
          <w:rStyle w:val="Bodytext285pt"/>
          <w:rFonts w:eastAsia="Century Schoolbook"/>
          <w:sz w:val="24"/>
          <w:szCs w:val="24"/>
        </w:rPr>
        <w:t xml:space="preserve"> 2 la umed, orizont intermediar Bv având culori cu crome şi valori sub 3,5 (la umed) cel puţin în partea superioară (pe </w:t>
      </w:r>
      <w:r w:rsidR="00BA4CC1">
        <w:rPr>
          <w:rStyle w:val="Bodytext285pt"/>
          <w:rFonts w:eastAsia="Century Schoolbook"/>
          <w:sz w:val="24"/>
          <w:szCs w:val="24"/>
        </w:rPr>
        <w:t>cca</w:t>
      </w:r>
      <w:r w:rsidR="009F6FE8" w:rsidRPr="002161E4">
        <w:rPr>
          <w:rStyle w:val="Bodytext285pt"/>
          <w:rFonts w:eastAsia="Century Schoolbook"/>
          <w:sz w:val="24"/>
          <w:szCs w:val="24"/>
        </w:rPr>
        <w:t xml:space="preserve"> 10</w:t>
      </w:r>
      <w:r w:rsidR="00BA4CC1">
        <w:rPr>
          <w:rStyle w:val="Bodytext285pt"/>
          <w:rFonts w:eastAsia="Century Schoolbook"/>
          <w:sz w:val="24"/>
          <w:szCs w:val="24"/>
        </w:rPr>
        <w:t xml:space="preserve"> – </w:t>
      </w:r>
      <w:r w:rsidR="009F6FE8" w:rsidRPr="002161E4">
        <w:rPr>
          <w:rStyle w:val="Bodytext285pt"/>
          <w:rFonts w:eastAsia="Century Schoolbook"/>
          <w:sz w:val="24"/>
          <w:szCs w:val="24"/>
        </w:rPr>
        <w:t>15 cm) şi orizont contractilo-gonflant (z) situat de la baza orizontului Am şi 100 cm adâncime</w:t>
      </w:r>
      <w:r w:rsidR="005E1324">
        <w:rPr>
          <w:rStyle w:val="Bodytext285pt"/>
          <w:rFonts w:eastAsia="Century Schoolbook"/>
          <w:sz w:val="24"/>
          <w:szCs w:val="24"/>
        </w:rPr>
        <w:t>.</w:t>
      </w:r>
    </w:p>
    <w:p w14:paraId="439EE87B" w14:textId="77777777" w:rsidR="009F6FE8" w:rsidRPr="00660906" w:rsidRDefault="009F6FE8" w:rsidP="00DA144B">
      <w:pPr>
        <w:spacing w:after="0" w:line="360" w:lineRule="auto"/>
        <w:jc w:val="center"/>
        <w:outlineLvl w:val="0"/>
        <w:rPr>
          <w:rStyle w:val="Bodytext285pt"/>
          <w:rFonts w:eastAsia="Century Schoolbook"/>
          <w:i/>
          <w:sz w:val="24"/>
          <w:szCs w:val="24"/>
        </w:rPr>
      </w:pPr>
      <w:r w:rsidRPr="00660906">
        <w:rPr>
          <w:rFonts w:ascii="Times New Roman" w:eastAsiaTheme="minorEastAsia" w:hAnsi="Times New Roman" w:cs="Times New Roman"/>
          <w:b/>
          <w:i/>
          <w:iCs/>
          <w:sz w:val="24"/>
          <w:szCs w:val="24"/>
          <w:lang w:val="ro-RO"/>
        </w:rPr>
        <w:t>Faeoziom cambic vertic cernic (CZ cb.vs.ce</w:t>
      </w:r>
    </w:p>
    <w:p w14:paraId="42498A87" w14:textId="77777777" w:rsidR="009F6FE8" w:rsidRPr="00660906" w:rsidRDefault="009F6FE8" w:rsidP="00660906">
      <w:pPr>
        <w:spacing w:after="0" w:line="360" w:lineRule="auto"/>
        <w:jc w:val="center"/>
        <w:rPr>
          <w:rStyle w:val="Bodytext285pt"/>
          <w:rFonts w:eastAsiaTheme="minorEastAsia"/>
          <w:i/>
          <w:iCs/>
          <w:sz w:val="24"/>
          <w:szCs w:val="24"/>
        </w:rPr>
      </w:pPr>
      <w:r w:rsidRPr="00660906">
        <w:rPr>
          <w:rFonts w:ascii="Times New Roman" w:eastAsiaTheme="minorEastAsia" w:hAnsi="Times New Roman" w:cs="Times New Roman"/>
          <w:i/>
          <w:iCs/>
          <w:sz w:val="24"/>
          <w:szCs w:val="24"/>
          <w:lang w:val="ro-RO"/>
        </w:rPr>
        <w:t>Succesiune de orizonturi:</w:t>
      </w:r>
    </w:p>
    <w:p w14:paraId="1A5440B3"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w:t>
      </w:r>
    </w:p>
    <w:p w14:paraId="2D42DCD5"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Cz</w:t>
      </w:r>
    </w:p>
    <w:p w14:paraId="791EADFE" w14:textId="0DFFCCBA" w:rsidR="009F6FE8" w:rsidRPr="002161E4" w:rsidRDefault="00645DE7" w:rsidP="009336E0">
      <w:pPr>
        <w:spacing w:after="0" w:line="360" w:lineRule="auto"/>
        <w:jc w:val="both"/>
        <w:rPr>
          <w:rFonts w:ascii="Times New Roman" w:eastAsiaTheme="minorEastAsia" w:hAnsi="Times New Roman" w:cs="Times New Roman"/>
          <w:b/>
          <w:iCs/>
          <w:color w:val="000000"/>
          <w:sz w:val="24"/>
          <w:szCs w:val="24"/>
          <w:shd w:val="clear" w:color="auto" w:fill="FFFFFF"/>
          <w:lang w:val="ro-RO" w:eastAsia="ro-RO" w:bidi="ro-RO"/>
        </w:rPr>
      </w:pPr>
      <w:r w:rsidRPr="00C754A3">
        <w:rPr>
          <w:rFonts w:ascii="Times New Roman" w:eastAsiaTheme="minorEastAsia" w:hAnsi="Times New Roman" w:cs="Times New Roman"/>
          <w:b/>
          <w:iCs/>
          <w:sz w:val="24"/>
          <w:szCs w:val="24"/>
          <w:lang w:val="ro-RO"/>
        </w:rPr>
        <w:t>8</w:t>
      </w:r>
      <w:r w:rsidR="009F6FE8" w:rsidRPr="00C754A3">
        <w:rPr>
          <w:rFonts w:ascii="Times New Roman" w:eastAsiaTheme="minorEastAsia" w:hAnsi="Times New Roman" w:cs="Times New Roman"/>
          <w:b/>
          <w:iCs/>
          <w:sz w:val="24"/>
          <w:szCs w:val="24"/>
          <w:lang w:val="ro-RO"/>
        </w:rPr>
        <w:t>.o.</w:t>
      </w:r>
      <w:r w:rsidR="009F6FE8" w:rsidRPr="002161E4">
        <w:rPr>
          <w:rFonts w:ascii="Times New Roman" w:eastAsiaTheme="minorEastAsia" w:hAnsi="Times New Roman" w:cs="Times New Roman"/>
          <w:b/>
          <w:iCs/>
          <w:sz w:val="24"/>
          <w:szCs w:val="24"/>
          <w:lang w:val="ro-RO"/>
        </w:rPr>
        <w:t xml:space="preserve"> </w:t>
      </w:r>
      <w:r w:rsidR="009F6FE8"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9F6FE8" w:rsidRPr="002161E4">
        <w:rPr>
          <w:rStyle w:val="Bodytext285pt"/>
          <w:rFonts w:eastAsia="Century Schoolbook"/>
          <w:sz w:val="24"/>
          <w:szCs w:val="24"/>
        </w:rPr>
        <w:t xml:space="preserve"> 2 la umed, orizont Bv având culori cu crome şi valori sub 3,5 la umed</w:t>
      </w:r>
      <w:r w:rsidR="009F6FE8" w:rsidRPr="002161E4">
        <w:rPr>
          <w:rFonts w:ascii="Times New Roman" w:eastAsiaTheme="minorEastAsia" w:hAnsi="Times New Roman" w:cs="Times New Roman"/>
          <w:sz w:val="24"/>
          <w:szCs w:val="24"/>
          <w:lang w:val="ro-RO"/>
        </w:rPr>
        <w:t xml:space="preserve"> şi mai mici ca 5,5 la </w:t>
      </w:r>
      <w:r w:rsidR="009F6FE8" w:rsidRPr="002161E4">
        <w:rPr>
          <w:rFonts w:ascii="Times New Roman" w:eastAsiaTheme="minorEastAsia" w:hAnsi="Times New Roman" w:cs="Times New Roman"/>
          <w:sz w:val="24"/>
          <w:szCs w:val="24"/>
          <w:lang w:val="ro-RO"/>
        </w:rPr>
        <w:lastRenderedPageBreak/>
        <w:t>materialul în stare uscată</w:t>
      </w:r>
      <w:r w:rsidR="009F6FE8" w:rsidRPr="002161E4">
        <w:rPr>
          <w:rStyle w:val="Bodytext285pt"/>
          <w:rFonts w:eastAsia="Century Schoolbook"/>
          <w:sz w:val="24"/>
          <w:szCs w:val="24"/>
        </w:rPr>
        <w:t xml:space="preserve"> cel puţin în partea superioară (pe </w:t>
      </w:r>
      <w:r w:rsidR="00BA4CC1">
        <w:rPr>
          <w:rStyle w:val="Bodytext285pt"/>
          <w:rFonts w:eastAsia="Century Schoolbook"/>
          <w:sz w:val="24"/>
          <w:szCs w:val="24"/>
        </w:rPr>
        <w:t>cca</w:t>
      </w:r>
      <w:r w:rsidR="009F6FE8" w:rsidRPr="002161E4">
        <w:rPr>
          <w:rStyle w:val="Bodytext285pt"/>
          <w:rFonts w:eastAsia="Century Schoolbook"/>
          <w:sz w:val="24"/>
          <w:szCs w:val="24"/>
        </w:rPr>
        <w:t xml:space="preserve"> 10</w:t>
      </w:r>
      <w:r w:rsidR="00711224">
        <w:rPr>
          <w:rStyle w:val="Bodytext285pt"/>
          <w:rFonts w:eastAsia="Century Schoolbook"/>
          <w:sz w:val="24"/>
          <w:szCs w:val="24"/>
        </w:rPr>
        <w:t xml:space="preserve"> – </w:t>
      </w:r>
      <w:r w:rsidR="009F6FE8" w:rsidRPr="002161E4">
        <w:rPr>
          <w:rStyle w:val="Bodytext285pt"/>
          <w:rFonts w:eastAsia="Century Schoolbook"/>
          <w:sz w:val="24"/>
          <w:szCs w:val="24"/>
        </w:rPr>
        <w:t>15 cm) şi cel puţin pe feţele agregatelor structurale, orizont contractilo-gonflant (z) situat de la baza orizontului Am şi 100 cm adâncime,</w:t>
      </w:r>
      <w:r w:rsidR="009F6FE8" w:rsidRPr="002161E4">
        <w:rPr>
          <w:rFonts w:ascii="Times New Roman" w:eastAsiaTheme="minorEastAsia" w:hAnsi="Times New Roman" w:cs="Times New Roman"/>
          <w:sz w:val="24"/>
          <w:szCs w:val="24"/>
          <w:lang w:val="ro-RO"/>
        </w:rPr>
        <w:t xml:space="preserve"> orizont gleic de reducere (Gr) între 50 şi 100 cm adâncime ai profilului, orizont stagnogleic (W) începând în 50 – 100 cm sau orizont stagnogleizat (w) începând în 0 – 100 cm şi orizont Gr (proprietăţi gleice de reducere) cu limita superioară a orizontului în intervalul 50 – 125 cm</w:t>
      </w:r>
      <w:r w:rsidR="00711224">
        <w:rPr>
          <w:rStyle w:val="Bodytext285pt"/>
          <w:rFonts w:eastAsia="Century Schoolbook"/>
          <w:sz w:val="24"/>
          <w:szCs w:val="24"/>
        </w:rPr>
        <w:t>.</w:t>
      </w:r>
    </w:p>
    <w:p w14:paraId="2905E894" w14:textId="77777777" w:rsidR="009F6FE8" w:rsidRPr="00C754A3" w:rsidRDefault="009F6FE8" w:rsidP="009336E0">
      <w:pPr>
        <w:spacing w:after="0" w:line="360" w:lineRule="auto"/>
        <w:jc w:val="both"/>
        <w:rPr>
          <w:rFonts w:ascii="Times New Roman" w:eastAsiaTheme="minorEastAsia" w:hAnsi="Times New Roman" w:cs="Times New Roman"/>
          <w:iCs/>
          <w:sz w:val="24"/>
          <w:szCs w:val="24"/>
          <w:lang w:val="ro-RO"/>
        </w:rPr>
      </w:pPr>
      <w:r w:rsidRPr="00C754A3">
        <w:rPr>
          <w:rFonts w:ascii="Times New Roman" w:eastAsiaTheme="minorEastAsia" w:hAnsi="Times New Roman" w:cs="Times New Roman"/>
          <w:sz w:val="24"/>
          <w:szCs w:val="24"/>
          <w:lang w:val="ro-RO"/>
        </w:rPr>
        <w:t xml:space="preserve"> </w:t>
      </w:r>
      <w:r w:rsidRPr="00C754A3">
        <w:rPr>
          <w:rFonts w:ascii="Times New Roman" w:eastAsiaTheme="minorEastAsia" w:hAnsi="Times New Roman" w:cs="Times New Roman"/>
          <w:iCs/>
          <w:sz w:val="24"/>
          <w:szCs w:val="24"/>
          <w:lang w:val="ro-RO"/>
        </w:rPr>
        <w:t>Succesiune de orizonturi:</w:t>
      </w:r>
    </w:p>
    <w:p w14:paraId="62B8409E" w14:textId="77777777" w:rsidR="009F6FE8" w:rsidRDefault="009F6FE8" w:rsidP="00DA144B">
      <w:pPr>
        <w:spacing w:after="0" w:line="360" w:lineRule="auto"/>
        <w:jc w:val="center"/>
        <w:outlineLvl w:val="0"/>
        <w:rPr>
          <w:rStyle w:val="Bodytext285pt"/>
          <w:rFonts w:eastAsiaTheme="minorEastAsia"/>
          <w:b/>
          <w:i/>
          <w:iCs/>
          <w:sz w:val="24"/>
          <w:szCs w:val="24"/>
        </w:rPr>
      </w:pPr>
      <w:r w:rsidRPr="00660906">
        <w:rPr>
          <w:rFonts w:ascii="Times New Roman" w:eastAsiaTheme="minorEastAsia" w:hAnsi="Times New Roman" w:cs="Times New Roman"/>
          <w:b/>
          <w:i/>
          <w:iCs/>
          <w:sz w:val="24"/>
          <w:szCs w:val="24"/>
          <w:lang w:val="ro-RO"/>
        </w:rPr>
        <w:t>Faeoziom</w:t>
      </w:r>
      <w:r w:rsidRPr="00660906">
        <w:rPr>
          <w:rStyle w:val="Bodytext285pt"/>
          <w:rFonts w:eastAsiaTheme="minorEastAsia"/>
          <w:b/>
          <w:i/>
          <w:iCs/>
          <w:sz w:val="24"/>
          <w:szCs w:val="24"/>
        </w:rPr>
        <w:t xml:space="preserve"> cambic vertic amfigleic cernic (CZ cb.vs.ag.ce)</w:t>
      </w:r>
    </w:p>
    <w:p w14:paraId="5193D8D8" w14:textId="77777777" w:rsidR="00660906" w:rsidRPr="00660906" w:rsidRDefault="00660906" w:rsidP="00660906">
      <w:pPr>
        <w:spacing w:after="0" w:line="360" w:lineRule="auto"/>
        <w:jc w:val="center"/>
        <w:rPr>
          <w:rStyle w:val="Bodytext285pt"/>
          <w:rFonts w:eastAsiaTheme="minorEastAsia"/>
          <w:i/>
          <w:iCs/>
          <w:sz w:val="24"/>
          <w:szCs w:val="24"/>
        </w:rPr>
      </w:pPr>
      <w:r w:rsidRPr="00660906">
        <w:rPr>
          <w:rFonts w:ascii="Times New Roman" w:eastAsiaTheme="minorEastAsia" w:hAnsi="Times New Roman" w:cs="Times New Roman"/>
          <w:i/>
          <w:iCs/>
          <w:sz w:val="24"/>
          <w:szCs w:val="24"/>
          <w:lang w:val="ro-RO"/>
        </w:rPr>
        <w:t>Succesiune de orizonturi</w:t>
      </w:r>
    </w:p>
    <w:p w14:paraId="2FF2C271"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BvwzG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0F1A3914"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AmW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7C0C6770" w14:textId="77EAAF98" w:rsidR="009F6FE8" w:rsidRPr="009336E0" w:rsidRDefault="00645DE7" w:rsidP="009336E0">
      <w:pPr>
        <w:spacing w:after="0" w:line="360" w:lineRule="auto"/>
        <w:jc w:val="both"/>
        <w:rPr>
          <w:rStyle w:val="Bodytext285pt"/>
          <w:rFonts w:eastAsiaTheme="minorEastAsia"/>
          <w:b/>
          <w:iCs/>
          <w:sz w:val="24"/>
          <w:szCs w:val="24"/>
        </w:rPr>
      </w:pPr>
      <w:r w:rsidRPr="00C754A3">
        <w:rPr>
          <w:rFonts w:ascii="Times New Roman" w:eastAsiaTheme="minorEastAsia" w:hAnsi="Times New Roman" w:cs="Times New Roman"/>
          <w:b/>
          <w:iCs/>
          <w:sz w:val="24"/>
          <w:szCs w:val="24"/>
          <w:lang w:val="ro-RO"/>
        </w:rPr>
        <w:t>8</w:t>
      </w:r>
      <w:r w:rsidR="009F6FE8" w:rsidRPr="00C754A3">
        <w:rPr>
          <w:rFonts w:ascii="Times New Roman" w:eastAsiaTheme="minorEastAsia" w:hAnsi="Times New Roman" w:cs="Times New Roman"/>
          <w:b/>
          <w:iCs/>
          <w:sz w:val="24"/>
          <w:szCs w:val="24"/>
          <w:lang w:val="ro-RO"/>
        </w:rPr>
        <w:t>.p.</w:t>
      </w:r>
      <w:r w:rsidR="009336E0">
        <w:rPr>
          <w:rStyle w:val="Bodytext285pt"/>
          <w:rFonts w:eastAsiaTheme="minorEastAsia"/>
          <w:b/>
          <w:iCs/>
          <w:sz w:val="24"/>
          <w:szCs w:val="24"/>
        </w:rPr>
        <w:t xml:space="preserve"> </w:t>
      </w:r>
      <w:r w:rsidR="009F6FE8"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9F6FE8" w:rsidRPr="002161E4">
        <w:rPr>
          <w:rStyle w:val="Bodytext285pt"/>
          <w:rFonts w:eastAsia="Century Schoolbook"/>
          <w:sz w:val="24"/>
          <w:szCs w:val="24"/>
        </w:rPr>
        <w:t xml:space="preserve"> 2 la umed, orizont Bv având culori cu crome şi valori sub 3,5 la umed</w:t>
      </w:r>
      <w:r w:rsidR="009F6FE8" w:rsidRPr="002161E4">
        <w:rPr>
          <w:rFonts w:ascii="Times New Roman" w:eastAsiaTheme="minorEastAsia" w:hAnsi="Times New Roman" w:cs="Times New Roman"/>
          <w:sz w:val="24"/>
          <w:szCs w:val="24"/>
          <w:lang w:val="ro-RO"/>
        </w:rPr>
        <w:t xml:space="preserve"> şi mai mici ca 5,5 la materialul în stare uscată</w:t>
      </w:r>
      <w:r w:rsidR="009F6FE8" w:rsidRPr="002161E4">
        <w:rPr>
          <w:rStyle w:val="Bodytext285pt"/>
          <w:rFonts w:eastAsia="Century Schoolbook"/>
          <w:sz w:val="24"/>
          <w:szCs w:val="24"/>
        </w:rPr>
        <w:t xml:space="preserve"> cel puţ</w:t>
      </w:r>
      <w:r w:rsidR="00510A5F">
        <w:rPr>
          <w:rStyle w:val="Bodytext285pt"/>
          <w:rFonts w:eastAsia="Century Schoolbook"/>
          <w:sz w:val="24"/>
          <w:szCs w:val="24"/>
        </w:rPr>
        <w:t>in în partea superioară (pe cca</w:t>
      </w:r>
      <w:r w:rsidR="009F6FE8" w:rsidRPr="002161E4">
        <w:rPr>
          <w:rStyle w:val="Bodytext285pt"/>
          <w:rFonts w:eastAsia="Century Schoolbook"/>
          <w:sz w:val="24"/>
          <w:szCs w:val="24"/>
        </w:rPr>
        <w:t xml:space="preserve"> 10</w:t>
      </w:r>
      <w:r w:rsidR="00711224">
        <w:rPr>
          <w:rStyle w:val="Bodytext285pt"/>
          <w:rFonts w:eastAsia="Century Schoolbook"/>
          <w:sz w:val="24"/>
          <w:szCs w:val="24"/>
        </w:rPr>
        <w:t xml:space="preserve"> – </w:t>
      </w:r>
      <w:r w:rsidR="009F6FE8" w:rsidRPr="002161E4">
        <w:rPr>
          <w:rStyle w:val="Bodytext285pt"/>
          <w:rFonts w:eastAsia="Century Schoolbook"/>
          <w:sz w:val="24"/>
          <w:szCs w:val="24"/>
        </w:rPr>
        <w:t>15 cm) şi cel puţin pe feţele agregatelor structurale, orizont contractilo-gonflant (z) situat de la baza orizontului Am şi 100 cm adâncime</w:t>
      </w:r>
      <w:r w:rsidR="009F6FE8" w:rsidRPr="002161E4">
        <w:rPr>
          <w:rFonts w:ascii="Times New Roman" w:eastAsiaTheme="minorEastAsia" w:hAnsi="Times New Roman" w:cs="Times New Roman"/>
          <w:sz w:val="24"/>
          <w:szCs w:val="24"/>
          <w:lang w:val="ro-RO"/>
        </w:rPr>
        <w:t xml:space="preserve">, orizont gleic de reducere (Gr) începând în intervalul 100 </w:t>
      </w:r>
      <w:r w:rsidR="00711224">
        <w:rPr>
          <w:rFonts w:ascii="Times New Roman" w:eastAsiaTheme="minorEastAsia" w:hAnsi="Times New Roman" w:cs="Times New Roman"/>
          <w:sz w:val="24"/>
          <w:szCs w:val="24"/>
          <w:lang w:val="ro-RO"/>
        </w:rPr>
        <w:t>–</w:t>
      </w:r>
      <w:r w:rsidR="009F6FE8" w:rsidRPr="002161E4">
        <w:rPr>
          <w:rFonts w:ascii="Times New Roman" w:eastAsiaTheme="minorEastAsia" w:hAnsi="Times New Roman" w:cs="Times New Roman"/>
          <w:sz w:val="24"/>
          <w:szCs w:val="24"/>
          <w:lang w:val="ro-RO"/>
        </w:rPr>
        <w:t xml:space="preserve"> 200 cm adâncime ai profilului</w:t>
      </w:r>
      <w:r w:rsidR="009F6FE8" w:rsidRPr="002161E4">
        <w:rPr>
          <w:rStyle w:val="Bodytext285pt"/>
          <w:rFonts w:eastAsia="Century Schoolbook"/>
          <w:sz w:val="24"/>
          <w:szCs w:val="24"/>
        </w:rPr>
        <w:t xml:space="preserve"> </w:t>
      </w:r>
      <w:r w:rsidR="00711224">
        <w:rPr>
          <w:rStyle w:val="Bodytext285pt"/>
          <w:rFonts w:eastAsia="Century Schoolbook"/>
          <w:sz w:val="24"/>
          <w:szCs w:val="24"/>
        </w:rPr>
        <w:t>.</w:t>
      </w:r>
    </w:p>
    <w:p w14:paraId="02E93637" w14:textId="77777777" w:rsidR="009F6FE8" w:rsidRPr="00660906" w:rsidRDefault="009F6FE8" w:rsidP="00DA144B">
      <w:pPr>
        <w:spacing w:after="0" w:line="360" w:lineRule="auto"/>
        <w:jc w:val="center"/>
        <w:outlineLvl w:val="0"/>
        <w:rPr>
          <w:rStyle w:val="Bodytext285pt"/>
          <w:rFonts w:eastAsiaTheme="minorEastAsia"/>
          <w:b/>
          <w:i/>
          <w:iCs/>
          <w:sz w:val="24"/>
          <w:szCs w:val="24"/>
        </w:rPr>
      </w:pPr>
      <w:r w:rsidRPr="00660906">
        <w:rPr>
          <w:rFonts w:ascii="Times New Roman" w:eastAsiaTheme="minorEastAsia" w:hAnsi="Times New Roman" w:cs="Times New Roman"/>
          <w:b/>
          <w:i/>
          <w:iCs/>
          <w:sz w:val="24"/>
          <w:szCs w:val="24"/>
          <w:lang w:val="ro-RO"/>
        </w:rPr>
        <w:t>Faeoziom</w:t>
      </w:r>
      <w:r w:rsidRPr="00660906">
        <w:rPr>
          <w:rStyle w:val="Bodytext285pt"/>
          <w:rFonts w:eastAsiaTheme="minorEastAsia"/>
          <w:b/>
          <w:i/>
          <w:iCs/>
          <w:sz w:val="24"/>
          <w:szCs w:val="24"/>
        </w:rPr>
        <w:t xml:space="preserve"> cambic vertic ba</w:t>
      </w:r>
      <w:r w:rsidR="00660906" w:rsidRPr="00660906">
        <w:rPr>
          <w:rStyle w:val="Bodytext285pt"/>
          <w:rFonts w:eastAsiaTheme="minorEastAsia"/>
          <w:b/>
          <w:i/>
          <w:iCs/>
          <w:sz w:val="24"/>
          <w:szCs w:val="24"/>
        </w:rPr>
        <w:t>tigleic cernic (CZ cb.vs.dg.ce)</w:t>
      </w:r>
    </w:p>
    <w:p w14:paraId="47D19FA4" w14:textId="77777777" w:rsidR="009F6FE8" w:rsidRPr="00660906" w:rsidRDefault="009F6FE8" w:rsidP="00660906">
      <w:pPr>
        <w:spacing w:after="0" w:line="360" w:lineRule="auto"/>
        <w:jc w:val="center"/>
        <w:rPr>
          <w:rStyle w:val="Bodytext285pt"/>
          <w:rFonts w:eastAsiaTheme="minorEastAsia"/>
          <w:i/>
          <w:iCs/>
          <w:sz w:val="24"/>
          <w:szCs w:val="24"/>
        </w:rPr>
      </w:pPr>
      <w:r w:rsidRPr="00660906">
        <w:rPr>
          <w:rFonts w:ascii="Times New Roman" w:eastAsiaTheme="minorEastAsia" w:hAnsi="Times New Roman" w:cs="Times New Roman"/>
          <w:i/>
          <w:iCs/>
          <w:sz w:val="24"/>
          <w:szCs w:val="24"/>
          <w:lang w:val="ro-RO"/>
        </w:rPr>
        <w:t>Succesiune de orizonturi:</w:t>
      </w:r>
    </w:p>
    <w:p w14:paraId="4FE6313E"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4CFC001F"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CGr</w:t>
      </w:r>
    </w:p>
    <w:p w14:paraId="7A9D94FA"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CzGox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Gr</w:t>
      </w:r>
    </w:p>
    <w:p w14:paraId="0A69345C"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CzGr</w:t>
      </w:r>
    </w:p>
    <w:p w14:paraId="010A5284" w14:textId="09D7B39F" w:rsidR="009F6FE8" w:rsidRPr="002161E4" w:rsidRDefault="00645DE7" w:rsidP="009336E0">
      <w:pPr>
        <w:spacing w:after="0" w:line="360" w:lineRule="auto"/>
        <w:jc w:val="both"/>
        <w:rPr>
          <w:rStyle w:val="Bodytext285pt"/>
          <w:rFonts w:eastAsiaTheme="minorEastAsia"/>
          <w:b/>
          <w:iCs/>
          <w:sz w:val="24"/>
          <w:szCs w:val="24"/>
        </w:rPr>
      </w:pPr>
      <w:r w:rsidRPr="00C754A3">
        <w:rPr>
          <w:rFonts w:ascii="Times New Roman" w:eastAsiaTheme="minorEastAsia" w:hAnsi="Times New Roman" w:cs="Times New Roman"/>
          <w:b/>
          <w:iCs/>
          <w:sz w:val="24"/>
          <w:szCs w:val="24"/>
          <w:lang w:val="ro-RO"/>
        </w:rPr>
        <w:t>8</w:t>
      </w:r>
      <w:r w:rsidR="009F6FE8" w:rsidRPr="00C754A3">
        <w:rPr>
          <w:rFonts w:ascii="Times New Roman" w:eastAsiaTheme="minorEastAsia" w:hAnsi="Times New Roman" w:cs="Times New Roman"/>
          <w:b/>
          <w:iCs/>
          <w:sz w:val="24"/>
          <w:szCs w:val="24"/>
          <w:lang w:val="ro-RO"/>
        </w:rPr>
        <w:t>.r.</w:t>
      </w:r>
      <w:r w:rsidR="009F6FE8" w:rsidRPr="002161E4">
        <w:rPr>
          <w:rFonts w:ascii="Times New Roman" w:eastAsiaTheme="minorEastAsia" w:hAnsi="Times New Roman" w:cs="Times New Roman"/>
          <w:b/>
          <w:iCs/>
          <w:sz w:val="24"/>
          <w:szCs w:val="24"/>
          <w:lang w:val="ro-RO"/>
        </w:rPr>
        <w:t xml:space="preserve"> </w:t>
      </w:r>
      <w:r w:rsidR="009F6FE8"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9F6FE8" w:rsidRPr="002161E4">
        <w:rPr>
          <w:rStyle w:val="Bodytext285pt"/>
          <w:rFonts w:eastAsia="Century Schoolbook"/>
          <w:sz w:val="24"/>
          <w:szCs w:val="24"/>
        </w:rPr>
        <w:t xml:space="preserve"> 2 la umed, orizont Bv având culori cu crome şi valori sub 3,5 la umed</w:t>
      </w:r>
      <w:r w:rsidR="009F6FE8" w:rsidRPr="002161E4">
        <w:rPr>
          <w:rFonts w:ascii="Times New Roman" w:eastAsiaTheme="minorEastAsia" w:hAnsi="Times New Roman" w:cs="Times New Roman"/>
          <w:sz w:val="24"/>
          <w:szCs w:val="24"/>
          <w:lang w:val="ro-RO"/>
        </w:rPr>
        <w:t xml:space="preserve"> şi mai mici ca 5,5 la </w:t>
      </w:r>
      <w:r w:rsidR="009F6FE8" w:rsidRPr="002161E4">
        <w:rPr>
          <w:rFonts w:ascii="Times New Roman" w:eastAsiaTheme="minorEastAsia" w:hAnsi="Times New Roman" w:cs="Times New Roman"/>
          <w:sz w:val="24"/>
          <w:szCs w:val="24"/>
          <w:lang w:val="ro-RO"/>
        </w:rPr>
        <w:lastRenderedPageBreak/>
        <w:t>materialul în stare uscată</w:t>
      </w:r>
      <w:r w:rsidR="009F6FE8" w:rsidRPr="002161E4">
        <w:rPr>
          <w:rStyle w:val="Bodytext285pt"/>
          <w:rFonts w:eastAsia="Century Schoolbook"/>
          <w:sz w:val="24"/>
          <w:szCs w:val="24"/>
        </w:rPr>
        <w:t xml:space="preserve"> cel puţin în partea superioară (pe </w:t>
      </w:r>
      <w:r w:rsidR="00BA4CC1">
        <w:rPr>
          <w:rStyle w:val="Bodytext285pt"/>
          <w:rFonts w:eastAsia="Century Schoolbook"/>
          <w:sz w:val="24"/>
          <w:szCs w:val="24"/>
        </w:rPr>
        <w:t>cca</w:t>
      </w:r>
      <w:r w:rsidR="009F6FE8" w:rsidRPr="002161E4">
        <w:rPr>
          <w:rStyle w:val="Bodytext285pt"/>
          <w:rFonts w:eastAsia="Century Schoolbook"/>
          <w:sz w:val="24"/>
          <w:szCs w:val="24"/>
        </w:rPr>
        <w:t xml:space="preserve"> 10</w:t>
      </w:r>
      <w:r w:rsidR="00711224">
        <w:rPr>
          <w:rStyle w:val="Bodytext285pt"/>
          <w:rFonts w:eastAsia="Century Schoolbook"/>
          <w:sz w:val="24"/>
          <w:szCs w:val="24"/>
        </w:rPr>
        <w:t xml:space="preserve"> – </w:t>
      </w:r>
      <w:r w:rsidR="009F6FE8" w:rsidRPr="002161E4">
        <w:rPr>
          <w:rStyle w:val="Bodytext285pt"/>
          <w:rFonts w:eastAsia="Century Schoolbook"/>
          <w:sz w:val="24"/>
          <w:szCs w:val="24"/>
        </w:rPr>
        <w:t xml:space="preserve">15 cm) şi cel puţin pe feţele agregatelor structurale, orizont contractilo-gonflant (z) situat de la baza orizontului Am şi 100 cm, solul este format pe materiale parentale marnice (MK – argilă </w:t>
      </w:r>
      <m:oMath>
        <m:r>
          <m:rPr>
            <m:sty m:val="p"/>
          </m:rPr>
          <w:rPr>
            <w:rStyle w:val="Bodytext285pt"/>
            <w:rFonts w:ascii="Cambria Math" w:eastAsia="Century Schoolbook" w:hAnsi="Cambria Math"/>
            <w:sz w:val="24"/>
            <w:szCs w:val="24"/>
          </w:rPr>
          <m:t>&gt;</m:t>
        </m:r>
      </m:oMath>
      <w:r w:rsidR="009F6FE8"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9F6FE8" w:rsidRPr="002161E4">
        <w:rPr>
          <w:rStyle w:val="Bodytext285pt"/>
          <w:rFonts w:eastAsia="Century Schoolbook"/>
          <w:sz w:val="24"/>
          <w:szCs w:val="24"/>
        </w:rPr>
        <w:t>14%)</w:t>
      </w:r>
      <w:r w:rsidR="00711224">
        <w:rPr>
          <w:rStyle w:val="Bodytext285pt"/>
          <w:rFonts w:eastAsia="Century Schoolbook"/>
          <w:sz w:val="24"/>
          <w:szCs w:val="24"/>
        </w:rPr>
        <w:t>,</w:t>
      </w:r>
      <w:r w:rsidR="009F6FE8" w:rsidRPr="002161E4">
        <w:rPr>
          <w:rStyle w:val="Bodytext285pt"/>
          <w:rFonts w:eastAsia="Century Schoolbook"/>
          <w:sz w:val="24"/>
          <w:szCs w:val="24"/>
        </w:rPr>
        <w:t xml:space="preserve"> cu carbonaţi sub 40% (între 14 – 40%), prezente sub 25 cm adâncime ai profilului</w:t>
      </w:r>
      <w:r w:rsidR="00711224">
        <w:rPr>
          <w:rStyle w:val="Bodytext285pt"/>
          <w:rFonts w:eastAsia="Century Schoolbook"/>
          <w:sz w:val="24"/>
          <w:szCs w:val="24"/>
        </w:rPr>
        <w:t>.</w:t>
      </w:r>
    </w:p>
    <w:p w14:paraId="040C4210" w14:textId="77777777" w:rsidR="009F6FE8" w:rsidRPr="00660906" w:rsidRDefault="009F6FE8"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Faeoziom</w:t>
      </w:r>
      <w:r w:rsidRPr="00660906">
        <w:rPr>
          <w:rStyle w:val="Bodytext285pt"/>
          <w:rFonts w:eastAsiaTheme="minorEastAsia"/>
          <w:b/>
          <w:i/>
          <w:iCs/>
          <w:sz w:val="24"/>
          <w:szCs w:val="24"/>
        </w:rPr>
        <w:t xml:space="preserve"> cambic vertic pararendzinic cernic (CZ cb.vs.pa.ce)</w:t>
      </w:r>
    </w:p>
    <w:p w14:paraId="654F0474" w14:textId="77777777" w:rsidR="009F6FE8" w:rsidRPr="00660906" w:rsidRDefault="009F6FE8"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236AB4A9"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Cz – MM</w:t>
      </w:r>
    </w:p>
    <w:p w14:paraId="4FA17BCE" w14:textId="6AB0C2C7" w:rsidR="009F6FE8" w:rsidRPr="002161E4" w:rsidRDefault="00645DE7" w:rsidP="009336E0">
      <w:pPr>
        <w:spacing w:after="0" w:line="360" w:lineRule="auto"/>
        <w:jc w:val="both"/>
        <w:rPr>
          <w:rStyle w:val="Bodytext285pt"/>
          <w:rFonts w:eastAsiaTheme="minorEastAsia"/>
          <w:b/>
          <w:iCs/>
          <w:sz w:val="24"/>
          <w:szCs w:val="24"/>
        </w:rPr>
      </w:pPr>
      <w:r w:rsidRPr="00C754A3">
        <w:rPr>
          <w:rFonts w:ascii="Times New Roman" w:eastAsiaTheme="minorEastAsia" w:hAnsi="Times New Roman" w:cs="Times New Roman"/>
          <w:b/>
          <w:iCs/>
          <w:sz w:val="24"/>
          <w:szCs w:val="24"/>
          <w:lang w:val="ro-RO"/>
        </w:rPr>
        <w:t>8</w:t>
      </w:r>
      <w:r w:rsidR="009F6FE8" w:rsidRPr="00C754A3">
        <w:rPr>
          <w:rFonts w:ascii="Times New Roman" w:eastAsiaTheme="minorEastAsia" w:hAnsi="Times New Roman" w:cs="Times New Roman"/>
          <w:b/>
          <w:iCs/>
          <w:sz w:val="24"/>
          <w:szCs w:val="24"/>
          <w:lang w:val="ro-RO"/>
        </w:rPr>
        <w:t>.s.</w:t>
      </w:r>
      <w:r w:rsidR="009F6FE8" w:rsidRPr="002161E4">
        <w:rPr>
          <w:rFonts w:ascii="Times New Roman" w:eastAsiaTheme="minorEastAsia" w:hAnsi="Times New Roman" w:cs="Times New Roman"/>
          <w:b/>
          <w:iCs/>
          <w:sz w:val="24"/>
          <w:szCs w:val="24"/>
          <w:lang w:val="ro-RO"/>
        </w:rPr>
        <w:t xml:space="preserve"> </w:t>
      </w:r>
      <w:r w:rsidR="009F6FE8"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9F6FE8" w:rsidRPr="002161E4">
        <w:rPr>
          <w:rStyle w:val="Bodytext285pt"/>
          <w:rFonts w:eastAsia="Century Schoolbook"/>
          <w:sz w:val="24"/>
          <w:szCs w:val="24"/>
        </w:rPr>
        <w:t xml:space="preserve"> 2 la umed, orizont Bv având culori cu crome şi valori sub 3,5 la umed</w:t>
      </w:r>
      <w:r w:rsidR="009F6FE8" w:rsidRPr="002161E4">
        <w:rPr>
          <w:rFonts w:ascii="Times New Roman" w:eastAsiaTheme="minorEastAsia" w:hAnsi="Times New Roman" w:cs="Times New Roman"/>
          <w:sz w:val="24"/>
          <w:szCs w:val="24"/>
          <w:lang w:val="ro-RO"/>
        </w:rPr>
        <w:t xml:space="preserve"> şi mai mici ca 5,5 la materialul în stare uscată</w:t>
      </w:r>
      <w:r w:rsidR="009F6FE8" w:rsidRPr="002161E4">
        <w:rPr>
          <w:rStyle w:val="Bodytext285pt"/>
          <w:rFonts w:eastAsia="Century Schoolbook"/>
          <w:sz w:val="24"/>
          <w:szCs w:val="24"/>
        </w:rPr>
        <w:t xml:space="preserve"> cel puţin în partea superioară (pe </w:t>
      </w:r>
      <w:r w:rsidR="00BA4CC1">
        <w:rPr>
          <w:rStyle w:val="Bodytext285pt"/>
          <w:rFonts w:eastAsia="Century Schoolbook"/>
          <w:sz w:val="24"/>
          <w:szCs w:val="24"/>
        </w:rPr>
        <w:t>cca</w:t>
      </w:r>
      <w:r w:rsidR="009F6FE8" w:rsidRPr="002161E4">
        <w:rPr>
          <w:rStyle w:val="Bodytext285pt"/>
          <w:rFonts w:eastAsia="Century Schoolbook"/>
          <w:sz w:val="24"/>
          <w:szCs w:val="24"/>
        </w:rPr>
        <w:t xml:space="preserve"> 10</w:t>
      </w:r>
      <w:r w:rsidR="00FF4F52">
        <w:rPr>
          <w:rStyle w:val="Bodytext285pt"/>
          <w:rFonts w:eastAsia="Century Schoolbook"/>
          <w:sz w:val="24"/>
          <w:szCs w:val="24"/>
        </w:rPr>
        <w:t xml:space="preserve"> – </w:t>
      </w:r>
      <w:r w:rsidR="009F6FE8" w:rsidRPr="002161E4">
        <w:rPr>
          <w:rStyle w:val="Bodytext285pt"/>
          <w:rFonts w:eastAsia="Century Schoolbook"/>
          <w:sz w:val="24"/>
          <w:szCs w:val="24"/>
        </w:rPr>
        <w:t>15 cm) şi cel puţin pe feţele agregatelor structurale, orizont contractilo-gonflant (z) situat de l</w:t>
      </w:r>
      <w:r w:rsidR="00A208C6" w:rsidRPr="002161E4">
        <w:rPr>
          <w:rStyle w:val="Bodytext285pt"/>
          <w:rFonts w:eastAsia="Century Schoolbook"/>
          <w:sz w:val="24"/>
          <w:szCs w:val="24"/>
        </w:rPr>
        <w:t>a baza orizontului Am şi 100 cm.</w:t>
      </w:r>
    </w:p>
    <w:p w14:paraId="01176176" w14:textId="77777777" w:rsidR="009F6FE8" w:rsidRPr="00660906" w:rsidRDefault="009F6FE8" w:rsidP="00DA144B">
      <w:pPr>
        <w:spacing w:after="0" w:line="360" w:lineRule="auto"/>
        <w:jc w:val="center"/>
        <w:outlineLvl w:val="0"/>
        <w:rPr>
          <w:rStyle w:val="Bodytext285pt"/>
          <w:rFonts w:eastAsiaTheme="minorEastAsia"/>
          <w:b/>
          <w:i/>
          <w:iCs/>
          <w:sz w:val="24"/>
          <w:szCs w:val="24"/>
        </w:rPr>
      </w:pPr>
      <w:r w:rsidRPr="00660906">
        <w:rPr>
          <w:rFonts w:ascii="Times New Roman" w:eastAsiaTheme="minorEastAsia" w:hAnsi="Times New Roman" w:cs="Times New Roman"/>
          <w:b/>
          <w:i/>
          <w:iCs/>
          <w:sz w:val="24"/>
          <w:szCs w:val="24"/>
          <w:lang w:val="ro-RO"/>
        </w:rPr>
        <w:t>Faeoziom</w:t>
      </w:r>
      <w:r w:rsidRPr="00660906">
        <w:rPr>
          <w:rStyle w:val="Bodytext285pt"/>
          <w:rFonts w:eastAsiaTheme="minorEastAsia"/>
          <w:b/>
          <w:i/>
          <w:iCs/>
          <w:sz w:val="24"/>
          <w:szCs w:val="24"/>
        </w:rPr>
        <w:t xml:space="preserve"> cambic vertic salinic cernic (CZ cb.vs.sc.cc)</w:t>
      </w:r>
    </w:p>
    <w:p w14:paraId="79029440" w14:textId="77777777" w:rsidR="009F6FE8" w:rsidRPr="00660906" w:rsidRDefault="009F6FE8"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72FE57C7"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 </w:t>
      </w:r>
      <w:r w:rsidRPr="00510A5F">
        <w:rPr>
          <w:rFonts w:ascii="Times New Roman" w:eastAsiaTheme="minorEastAsia" w:hAnsi="Times New Roman" w:cs="Times New Roman"/>
          <w:iCs/>
          <w:sz w:val="24"/>
          <w:szCs w:val="24"/>
          <w:lang w:val="ro-RO"/>
        </w:rPr>
        <w:t>sau</w:t>
      </w:r>
      <w:r w:rsidRPr="00660906">
        <w:rPr>
          <w:rFonts w:ascii="Times New Roman" w:eastAsiaTheme="minorEastAsia" w:hAnsi="Times New Roman" w:cs="Times New Roman"/>
          <w:b/>
          <w:i/>
          <w:iCs/>
          <w:sz w:val="24"/>
          <w:szCs w:val="24"/>
          <w:lang w:val="ro-RO"/>
        </w:rPr>
        <w:t xml:space="preserve"> Cz</w:t>
      </w:r>
    </w:p>
    <w:p w14:paraId="227A74B1"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 </w:t>
      </w:r>
      <w:r w:rsidRPr="00510A5F">
        <w:rPr>
          <w:rFonts w:ascii="Times New Roman" w:eastAsiaTheme="minorEastAsia" w:hAnsi="Times New Roman" w:cs="Times New Roman"/>
          <w:iCs/>
          <w:sz w:val="24"/>
          <w:szCs w:val="24"/>
          <w:lang w:val="ro-RO"/>
        </w:rPr>
        <w:t>sau</w:t>
      </w:r>
      <w:r w:rsidRPr="00660906">
        <w:rPr>
          <w:rFonts w:ascii="Times New Roman" w:eastAsiaTheme="minorEastAsia" w:hAnsi="Times New Roman" w:cs="Times New Roman"/>
          <w:b/>
          <w:i/>
          <w:iCs/>
          <w:sz w:val="24"/>
          <w:szCs w:val="24"/>
          <w:lang w:val="ro-RO"/>
        </w:rPr>
        <w:t xml:space="preserve"> Cz</w:t>
      </w:r>
    </w:p>
    <w:p w14:paraId="4EDB6678" w14:textId="77777777" w:rsidR="009F6FE8" w:rsidRPr="00660906" w:rsidRDefault="009F6FE8"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Bvzsa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Csa </w:t>
      </w:r>
      <w:r w:rsidRPr="00510A5F">
        <w:rPr>
          <w:rFonts w:ascii="Times New Roman" w:eastAsiaTheme="minorEastAsia" w:hAnsi="Times New Roman" w:cs="Times New Roman"/>
          <w:iCs/>
          <w:sz w:val="24"/>
          <w:szCs w:val="24"/>
          <w:lang w:val="ro-RO"/>
        </w:rPr>
        <w:t>sau</w:t>
      </w:r>
      <w:r w:rsidRPr="00660906">
        <w:rPr>
          <w:rFonts w:ascii="Times New Roman" w:eastAsiaTheme="minorEastAsia" w:hAnsi="Times New Roman" w:cs="Times New Roman"/>
          <w:b/>
          <w:i/>
          <w:iCs/>
          <w:sz w:val="24"/>
          <w:szCs w:val="24"/>
          <w:lang w:val="ro-RO"/>
        </w:rPr>
        <w:t xml:space="preserve"> Czsa</w:t>
      </w:r>
    </w:p>
    <w:p w14:paraId="51F6DDF6" w14:textId="41DF73E6" w:rsidR="00A208C6" w:rsidRPr="00660906" w:rsidRDefault="00645DE7" w:rsidP="009336E0">
      <w:pPr>
        <w:spacing w:after="0" w:line="360" w:lineRule="auto"/>
        <w:jc w:val="both"/>
        <w:rPr>
          <w:rStyle w:val="Bodytext285pt"/>
          <w:rFonts w:eastAsiaTheme="minorEastAsia"/>
          <w:b/>
          <w:iCs/>
          <w:color w:val="auto"/>
          <w:sz w:val="24"/>
          <w:szCs w:val="24"/>
          <w:shd w:val="clear" w:color="auto" w:fill="auto"/>
          <w:lang w:eastAsia="en-US" w:bidi="ar-SA"/>
        </w:rPr>
      </w:pPr>
      <w:r w:rsidRPr="00C754A3">
        <w:rPr>
          <w:rFonts w:ascii="Times New Roman" w:eastAsiaTheme="minorEastAsia" w:hAnsi="Times New Roman" w:cs="Times New Roman"/>
          <w:b/>
          <w:iCs/>
          <w:sz w:val="24"/>
          <w:szCs w:val="24"/>
          <w:lang w:val="ro-RO"/>
        </w:rPr>
        <w:t>8</w:t>
      </w:r>
      <w:r w:rsidR="00A208C6" w:rsidRPr="00C754A3">
        <w:rPr>
          <w:rFonts w:ascii="Times New Roman" w:eastAsiaTheme="minorEastAsia" w:hAnsi="Times New Roman" w:cs="Times New Roman"/>
          <w:b/>
          <w:iCs/>
          <w:sz w:val="24"/>
          <w:szCs w:val="24"/>
          <w:lang w:val="ro-RO"/>
        </w:rPr>
        <w:t>.t.</w:t>
      </w:r>
      <w:r w:rsidR="00660906">
        <w:rPr>
          <w:rFonts w:ascii="Times New Roman" w:eastAsiaTheme="minorEastAsia" w:hAnsi="Times New Roman" w:cs="Times New Roman"/>
          <w:b/>
          <w:iCs/>
          <w:sz w:val="24"/>
          <w:szCs w:val="24"/>
          <w:lang w:val="ro-RO"/>
        </w:rPr>
        <w:t xml:space="preserve"> </w:t>
      </w:r>
      <w:r w:rsidR="00A208C6"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A208C6" w:rsidRPr="002161E4">
        <w:rPr>
          <w:rStyle w:val="Bodytext285pt"/>
          <w:rFonts w:eastAsia="Century Schoolbook"/>
          <w:sz w:val="24"/>
          <w:szCs w:val="24"/>
        </w:rPr>
        <w:t xml:space="preserve"> 2 la umed, orizont intermediar Bv având culori cu crome şi valori sub 3,5 (la umed) cel puţ</w:t>
      </w:r>
      <w:r w:rsidR="00510A5F">
        <w:rPr>
          <w:rStyle w:val="Bodytext285pt"/>
          <w:rFonts w:eastAsia="Century Schoolbook"/>
          <w:sz w:val="24"/>
          <w:szCs w:val="24"/>
        </w:rPr>
        <w:t>in în partea superioară (pe cca</w:t>
      </w:r>
      <w:r w:rsidR="00A208C6" w:rsidRPr="002161E4">
        <w:rPr>
          <w:rStyle w:val="Bodytext285pt"/>
          <w:rFonts w:eastAsia="Century Schoolbook"/>
          <w:sz w:val="24"/>
          <w:szCs w:val="24"/>
        </w:rPr>
        <w:t xml:space="preserve"> 10</w:t>
      </w:r>
      <w:r w:rsidR="00BD24CB">
        <w:rPr>
          <w:rStyle w:val="Bodytext285pt"/>
          <w:rFonts w:eastAsia="Century Schoolbook"/>
          <w:sz w:val="24"/>
          <w:szCs w:val="24"/>
        </w:rPr>
        <w:t xml:space="preserve"> – </w:t>
      </w:r>
      <w:r w:rsidR="00A208C6" w:rsidRPr="002161E4">
        <w:rPr>
          <w:rStyle w:val="Bodytext285pt"/>
          <w:rFonts w:eastAsia="Century Schoolbook"/>
          <w:sz w:val="24"/>
          <w:szCs w:val="24"/>
        </w:rPr>
        <w:t>15 cm) şi cel puţin pe feţele agregatelor structurale,</w:t>
      </w:r>
      <w:r w:rsidR="00A208C6" w:rsidRPr="002161E4">
        <w:rPr>
          <w:rFonts w:ascii="Times New Roman" w:eastAsiaTheme="minorEastAsia" w:hAnsi="Times New Roman" w:cs="Times New Roman"/>
          <w:bCs/>
          <w:iCs/>
          <w:sz w:val="24"/>
          <w:szCs w:val="24"/>
          <w:lang w:val="ro-RO"/>
        </w:rPr>
        <w:t xml:space="preserve"> </w:t>
      </w:r>
      <w:r w:rsidR="00A208C6" w:rsidRPr="002161E4">
        <w:rPr>
          <w:rStyle w:val="Bodytext285pt"/>
          <w:rFonts w:eastAsia="Century Schoolbook"/>
          <w:sz w:val="24"/>
          <w:szCs w:val="24"/>
        </w:rPr>
        <w:t xml:space="preserve">orizont contractilo-gonflant (z) situat de la baza orizontului Am şi 100 cm </w:t>
      </w:r>
      <w:r w:rsidR="00A208C6" w:rsidRPr="002161E4">
        <w:rPr>
          <w:rFonts w:ascii="Times New Roman" w:eastAsiaTheme="minorEastAsia" w:hAnsi="Times New Roman" w:cs="Times New Roman"/>
          <w:bCs/>
          <w:iCs/>
          <w:sz w:val="24"/>
          <w:szCs w:val="24"/>
          <w:lang w:val="ro-RO"/>
        </w:rPr>
        <w:t>şi orizont ac (hiponatric) în intervalul 0 – 100 cm sau orizont na (natric) în intervalul 50 – 100 cm, fără</w:t>
      </w:r>
      <w:r w:rsidR="00A208C6" w:rsidRPr="002161E4">
        <w:rPr>
          <w:rStyle w:val="Bodytext285pt"/>
          <w:rFonts w:eastAsia="Century Schoolbook"/>
          <w:sz w:val="24"/>
          <w:szCs w:val="24"/>
        </w:rPr>
        <w:t xml:space="preserve"> orizont Cca sau concentrări de pudră friabilă de CaCO</w:t>
      </w:r>
      <w:r w:rsidR="00A208C6" w:rsidRPr="002161E4">
        <w:rPr>
          <w:rStyle w:val="Bodytext285pt"/>
          <w:rFonts w:eastAsia="Century Schoolbook"/>
          <w:sz w:val="24"/>
          <w:szCs w:val="24"/>
          <w:vertAlign w:val="subscript"/>
        </w:rPr>
        <w:t>3</w:t>
      </w:r>
      <w:r w:rsidR="00A208C6" w:rsidRPr="002161E4">
        <w:rPr>
          <w:rStyle w:val="Bodytext285pt"/>
          <w:rFonts w:eastAsia="Century Schoolbook"/>
          <w:sz w:val="24"/>
          <w:szCs w:val="24"/>
        </w:rPr>
        <w:t xml:space="preserve"> (carbonaţi secundari) în primii 125 cm.</w:t>
      </w:r>
    </w:p>
    <w:p w14:paraId="06AE1471" w14:textId="77777777" w:rsidR="00A208C6" w:rsidRPr="00660906" w:rsidRDefault="00A208C6" w:rsidP="00DA144B">
      <w:pPr>
        <w:spacing w:after="0" w:line="360" w:lineRule="auto"/>
        <w:jc w:val="center"/>
        <w:outlineLvl w:val="0"/>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lastRenderedPageBreak/>
        <w:t>Faeoziom cambic verti</w:t>
      </w:r>
      <w:r w:rsidR="00660906" w:rsidRPr="00660906">
        <w:rPr>
          <w:rFonts w:ascii="Times New Roman" w:eastAsiaTheme="minorEastAsia" w:hAnsi="Times New Roman" w:cs="Times New Roman"/>
          <w:b/>
          <w:i/>
          <w:iCs/>
          <w:sz w:val="24"/>
          <w:szCs w:val="24"/>
          <w:lang w:val="ro-RO"/>
        </w:rPr>
        <w:t>c sodic cernic (CZ cb.vs.ac.ce)</w:t>
      </w:r>
    </w:p>
    <w:p w14:paraId="5F52E002" w14:textId="77777777" w:rsidR="00A208C6" w:rsidRPr="00660906" w:rsidRDefault="00A208C6" w:rsidP="00660906">
      <w:pPr>
        <w:spacing w:after="0" w:line="360" w:lineRule="auto"/>
        <w:jc w:val="center"/>
        <w:rPr>
          <w:rFonts w:ascii="Times New Roman" w:eastAsiaTheme="minorEastAsia" w:hAnsi="Times New Roman" w:cs="Times New Roman"/>
          <w:i/>
          <w:iCs/>
          <w:sz w:val="24"/>
          <w:szCs w:val="24"/>
          <w:lang w:val="ro-RO"/>
        </w:rPr>
      </w:pPr>
      <w:r w:rsidRPr="00660906">
        <w:rPr>
          <w:rFonts w:ascii="Times New Roman" w:eastAsiaTheme="minorEastAsia" w:hAnsi="Times New Roman" w:cs="Times New Roman"/>
          <w:i/>
          <w:iCs/>
          <w:sz w:val="24"/>
          <w:szCs w:val="24"/>
          <w:lang w:val="ro-RO"/>
        </w:rPr>
        <w:t>Succesiune de orizonturi:</w:t>
      </w:r>
    </w:p>
    <w:p w14:paraId="096885F8" w14:textId="77777777" w:rsidR="00A208C6" w:rsidRPr="00660906" w:rsidRDefault="00A208C6"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Cac </w:t>
      </w:r>
      <w:r w:rsidRPr="00510A5F">
        <w:rPr>
          <w:rFonts w:ascii="Times New Roman" w:eastAsiaTheme="minorEastAsia" w:hAnsi="Times New Roman" w:cs="Times New Roman"/>
          <w:iCs/>
          <w:sz w:val="24"/>
          <w:szCs w:val="24"/>
          <w:lang w:val="ro-RO"/>
        </w:rPr>
        <w:t>sau</w:t>
      </w:r>
      <w:r w:rsidRPr="00660906">
        <w:rPr>
          <w:rFonts w:ascii="Times New Roman" w:eastAsiaTheme="minorEastAsia" w:hAnsi="Times New Roman" w:cs="Times New Roman"/>
          <w:b/>
          <w:i/>
          <w:iCs/>
          <w:sz w:val="24"/>
          <w:szCs w:val="24"/>
          <w:lang w:val="ro-RO"/>
        </w:rPr>
        <w:t xml:space="preserve"> Czac</w:t>
      </w:r>
    </w:p>
    <w:p w14:paraId="09E83B63" w14:textId="77777777" w:rsidR="00A208C6" w:rsidRPr="00660906" w:rsidRDefault="00A208C6"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Cac </w:t>
      </w:r>
      <w:r w:rsidRPr="00510A5F">
        <w:rPr>
          <w:rFonts w:ascii="Times New Roman" w:eastAsiaTheme="minorEastAsia" w:hAnsi="Times New Roman" w:cs="Times New Roman"/>
          <w:iCs/>
          <w:sz w:val="24"/>
          <w:szCs w:val="24"/>
          <w:lang w:val="ro-RO"/>
        </w:rPr>
        <w:t>sau</w:t>
      </w:r>
      <w:r w:rsidRPr="00660906">
        <w:rPr>
          <w:rFonts w:ascii="Times New Roman" w:eastAsiaTheme="minorEastAsia" w:hAnsi="Times New Roman" w:cs="Times New Roman"/>
          <w:b/>
          <w:i/>
          <w:iCs/>
          <w:sz w:val="24"/>
          <w:szCs w:val="24"/>
          <w:lang w:val="ro-RO"/>
        </w:rPr>
        <w:t xml:space="preserve"> Czac</w:t>
      </w:r>
    </w:p>
    <w:p w14:paraId="2D3AF299" w14:textId="77777777" w:rsidR="00A208C6" w:rsidRPr="00660906" w:rsidRDefault="00A208C6" w:rsidP="00660906">
      <w:pPr>
        <w:spacing w:after="0" w:line="360" w:lineRule="auto"/>
        <w:jc w:val="center"/>
        <w:rPr>
          <w:rFonts w:ascii="Times New Roman" w:eastAsiaTheme="minorEastAsia" w:hAnsi="Times New Roman" w:cs="Times New Roman"/>
          <w:b/>
          <w:i/>
          <w:iCs/>
          <w:sz w:val="24"/>
          <w:szCs w:val="24"/>
          <w:lang w:val="ro-RO"/>
        </w:rPr>
      </w:pPr>
      <w:r w:rsidRPr="0066090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660906">
        <w:rPr>
          <w:rFonts w:ascii="Times New Roman" w:eastAsiaTheme="minorEastAsia" w:hAnsi="Times New Roman" w:cs="Times New Roman"/>
          <w:b/>
          <w:i/>
          <w:iCs/>
          <w:sz w:val="24"/>
          <w:szCs w:val="24"/>
          <w:lang w:val="ro-RO"/>
        </w:rPr>
        <w:t xml:space="preserve"> Cna </w:t>
      </w:r>
      <w:r w:rsidRPr="00510A5F">
        <w:rPr>
          <w:rFonts w:ascii="Times New Roman" w:eastAsiaTheme="minorEastAsia" w:hAnsi="Times New Roman" w:cs="Times New Roman"/>
          <w:iCs/>
          <w:sz w:val="24"/>
          <w:szCs w:val="24"/>
          <w:lang w:val="ro-RO"/>
        </w:rPr>
        <w:t>sau</w:t>
      </w:r>
      <w:r w:rsidRPr="00660906">
        <w:rPr>
          <w:rFonts w:ascii="Times New Roman" w:eastAsiaTheme="minorEastAsia" w:hAnsi="Times New Roman" w:cs="Times New Roman"/>
          <w:b/>
          <w:i/>
          <w:iCs/>
          <w:sz w:val="24"/>
          <w:szCs w:val="24"/>
          <w:lang w:val="ro-RO"/>
        </w:rPr>
        <w:t xml:space="preserve"> Czac</w:t>
      </w:r>
    </w:p>
    <w:p w14:paraId="4979A2CF" w14:textId="53CE98FC" w:rsidR="00A208C6" w:rsidRPr="002161E4" w:rsidRDefault="00645DE7" w:rsidP="009336E0">
      <w:pPr>
        <w:spacing w:after="0" w:line="360" w:lineRule="auto"/>
        <w:jc w:val="both"/>
        <w:rPr>
          <w:rStyle w:val="Bodytext285pt"/>
          <w:rFonts w:eastAsia="Century Schoolbook"/>
          <w:sz w:val="24"/>
          <w:szCs w:val="24"/>
        </w:rPr>
      </w:pPr>
      <w:r w:rsidRPr="00C754A3">
        <w:rPr>
          <w:rFonts w:ascii="Times New Roman" w:eastAsiaTheme="minorEastAsia" w:hAnsi="Times New Roman" w:cs="Times New Roman"/>
          <w:b/>
          <w:iCs/>
          <w:sz w:val="24"/>
          <w:szCs w:val="24"/>
          <w:lang w:val="ro-RO"/>
        </w:rPr>
        <w:t>8</w:t>
      </w:r>
      <w:r w:rsidR="00A208C6" w:rsidRPr="00C754A3">
        <w:rPr>
          <w:rFonts w:ascii="Times New Roman" w:eastAsiaTheme="minorEastAsia" w:hAnsi="Times New Roman" w:cs="Times New Roman"/>
          <w:b/>
          <w:iCs/>
          <w:sz w:val="24"/>
          <w:szCs w:val="24"/>
          <w:lang w:val="ro-RO"/>
        </w:rPr>
        <w:t>.u.</w:t>
      </w:r>
      <w:r w:rsidR="00A208C6" w:rsidRPr="002161E4">
        <w:rPr>
          <w:rFonts w:ascii="Times New Roman" w:eastAsiaTheme="minorEastAsia" w:hAnsi="Times New Roman" w:cs="Times New Roman"/>
          <w:iCs/>
          <w:sz w:val="24"/>
          <w:szCs w:val="24"/>
          <w:lang w:val="ro-RO"/>
        </w:rPr>
        <w:t xml:space="preserve"> </w:t>
      </w:r>
      <w:r w:rsidR="00A208C6"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A208C6" w:rsidRPr="002161E4">
        <w:rPr>
          <w:rStyle w:val="Bodytext285pt"/>
          <w:rFonts w:eastAsia="Century Schoolbook"/>
          <w:sz w:val="24"/>
          <w:szCs w:val="24"/>
        </w:rPr>
        <w:t xml:space="preserve"> 2 la umed, orizont intermediar Bv având culori cu crome şi valori sub 3,5 (la umed) cel puţin în partea superioară (pe </w:t>
      </w:r>
      <w:r w:rsidR="00BA4CC1">
        <w:rPr>
          <w:rStyle w:val="Bodytext285pt"/>
          <w:rFonts w:eastAsia="Century Schoolbook"/>
          <w:sz w:val="24"/>
          <w:szCs w:val="24"/>
        </w:rPr>
        <w:t>cca</w:t>
      </w:r>
      <w:r w:rsidR="00A208C6" w:rsidRPr="002161E4">
        <w:rPr>
          <w:rStyle w:val="Bodytext285pt"/>
          <w:rFonts w:eastAsia="Century Schoolbook"/>
          <w:sz w:val="24"/>
          <w:szCs w:val="24"/>
        </w:rPr>
        <w:t xml:space="preserve"> 10</w:t>
      </w:r>
      <w:r w:rsidR="00F1383E">
        <w:rPr>
          <w:rStyle w:val="Bodytext285pt"/>
          <w:rFonts w:eastAsia="Century Schoolbook"/>
          <w:sz w:val="24"/>
          <w:szCs w:val="24"/>
        </w:rPr>
        <w:t xml:space="preserve"> – </w:t>
      </w:r>
      <w:r w:rsidR="00A208C6" w:rsidRPr="002161E4">
        <w:rPr>
          <w:rStyle w:val="Bodytext285pt"/>
          <w:rFonts w:eastAsia="Century Schoolbook"/>
          <w:sz w:val="24"/>
          <w:szCs w:val="24"/>
        </w:rPr>
        <w:t>15 cm) şi cel puţin pe feţele agregatelor structurale,</w:t>
      </w:r>
      <w:r w:rsidR="00A208C6" w:rsidRPr="002161E4">
        <w:rPr>
          <w:rFonts w:ascii="Times New Roman" w:eastAsiaTheme="minorEastAsia" w:hAnsi="Times New Roman" w:cs="Times New Roman"/>
          <w:bCs/>
          <w:iCs/>
          <w:sz w:val="24"/>
          <w:szCs w:val="24"/>
          <w:lang w:val="ro-RO"/>
        </w:rPr>
        <w:t xml:space="preserve"> </w:t>
      </w:r>
      <w:r w:rsidR="00A208C6" w:rsidRPr="002161E4">
        <w:rPr>
          <w:rStyle w:val="Bodytext285pt"/>
          <w:rFonts w:eastAsia="Century Schoolbook"/>
          <w:sz w:val="24"/>
          <w:szCs w:val="24"/>
        </w:rPr>
        <w:t>orizont contractilo-gonflant (z) situat de la baza orizontului Am şi 100 cm, prezintă caractere salinice şi sodice în acelaş</w:t>
      </w:r>
      <w:r w:rsidR="00F1383E">
        <w:rPr>
          <w:rStyle w:val="Bodytext285pt"/>
          <w:rFonts w:eastAsia="Century Schoolbook"/>
          <w:sz w:val="24"/>
          <w:szCs w:val="24"/>
        </w:rPr>
        <w:t>i</w:t>
      </w:r>
      <w:r w:rsidR="00A208C6" w:rsidRPr="002161E4">
        <w:rPr>
          <w:rStyle w:val="Bodytext285pt"/>
          <w:rFonts w:eastAsia="Century Schoolbook"/>
          <w:sz w:val="24"/>
          <w:szCs w:val="24"/>
        </w:rPr>
        <w:t xml:space="preserve"> timp (</w:t>
      </w:r>
      <w:r w:rsidR="00A208C6" w:rsidRPr="002161E4">
        <w:rPr>
          <w:rFonts w:ascii="Times New Roman" w:eastAsiaTheme="minorEastAsia" w:hAnsi="Times New Roman" w:cs="Times New Roman"/>
          <w:bCs/>
          <w:iCs/>
          <w:sz w:val="24"/>
          <w:szCs w:val="24"/>
          <w:lang w:val="ro-RO"/>
        </w:rPr>
        <w:t>orizont sc în intervalul 0 – 100 cm sau orizont sa în intervalul 50 – 100 cm şi orizont ac în intervalul 0 – 100 cm sau orizont na în intervalul 50 – 100 cm)</w:t>
      </w:r>
      <w:r w:rsidR="00F1383E">
        <w:rPr>
          <w:rFonts w:ascii="Times New Roman" w:eastAsiaTheme="minorEastAsia" w:hAnsi="Times New Roman" w:cs="Times New Roman"/>
          <w:bCs/>
          <w:iCs/>
          <w:sz w:val="24"/>
          <w:szCs w:val="24"/>
          <w:lang w:val="ro-RO"/>
        </w:rPr>
        <w:t>.</w:t>
      </w:r>
    </w:p>
    <w:p w14:paraId="5A67C720" w14:textId="77777777" w:rsidR="00A208C6" w:rsidRPr="007218AC" w:rsidRDefault="00A208C6"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cambic vertic salsodic cernic (CZ cb.vs.ss.ce)</w:t>
      </w:r>
    </w:p>
    <w:p w14:paraId="5A4EEDFD" w14:textId="43817A3A" w:rsidR="00664DA2" w:rsidRPr="002161E4" w:rsidRDefault="00645DE7" w:rsidP="009336E0">
      <w:pPr>
        <w:spacing w:after="0" w:line="360" w:lineRule="auto"/>
        <w:jc w:val="both"/>
        <w:rPr>
          <w:rStyle w:val="Bodytext285pt"/>
          <w:rFonts w:eastAsia="Century Schoolbook"/>
          <w:sz w:val="24"/>
          <w:szCs w:val="24"/>
        </w:rPr>
      </w:pPr>
      <w:r w:rsidRPr="002161E4">
        <w:rPr>
          <w:rFonts w:ascii="Times New Roman" w:eastAsiaTheme="minorEastAsia" w:hAnsi="Times New Roman" w:cs="Times New Roman"/>
          <w:b/>
          <w:iCs/>
          <w:sz w:val="24"/>
          <w:szCs w:val="24"/>
          <w:lang w:val="ro-RO"/>
        </w:rPr>
        <w:t>4.s</w:t>
      </w:r>
      <w:r w:rsidR="00E75AB6" w:rsidRPr="002161E4">
        <w:rPr>
          <w:rFonts w:ascii="Times New Roman" w:eastAsiaTheme="minorEastAsia" w:hAnsi="Times New Roman" w:cs="Times New Roman"/>
          <w:b/>
          <w:iCs/>
          <w:sz w:val="24"/>
          <w:szCs w:val="24"/>
          <w:lang w:val="ro-RO"/>
        </w:rPr>
        <w:t>.</w:t>
      </w:r>
      <w:r w:rsidR="00E75AB6" w:rsidRPr="002161E4">
        <w:rPr>
          <w:rFonts w:ascii="Times New Roman" w:eastAsiaTheme="minorEastAsia" w:hAnsi="Times New Roman" w:cs="Times New Roman"/>
          <w:iCs/>
          <w:sz w:val="24"/>
          <w:szCs w:val="24"/>
          <w:lang w:val="ro-RO"/>
        </w:rPr>
        <w:t xml:space="preserve"> </w:t>
      </w:r>
      <w:r w:rsidR="003B56BB"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F168CD" w:rsidRPr="002161E4">
        <w:rPr>
          <w:rFonts w:ascii="Times New Roman" w:hAnsi="Times New Roman" w:cs="Times New Roman"/>
          <w:iCs/>
          <w:sz w:val="24"/>
          <w:szCs w:val="24"/>
        </w:rPr>
        <w:t xml:space="preserve"> </w:t>
      </w:r>
      <w:r w:rsidR="003B56BB" w:rsidRPr="002161E4">
        <w:rPr>
          <w:rFonts w:ascii="Times New Roman" w:hAnsi="Times New Roman" w:cs="Times New Roman"/>
          <w:iCs/>
          <w:sz w:val="24"/>
          <w:szCs w:val="24"/>
        </w:rPr>
        <w:t>orizont A molic –</w:t>
      </w:r>
      <w:r w:rsidR="009E2A0D">
        <w:rPr>
          <w:rFonts w:ascii="Times New Roman" w:hAnsi="Times New Roman" w:cs="Times New Roman"/>
          <w:iCs/>
          <w:sz w:val="24"/>
          <w:szCs w:val="24"/>
        </w:rPr>
        <w:t xml:space="preserve"> </w:t>
      </w:r>
      <w:r w:rsidR="003B56BB" w:rsidRPr="002161E4">
        <w:rPr>
          <w:rFonts w:ascii="Times New Roman" w:hAnsi="Times New Roman" w:cs="Times New Roman"/>
          <w:iCs/>
          <w:sz w:val="24"/>
          <w:szCs w:val="24"/>
        </w:rPr>
        <w:t xml:space="preserve">Am având culori cu valori </w:t>
      </w:r>
      <m:oMath>
        <m:r>
          <m:rPr>
            <m:sty m:val="p"/>
          </m:rPr>
          <w:rPr>
            <w:rFonts w:ascii="Cambria Math" w:hAnsi="Cambria Math" w:cs="Times New Roman"/>
            <w:sz w:val="24"/>
            <w:szCs w:val="24"/>
          </w:rPr>
          <m:t>&lt;</m:t>
        </m:r>
      </m:oMath>
      <w:r w:rsidR="003B56BB" w:rsidRPr="002161E4">
        <w:rPr>
          <w:rFonts w:ascii="Times New Roman" w:eastAsiaTheme="minorEastAsia" w:hAnsi="Times New Roman" w:cs="Times New Roman"/>
          <w:iCs/>
          <w:sz w:val="24"/>
          <w:szCs w:val="24"/>
        </w:rPr>
        <w:t xml:space="preserve"> 3,5 şi crome </w:t>
      </w:r>
      <m:oMath>
        <m:r>
          <m:rPr>
            <m:sty m:val="p"/>
          </m:rPr>
          <w:rPr>
            <w:rFonts w:ascii="Cambria Math" w:eastAsiaTheme="minorEastAsia" w:hAnsi="Cambria Math" w:cs="Times New Roman"/>
            <w:sz w:val="24"/>
            <w:szCs w:val="24"/>
          </w:rPr>
          <m:t>&gt;</m:t>
        </m:r>
      </m:oMath>
      <w:r w:rsidR="003B56BB" w:rsidRPr="002161E4">
        <w:rPr>
          <w:rFonts w:ascii="Times New Roman" w:eastAsiaTheme="minorEastAsia" w:hAnsi="Times New Roman" w:cs="Times New Roman"/>
          <w:iCs/>
          <w:sz w:val="24"/>
          <w:szCs w:val="24"/>
        </w:rPr>
        <w:t xml:space="preserve"> 2 şi</w:t>
      </w:r>
      <m:oMath>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&lt;</m:t>
        </m:r>
      </m:oMath>
      <w:r w:rsidR="003B56BB" w:rsidRPr="002161E4">
        <w:rPr>
          <w:rFonts w:ascii="Times New Roman" w:eastAsiaTheme="minorEastAsia" w:hAnsi="Times New Roman" w:cs="Times New Roman"/>
          <w:iCs/>
          <w:sz w:val="24"/>
          <w:szCs w:val="24"/>
        </w:rPr>
        <w:t xml:space="preserve"> 3,5 în stare umedă (valori</w:t>
      </w:r>
      <m:oMath>
        <m:r>
          <m:rPr>
            <m:sty m:val="p"/>
          </m:rPr>
          <w:rPr>
            <w:rFonts w:ascii="Cambria Math" w:eastAsiaTheme="minorEastAsia" w:hAnsi="Cambria Math" w:cs="Times New Roman"/>
            <w:sz w:val="24"/>
            <w:szCs w:val="24"/>
          </w:rPr>
          <m:t xml:space="preserve"> &lt;</m:t>
        </m:r>
      </m:oMath>
      <w:r w:rsidR="003B56BB" w:rsidRPr="002161E4">
        <w:rPr>
          <w:rFonts w:ascii="Times New Roman" w:hAnsi="Times New Roman" w:cs="Times New Roman"/>
          <w:iCs/>
          <w:sz w:val="24"/>
          <w:szCs w:val="24"/>
        </w:rPr>
        <w:t xml:space="preserve"> 5,5 uscat)</w:t>
      </w:r>
      <w:r w:rsidR="003B56BB" w:rsidRPr="002161E4">
        <w:rPr>
          <w:rFonts w:ascii="Times New Roman" w:eastAsiaTheme="minorEastAsia" w:hAnsi="Times New Roman" w:cs="Times New Roman"/>
          <w:iCs/>
          <w:sz w:val="24"/>
          <w:szCs w:val="24"/>
        </w:rPr>
        <w:t xml:space="preserve"> şi</w:t>
      </w:r>
      <w:r w:rsidR="003B56BB" w:rsidRPr="002161E4">
        <w:rPr>
          <w:rFonts w:ascii="Times New Roman" w:hAnsi="Times New Roman" w:cs="Times New Roman"/>
          <w:iCs/>
          <w:sz w:val="24"/>
          <w:szCs w:val="24"/>
        </w:rPr>
        <w:t xml:space="preserve"> orizont subiacent Bv,</w:t>
      </w:r>
      <w:r w:rsidR="003B56BB" w:rsidRPr="002161E4">
        <w:rPr>
          <w:rStyle w:val="Bodytext285pt"/>
          <w:rFonts w:eastAsia="Century Schoolbook"/>
          <w:sz w:val="24"/>
          <w:szCs w:val="24"/>
        </w:rPr>
        <w:t xml:space="preserve"> formate pe material parental marnic (argilă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3B56BB" w:rsidRPr="002161E4">
        <w:rPr>
          <w:rStyle w:val="Bodytext285pt"/>
          <w:rFonts w:eastAsia="Century Schoolbook"/>
          <w:sz w:val="24"/>
          <w:szCs w:val="24"/>
        </w:rPr>
        <w:t xml:space="preserve">40%), material care apare în primii 75 cm ai </w:t>
      </w:r>
      <w:r w:rsidR="009336E0">
        <w:rPr>
          <w:rStyle w:val="Bodytext285pt"/>
          <w:rFonts w:eastAsia="Century Schoolbook"/>
          <w:sz w:val="24"/>
          <w:szCs w:val="24"/>
        </w:rPr>
        <w:t xml:space="preserve">profilului...........................................................................................9 </w:t>
      </w:r>
    </w:p>
    <w:p w14:paraId="210CFB2C" w14:textId="38DD4EF5" w:rsidR="003B56BB" w:rsidRPr="002161E4" w:rsidRDefault="00664DA2" w:rsidP="009336E0">
      <w:pPr>
        <w:spacing w:after="0" w:line="360" w:lineRule="auto"/>
        <w:jc w:val="both"/>
        <w:rPr>
          <w:rFonts w:ascii="Times New Roman" w:eastAsiaTheme="minorEastAsia" w:hAnsi="Times New Roman" w:cs="Times New Roman"/>
          <w:b/>
          <w:iCs/>
          <w:sz w:val="24"/>
          <w:szCs w:val="24"/>
          <w:lang w:val="ro-RO"/>
        </w:rPr>
      </w:pPr>
      <w:r w:rsidRPr="00C754A3">
        <w:rPr>
          <w:rStyle w:val="Bodytext285pt"/>
          <w:rFonts w:eastAsia="Century Schoolbook"/>
          <w:b/>
          <w:sz w:val="24"/>
          <w:szCs w:val="24"/>
        </w:rPr>
        <w:t>9.a</w:t>
      </w:r>
      <w:r w:rsidRPr="002161E4">
        <w:rPr>
          <w:rStyle w:val="Bodytext285pt"/>
          <w:rFonts w:eastAsia="Century Schoolbook"/>
          <w:sz w:val="24"/>
          <w:szCs w:val="24"/>
        </w:rPr>
        <w:t>.</w:t>
      </w:r>
      <w:r w:rsidR="003B56BB" w:rsidRPr="002161E4">
        <w:rPr>
          <w:rFonts w:ascii="Times New Roman" w:hAnsi="Times New Roman" w:cs="Times New Roman"/>
          <w:iCs/>
          <w:sz w:val="24"/>
          <w:szCs w:val="24"/>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F168CD" w:rsidRPr="002161E4">
        <w:rPr>
          <w:rFonts w:ascii="Times New Roman" w:hAnsi="Times New Roman" w:cs="Times New Roman"/>
          <w:iCs/>
          <w:sz w:val="24"/>
          <w:szCs w:val="24"/>
        </w:rPr>
        <w:t xml:space="preserve"> </w:t>
      </w:r>
      <w:r w:rsidRPr="002161E4">
        <w:rPr>
          <w:rFonts w:ascii="Times New Roman" w:hAnsi="Times New Roman" w:cs="Times New Roman"/>
          <w:iCs/>
          <w:sz w:val="24"/>
          <w:szCs w:val="24"/>
        </w:rPr>
        <w:t>orizont A molic –</w:t>
      </w:r>
      <w:r w:rsidR="009E2A0D">
        <w:rPr>
          <w:rFonts w:ascii="Times New Roman" w:hAnsi="Times New Roman" w:cs="Times New Roman"/>
          <w:iCs/>
          <w:sz w:val="24"/>
          <w:szCs w:val="24"/>
        </w:rPr>
        <w:t xml:space="preserve"> </w:t>
      </w:r>
      <w:r w:rsidRPr="002161E4">
        <w:rPr>
          <w:rFonts w:ascii="Times New Roman" w:hAnsi="Times New Roman" w:cs="Times New Roman"/>
          <w:iCs/>
          <w:sz w:val="24"/>
          <w:szCs w:val="24"/>
        </w:rPr>
        <w:t xml:space="preserve">Am având culori cu valori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şi crome </w:t>
      </w:r>
      <m:oMath>
        <m:r>
          <m:rPr>
            <m:sty m:val="p"/>
          </m:rPr>
          <w:rPr>
            <w:rFonts w:ascii="Cambria Math" w:eastAsiaTheme="minorEastAsia" w:hAnsi="Cambria Math" w:cs="Times New Roman"/>
            <w:sz w:val="24"/>
            <w:szCs w:val="24"/>
          </w:rPr>
          <m:t>&gt;</m:t>
        </m:r>
      </m:oMath>
      <w:r w:rsidRPr="002161E4">
        <w:rPr>
          <w:rFonts w:ascii="Times New Roman" w:eastAsiaTheme="minorEastAsia" w:hAnsi="Times New Roman" w:cs="Times New Roman"/>
          <w:iCs/>
          <w:sz w:val="24"/>
          <w:szCs w:val="24"/>
        </w:rPr>
        <w:t xml:space="preserve"> 2 şi</w:t>
      </w:r>
      <m:oMath>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în stare umedă (valori</w:t>
      </w:r>
      <m:oMath>
        <m:r>
          <m:rPr>
            <m:sty m:val="p"/>
          </m:rPr>
          <w:rPr>
            <w:rFonts w:ascii="Cambria Math" w:eastAsiaTheme="minorEastAsia" w:hAnsi="Cambria Math" w:cs="Times New Roman"/>
            <w:sz w:val="24"/>
            <w:szCs w:val="24"/>
          </w:rPr>
          <m:t xml:space="preserve"> &lt;</m:t>
        </m:r>
      </m:oMath>
      <w:r w:rsidRPr="002161E4">
        <w:rPr>
          <w:rFonts w:ascii="Times New Roman" w:hAnsi="Times New Roman" w:cs="Times New Roman"/>
          <w:iCs/>
          <w:sz w:val="24"/>
          <w:szCs w:val="24"/>
        </w:rPr>
        <w:t xml:space="preserve"> 5,5 uscat)</w:t>
      </w:r>
      <w:r w:rsidRPr="002161E4">
        <w:rPr>
          <w:rFonts w:ascii="Times New Roman" w:eastAsiaTheme="minorEastAsia" w:hAnsi="Times New Roman" w:cs="Times New Roman"/>
          <w:iCs/>
          <w:sz w:val="24"/>
          <w:szCs w:val="24"/>
        </w:rPr>
        <w:t xml:space="preserve"> şi</w:t>
      </w:r>
      <w:r w:rsidRPr="002161E4">
        <w:rPr>
          <w:rFonts w:ascii="Times New Roman" w:hAnsi="Times New Roman" w:cs="Times New Roman"/>
          <w:iCs/>
          <w:sz w:val="24"/>
          <w:szCs w:val="24"/>
        </w:rPr>
        <w:t xml:space="preserve"> orizont subiacent Bv prezentând culori cu crome şi valori sub 3,5 (la umed) cel puţ</w:t>
      </w:r>
      <w:r w:rsidR="00510A5F">
        <w:rPr>
          <w:rFonts w:ascii="Times New Roman" w:hAnsi="Times New Roman" w:cs="Times New Roman"/>
          <w:iCs/>
          <w:sz w:val="24"/>
          <w:szCs w:val="24"/>
        </w:rPr>
        <w:t>in în partea superioară (pe cca</w:t>
      </w:r>
      <w:r w:rsidRPr="002161E4">
        <w:rPr>
          <w:rFonts w:ascii="Times New Roman" w:hAnsi="Times New Roman" w:cs="Times New Roman"/>
          <w:iCs/>
          <w:sz w:val="24"/>
          <w:szCs w:val="24"/>
        </w:rPr>
        <w:t xml:space="preserve"> 10 </w:t>
      </w:r>
      <w:r w:rsidR="00C878A9">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structurale,</w:t>
      </w:r>
      <w:r w:rsidRPr="002161E4">
        <w:rPr>
          <w:rStyle w:val="Bodytext285pt"/>
          <w:rFonts w:eastAsia="Century Schoolbook"/>
          <w:sz w:val="24"/>
          <w:szCs w:val="24"/>
        </w:rPr>
        <w:t xml:space="preserve"> formate pe material parental marnic (argilă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Pr="002161E4">
        <w:rPr>
          <w:rStyle w:val="Bodytext285pt"/>
          <w:rFonts w:eastAsia="Century Schoolbook"/>
          <w:sz w:val="24"/>
          <w:szCs w:val="24"/>
        </w:rPr>
        <w:t>40%), material care apare în primii 75 cm ai profilului</w:t>
      </w:r>
      <w:r w:rsidR="00C878A9">
        <w:rPr>
          <w:rStyle w:val="Bodytext285pt"/>
          <w:rFonts w:eastAsia="Century Schoolbook"/>
          <w:sz w:val="24"/>
          <w:szCs w:val="24"/>
        </w:rPr>
        <w:t>.</w:t>
      </w:r>
    </w:p>
    <w:p w14:paraId="0A0C8EEB" w14:textId="77777777" w:rsidR="00E75AB6" w:rsidRPr="007218AC" w:rsidRDefault="00E75AB6"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cambic pararendzinic (FZ ca.pa)</w:t>
      </w:r>
    </w:p>
    <w:p w14:paraId="1ED38F3C" w14:textId="77777777" w:rsidR="003B56BB" w:rsidRPr="007218AC" w:rsidRDefault="003B56BB"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lastRenderedPageBreak/>
        <w:t>Succesiune de orizonturi:</w:t>
      </w:r>
    </w:p>
    <w:p w14:paraId="352ABDAD" w14:textId="77777777" w:rsidR="003B56BB" w:rsidRPr="007218AC" w:rsidRDefault="003B56BB"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43BB5743" w14:textId="1D2AE772" w:rsidR="00664DA2" w:rsidRPr="002161E4" w:rsidRDefault="00664DA2"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9.b.</w:t>
      </w:r>
      <w:r w:rsidR="00C878A9">
        <w:rPr>
          <w:rFonts w:ascii="Times New Roman" w:eastAsiaTheme="minorEastAsia" w:hAnsi="Times New Roman" w:cs="Times New Roman"/>
          <w:b/>
          <w:iCs/>
          <w:sz w:val="24"/>
          <w:szCs w:val="24"/>
          <w:lang w:val="ro-RO"/>
        </w:rPr>
        <w:t xml:space="preserve"> </w:t>
      </w:r>
      <w:r w:rsidRPr="002161E4">
        <w:rPr>
          <w:rFonts w:ascii="Times New Roman" w:eastAsiaTheme="minorEastAsia" w:hAnsi="Times New Roman" w:cs="Times New Roman"/>
          <w:iCs/>
          <w:sz w:val="24"/>
          <w:szCs w:val="24"/>
          <w:lang w:val="ro-RO"/>
        </w:rPr>
        <w:t>Solul prezintă şi alte caractere sau orizonturi</w:t>
      </w:r>
      <w:r w:rsidR="009336E0">
        <w:rPr>
          <w:rFonts w:ascii="Times New Roman" w:eastAsiaTheme="minorEastAsia" w:hAnsi="Times New Roman" w:cs="Times New Roman"/>
          <w:iCs/>
          <w:sz w:val="24"/>
          <w:szCs w:val="24"/>
          <w:lang w:val="ro-RO"/>
        </w:rPr>
        <w:t xml:space="preserve"> diagnostice................10</w:t>
      </w:r>
      <w:r w:rsidRPr="002161E4">
        <w:rPr>
          <w:rFonts w:ascii="Times New Roman" w:eastAsiaTheme="minorEastAsia" w:hAnsi="Times New Roman" w:cs="Times New Roman"/>
          <w:iCs/>
          <w:sz w:val="24"/>
          <w:szCs w:val="24"/>
          <w:lang w:val="ro-RO"/>
        </w:rPr>
        <w:t xml:space="preserve"> </w:t>
      </w:r>
    </w:p>
    <w:p w14:paraId="050F6EC6" w14:textId="3C6ABAEE" w:rsidR="003B56BB" w:rsidRPr="007218AC" w:rsidRDefault="00664DA2" w:rsidP="009336E0">
      <w:pPr>
        <w:spacing w:after="0" w:line="360" w:lineRule="auto"/>
        <w:jc w:val="both"/>
        <w:rPr>
          <w:rStyle w:val="Bodytext285pt"/>
          <w:rFonts w:eastAsiaTheme="minorEastAsia"/>
          <w:b/>
          <w:iCs/>
          <w:color w:val="auto"/>
          <w:sz w:val="24"/>
          <w:szCs w:val="24"/>
          <w:shd w:val="clear" w:color="auto" w:fill="auto"/>
          <w:lang w:eastAsia="en-US" w:bidi="ar-SA"/>
        </w:rPr>
      </w:pPr>
      <w:r w:rsidRPr="00C754A3">
        <w:rPr>
          <w:rFonts w:ascii="Times New Roman" w:eastAsiaTheme="minorEastAsia" w:hAnsi="Times New Roman" w:cs="Times New Roman"/>
          <w:b/>
          <w:iCs/>
          <w:sz w:val="24"/>
          <w:szCs w:val="24"/>
          <w:lang w:val="ro-RO"/>
        </w:rPr>
        <w:t>10.a</w:t>
      </w:r>
      <w:r w:rsidR="00E75AB6" w:rsidRPr="00510A5F">
        <w:rPr>
          <w:rFonts w:ascii="Times New Roman" w:eastAsiaTheme="minorEastAsia" w:hAnsi="Times New Roman" w:cs="Times New Roman"/>
          <w:b/>
          <w:iCs/>
          <w:sz w:val="24"/>
          <w:szCs w:val="24"/>
          <w:lang w:val="ro-RO"/>
        </w:rPr>
        <w:t>.</w:t>
      </w:r>
      <w:r w:rsidR="00C878A9">
        <w:rPr>
          <w:rFonts w:ascii="Times New Roman" w:eastAsiaTheme="minorEastAsia" w:hAnsi="Times New Roman" w:cs="Times New Roman"/>
          <w:iCs/>
          <w:sz w:val="24"/>
          <w:szCs w:val="24"/>
          <w:lang w:val="ro-RO"/>
        </w:rPr>
        <w:t xml:space="preserve"> </w:t>
      </w:r>
      <w:r w:rsidR="003B56BB"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F168CD" w:rsidRPr="002161E4">
        <w:rPr>
          <w:rFonts w:ascii="Times New Roman" w:hAnsi="Times New Roman" w:cs="Times New Roman"/>
          <w:iCs/>
          <w:sz w:val="24"/>
          <w:szCs w:val="24"/>
        </w:rPr>
        <w:t xml:space="preserve"> </w:t>
      </w:r>
      <w:r w:rsidR="003B56BB" w:rsidRPr="002161E4">
        <w:rPr>
          <w:rFonts w:ascii="Times New Roman" w:hAnsi="Times New Roman" w:cs="Times New Roman"/>
          <w:iCs/>
          <w:sz w:val="24"/>
          <w:szCs w:val="24"/>
        </w:rPr>
        <w:t xml:space="preserve">orizont A molic – având culori cu valori </w:t>
      </w:r>
      <m:oMath>
        <m:r>
          <m:rPr>
            <m:sty m:val="p"/>
          </m:rPr>
          <w:rPr>
            <w:rFonts w:ascii="Cambria Math" w:hAnsi="Cambria Math" w:cs="Times New Roman"/>
            <w:sz w:val="24"/>
            <w:szCs w:val="24"/>
          </w:rPr>
          <m:t>&lt;</m:t>
        </m:r>
      </m:oMath>
      <w:r w:rsidR="003B56BB" w:rsidRPr="002161E4">
        <w:rPr>
          <w:rFonts w:ascii="Times New Roman" w:eastAsiaTheme="minorEastAsia" w:hAnsi="Times New Roman" w:cs="Times New Roman"/>
          <w:iCs/>
          <w:sz w:val="24"/>
          <w:szCs w:val="24"/>
        </w:rPr>
        <w:t xml:space="preserve"> 3,5 şi crome </w:t>
      </w:r>
      <m:oMath>
        <m:r>
          <m:rPr>
            <m:sty m:val="p"/>
          </m:rPr>
          <w:rPr>
            <w:rFonts w:ascii="Cambria Math" w:eastAsiaTheme="minorEastAsia" w:hAnsi="Cambria Math" w:cs="Times New Roman"/>
            <w:sz w:val="24"/>
            <w:szCs w:val="24"/>
          </w:rPr>
          <m:t>&gt;</m:t>
        </m:r>
      </m:oMath>
      <w:r w:rsidR="003B56BB" w:rsidRPr="002161E4">
        <w:rPr>
          <w:rFonts w:ascii="Times New Roman" w:eastAsiaTheme="minorEastAsia" w:hAnsi="Times New Roman" w:cs="Times New Roman"/>
          <w:iCs/>
          <w:sz w:val="24"/>
          <w:szCs w:val="24"/>
        </w:rPr>
        <w:t xml:space="preserve"> 2 şi</w:t>
      </w:r>
      <m:oMath>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&lt;</m:t>
        </m:r>
      </m:oMath>
      <w:r w:rsidR="003B56BB" w:rsidRPr="002161E4">
        <w:rPr>
          <w:rFonts w:ascii="Times New Roman" w:eastAsiaTheme="minorEastAsia" w:hAnsi="Times New Roman" w:cs="Times New Roman"/>
          <w:iCs/>
          <w:sz w:val="24"/>
          <w:szCs w:val="24"/>
        </w:rPr>
        <w:t xml:space="preserve"> 3,5 în stare umedă (valori</w:t>
      </w:r>
      <m:oMath>
        <m:r>
          <m:rPr>
            <m:sty m:val="p"/>
          </m:rPr>
          <w:rPr>
            <w:rFonts w:ascii="Cambria Math" w:eastAsiaTheme="minorEastAsia" w:hAnsi="Cambria Math" w:cs="Times New Roman"/>
            <w:sz w:val="24"/>
            <w:szCs w:val="24"/>
          </w:rPr>
          <m:t xml:space="preserve"> &lt;</m:t>
        </m:r>
      </m:oMath>
      <w:r w:rsidR="003B56BB" w:rsidRPr="002161E4">
        <w:rPr>
          <w:rFonts w:ascii="Times New Roman" w:hAnsi="Times New Roman" w:cs="Times New Roman"/>
          <w:iCs/>
          <w:sz w:val="24"/>
          <w:szCs w:val="24"/>
        </w:rPr>
        <w:t xml:space="preserve"> 5,5 uscat), orizont subiacent Bv prezentând culori cu crome şi valori sub 3,5 (la umed) cel puţin în partea superioară (pe </w:t>
      </w:r>
      <w:r w:rsidR="00BA4CC1">
        <w:rPr>
          <w:rFonts w:ascii="Times New Roman" w:hAnsi="Times New Roman" w:cs="Times New Roman"/>
          <w:iCs/>
          <w:sz w:val="24"/>
          <w:szCs w:val="24"/>
        </w:rPr>
        <w:t>cca</w:t>
      </w:r>
      <w:r w:rsidR="003B56BB" w:rsidRPr="002161E4">
        <w:rPr>
          <w:rFonts w:ascii="Times New Roman" w:hAnsi="Times New Roman" w:cs="Times New Roman"/>
          <w:iCs/>
          <w:sz w:val="24"/>
          <w:szCs w:val="24"/>
        </w:rPr>
        <w:t xml:space="preserve"> 10 </w:t>
      </w:r>
      <w:r w:rsidR="00C878A9">
        <w:rPr>
          <w:rFonts w:ascii="Times New Roman" w:hAnsi="Times New Roman" w:cs="Times New Roman"/>
          <w:iCs/>
          <w:sz w:val="24"/>
          <w:szCs w:val="24"/>
        </w:rPr>
        <w:t>–</w:t>
      </w:r>
      <w:r w:rsidR="003B56BB" w:rsidRPr="002161E4">
        <w:rPr>
          <w:rFonts w:ascii="Times New Roman" w:hAnsi="Times New Roman" w:cs="Times New Roman"/>
          <w:iCs/>
          <w:sz w:val="24"/>
          <w:szCs w:val="24"/>
        </w:rPr>
        <w:t xml:space="preserve"> 15 cm) şi cel puţin pe feţele agregatelor structurale,</w:t>
      </w:r>
      <w:r w:rsidR="003B56BB" w:rsidRPr="002161E4">
        <w:rPr>
          <w:rStyle w:val="Bodytext285pt"/>
          <w:rFonts w:eastAsia="Century Schoolbook"/>
          <w:sz w:val="24"/>
          <w:szCs w:val="24"/>
        </w:rPr>
        <w:t xml:space="preserve"> orizont stagnogleic (W) începând în 50 – 100 cm sau orizont stagnogleizat (w) începând în 0 – 100 cm, formate pe material parental marnic (argilă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3B56BB" w:rsidRPr="002161E4">
        <w:rPr>
          <w:rStyle w:val="Bodytext285pt"/>
          <w:rFonts w:eastAsia="Century Schoolbook"/>
          <w:sz w:val="24"/>
          <w:szCs w:val="24"/>
        </w:rPr>
        <w:t>40%), material care apare în primii 75 cm ai profilului.</w:t>
      </w:r>
    </w:p>
    <w:p w14:paraId="3C1955B5" w14:textId="77777777" w:rsidR="00E75AB6" w:rsidRPr="007218AC" w:rsidRDefault="00E75AB6"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cambic pararendzinic stagnic (FZ ca.pa.st)</w:t>
      </w:r>
    </w:p>
    <w:p w14:paraId="32F9C7F0" w14:textId="77777777" w:rsidR="003B56BB" w:rsidRPr="007218AC" w:rsidRDefault="003B56BB"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i/>
          <w:iCs/>
          <w:sz w:val="24"/>
          <w:szCs w:val="24"/>
          <w:lang w:val="ro-RO"/>
        </w:rPr>
        <w:t>Succesiune de orizonturi:</w:t>
      </w:r>
    </w:p>
    <w:p w14:paraId="33780B18" w14:textId="77777777" w:rsidR="003B56BB" w:rsidRPr="007218AC" w:rsidRDefault="003B56BB"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1F4E6772" w14:textId="77777777" w:rsidR="003B56BB" w:rsidRPr="007218AC" w:rsidRDefault="003B56BB"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1DE33E15" w14:textId="77777777" w:rsidR="003B56BB" w:rsidRPr="007218AC" w:rsidRDefault="003B56BB"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31D171EA" w14:textId="2E23F407" w:rsidR="003B56BB" w:rsidRPr="007218AC" w:rsidRDefault="00664DA2" w:rsidP="009336E0">
      <w:pPr>
        <w:spacing w:after="0" w:line="360" w:lineRule="auto"/>
        <w:jc w:val="both"/>
        <w:rPr>
          <w:rStyle w:val="Bodytext285pt"/>
          <w:rFonts w:eastAsiaTheme="minorEastAsia"/>
          <w:b/>
          <w:iCs/>
          <w:color w:val="auto"/>
          <w:sz w:val="24"/>
          <w:szCs w:val="24"/>
          <w:shd w:val="clear" w:color="auto" w:fill="auto"/>
          <w:lang w:eastAsia="en-US" w:bidi="ar-SA"/>
        </w:rPr>
      </w:pPr>
      <w:r w:rsidRPr="00C754A3">
        <w:rPr>
          <w:rFonts w:ascii="Times New Roman" w:eastAsiaTheme="minorEastAsia" w:hAnsi="Times New Roman" w:cs="Times New Roman"/>
          <w:b/>
          <w:iCs/>
          <w:sz w:val="24"/>
          <w:szCs w:val="24"/>
          <w:lang w:val="ro-RO"/>
        </w:rPr>
        <w:t>10.b</w:t>
      </w:r>
      <w:r w:rsidR="007218AC">
        <w:rPr>
          <w:rFonts w:ascii="Times New Roman" w:eastAsiaTheme="minorEastAsia" w:hAnsi="Times New Roman" w:cs="Times New Roman"/>
          <w:b/>
          <w:iCs/>
          <w:sz w:val="24"/>
          <w:szCs w:val="24"/>
          <w:lang w:val="ro-RO"/>
        </w:rPr>
        <w:t xml:space="preserve">. </w:t>
      </w:r>
      <w:r w:rsidR="003B56BB"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F168CD" w:rsidRPr="002161E4">
        <w:rPr>
          <w:rFonts w:ascii="Times New Roman" w:hAnsi="Times New Roman" w:cs="Times New Roman"/>
          <w:iCs/>
          <w:sz w:val="24"/>
          <w:szCs w:val="24"/>
        </w:rPr>
        <w:t xml:space="preserve"> </w:t>
      </w:r>
      <w:r w:rsidR="003B56BB" w:rsidRPr="002161E4">
        <w:rPr>
          <w:rFonts w:ascii="Times New Roman" w:hAnsi="Times New Roman" w:cs="Times New Roman"/>
          <w:iCs/>
          <w:sz w:val="24"/>
          <w:szCs w:val="24"/>
        </w:rPr>
        <w:t xml:space="preserve">orizont A molic – având culori cu valori </w:t>
      </w:r>
      <m:oMath>
        <m:r>
          <m:rPr>
            <m:sty m:val="p"/>
          </m:rPr>
          <w:rPr>
            <w:rFonts w:ascii="Cambria Math" w:hAnsi="Cambria Math" w:cs="Times New Roman"/>
            <w:sz w:val="24"/>
            <w:szCs w:val="24"/>
          </w:rPr>
          <m:t>&lt;</m:t>
        </m:r>
      </m:oMath>
      <w:r w:rsidR="003B56BB" w:rsidRPr="002161E4">
        <w:rPr>
          <w:rFonts w:ascii="Times New Roman" w:eastAsiaTheme="minorEastAsia" w:hAnsi="Times New Roman" w:cs="Times New Roman"/>
          <w:iCs/>
          <w:sz w:val="24"/>
          <w:szCs w:val="24"/>
        </w:rPr>
        <w:t xml:space="preserve"> 3,5 şi crome </w:t>
      </w:r>
      <m:oMath>
        <m:r>
          <m:rPr>
            <m:sty m:val="p"/>
          </m:rPr>
          <w:rPr>
            <w:rFonts w:ascii="Cambria Math" w:eastAsiaTheme="minorEastAsia" w:hAnsi="Cambria Math" w:cs="Times New Roman"/>
            <w:sz w:val="24"/>
            <w:szCs w:val="24"/>
          </w:rPr>
          <m:t>&gt;</m:t>
        </m:r>
      </m:oMath>
      <w:r w:rsidR="003B56BB" w:rsidRPr="002161E4">
        <w:rPr>
          <w:rFonts w:ascii="Times New Roman" w:eastAsiaTheme="minorEastAsia" w:hAnsi="Times New Roman" w:cs="Times New Roman"/>
          <w:iCs/>
          <w:sz w:val="24"/>
          <w:szCs w:val="24"/>
        </w:rPr>
        <w:t xml:space="preserve"> 2 şi</w:t>
      </w:r>
      <m:oMath>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&lt;</m:t>
        </m:r>
      </m:oMath>
      <w:r w:rsidR="003B56BB" w:rsidRPr="002161E4">
        <w:rPr>
          <w:rFonts w:ascii="Times New Roman" w:eastAsiaTheme="minorEastAsia" w:hAnsi="Times New Roman" w:cs="Times New Roman"/>
          <w:iCs/>
          <w:sz w:val="24"/>
          <w:szCs w:val="24"/>
        </w:rPr>
        <w:t xml:space="preserve"> 3,5 în stare umedă (valori</w:t>
      </w:r>
      <m:oMath>
        <m:r>
          <m:rPr>
            <m:sty m:val="p"/>
          </m:rPr>
          <w:rPr>
            <w:rFonts w:ascii="Cambria Math" w:eastAsiaTheme="minorEastAsia" w:hAnsi="Cambria Math" w:cs="Times New Roman"/>
            <w:sz w:val="24"/>
            <w:szCs w:val="24"/>
          </w:rPr>
          <m:t xml:space="preserve"> &lt;</m:t>
        </m:r>
      </m:oMath>
      <w:r w:rsidR="003B56BB" w:rsidRPr="002161E4">
        <w:rPr>
          <w:rFonts w:ascii="Times New Roman" w:hAnsi="Times New Roman" w:cs="Times New Roman"/>
          <w:iCs/>
          <w:sz w:val="24"/>
          <w:szCs w:val="24"/>
        </w:rPr>
        <w:t xml:space="preserve"> 5,5 uscat), orizont subiacent Bv prezentând culori cu crome şi valori sub 3,5 (la umed) cel puţin în partea superioară (pe </w:t>
      </w:r>
      <w:r w:rsidR="00BA4CC1">
        <w:rPr>
          <w:rFonts w:ascii="Times New Roman" w:hAnsi="Times New Roman" w:cs="Times New Roman"/>
          <w:iCs/>
          <w:sz w:val="24"/>
          <w:szCs w:val="24"/>
        </w:rPr>
        <w:t>cca</w:t>
      </w:r>
      <w:r w:rsidR="003B56BB" w:rsidRPr="002161E4">
        <w:rPr>
          <w:rFonts w:ascii="Times New Roman" w:hAnsi="Times New Roman" w:cs="Times New Roman"/>
          <w:iCs/>
          <w:sz w:val="24"/>
          <w:szCs w:val="24"/>
        </w:rPr>
        <w:t xml:space="preserve"> 10 </w:t>
      </w:r>
      <w:r w:rsidR="003735E1">
        <w:rPr>
          <w:rFonts w:ascii="Times New Roman" w:hAnsi="Times New Roman" w:cs="Times New Roman"/>
          <w:iCs/>
          <w:sz w:val="24"/>
          <w:szCs w:val="24"/>
        </w:rPr>
        <w:t>–</w:t>
      </w:r>
      <w:r w:rsidR="003B56BB" w:rsidRPr="002161E4">
        <w:rPr>
          <w:rFonts w:ascii="Times New Roman" w:hAnsi="Times New Roman" w:cs="Times New Roman"/>
          <w:iCs/>
          <w:sz w:val="24"/>
          <w:szCs w:val="24"/>
        </w:rPr>
        <w:t xml:space="preserve"> 15 cm) şi cel puţin pe feţele agregatelor structurale şi </w:t>
      </w:r>
      <w:r w:rsidR="003B56BB" w:rsidRPr="002161E4">
        <w:rPr>
          <w:rFonts w:ascii="Times New Roman" w:eastAsia="Century Schoolbook" w:hAnsi="Times New Roman" w:cs="Times New Roman"/>
          <w:color w:val="000000"/>
          <w:sz w:val="24"/>
          <w:szCs w:val="24"/>
          <w:shd w:val="clear" w:color="auto" w:fill="FFFFFF"/>
          <w:lang w:val="ro-RO" w:eastAsia="ro-RO" w:bidi="ro-RO"/>
        </w:rPr>
        <w:t>prezintă</w:t>
      </w:r>
      <w:r w:rsidR="003B56BB" w:rsidRPr="002161E4">
        <w:rPr>
          <w:rStyle w:val="Bodytext285pt"/>
          <w:rFonts w:eastAsia="Century Schoolbook"/>
          <w:sz w:val="24"/>
          <w:szCs w:val="24"/>
        </w:rPr>
        <w:t xml:space="preserve"> orizont contractilo-gonflant (z) situat de la baza orizontului Am şi 100 cm adâncime.</w:t>
      </w:r>
      <w:r w:rsidR="003B56BB" w:rsidRPr="002161E4">
        <w:rPr>
          <w:rFonts w:ascii="Times New Roman" w:eastAsia="Century Schoolbook" w:hAnsi="Times New Roman" w:cs="Times New Roman"/>
          <w:color w:val="000000"/>
          <w:sz w:val="24"/>
          <w:szCs w:val="24"/>
          <w:shd w:val="clear" w:color="auto" w:fill="FFFFFF"/>
          <w:lang w:val="ro-RO" w:eastAsia="ro-RO" w:bidi="ro-RO"/>
        </w:rPr>
        <w:t xml:space="preserve"> </w:t>
      </w:r>
      <w:r w:rsidR="003B56BB" w:rsidRPr="002161E4">
        <w:rPr>
          <w:rStyle w:val="Bodytext285pt"/>
          <w:rFonts w:eastAsia="Century Schoolbook"/>
          <w:sz w:val="24"/>
          <w:szCs w:val="24"/>
        </w:rPr>
        <w:t xml:space="preserve">Sunt formate pe materiale parentale marnice (argilă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3B56BB"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3B56BB" w:rsidRPr="002161E4">
        <w:rPr>
          <w:rStyle w:val="Bodytext285pt"/>
          <w:rFonts w:eastAsia="Century Schoolbook"/>
          <w:sz w:val="24"/>
          <w:szCs w:val="24"/>
        </w:rPr>
        <w:t>40%), materiale care apar în primii 75 cm ai profilului.</w:t>
      </w:r>
    </w:p>
    <w:p w14:paraId="4B0BE005" w14:textId="77777777" w:rsidR="00E75AB6" w:rsidRPr="007218AC" w:rsidRDefault="00E75AB6"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cambic pararendzinic vertic (FZ ca.pa.st)</w:t>
      </w:r>
    </w:p>
    <w:p w14:paraId="219DFAA2" w14:textId="77777777" w:rsidR="003B56BB" w:rsidRPr="007218AC" w:rsidRDefault="003B56BB"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44A4D206" w14:textId="77777777" w:rsidR="003B56BB" w:rsidRPr="007218AC" w:rsidRDefault="003B56BB"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0219FA5D" w14:textId="77777777" w:rsidR="003B56BB" w:rsidRPr="007218AC" w:rsidRDefault="003B56BB"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39A66E85" w14:textId="77777777" w:rsidR="00234FE8" w:rsidRPr="002161E4" w:rsidRDefault="00664DA2" w:rsidP="009336E0">
      <w:pPr>
        <w:spacing w:after="0" w:line="360" w:lineRule="auto"/>
        <w:jc w:val="both"/>
        <w:rPr>
          <w:rStyle w:val="Bodytext285pt"/>
          <w:rFonts w:eastAsia="Century Schoolbook"/>
          <w:b/>
          <w:bCs/>
          <w:sz w:val="24"/>
          <w:szCs w:val="24"/>
        </w:rPr>
      </w:pPr>
      <w:r w:rsidRPr="002161E4">
        <w:rPr>
          <w:rStyle w:val="Bodytext285pt"/>
          <w:rFonts w:eastAsia="Century Schoolbook"/>
          <w:b/>
          <w:bCs/>
          <w:sz w:val="24"/>
          <w:szCs w:val="24"/>
        </w:rPr>
        <w:t>4.t</w:t>
      </w:r>
      <w:r w:rsidR="00234FE8" w:rsidRPr="002161E4">
        <w:rPr>
          <w:rStyle w:val="Bodytext285pt"/>
          <w:rFonts w:eastAsia="Century Schoolbook"/>
          <w:b/>
          <w:bCs/>
          <w:sz w:val="24"/>
          <w:szCs w:val="24"/>
        </w:rPr>
        <w:t xml:space="preserve">. </w:t>
      </w:r>
      <w:r w:rsidR="00234FE8" w:rsidRPr="002161E4">
        <w:rPr>
          <w:rFonts w:ascii="Times New Roman" w:hAnsi="Times New Roman" w:cs="Times New Roman"/>
          <w:iCs/>
          <w:sz w:val="24"/>
          <w:szCs w:val="24"/>
        </w:rPr>
        <w:t xml:space="preserve">Soluri având </w:t>
      </w:r>
      <w:r w:rsidR="00234FE8" w:rsidRPr="002161E4">
        <w:rPr>
          <w:rStyle w:val="Bodytext285pt"/>
          <w:rFonts w:eastAsia="Century Schoolbook"/>
          <w:sz w:val="24"/>
          <w:szCs w:val="24"/>
        </w:rPr>
        <w:t>exces temporar de apă provenit din precipitaţii şi/sau izvoare de coastă şi/sau din infiltraţiile laterale prin orizonturile profilului de sol situat pe versant şi prezintă orizont w începând în 0 – 50 cm şi orizont Gox începând în 0 – 150 cm.</w:t>
      </w:r>
    </w:p>
    <w:p w14:paraId="40EAA8A7" w14:textId="77777777" w:rsidR="00234FE8" w:rsidRPr="007218AC" w:rsidRDefault="00234FE8" w:rsidP="00DA144B">
      <w:pPr>
        <w:spacing w:after="0" w:line="360" w:lineRule="auto"/>
        <w:jc w:val="center"/>
        <w:outlineLvl w:val="0"/>
        <w:rPr>
          <w:rStyle w:val="Bodytext285pt"/>
          <w:rFonts w:eastAsia="Century Schoolbook"/>
          <w:i/>
          <w:sz w:val="24"/>
          <w:szCs w:val="24"/>
        </w:rPr>
      </w:pPr>
      <w:r w:rsidRPr="007218AC">
        <w:rPr>
          <w:rStyle w:val="Bodytext285pt"/>
          <w:rFonts w:eastAsia="Century Schoolbook"/>
          <w:b/>
          <w:bCs/>
          <w:i/>
          <w:sz w:val="24"/>
          <w:szCs w:val="24"/>
        </w:rPr>
        <w:t>Faeoziom cambic clinogleic (FZ cb.cl)</w:t>
      </w:r>
    </w:p>
    <w:p w14:paraId="0554F254" w14:textId="77777777" w:rsidR="00234FE8" w:rsidRPr="007218AC" w:rsidRDefault="00234FE8"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i/>
          <w:iCs/>
          <w:sz w:val="24"/>
          <w:szCs w:val="24"/>
          <w:lang w:val="ro-RO"/>
        </w:rPr>
        <w:t>Succesiune de orizonturi:</w:t>
      </w:r>
    </w:p>
    <w:p w14:paraId="26E123F5" w14:textId="77777777" w:rsidR="00234FE8" w:rsidRPr="007218AC" w:rsidRDefault="00234FE8"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262D449F" w14:textId="77777777" w:rsidR="00234FE8" w:rsidRPr="007218AC" w:rsidRDefault="00234FE8"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CGox</w:t>
      </w:r>
    </w:p>
    <w:p w14:paraId="31AE60B4" w14:textId="77777777" w:rsidR="00234FE8" w:rsidRPr="007218AC" w:rsidRDefault="00234FE8"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09C0A42C" w14:textId="619C624C" w:rsidR="00234FE8" w:rsidRPr="002161E4" w:rsidRDefault="00664DA2" w:rsidP="009336E0">
      <w:pPr>
        <w:spacing w:after="0" w:line="360" w:lineRule="auto"/>
        <w:jc w:val="both"/>
        <w:rPr>
          <w:rStyle w:val="Bodytext285pt"/>
          <w:rFonts w:eastAsia="Century Schoolbook"/>
          <w:b/>
          <w:bCs/>
          <w:sz w:val="24"/>
          <w:szCs w:val="24"/>
        </w:rPr>
      </w:pPr>
      <w:r w:rsidRPr="002161E4">
        <w:rPr>
          <w:rStyle w:val="Bodytext285pt"/>
          <w:rFonts w:eastAsia="Century Schoolbook"/>
          <w:b/>
          <w:bCs/>
          <w:sz w:val="24"/>
          <w:szCs w:val="24"/>
        </w:rPr>
        <w:t>4</w:t>
      </w:r>
      <w:r w:rsidR="00234FE8" w:rsidRPr="002161E4">
        <w:rPr>
          <w:rStyle w:val="Bodytext285pt"/>
          <w:rFonts w:eastAsia="Century Schoolbook"/>
          <w:b/>
          <w:bCs/>
          <w:sz w:val="24"/>
          <w:szCs w:val="24"/>
        </w:rPr>
        <w:t>.</w:t>
      </w:r>
      <w:r w:rsidRPr="002161E4">
        <w:rPr>
          <w:rStyle w:val="Bodytext285pt"/>
          <w:rFonts w:eastAsia="Century Schoolbook"/>
          <w:b/>
          <w:bCs/>
          <w:sz w:val="24"/>
          <w:szCs w:val="24"/>
        </w:rPr>
        <w:t>u</w:t>
      </w:r>
      <w:r w:rsidR="00234FE8" w:rsidRPr="002161E4">
        <w:rPr>
          <w:rStyle w:val="Bodytext285pt"/>
          <w:rFonts w:eastAsia="Century Schoolbook"/>
          <w:b/>
          <w:bCs/>
          <w:sz w:val="24"/>
          <w:szCs w:val="24"/>
        </w:rPr>
        <w:t xml:space="preserve">. </w:t>
      </w:r>
      <w:r w:rsidR="00234FE8" w:rsidRPr="002161E4">
        <w:rPr>
          <w:rFonts w:ascii="Times New Roman" w:hAnsi="Times New Roman" w:cs="Times New Roman"/>
          <w:iCs/>
          <w:sz w:val="24"/>
          <w:szCs w:val="24"/>
        </w:rPr>
        <w:t xml:space="preserve">Soluri având </w:t>
      </w:r>
      <w:r w:rsidR="00234FE8" w:rsidRPr="002161E4">
        <w:rPr>
          <w:rStyle w:val="Bodytext285pt"/>
          <w:rFonts w:eastAsia="Century Schoolbook"/>
          <w:sz w:val="24"/>
          <w:szCs w:val="24"/>
        </w:rPr>
        <w:t>exces temporar de apă provenit din precipitaţii şi/sau izvoare de coastă şi/sau din infiltraţiile laterale prin orizonturile profilului de sol situat pe versant şi prezintă orizont w începând în 0 – 50 cm şi orizont Gox începând în 0 – 150 cm şi orizont contractilo-gonflant (z) situat de la baza orizontului Am şi 100 cm adâncime.</w:t>
      </w:r>
    </w:p>
    <w:p w14:paraId="3E66EA1A" w14:textId="77777777" w:rsidR="00234FE8" w:rsidRPr="007218AC" w:rsidRDefault="00234FE8" w:rsidP="00DA144B">
      <w:pPr>
        <w:spacing w:after="0" w:line="360" w:lineRule="auto"/>
        <w:jc w:val="center"/>
        <w:outlineLvl w:val="0"/>
        <w:rPr>
          <w:rStyle w:val="Bodytext285pt"/>
          <w:rFonts w:eastAsia="Century Schoolbook"/>
          <w:b/>
          <w:bCs/>
          <w:sz w:val="24"/>
          <w:szCs w:val="24"/>
        </w:rPr>
      </w:pPr>
      <w:r w:rsidRPr="002161E4">
        <w:rPr>
          <w:rStyle w:val="Bodytext285pt"/>
          <w:rFonts w:eastAsia="Century Schoolbook"/>
          <w:b/>
          <w:bCs/>
          <w:sz w:val="24"/>
          <w:szCs w:val="24"/>
        </w:rPr>
        <w:t>Faeoziom cambic clinogleic vertic (FZ cb.cl.vs)</w:t>
      </w:r>
    </w:p>
    <w:p w14:paraId="0D2FB12E" w14:textId="77777777" w:rsidR="00234FE8" w:rsidRPr="007218AC" w:rsidRDefault="00234FE8"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79ACDAFE" w14:textId="77777777" w:rsidR="00234FE8" w:rsidRPr="007218AC" w:rsidRDefault="00234FE8"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BvzwG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775A45B2" w14:textId="77777777" w:rsidR="00234FE8" w:rsidRPr="007218AC" w:rsidRDefault="00234FE8"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5D30AE94" w14:textId="77777777" w:rsidR="00234FE8" w:rsidRPr="007218AC" w:rsidRDefault="00234FE8"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BvzwG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CGox</w:t>
      </w:r>
    </w:p>
    <w:p w14:paraId="2FA659C7" w14:textId="77777777" w:rsidR="00DD59AA" w:rsidRPr="002161E4" w:rsidRDefault="00664DA2"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4.v</w:t>
      </w:r>
      <w:r w:rsidR="00DD59AA" w:rsidRPr="002161E4">
        <w:rPr>
          <w:rFonts w:ascii="Times New Roman" w:eastAsiaTheme="minorEastAsia" w:hAnsi="Times New Roman" w:cs="Times New Roman"/>
          <w:b/>
          <w:iCs/>
          <w:sz w:val="24"/>
          <w:szCs w:val="24"/>
          <w:lang w:val="ro-RO"/>
        </w:rPr>
        <w:t xml:space="preserve">. </w:t>
      </w:r>
      <w:r w:rsidR="00DD59AA" w:rsidRPr="002161E4">
        <w:rPr>
          <w:rFonts w:ascii="Times New Roman" w:eastAsiaTheme="minorEastAsia" w:hAnsi="Times New Roman" w:cs="Times New Roman"/>
          <w:iCs/>
          <w:sz w:val="24"/>
          <w:szCs w:val="24"/>
          <w:lang w:val="ro-RO"/>
        </w:rPr>
        <w:t>Solul prezintă subiacent orizontului Am un orizont</w:t>
      </w:r>
      <w:r w:rsidR="009336E0">
        <w:rPr>
          <w:rFonts w:ascii="Times New Roman" w:eastAsiaTheme="minorEastAsia" w:hAnsi="Times New Roman" w:cs="Times New Roman"/>
          <w:iCs/>
          <w:sz w:val="24"/>
          <w:szCs w:val="24"/>
          <w:lang w:val="ro-RO"/>
        </w:rPr>
        <w:t xml:space="preserve"> argic (Bt).........11</w:t>
      </w:r>
      <w:r w:rsidR="00DD59AA" w:rsidRPr="002161E4">
        <w:rPr>
          <w:rFonts w:ascii="Times New Roman" w:eastAsiaTheme="minorEastAsia" w:hAnsi="Times New Roman" w:cs="Times New Roman"/>
          <w:iCs/>
          <w:sz w:val="24"/>
          <w:szCs w:val="24"/>
          <w:lang w:val="ro-RO"/>
        </w:rPr>
        <w:t xml:space="preserve"> </w:t>
      </w:r>
    </w:p>
    <w:p w14:paraId="1BCF045B" w14:textId="3334D785" w:rsidR="00DD59AA" w:rsidRPr="002161E4" w:rsidRDefault="00DD59AA" w:rsidP="009336E0">
      <w:pPr>
        <w:spacing w:after="0" w:line="360" w:lineRule="auto"/>
        <w:jc w:val="both"/>
        <w:rPr>
          <w:rFonts w:ascii="Times New Roman" w:eastAsiaTheme="minorEastAsia" w:hAnsi="Times New Roman" w:cs="Times New Roman"/>
          <w:b/>
          <w:iCs/>
          <w:sz w:val="24"/>
          <w:szCs w:val="24"/>
          <w:lang w:val="ro-RO"/>
        </w:rPr>
      </w:pPr>
      <w:r w:rsidRPr="00C754A3">
        <w:rPr>
          <w:rFonts w:ascii="Times New Roman" w:eastAsiaTheme="minorEastAsia" w:hAnsi="Times New Roman" w:cs="Times New Roman"/>
          <w:b/>
          <w:iCs/>
          <w:sz w:val="24"/>
          <w:szCs w:val="24"/>
          <w:lang w:val="ro-RO"/>
        </w:rPr>
        <w:t>1</w:t>
      </w:r>
      <w:r w:rsidR="00695936" w:rsidRPr="00C754A3">
        <w:rPr>
          <w:rFonts w:ascii="Times New Roman" w:eastAsiaTheme="minorEastAsia" w:hAnsi="Times New Roman" w:cs="Times New Roman"/>
          <w:b/>
          <w:iCs/>
          <w:sz w:val="24"/>
          <w:szCs w:val="24"/>
          <w:lang w:val="ro-RO"/>
        </w:rPr>
        <w:t>1</w:t>
      </w:r>
      <w:r w:rsidRPr="00C754A3">
        <w:rPr>
          <w:rFonts w:ascii="Times New Roman" w:eastAsiaTheme="minorEastAsia" w:hAnsi="Times New Roman" w:cs="Times New Roman"/>
          <w:b/>
          <w:iCs/>
          <w:sz w:val="24"/>
          <w:szCs w:val="24"/>
          <w:lang w:val="ro-RO"/>
        </w:rPr>
        <w:t>.a.</w:t>
      </w:r>
      <w:r w:rsidRPr="002161E4">
        <w:rPr>
          <w:rFonts w:ascii="Times New Roman" w:eastAsiaTheme="minorEastAsia" w:hAnsi="Times New Roman" w:cs="Times New Roman"/>
          <w:iCs/>
          <w:sz w:val="24"/>
          <w:szCs w:val="24"/>
          <w:lang w:val="ro-RO"/>
        </w:rPr>
        <w:t xml:space="preserve"> </w:t>
      </w:r>
      <w:r w:rsidRPr="002161E4">
        <w:rPr>
          <w:rFonts w:ascii="Times New Roman" w:hAnsi="Times New Roman" w:cs="Times New Roman"/>
          <w:iCs/>
          <w:sz w:val="24"/>
          <w:szCs w:val="24"/>
        </w:rPr>
        <w:t>Soluri având orizont subiacent Bt prezentând culori cu crome şi valori sub 3,5 (la umed) cel puţ</w:t>
      </w:r>
      <w:r w:rsidR="00510A5F">
        <w:rPr>
          <w:rFonts w:ascii="Times New Roman" w:hAnsi="Times New Roman" w:cs="Times New Roman"/>
          <w:iCs/>
          <w:sz w:val="24"/>
          <w:szCs w:val="24"/>
        </w:rPr>
        <w:t>in în partea superioară (pe cca</w:t>
      </w:r>
      <w:r w:rsidRPr="002161E4">
        <w:rPr>
          <w:rFonts w:ascii="Times New Roman" w:hAnsi="Times New Roman" w:cs="Times New Roman"/>
          <w:iCs/>
          <w:sz w:val="24"/>
          <w:szCs w:val="24"/>
        </w:rPr>
        <w:t xml:space="preserve"> 10 </w:t>
      </w:r>
      <w:r w:rsidR="004F3A48">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structurale</w:t>
      </w:r>
      <w:r w:rsidR="004F3A48">
        <w:rPr>
          <w:rFonts w:ascii="Times New Roman" w:hAnsi="Times New Roman" w:cs="Times New Roman"/>
          <w:iCs/>
          <w:sz w:val="24"/>
          <w:szCs w:val="24"/>
        </w:rPr>
        <w:t>,</w:t>
      </w:r>
      <w:r w:rsidRPr="002161E4">
        <w:rPr>
          <w:rFonts w:ascii="Times New Roman" w:hAnsi="Times New Roman" w:cs="Times New Roman"/>
          <w:iCs/>
          <w:sz w:val="24"/>
          <w:szCs w:val="24"/>
        </w:rPr>
        <w:t xml:space="preserve"> dar fără orizont Cca sau concentrări de carbonaţi secundari friabili în primii 125 cm. Sunt excluse solurile formate pe roci calcarifere sau material</w:t>
      </w:r>
      <w:r w:rsidR="005A25F1">
        <w:rPr>
          <w:rFonts w:ascii="Times New Roman" w:hAnsi="Times New Roman" w:cs="Times New Roman"/>
          <w:iCs/>
          <w:sz w:val="24"/>
          <w:szCs w:val="24"/>
        </w:rPr>
        <w:t>e</w:t>
      </w:r>
      <w:r w:rsidRPr="002161E4">
        <w:rPr>
          <w:rFonts w:ascii="Times New Roman" w:hAnsi="Times New Roman" w:cs="Times New Roman"/>
          <w:iCs/>
          <w:sz w:val="24"/>
          <w:szCs w:val="24"/>
        </w:rPr>
        <w:t xml:space="preserve"> scheletice calcarifere (sk </w:t>
      </w:r>
      <m:oMath>
        <m:r>
          <m:rPr>
            <m:sty m:val="p"/>
          </m:rPr>
          <w:rPr>
            <w:rFonts w:ascii="Cambria Math" w:hAnsi="Cambria Math" w:cs="Times New Roman"/>
            <w:sz w:val="24"/>
            <w:szCs w:val="24"/>
          </w:rPr>
          <w:lastRenderedPageBreak/>
          <m:t>&gt;</m:t>
        </m:r>
      </m:oMath>
      <w:r w:rsidRPr="002161E4">
        <w:rPr>
          <w:rFonts w:ascii="Times New Roman" w:eastAsiaTheme="minorEastAsia" w:hAnsi="Times New Roman" w:cs="Times New Roman"/>
          <w:iCs/>
          <w:sz w:val="24"/>
          <w:szCs w:val="24"/>
        </w:rPr>
        <w:t>50%) (MK)</w:t>
      </w:r>
      <w:r w:rsidRPr="002161E4">
        <w:rPr>
          <w:rFonts w:ascii="Times New Roman" w:hAnsi="Times New Roman" w:cs="Times New Roman"/>
          <w:iCs/>
          <w:sz w:val="24"/>
          <w:szCs w:val="24"/>
        </w:rPr>
        <w:t xml:space="preserve"> care apar între 25 </w:t>
      </w:r>
      <w:r w:rsidR="004F3A48">
        <w:rPr>
          <w:rFonts w:ascii="Times New Roman" w:hAnsi="Times New Roman" w:cs="Times New Roman"/>
          <w:iCs/>
          <w:sz w:val="24"/>
          <w:szCs w:val="24"/>
        </w:rPr>
        <w:t>–</w:t>
      </w:r>
      <w:r w:rsidRPr="002161E4">
        <w:rPr>
          <w:rFonts w:ascii="Times New Roman" w:hAnsi="Times New Roman" w:cs="Times New Roman"/>
          <w:iCs/>
          <w:sz w:val="24"/>
          <w:szCs w:val="24"/>
        </w:rPr>
        <w:t xml:space="preserve"> 75 cm (şi nu au carbonaţi secundari friabili – orizont km).</w:t>
      </w:r>
    </w:p>
    <w:p w14:paraId="6FE6E176" w14:textId="77777777" w:rsidR="00DD59AA" w:rsidRPr="007218AC" w:rsidRDefault="00DD59AA" w:rsidP="00DA144B">
      <w:pPr>
        <w:spacing w:after="0" w:line="360" w:lineRule="auto"/>
        <w:jc w:val="center"/>
        <w:outlineLvl w:val="0"/>
        <w:rPr>
          <w:rStyle w:val="Bodytext285pt"/>
          <w:rFonts w:eastAsiaTheme="minorEastAsia"/>
          <w:b/>
          <w:i/>
          <w:iCs/>
          <w:color w:val="auto"/>
          <w:sz w:val="24"/>
          <w:szCs w:val="24"/>
          <w:shd w:val="clear" w:color="auto" w:fill="auto"/>
          <w:lang w:eastAsia="en-US" w:bidi="ar-SA"/>
        </w:rPr>
      </w:pPr>
      <w:r w:rsidRPr="007218AC">
        <w:rPr>
          <w:rFonts w:ascii="Times New Roman" w:eastAsiaTheme="minorEastAsia" w:hAnsi="Times New Roman" w:cs="Times New Roman"/>
          <w:b/>
          <w:i/>
          <w:iCs/>
          <w:sz w:val="24"/>
          <w:szCs w:val="24"/>
          <w:lang w:val="ro-RO"/>
        </w:rPr>
        <w:t>Faeoziom argic (FZ ar)</w:t>
      </w:r>
    </w:p>
    <w:p w14:paraId="076453DF" w14:textId="77777777" w:rsidR="00DD59AA" w:rsidRPr="007218AC" w:rsidRDefault="00DD59AA"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2EF249FC" w14:textId="77777777" w:rsidR="00DD59AA" w:rsidRPr="007218AC" w:rsidRDefault="00DD59A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200D1653" w14:textId="77777777" w:rsidR="00DD59AA" w:rsidRPr="002161E4" w:rsidRDefault="00695936" w:rsidP="00DB0757">
      <w:pPr>
        <w:spacing w:after="0" w:line="360" w:lineRule="auto"/>
        <w:rPr>
          <w:rFonts w:ascii="Times New Roman" w:eastAsiaTheme="minorEastAsia" w:hAnsi="Times New Roman" w:cs="Times New Roman"/>
          <w:iCs/>
          <w:sz w:val="24"/>
          <w:szCs w:val="24"/>
          <w:lang w:val="ro-RO"/>
        </w:rPr>
      </w:pPr>
      <w:r w:rsidRPr="00EE4379">
        <w:rPr>
          <w:rFonts w:ascii="Times New Roman" w:eastAsiaTheme="minorEastAsia" w:hAnsi="Times New Roman" w:cs="Times New Roman"/>
          <w:b/>
          <w:iCs/>
          <w:sz w:val="24"/>
          <w:szCs w:val="24"/>
          <w:lang w:val="ro-RO"/>
        </w:rPr>
        <w:t>11</w:t>
      </w:r>
      <w:r w:rsidR="00DD59AA" w:rsidRPr="00EE4379">
        <w:rPr>
          <w:rFonts w:ascii="Times New Roman" w:eastAsiaTheme="minorEastAsia" w:hAnsi="Times New Roman" w:cs="Times New Roman"/>
          <w:b/>
          <w:iCs/>
          <w:sz w:val="24"/>
          <w:szCs w:val="24"/>
          <w:lang w:val="ro-RO"/>
        </w:rPr>
        <w:t>b.</w:t>
      </w:r>
      <w:r w:rsidR="00DD59AA" w:rsidRPr="002161E4">
        <w:rPr>
          <w:rFonts w:ascii="Times New Roman" w:eastAsiaTheme="minorEastAsia" w:hAnsi="Times New Roman" w:cs="Times New Roman"/>
          <w:iCs/>
          <w:sz w:val="24"/>
          <w:szCs w:val="24"/>
          <w:lang w:val="ro-RO"/>
        </w:rPr>
        <w:t xml:space="preserve"> Solul prezintă şi alte caractere sau orizonturi</w:t>
      </w:r>
      <w:r w:rsidR="009336E0">
        <w:rPr>
          <w:rFonts w:ascii="Times New Roman" w:eastAsiaTheme="minorEastAsia" w:hAnsi="Times New Roman" w:cs="Times New Roman"/>
          <w:iCs/>
          <w:sz w:val="24"/>
          <w:szCs w:val="24"/>
          <w:lang w:val="ro-RO"/>
        </w:rPr>
        <w:t xml:space="preserve"> diagnostice...............12</w:t>
      </w:r>
      <w:r w:rsidR="00DD59AA" w:rsidRPr="002161E4">
        <w:rPr>
          <w:rFonts w:ascii="Times New Roman" w:eastAsiaTheme="minorEastAsia" w:hAnsi="Times New Roman" w:cs="Times New Roman"/>
          <w:iCs/>
          <w:sz w:val="24"/>
          <w:szCs w:val="24"/>
          <w:lang w:val="ro-RO"/>
        </w:rPr>
        <w:t xml:space="preserve"> </w:t>
      </w:r>
    </w:p>
    <w:p w14:paraId="311E3676" w14:textId="6362BE67" w:rsidR="00AE4280" w:rsidRPr="002161E4" w:rsidRDefault="00695936" w:rsidP="009336E0">
      <w:pPr>
        <w:spacing w:after="0" w:line="360" w:lineRule="auto"/>
        <w:jc w:val="both"/>
        <w:rPr>
          <w:rStyle w:val="Bodytext285pt"/>
          <w:rFonts w:eastAsia="Century Schoolbook"/>
          <w:b/>
          <w:bCs/>
          <w:sz w:val="24"/>
          <w:szCs w:val="24"/>
        </w:rPr>
      </w:pPr>
      <w:r w:rsidRPr="00EE4379">
        <w:rPr>
          <w:rFonts w:ascii="Times New Roman" w:eastAsiaTheme="minorEastAsia" w:hAnsi="Times New Roman" w:cs="Times New Roman"/>
          <w:b/>
          <w:iCs/>
          <w:sz w:val="24"/>
          <w:szCs w:val="24"/>
          <w:lang w:val="ro-RO"/>
        </w:rPr>
        <w:t>12</w:t>
      </w:r>
      <w:r w:rsidR="00DD59AA" w:rsidRPr="00EE4379">
        <w:rPr>
          <w:rFonts w:ascii="Times New Roman" w:eastAsiaTheme="minorEastAsia" w:hAnsi="Times New Roman" w:cs="Times New Roman"/>
          <w:b/>
          <w:iCs/>
          <w:sz w:val="24"/>
          <w:szCs w:val="24"/>
          <w:lang w:val="ro-RO"/>
        </w:rPr>
        <w:t>.a</w:t>
      </w:r>
      <w:r w:rsidR="00AE4280" w:rsidRPr="002161E4">
        <w:rPr>
          <w:rFonts w:ascii="Times New Roman" w:eastAsiaTheme="minorEastAsia" w:hAnsi="Times New Roman" w:cs="Times New Roman"/>
          <w:b/>
          <w:iCs/>
          <w:sz w:val="24"/>
          <w:szCs w:val="24"/>
          <w:lang w:val="ro-RO"/>
        </w:rPr>
        <w:t xml:space="preserve"> </w:t>
      </w:r>
      <w:r w:rsidR="00403EFC" w:rsidRPr="002161E4">
        <w:rPr>
          <w:rFonts w:ascii="Times New Roman" w:hAnsi="Times New Roman" w:cs="Times New Roman"/>
          <w:iCs/>
          <w:sz w:val="24"/>
          <w:szCs w:val="24"/>
        </w:rPr>
        <w:t>Soluri având orizont subiacent Bt</w:t>
      </w:r>
      <w:r w:rsidR="00CD794F">
        <w:rPr>
          <w:rFonts w:ascii="Times New Roman" w:hAnsi="Times New Roman" w:cs="Times New Roman"/>
          <w:iCs/>
          <w:sz w:val="24"/>
          <w:szCs w:val="24"/>
        </w:rPr>
        <w:t>,</w:t>
      </w:r>
      <w:r w:rsidR="00403EFC" w:rsidRPr="002161E4">
        <w:rPr>
          <w:rFonts w:ascii="Times New Roman" w:hAnsi="Times New Roman" w:cs="Times New Roman"/>
          <w:iCs/>
          <w:sz w:val="24"/>
          <w:szCs w:val="24"/>
        </w:rPr>
        <w:t xml:space="preserve"> prezentând culori cu crome şi valori sub 3,5 (la umed) cel puţin</w:t>
      </w:r>
      <w:r w:rsidR="00510A5F">
        <w:rPr>
          <w:rFonts w:ascii="Times New Roman" w:hAnsi="Times New Roman" w:cs="Times New Roman"/>
          <w:iCs/>
          <w:sz w:val="24"/>
          <w:szCs w:val="24"/>
        </w:rPr>
        <w:t xml:space="preserve"> în partea superioară (pe cca</w:t>
      </w:r>
      <w:r w:rsidR="00403EFC" w:rsidRPr="002161E4">
        <w:rPr>
          <w:rFonts w:ascii="Times New Roman" w:hAnsi="Times New Roman" w:cs="Times New Roman"/>
          <w:iCs/>
          <w:sz w:val="24"/>
          <w:szCs w:val="24"/>
        </w:rPr>
        <w:t xml:space="preserve"> 10 </w:t>
      </w:r>
      <w:r w:rsidR="00CD794F">
        <w:rPr>
          <w:rFonts w:ascii="Times New Roman" w:hAnsi="Times New Roman" w:cs="Times New Roman"/>
          <w:iCs/>
          <w:sz w:val="24"/>
          <w:szCs w:val="24"/>
        </w:rPr>
        <w:t>–</w:t>
      </w:r>
      <w:r w:rsidR="00403EFC" w:rsidRPr="002161E4">
        <w:rPr>
          <w:rFonts w:ascii="Times New Roman" w:hAnsi="Times New Roman" w:cs="Times New Roman"/>
          <w:iCs/>
          <w:sz w:val="24"/>
          <w:szCs w:val="24"/>
        </w:rPr>
        <w:t xml:space="preserve"> 15 cm) şi cel puţin pe feţele agregatelor structurale</w:t>
      </w:r>
      <w:r w:rsidR="00CD794F">
        <w:rPr>
          <w:rFonts w:ascii="Times New Roman" w:hAnsi="Times New Roman" w:cs="Times New Roman"/>
          <w:iCs/>
          <w:sz w:val="24"/>
          <w:szCs w:val="24"/>
        </w:rPr>
        <w:t>,</w:t>
      </w:r>
      <w:r w:rsidR="00403EFC" w:rsidRPr="002161E4">
        <w:rPr>
          <w:rFonts w:ascii="Times New Roman" w:hAnsi="Times New Roman" w:cs="Times New Roman"/>
          <w:iCs/>
          <w:sz w:val="24"/>
          <w:szCs w:val="24"/>
        </w:rPr>
        <w:t xml:space="preserve"> dar fără orizont Cca sau concentrări de carbonaţi secundari friabili în primii 125 cm, şi </w:t>
      </w:r>
      <w:r w:rsidR="00AE4280" w:rsidRPr="002161E4">
        <w:rPr>
          <w:rStyle w:val="Bodytext285pt"/>
          <w:rFonts w:eastAsia="Century Schoolbook"/>
          <w:sz w:val="24"/>
          <w:szCs w:val="24"/>
        </w:rPr>
        <w:t>orizont contractilo-gonflant (z) situat de la baza orizontului Am şi 100 cm adâncime.</w:t>
      </w:r>
    </w:p>
    <w:p w14:paraId="6F1C0B34" w14:textId="77777777" w:rsidR="00AE4280" w:rsidRPr="007218AC" w:rsidRDefault="00AE4280" w:rsidP="00DA144B">
      <w:pPr>
        <w:spacing w:after="0" w:line="360" w:lineRule="auto"/>
        <w:jc w:val="center"/>
        <w:outlineLvl w:val="0"/>
        <w:rPr>
          <w:rFonts w:ascii="Times New Roman" w:eastAsia="Century Schoolbook" w:hAnsi="Times New Roman" w:cs="Times New Roman"/>
          <w:i/>
          <w:color w:val="000000"/>
          <w:sz w:val="24"/>
          <w:szCs w:val="24"/>
          <w:shd w:val="clear" w:color="auto" w:fill="FFFFFF"/>
          <w:lang w:val="ro-RO" w:eastAsia="ro-RO" w:bidi="ro-RO"/>
        </w:rPr>
      </w:pPr>
      <w:r w:rsidRPr="007218AC">
        <w:rPr>
          <w:rFonts w:ascii="Times New Roman" w:eastAsiaTheme="minorEastAsia" w:hAnsi="Times New Roman" w:cs="Times New Roman"/>
          <w:b/>
          <w:i/>
          <w:iCs/>
          <w:sz w:val="24"/>
          <w:szCs w:val="24"/>
          <w:lang w:val="ro-RO"/>
        </w:rPr>
        <w:t>Faeoziom argic vertic (FZ ar.vs)</w:t>
      </w:r>
    </w:p>
    <w:p w14:paraId="21E6CEE4" w14:textId="77777777" w:rsidR="00AE4280" w:rsidRPr="007218AC" w:rsidRDefault="00AE428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2E9BC431" w14:textId="77777777" w:rsidR="00AE4280" w:rsidRPr="007218AC" w:rsidRDefault="00AE428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28C24A98" w14:textId="501AE9BD" w:rsidR="00AE4280" w:rsidRPr="002161E4" w:rsidRDefault="00695936" w:rsidP="009336E0">
      <w:pPr>
        <w:spacing w:after="0" w:line="360" w:lineRule="auto"/>
        <w:jc w:val="both"/>
        <w:rPr>
          <w:rStyle w:val="Bodytext285pt"/>
          <w:rFonts w:eastAsia="Century Schoolbook"/>
          <w:b/>
          <w:bCs/>
          <w:sz w:val="24"/>
          <w:szCs w:val="24"/>
        </w:rPr>
      </w:pPr>
      <w:r w:rsidRPr="00EE4379">
        <w:rPr>
          <w:rFonts w:ascii="Times New Roman" w:eastAsiaTheme="minorEastAsia" w:hAnsi="Times New Roman" w:cs="Times New Roman"/>
          <w:b/>
          <w:iCs/>
          <w:sz w:val="24"/>
          <w:szCs w:val="24"/>
          <w:lang w:val="ro-RO"/>
        </w:rPr>
        <w:t>1</w:t>
      </w:r>
      <w:r w:rsidR="00AE4280" w:rsidRPr="00EE4379">
        <w:rPr>
          <w:rFonts w:ascii="Times New Roman" w:eastAsiaTheme="minorEastAsia" w:hAnsi="Times New Roman" w:cs="Times New Roman"/>
          <w:b/>
          <w:iCs/>
          <w:sz w:val="24"/>
          <w:szCs w:val="24"/>
          <w:lang w:val="ro-RO"/>
        </w:rPr>
        <w:t>2.b.</w:t>
      </w:r>
      <w:r w:rsidR="00AE4280" w:rsidRPr="002161E4">
        <w:rPr>
          <w:rFonts w:ascii="Times New Roman" w:eastAsiaTheme="minorEastAsia" w:hAnsi="Times New Roman" w:cs="Times New Roman"/>
          <w:iCs/>
          <w:sz w:val="24"/>
          <w:szCs w:val="24"/>
          <w:lang w:val="ro-RO"/>
        </w:rPr>
        <w:t xml:space="preserve"> </w:t>
      </w:r>
      <w:r w:rsidR="00AE4280"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AE4280" w:rsidRPr="002161E4">
        <w:rPr>
          <w:rStyle w:val="Bodytext285pt"/>
          <w:rFonts w:eastAsia="Century Schoolbook"/>
          <w:sz w:val="24"/>
          <w:szCs w:val="24"/>
        </w:rPr>
        <w:t xml:space="preserve"> 2 la umed,</w:t>
      </w:r>
      <w:r w:rsidR="00AE4280" w:rsidRPr="002161E4">
        <w:rPr>
          <w:rFonts w:ascii="Times New Roman" w:eastAsiaTheme="minorEastAsia" w:hAnsi="Times New Roman" w:cs="Times New Roman"/>
          <w:sz w:val="24"/>
          <w:szCs w:val="24"/>
          <w:lang w:val="ro-RO"/>
        </w:rPr>
        <w:t xml:space="preserve"> </w:t>
      </w:r>
      <w:r w:rsidR="00AE4280" w:rsidRPr="002161E4">
        <w:rPr>
          <w:rStyle w:val="Bodytext285pt"/>
          <w:rFonts w:eastAsia="Century Schoolbook"/>
          <w:sz w:val="24"/>
          <w:szCs w:val="24"/>
        </w:rPr>
        <w:t>orizont Bt</w:t>
      </w:r>
      <w:r w:rsidR="009E2A0D">
        <w:rPr>
          <w:rStyle w:val="Bodytext285pt"/>
          <w:rFonts w:eastAsia="Century Schoolbook"/>
          <w:sz w:val="24"/>
          <w:szCs w:val="24"/>
        </w:rPr>
        <w:t xml:space="preserve"> </w:t>
      </w:r>
      <w:r w:rsidR="00AE4280" w:rsidRPr="002161E4">
        <w:rPr>
          <w:rStyle w:val="Bodytext285pt"/>
          <w:rFonts w:eastAsia="Century Schoolbook"/>
          <w:sz w:val="24"/>
          <w:szCs w:val="24"/>
        </w:rPr>
        <w:t xml:space="preserve">având culori cu crome şi valori sub 3,5 (la umed) cel puţin în partea superioară (pe </w:t>
      </w:r>
      <w:r w:rsidR="00BA4CC1">
        <w:rPr>
          <w:rStyle w:val="Bodytext285pt"/>
          <w:rFonts w:eastAsia="Century Schoolbook"/>
          <w:sz w:val="24"/>
          <w:szCs w:val="24"/>
        </w:rPr>
        <w:t>cca</w:t>
      </w:r>
      <w:r w:rsidR="00AE4280" w:rsidRPr="002161E4">
        <w:rPr>
          <w:rStyle w:val="Bodytext285pt"/>
          <w:rFonts w:eastAsia="Century Schoolbook"/>
          <w:sz w:val="24"/>
          <w:szCs w:val="24"/>
        </w:rPr>
        <w:t xml:space="preserve"> 10</w:t>
      </w:r>
      <w:r w:rsidR="00CD794F">
        <w:rPr>
          <w:rStyle w:val="Bodytext285pt"/>
          <w:rFonts w:eastAsia="Century Schoolbook"/>
          <w:sz w:val="24"/>
          <w:szCs w:val="24"/>
        </w:rPr>
        <w:t xml:space="preserve"> – </w:t>
      </w:r>
      <w:r w:rsidR="00AE4280" w:rsidRPr="002161E4">
        <w:rPr>
          <w:rStyle w:val="Bodytext285pt"/>
          <w:rFonts w:eastAsia="Century Schoolbook"/>
          <w:sz w:val="24"/>
          <w:szCs w:val="24"/>
        </w:rPr>
        <w:t>15 cm) şi cel puţin pe feţele agregatelor structurale şi nu prezintă orizont Cca sau concentrări de pudră friabilă de CaCO</w:t>
      </w:r>
      <w:r w:rsidR="00AE4280" w:rsidRPr="002161E4">
        <w:rPr>
          <w:rStyle w:val="Bodytext285pt"/>
          <w:rFonts w:eastAsia="Century Schoolbook"/>
          <w:sz w:val="24"/>
          <w:szCs w:val="24"/>
          <w:vertAlign w:val="subscript"/>
        </w:rPr>
        <w:t>3</w:t>
      </w:r>
      <w:r w:rsidR="00AE4280" w:rsidRPr="002161E4">
        <w:rPr>
          <w:rStyle w:val="Bodytext285pt"/>
          <w:rFonts w:eastAsia="Century Schoolbook"/>
          <w:sz w:val="24"/>
          <w:szCs w:val="24"/>
        </w:rPr>
        <w:t xml:space="preserve"> (carbonaţi secundari) în primii 125 cm.</w:t>
      </w:r>
    </w:p>
    <w:p w14:paraId="40B464F0" w14:textId="77777777" w:rsidR="00AE4280" w:rsidRPr="007218AC" w:rsidRDefault="00AE4280" w:rsidP="00DA144B">
      <w:pPr>
        <w:spacing w:after="0" w:line="360" w:lineRule="auto"/>
        <w:jc w:val="center"/>
        <w:outlineLvl w:val="0"/>
        <w:rPr>
          <w:rFonts w:ascii="Times New Roman" w:eastAsia="Century Schoolbook" w:hAnsi="Times New Roman" w:cs="Times New Roman"/>
          <w:b/>
          <w:bCs/>
          <w:i/>
          <w:color w:val="000000"/>
          <w:sz w:val="24"/>
          <w:szCs w:val="24"/>
          <w:shd w:val="clear" w:color="auto" w:fill="FFFFFF"/>
          <w:lang w:val="ro-RO" w:eastAsia="ro-RO" w:bidi="ro-RO"/>
        </w:rPr>
      </w:pPr>
      <w:r w:rsidRPr="007218AC">
        <w:rPr>
          <w:rFonts w:ascii="Times New Roman" w:eastAsiaTheme="minorEastAsia" w:hAnsi="Times New Roman" w:cs="Times New Roman"/>
          <w:b/>
          <w:i/>
          <w:iCs/>
          <w:sz w:val="24"/>
          <w:szCs w:val="24"/>
          <w:lang w:val="ro-RO"/>
        </w:rPr>
        <w:t>Faeoziom argic cernic (FZ ar.ce)</w:t>
      </w:r>
    </w:p>
    <w:p w14:paraId="63911C1C" w14:textId="77777777" w:rsidR="00AE4280" w:rsidRPr="007218AC" w:rsidRDefault="00AE4280"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50F03E9B" w14:textId="77777777" w:rsidR="00AE4280" w:rsidRPr="007218AC" w:rsidRDefault="00AE428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2B9E9162" w14:textId="2F100897" w:rsidR="00AE4280" w:rsidRPr="002161E4" w:rsidRDefault="00695936" w:rsidP="009336E0">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1</w:t>
      </w:r>
      <w:r w:rsidR="00AE4280" w:rsidRPr="00EE4379">
        <w:rPr>
          <w:rFonts w:ascii="Times New Roman" w:eastAsiaTheme="minorEastAsia" w:hAnsi="Times New Roman" w:cs="Times New Roman"/>
          <w:b/>
          <w:iCs/>
          <w:sz w:val="24"/>
          <w:szCs w:val="24"/>
          <w:lang w:val="ro-RO"/>
        </w:rPr>
        <w:t>2.c</w:t>
      </w:r>
      <w:r w:rsidR="00AE4280" w:rsidRPr="002161E4">
        <w:rPr>
          <w:rFonts w:ascii="Times New Roman" w:eastAsiaTheme="minorEastAsia" w:hAnsi="Times New Roman" w:cs="Times New Roman"/>
          <w:iCs/>
          <w:sz w:val="24"/>
          <w:szCs w:val="24"/>
          <w:lang w:val="ro-RO"/>
        </w:rPr>
        <w:t xml:space="preserve">. </w:t>
      </w:r>
      <w:r w:rsidR="00AE4280" w:rsidRPr="002161E4">
        <w:rPr>
          <w:rStyle w:val="Bodytext285pt"/>
          <w:rFonts w:eastAsia="Century Schoolbook"/>
          <w:sz w:val="24"/>
          <w:szCs w:val="24"/>
        </w:rPr>
        <w:t xml:space="preserve">Soluri având </w:t>
      </w:r>
      <w:r w:rsidR="00AE4280" w:rsidRPr="002161E4">
        <w:rPr>
          <w:rFonts w:ascii="Times New Roman" w:eastAsiaTheme="minorEastAsia" w:hAnsi="Times New Roman" w:cs="Times New Roman"/>
          <w:sz w:val="24"/>
          <w:szCs w:val="24"/>
          <w:lang w:val="ro-RO"/>
        </w:rPr>
        <w:t xml:space="preserve">orizont gleic de reducere (Gr) începând în intervalul 100 </w:t>
      </w:r>
      <w:r w:rsidR="00CD794F">
        <w:rPr>
          <w:rFonts w:ascii="Times New Roman" w:eastAsiaTheme="minorEastAsia" w:hAnsi="Times New Roman" w:cs="Times New Roman"/>
          <w:sz w:val="24"/>
          <w:szCs w:val="24"/>
          <w:lang w:val="ro-RO"/>
        </w:rPr>
        <w:t>–</w:t>
      </w:r>
      <w:r w:rsidR="00AE4280" w:rsidRPr="002161E4">
        <w:rPr>
          <w:rFonts w:ascii="Times New Roman" w:eastAsiaTheme="minorEastAsia" w:hAnsi="Times New Roman" w:cs="Times New Roman"/>
          <w:sz w:val="24"/>
          <w:szCs w:val="24"/>
          <w:lang w:val="ro-RO"/>
        </w:rPr>
        <w:t xml:space="preserve"> 200 cm adâncime ai profilului</w:t>
      </w:r>
      <w:r w:rsidR="00CD794F">
        <w:rPr>
          <w:rFonts w:ascii="Times New Roman" w:eastAsiaTheme="minorEastAsia" w:hAnsi="Times New Roman" w:cs="Times New Roman"/>
          <w:sz w:val="24"/>
          <w:szCs w:val="24"/>
          <w:lang w:val="ro-RO"/>
        </w:rPr>
        <w:t>:</w:t>
      </w:r>
    </w:p>
    <w:p w14:paraId="7D3C249B" w14:textId="77777777" w:rsidR="00AE4280" w:rsidRPr="007218AC" w:rsidRDefault="00AE4280"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batigleic cernic (FZ ar.dg.ce)</w:t>
      </w:r>
    </w:p>
    <w:p w14:paraId="07553D82" w14:textId="77777777" w:rsidR="00AE4280" w:rsidRPr="007218AC" w:rsidRDefault="00AE4280"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6C25469E" w14:textId="77777777" w:rsidR="00AE4280" w:rsidRPr="007218AC" w:rsidRDefault="00AE428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6D13038C" w14:textId="77777777" w:rsidR="00AE4280" w:rsidRPr="007218AC" w:rsidRDefault="00AE428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CGr</w:t>
      </w:r>
    </w:p>
    <w:p w14:paraId="0D7BFE49" w14:textId="7D34D1DE" w:rsidR="00AE4280" w:rsidRPr="002161E4" w:rsidRDefault="00695936" w:rsidP="009336E0">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12</w:t>
      </w:r>
      <w:r w:rsidR="00AE4280" w:rsidRPr="00EE4379">
        <w:rPr>
          <w:rFonts w:ascii="Times New Roman" w:eastAsiaTheme="minorEastAsia" w:hAnsi="Times New Roman" w:cs="Times New Roman"/>
          <w:b/>
          <w:iCs/>
          <w:sz w:val="24"/>
          <w:szCs w:val="24"/>
          <w:lang w:val="ro-RO"/>
        </w:rPr>
        <w:t>.d.</w:t>
      </w:r>
      <w:r w:rsidR="00AE4280" w:rsidRPr="002161E4">
        <w:rPr>
          <w:rFonts w:ascii="Times New Roman" w:eastAsiaTheme="minorEastAsia" w:hAnsi="Times New Roman" w:cs="Times New Roman"/>
          <w:b/>
          <w:iCs/>
          <w:sz w:val="24"/>
          <w:szCs w:val="24"/>
          <w:lang w:val="ro-RO"/>
        </w:rPr>
        <w:t xml:space="preserve"> </w:t>
      </w:r>
      <w:r w:rsidR="00AE4280" w:rsidRPr="002161E4">
        <w:rPr>
          <w:rStyle w:val="Bodytext285pt"/>
          <w:rFonts w:eastAsia="Century Schoolbook"/>
          <w:sz w:val="24"/>
          <w:szCs w:val="24"/>
        </w:rPr>
        <w:t xml:space="preserve">Soluri având la baza profilului </w:t>
      </w:r>
      <w:r w:rsidR="00CD794F">
        <w:rPr>
          <w:rStyle w:val="Bodytext285pt"/>
          <w:rFonts w:eastAsia="Century Schoolbook"/>
          <w:sz w:val="24"/>
          <w:szCs w:val="24"/>
        </w:rPr>
        <w:t>–</w:t>
      </w:r>
      <w:r w:rsidR="00AE4280" w:rsidRPr="002161E4">
        <w:rPr>
          <w:rStyle w:val="Bodytext285pt"/>
          <w:rFonts w:eastAsia="Century Schoolbook"/>
          <w:sz w:val="24"/>
          <w:szCs w:val="24"/>
        </w:rPr>
        <w:t xml:space="preserve"> orizont Rrz (</w:t>
      </w:r>
      <w:r w:rsidR="00AE4280" w:rsidRPr="002161E4">
        <w:rPr>
          <w:rFonts w:ascii="Times New Roman" w:eastAsiaTheme="minorEastAsia" w:hAnsi="Times New Roman" w:cs="Times New Roman"/>
          <w:sz w:val="24"/>
          <w:szCs w:val="24"/>
          <w:lang w:val="ro-RO"/>
        </w:rPr>
        <w:t>format din materiale scheletice calcarifere – MK sau materiale erubazice – ME),</w:t>
      </w:r>
      <w:r w:rsidR="00AE4280" w:rsidRPr="002161E4">
        <w:rPr>
          <w:rStyle w:val="Bodytext285pt"/>
          <w:rFonts w:eastAsia="Century Schoolbook"/>
          <w:sz w:val="24"/>
          <w:szCs w:val="24"/>
        </w:rPr>
        <w:t xml:space="preserve"> </w:t>
      </w:r>
      <w:r w:rsidR="00AE4280" w:rsidRPr="002161E4">
        <w:rPr>
          <w:rFonts w:ascii="Times New Roman" w:eastAsiaTheme="minorEastAsia" w:hAnsi="Times New Roman" w:cs="Times New Roman"/>
          <w:sz w:val="24"/>
          <w:szCs w:val="24"/>
          <w:lang w:val="ro-RO"/>
        </w:rPr>
        <w:t>orizontul Rrz apare la adâncimi cuprinse între 25 şi 150 cm.</w:t>
      </w:r>
    </w:p>
    <w:p w14:paraId="68D6E3B3" w14:textId="77777777" w:rsidR="00AE4280" w:rsidRPr="007218AC" w:rsidRDefault="00AE4280"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rendzinic cernic (FZ ar.rz.ce)</w:t>
      </w:r>
    </w:p>
    <w:p w14:paraId="16EA382D" w14:textId="77777777" w:rsidR="00AE4280" w:rsidRPr="007218AC" w:rsidRDefault="00AE4280"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3279CA46" w14:textId="77777777" w:rsidR="00AE4280" w:rsidRPr="007218AC" w:rsidRDefault="00AE428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 </w:t>
      </w:r>
      <w:r w:rsidRPr="00510A5F">
        <w:rPr>
          <w:rFonts w:ascii="Times New Roman" w:eastAsiaTheme="minorEastAsia" w:hAnsi="Times New Roman" w:cs="Times New Roman"/>
          <w:iCs/>
          <w:sz w:val="24"/>
          <w:szCs w:val="24"/>
          <w:lang w:val="ro-RO"/>
        </w:rPr>
        <w:t>sau</w:t>
      </w:r>
    </w:p>
    <w:p w14:paraId="0551B48D" w14:textId="77777777" w:rsidR="00AE4280" w:rsidRPr="007218AC" w:rsidRDefault="00AE428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2A8845E3" w14:textId="3AA745A0" w:rsidR="00844C3A" w:rsidRPr="002161E4" w:rsidRDefault="00695936" w:rsidP="009336E0">
      <w:pPr>
        <w:spacing w:after="0" w:line="360" w:lineRule="auto"/>
        <w:jc w:val="both"/>
        <w:rPr>
          <w:rStyle w:val="Bodytext285pt"/>
          <w:rFonts w:eastAsiaTheme="minorEastAsia"/>
          <w:b/>
          <w:iCs/>
          <w:color w:val="auto"/>
          <w:sz w:val="24"/>
          <w:szCs w:val="24"/>
          <w:shd w:val="clear" w:color="auto" w:fill="auto"/>
          <w:lang w:eastAsia="en-US" w:bidi="ar-SA"/>
        </w:rPr>
      </w:pPr>
      <w:r w:rsidRPr="00EE4379">
        <w:rPr>
          <w:rFonts w:ascii="Times New Roman" w:eastAsiaTheme="minorEastAsia" w:hAnsi="Times New Roman" w:cs="Times New Roman"/>
          <w:b/>
          <w:iCs/>
          <w:sz w:val="24"/>
          <w:szCs w:val="24"/>
          <w:lang w:val="ro-RO"/>
        </w:rPr>
        <w:t>1</w:t>
      </w:r>
      <w:r w:rsidR="00844C3A" w:rsidRPr="00EE4379">
        <w:rPr>
          <w:rFonts w:ascii="Times New Roman" w:eastAsiaTheme="minorEastAsia" w:hAnsi="Times New Roman" w:cs="Times New Roman"/>
          <w:b/>
          <w:iCs/>
          <w:sz w:val="24"/>
          <w:szCs w:val="24"/>
          <w:lang w:val="ro-RO"/>
        </w:rPr>
        <w:t>2.e</w:t>
      </w:r>
      <w:r w:rsidR="00844C3A" w:rsidRPr="002161E4">
        <w:rPr>
          <w:rFonts w:ascii="Times New Roman" w:eastAsiaTheme="minorEastAsia" w:hAnsi="Times New Roman" w:cs="Times New Roman"/>
          <w:iCs/>
          <w:sz w:val="24"/>
          <w:szCs w:val="24"/>
          <w:lang w:val="ro-RO"/>
        </w:rPr>
        <w:t xml:space="preserve">. </w:t>
      </w:r>
      <w:r w:rsidR="00844C3A" w:rsidRPr="002161E4">
        <w:rPr>
          <w:rStyle w:val="Bodytext285pt"/>
          <w:rFonts w:eastAsia="Century Schoolbook"/>
          <w:sz w:val="24"/>
          <w:szCs w:val="24"/>
        </w:rPr>
        <w:t xml:space="preserve">Soluri formate pe materiale parentale marnice (MK – argilă </w:t>
      </w:r>
      <m:oMath>
        <m:r>
          <m:rPr>
            <m:sty m:val="p"/>
          </m:rPr>
          <w:rPr>
            <w:rStyle w:val="Bodytext285pt"/>
            <w:rFonts w:ascii="Cambria Math" w:eastAsia="Century Schoolbook" w:hAnsi="Cambria Math"/>
            <w:sz w:val="24"/>
            <w:szCs w:val="24"/>
          </w:rPr>
          <m:t>&gt;</m:t>
        </m:r>
      </m:oMath>
      <w:r w:rsidR="00844C3A"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844C3A" w:rsidRPr="002161E4">
        <w:rPr>
          <w:rStyle w:val="Bodytext285pt"/>
          <w:rFonts w:eastAsia="Century Schoolbook"/>
          <w:sz w:val="24"/>
          <w:szCs w:val="24"/>
        </w:rPr>
        <w:t>14%)</w:t>
      </w:r>
      <w:r w:rsidR="00CD794F">
        <w:rPr>
          <w:rStyle w:val="Bodytext285pt"/>
          <w:rFonts w:eastAsia="Century Schoolbook"/>
          <w:sz w:val="24"/>
          <w:szCs w:val="24"/>
        </w:rPr>
        <w:t>,</w:t>
      </w:r>
      <w:r w:rsidR="00844C3A" w:rsidRPr="002161E4">
        <w:rPr>
          <w:rStyle w:val="Bodytext285pt"/>
          <w:rFonts w:eastAsia="Century Schoolbook"/>
          <w:sz w:val="24"/>
          <w:szCs w:val="24"/>
        </w:rPr>
        <w:t xml:space="preserve"> cu carbonaţi sub 40% (între 14 – 40%), prezente sub 25 cm adâncime ai profilului.</w:t>
      </w:r>
    </w:p>
    <w:p w14:paraId="48EDE5F0" w14:textId="77777777" w:rsidR="00844C3A" w:rsidRPr="007218AC" w:rsidRDefault="00844C3A"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pararendzinic cernic (FZ ar.pa.ce)</w:t>
      </w:r>
    </w:p>
    <w:p w14:paraId="699B052C" w14:textId="77777777" w:rsidR="00844C3A" w:rsidRPr="007218AC" w:rsidRDefault="00844C3A"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7B2252C8"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 MM</w:t>
      </w:r>
    </w:p>
    <w:p w14:paraId="6ECEAEC6" w14:textId="77777777" w:rsidR="00844C3A" w:rsidRPr="002161E4" w:rsidRDefault="00695936" w:rsidP="00DB0757">
      <w:pPr>
        <w:spacing w:after="0" w:line="360" w:lineRule="auto"/>
        <w:rPr>
          <w:rStyle w:val="Bodytext285pt"/>
          <w:rFonts w:eastAsiaTheme="minorEastAsia"/>
          <w:b/>
          <w:iCs/>
          <w:color w:val="auto"/>
          <w:sz w:val="24"/>
          <w:szCs w:val="24"/>
          <w:shd w:val="clear" w:color="auto" w:fill="auto"/>
          <w:lang w:eastAsia="en-US" w:bidi="ar-SA"/>
        </w:rPr>
      </w:pPr>
      <w:r w:rsidRPr="00EE4379">
        <w:rPr>
          <w:rFonts w:ascii="Times New Roman" w:eastAsiaTheme="minorEastAsia" w:hAnsi="Times New Roman" w:cs="Times New Roman"/>
          <w:b/>
          <w:iCs/>
          <w:sz w:val="24"/>
          <w:szCs w:val="24"/>
          <w:lang w:val="ro-RO"/>
        </w:rPr>
        <w:t>1</w:t>
      </w:r>
      <w:r w:rsidR="00844C3A" w:rsidRPr="00EE4379">
        <w:rPr>
          <w:rFonts w:ascii="Times New Roman" w:eastAsiaTheme="minorEastAsia" w:hAnsi="Times New Roman" w:cs="Times New Roman"/>
          <w:b/>
          <w:iCs/>
          <w:sz w:val="24"/>
          <w:szCs w:val="24"/>
          <w:lang w:val="ro-RO"/>
        </w:rPr>
        <w:t>2.f</w:t>
      </w:r>
      <w:r w:rsidR="00844C3A" w:rsidRPr="002161E4">
        <w:rPr>
          <w:rFonts w:ascii="Times New Roman" w:eastAsiaTheme="minorEastAsia" w:hAnsi="Times New Roman" w:cs="Times New Roman"/>
          <w:iCs/>
          <w:sz w:val="24"/>
          <w:szCs w:val="24"/>
          <w:lang w:val="ro-RO"/>
        </w:rPr>
        <w:t xml:space="preserve">. </w:t>
      </w:r>
      <w:r w:rsidR="00844C3A" w:rsidRPr="002161E4">
        <w:rPr>
          <w:rStyle w:val="Bodytext285pt"/>
          <w:rFonts w:eastAsia="Century Schoolbook"/>
          <w:sz w:val="24"/>
          <w:szCs w:val="24"/>
        </w:rPr>
        <w:t xml:space="preserve">Soluri având </w:t>
      </w:r>
      <w:r w:rsidR="00844C3A" w:rsidRPr="002161E4">
        <w:rPr>
          <w:rFonts w:ascii="Times New Roman" w:eastAsiaTheme="minorEastAsia" w:hAnsi="Times New Roman" w:cs="Times New Roman"/>
          <w:sz w:val="24"/>
          <w:szCs w:val="24"/>
          <w:lang w:val="ro-RO"/>
        </w:rPr>
        <w:t>orizont salinizat</w:t>
      </w:r>
      <w:r w:rsidR="00844C3A" w:rsidRPr="002161E4">
        <w:rPr>
          <w:rFonts w:ascii="Times New Roman" w:eastAsiaTheme="minorEastAsia" w:hAnsi="Times New Roman" w:cs="Times New Roman"/>
          <w:b/>
          <w:sz w:val="24"/>
          <w:szCs w:val="24"/>
          <w:lang w:val="ro-RO"/>
        </w:rPr>
        <w:t xml:space="preserve"> </w:t>
      </w:r>
      <w:r w:rsidR="00844C3A" w:rsidRPr="002161E4">
        <w:rPr>
          <w:rFonts w:ascii="Times New Roman" w:eastAsiaTheme="minorEastAsia" w:hAnsi="Times New Roman" w:cs="Times New Roman"/>
          <w:sz w:val="24"/>
          <w:szCs w:val="24"/>
          <w:lang w:val="ro-RO"/>
        </w:rPr>
        <w:t>în primii 100 cm sau orizont salic între 50 şi 100 cm adâncime ai profilului</w:t>
      </w:r>
      <w:r w:rsidR="00844C3A" w:rsidRPr="002161E4">
        <w:rPr>
          <w:rFonts w:ascii="Times New Roman" w:eastAsiaTheme="minorEastAsia" w:hAnsi="Times New Roman" w:cs="Times New Roman"/>
          <w:b/>
          <w:iCs/>
          <w:sz w:val="24"/>
          <w:szCs w:val="24"/>
          <w:lang w:val="ro-RO"/>
        </w:rPr>
        <w:t>.</w:t>
      </w:r>
    </w:p>
    <w:p w14:paraId="0A13E655" w14:textId="77777777" w:rsidR="00844C3A" w:rsidRPr="007218AC" w:rsidRDefault="00844C3A" w:rsidP="00DA144B">
      <w:pPr>
        <w:spacing w:after="0" w:line="360" w:lineRule="auto"/>
        <w:jc w:val="center"/>
        <w:outlineLvl w:val="0"/>
        <w:rPr>
          <w:rStyle w:val="Bodytext285pt"/>
          <w:rFonts w:eastAsiaTheme="minorEastAsia"/>
          <w:b/>
          <w:i/>
          <w:iCs/>
          <w:sz w:val="24"/>
          <w:szCs w:val="24"/>
        </w:rPr>
      </w:pPr>
      <w:r w:rsidRPr="007218AC">
        <w:rPr>
          <w:rFonts w:ascii="Times New Roman" w:eastAsiaTheme="minorEastAsia" w:hAnsi="Times New Roman" w:cs="Times New Roman"/>
          <w:b/>
          <w:i/>
          <w:iCs/>
          <w:sz w:val="24"/>
          <w:szCs w:val="24"/>
          <w:lang w:val="ro-RO"/>
        </w:rPr>
        <w:t>Faeoziom argic salinic cernic (FZ ar.sc.ce)</w:t>
      </w:r>
    </w:p>
    <w:p w14:paraId="3877FCDB" w14:textId="77777777" w:rsidR="00844C3A" w:rsidRPr="007218AC" w:rsidRDefault="00844C3A"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6E2C3D51"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32392B83" w14:textId="3E26DA66"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Btsa </w:t>
      </w:r>
      <m:oMath>
        <m:r>
          <m:rPr>
            <m:sty m:val="bi"/>
          </m:rPr>
          <w:rPr>
            <w:rFonts w:ascii="Cambria Math" w:eastAsiaTheme="minorEastAsia" w:hAnsi="Cambria Math" w:cs="Times New Roman"/>
            <w:sz w:val="24"/>
            <w:szCs w:val="24"/>
            <w:lang w:val="ro-RO"/>
          </w:rPr>
          <m:t>→</m:t>
        </m:r>
      </m:oMath>
      <w:r w:rsidR="009E2A0D">
        <w:rPr>
          <w:rFonts w:ascii="Times New Roman" w:eastAsiaTheme="minorEastAsia" w:hAnsi="Times New Roman" w:cs="Times New Roman"/>
          <w:b/>
          <w:i/>
          <w:iCs/>
          <w:sz w:val="24"/>
          <w:szCs w:val="24"/>
          <w:lang w:val="ro-RO"/>
        </w:rPr>
        <w:t xml:space="preserve"> </w:t>
      </w:r>
      <w:r w:rsidRPr="007218AC">
        <w:rPr>
          <w:rFonts w:ascii="Times New Roman" w:eastAsiaTheme="minorEastAsia" w:hAnsi="Times New Roman" w:cs="Times New Roman"/>
          <w:b/>
          <w:i/>
          <w:iCs/>
          <w:sz w:val="24"/>
          <w:szCs w:val="24"/>
          <w:lang w:val="ro-RO"/>
        </w:rPr>
        <w:t>C</w:t>
      </w:r>
    </w:p>
    <w:p w14:paraId="56470765" w14:textId="31D3D561" w:rsidR="00844C3A" w:rsidRPr="002161E4" w:rsidRDefault="00695936" w:rsidP="009336E0">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1</w:t>
      </w:r>
      <w:r w:rsidR="00844C3A" w:rsidRPr="00EE4379">
        <w:rPr>
          <w:rFonts w:ascii="Times New Roman" w:eastAsiaTheme="minorEastAsia" w:hAnsi="Times New Roman" w:cs="Times New Roman"/>
          <w:b/>
          <w:iCs/>
          <w:sz w:val="24"/>
          <w:szCs w:val="24"/>
          <w:lang w:val="ro-RO"/>
        </w:rPr>
        <w:t>2.g.</w:t>
      </w:r>
      <w:r w:rsidR="00844C3A" w:rsidRPr="002161E4">
        <w:rPr>
          <w:rFonts w:ascii="Times New Roman" w:eastAsiaTheme="minorEastAsia" w:hAnsi="Times New Roman" w:cs="Times New Roman"/>
          <w:b/>
          <w:iCs/>
          <w:sz w:val="24"/>
          <w:szCs w:val="24"/>
          <w:lang w:val="ro-RO"/>
        </w:rPr>
        <w:t xml:space="preserve"> </w:t>
      </w:r>
      <w:r w:rsidR="00844C3A" w:rsidRPr="002161E4">
        <w:rPr>
          <w:rStyle w:val="Bodytext285pt"/>
          <w:rFonts w:eastAsia="Century Schoolbook"/>
          <w:sz w:val="24"/>
          <w:szCs w:val="24"/>
        </w:rPr>
        <w:t xml:space="preserve">Soluri având orizont A molic (Am) cu crome </w:t>
      </w:r>
      <m:oMath>
        <m:r>
          <m:rPr>
            <m:sty m:val="p"/>
          </m:rPr>
          <w:rPr>
            <w:rStyle w:val="Bodytext285pt"/>
            <w:rFonts w:ascii="Cambria Math" w:eastAsia="Century Schoolbook" w:hAnsi="Cambria Math"/>
            <w:sz w:val="24"/>
            <w:szCs w:val="24"/>
          </w:rPr>
          <m:t>≤</m:t>
        </m:r>
      </m:oMath>
      <w:r w:rsidR="00844C3A" w:rsidRPr="002161E4">
        <w:rPr>
          <w:rStyle w:val="Bodytext285pt"/>
          <w:rFonts w:eastAsia="Century Schoolbook"/>
          <w:sz w:val="24"/>
          <w:szCs w:val="24"/>
        </w:rPr>
        <w:t xml:space="preserve"> 2 la umed,</w:t>
      </w:r>
      <w:r w:rsidR="00844C3A" w:rsidRPr="002161E4">
        <w:rPr>
          <w:rFonts w:ascii="Times New Roman" w:eastAsiaTheme="minorEastAsia" w:hAnsi="Times New Roman" w:cs="Times New Roman"/>
          <w:sz w:val="24"/>
          <w:szCs w:val="24"/>
          <w:lang w:val="ro-RO"/>
        </w:rPr>
        <w:t xml:space="preserve"> </w:t>
      </w:r>
      <w:r w:rsidR="00844C3A" w:rsidRPr="002161E4">
        <w:rPr>
          <w:rStyle w:val="Bodytext285pt"/>
          <w:rFonts w:eastAsia="Century Schoolbook"/>
          <w:sz w:val="24"/>
          <w:szCs w:val="24"/>
        </w:rPr>
        <w:t>orizont Bt</w:t>
      </w:r>
      <w:r w:rsidR="009E2A0D">
        <w:rPr>
          <w:rStyle w:val="Bodytext285pt"/>
          <w:rFonts w:eastAsia="Century Schoolbook"/>
          <w:sz w:val="24"/>
          <w:szCs w:val="24"/>
        </w:rPr>
        <w:t xml:space="preserve"> </w:t>
      </w:r>
      <w:r w:rsidR="00844C3A" w:rsidRPr="002161E4">
        <w:rPr>
          <w:rStyle w:val="Bodytext285pt"/>
          <w:rFonts w:eastAsia="Century Schoolbook"/>
          <w:sz w:val="24"/>
          <w:szCs w:val="24"/>
        </w:rPr>
        <w:t xml:space="preserve">având culori cu crome şi valori sub 3,5 (la umed) cel puţin în partea superioară (pe </w:t>
      </w:r>
      <w:r w:rsidR="00BA4CC1">
        <w:rPr>
          <w:rStyle w:val="Bodytext285pt"/>
          <w:rFonts w:eastAsia="Century Schoolbook"/>
          <w:sz w:val="24"/>
          <w:szCs w:val="24"/>
        </w:rPr>
        <w:t>cca</w:t>
      </w:r>
      <w:r w:rsidR="00844C3A" w:rsidRPr="002161E4">
        <w:rPr>
          <w:rStyle w:val="Bodytext285pt"/>
          <w:rFonts w:eastAsia="Century Schoolbook"/>
          <w:sz w:val="24"/>
          <w:szCs w:val="24"/>
        </w:rPr>
        <w:t xml:space="preserve"> 10</w:t>
      </w:r>
      <w:r w:rsidR="00CD794F">
        <w:rPr>
          <w:rStyle w:val="Bodytext285pt"/>
          <w:rFonts w:eastAsia="Century Schoolbook"/>
          <w:sz w:val="24"/>
          <w:szCs w:val="24"/>
        </w:rPr>
        <w:t xml:space="preserve"> – </w:t>
      </w:r>
      <w:r w:rsidR="00844C3A" w:rsidRPr="002161E4">
        <w:rPr>
          <w:rStyle w:val="Bodytext285pt"/>
          <w:rFonts w:eastAsia="Century Schoolbook"/>
          <w:sz w:val="24"/>
          <w:szCs w:val="24"/>
        </w:rPr>
        <w:t>15 cm) şi cel puţin pe feţele agregatelor structurale, nu prezintă orizont Cca sau concentrări de pudră friabilă de CaCO</w:t>
      </w:r>
      <w:r w:rsidR="00844C3A" w:rsidRPr="002161E4">
        <w:rPr>
          <w:rStyle w:val="Bodytext285pt"/>
          <w:rFonts w:eastAsia="Century Schoolbook"/>
          <w:sz w:val="24"/>
          <w:szCs w:val="24"/>
          <w:vertAlign w:val="subscript"/>
        </w:rPr>
        <w:t>3</w:t>
      </w:r>
      <w:r w:rsidR="00844C3A" w:rsidRPr="002161E4">
        <w:rPr>
          <w:rStyle w:val="Bodytext285pt"/>
          <w:rFonts w:eastAsia="Century Schoolbook"/>
          <w:sz w:val="24"/>
          <w:szCs w:val="24"/>
        </w:rPr>
        <w:t xml:space="preserve"> (carbonaţi secundari) în primii 125 cm.</w:t>
      </w:r>
      <w:r w:rsidR="00844C3A" w:rsidRPr="002161E4">
        <w:rPr>
          <w:rFonts w:ascii="Times New Roman" w:eastAsiaTheme="minorEastAsia" w:hAnsi="Times New Roman" w:cs="Times New Roman"/>
          <w:bCs/>
          <w:iCs/>
          <w:sz w:val="24"/>
          <w:szCs w:val="24"/>
          <w:lang w:val="ro-RO"/>
        </w:rPr>
        <w:t xml:space="preserve"> Prezintă orizont ac </w:t>
      </w:r>
      <w:r w:rsidR="00844C3A" w:rsidRPr="002161E4">
        <w:rPr>
          <w:rFonts w:ascii="Times New Roman" w:eastAsiaTheme="minorEastAsia" w:hAnsi="Times New Roman" w:cs="Times New Roman"/>
          <w:bCs/>
          <w:iCs/>
          <w:sz w:val="24"/>
          <w:szCs w:val="24"/>
          <w:lang w:val="ro-RO"/>
        </w:rPr>
        <w:lastRenderedPageBreak/>
        <w:t>(hiponatric) în intervalul 0 – 100 cm sau orizont na (natric) în intervalul 50 – 100 cm.</w:t>
      </w:r>
    </w:p>
    <w:p w14:paraId="7DF3A07A" w14:textId="77777777" w:rsidR="00844C3A" w:rsidRPr="007218AC" w:rsidRDefault="00844C3A"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sodic cernic (FZ ar.ac.ce)</w:t>
      </w:r>
    </w:p>
    <w:p w14:paraId="06607304" w14:textId="77777777" w:rsidR="00844C3A" w:rsidRPr="007218AC" w:rsidRDefault="00844C3A"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3D291C52"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6D3054A5"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722C3C7E"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Cna</w:t>
      </w:r>
    </w:p>
    <w:p w14:paraId="2619A609" w14:textId="77777777" w:rsidR="00844C3A" w:rsidRPr="002161E4" w:rsidRDefault="00695936" w:rsidP="009336E0">
      <w:pPr>
        <w:spacing w:after="0" w:line="360" w:lineRule="auto"/>
        <w:jc w:val="both"/>
        <w:rPr>
          <w:rStyle w:val="Bodytext285pt"/>
          <w:rFonts w:eastAsiaTheme="minorEastAsia"/>
          <w:b/>
          <w:iCs/>
          <w:color w:val="auto"/>
          <w:sz w:val="24"/>
          <w:szCs w:val="24"/>
          <w:shd w:val="clear" w:color="auto" w:fill="auto"/>
          <w:lang w:eastAsia="en-US" w:bidi="ar-SA"/>
        </w:rPr>
      </w:pPr>
      <w:r w:rsidRPr="00EE4379">
        <w:rPr>
          <w:rFonts w:ascii="Times New Roman" w:eastAsiaTheme="minorEastAsia" w:hAnsi="Times New Roman" w:cs="Times New Roman"/>
          <w:b/>
          <w:iCs/>
          <w:sz w:val="24"/>
          <w:szCs w:val="24"/>
          <w:lang w:val="ro-RO"/>
        </w:rPr>
        <w:t>1</w:t>
      </w:r>
      <w:r w:rsidR="00844C3A" w:rsidRPr="00EE4379">
        <w:rPr>
          <w:rFonts w:ascii="Times New Roman" w:eastAsiaTheme="minorEastAsia" w:hAnsi="Times New Roman" w:cs="Times New Roman"/>
          <w:b/>
          <w:iCs/>
          <w:sz w:val="24"/>
          <w:szCs w:val="24"/>
          <w:lang w:val="ro-RO"/>
        </w:rPr>
        <w:t>2.h</w:t>
      </w:r>
      <w:r w:rsidR="00844C3A" w:rsidRPr="002161E4">
        <w:rPr>
          <w:rFonts w:ascii="Times New Roman" w:eastAsiaTheme="minorEastAsia" w:hAnsi="Times New Roman" w:cs="Times New Roman"/>
          <w:b/>
          <w:iCs/>
          <w:sz w:val="24"/>
          <w:szCs w:val="24"/>
          <w:lang w:val="ro-RO"/>
        </w:rPr>
        <w:t xml:space="preserve"> </w:t>
      </w:r>
      <w:r w:rsidR="00844C3A" w:rsidRPr="002161E4">
        <w:rPr>
          <w:rStyle w:val="Bodytext285pt"/>
          <w:rFonts w:eastAsia="Century Schoolbook"/>
          <w:sz w:val="24"/>
          <w:szCs w:val="24"/>
        </w:rPr>
        <w:t>Soluri având orizont stagnogleic (W) începând în 50 – 100 cm sau orizont stagnogleizat (w) începând în 0 – 100 cm.</w:t>
      </w:r>
    </w:p>
    <w:p w14:paraId="41036F47" w14:textId="77777777" w:rsidR="00844C3A" w:rsidRPr="007218AC" w:rsidRDefault="00844C3A" w:rsidP="00DA144B">
      <w:pPr>
        <w:spacing w:after="0" w:line="360" w:lineRule="auto"/>
        <w:jc w:val="center"/>
        <w:outlineLvl w:val="0"/>
        <w:rPr>
          <w:rFonts w:ascii="Times New Roman" w:eastAsia="Century Schoolbook" w:hAnsi="Times New Roman" w:cs="Times New Roman"/>
          <w:i/>
          <w:color w:val="000000"/>
          <w:sz w:val="24"/>
          <w:szCs w:val="24"/>
          <w:shd w:val="clear" w:color="auto" w:fill="FFFFFF"/>
          <w:lang w:val="ro-RO" w:eastAsia="ro-RO" w:bidi="ro-RO"/>
        </w:rPr>
      </w:pPr>
      <w:r w:rsidRPr="007218AC">
        <w:rPr>
          <w:rFonts w:ascii="Times New Roman" w:eastAsiaTheme="minorEastAsia" w:hAnsi="Times New Roman" w:cs="Times New Roman"/>
          <w:b/>
          <w:i/>
          <w:iCs/>
          <w:sz w:val="24"/>
          <w:szCs w:val="24"/>
          <w:lang w:val="ro-RO"/>
        </w:rPr>
        <w:t>Faeoziom argic stagnic cernic (FZ ar.st.ce)</w:t>
      </w:r>
    </w:p>
    <w:p w14:paraId="3BD0BFA0" w14:textId="77777777" w:rsidR="00844C3A" w:rsidRPr="007218AC" w:rsidRDefault="00844C3A"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i/>
          <w:iCs/>
          <w:sz w:val="24"/>
          <w:szCs w:val="24"/>
          <w:lang w:val="ro-RO"/>
        </w:rPr>
        <w:t>Succesiune de orizonturi:</w:t>
      </w:r>
    </w:p>
    <w:p w14:paraId="525425E1"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013E10E5"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451AC0BC"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2E60D832" w14:textId="77777777" w:rsidR="00844C3A" w:rsidRPr="002161E4" w:rsidRDefault="00695936" w:rsidP="00DB0757">
      <w:pPr>
        <w:spacing w:after="0" w:line="360" w:lineRule="auto"/>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1</w:t>
      </w:r>
      <w:r w:rsidR="00844C3A" w:rsidRPr="002161E4">
        <w:rPr>
          <w:rFonts w:ascii="Times New Roman" w:eastAsiaTheme="minorEastAsia" w:hAnsi="Times New Roman" w:cs="Times New Roman"/>
          <w:b/>
          <w:iCs/>
          <w:sz w:val="24"/>
          <w:szCs w:val="24"/>
          <w:lang w:val="ro-RO"/>
        </w:rPr>
        <w:t>2.i.</w:t>
      </w:r>
      <w:r w:rsidR="00844C3A" w:rsidRPr="002161E4">
        <w:rPr>
          <w:rFonts w:ascii="Times New Roman" w:eastAsiaTheme="minorEastAsia" w:hAnsi="Times New Roman" w:cs="Times New Roman"/>
          <w:iCs/>
          <w:sz w:val="24"/>
          <w:szCs w:val="24"/>
          <w:lang w:val="ro-RO"/>
        </w:rPr>
        <w:t xml:space="preserve"> </w:t>
      </w:r>
      <w:r w:rsidR="00844C3A" w:rsidRPr="002161E4">
        <w:rPr>
          <w:rStyle w:val="Bodytext285pt"/>
          <w:rFonts w:eastAsia="Century Schoolbook"/>
          <w:sz w:val="24"/>
          <w:szCs w:val="24"/>
        </w:rPr>
        <w:t xml:space="preserve">Soluri având orizont contractilo-gonflant (z) situat de la baza orizontului Am şi 100 cm adâncime, </w:t>
      </w:r>
      <w:r w:rsidRPr="002161E4">
        <w:rPr>
          <w:rStyle w:val="Bodytext285pt"/>
          <w:rFonts w:eastAsia="Century Schoolbook"/>
          <w:sz w:val="24"/>
          <w:szCs w:val="24"/>
        </w:rPr>
        <w:t>.......................................................................................</w:t>
      </w:r>
      <w:r w:rsidR="009336E0">
        <w:rPr>
          <w:rStyle w:val="Bodytext285pt"/>
          <w:rFonts w:eastAsia="Century Schoolbook"/>
          <w:sz w:val="24"/>
          <w:szCs w:val="24"/>
        </w:rPr>
        <w:t>...........................</w:t>
      </w:r>
      <w:r w:rsidRPr="002161E4">
        <w:rPr>
          <w:rStyle w:val="Bodytext285pt"/>
          <w:rFonts w:eastAsia="Century Schoolbook"/>
          <w:sz w:val="24"/>
          <w:szCs w:val="24"/>
        </w:rPr>
        <w:t>13</w:t>
      </w:r>
    </w:p>
    <w:p w14:paraId="5452CAAF" w14:textId="6343CD19" w:rsidR="00695936" w:rsidRPr="002161E4" w:rsidRDefault="00695936" w:rsidP="009336E0">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13. a.</w:t>
      </w:r>
      <w:r w:rsidRPr="002161E4">
        <w:rPr>
          <w:rStyle w:val="Bodytext285pt"/>
          <w:rFonts w:eastAsia="Century Schoolbook"/>
          <w:sz w:val="24"/>
          <w:szCs w:val="24"/>
        </w:rPr>
        <w:t xml:space="preserve"> Soluri având orizont contractilo-gonflant (z) situat de la baza orizontului Am şi 100 cm adâncime, </w:t>
      </w:r>
      <w:r w:rsidR="00367539" w:rsidRPr="002161E4">
        <w:rPr>
          <w:rStyle w:val="Bodytext285pt"/>
          <w:rFonts w:eastAsia="Century Schoolbook"/>
          <w:sz w:val="24"/>
          <w:szCs w:val="24"/>
        </w:rPr>
        <w:t>fără a prezenta alte caractere sau orizonturi diagnostice</w:t>
      </w:r>
      <w:r w:rsidR="00FC07FD">
        <w:rPr>
          <w:rStyle w:val="Bodytext285pt"/>
          <w:rFonts w:eastAsia="Century Schoolbook"/>
          <w:sz w:val="24"/>
          <w:szCs w:val="24"/>
        </w:rPr>
        <w:t>.</w:t>
      </w:r>
    </w:p>
    <w:p w14:paraId="07367139" w14:textId="77777777" w:rsidR="00844C3A" w:rsidRPr="007218AC" w:rsidRDefault="00844C3A"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vertic cernic (FZ ar.vs.ce)</w:t>
      </w:r>
    </w:p>
    <w:p w14:paraId="4EA23C6C" w14:textId="77777777" w:rsidR="00844C3A" w:rsidRPr="007218AC" w:rsidRDefault="00844C3A"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i/>
          <w:iCs/>
          <w:sz w:val="24"/>
          <w:szCs w:val="24"/>
          <w:lang w:val="ro-RO"/>
        </w:rPr>
        <w:t>Succesiune de orizonturi:</w:t>
      </w:r>
    </w:p>
    <w:p w14:paraId="40F4D539"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0BA4CB52" w14:textId="77777777" w:rsidR="00844C3A" w:rsidRPr="007218AC" w:rsidRDefault="00844C3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4C18B393" w14:textId="6A5D7FD5" w:rsidR="00367539" w:rsidRPr="002161E4" w:rsidRDefault="00367539"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 xml:space="preserve">13.b. </w:t>
      </w:r>
      <w:r w:rsidRPr="002161E4">
        <w:rPr>
          <w:rFonts w:ascii="Times New Roman" w:eastAsiaTheme="minorEastAsia" w:hAnsi="Times New Roman" w:cs="Times New Roman"/>
          <w:iCs/>
          <w:sz w:val="24"/>
          <w:szCs w:val="24"/>
          <w:lang w:val="ro-RO"/>
        </w:rPr>
        <w:t xml:space="preserve">Solul prezintă </w:t>
      </w:r>
      <w:r w:rsidR="00FC07FD">
        <w:rPr>
          <w:rFonts w:ascii="Times New Roman" w:eastAsiaTheme="minorEastAsia" w:hAnsi="Times New Roman" w:cs="Times New Roman"/>
          <w:iCs/>
          <w:sz w:val="24"/>
          <w:szCs w:val="24"/>
          <w:lang w:val="ro-RO"/>
        </w:rPr>
        <w:t>ș</w:t>
      </w:r>
      <w:r w:rsidRPr="002161E4">
        <w:rPr>
          <w:rFonts w:ascii="Times New Roman" w:eastAsiaTheme="minorEastAsia" w:hAnsi="Times New Roman" w:cs="Times New Roman"/>
          <w:iCs/>
          <w:sz w:val="24"/>
          <w:szCs w:val="24"/>
          <w:lang w:val="ro-RO"/>
        </w:rPr>
        <w:t>i alte caractere sau orizonturi</w:t>
      </w:r>
      <w:r w:rsidR="009336E0">
        <w:rPr>
          <w:rFonts w:ascii="Times New Roman" w:eastAsiaTheme="minorEastAsia" w:hAnsi="Times New Roman" w:cs="Times New Roman"/>
          <w:iCs/>
          <w:sz w:val="24"/>
          <w:szCs w:val="24"/>
          <w:lang w:val="ro-RO"/>
        </w:rPr>
        <w:t xml:space="preserve"> diagnostice..............14</w:t>
      </w:r>
      <w:r w:rsidRPr="002161E4">
        <w:rPr>
          <w:rFonts w:ascii="Times New Roman" w:eastAsiaTheme="minorEastAsia" w:hAnsi="Times New Roman" w:cs="Times New Roman"/>
          <w:iCs/>
          <w:sz w:val="24"/>
          <w:szCs w:val="24"/>
          <w:lang w:val="ro-RO"/>
        </w:rPr>
        <w:t xml:space="preserve"> </w:t>
      </w:r>
    </w:p>
    <w:p w14:paraId="6AADDD60" w14:textId="1FFDFE53" w:rsidR="002C4D8E" w:rsidRPr="002161E4" w:rsidRDefault="00367539" w:rsidP="009336E0">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14.a</w:t>
      </w:r>
      <w:r w:rsidRPr="002161E4">
        <w:rPr>
          <w:rFonts w:ascii="Times New Roman" w:eastAsiaTheme="minorEastAsia" w:hAnsi="Times New Roman" w:cs="Times New Roman"/>
          <w:iCs/>
          <w:sz w:val="24"/>
          <w:szCs w:val="24"/>
          <w:lang w:val="ro-RO"/>
        </w:rPr>
        <w:t>.</w:t>
      </w:r>
      <w:r w:rsidR="002C4D8E" w:rsidRPr="002161E4">
        <w:rPr>
          <w:rFonts w:ascii="Times New Roman" w:eastAsiaTheme="minorEastAsia" w:hAnsi="Times New Roman" w:cs="Times New Roman"/>
          <w:b/>
          <w:iCs/>
          <w:sz w:val="24"/>
          <w:szCs w:val="24"/>
          <w:lang w:val="ro-RO"/>
        </w:rPr>
        <w:t xml:space="preserve"> </w:t>
      </w:r>
      <w:r w:rsidR="002C4D8E" w:rsidRPr="002161E4">
        <w:rPr>
          <w:rStyle w:val="Bodytext285pt"/>
          <w:rFonts w:eastAsia="Century Schoolbook"/>
          <w:sz w:val="24"/>
          <w:szCs w:val="24"/>
        </w:rPr>
        <w:t xml:space="preserve">Soluri având </w:t>
      </w:r>
      <w:r w:rsidR="002C4D8E" w:rsidRPr="002161E4">
        <w:rPr>
          <w:rFonts w:ascii="Times New Roman" w:eastAsiaTheme="minorEastAsia" w:hAnsi="Times New Roman" w:cs="Times New Roman"/>
          <w:sz w:val="24"/>
          <w:szCs w:val="24"/>
          <w:lang w:val="ro-RO"/>
        </w:rPr>
        <w:t xml:space="preserve">orizont gleic de reducere (Gr) începând în intervalul 100 </w:t>
      </w:r>
      <w:r w:rsidR="00FC07FD">
        <w:rPr>
          <w:rFonts w:ascii="Times New Roman" w:eastAsiaTheme="minorEastAsia" w:hAnsi="Times New Roman" w:cs="Times New Roman"/>
          <w:sz w:val="24"/>
          <w:szCs w:val="24"/>
          <w:lang w:val="ro-RO"/>
        </w:rPr>
        <w:t>–</w:t>
      </w:r>
      <w:r w:rsidR="002C4D8E" w:rsidRPr="002161E4">
        <w:rPr>
          <w:rFonts w:ascii="Times New Roman" w:eastAsiaTheme="minorEastAsia" w:hAnsi="Times New Roman" w:cs="Times New Roman"/>
          <w:sz w:val="24"/>
          <w:szCs w:val="24"/>
          <w:lang w:val="ro-RO"/>
        </w:rPr>
        <w:t xml:space="preserve"> 200 cm adâncime ai profilului. Nu prezintă</w:t>
      </w:r>
      <w:r w:rsidR="002C4D8E" w:rsidRPr="002161E4">
        <w:rPr>
          <w:rStyle w:val="Bodytext285pt"/>
          <w:rFonts w:eastAsia="Century Schoolbook"/>
          <w:sz w:val="24"/>
          <w:szCs w:val="24"/>
        </w:rPr>
        <w:t xml:space="preserve"> orizont Cca sau </w:t>
      </w:r>
      <w:r w:rsidR="002C4D8E" w:rsidRPr="002161E4">
        <w:rPr>
          <w:rStyle w:val="Bodytext285pt"/>
          <w:rFonts w:eastAsia="Century Schoolbook"/>
          <w:sz w:val="24"/>
          <w:szCs w:val="24"/>
        </w:rPr>
        <w:lastRenderedPageBreak/>
        <w:t>concentrări de pudră friabilă de CaCO</w:t>
      </w:r>
      <w:r w:rsidR="002C4D8E" w:rsidRPr="002161E4">
        <w:rPr>
          <w:rStyle w:val="Bodytext285pt"/>
          <w:rFonts w:eastAsia="Century Schoolbook"/>
          <w:sz w:val="24"/>
          <w:szCs w:val="24"/>
          <w:vertAlign w:val="subscript"/>
        </w:rPr>
        <w:t>3</w:t>
      </w:r>
      <w:r w:rsidR="002C4D8E" w:rsidRPr="002161E4">
        <w:rPr>
          <w:rStyle w:val="Bodytext285pt"/>
          <w:rFonts w:eastAsia="Century Schoolbook"/>
          <w:sz w:val="24"/>
          <w:szCs w:val="24"/>
        </w:rPr>
        <w:t xml:space="preserve"> (carbonaţi secundari) în primii 125</w:t>
      </w:r>
      <w:r w:rsidR="002C4D8E" w:rsidRPr="002161E4">
        <w:rPr>
          <w:rFonts w:ascii="Times New Roman" w:eastAsiaTheme="minorEastAsia" w:hAnsi="Times New Roman" w:cs="Times New Roman"/>
          <w:b/>
          <w:iCs/>
          <w:sz w:val="24"/>
          <w:szCs w:val="24"/>
          <w:lang w:val="ro-RO"/>
        </w:rPr>
        <w:t xml:space="preserve"> </w:t>
      </w:r>
      <w:r w:rsidR="002C4D8E" w:rsidRPr="002161E4">
        <w:rPr>
          <w:rFonts w:ascii="Times New Roman" w:eastAsiaTheme="minorEastAsia" w:hAnsi="Times New Roman" w:cs="Times New Roman"/>
          <w:bCs/>
          <w:iCs/>
          <w:sz w:val="24"/>
          <w:szCs w:val="24"/>
          <w:lang w:val="ro-RO"/>
        </w:rPr>
        <w:t>cm.</w:t>
      </w:r>
    </w:p>
    <w:p w14:paraId="2B1296F3" w14:textId="77777777" w:rsidR="002C4D8E" w:rsidRPr="007218AC" w:rsidRDefault="002C4D8E" w:rsidP="00DA144B">
      <w:pPr>
        <w:spacing w:after="0" w:line="360" w:lineRule="auto"/>
        <w:jc w:val="center"/>
        <w:outlineLvl w:val="0"/>
        <w:rPr>
          <w:rStyle w:val="Bodytext285pt"/>
          <w:rFonts w:eastAsiaTheme="minorEastAsia"/>
          <w:b/>
          <w:i/>
          <w:iCs/>
          <w:sz w:val="24"/>
          <w:szCs w:val="24"/>
        </w:rPr>
      </w:pPr>
      <w:r w:rsidRPr="007218AC">
        <w:rPr>
          <w:rFonts w:ascii="Times New Roman" w:eastAsiaTheme="minorEastAsia" w:hAnsi="Times New Roman" w:cs="Times New Roman"/>
          <w:b/>
          <w:i/>
          <w:iCs/>
          <w:sz w:val="24"/>
          <w:szCs w:val="24"/>
          <w:lang w:val="ro-RO"/>
        </w:rPr>
        <w:t>Faeoziom argic vertic batigleic cernic (FZ ar.vs.dg.ce)</w:t>
      </w:r>
    </w:p>
    <w:p w14:paraId="0335B169" w14:textId="77777777" w:rsidR="002C4D8E" w:rsidRPr="007218AC" w:rsidRDefault="002C4D8E"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i/>
          <w:iCs/>
          <w:sz w:val="24"/>
          <w:szCs w:val="24"/>
          <w:lang w:val="ro-RO"/>
        </w:rPr>
        <w:t>Succesiune de orizonturi:</w:t>
      </w:r>
    </w:p>
    <w:p w14:paraId="3DE3C769"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Bty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6665DED0"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CGr</w:t>
      </w:r>
    </w:p>
    <w:p w14:paraId="6D21AFF8"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4068B834"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CzGr</w:t>
      </w:r>
    </w:p>
    <w:p w14:paraId="0C6F6727" w14:textId="4D7727C3" w:rsidR="002C4D8E" w:rsidRPr="002161E4" w:rsidRDefault="00367539" w:rsidP="009336E0">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14.b.</w:t>
      </w:r>
      <w:r w:rsidR="002C4D8E" w:rsidRPr="002161E4">
        <w:rPr>
          <w:rFonts w:ascii="Times New Roman" w:eastAsiaTheme="minorEastAsia" w:hAnsi="Times New Roman" w:cs="Times New Roman"/>
          <w:b/>
          <w:iCs/>
          <w:sz w:val="24"/>
          <w:szCs w:val="24"/>
          <w:lang w:val="ro-RO"/>
        </w:rPr>
        <w:t xml:space="preserve"> </w:t>
      </w:r>
      <w:r w:rsidR="002C4D8E" w:rsidRPr="002161E4">
        <w:rPr>
          <w:rStyle w:val="Bodytext285pt"/>
          <w:rFonts w:eastAsia="Century Schoolbook"/>
          <w:sz w:val="24"/>
          <w:szCs w:val="24"/>
        </w:rPr>
        <w:t xml:space="preserve">Soluri formate pe materiale parentale marnice (MK – argilă </w:t>
      </w:r>
      <m:oMath>
        <m:r>
          <m:rPr>
            <m:sty m:val="p"/>
          </m:rPr>
          <w:rPr>
            <w:rStyle w:val="Bodytext285pt"/>
            <w:rFonts w:ascii="Cambria Math" w:eastAsia="Century Schoolbook" w:hAnsi="Cambria Math"/>
            <w:sz w:val="24"/>
            <w:szCs w:val="24"/>
          </w:rPr>
          <m:t>&gt;</m:t>
        </m:r>
      </m:oMath>
      <w:r w:rsidR="002C4D8E"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2C4D8E" w:rsidRPr="002161E4">
        <w:rPr>
          <w:rStyle w:val="Bodytext285pt"/>
          <w:rFonts w:eastAsia="Century Schoolbook"/>
          <w:sz w:val="24"/>
          <w:szCs w:val="24"/>
        </w:rPr>
        <w:t xml:space="preserve">14%) cu carbonaţi sub 40% (între 14 – 40%), prezente sub 25 cm adâncime ai profilului. </w:t>
      </w:r>
    </w:p>
    <w:p w14:paraId="28D508DA" w14:textId="77777777" w:rsidR="002C4D8E" w:rsidRPr="007218AC" w:rsidRDefault="002C4D8E"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vertic pararedzinic cernic (FZ ar.vs.pa.ce)</w:t>
      </w:r>
    </w:p>
    <w:p w14:paraId="0FC16A31" w14:textId="77777777" w:rsidR="002C4D8E" w:rsidRPr="007218AC" w:rsidRDefault="002C4D8E"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0A1388DC"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 – MM</w:t>
      </w:r>
    </w:p>
    <w:p w14:paraId="2A761619" w14:textId="77777777" w:rsidR="002C4D8E" w:rsidRPr="002161E4" w:rsidRDefault="00367539" w:rsidP="009336E0">
      <w:pPr>
        <w:spacing w:after="0" w:line="360" w:lineRule="auto"/>
        <w:jc w:val="both"/>
        <w:rPr>
          <w:rFonts w:ascii="Times New Roman" w:eastAsiaTheme="minorEastAsia" w:hAnsi="Times New Roman" w:cs="Times New Roman"/>
          <w:bCs/>
          <w:iCs/>
          <w:sz w:val="24"/>
          <w:szCs w:val="24"/>
          <w:lang w:val="ro-RO"/>
        </w:rPr>
      </w:pPr>
      <w:r w:rsidRPr="00EE4379">
        <w:rPr>
          <w:rFonts w:ascii="Times New Roman" w:eastAsiaTheme="minorEastAsia" w:hAnsi="Times New Roman" w:cs="Times New Roman"/>
          <w:b/>
          <w:iCs/>
          <w:sz w:val="24"/>
          <w:szCs w:val="24"/>
          <w:lang w:val="ro-RO"/>
        </w:rPr>
        <w:t>14.c.</w:t>
      </w:r>
      <w:r w:rsidR="002C4D8E" w:rsidRPr="002161E4">
        <w:rPr>
          <w:rFonts w:ascii="Times New Roman" w:eastAsiaTheme="minorEastAsia" w:hAnsi="Times New Roman" w:cs="Times New Roman"/>
          <w:iCs/>
          <w:sz w:val="24"/>
          <w:szCs w:val="24"/>
          <w:lang w:val="ro-RO"/>
        </w:rPr>
        <w:t xml:space="preserve"> </w:t>
      </w:r>
      <w:r w:rsidR="002C4D8E" w:rsidRPr="002161E4">
        <w:rPr>
          <w:rStyle w:val="Bodytext285pt"/>
          <w:rFonts w:eastAsia="Century Schoolbook"/>
          <w:sz w:val="24"/>
          <w:szCs w:val="24"/>
        </w:rPr>
        <w:t xml:space="preserve">Soluri având orizont contractilo-gonflant (z) situat de la baza orizontului Am şi 100 cm adâncime şi </w:t>
      </w:r>
      <w:r w:rsidR="002C4D8E" w:rsidRPr="002161E4">
        <w:rPr>
          <w:rFonts w:ascii="Times New Roman" w:eastAsiaTheme="minorEastAsia" w:hAnsi="Times New Roman" w:cs="Times New Roman"/>
          <w:sz w:val="24"/>
          <w:szCs w:val="24"/>
          <w:lang w:val="ro-RO"/>
        </w:rPr>
        <w:t>orizont salinizat</w:t>
      </w:r>
      <w:r w:rsidR="002C4D8E" w:rsidRPr="002161E4">
        <w:rPr>
          <w:rFonts w:ascii="Times New Roman" w:eastAsiaTheme="minorEastAsia" w:hAnsi="Times New Roman" w:cs="Times New Roman"/>
          <w:b/>
          <w:sz w:val="24"/>
          <w:szCs w:val="24"/>
          <w:lang w:val="ro-RO"/>
        </w:rPr>
        <w:t xml:space="preserve"> </w:t>
      </w:r>
      <w:r w:rsidR="002C4D8E" w:rsidRPr="002161E4">
        <w:rPr>
          <w:rFonts w:ascii="Times New Roman" w:eastAsiaTheme="minorEastAsia" w:hAnsi="Times New Roman" w:cs="Times New Roman"/>
          <w:sz w:val="24"/>
          <w:szCs w:val="24"/>
          <w:lang w:val="ro-RO"/>
        </w:rPr>
        <w:t>în primii 100 cm sau orizont salic între 50 şi 100 cm adâncime ai profilului</w:t>
      </w:r>
      <w:r w:rsidR="002C4D8E" w:rsidRPr="002161E4">
        <w:rPr>
          <w:rFonts w:ascii="Times New Roman" w:eastAsiaTheme="minorEastAsia" w:hAnsi="Times New Roman" w:cs="Times New Roman"/>
          <w:bCs/>
          <w:iCs/>
          <w:sz w:val="24"/>
          <w:szCs w:val="24"/>
          <w:lang w:val="ro-RO"/>
        </w:rPr>
        <w:t xml:space="preserve">. </w:t>
      </w:r>
    </w:p>
    <w:p w14:paraId="0F3A7D13" w14:textId="77777777" w:rsidR="002C4D8E" w:rsidRPr="007218AC" w:rsidRDefault="002C4D8E"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vertic salinic cernic (FZ ar.vs.sc.ce)</w:t>
      </w:r>
    </w:p>
    <w:p w14:paraId="51DCFA06" w14:textId="77777777" w:rsidR="002C4D8E" w:rsidRPr="007218AC" w:rsidRDefault="002C4D8E"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257093E5"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6AE67841"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26A03B11" w14:textId="6F3D525B"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009E2A0D">
        <w:rPr>
          <w:rFonts w:ascii="Times New Roman" w:eastAsiaTheme="minorEastAsia" w:hAnsi="Times New Roman" w:cs="Times New Roman"/>
          <w:b/>
          <w:i/>
          <w:iCs/>
          <w:sz w:val="24"/>
          <w:szCs w:val="24"/>
          <w:lang w:val="ro-RO"/>
        </w:rPr>
        <w:t xml:space="preserve"> </w:t>
      </w:r>
      <w:r w:rsidRPr="007218AC">
        <w:rPr>
          <w:rFonts w:ascii="Times New Roman" w:eastAsiaTheme="minorEastAsia" w:hAnsi="Times New Roman" w:cs="Times New Roman"/>
          <w:b/>
          <w:i/>
          <w:iCs/>
          <w:sz w:val="24"/>
          <w:szCs w:val="24"/>
          <w:lang w:val="ro-RO"/>
        </w:rPr>
        <w:t>C</w:t>
      </w:r>
    </w:p>
    <w:p w14:paraId="6C06D2EA" w14:textId="1E8D6A31"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009E2A0D">
        <w:rPr>
          <w:rFonts w:ascii="Times New Roman" w:eastAsiaTheme="minorEastAsia" w:hAnsi="Times New Roman" w:cs="Times New Roman"/>
          <w:b/>
          <w:i/>
          <w:iCs/>
          <w:sz w:val="24"/>
          <w:szCs w:val="24"/>
          <w:lang w:val="ro-RO"/>
        </w:rPr>
        <w:t xml:space="preserve"> </w:t>
      </w:r>
      <w:r w:rsidRPr="007218AC">
        <w:rPr>
          <w:rFonts w:ascii="Times New Roman" w:eastAsiaTheme="minorEastAsia" w:hAnsi="Times New Roman" w:cs="Times New Roman"/>
          <w:b/>
          <w:i/>
          <w:iCs/>
          <w:sz w:val="24"/>
          <w:szCs w:val="24"/>
          <w:lang w:val="ro-RO"/>
        </w:rPr>
        <w:t>Cz</w:t>
      </w:r>
    </w:p>
    <w:p w14:paraId="5CD64FBF"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Csa sau Czsa</w:t>
      </w:r>
    </w:p>
    <w:p w14:paraId="24BE2C3A" w14:textId="77777777" w:rsidR="002C4D8E" w:rsidRPr="002161E4" w:rsidRDefault="00367539" w:rsidP="009336E0">
      <w:pPr>
        <w:spacing w:after="0" w:line="360" w:lineRule="auto"/>
        <w:jc w:val="both"/>
        <w:rPr>
          <w:rFonts w:ascii="Times New Roman" w:eastAsiaTheme="minorEastAsia" w:hAnsi="Times New Roman" w:cs="Times New Roman"/>
          <w:bCs/>
          <w:iCs/>
          <w:sz w:val="24"/>
          <w:szCs w:val="24"/>
          <w:lang w:val="ro-RO"/>
        </w:rPr>
      </w:pPr>
      <w:r w:rsidRPr="00EE4379">
        <w:rPr>
          <w:rFonts w:ascii="Times New Roman" w:eastAsiaTheme="minorEastAsia" w:hAnsi="Times New Roman" w:cs="Times New Roman"/>
          <w:b/>
          <w:iCs/>
          <w:sz w:val="24"/>
          <w:szCs w:val="24"/>
          <w:lang w:val="ro-RO"/>
        </w:rPr>
        <w:t>14.d.</w:t>
      </w:r>
      <w:r w:rsidR="00EE4379">
        <w:rPr>
          <w:rFonts w:ascii="Times New Roman" w:eastAsiaTheme="minorEastAsia" w:hAnsi="Times New Roman" w:cs="Times New Roman"/>
          <w:b/>
          <w:iCs/>
          <w:sz w:val="24"/>
          <w:szCs w:val="24"/>
          <w:lang w:val="ro-RO"/>
        </w:rPr>
        <w:t xml:space="preserve"> </w:t>
      </w:r>
      <w:r w:rsidR="002C4D8E" w:rsidRPr="002161E4">
        <w:rPr>
          <w:rStyle w:val="Bodytext285pt"/>
          <w:rFonts w:eastAsia="Century Schoolbook"/>
          <w:sz w:val="24"/>
          <w:szCs w:val="24"/>
        </w:rPr>
        <w:t xml:space="preserve">Soluri având orizont contractilo-gonflant (z) situat de la baza orizontului Am şi 100 cm </w:t>
      </w:r>
      <w:r w:rsidR="002C4D8E" w:rsidRPr="002161E4">
        <w:rPr>
          <w:rFonts w:ascii="Times New Roman" w:eastAsiaTheme="minorEastAsia" w:hAnsi="Times New Roman" w:cs="Times New Roman"/>
          <w:bCs/>
          <w:iCs/>
          <w:sz w:val="24"/>
          <w:szCs w:val="24"/>
          <w:lang w:val="ro-RO"/>
        </w:rPr>
        <w:t>şi orizont ac (hiponatric) în intervalul 0 – 100 cm sau orizont na (natric) în intervalul 50 – 100 cm.</w:t>
      </w:r>
    </w:p>
    <w:p w14:paraId="2EB37EBE" w14:textId="77777777" w:rsidR="002C4D8E" w:rsidRPr="007218AC" w:rsidRDefault="002C4D8E"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lastRenderedPageBreak/>
        <w:t>Faeoziom argic vertic sodic cernic (FZ ar.vs.ac.ce)</w:t>
      </w:r>
    </w:p>
    <w:p w14:paraId="3712186A" w14:textId="77777777" w:rsidR="002C4D8E" w:rsidRPr="007218AC" w:rsidRDefault="002C4D8E" w:rsidP="007218AC">
      <w:pPr>
        <w:spacing w:after="0" w:line="360" w:lineRule="auto"/>
        <w:jc w:val="center"/>
        <w:rPr>
          <w:rFonts w:ascii="Times New Roman" w:eastAsiaTheme="minorEastAsia" w:hAnsi="Times New Roman" w:cs="Times New Roman"/>
          <w:bCs/>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4C3F68BC"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Cac </w:t>
      </w:r>
      <w:r w:rsidRPr="00510A5F">
        <w:rPr>
          <w:rFonts w:ascii="Times New Roman" w:eastAsiaTheme="minorEastAsia" w:hAnsi="Times New Roman" w:cs="Times New Roman"/>
          <w:iCs/>
          <w:sz w:val="24"/>
          <w:szCs w:val="24"/>
          <w:lang w:val="ro-RO"/>
        </w:rPr>
        <w:t>sau</w:t>
      </w:r>
      <w:r w:rsidRPr="007218AC">
        <w:rPr>
          <w:rFonts w:ascii="Times New Roman" w:eastAsiaTheme="minorEastAsia" w:hAnsi="Times New Roman" w:cs="Times New Roman"/>
          <w:b/>
          <w:i/>
          <w:iCs/>
          <w:sz w:val="24"/>
          <w:szCs w:val="24"/>
          <w:lang w:val="ro-RO"/>
        </w:rPr>
        <w:t xml:space="preserve"> Czac</w:t>
      </w:r>
    </w:p>
    <w:p w14:paraId="37A1C00D"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Cac </w:t>
      </w:r>
      <w:r w:rsidRPr="00510A5F">
        <w:rPr>
          <w:rFonts w:ascii="Times New Roman" w:eastAsiaTheme="minorEastAsia" w:hAnsi="Times New Roman" w:cs="Times New Roman"/>
          <w:iCs/>
          <w:sz w:val="24"/>
          <w:szCs w:val="24"/>
          <w:lang w:val="ro-RO"/>
        </w:rPr>
        <w:t>sau</w:t>
      </w:r>
      <w:r w:rsidRPr="007218AC">
        <w:rPr>
          <w:rFonts w:ascii="Times New Roman" w:eastAsiaTheme="minorEastAsia" w:hAnsi="Times New Roman" w:cs="Times New Roman"/>
          <w:b/>
          <w:i/>
          <w:iCs/>
          <w:sz w:val="24"/>
          <w:szCs w:val="24"/>
          <w:lang w:val="ro-RO"/>
        </w:rPr>
        <w:t xml:space="preserve"> Czac</w:t>
      </w:r>
    </w:p>
    <w:p w14:paraId="53517EB3"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Cna </w:t>
      </w:r>
      <w:r w:rsidRPr="00510A5F">
        <w:rPr>
          <w:rFonts w:ascii="Times New Roman" w:eastAsiaTheme="minorEastAsia" w:hAnsi="Times New Roman" w:cs="Times New Roman"/>
          <w:iCs/>
          <w:sz w:val="24"/>
          <w:szCs w:val="24"/>
          <w:lang w:val="ro-RO"/>
        </w:rPr>
        <w:t>sau</w:t>
      </w:r>
      <w:r w:rsidRPr="007218AC">
        <w:rPr>
          <w:rFonts w:ascii="Times New Roman" w:eastAsiaTheme="minorEastAsia" w:hAnsi="Times New Roman" w:cs="Times New Roman"/>
          <w:b/>
          <w:i/>
          <w:iCs/>
          <w:sz w:val="24"/>
          <w:szCs w:val="24"/>
          <w:lang w:val="ro-RO"/>
        </w:rPr>
        <w:t xml:space="preserve"> Czac</w:t>
      </w:r>
    </w:p>
    <w:p w14:paraId="787679E8" w14:textId="77777777" w:rsidR="002C4D8E" w:rsidRPr="002161E4" w:rsidRDefault="00367539" w:rsidP="009336E0">
      <w:pPr>
        <w:spacing w:after="0" w:line="360" w:lineRule="auto"/>
        <w:jc w:val="both"/>
        <w:rPr>
          <w:rStyle w:val="Bodytext285pt"/>
          <w:rFonts w:eastAsiaTheme="minorEastAsia"/>
          <w:b/>
          <w:iCs/>
          <w:color w:val="auto"/>
          <w:sz w:val="24"/>
          <w:szCs w:val="24"/>
          <w:shd w:val="clear" w:color="auto" w:fill="auto"/>
          <w:lang w:eastAsia="en-US" w:bidi="ar-SA"/>
        </w:rPr>
      </w:pPr>
      <w:r w:rsidRPr="00EE4379">
        <w:rPr>
          <w:rFonts w:ascii="Times New Roman" w:eastAsiaTheme="minorEastAsia" w:hAnsi="Times New Roman" w:cs="Times New Roman"/>
          <w:b/>
          <w:iCs/>
          <w:sz w:val="24"/>
          <w:szCs w:val="24"/>
          <w:lang w:val="ro-RO"/>
        </w:rPr>
        <w:t>14.e</w:t>
      </w:r>
      <w:r w:rsidR="002C4D8E" w:rsidRPr="00EE4379">
        <w:rPr>
          <w:rFonts w:ascii="Times New Roman" w:eastAsiaTheme="minorEastAsia" w:hAnsi="Times New Roman" w:cs="Times New Roman"/>
          <w:b/>
          <w:iCs/>
          <w:sz w:val="24"/>
          <w:szCs w:val="24"/>
          <w:lang w:val="ro-RO"/>
        </w:rPr>
        <w:t>.</w:t>
      </w:r>
      <w:r w:rsidR="002C4D8E" w:rsidRPr="002161E4">
        <w:rPr>
          <w:rFonts w:ascii="Times New Roman" w:eastAsiaTheme="minorEastAsia" w:hAnsi="Times New Roman" w:cs="Times New Roman"/>
          <w:iCs/>
          <w:sz w:val="24"/>
          <w:szCs w:val="24"/>
          <w:lang w:val="ro-RO"/>
        </w:rPr>
        <w:t xml:space="preserve"> </w:t>
      </w:r>
      <w:r w:rsidR="002C4D8E" w:rsidRPr="002161E4">
        <w:rPr>
          <w:rStyle w:val="Bodytext285pt"/>
          <w:rFonts w:eastAsia="Century Schoolbook"/>
          <w:sz w:val="24"/>
          <w:szCs w:val="24"/>
        </w:rPr>
        <w:t xml:space="preserve">Soluri având orizont contractilo-gonflant (z) situat de la baza orizontului Am şi 100 cm </w:t>
      </w:r>
      <w:r w:rsidR="002C4D8E" w:rsidRPr="002161E4">
        <w:rPr>
          <w:rFonts w:ascii="Times New Roman" w:eastAsiaTheme="minorEastAsia" w:hAnsi="Times New Roman" w:cs="Times New Roman"/>
          <w:bCs/>
          <w:iCs/>
          <w:sz w:val="24"/>
          <w:szCs w:val="24"/>
          <w:lang w:val="ro-RO"/>
        </w:rPr>
        <w:t>şi</w:t>
      </w:r>
      <w:r w:rsidR="002C4D8E" w:rsidRPr="002161E4">
        <w:rPr>
          <w:rFonts w:ascii="Times New Roman" w:eastAsiaTheme="minorEastAsia" w:hAnsi="Times New Roman" w:cs="Times New Roman"/>
          <w:b/>
          <w:iCs/>
          <w:sz w:val="24"/>
          <w:szCs w:val="24"/>
          <w:lang w:val="ro-RO"/>
        </w:rPr>
        <w:t xml:space="preserve"> </w:t>
      </w:r>
      <w:r w:rsidR="002C4D8E" w:rsidRPr="002161E4">
        <w:rPr>
          <w:rStyle w:val="Bodytext285pt"/>
          <w:rFonts w:eastAsia="Century Schoolbook"/>
          <w:sz w:val="24"/>
          <w:szCs w:val="24"/>
        </w:rPr>
        <w:t xml:space="preserve">orizont stagnogleic (W) începând în 50 – 100 cm sau orizont stagnogleizat (w) începând în 0 – 100 cm. </w:t>
      </w:r>
    </w:p>
    <w:p w14:paraId="742FB429" w14:textId="77777777" w:rsidR="002C4D8E" w:rsidRPr="007218AC" w:rsidRDefault="002C4D8E"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vertic stagnic cernic (FZ ar.vs.st.ce)</w:t>
      </w:r>
    </w:p>
    <w:p w14:paraId="651F84E6" w14:textId="77777777" w:rsidR="002C4D8E" w:rsidRPr="007218AC" w:rsidRDefault="002C4D8E"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i/>
          <w:iCs/>
          <w:sz w:val="24"/>
          <w:szCs w:val="24"/>
          <w:lang w:val="ro-RO"/>
        </w:rPr>
        <w:t>Succesiune de orizonturi:</w:t>
      </w:r>
    </w:p>
    <w:p w14:paraId="053A5D13"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w:r w:rsidRPr="00510A5F">
        <w:rPr>
          <w:rFonts w:ascii="Times New Roman" w:eastAsiaTheme="minorEastAsia" w:hAnsi="Times New Roman" w:cs="Times New Roman"/>
          <w:iCs/>
          <w:sz w:val="24"/>
          <w:szCs w:val="24"/>
          <w:lang w:val="ro-RO"/>
        </w:rPr>
        <w:t>sau</w:t>
      </w:r>
      <w:r w:rsidRPr="007218AC">
        <w:rPr>
          <w:rFonts w:ascii="Times New Roman" w:eastAsiaTheme="minorEastAsia" w:hAnsi="Times New Roman" w:cs="Times New Roman"/>
          <w:b/>
          <w:i/>
          <w:iCs/>
          <w:sz w:val="24"/>
          <w:szCs w:val="24"/>
          <w:lang w:val="ro-RO"/>
        </w:rPr>
        <w:t xml:space="preserve"> Cz</w:t>
      </w:r>
    </w:p>
    <w:p w14:paraId="2B115C7F"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w:r w:rsidRPr="00510A5F">
        <w:rPr>
          <w:rFonts w:ascii="Times New Roman" w:eastAsiaTheme="minorEastAsia" w:hAnsi="Times New Roman" w:cs="Times New Roman"/>
          <w:iCs/>
          <w:sz w:val="24"/>
          <w:szCs w:val="24"/>
          <w:lang w:val="ro-RO"/>
        </w:rPr>
        <w:t>sau</w:t>
      </w:r>
      <w:r w:rsidRPr="007218AC">
        <w:rPr>
          <w:rFonts w:ascii="Times New Roman" w:eastAsiaTheme="minorEastAsia" w:hAnsi="Times New Roman" w:cs="Times New Roman"/>
          <w:b/>
          <w:i/>
          <w:iCs/>
          <w:sz w:val="24"/>
          <w:szCs w:val="24"/>
          <w:lang w:val="ro-RO"/>
        </w:rPr>
        <w:t xml:space="preserve"> Cz</w:t>
      </w:r>
    </w:p>
    <w:p w14:paraId="54164FA0"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w:r w:rsidRPr="00510A5F">
        <w:rPr>
          <w:rFonts w:ascii="Times New Roman" w:eastAsiaTheme="minorEastAsia" w:hAnsi="Times New Roman" w:cs="Times New Roman"/>
          <w:iCs/>
          <w:sz w:val="24"/>
          <w:szCs w:val="24"/>
          <w:lang w:val="ro-RO"/>
        </w:rPr>
        <w:t>sau</w:t>
      </w:r>
      <w:r w:rsidRPr="007218AC">
        <w:rPr>
          <w:rFonts w:ascii="Times New Roman" w:eastAsiaTheme="minorEastAsia" w:hAnsi="Times New Roman" w:cs="Times New Roman"/>
          <w:b/>
          <w:i/>
          <w:iCs/>
          <w:sz w:val="24"/>
          <w:szCs w:val="24"/>
          <w:lang w:val="ro-RO"/>
        </w:rPr>
        <w:t xml:space="preserve"> Cz</w:t>
      </w:r>
    </w:p>
    <w:p w14:paraId="76F97EA5" w14:textId="77777777" w:rsidR="00E75AB6" w:rsidRPr="002161E4" w:rsidRDefault="00B45DD7" w:rsidP="009336E0">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11.c</w:t>
      </w:r>
      <w:r w:rsidR="00E75AB6" w:rsidRPr="002161E4">
        <w:rPr>
          <w:rFonts w:ascii="Times New Roman" w:eastAsiaTheme="minorEastAsia" w:hAnsi="Times New Roman" w:cs="Times New Roman"/>
          <w:b/>
          <w:iCs/>
          <w:sz w:val="24"/>
          <w:szCs w:val="24"/>
          <w:lang w:val="ro-RO"/>
        </w:rPr>
        <w:t xml:space="preserve">. </w:t>
      </w:r>
      <w:r w:rsidR="00E75AB6" w:rsidRPr="002161E4">
        <w:rPr>
          <w:rFonts w:ascii="Times New Roman" w:hAnsi="Times New Roman" w:cs="Times New Roman"/>
          <w:iCs/>
          <w:sz w:val="24"/>
          <w:szCs w:val="24"/>
        </w:rPr>
        <w:t xml:space="preserve">Soluri </w:t>
      </w:r>
      <w:r w:rsidR="00E75AB6" w:rsidRPr="002161E4">
        <w:rPr>
          <w:rStyle w:val="Bodytext285pt"/>
          <w:rFonts w:eastAsia="Century Schoolbook"/>
          <w:sz w:val="24"/>
          <w:szCs w:val="24"/>
        </w:rPr>
        <w:t xml:space="preserve">formate pe material parental marnic (argilă </w:t>
      </w:r>
      <m:oMath>
        <m:r>
          <m:rPr>
            <m:sty m:val="p"/>
          </m:rPr>
          <w:rPr>
            <w:rStyle w:val="Bodytext285pt"/>
            <w:rFonts w:ascii="Cambria Math" w:eastAsia="Century Schoolbook" w:hAnsi="Cambria Math"/>
            <w:sz w:val="24"/>
            <w:szCs w:val="24"/>
          </w:rPr>
          <m:t>&gt;</m:t>
        </m:r>
      </m:oMath>
      <w:r w:rsidR="00E75AB6"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E75AB6"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E75AB6" w:rsidRPr="002161E4">
        <w:rPr>
          <w:rStyle w:val="Bodytext285pt"/>
          <w:rFonts w:eastAsia="Century Schoolbook"/>
          <w:sz w:val="24"/>
          <w:szCs w:val="24"/>
        </w:rPr>
        <w:t>40%), material care apare în primii 75 cm ai profilului.</w:t>
      </w:r>
      <w:r w:rsidRPr="002161E4">
        <w:rPr>
          <w:rStyle w:val="Bodytext285pt"/>
          <w:rFonts w:eastAsia="Century Schoolbook"/>
          <w:sz w:val="24"/>
          <w:szCs w:val="24"/>
        </w:rPr>
        <w:t>..........................................</w:t>
      </w:r>
      <w:r w:rsidR="009336E0">
        <w:rPr>
          <w:rStyle w:val="Bodytext285pt"/>
          <w:rFonts w:eastAsia="Century Schoolbook"/>
          <w:sz w:val="24"/>
          <w:szCs w:val="24"/>
        </w:rPr>
        <w:t>...............................................</w:t>
      </w:r>
      <w:r w:rsidRPr="002161E4">
        <w:rPr>
          <w:rStyle w:val="Bodytext285pt"/>
          <w:rFonts w:eastAsia="Century Schoolbook"/>
          <w:sz w:val="24"/>
          <w:szCs w:val="24"/>
        </w:rPr>
        <w:t>.........15</w:t>
      </w:r>
    </w:p>
    <w:p w14:paraId="5C7C71C2" w14:textId="3B202FE5" w:rsidR="00B45DD7" w:rsidRPr="002161E4" w:rsidRDefault="00B45DD7" w:rsidP="009336E0">
      <w:pPr>
        <w:spacing w:after="0" w:line="360" w:lineRule="auto"/>
        <w:jc w:val="both"/>
        <w:rPr>
          <w:rStyle w:val="Bodytext285pt"/>
          <w:rFonts w:eastAsia="Century Schoolbook"/>
          <w:sz w:val="24"/>
          <w:szCs w:val="24"/>
        </w:rPr>
      </w:pPr>
      <w:r w:rsidRPr="002161E4">
        <w:rPr>
          <w:rFonts w:ascii="Times New Roman" w:hAnsi="Times New Roman" w:cs="Times New Roman"/>
          <w:iCs/>
          <w:sz w:val="24"/>
          <w:szCs w:val="24"/>
        </w:rPr>
        <w:t xml:space="preserve">15.a. Soluri </w:t>
      </w:r>
      <w:r w:rsidRPr="002161E4">
        <w:rPr>
          <w:rStyle w:val="Bodytext285pt"/>
          <w:rFonts w:eastAsia="Century Schoolbook"/>
          <w:sz w:val="24"/>
          <w:szCs w:val="24"/>
        </w:rPr>
        <w:t xml:space="preserve">formate pe material parental marnic (argilă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Pr="002161E4">
        <w:rPr>
          <w:rStyle w:val="Bodytext285pt"/>
          <w:rFonts w:eastAsia="Century Schoolbook"/>
          <w:sz w:val="24"/>
          <w:szCs w:val="24"/>
        </w:rPr>
        <w:t>40%), material care apare în primii 75 cm ai profilului, nu prezintă alte caractere sau orizonturi diagnostice</w:t>
      </w:r>
      <w:r w:rsidR="00FC07FD">
        <w:rPr>
          <w:rStyle w:val="Bodytext285pt"/>
          <w:rFonts w:eastAsia="Century Schoolbook"/>
          <w:sz w:val="24"/>
          <w:szCs w:val="24"/>
        </w:rPr>
        <w:t>.</w:t>
      </w:r>
    </w:p>
    <w:p w14:paraId="2D24F605" w14:textId="77777777" w:rsidR="00EE4379" w:rsidRPr="007218AC" w:rsidRDefault="00E75AB6"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pararendzinic (FZ ar.pa)</w:t>
      </w:r>
    </w:p>
    <w:p w14:paraId="7DFEEFC9" w14:textId="77777777" w:rsidR="00E75AB6" w:rsidRPr="007218AC" w:rsidRDefault="00E75AB6"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3841E748" w14:textId="77777777" w:rsidR="00E75AB6" w:rsidRPr="007218AC" w:rsidRDefault="00E75AB6"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53529956" w14:textId="77777777" w:rsidR="00B45DD7" w:rsidRPr="002161E4" w:rsidRDefault="00B45DD7" w:rsidP="00DB0757">
      <w:pPr>
        <w:spacing w:after="0" w:line="360" w:lineRule="auto"/>
        <w:rPr>
          <w:rStyle w:val="Bodytext285pt"/>
          <w:rFonts w:eastAsia="Century Schoolbook"/>
          <w:sz w:val="24"/>
          <w:szCs w:val="24"/>
        </w:rPr>
      </w:pPr>
      <w:r w:rsidRPr="00EE4379">
        <w:rPr>
          <w:rStyle w:val="Bodytext285pt"/>
          <w:rFonts w:eastAsia="Century Schoolbook"/>
          <w:b/>
          <w:sz w:val="24"/>
          <w:szCs w:val="24"/>
        </w:rPr>
        <w:t>15.b</w:t>
      </w:r>
      <w:r w:rsidRPr="002161E4">
        <w:rPr>
          <w:rStyle w:val="Bodytext285pt"/>
          <w:rFonts w:eastAsia="Century Schoolbook"/>
          <w:sz w:val="24"/>
          <w:szCs w:val="24"/>
        </w:rPr>
        <w:t>. Solul prezintă şi alte caractere sau orizonturi</w:t>
      </w:r>
      <w:r w:rsidR="009336E0">
        <w:rPr>
          <w:rStyle w:val="Bodytext285pt"/>
          <w:rFonts w:eastAsia="Century Schoolbook"/>
          <w:sz w:val="24"/>
          <w:szCs w:val="24"/>
        </w:rPr>
        <w:t xml:space="preserve"> diagnostice .............16</w:t>
      </w:r>
      <w:r w:rsidRPr="002161E4">
        <w:rPr>
          <w:rStyle w:val="Bodytext285pt"/>
          <w:rFonts w:eastAsia="Century Schoolbook"/>
          <w:sz w:val="24"/>
          <w:szCs w:val="24"/>
        </w:rPr>
        <w:t xml:space="preserve"> </w:t>
      </w:r>
    </w:p>
    <w:p w14:paraId="22D14C77" w14:textId="77777777" w:rsidR="00E75AB6" w:rsidRPr="002161E4" w:rsidRDefault="00B45DD7" w:rsidP="006F7777">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16.a</w:t>
      </w:r>
      <w:r w:rsidR="009B5CE7" w:rsidRPr="002161E4">
        <w:rPr>
          <w:rFonts w:ascii="Times New Roman" w:eastAsiaTheme="minorEastAsia" w:hAnsi="Times New Roman" w:cs="Times New Roman"/>
          <w:b/>
          <w:iCs/>
          <w:sz w:val="24"/>
          <w:szCs w:val="24"/>
          <w:lang w:val="ro-RO"/>
        </w:rPr>
        <w:t xml:space="preserve">. </w:t>
      </w:r>
      <w:r w:rsidR="00E75AB6" w:rsidRPr="002161E4">
        <w:rPr>
          <w:rFonts w:ascii="Times New Roman" w:hAnsi="Times New Roman" w:cs="Times New Roman"/>
          <w:iCs/>
          <w:sz w:val="24"/>
          <w:szCs w:val="24"/>
        </w:rPr>
        <w:t xml:space="preserve">Soluri având </w:t>
      </w:r>
      <w:r w:rsidR="009B5CE7" w:rsidRPr="002161E4">
        <w:rPr>
          <w:rFonts w:ascii="Times New Roman" w:hAnsi="Times New Roman" w:cs="Times New Roman"/>
          <w:iCs/>
          <w:sz w:val="24"/>
          <w:szCs w:val="24"/>
        </w:rPr>
        <w:t xml:space="preserve">orizont </w:t>
      </w:r>
      <w:r w:rsidR="00E75AB6" w:rsidRPr="002161E4">
        <w:rPr>
          <w:rStyle w:val="Bodytext285pt"/>
          <w:rFonts w:eastAsia="Century Schoolbook"/>
          <w:sz w:val="24"/>
          <w:szCs w:val="24"/>
        </w:rPr>
        <w:t xml:space="preserve">stagnogleic (W) începând în 50 – 100 cm sau orizont stagnogleizat (w) începând în 0 – 100 cm, formate pe material parental marnic (argilă </w:t>
      </w:r>
      <m:oMath>
        <m:r>
          <m:rPr>
            <m:sty m:val="p"/>
          </m:rPr>
          <w:rPr>
            <w:rStyle w:val="Bodytext285pt"/>
            <w:rFonts w:ascii="Cambria Math" w:eastAsia="Century Schoolbook" w:hAnsi="Cambria Math"/>
            <w:sz w:val="24"/>
            <w:szCs w:val="24"/>
          </w:rPr>
          <m:t>&gt;</m:t>
        </m:r>
      </m:oMath>
      <w:r w:rsidR="00E75AB6"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E75AB6"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E75AB6" w:rsidRPr="002161E4">
        <w:rPr>
          <w:rStyle w:val="Bodytext285pt"/>
          <w:rFonts w:eastAsia="Century Schoolbook"/>
          <w:sz w:val="24"/>
          <w:szCs w:val="24"/>
        </w:rPr>
        <w:t>40%), material care apare în primii 75 cm ai profilului.</w:t>
      </w:r>
    </w:p>
    <w:p w14:paraId="526F2B00" w14:textId="77777777" w:rsidR="009B5CE7" w:rsidRPr="007218AC" w:rsidRDefault="009B5CE7"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lastRenderedPageBreak/>
        <w:t>Faeoziom argic pararendzinic stagnic (FZ ar.pa.st)</w:t>
      </w:r>
    </w:p>
    <w:p w14:paraId="0DD17A91" w14:textId="77777777" w:rsidR="00E75AB6" w:rsidRPr="007218AC" w:rsidRDefault="00E75AB6"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i/>
          <w:iCs/>
          <w:sz w:val="24"/>
          <w:szCs w:val="24"/>
          <w:lang w:val="ro-RO"/>
        </w:rPr>
        <w:t>Succesiune de orizonturi:</w:t>
      </w:r>
    </w:p>
    <w:p w14:paraId="3857BECE" w14:textId="77777777" w:rsidR="00E75AB6" w:rsidRPr="007218AC" w:rsidRDefault="00E75AB6"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193FAC2C" w14:textId="77777777" w:rsidR="00E75AB6" w:rsidRPr="007218AC" w:rsidRDefault="00E75AB6"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3ABCC477" w14:textId="77777777" w:rsidR="00E75AB6" w:rsidRPr="007218AC" w:rsidRDefault="00E75AB6"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76C9D0B6" w14:textId="77777777" w:rsidR="00E75AB6" w:rsidRPr="002161E4" w:rsidRDefault="00B45DD7" w:rsidP="006F7777">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16.b</w:t>
      </w:r>
      <w:r w:rsidR="00E75AB6" w:rsidRPr="002161E4">
        <w:rPr>
          <w:rFonts w:ascii="Times New Roman" w:eastAsiaTheme="minorEastAsia" w:hAnsi="Times New Roman" w:cs="Times New Roman"/>
          <w:b/>
          <w:iCs/>
          <w:sz w:val="24"/>
          <w:szCs w:val="24"/>
          <w:lang w:val="ro-RO"/>
        </w:rPr>
        <w:t>.</w:t>
      </w:r>
      <w:r w:rsidR="009B5CE7" w:rsidRPr="002161E4">
        <w:rPr>
          <w:rFonts w:ascii="Times New Roman" w:eastAsiaTheme="minorEastAsia" w:hAnsi="Times New Roman" w:cs="Times New Roman"/>
          <w:b/>
          <w:iCs/>
          <w:sz w:val="24"/>
          <w:szCs w:val="24"/>
          <w:lang w:val="ro-RO"/>
        </w:rPr>
        <w:t xml:space="preserve"> </w:t>
      </w:r>
      <w:r w:rsidR="00E75AB6" w:rsidRPr="002161E4">
        <w:rPr>
          <w:rFonts w:ascii="Times New Roman" w:hAnsi="Times New Roman" w:cs="Times New Roman"/>
          <w:iCs/>
          <w:sz w:val="24"/>
          <w:szCs w:val="24"/>
        </w:rPr>
        <w:t xml:space="preserve">Soluri având </w:t>
      </w:r>
      <w:r w:rsidR="00E75AB6" w:rsidRPr="002161E4">
        <w:rPr>
          <w:rStyle w:val="Bodytext285pt"/>
          <w:rFonts w:eastAsia="Century Schoolbook"/>
          <w:sz w:val="24"/>
          <w:szCs w:val="24"/>
        </w:rPr>
        <w:t>orizont contractilo-gonflant (z) situat de la baza orizontului Am şi 100 cm adâncime.</w:t>
      </w:r>
      <w:r w:rsidR="00E75AB6" w:rsidRPr="002161E4">
        <w:rPr>
          <w:rFonts w:ascii="Times New Roman" w:eastAsia="Century Schoolbook" w:hAnsi="Times New Roman" w:cs="Times New Roman"/>
          <w:color w:val="000000"/>
          <w:sz w:val="24"/>
          <w:szCs w:val="24"/>
          <w:shd w:val="clear" w:color="auto" w:fill="FFFFFF"/>
          <w:lang w:val="ro-RO" w:eastAsia="ro-RO" w:bidi="ro-RO"/>
        </w:rPr>
        <w:t xml:space="preserve"> </w:t>
      </w:r>
      <w:r w:rsidR="00E75AB6" w:rsidRPr="002161E4">
        <w:rPr>
          <w:rStyle w:val="Bodytext285pt"/>
          <w:rFonts w:eastAsia="Century Schoolbook"/>
          <w:sz w:val="24"/>
          <w:szCs w:val="24"/>
        </w:rPr>
        <w:t xml:space="preserve">Sunt formate pe materiale parentale marnice (argilă </w:t>
      </w:r>
      <m:oMath>
        <m:r>
          <m:rPr>
            <m:sty m:val="p"/>
          </m:rPr>
          <w:rPr>
            <w:rStyle w:val="Bodytext285pt"/>
            <w:rFonts w:ascii="Cambria Math" w:eastAsia="Century Schoolbook" w:hAnsi="Cambria Math"/>
            <w:sz w:val="24"/>
            <w:szCs w:val="24"/>
          </w:rPr>
          <m:t>&gt;</m:t>
        </m:r>
      </m:oMath>
      <w:r w:rsidR="00E75AB6"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E75AB6"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E75AB6" w:rsidRPr="002161E4">
        <w:rPr>
          <w:rStyle w:val="Bodytext285pt"/>
          <w:rFonts w:eastAsia="Century Schoolbook"/>
          <w:sz w:val="24"/>
          <w:szCs w:val="24"/>
        </w:rPr>
        <w:t>40%), materiale care apar în primii 75 cm ai profilului.</w:t>
      </w:r>
    </w:p>
    <w:p w14:paraId="3758BAE6" w14:textId="77777777" w:rsidR="009B5CE7" w:rsidRPr="007218AC" w:rsidRDefault="009B5CE7"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argic pararendzinic vertic (FZ ar.pa.vs)</w:t>
      </w:r>
    </w:p>
    <w:p w14:paraId="6206C8DE" w14:textId="77777777" w:rsidR="00E75AB6" w:rsidRPr="007218AC" w:rsidRDefault="00E75AB6"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3954D925" w14:textId="77777777" w:rsidR="00E75AB6" w:rsidRPr="007218AC" w:rsidRDefault="00E75AB6"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071B3AE2" w14:textId="77777777" w:rsidR="00EB78E8" w:rsidRPr="007218AC" w:rsidRDefault="00E75AB6"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3AAEACCB" w14:textId="77777777" w:rsidR="009B5CE7" w:rsidRPr="002161E4" w:rsidRDefault="00EB78E8" w:rsidP="006F7777">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11</w:t>
      </w:r>
      <w:r w:rsidRPr="002161E4">
        <w:rPr>
          <w:rStyle w:val="Bodytext285pt"/>
          <w:rFonts w:eastAsia="Century Schoolbook"/>
          <w:b/>
          <w:bCs/>
          <w:sz w:val="24"/>
          <w:szCs w:val="24"/>
        </w:rPr>
        <w:t>.d</w:t>
      </w:r>
      <w:r w:rsidR="009B5CE7" w:rsidRPr="002161E4">
        <w:rPr>
          <w:rStyle w:val="Bodytext285pt"/>
          <w:rFonts w:eastAsia="Century Schoolbook"/>
          <w:b/>
          <w:bCs/>
          <w:sz w:val="24"/>
          <w:szCs w:val="24"/>
        </w:rPr>
        <w:t xml:space="preserve">. </w:t>
      </w:r>
      <w:r w:rsidR="009B5CE7" w:rsidRPr="002161E4">
        <w:rPr>
          <w:rFonts w:ascii="Times New Roman" w:hAnsi="Times New Roman" w:cs="Times New Roman"/>
          <w:iCs/>
          <w:sz w:val="24"/>
          <w:szCs w:val="24"/>
        </w:rPr>
        <w:t xml:space="preserve">Soluri </w:t>
      </w:r>
      <w:r w:rsidR="00234FE8" w:rsidRPr="002161E4">
        <w:rPr>
          <w:rFonts w:ascii="Times New Roman" w:hAnsi="Times New Roman" w:cs="Times New Roman"/>
          <w:iCs/>
          <w:sz w:val="24"/>
          <w:szCs w:val="24"/>
        </w:rPr>
        <w:t>care</w:t>
      </w:r>
      <w:r w:rsidR="00234FE8" w:rsidRPr="002161E4">
        <w:rPr>
          <w:rStyle w:val="Bodytext285pt"/>
          <w:rFonts w:eastAsia="Century Schoolbook"/>
          <w:b/>
          <w:bCs/>
          <w:sz w:val="24"/>
          <w:szCs w:val="24"/>
        </w:rPr>
        <w:t xml:space="preserve"> </w:t>
      </w:r>
      <w:r w:rsidR="00234FE8" w:rsidRPr="002161E4">
        <w:rPr>
          <w:rStyle w:val="Bodytext285pt"/>
          <w:rFonts w:eastAsia="Century Schoolbook"/>
          <w:sz w:val="24"/>
          <w:szCs w:val="24"/>
        </w:rPr>
        <w:t>p</w:t>
      </w:r>
      <w:r w:rsidR="009B5CE7" w:rsidRPr="002161E4">
        <w:rPr>
          <w:rStyle w:val="Bodytext285pt"/>
          <w:rFonts w:eastAsia="Century Schoolbook"/>
          <w:sz w:val="24"/>
          <w:szCs w:val="24"/>
        </w:rPr>
        <w:t>rezintă exces temporar de apă provenit din precipitaţii şi/sau izvoare de coastă şi/sau din infiltraţiile laterale prin orizonturile profilului de sol situat pe versant şi prezintă orizont w începând în 0 – 50 cm şi orizont Gox începând în 0 – 150 cm.</w:t>
      </w:r>
      <w:r w:rsidR="006F7777">
        <w:rPr>
          <w:rStyle w:val="Bodytext285pt"/>
          <w:rFonts w:eastAsia="Century Schoolbook"/>
          <w:sz w:val="24"/>
          <w:szCs w:val="24"/>
        </w:rPr>
        <w:t>........................................</w:t>
      </w:r>
      <w:r w:rsidRPr="002161E4">
        <w:rPr>
          <w:rStyle w:val="Bodytext285pt"/>
          <w:rFonts w:eastAsia="Century Schoolbook"/>
          <w:sz w:val="24"/>
          <w:szCs w:val="24"/>
        </w:rPr>
        <w:t>......</w:t>
      </w:r>
      <w:r w:rsidRPr="006F7777">
        <w:rPr>
          <w:rStyle w:val="Bodytext285pt"/>
          <w:rFonts w:eastAsia="Century Schoolbook"/>
          <w:sz w:val="24"/>
          <w:szCs w:val="24"/>
        </w:rPr>
        <w:t>17</w:t>
      </w:r>
    </w:p>
    <w:p w14:paraId="5A27C687" w14:textId="088F4652" w:rsidR="00EB78E8" w:rsidRPr="002161E4" w:rsidRDefault="00EB78E8" w:rsidP="006F7777">
      <w:pPr>
        <w:spacing w:after="0" w:line="360" w:lineRule="auto"/>
        <w:jc w:val="both"/>
        <w:rPr>
          <w:rStyle w:val="Bodytext285pt"/>
          <w:rFonts w:eastAsia="Century Schoolbook"/>
          <w:b/>
          <w:bCs/>
          <w:sz w:val="24"/>
          <w:szCs w:val="24"/>
        </w:rPr>
      </w:pPr>
      <w:r w:rsidRPr="002161E4">
        <w:rPr>
          <w:rStyle w:val="Bodytext285pt"/>
          <w:rFonts w:eastAsia="Century Schoolbook"/>
          <w:b/>
          <w:bCs/>
          <w:sz w:val="24"/>
          <w:szCs w:val="24"/>
        </w:rPr>
        <w:t xml:space="preserve">17.a. </w:t>
      </w:r>
      <w:r w:rsidRPr="002161E4">
        <w:rPr>
          <w:rFonts w:ascii="Times New Roman" w:hAnsi="Times New Roman" w:cs="Times New Roman"/>
          <w:iCs/>
          <w:sz w:val="24"/>
          <w:szCs w:val="24"/>
        </w:rPr>
        <w:t>Soluri care</w:t>
      </w:r>
      <w:r w:rsidRPr="002161E4">
        <w:rPr>
          <w:rStyle w:val="Bodytext285pt"/>
          <w:rFonts w:eastAsia="Century Schoolbook"/>
          <w:b/>
          <w:bCs/>
          <w:sz w:val="24"/>
          <w:szCs w:val="24"/>
        </w:rPr>
        <w:t xml:space="preserve"> </w:t>
      </w:r>
      <w:r w:rsidRPr="002161E4">
        <w:rPr>
          <w:rStyle w:val="Bodytext285pt"/>
          <w:rFonts w:eastAsia="Century Schoolbook"/>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 nu prezintă alte caractere sau orizonturi diagnostice</w:t>
      </w:r>
      <w:r w:rsidR="00D93856">
        <w:rPr>
          <w:rStyle w:val="Bodytext285pt"/>
          <w:rFonts w:eastAsia="Century Schoolbook"/>
          <w:sz w:val="24"/>
          <w:szCs w:val="24"/>
        </w:rPr>
        <w:t>.</w:t>
      </w:r>
    </w:p>
    <w:p w14:paraId="42F820A1" w14:textId="77777777" w:rsidR="009B5CE7" w:rsidRPr="007218AC" w:rsidRDefault="009B5CE7" w:rsidP="00DA144B">
      <w:pPr>
        <w:spacing w:after="0" w:line="360" w:lineRule="auto"/>
        <w:jc w:val="center"/>
        <w:outlineLvl w:val="0"/>
        <w:rPr>
          <w:rStyle w:val="Bodytext285pt"/>
          <w:rFonts w:eastAsia="Century Schoolbook"/>
          <w:b/>
          <w:bCs/>
          <w:i/>
          <w:sz w:val="24"/>
          <w:szCs w:val="24"/>
        </w:rPr>
      </w:pPr>
      <w:r w:rsidRPr="007218AC">
        <w:rPr>
          <w:rStyle w:val="Bodytext285pt"/>
          <w:rFonts w:eastAsia="Century Schoolbook"/>
          <w:b/>
          <w:bCs/>
          <w:i/>
          <w:sz w:val="24"/>
          <w:szCs w:val="24"/>
        </w:rPr>
        <w:t>Faeoziom argic clinogleic (FZ ar.cl)</w:t>
      </w:r>
    </w:p>
    <w:p w14:paraId="4408966E" w14:textId="77777777" w:rsidR="009B5CE7" w:rsidRPr="007218AC" w:rsidRDefault="009B5CE7"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187FE0EA" w14:textId="77777777" w:rsidR="009B5CE7" w:rsidRPr="007218AC" w:rsidRDefault="009B5CE7" w:rsidP="007218AC">
      <w:pPr>
        <w:spacing w:after="0" w:line="360" w:lineRule="auto"/>
        <w:jc w:val="center"/>
        <w:rPr>
          <w:rStyle w:val="Bodytext285pt"/>
          <w:rFonts w:eastAsiaTheme="minorEastAsia"/>
          <w:b/>
          <w:i/>
          <w:iCs/>
          <w:sz w:val="24"/>
          <w:szCs w:val="24"/>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7CE43A82" w14:textId="77777777" w:rsidR="009B5CE7" w:rsidRPr="007218AC" w:rsidRDefault="009B5CE7"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5AA594B2" w14:textId="77777777" w:rsidR="009B5CE7" w:rsidRPr="007218AC" w:rsidRDefault="009B5CE7"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r w:rsidR="00EB78E8" w:rsidRPr="007218AC">
        <w:rPr>
          <w:rFonts w:ascii="Times New Roman" w:eastAsiaTheme="minorEastAsia" w:hAnsi="Times New Roman" w:cs="Times New Roman"/>
          <w:b/>
          <w:i/>
          <w:iCs/>
          <w:sz w:val="24"/>
          <w:szCs w:val="24"/>
          <w:lang w:val="ro-RO"/>
        </w:rPr>
        <w:t>g</w:t>
      </w:r>
      <w:r w:rsidRPr="007218AC">
        <w:rPr>
          <w:rFonts w:ascii="Times New Roman" w:eastAsiaTheme="minorEastAsia" w:hAnsi="Times New Roman" w:cs="Times New Roman"/>
          <w:b/>
          <w:i/>
          <w:iCs/>
          <w:sz w:val="24"/>
          <w:szCs w:val="24"/>
          <w:lang w:val="ro-RO"/>
        </w:rPr>
        <w:t>ox</w:t>
      </w:r>
    </w:p>
    <w:p w14:paraId="1D465A17" w14:textId="674597B4" w:rsidR="00EB78E8" w:rsidRPr="007218AC" w:rsidRDefault="00EB78E8" w:rsidP="00DB0757">
      <w:pPr>
        <w:spacing w:after="0" w:line="360" w:lineRule="auto"/>
        <w:rPr>
          <w:rFonts w:ascii="Times New Roman" w:eastAsia="Century Schoolbook" w:hAnsi="Times New Roman" w:cs="Times New Roman"/>
          <w:b/>
          <w:bCs/>
          <w:color w:val="000000"/>
          <w:sz w:val="24"/>
          <w:szCs w:val="24"/>
          <w:shd w:val="clear" w:color="auto" w:fill="FFFFFF"/>
          <w:lang w:val="ro-RO" w:eastAsia="ro-RO" w:bidi="ro-RO"/>
        </w:rPr>
      </w:pPr>
      <w:r w:rsidRPr="002161E4">
        <w:rPr>
          <w:rFonts w:ascii="Times New Roman" w:eastAsiaTheme="minorEastAsia" w:hAnsi="Times New Roman" w:cs="Times New Roman"/>
          <w:b/>
          <w:iCs/>
          <w:sz w:val="24"/>
          <w:szCs w:val="24"/>
          <w:lang w:val="ro-RO"/>
        </w:rPr>
        <w:lastRenderedPageBreak/>
        <w:t>17.b.</w:t>
      </w:r>
      <w:r w:rsidR="00D93856">
        <w:rPr>
          <w:rFonts w:ascii="Times New Roman" w:eastAsiaTheme="minorEastAsia" w:hAnsi="Times New Roman" w:cs="Times New Roman"/>
          <w:b/>
          <w:iCs/>
          <w:sz w:val="24"/>
          <w:szCs w:val="24"/>
          <w:lang w:val="ro-RO"/>
        </w:rPr>
        <w:t xml:space="preserve"> </w:t>
      </w:r>
      <w:r w:rsidRPr="007218AC">
        <w:rPr>
          <w:rFonts w:ascii="Times New Roman" w:eastAsiaTheme="minorEastAsia" w:hAnsi="Times New Roman" w:cs="Times New Roman"/>
          <w:iCs/>
          <w:sz w:val="24"/>
          <w:szCs w:val="24"/>
          <w:lang w:val="ro-RO"/>
        </w:rPr>
        <w:t>Solul</w:t>
      </w:r>
      <w:r w:rsidR="009E2A0D">
        <w:rPr>
          <w:rFonts w:ascii="Times New Roman" w:eastAsiaTheme="minorEastAsia" w:hAnsi="Times New Roman" w:cs="Times New Roman"/>
          <w:b/>
          <w:iCs/>
          <w:sz w:val="24"/>
          <w:szCs w:val="24"/>
          <w:lang w:val="ro-RO"/>
        </w:rPr>
        <w:t xml:space="preserve"> </w:t>
      </w:r>
      <w:r w:rsidRPr="002161E4">
        <w:rPr>
          <w:rStyle w:val="Bodytext285pt"/>
          <w:rFonts w:eastAsia="Century Schoolbook"/>
          <w:sz w:val="24"/>
          <w:szCs w:val="24"/>
        </w:rPr>
        <w:t xml:space="preserve">prezintă alte caractere sau orizonturi </w:t>
      </w:r>
      <w:r w:rsidR="006F7777">
        <w:rPr>
          <w:rStyle w:val="Bodytext285pt"/>
          <w:rFonts w:eastAsia="Century Schoolbook"/>
          <w:sz w:val="24"/>
          <w:szCs w:val="24"/>
        </w:rPr>
        <w:t xml:space="preserve">diagnostice ................18 </w:t>
      </w:r>
    </w:p>
    <w:p w14:paraId="2EFAEDA3" w14:textId="77777777" w:rsidR="009B5CE7" w:rsidRPr="002161E4" w:rsidRDefault="00EB78E8" w:rsidP="006F7777">
      <w:pPr>
        <w:spacing w:after="0" w:line="360" w:lineRule="auto"/>
        <w:jc w:val="both"/>
        <w:rPr>
          <w:rStyle w:val="Bodytext285pt"/>
          <w:rFonts w:eastAsia="Century Schoolbook"/>
          <w:b/>
          <w:bCs/>
          <w:sz w:val="24"/>
          <w:szCs w:val="24"/>
        </w:rPr>
      </w:pPr>
      <w:r w:rsidRPr="002161E4">
        <w:rPr>
          <w:rStyle w:val="Bodytext285pt"/>
          <w:rFonts w:eastAsia="Century Schoolbook"/>
          <w:b/>
          <w:bCs/>
          <w:sz w:val="24"/>
          <w:szCs w:val="24"/>
        </w:rPr>
        <w:t>18.a.</w:t>
      </w:r>
      <w:r w:rsidR="009B5CE7" w:rsidRPr="002161E4">
        <w:rPr>
          <w:rStyle w:val="Bodytext285pt"/>
          <w:rFonts w:eastAsia="Century Schoolbook"/>
          <w:b/>
          <w:bCs/>
          <w:sz w:val="24"/>
          <w:szCs w:val="24"/>
        </w:rPr>
        <w:t xml:space="preserve"> </w:t>
      </w:r>
      <w:r w:rsidR="00234FE8" w:rsidRPr="002161E4">
        <w:rPr>
          <w:rFonts w:ascii="Times New Roman" w:hAnsi="Times New Roman" w:cs="Times New Roman"/>
          <w:iCs/>
          <w:sz w:val="24"/>
          <w:szCs w:val="24"/>
        </w:rPr>
        <w:t>Soluri care</w:t>
      </w:r>
      <w:r w:rsidR="00234FE8" w:rsidRPr="002161E4">
        <w:rPr>
          <w:rStyle w:val="Bodytext285pt"/>
          <w:rFonts w:eastAsia="Century Schoolbook"/>
          <w:b/>
          <w:bCs/>
          <w:sz w:val="24"/>
          <w:szCs w:val="24"/>
        </w:rPr>
        <w:t xml:space="preserve"> </w:t>
      </w:r>
      <w:r w:rsidR="00234FE8" w:rsidRPr="002161E4">
        <w:rPr>
          <w:rStyle w:val="Bodytext285pt"/>
          <w:rFonts w:eastAsia="Century Schoolbook"/>
          <w:sz w:val="24"/>
          <w:szCs w:val="24"/>
        </w:rPr>
        <w:t xml:space="preserve">prezintă exces temporar de apă provenit din precipitaţii şi/sau izvoare de coastă şi/sau din infiltraţiile laterale prin orizonturile profilului de sol situat pe versant şi prezintă orizont w începând în 0 – 50 cm şi orizont Gox începând în 0 – 150 cm </w:t>
      </w:r>
      <w:r w:rsidR="009B5CE7" w:rsidRPr="002161E4">
        <w:rPr>
          <w:rStyle w:val="Bodytext285pt"/>
          <w:rFonts w:eastAsia="Century Schoolbook"/>
          <w:sz w:val="24"/>
          <w:szCs w:val="24"/>
        </w:rPr>
        <w:t>şi orizont contractilo-gonflant (z) situat de la baza orizontului Am şi 100 cm adâncime.</w:t>
      </w:r>
    </w:p>
    <w:p w14:paraId="6B7B526A" w14:textId="77777777" w:rsidR="00234FE8" w:rsidRPr="007218AC" w:rsidRDefault="00234FE8" w:rsidP="00DA144B">
      <w:pPr>
        <w:spacing w:after="0" w:line="360" w:lineRule="auto"/>
        <w:jc w:val="center"/>
        <w:outlineLvl w:val="0"/>
        <w:rPr>
          <w:rStyle w:val="Bodytext285pt"/>
          <w:rFonts w:eastAsia="Century Schoolbook"/>
          <w:b/>
          <w:bCs/>
          <w:i/>
          <w:sz w:val="24"/>
          <w:szCs w:val="24"/>
        </w:rPr>
      </w:pPr>
      <w:r w:rsidRPr="007218AC">
        <w:rPr>
          <w:rStyle w:val="Bodytext285pt"/>
          <w:rFonts w:eastAsia="Century Schoolbook"/>
          <w:b/>
          <w:bCs/>
          <w:i/>
          <w:sz w:val="24"/>
          <w:szCs w:val="24"/>
        </w:rPr>
        <w:t>Faeoziom argic clinogleic vertic (FZ ar.cl.vs)</w:t>
      </w:r>
    </w:p>
    <w:p w14:paraId="7515A24B" w14:textId="77777777" w:rsidR="009B5CE7" w:rsidRPr="007218AC" w:rsidRDefault="009B5CE7"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5A0005C4" w14:textId="77777777" w:rsidR="009B5CE7" w:rsidRPr="007218AC" w:rsidRDefault="009B5CE7"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BtzwG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4DEA070B" w14:textId="77777777" w:rsidR="009B5CE7" w:rsidRPr="007218AC" w:rsidRDefault="009B5CE7"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261D1ED8" w14:textId="77777777" w:rsidR="009B5CE7" w:rsidRPr="007218AC" w:rsidRDefault="009B5CE7"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BtzwG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CGox</w:t>
      </w:r>
    </w:p>
    <w:p w14:paraId="463502E2" w14:textId="4D68AAD4" w:rsidR="00F41CCC" w:rsidRPr="006F7777" w:rsidRDefault="00EB78E8" w:rsidP="006F7777">
      <w:pPr>
        <w:spacing w:after="0" w:line="360" w:lineRule="auto"/>
        <w:jc w:val="both"/>
        <w:rPr>
          <w:rStyle w:val="Bodytext285pt"/>
          <w:rFonts w:eastAsiaTheme="minorEastAsia"/>
          <w:b/>
          <w:iCs/>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11.e</w:t>
      </w:r>
      <w:r w:rsidR="002C4D8E" w:rsidRPr="002161E4">
        <w:rPr>
          <w:rFonts w:ascii="Times New Roman" w:eastAsiaTheme="minorEastAsia" w:hAnsi="Times New Roman" w:cs="Times New Roman"/>
          <w:b/>
          <w:iCs/>
          <w:sz w:val="24"/>
          <w:szCs w:val="24"/>
          <w:lang w:val="ro-RO"/>
        </w:rPr>
        <w:t>.</w:t>
      </w:r>
      <w:r w:rsidR="002C4D8E" w:rsidRPr="002161E4">
        <w:rPr>
          <w:rFonts w:ascii="Times New Roman" w:eastAsiaTheme="minorEastAsia" w:hAnsi="Times New Roman" w:cs="Times New Roman"/>
          <w:iCs/>
          <w:sz w:val="24"/>
          <w:szCs w:val="24"/>
          <w:lang w:val="ro-RO"/>
        </w:rPr>
        <w:t xml:space="preserve"> </w:t>
      </w:r>
      <w:r w:rsidR="002C4D8E"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2C4D8E"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002C4D8E"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002C4D8E" w:rsidRPr="002161E4">
        <w:rPr>
          <w:rFonts w:ascii="Times New Roman" w:hAnsi="Times New Roman" w:cs="Times New Roman"/>
          <w:iCs/>
          <w:sz w:val="24"/>
          <w:szCs w:val="24"/>
        </w:rPr>
        <w:t xml:space="preserve"> 5,5 uscat), orizont subiacent AC</w:t>
      </w:r>
      <w:r w:rsidRPr="002161E4">
        <w:rPr>
          <w:rFonts w:ascii="Times New Roman" w:hAnsi="Times New Roman" w:cs="Times New Roman"/>
          <w:iCs/>
          <w:sz w:val="24"/>
          <w:szCs w:val="24"/>
        </w:rPr>
        <w:t xml:space="preserve"> sau Bt</w:t>
      </w:r>
      <w:r w:rsidR="002C4D8E" w:rsidRPr="002161E4">
        <w:rPr>
          <w:rFonts w:ascii="Times New Roman" w:hAnsi="Times New Roman" w:cs="Times New Roman"/>
          <w:iCs/>
          <w:sz w:val="24"/>
          <w:szCs w:val="24"/>
        </w:rPr>
        <w:t xml:space="preserve"> prezentând culori cu crome şi valori sub 3,5 (la umed) cel puţ</w:t>
      </w:r>
      <w:r w:rsidR="00510A5F">
        <w:rPr>
          <w:rFonts w:ascii="Times New Roman" w:hAnsi="Times New Roman" w:cs="Times New Roman"/>
          <w:iCs/>
          <w:sz w:val="24"/>
          <w:szCs w:val="24"/>
        </w:rPr>
        <w:t>in în partea superioară (pe cca</w:t>
      </w:r>
      <w:r w:rsidR="002C4D8E" w:rsidRPr="002161E4">
        <w:rPr>
          <w:rFonts w:ascii="Times New Roman" w:hAnsi="Times New Roman" w:cs="Times New Roman"/>
          <w:iCs/>
          <w:sz w:val="24"/>
          <w:szCs w:val="24"/>
        </w:rPr>
        <w:t xml:space="preserve"> 10 </w:t>
      </w:r>
      <w:r w:rsidR="00D93856">
        <w:rPr>
          <w:rFonts w:ascii="Times New Roman" w:hAnsi="Times New Roman" w:cs="Times New Roman"/>
          <w:iCs/>
          <w:sz w:val="24"/>
          <w:szCs w:val="24"/>
        </w:rPr>
        <w:t>–</w:t>
      </w:r>
      <w:r w:rsidR="002C4D8E" w:rsidRPr="002161E4">
        <w:rPr>
          <w:rFonts w:ascii="Times New Roman" w:hAnsi="Times New Roman" w:cs="Times New Roman"/>
          <w:iCs/>
          <w:sz w:val="24"/>
          <w:szCs w:val="24"/>
        </w:rPr>
        <w:t xml:space="preserve"> 15 cm) şi cel puţin pe feţele agregatelor structural</w:t>
      </w:r>
      <w:r w:rsidR="00D93856">
        <w:rPr>
          <w:rFonts w:ascii="Times New Roman" w:hAnsi="Times New Roman" w:cs="Times New Roman"/>
          <w:iCs/>
          <w:sz w:val="24"/>
          <w:szCs w:val="24"/>
        </w:rPr>
        <w:t>e</w:t>
      </w:r>
      <w:r w:rsidR="002C4D8E" w:rsidRPr="002161E4">
        <w:rPr>
          <w:rFonts w:ascii="Times New Roman" w:hAnsi="Times New Roman" w:cs="Times New Roman"/>
          <w:iCs/>
          <w:sz w:val="24"/>
          <w:szCs w:val="24"/>
        </w:rPr>
        <w:t>. Prezintă</w:t>
      </w:r>
      <w:r w:rsidR="002C4D8E" w:rsidRPr="002161E4">
        <w:rPr>
          <w:rStyle w:val="Bodytext285pt"/>
          <w:rFonts w:eastAsia="Century Schoolbook"/>
          <w:iCs/>
          <w:sz w:val="24"/>
          <w:szCs w:val="24"/>
        </w:rPr>
        <w:t xml:space="preserve"> pelicule 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002C4D8E" w:rsidRPr="002161E4">
        <w:rPr>
          <w:rStyle w:val="Bodytext285pt"/>
          <w:rFonts w:eastAsia="Century Schoolbook"/>
          <w:iCs/>
          <w:sz w:val="24"/>
          <w:szCs w:val="24"/>
        </w:rPr>
        <w:t xml:space="preserve">1,5 unităţi valoare sau valoare şi cromă la nivelul orizontului </w:t>
      </w:r>
      <w:r w:rsidR="006F7777">
        <w:rPr>
          <w:rStyle w:val="Bodytext285pt"/>
          <w:rFonts w:eastAsia="Century Schoolbook"/>
          <w:iCs/>
          <w:sz w:val="24"/>
          <w:szCs w:val="24"/>
        </w:rPr>
        <w:t xml:space="preserve">Am..............................................19 </w:t>
      </w:r>
    </w:p>
    <w:p w14:paraId="7ABC7DB3" w14:textId="1EFAD6B0" w:rsidR="00965BD0" w:rsidRPr="006F7777" w:rsidRDefault="00965BD0" w:rsidP="006F7777">
      <w:pPr>
        <w:spacing w:after="0" w:line="360" w:lineRule="auto"/>
        <w:jc w:val="both"/>
        <w:rPr>
          <w:rStyle w:val="Bodytext285pt"/>
          <w:rFonts w:eastAsiaTheme="minorEastAsia"/>
          <w:b/>
          <w:iCs/>
          <w:color w:val="auto"/>
          <w:sz w:val="24"/>
          <w:szCs w:val="24"/>
          <w:shd w:val="clear" w:color="auto" w:fill="auto"/>
          <w:lang w:eastAsia="en-US" w:bidi="ar-SA"/>
        </w:rPr>
      </w:pPr>
      <w:r w:rsidRPr="002161E4">
        <w:rPr>
          <w:rStyle w:val="Bodytext285pt"/>
          <w:rFonts w:eastAsia="Century Schoolbook"/>
          <w:b/>
          <w:iCs/>
          <w:sz w:val="24"/>
          <w:szCs w:val="24"/>
        </w:rPr>
        <w:t>19.a.</w:t>
      </w:r>
      <w:r w:rsidR="009E2A0D">
        <w:rPr>
          <w:rStyle w:val="Bodytext285pt"/>
          <w:rFonts w:eastAsia="Century Schoolbook"/>
          <w:iCs/>
          <w:sz w:val="24"/>
          <w:szCs w:val="24"/>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AC</w:t>
      </w:r>
      <w:r w:rsidR="009E2A0D">
        <w:rPr>
          <w:rFonts w:ascii="Times New Roman" w:hAnsi="Times New Roman" w:cs="Times New Roman"/>
          <w:iCs/>
          <w:sz w:val="24"/>
          <w:szCs w:val="24"/>
        </w:rPr>
        <w:t xml:space="preserve"> </w:t>
      </w:r>
      <w:r w:rsidRPr="002161E4">
        <w:rPr>
          <w:rFonts w:ascii="Times New Roman" w:hAnsi="Times New Roman" w:cs="Times New Roman"/>
          <w:iCs/>
          <w:sz w:val="24"/>
          <w:szCs w:val="24"/>
        </w:rPr>
        <w:t>prezentând culori cu crome şi valori sub 3,5 (la umed) cel puţ</w:t>
      </w:r>
      <w:r w:rsidR="00510A5F">
        <w:rPr>
          <w:rFonts w:ascii="Times New Roman" w:hAnsi="Times New Roman" w:cs="Times New Roman"/>
          <w:iCs/>
          <w:sz w:val="24"/>
          <w:szCs w:val="24"/>
        </w:rPr>
        <w:t>in în partea superioară (pe cca</w:t>
      </w:r>
      <w:r w:rsidRPr="002161E4">
        <w:rPr>
          <w:rFonts w:ascii="Times New Roman" w:hAnsi="Times New Roman" w:cs="Times New Roman"/>
          <w:iCs/>
          <w:sz w:val="24"/>
          <w:szCs w:val="24"/>
        </w:rPr>
        <w:t xml:space="preserve"> 10 </w:t>
      </w:r>
      <w:r w:rsidR="00D93856">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w:t>
      </w:r>
      <w:r w:rsidR="00D93856">
        <w:rPr>
          <w:rFonts w:ascii="Times New Roman" w:hAnsi="Times New Roman" w:cs="Times New Roman"/>
          <w:iCs/>
          <w:sz w:val="24"/>
          <w:szCs w:val="24"/>
        </w:rPr>
        <w:t>e</w:t>
      </w:r>
      <w:r w:rsidRPr="002161E4">
        <w:rPr>
          <w:rFonts w:ascii="Times New Roman" w:hAnsi="Times New Roman" w:cs="Times New Roman"/>
          <w:iCs/>
          <w:sz w:val="24"/>
          <w:szCs w:val="24"/>
        </w:rPr>
        <w:t>. Prezintă</w:t>
      </w:r>
      <w:r w:rsidRPr="002161E4">
        <w:rPr>
          <w:rStyle w:val="Bodytext285pt"/>
          <w:rFonts w:eastAsia="Century Schoolbook"/>
          <w:iCs/>
          <w:sz w:val="24"/>
          <w:szCs w:val="24"/>
        </w:rPr>
        <w:t xml:space="preserve"> pelicule 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p>
    <w:p w14:paraId="2C2F47EC" w14:textId="77777777" w:rsidR="002C4D8E" w:rsidRPr="007218AC" w:rsidRDefault="002C4D8E" w:rsidP="00DA144B">
      <w:pPr>
        <w:jc w:val="center"/>
        <w:outlineLvl w:val="0"/>
        <w:rPr>
          <w:rFonts w:ascii="Times New Roman" w:hAnsi="Times New Roman" w:cs="Times New Roman"/>
          <w:i/>
          <w:iCs/>
          <w:sz w:val="24"/>
          <w:szCs w:val="24"/>
        </w:rPr>
      </w:pPr>
      <w:r w:rsidRPr="007218AC">
        <w:rPr>
          <w:rFonts w:ascii="Times New Roman" w:eastAsiaTheme="minorEastAsia" w:hAnsi="Times New Roman" w:cs="Times New Roman"/>
          <w:b/>
          <w:i/>
          <w:iCs/>
          <w:sz w:val="24"/>
          <w:szCs w:val="24"/>
          <w:lang w:val="ro-RO"/>
        </w:rPr>
        <w:t>Faeoziom cernoziomoid (FZ cm</w:t>
      </w:r>
      <w:r w:rsidR="00965BD0" w:rsidRPr="007218AC">
        <w:rPr>
          <w:rFonts w:ascii="Times New Roman" w:eastAsiaTheme="minorEastAsia" w:hAnsi="Times New Roman" w:cs="Times New Roman"/>
          <w:b/>
          <w:i/>
          <w:iCs/>
          <w:sz w:val="24"/>
          <w:szCs w:val="24"/>
          <w:lang w:val="ro-RO"/>
        </w:rPr>
        <w:t>)</w:t>
      </w:r>
    </w:p>
    <w:p w14:paraId="2CE6E102" w14:textId="77777777" w:rsidR="002C4D8E" w:rsidRPr="007218AC" w:rsidRDefault="002C4D8E" w:rsidP="007218AC">
      <w:pPr>
        <w:jc w:val="center"/>
        <w:rPr>
          <w:rStyle w:val="Bodytext285pt"/>
          <w:rFonts w:eastAsia="Century Schoolbook"/>
          <w:i/>
          <w:sz w:val="24"/>
          <w:szCs w:val="24"/>
        </w:rPr>
      </w:pPr>
      <w:r w:rsidRPr="007218AC">
        <w:rPr>
          <w:rStyle w:val="Bodytext285pt"/>
          <w:rFonts w:eastAsia="Century Schoolbook"/>
          <w:i/>
          <w:sz w:val="24"/>
          <w:szCs w:val="24"/>
        </w:rPr>
        <w:t>Succesiune de orizonturi:</w:t>
      </w:r>
    </w:p>
    <w:p w14:paraId="3052CD03" w14:textId="77777777" w:rsidR="002C4D8E" w:rsidRPr="007218AC" w:rsidRDefault="002C4D8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738FCA46" w14:textId="77777777" w:rsidR="00F41CCC" w:rsidRPr="002161E4" w:rsidRDefault="00F41CCC" w:rsidP="00DB0757">
      <w:pPr>
        <w:spacing w:after="0" w:line="360" w:lineRule="auto"/>
        <w:rPr>
          <w:rFonts w:ascii="Times New Roman" w:eastAsiaTheme="minorEastAsia" w:hAnsi="Times New Roman" w:cs="Times New Roman"/>
          <w:iCs/>
          <w:color w:val="FF0000"/>
          <w:sz w:val="24"/>
          <w:szCs w:val="24"/>
          <w:lang w:val="ro-RO"/>
        </w:rPr>
      </w:pPr>
      <w:r w:rsidRPr="002161E4">
        <w:rPr>
          <w:rFonts w:ascii="Times New Roman" w:eastAsiaTheme="minorEastAsia" w:hAnsi="Times New Roman" w:cs="Times New Roman"/>
          <w:b/>
          <w:iCs/>
          <w:sz w:val="24"/>
          <w:szCs w:val="24"/>
          <w:lang w:val="ro-RO"/>
        </w:rPr>
        <w:t>1</w:t>
      </w:r>
      <w:r w:rsidR="00965BD0" w:rsidRPr="002161E4">
        <w:rPr>
          <w:rFonts w:ascii="Times New Roman" w:eastAsiaTheme="minorEastAsia" w:hAnsi="Times New Roman" w:cs="Times New Roman"/>
          <w:b/>
          <w:iCs/>
          <w:sz w:val="24"/>
          <w:szCs w:val="24"/>
          <w:lang w:val="ro-RO"/>
        </w:rPr>
        <w:t>9</w:t>
      </w:r>
      <w:r w:rsidRPr="002161E4">
        <w:rPr>
          <w:rFonts w:ascii="Times New Roman" w:eastAsiaTheme="minorEastAsia" w:hAnsi="Times New Roman" w:cs="Times New Roman"/>
          <w:b/>
          <w:iCs/>
          <w:sz w:val="24"/>
          <w:szCs w:val="24"/>
          <w:lang w:val="ro-RO"/>
        </w:rPr>
        <w:t xml:space="preserve">.b. </w:t>
      </w:r>
      <w:r w:rsidR="00965BD0" w:rsidRPr="002161E4">
        <w:rPr>
          <w:rFonts w:ascii="Times New Roman" w:eastAsiaTheme="minorEastAsia" w:hAnsi="Times New Roman" w:cs="Times New Roman"/>
          <w:iCs/>
          <w:sz w:val="24"/>
          <w:szCs w:val="24"/>
          <w:lang w:val="ro-RO"/>
        </w:rPr>
        <w:t>Solul prezintă ş</w:t>
      </w:r>
      <w:r w:rsidRPr="002161E4">
        <w:rPr>
          <w:rFonts w:ascii="Times New Roman" w:eastAsiaTheme="minorEastAsia" w:hAnsi="Times New Roman" w:cs="Times New Roman"/>
          <w:iCs/>
          <w:sz w:val="24"/>
          <w:szCs w:val="24"/>
          <w:lang w:val="ro-RO"/>
        </w:rPr>
        <w:t xml:space="preserve">i alte caractere sau orizonturi </w:t>
      </w:r>
      <w:r w:rsidR="006F7777">
        <w:rPr>
          <w:rFonts w:ascii="Times New Roman" w:eastAsiaTheme="minorEastAsia" w:hAnsi="Times New Roman" w:cs="Times New Roman"/>
          <w:iCs/>
          <w:sz w:val="24"/>
          <w:szCs w:val="24"/>
          <w:lang w:val="ro-RO"/>
        </w:rPr>
        <w:t xml:space="preserve">diagnostice..............20 </w:t>
      </w:r>
    </w:p>
    <w:p w14:paraId="6E4FC5A1" w14:textId="428500F7" w:rsidR="00C92F84" w:rsidRPr="002161E4" w:rsidRDefault="00F41CCC" w:rsidP="006F7777">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.a</w:t>
      </w:r>
      <w:r w:rsidR="002C4D8E" w:rsidRPr="00EE4379">
        <w:rPr>
          <w:rFonts w:ascii="Times New Roman" w:eastAsiaTheme="minorEastAsia" w:hAnsi="Times New Roman" w:cs="Times New Roman"/>
          <w:b/>
          <w:iCs/>
          <w:sz w:val="24"/>
          <w:szCs w:val="24"/>
          <w:lang w:val="ro-RO"/>
        </w:rPr>
        <w:t>.</w:t>
      </w:r>
      <w:r w:rsidR="002C4D8E" w:rsidRPr="002161E4">
        <w:rPr>
          <w:rFonts w:ascii="Times New Roman" w:eastAsiaTheme="minorEastAsia" w:hAnsi="Times New Roman" w:cs="Times New Roman"/>
          <w:iCs/>
          <w:sz w:val="24"/>
          <w:szCs w:val="24"/>
          <w:lang w:val="ro-RO"/>
        </w:rPr>
        <w:t xml:space="preserve"> </w:t>
      </w:r>
      <w:r w:rsidR="00C92F84"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C92F84"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00C92F84"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00C92F84" w:rsidRPr="002161E4">
        <w:rPr>
          <w:rFonts w:ascii="Times New Roman" w:hAnsi="Times New Roman" w:cs="Times New Roman"/>
          <w:iCs/>
          <w:sz w:val="24"/>
          <w:szCs w:val="24"/>
        </w:rPr>
        <w:t xml:space="preserve"> 5,5 uscat), orizont subiacent Bt, prezentând culori cu crome şi valori sub 3,5 (la umed) cel puţin în</w:t>
      </w:r>
      <w:r w:rsidR="00510A5F">
        <w:rPr>
          <w:rFonts w:ascii="Times New Roman" w:hAnsi="Times New Roman" w:cs="Times New Roman"/>
          <w:iCs/>
          <w:sz w:val="24"/>
          <w:szCs w:val="24"/>
        </w:rPr>
        <w:t xml:space="preserve"> partea superioară (pe cca 10 </w:t>
      </w:r>
      <w:r w:rsidR="00510A5F" w:rsidRPr="002161E4">
        <w:rPr>
          <w:rFonts w:ascii="Times New Roman" w:hAnsi="Times New Roman" w:cs="Times New Roman"/>
          <w:iCs/>
          <w:sz w:val="24"/>
          <w:szCs w:val="24"/>
        </w:rPr>
        <w:t>–</w:t>
      </w:r>
      <w:r w:rsidR="00C92F84" w:rsidRPr="002161E4">
        <w:rPr>
          <w:rFonts w:ascii="Times New Roman" w:hAnsi="Times New Roman" w:cs="Times New Roman"/>
          <w:iCs/>
          <w:sz w:val="24"/>
          <w:szCs w:val="24"/>
        </w:rPr>
        <w:t xml:space="preserve"> 15 cm) şi cel puţin pe feţele agregatelor structural</w:t>
      </w:r>
      <w:r w:rsidR="00D93856">
        <w:rPr>
          <w:rFonts w:ascii="Times New Roman" w:hAnsi="Times New Roman" w:cs="Times New Roman"/>
          <w:iCs/>
          <w:sz w:val="24"/>
          <w:szCs w:val="24"/>
        </w:rPr>
        <w:t>e</w:t>
      </w:r>
      <w:r w:rsidR="00C92F84" w:rsidRPr="002161E4">
        <w:rPr>
          <w:rFonts w:ascii="Times New Roman" w:hAnsi="Times New Roman" w:cs="Times New Roman"/>
          <w:iCs/>
          <w:sz w:val="24"/>
          <w:szCs w:val="24"/>
        </w:rPr>
        <w:t>.</w:t>
      </w:r>
    </w:p>
    <w:p w14:paraId="055DA867" w14:textId="0382C9F1" w:rsidR="00C92F84" w:rsidRPr="002161E4" w:rsidRDefault="00C92F84" w:rsidP="006F7777">
      <w:pPr>
        <w:jc w:val="both"/>
        <w:rPr>
          <w:rStyle w:val="Bodytext285pt"/>
          <w:rFonts w:eastAsia="Century Schoolbook"/>
          <w:iCs/>
          <w:sz w:val="24"/>
          <w:szCs w:val="24"/>
        </w:rPr>
      </w:pPr>
      <w:r w:rsidRPr="002161E4">
        <w:rPr>
          <w:rFonts w:ascii="Times New Roman" w:hAnsi="Times New Roman" w:cs="Times New Roman"/>
          <w:iCs/>
          <w:sz w:val="24"/>
          <w:szCs w:val="24"/>
        </w:rPr>
        <w:t>Prezintă</w:t>
      </w:r>
      <w:r w:rsidRPr="002161E4">
        <w:rPr>
          <w:rStyle w:val="Bodytext285pt"/>
          <w:rFonts w:eastAsia="Century Schoolbook"/>
          <w:iCs/>
          <w:sz w:val="24"/>
          <w:szCs w:val="24"/>
        </w:rPr>
        <w:t xml:space="preserve"> pelicule organo-minerale în Bt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p>
    <w:p w14:paraId="75123515" w14:textId="77777777" w:rsidR="00C92F84" w:rsidRPr="007218AC" w:rsidRDefault="00C92F84" w:rsidP="00DA144B">
      <w:pPr>
        <w:spacing w:after="0" w:line="360" w:lineRule="auto"/>
        <w:jc w:val="center"/>
        <w:outlineLvl w:val="0"/>
        <w:rPr>
          <w:rStyle w:val="Bodytext285pt"/>
          <w:rFonts w:eastAsiaTheme="minorEastAsia"/>
          <w:b/>
          <w:i/>
          <w:iCs/>
          <w:color w:val="auto"/>
          <w:sz w:val="24"/>
          <w:szCs w:val="24"/>
          <w:shd w:val="clear" w:color="auto" w:fill="auto"/>
          <w:lang w:eastAsia="en-US" w:bidi="ar-SA"/>
        </w:rPr>
      </w:pPr>
      <w:r w:rsidRPr="007218AC">
        <w:rPr>
          <w:rFonts w:ascii="Times New Roman" w:eastAsiaTheme="minorEastAsia" w:hAnsi="Times New Roman" w:cs="Times New Roman"/>
          <w:b/>
          <w:i/>
          <w:iCs/>
          <w:sz w:val="24"/>
          <w:szCs w:val="24"/>
          <w:lang w:val="ro-RO"/>
        </w:rPr>
        <w:t>Faeozio</w:t>
      </w:r>
      <w:r w:rsidR="007218AC" w:rsidRPr="007218AC">
        <w:rPr>
          <w:rFonts w:ascii="Times New Roman" w:eastAsiaTheme="minorEastAsia" w:hAnsi="Times New Roman" w:cs="Times New Roman"/>
          <w:b/>
          <w:i/>
          <w:iCs/>
          <w:sz w:val="24"/>
          <w:szCs w:val="24"/>
          <w:lang w:val="ro-RO"/>
        </w:rPr>
        <w:t>m cernoziomoid argic (FZ cm.ar)</w:t>
      </w:r>
    </w:p>
    <w:p w14:paraId="568B5346" w14:textId="77777777" w:rsidR="00C92F84" w:rsidRPr="007218AC" w:rsidRDefault="00C92F84" w:rsidP="007218AC">
      <w:pPr>
        <w:jc w:val="center"/>
        <w:rPr>
          <w:rFonts w:ascii="Times New Roman" w:eastAsia="Century Schoolbook" w:hAnsi="Times New Roman" w:cs="Times New Roman"/>
          <w:i/>
          <w:color w:val="000000"/>
          <w:sz w:val="24"/>
          <w:szCs w:val="24"/>
          <w:shd w:val="clear" w:color="auto" w:fill="FFFFFF"/>
          <w:lang w:val="ro-RO" w:eastAsia="ro-RO" w:bidi="ro-RO"/>
        </w:rPr>
      </w:pPr>
      <w:r w:rsidRPr="007218AC">
        <w:rPr>
          <w:rStyle w:val="Bodytext285pt"/>
          <w:rFonts w:eastAsia="Century Schoolbook"/>
          <w:i/>
          <w:sz w:val="24"/>
          <w:szCs w:val="24"/>
        </w:rPr>
        <w:t>Succesiune de orizonturi:</w:t>
      </w:r>
    </w:p>
    <w:p w14:paraId="3A068CF5" w14:textId="77777777" w:rsidR="00C92F84" w:rsidRPr="007218AC" w:rsidRDefault="00C92F84"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285A5564" w14:textId="6ECFF868" w:rsidR="00C92F84" w:rsidRPr="002161E4" w:rsidRDefault="00F41CCC" w:rsidP="006F7777">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.b</w:t>
      </w:r>
      <w:r w:rsidR="00C92F84" w:rsidRPr="00510A5F">
        <w:rPr>
          <w:rFonts w:ascii="Times New Roman" w:eastAsiaTheme="minorEastAsia" w:hAnsi="Times New Roman" w:cs="Times New Roman"/>
          <w:b/>
          <w:iCs/>
          <w:sz w:val="24"/>
          <w:szCs w:val="24"/>
          <w:lang w:val="ro-RO"/>
        </w:rPr>
        <w:t>.</w:t>
      </w:r>
      <w:r w:rsidR="00C92F84" w:rsidRPr="002161E4">
        <w:rPr>
          <w:rFonts w:ascii="Times New Roman" w:eastAsiaTheme="minorEastAsia" w:hAnsi="Times New Roman" w:cs="Times New Roman"/>
          <w:b/>
          <w:iCs/>
          <w:sz w:val="24"/>
          <w:szCs w:val="24"/>
          <w:lang w:val="ro-RO"/>
        </w:rPr>
        <w:t xml:space="preserve"> </w:t>
      </w:r>
      <w:r w:rsidR="00C92F84"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C92F84"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00C92F84"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00C92F84" w:rsidRPr="002161E4">
        <w:rPr>
          <w:rFonts w:ascii="Times New Roman" w:hAnsi="Times New Roman" w:cs="Times New Roman"/>
          <w:iCs/>
          <w:sz w:val="24"/>
          <w:szCs w:val="24"/>
        </w:rPr>
        <w:t xml:space="preserve"> 5,5 uscat), orizont subiacent Bt, prezentând culori cu crome şi valori sub 3,5 (la umed) cel puţin în partea superioară (pe </w:t>
      </w:r>
      <w:r w:rsidR="00BA4CC1">
        <w:rPr>
          <w:rFonts w:ascii="Times New Roman" w:hAnsi="Times New Roman" w:cs="Times New Roman"/>
          <w:iCs/>
          <w:sz w:val="24"/>
          <w:szCs w:val="24"/>
        </w:rPr>
        <w:t>cca</w:t>
      </w:r>
      <w:r w:rsidR="00C92F84" w:rsidRPr="002161E4">
        <w:rPr>
          <w:rFonts w:ascii="Times New Roman" w:hAnsi="Times New Roman" w:cs="Times New Roman"/>
          <w:iCs/>
          <w:sz w:val="24"/>
          <w:szCs w:val="24"/>
        </w:rPr>
        <w:t xml:space="preserve"> 10 </w:t>
      </w:r>
      <w:r w:rsidR="00D93856">
        <w:rPr>
          <w:rFonts w:ascii="Times New Roman" w:hAnsi="Times New Roman" w:cs="Times New Roman"/>
          <w:iCs/>
          <w:sz w:val="24"/>
          <w:szCs w:val="24"/>
        </w:rPr>
        <w:t>–</w:t>
      </w:r>
      <w:r w:rsidR="00C92F84" w:rsidRPr="002161E4">
        <w:rPr>
          <w:rFonts w:ascii="Times New Roman" w:hAnsi="Times New Roman" w:cs="Times New Roman"/>
          <w:iCs/>
          <w:sz w:val="24"/>
          <w:szCs w:val="24"/>
        </w:rPr>
        <w:t xml:space="preserve"> 15 cm) şi </w:t>
      </w:r>
      <w:r w:rsidR="00C92F84" w:rsidRPr="002161E4">
        <w:rPr>
          <w:rStyle w:val="Bodytext285pt"/>
          <w:rFonts w:eastAsia="Century Schoolbook"/>
          <w:iCs/>
          <w:sz w:val="24"/>
          <w:szCs w:val="24"/>
        </w:rPr>
        <w:t xml:space="preserve">pelicule organo-minerale în Bt şi/sau diferenţă de culoare între starea umedă şi uscată </w:t>
      </w:r>
      <m:oMath>
        <m:r>
          <m:rPr>
            <m:sty m:val="p"/>
          </m:rPr>
          <w:rPr>
            <w:rStyle w:val="Bodytext285pt"/>
            <w:rFonts w:ascii="Cambria Math" w:eastAsia="Century Schoolbook" w:hAnsi="Cambria Math"/>
            <w:sz w:val="24"/>
            <w:szCs w:val="24"/>
          </w:rPr>
          <m:t>≥</m:t>
        </m:r>
      </m:oMath>
      <w:r w:rsidR="00C92F84" w:rsidRPr="002161E4">
        <w:rPr>
          <w:rStyle w:val="Bodytext285pt"/>
          <w:rFonts w:eastAsia="Century Schoolbook"/>
          <w:iCs/>
          <w:sz w:val="24"/>
          <w:szCs w:val="24"/>
        </w:rPr>
        <w:t xml:space="preserve">1,5 unităţi valoare sau valoare şi cromă la nivelul orizontului Am, </w:t>
      </w:r>
      <w:r w:rsidR="00C92F84" w:rsidRPr="002161E4">
        <w:rPr>
          <w:rFonts w:ascii="Times New Roman" w:eastAsiaTheme="minorEastAsia" w:hAnsi="Times New Roman" w:cs="Times New Roman"/>
          <w:sz w:val="24"/>
          <w:szCs w:val="24"/>
          <w:lang w:val="ro-RO"/>
        </w:rPr>
        <w:t xml:space="preserve">orizont gleic de reducere (Gr) începând în intervalul 100 </w:t>
      </w:r>
      <w:r w:rsidR="00D93856">
        <w:rPr>
          <w:rFonts w:ascii="Times New Roman" w:eastAsiaTheme="minorEastAsia" w:hAnsi="Times New Roman" w:cs="Times New Roman"/>
          <w:sz w:val="24"/>
          <w:szCs w:val="24"/>
          <w:lang w:val="ro-RO"/>
        </w:rPr>
        <w:t>–</w:t>
      </w:r>
      <w:r w:rsidR="00C92F84" w:rsidRPr="002161E4">
        <w:rPr>
          <w:rFonts w:ascii="Times New Roman" w:eastAsiaTheme="minorEastAsia" w:hAnsi="Times New Roman" w:cs="Times New Roman"/>
          <w:sz w:val="24"/>
          <w:szCs w:val="24"/>
          <w:lang w:val="ro-RO"/>
        </w:rPr>
        <w:t xml:space="preserve"> 200 cm adâncime ai profilului</w:t>
      </w:r>
      <w:r w:rsidR="00D93856">
        <w:rPr>
          <w:rFonts w:ascii="Times New Roman" w:eastAsiaTheme="minorEastAsia" w:hAnsi="Times New Roman" w:cs="Times New Roman"/>
          <w:sz w:val="24"/>
          <w:szCs w:val="24"/>
          <w:lang w:val="ro-RO"/>
        </w:rPr>
        <w:t>.</w:t>
      </w:r>
    </w:p>
    <w:p w14:paraId="2C8AB49F" w14:textId="77777777" w:rsidR="00C92F84" w:rsidRPr="007218AC" w:rsidRDefault="00C92F84"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argic batigleic (FZ cm.ar.dg)</w:t>
      </w:r>
    </w:p>
    <w:p w14:paraId="604002B0" w14:textId="77777777" w:rsidR="00C92F84" w:rsidRPr="007218AC" w:rsidRDefault="00C92F84" w:rsidP="007218AC">
      <w:pPr>
        <w:jc w:val="center"/>
        <w:rPr>
          <w:rFonts w:ascii="Times New Roman" w:eastAsia="Century Schoolbook" w:hAnsi="Times New Roman" w:cs="Times New Roman"/>
          <w:i/>
          <w:iCs/>
          <w:color w:val="000000"/>
          <w:sz w:val="24"/>
          <w:szCs w:val="24"/>
          <w:shd w:val="clear" w:color="auto" w:fill="FFFFFF"/>
          <w:lang w:val="ro-RO" w:eastAsia="ro-RO" w:bidi="ro-RO"/>
        </w:rPr>
      </w:pPr>
      <w:r w:rsidRPr="007218AC">
        <w:rPr>
          <w:rFonts w:ascii="Times New Roman" w:eastAsiaTheme="minorEastAsia" w:hAnsi="Times New Roman" w:cs="Times New Roman"/>
          <w:i/>
          <w:iCs/>
          <w:sz w:val="24"/>
          <w:szCs w:val="24"/>
          <w:lang w:val="ro-RO"/>
        </w:rPr>
        <w:t>Succesiune de orizonturi:</w:t>
      </w:r>
    </w:p>
    <w:p w14:paraId="12B40C5B" w14:textId="77777777" w:rsidR="00C92F84" w:rsidRPr="007218AC" w:rsidRDefault="00C92F84"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204AC08C" w14:textId="77777777" w:rsidR="00C92F84" w:rsidRPr="007218AC" w:rsidRDefault="00C92F84"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CGr</w:t>
      </w:r>
    </w:p>
    <w:p w14:paraId="6EC98B41" w14:textId="4498FF5D" w:rsidR="00C92F84" w:rsidRPr="002161E4" w:rsidRDefault="00F41CCC" w:rsidP="006F7777">
      <w:pPr>
        <w:spacing w:after="0" w:line="360" w:lineRule="auto"/>
        <w:jc w:val="both"/>
        <w:rPr>
          <w:rStyle w:val="Bodytext285pt"/>
          <w:rFonts w:eastAsiaTheme="minorEastAsia"/>
          <w:b/>
          <w:iCs/>
          <w:color w:val="auto"/>
          <w:sz w:val="24"/>
          <w:szCs w:val="24"/>
          <w:shd w:val="clear" w:color="auto" w:fill="auto"/>
          <w:lang w:eastAsia="en-US" w:bidi="ar-SA"/>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.c</w:t>
      </w:r>
      <w:r w:rsidR="00D93856">
        <w:rPr>
          <w:rFonts w:ascii="Times New Roman" w:eastAsiaTheme="minorEastAsia" w:hAnsi="Times New Roman" w:cs="Times New Roman"/>
          <w:b/>
          <w:iCs/>
          <w:sz w:val="24"/>
          <w:szCs w:val="24"/>
          <w:lang w:val="ro-RO"/>
        </w:rPr>
        <w:t>.</w:t>
      </w:r>
      <w:r w:rsidR="00C92F84" w:rsidRPr="00EE4379">
        <w:rPr>
          <w:rFonts w:ascii="Times New Roman" w:eastAsiaTheme="minorEastAsia" w:hAnsi="Times New Roman" w:cs="Times New Roman"/>
          <w:b/>
          <w:iCs/>
          <w:sz w:val="24"/>
          <w:szCs w:val="24"/>
          <w:lang w:val="ro-RO"/>
        </w:rPr>
        <w:t xml:space="preserve"> </w:t>
      </w:r>
      <w:r w:rsidR="00C92F84"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C92F84"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00C92F84"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00C92F84" w:rsidRPr="002161E4">
        <w:rPr>
          <w:rFonts w:ascii="Times New Roman" w:hAnsi="Times New Roman" w:cs="Times New Roman"/>
          <w:iCs/>
          <w:sz w:val="24"/>
          <w:szCs w:val="24"/>
        </w:rPr>
        <w:t xml:space="preserve"> 5,5 uscat), orizont subiacent Bt, prezentând culori cu crome şi valori sub 3,5 (la umed) cel puţin în partea superioară (pe </w:t>
      </w:r>
      <w:r w:rsidR="00BA4CC1">
        <w:rPr>
          <w:rFonts w:ascii="Times New Roman" w:hAnsi="Times New Roman" w:cs="Times New Roman"/>
          <w:iCs/>
          <w:sz w:val="24"/>
          <w:szCs w:val="24"/>
        </w:rPr>
        <w:t>cca</w:t>
      </w:r>
      <w:r w:rsidR="00C92F84" w:rsidRPr="002161E4">
        <w:rPr>
          <w:rFonts w:ascii="Times New Roman" w:hAnsi="Times New Roman" w:cs="Times New Roman"/>
          <w:iCs/>
          <w:sz w:val="24"/>
          <w:szCs w:val="24"/>
        </w:rPr>
        <w:t xml:space="preserve"> 10 </w:t>
      </w:r>
      <w:r w:rsidR="00D93856">
        <w:rPr>
          <w:rFonts w:ascii="Times New Roman" w:hAnsi="Times New Roman" w:cs="Times New Roman"/>
          <w:iCs/>
          <w:sz w:val="24"/>
          <w:szCs w:val="24"/>
        </w:rPr>
        <w:t>–</w:t>
      </w:r>
      <w:r w:rsidR="00C92F84" w:rsidRPr="002161E4">
        <w:rPr>
          <w:rFonts w:ascii="Times New Roman" w:hAnsi="Times New Roman" w:cs="Times New Roman"/>
          <w:iCs/>
          <w:sz w:val="24"/>
          <w:szCs w:val="24"/>
        </w:rPr>
        <w:t xml:space="preserve"> 15 cm) şi </w:t>
      </w:r>
      <w:r w:rsidR="00C92F84" w:rsidRPr="002161E4">
        <w:rPr>
          <w:rStyle w:val="Bodytext285pt"/>
          <w:rFonts w:eastAsia="Century Schoolbook"/>
          <w:iCs/>
          <w:sz w:val="24"/>
          <w:szCs w:val="24"/>
        </w:rPr>
        <w:t xml:space="preserve">pelicule organo-minerale în Bt şi/sau diferenţă de culoare </w:t>
      </w:r>
      <w:r w:rsidR="00C92F84" w:rsidRPr="002161E4">
        <w:rPr>
          <w:rStyle w:val="Bodytext285pt"/>
          <w:rFonts w:eastAsia="Century Schoolbook"/>
          <w:iCs/>
          <w:sz w:val="24"/>
          <w:szCs w:val="24"/>
        </w:rPr>
        <w:lastRenderedPageBreak/>
        <w:t xml:space="preserve">între starea umedă şi uscată </w:t>
      </w:r>
      <m:oMath>
        <m:r>
          <m:rPr>
            <m:sty m:val="p"/>
          </m:rPr>
          <w:rPr>
            <w:rStyle w:val="Bodytext285pt"/>
            <w:rFonts w:ascii="Cambria Math" w:eastAsia="Century Schoolbook" w:hAnsi="Cambria Math"/>
            <w:sz w:val="24"/>
            <w:szCs w:val="24"/>
          </w:rPr>
          <m:t>≥</m:t>
        </m:r>
      </m:oMath>
      <w:r w:rsidR="00C92F84" w:rsidRPr="002161E4">
        <w:rPr>
          <w:rStyle w:val="Bodytext285pt"/>
          <w:rFonts w:eastAsia="Century Schoolbook"/>
          <w:iCs/>
          <w:sz w:val="24"/>
          <w:szCs w:val="24"/>
        </w:rPr>
        <w:t>1,5 unităţi valoare sau valoare şi cromă la nivelul orizontului Am,</w:t>
      </w:r>
      <w:r w:rsidR="00C92F84" w:rsidRPr="002161E4">
        <w:rPr>
          <w:rFonts w:ascii="Times New Roman" w:eastAsiaTheme="minorEastAsia" w:hAnsi="Times New Roman" w:cs="Times New Roman"/>
          <w:b/>
          <w:iCs/>
          <w:sz w:val="24"/>
          <w:szCs w:val="24"/>
          <w:lang w:val="ro-RO"/>
        </w:rPr>
        <w:t xml:space="preserve"> </w:t>
      </w:r>
      <w:r w:rsidR="00C92F84" w:rsidRPr="002161E4">
        <w:rPr>
          <w:rStyle w:val="Bodytext285pt"/>
          <w:rFonts w:eastAsia="Century Schoolbook"/>
          <w:sz w:val="24"/>
          <w:szCs w:val="24"/>
        </w:rPr>
        <w:t xml:space="preserve">solul este format pe materiale parentale marnice (MK – argilă </w:t>
      </w:r>
      <m:oMath>
        <m:r>
          <m:rPr>
            <m:sty m:val="p"/>
          </m:rPr>
          <w:rPr>
            <w:rStyle w:val="Bodytext285pt"/>
            <w:rFonts w:ascii="Cambria Math" w:eastAsia="Century Schoolbook" w:hAnsi="Cambria Math"/>
            <w:sz w:val="24"/>
            <w:szCs w:val="24"/>
          </w:rPr>
          <m:t>&gt;</m:t>
        </m:r>
      </m:oMath>
      <w:r w:rsidR="00C92F84"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C92F84" w:rsidRPr="002161E4">
        <w:rPr>
          <w:rStyle w:val="Bodytext285pt"/>
          <w:rFonts w:eastAsia="Century Schoolbook"/>
          <w:sz w:val="24"/>
          <w:szCs w:val="24"/>
        </w:rPr>
        <w:t>14%)</w:t>
      </w:r>
      <w:r w:rsidR="00C20DFE">
        <w:rPr>
          <w:rStyle w:val="Bodytext285pt"/>
          <w:rFonts w:eastAsia="Century Schoolbook"/>
          <w:sz w:val="24"/>
          <w:szCs w:val="24"/>
        </w:rPr>
        <w:t>,</w:t>
      </w:r>
      <w:r w:rsidR="00C92F84" w:rsidRPr="002161E4">
        <w:rPr>
          <w:rStyle w:val="Bodytext285pt"/>
          <w:rFonts w:eastAsia="Century Schoolbook"/>
          <w:sz w:val="24"/>
          <w:szCs w:val="24"/>
        </w:rPr>
        <w:t xml:space="preserve"> cu carbonaţi sub 40% (între 14 – 40%), prezente sub 25 cm adâncime ai profilului.</w:t>
      </w:r>
    </w:p>
    <w:p w14:paraId="44F038FF" w14:textId="77777777" w:rsidR="00C92F84" w:rsidRPr="007218AC" w:rsidRDefault="00C92F84"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argic pararendzinic (FZ cm.ar.pa)</w:t>
      </w:r>
    </w:p>
    <w:p w14:paraId="4EC75631" w14:textId="77777777" w:rsidR="00C92F84" w:rsidRPr="007218AC" w:rsidRDefault="00C92F84" w:rsidP="007218AC">
      <w:pPr>
        <w:jc w:val="center"/>
        <w:rPr>
          <w:rFonts w:ascii="Times New Roman" w:eastAsiaTheme="minorEastAsia" w:hAnsi="Times New Roman" w:cs="Times New Roman"/>
          <w:i/>
          <w:sz w:val="24"/>
          <w:szCs w:val="24"/>
          <w:lang w:val="ro-RO"/>
        </w:rPr>
      </w:pPr>
      <w:r w:rsidRPr="007218AC">
        <w:rPr>
          <w:rFonts w:ascii="Times New Roman" w:eastAsiaTheme="minorEastAsia" w:hAnsi="Times New Roman" w:cs="Times New Roman"/>
          <w:i/>
          <w:iCs/>
          <w:sz w:val="24"/>
          <w:szCs w:val="24"/>
          <w:lang w:val="ro-RO"/>
        </w:rPr>
        <w:t>Succesiune de orizonturi:</w:t>
      </w:r>
    </w:p>
    <w:p w14:paraId="5042818C" w14:textId="77777777" w:rsidR="00C92F84" w:rsidRPr="007218AC" w:rsidRDefault="00C92F84"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 MM</w:t>
      </w:r>
    </w:p>
    <w:p w14:paraId="2270B958" w14:textId="011B90A7" w:rsidR="00C92F84" w:rsidRPr="002161E4" w:rsidRDefault="00F41CCC" w:rsidP="006F7777">
      <w:pPr>
        <w:spacing w:after="0" w:line="360" w:lineRule="auto"/>
        <w:jc w:val="both"/>
        <w:rPr>
          <w:rStyle w:val="Bodytext285pt"/>
          <w:rFonts w:eastAsiaTheme="minorEastAsia"/>
          <w:iCs/>
          <w:color w:val="auto"/>
          <w:sz w:val="24"/>
          <w:szCs w:val="24"/>
          <w:shd w:val="clear" w:color="auto" w:fill="auto"/>
          <w:lang w:eastAsia="en-US" w:bidi="ar-SA"/>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.d</w:t>
      </w:r>
      <w:r w:rsidR="00C92F84" w:rsidRPr="00510A5F">
        <w:rPr>
          <w:rFonts w:ascii="Times New Roman" w:eastAsiaTheme="minorEastAsia" w:hAnsi="Times New Roman" w:cs="Times New Roman"/>
          <w:b/>
          <w:iCs/>
          <w:sz w:val="24"/>
          <w:szCs w:val="24"/>
          <w:lang w:val="ro-RO"/>
        </w:rPr>
        <w:t>.</w:t>
      </w:r>
      <w:r w:rsidR="00C20DFE">
        <w:rPr>
          <w:rFonts w:ascii="Times New Roman" w:eastAsiaTheme="minorEastAsia" w:hAnsi="Times New Roman" w:cs="Times New Roman"/>
          <w:iCs/>
          <w:sz w:val="24"/>
          <w:szCs w:val="24"/>
          <w:lang w:val="ro-RO"/>
        </w:rPr>
        <w:t xml:space="preserve"> </w:t>
      </w:r>
      <w:r w:rsidR="00C92F84"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C92F84"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00C92F84"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00C92F84" w:rsidRPr="002161E4">
        <w:rPr>
          <w:rFonts w:ascii="Times New Roman" w:hAnsi="Times New Roman" w:cs="Times New Roman"/>
          <w:iCs/>
          <w:sz w:val="24"/>
          <w:szCs w:val="24"/>
        </w:rPr>
        <w:t xml:space="preserve"> 5,5 uscat), orizont subiacent Bt, prezentând culori cu crome şi valori sub 3,5 (la umed) cel puţin în partea superioară (pe </w:t>
      </w:r>
      <w:r w:rsidR="00BA4CC1">
        <w:rPr>
          <w:rFonts w:ascii="Times New Roman" w:hAnsi="Times New Roman" w:cs="Times New Roman"/>
          <w:iCs/>
          <w:sz w:val="24"/>
          <w:szCs w:val="24"/>
        </w:rPr>
        <w:t>cca</w:t>
      </w:r>
      <w:r w:rsidR="00C92F84" w:rsidRPr="002161E4">
        <w:rPr>
          <w:rFonts w:ascii="Times New Roman" w:hAnsi="Times New Roman" w:cs="Times New Roman"/>
          <w:iCs/>
          <w:sz w:val="24"/>
          <w:szCs w:val="24"/>
        </w:rPr>
        <w:t xml:space="preserve"> 10 </w:t>
      </w:r>
      <w:r w:rsidR="00C20DFE">
        <w:rPr>
          <w:rFonts w:ascii="Times New Roman" w:hAnsi="Times New Roman" w:cs="Times New Roman"/>
          <w:iCs/>
          <w:sz w:val="24"/>
          <w:szCs w:val="24"/>
        </w:rPr>
        <w:t>–</w:t>
      </w:r>
      <w:r w:rsidR="00C92F84" w:rsidRPr="002161E4">
        <w:rPr>
          <w:rFonts w:ascii="Times New Roman" w:hAnsi="Times New Roman" w:cs="Times New Roman"/>
          <w:iCs/>
          <w:sz w:val="24"/>
          <w:szCs w:val="24"/>
        </w:rPr>
        <w:t xml:space="preserve"> 15 cm),</w:t>
      </w:r>
      <w:r w:rsidR="00C92F84" w:rsidRPr="002161E4">
        <w:rPr>
          <w:rStyle w:val="Bodytext285pt"/>
          <w:rFonts w:eastAsia="Century Schoolbook"/>
          <w:iCs/>
          <w:sz w:val="24"/>
          <w:szCs w:val="24"/>
        </w:rPr>
        <w:t xml:space="preserve"> pelicule organo-minerale în Bt şi/sau diferenţă de culoare între starea umedă şi uscată </w:t>
      </w:r>
      <m:oMath>
        <m:r>
          <m:rPr>
            <m:sty m:val="p"/>
          </m:rPr>
          <w:rPr>
            <w:rStyle w:val="Bodytext285pt"/>
            <w:rFonts w:ascii="Cambria Math" w:eastAsia="Century Schoolbook" w:hAnsi="Cambria Math"/>
            <w:sz w:val="24"/>
            <w:szCs w:val="24"/>
          </w:rPr>
          <m:t>≥</m:t>
        </m:r>
      </m:oMath>
      <w:r w:rsidR="00C92F84" w:rsidRPr="002161E4">
        <w:rPr>
          <w:rStyle w:val="Bodytext285pt"/>
          <w:rFonts w:eastAsia="Century Schoolbook"/>
          <w:iCs/>
          <w:sz w:val="24"/>
          <w:szCs w:val="24"/>
        </w:rPr>
        <w:t>1,5 unităţi valoare sau valoare şi cromă la nivelul orizontului Am,</w:t>
      </w:r>
      <w:r w:rsidR="00C92F84" w:rsidRPr="002161E4">
        <w:rPr>
          <w:rFonts w:ascii="Times New Roman" w:eastAsiaTheme="minorEastAsia" w:hAnsi="Times New Roman" w:cs="Times New Roman"/>
          <w:iCs/>
          <w:sz w:val="24"/>
          <w:szCs w:val="24"/>
          <w:lang w:val="ro-RO"/>
        </w:rPr>
        <w:t xml:space="preserve"> prezintă</w:t>
      </w:r>
      <w:r w:rsidR="00C92F84" w:rsidRPr="002161E4">
        <w:rPr>
          <w:rFonts w:ascii="Times New Roman" w:eastAsiaTheme="minorEastAsia" w:hAnsi="Times New Roman" w:cs="Times New Roman"/>
          <w:b/>
          <w:iCs/>
          <w:sz w:val="24"/>
          <w:szCs w:val="24"/>
          <w:lang w:val="ro-RO"/>
        </w:rPr>
        <w:t xml:space="preserve"> </w:t>
      </w:r>
      <w:r w:rsidR="00C92F84" w:rsidRPr="002161E4">
        <w:rPr>
          <w:rStyle w:val="Bodytext285pt"/>
          <w:rFonts w:eastAsia="Century Schoolbook"/>
          <w:sz w:val="24"/>
          <w:szCs w:val="24"/>
        </w:rPr>
        <w:t>orizont stagnogleic (W) începând în 50 – 100 cm sau orizont stagnogleizat (w) începând în 0 – 100 cm.</w:t>
      </w:r>
    </w:p>
    <w:p w14:paraId="59832482" w14:textId="77777777" w:rsidR="00C92F84" w:rsidRPr="007218AC" w:rsidRDefault="00C92F84"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argic stagnic (FZ cm.ar.st)</w:t>
      </w:r>
    </w:p>
    <w:p w14:paraId="171C6A44" w14:textId="77777777" w:rsidR="00C92F84" w:rsidRPr="007218AC" w:rsidRDefault="00C92F84" w:rsidP="007218AC">
      <w:pPr>
        <w:jc w:val="center"/>
        <w:rPr>
          <w:rFonts w:ascii="Times New Roman" w:eastAsiaTheme="minorEastAsia" w:hAnsi="Times New Roman" w:cs="Times New Roman"/>
          <w:i/>
          <w:sz w:val="24"/>
          <w:szCs w:val="24"/>
          <w:lang w:val="ro-RO"/>
        </w:rPr>
      </w:pPr>
      <w:r w:rsidRPr="007218AC">
        <w:rPr>
          <w:rFonts w:ascii="Times New Roman" w:eastAsiaTheme="minorEastAsia" w:hAnsi="Times New Roman" w:cs="Times New Roman"/>
          <w:i/>
          <w:iCs/>
          <w:sz w:val="24"/>
          <w:szCs w:val="24"/>
          <w:lang w:val="ro-RO"/>
        </w:rPr>
        <w:t>Succesiune de orizonturi:</w:t>
      </w:r>
    </w:p>
    <w:p w14:paraId="382580C7" w14:textId="77777777" w:rsidR="00C92F84" w:rsidRPr="007218AC" w:rsidRDefault="00C92F84"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11CA367A" w14:textId="77777777" w:rsidR="00C92F84" w:rsidRPr="007218AC" w:rsidRDefault="00C92F84"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1598942E" w14:textId="77777777" w:rsidR="00C92F84" w:rsidRPr="007218AC" w:rsidRDefault="00C92F84"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1979627C" w14:textId="472ED2FE" w:rsidR="006F7777" w:rsidRDefault="00F41CCC" w:rsidP="00510A5F">
      <w:pPr>
        <w:spacing w:after="0" w:line="360" w:lineRule="auto"/>
        <w:jc w:val="both"/>
        <w:rPr>
          <w:rStyle w:val="Bodytext285pt"/>
          <w:rFonts w:eastAsia="Century Schoolbook"/>
          <w:iCs/>
          <w:sz w:val="24"/>
          <w:szCs w:val="24"/>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.f</w:t>
      </w:r>
      <w:r w:rsidR="00C92F84" w:rsidRPr="00EE4379">
        <w:rPr>
          <w:rFonts w:ascii="Times New Roman" w:eastAsiaTheme="minorEastAsia" w:hAnsi="Times New Roman" w:cs="Times New Roman"/>
          <w:b/>
          <w:iCs/>
          <w:sz w:val="24"/>
          <w:szCs w:val="24"/>
          <w:lang w:val="ro-RO"/>
        </w:rPr>
        <w:t>.</w:t>
      </w:r>
      <w:r w:rsidR="00C92F84" w:rsidRPr="002161E4">
        <w:rPr>
          <w:rFonts w:ascii="Times New Roman" w:eastAsiaTheme="minorEastAsia" w:hAnsi="Times New Roman" w:cs="Times New Roman"/>
          <w:b/>
          <w:iCs/>
          <w:sz w:val="24"/>
          <w:szCs w:val="24"/>
          <w:lang w:val="ro-RO"/>
        </w:rPr>
        <w:t xml:space="preserve"> </w:t>
      </w:r>
      <w:r w:rsidR="00C92F84"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C92F84"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00C92F84"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00C92F84" w:rsidRPr="002161E4">
        <w:rPr>
          <w:rFonts w:ascii="Times New Roman" w:hAnsi="Times New Roman" w:cs="Times New Roman"/>
          <w:iCs/>
          <w:sz w:val="24"/>
          <w:szCs w:val="24"/>
        </w:rPr>
        <w:t xml:space="preserve"> 5,5 uscat), orizont subiacent Bt, prezentând culori cu crome şi valori sub 3,5 (la umed) cel puţ</w:t>
      </w:r>
      <w:r w:rsidR="00510A5F">
        <w:rPr>
          <w:rFonts w:ascii="Times New Roman" w:hAnsi="Times New Roman" w:cs="Times New Roman"/>
          <w:iCs/>
          <w:sz w:val="24"/>
          <w:szCs w:val="24"/>
        </w:rPr>
        <w:t>in în partea superioară (pe cca</w:t>
      </w:r>
      <w:r w:rsidR="00C92F84" w:rsidRPr="002161E4">
        <w:rPr>
          <w:rFonts w:ascii="Times New Roman" w:hAnsi="Times New Roman" w:cs="Times New Roman"/>
          <w:iCs/>
          <w:sz w:val="24"/>
          <w:szCs w:val="24"/>
        </w:rPr>
        <w:t xml:space="preserve"> 10 </w:t>
      </w:r>
      <w:r w:rsidR="00326800">
        <w:rPr>
          <w:rFonts w:ascii="Times New Roman" w:hAnsi="Times New Roman" w:cs="Times New Roman"/>
          <w:iCs/>
          <w:sz w:val="24"/>
          <w:szCs w:val="24"/>
        </w:rPr>
        <w:t>–</w:t>
      </w:r>
      <w:r w:rsidR="00C92F84" w:rsidRPr="002161E4">
        <w:rPr>
          <w:rFonts w:ascii="Times New Roman" w:hAnsi="Times New Roman" w:cs="Times New Roman"/>
          <w:iCs/>
          <w:sz w:val="24"/>
          <w:szCs w:val="24"/>
        </w:rPr>
        <w:t xml:space="preserve"> 15 cm),</w:t>
      </w:r>
      <w:r w:rsidR="00C92F84" w:rsidRPr="002161E4">
        <w:rPr>
          <w:rStyle w:val="Bodytext285pt"/>
          <w:rFonts w:eastAsia="Century Schoolbook"/>
          <w:iCs/>
          <w:sz w:val="24"/>
          <w:szCs w:val="24"/>
        </w:rPr>
        <w:t xml:space="preserve"> pelicule organo-minerale în Bt şi/sau diferenţă de culoare între starea umedă şi uscată </w:t>
      </w:r>
      <m:oMath>
        <m:r>
          <m:rPr>
            <m:sty m:val="p"/>
          </m:rPr>
          <w:rPr>
            <w:rStyle w:val="Bodytext285pt"/>
            <w:rFonts w:ascii="Cambria Math" w:eastAsia="Century Schoolbook" w:hAnsi="Cambria Math"/>
            <w:sz w:val="24"/>
            <w:szCs w:val="24"/>
          </w:rPr>
          <m:t>≥</m:t>
        </m:r>
      </m:oMath>
      <w:r w:rsidR="00C92F84" w:rsidRPr="002161E4">
        <w:rPr>
          <w:rStyle w:val="Bodytext285pt"/>
          <w:rFonts w:eastAsia="Century Schoolbook"/>
          <w:iCs/>
          <w:sz w:val="24"/>
          <w:szCs w:val="24"/>
        </w:rPr>
        <w:t>1,5 unităţi valoare sau valoare şi cromă la nivelul orizontului Am,</w:t>
      </w:r>
      <w:r w:rsidR="00C92F84" w:rsidRPr="002161E4">
        <w:rPr>
          <w:rFonts w:ascii="Times New Roman" w:eastAsiaTheme="minorEastAsia" w:hAnsi="Times New Roman" w:cs="Times New Roman"/>
          <w:iCs/>
          <w:sz w:val="24"/>
          <w:szCs w:val="24"/>
          <w:lang w:val="ro-RO"/>
        </w:rPr>
        <w:t xml:space="preserve"> prezintă</w:t>
      </w:r>
      <w:r w:rsidR="00C92F84" w:rsidRPr="002161E4">
        <w:rPr>
          <w:rFonts w:ascii="Times New Roman" w:eastAsiaTheme="minorEastAsia" w:hAnsi="Times New Roman" w:cs="Times New Roman"/>
          <w:b/>
          <w:iCs/>
          <w:sz w:val="24"/>
          <w:szCs w:val="24"/>
          <w:lang w:val="ro-RO"/>
        </w:rPr>
        <w:t xml:space="preserve"> </w:t>
      </w:r>
      <w:r w:rsidR="00C92F84" w:rsidRPr="002161E4">
        <w:rPr>
          <w:rStyle w:val="Bodytext285pt"/>
          <w:rFonts w:eastAsia="Century Schoolbook"/>
          <w:iCs/>
          <w:sz w:val="24"/>
          <w:szCs w:val="24"/>
        </w:rPr>
        <w:t>orizont contractilo-gonflant (z) începând între baza orizontului Am</w:t>
      </w:r>
      <w:r w:rsidR="00326800">
        <w:rPr>
          <w:rStyle w:val="Bodytext285pt"/>
          <w:rFonts w:eastAsia="Century Schoolbook"/>
          <w:iCs/>
          <w:sz w:val="24"/>
          <w:szCs w:val="24"/>
        </w:rPr>
        <w:t>.</w:t>
      </w:r>
    </w:p>
    <w:p w14:paraId="60C3E43F" w14:textId="77777777" w:rsidR="00C92F84" w:rsidRPr="007218AC" w:rsidRDefault="00C92F84"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lastRenderedPageBreak/>
        <w:t>Faeoziom cernoziomoid argic vertic (FZ cm.ar.vs)</w:t>
      </w:r>
    </w:p>
    <w:p w14:paraId="56181D60" w14:textId="77777777" w:rsidR="00C92F84" w:rsidRPr="007218AC" w:rsidRDefault="00C92F84"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762BD991" w14:textId="77777777" w:rsidR="00C92F84" w:rsidRPr="007218AC" w:rsidRDefault="00C92F84"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0B468CE2" w14:textId="77777777" w:rsidR="00C92F84" w:rsidRPr="007218AC" w:rsidRDefault="00C92F84"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2C9781A9" w14:textId="37F56F06" w:rsidR="00F41CCC" w:rsidRPr="002161E4" w:rsidRDefault="00F41CCC" w:rsidP="006F7777">
      <w:pPr>
        <w:spacing w:after="0" w:line="360" w:lineRule="auto"/>
        <w:jc w:val="both"/>
        <w:rPr>
          <w:rFonts w:ascii="Times New Roman" w:eastAsiaTheme="minorEastAsia" w:hAnsi="Times New Roman" w:cs="Times New Roman"/>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.g</w:t>
      </w:r>
      <w:r w:rsidR="00C92F84" w:rsidRPr="002161E4">
        <w:rPr>
          <w:rFonts w:ascii="Times New Roman" w:eastAsiaTheme="minorEastAsia" w:hAnsi="Times New Roman" w:cs="Times New Roman"/>
          <w:iCs/>
          <w:sz w:val="24"/>
          <w:szCs w:val="24"/>
          <w:lang w:val="ro-RO"/>
        </w:rPr>
        <w:t>.</w:t>
      </w:r>
      <w:r w:rsidR="00C92F84"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Bv, prezentând culori cu crome şi valori sub 3,5 (la umed) cel puţin în partea superioară (pe </w:t>
      </w:r>
      <w:r w:rsidR="00BA4CC1">
        <w:rPr>
          <w:rFonts w:ascii="Times New Roman" w:hAnsi="Times New Roman" w:cs="Times New Roman"/>
          <w:iCs/>
          <w:sz w:val="24"/>
          <w:szCs w:val="24"/>
        </w:rPr>
        <w:t>cca</w:t>
      </w:r>
      <w:r w:rsidRPr="002161E4">
        <w:rPr>
          <w:rFonts w:ascii="Times New Roman" w:hAnsi="Times New Roman" w:cs="Times New Roman"/>
          <w:iCs/>
          <w:sz w:val="24"/>
          <w:szCs w:val="24"/>
        </w:rPr>
        <w:t xml:space="preserve"> 10 </w:t>
      </w:r>
      <w:r w:rsidR="00352A08">
        <w:rPr>
          <w:rFonts w:ascii="Times New Roman" w:hAnsi="Times New Roman" w:cs="Times New Roman"/>
          <w:iCs/>
          <w:sz w:val="24"/>
          <w:szCs w:val="24"/>
        </w:rPr>
        <w:t>–</w:t>
      </w:r>
      <w:r w:rsidRPr="002161E4">
        <w:rPr>
          <w:rFonts w:ascii="Times New Roman" w:hAnsi="Times New Roman" w:cs="Times New Roman"/>
          <w:iCs/>
          <w:sz w:val="24"/>
          <w:szCs w:val="24"/>
        </w:rPr>
        <w:t xml:space="preserve"> 15 cm),</w:t>
      </w:r>
      <w:r w:rsidRPr="002161E4">
        <w:rPr>
          <w:rStyle w:val="Bodytext285pt"/>
          <w:rFonts w:eastAsia="Century Schoolbook"/>
          <w:iCs/>
          <w:sz w:val="24"/>
          <w:szCs w:val="24"/>
        </w:rPr>
        <w:t xml:space="preserve"> pelicule organo-minerale în Bv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p>
    <w:p w14:paraId="4B55F5C7" w14:textId="77777777" w:rsidR="00F41CCC" w:rsidRPr="007218AC" w:rsidRDefault="00F41CCC" w:rsidP="00DA144B">
      <w:pPr>
        <w:spacing w:after="0" w:line="360" w:lineRule="auto"/>
        <w:jc w:val="center"/>
        <w:outlineLvl w:val="0"/>
        <w:rPr>
          <w:rFonts w:ascii="Times New Roman" w:eastAsiaTheme="minorEastAsia" w:hAnsi="Times New Roman" w:cs="Times New Roman"/>
          <w:i/>
          <w:sz w:val="24"/>
          <w:szCs w:val="24"/>
          <w:lang w:val="ro-RO"/>
        </w:rPr>
      </w:pPr>
      <w:r w:rsidRPr="007218AC">
        <w:rPr>
          <w:rFonts w:ascii="Times New Roman" w:eastAsiaTheme="minorEastAsia" w:hAnsi="Times New Roman" w:cs="Times New Roman"/>
          <w:b/>
          <w:i/>
          <w:iCs/>
          <w:sz w:val="24"/>
          <w:szCs w:val="24"/>
          <w:lang w:val="ro-RO"/>
        </w:rPr>
        <w:t>Faeoziom cernoziomoid cambic (FZ cm.ca)</w:t>
      </w:r>
    </w:p>
    <w:p w14:paraId="3BC2B4C6" w14:textId="77777777" w:rsidR="00F41CCC" w:rsidRPr="007218AC" w:rsidRDefault="00F41CCC"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379DF5D5" w14:textId="77777777" w:rsidR="00F41CCC" w:rsidRPr="007218AC" w:rsidRDefault="00F41CCC"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41ECC76B" w14:textId="6A55097E" w:rsidR="00F41CCC" w:rsidRPr="002161E4" w:rsidRDefault="00F41CCC" w:rsidP="006F7777">
      <w:pPr>
        <w:spacing w:after="0" w:line="360" w:lineRule="auto"/>
        <w:jc w:val="both"/>
        <w:rPr>
          <w:rFonts w:ascii="Times New Roman" w:eastAsiaTheme="minorEastAsia" w:hAnsi="Times New Roman" w:cs="Times New Roman"/>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.h</w:t>
      </w:r>
      <w:r w:rsidRPr="00510A5F">
        <w:rPr>
          <w:rFonts w:ascii="Times New Roman" w:eastAsiaTheme="minorEastAsia" w:hAnsi="Times New Roman" w:cs="Times New Roman"/>
          <w:b/>
          <w:iCs/>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Bv, prezentând culori cu crome şi valori sub 3,5 (la umed) cel puţin în partea superioară (pe </w:t>
      </w:r>
      <w:r w:rsidR="00BA4CC1">
        <w:rPr>
          <w:rFonts w:ascii="Times New Roman" w:hAnsi="Times New Roman" w:cs="Times New Roman"/>
          <w:iCs/>
          <w:sz w:val="24"/>
          <w:szCs w:val="24"/>
        </w:rPr>
        <w:t>cca</w:t>
      </w:r>
      <w:r w:rsidRPr="002161E4">
        <w:rPr>
          <w:rFonts w:ascii="Times New Roman" w:hAnsi="Times New Roman" w:cs="Times New Roman"/>
          <w:iCs/>
          <w:sz w:val="24"/>
          <w:szCs w:val="24"/>
        </w:rPr>
        <w:t xml:space="preserve"> 10 </w:t>
      </w:r>
      <w:r w:rsidR="00352A08">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w:t>
      </w:r>
      <w:r w:rsidR="00722A73">
        <w:rPr>
          <w:rFonts w:ascii="Times New Roman" w:hAnsi="Times New Roman" w:cs="Times New Roman"/>
          <w:iCs/>
          <w:sz w:val="24"/>
          <w:szCs w:val="24"/>
        </w:rPr>
        <w:t>e</w:t>
      </w:r>
      <w:r w:rsidRPr="002161E4">
        <w:rPr>
          <w:rFonts w:ascii="Times New Roman" w:hAnsi="Times New Roman" w:cs="Times New Roman"/>
          <w:iCs/>
          <w:sz w:val="24"/>
          <w:szCs w:val="24"/>
        </w:rPr>
        <w:t>,</w:t>
      </w:r>
      <w:r w:rsidRPr="002161E4">
        <w:rPr>
          <w:rStyle w:val="Bodytext285pt"/>
          <w:rFonts w:eastAsia="Century Schoolbook"/>
          <w:iCs/>
          <w:sz w:val="24"/>
          <w:szCs w:val="24"/>
        </w:rPr>
        <w:t xml:space="preserve"> pelicule organo-minerale în Bv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 xml:space="preserve">1,5 unităţi valoare sau valoare şi cromă la nivelul orizontului Am, </w:t>
      </w:r>
      <w:r w:rsidRPr="002161E4">
        <w:rPr>
          <w:rFonts w:ascii="Times New Roman" w:eastAsiaTheme="minorEastAsia" w:hAnsi="Times New Roman" w:cs="Times New Roman"/>
          <w:sz w:val="24"/>
          <w:szCs w:val="24"/>
          <w:lang w:val="ro-RO"/>
        </w:rPr>
        <w:t xml:space="preserve">orizont gleic de reducere (Gr) începând în intervalul 100 </w:t>
      </w:r>
      <w:r w:rsidR="00352A08">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sz w:val="24"/>
          <w:szCs w:val="24"/>
          <w:lang w:val="ro-RO"/>
        </w:rPr>
        <w:t xml:space="preserve"> 200 cm adâncime ai profilului</w:t>
      </w:r>
      <w:r w:rsidR="00352A08">
        <w:rPr>
          <w:rFonts w:ascii="Times New Roman" w:eastAsiaTheme="minorEastAsia" w:hAnsi="Times New Roman" w:cs="Times New Roman"/>
          <w:sz w:val="24"/>
          <w:szCs w:val="24"/>
          <w:lang w:val="ro-RO"/>
        </w:rPr>
        <w:t>.</w:t>
      </w:r>
    </w:p>
    <w:p w14:paraId="33AB21F3" w14:textId="77777777" w:rsidR="00F41CCC" w:rsidRPr="007218AC" w:rsidRDefault="00F41CCC"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cambic batigleic (FZ cm.ca.dg)</w:t>
      </w:r>
    </w:p>
    <w:p w14:paraId="47422518" w14:textId="77777777" w:rsidR="00F41CCC" w:rsidRPr="007218AC" w:rsidRDefault="00F41CCC"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4F95DDF0" w14:textId="77777777" w:rsidR="00F41CCC" w:rsidRPr="007218AC" w:rsidRDefault="00F41CCC"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BvGox</w:t>
      </w:r>
      <m:oMath>
        <m:r>
          <m:rPr>
            <m:sty m:val="bi"/>
          </m:rPr>
          <w:rPr>
            <w:rFonts w:ascii="Cambria Math" w:eastAsiaTheme="minorEastAsia" w:hAnsi="Cambria Math" w:cs="Times New Roman"/>
            <w:sz w:val="24"/>
            <w:szCs w:val="24"/>
            <w:lang w:val="ro-RO"/>
          </w:rPr>
          <m:t xml:space="preserve"> →</m:t>
        </m:r>
      </m:oMath>
      <w:r w:rsidRPr="007218AC">
        <w:rPr>
          <w:rFonts w:ascii="Times New Roman" w:eastAsiaTheme="minorEastAsia" w:hAnsi="Times New Roman" w:cs="Times New Roman"/>
          <w:b/>
          <w:i/>
          <w:iCs/>
          <w:sz w:val="24"/>
          <w:szCs w:val="24"/>
          <w:lang w:val="ro-RO"/>
        </w:rPr>
        <w:t xml:space="preserve"> CGr</w:t>
      </w:r>
    </w:p>
    <w:p w14:paraId="43702052" w14:textId="77777777" w:rsidR="00F41CCC" w:rsidRPr="007218AC" w:rsidRDefault="00F41CCC"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BvGox</w:t>
      </w:r>
      <m:oMath>
        <m:r>
          <m:rPr>
            <m:sty m:val="bi"/>
          </m:rPr>
          <w:rPr>
            <w:rFonts w:ascii="Cambria Math" w:eastAsiaTheme="minorEastAsia" w:hAnsi="Cambria Math" w:cs="Times New Roman"/>
            <w:sz w:val="24"/>
            <w:szCs w:val="24"/>
            <w:lang w:val="ro-RO"/>
          </w:rPr>
          <m:t xml:space="preserve"> →</m:t>
        </m:r>
      </m:oMath>
      <w:r w:rsidRPr="007218AC">
        <w:rPr>
          <w:rFonts w:ascii="Times New Roman" w:eastAsiaTheme="minorEastAsia" w:hAnsi="Times New Roman" w:cs="Times New Roman"/>
          <w:b/>
          <w:i/>
          <w:iCs/>
          <w:sz w:val="24"/>
          <w:szCs w:val="24"/>
          <w:lang w:val="ro-RO"/>
        </w:rPr>
        <w:t xml:space="preserve"> CGr</w:t>
      </w:r>
    </w:p>
    <w:p w14:paraId="3F94C55A" w14:textId="28D041F3" w:rsidR="00D101C9" w:rsidRPr="002161E4" w:rsidRDefault="00F41CCC" w:rsidP="006F7777">
      <w:pPr>
        <w:spacing w:after="0" w:line="360" w:lineRule="auto"/>
        <w:jc w:val="both"/>
        <w:rPr>
          <w:rFonts w:ascii="Times New Roman" w:eastAsiaTheme="minorEastAsia" w:hAnsi="Times New Roman" w:cs="Times New Roman"/>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.i.</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Bv, prezentând culori </w:t>
      </w:r>
      <w:r w:rsidRPr="002161E4">
        <w:rPr>
          <w:rFonts w:ascii="Times New Roman" w:hAnsi="Times New Roman" w:cs="Times New Roman"/>
          <w:iCs/>
          <w:sz w:val="24"/>
          <w:szCs w:val="24"/>
        </w:rPr>
        <w:lastRenderedPageBreak/>
        <w:t xml:space="preserve">cu crome şi valori sub 3,5 (la umed) cel puţin în partea superioară (pe </w:t>
      </w:r>
      <w:r w:rsidR="00BA4CC1">
        <w:rPr>
          <w:rFonts w:ascii="Times New Roman" w:hAnsi="Times New Roman" w:cs="Times New Roman"/>
          <w:iCs/>
          <w:sz w:val="24"/>
          <w:szCs w:val="24"/>
        </w:rPr>
        <w:t>cca</w:t>
      </w:r>
      <w:r w:rsidRPr="002161E4">
        <w:rPr>
          <w:rFonts w:ascii="Times New Roman" w:hAnsi="Times New Roman" w:cs="Times New Roman"/>
          <w:iCs/>
          <w:sz w:val="24"/>
          <w:szCs w:val="24"/>
        </w:rPr>
        <w:t xml:space="preserve"> 10 </w:t>
      </w:r>
      <w:r w:rsidR="00352A08">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w:t>
      </w:r>
      <w:r w:rsidR="00352A08">
        <w:rPr>
          <w:rFonts w:ascii="Times New Roman" w:hAnsi="Times New Roman" w:cs="Times New Roman"/>
          <w:iCs/>
          <w:sz w:val="24"/>
          <w:szCs w:val="24"/>
        </w:rPr>
        <w:t>e</w:t>
      </w:r>
      <w:r w:rsidRPr="002161E4">
        <w:rPr>
          <w:rFonts w:ascii="Times New Roman" w:hAnsi="Times New Roman" w:cs="Times New Roman"/>
          <w:iCs/>
          <w:sz w:val="24"/>
          <w:szCs w:val="24"/>
        </w:rPr>
        <w:t>,</w:t>
      </w:r>
      <w:r w:rsidRPr="002161E4">
        <w:rPr>
          <w:rStyle w:val="Bodytext285pt"/>
          <w:rFonts w:eastAsia="Century Schoolbook"/>
          <w:iCs/>
          <w:sz w:val="24"/>
          <w:szCs w:val="24"/>
        </w:rPr>
        <w:t xml:space="preserve"> pelicule organo-minerale în Bv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r w:rsidRPr="002161E4">
        <w:rPr>
          <w:rStyle w:val="Bodytext285pt"/>
          <w:rFonts w:eastAsia="Century Schoolbook"/>
          <w:sz w:val="24"/>
          <w:szCs w:val="24"/>
        </w:rPr>
        <w:t xml:space="preserve">, formate pe substraturi calcaroase (roci sau materiale scheletice – sk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50%), cu carbonaţi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40% (MK), care apar în intervalul 25 – 75 cm adâncime.</w:t>
      </w:r>
    </w:p>
    <w:p w14:paraId="4963E62F" w14:textId="77777777" w:rsidR="00D101C9" w:rsidRPr="007218AC" w:rsidRDefault="00D101C9"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cambic rendzinic (FZ cm.ca.rz)</w:t>
      </w:r>
    </w:p>
    <w:p w14:paraId="188286C6" w14:textId="77777777" w:rsidR="00F41CCC" w:rsidRPr="007218AC" w:rsidRDefault="00F41CCC"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62790A68" w14:textId="77777777" w:rsidR="00F41CCC" w:rsidRPr="007218AC" w:rsidRDefault="00F41CCC"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589125A0" w14:textId="23A33463" w:rsidR="00D101C9" w:rsidRPr="002161E4" w:rsidRDefault="00D101C9" w:rsidP="006F7777">
      <w:pPr>
        <w:spacing w:after="0" w:line="360" w:lineRule="auto"/>
        <w:jc w:val="both"/>
        <w:rPr>
          <w:rFonts w:ascii="Times New Roman" w:hAnsi="Times New Roman" w:cs="Times New Roman"/>
          <w:sz w:val="24"/>
          <w:szCs w:val="24"/>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.j</w:t>
      </w:r>
      <w:r w:rsidRPr="00510A5F">
        <w:rPr>
          <w:rFonts w:ascii="Times New Roman" w:eastAsiaTheme="minorEastAsia" w:hAnsi="Times New Roman" w:cs="Times New Roman"/>
          <w:b/>
          <w:iCs/>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Bv, prezentând culori cu crome şi valori sub 3,5 (la umed) cel puţin în partea superioară (pe cca 10 </w:t>
      </w:r>
      <w:r w:rsidR="00352A08">
        <w:rPr>
          <w:rFonts w:ascii="Times New Roman" w:hAnsi="Times New Roman" w:cs="Times New Roman"/>
          <w:iCs/>
          <w:sz w:val="24"/>
          <w:szCs w:val="24"/>
        </w:rPr>
        <w:t>–</w:t>
      </w:r>
      <w:r w:rsidRPr="002161E4">
        <w:rPr>
          <w:rFonts w:ascii="Times New Roman" w:hAnsi="Times New Roman" w:cs="Times New Roman"/>
          <w:iCs/>
          <w:sz w:val="24"/>
          <w:szCs w:val="24"/>
        </w:rPr>
        <w:t xml:space="preserve"> 15 cm),</w:t>
      </w:r>
      <w:r w:rsidRPr="002161E4">
        <w:rPr>
          <w:rStyle w:val="Bodytext285pt"/>
          <w:rFonts w:eastAsia="Century Schoolbook"/>
          <w:iCs/>
          <w:sz w:val="24"/>
          <w:szCs w:val="24"/>
        </w:rPr>
        <w:t xml:space="preserve"> pelicule organo-minerale în Bv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r w:rsidRPr="002161E4">
        <w:rPr>
          <w:rStyle w:val="Bodytext285pt"/>
          <w:rFonts w:eastAsia="Century Schoolbook"/>
          <w:sz w:val="24"/>
          <w:szCs w:val="24"/>
        </w:rPr>
        <w:t xml:space="preserve"> formate pe material parental marnic (argilă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Pr="002161E4">
        <w:rPr>
          <w:rStyle w:val="Bodytext285pt"/>
          <w:rFonts w:eastAsia="Century Schoolbook"/>
          <w:sz w:val="24"/>
          <w:szCs w:val="24"/>
        </w:rPr>
        <w:t>40%), material care apare în primii 75 cm ai profilului.</w:t>
      </w:r>
    </w:p>
    <w:p w14:paraId="535D4FE7" w14:textId="77777777" w:rsidR="00D101C9" w:rsidRPr="007218AC" w:rsidRDefault="00D101C9"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cambic pararendzinic (FZcm.ca.pa)</w:t>
      </w:r>
    </w:p>
    <w:p w14:paraId="3DCF3685" w14:textId="77777777" w:rsidR="00D101C9" w:rsidRPr="007218AC" w:rsidRDefault="00D101C9"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516B71D8" w14:textId="77777777" w:rsidR="00D101C9" w:rsidRPr="007218AC" w:rsidRDefault="00D101C9"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 MM</w:t>
      </w:r>
    </w:p>
    <w:p w14:paraId="21FB4A08" w14:textId="11480A5B" w:rsidR="00D101C9" w:rsidRPr="002161E4" w:rsidRDefault="00D101C9" w:rsidP="006F7777">
      <w:pPr>
        <w:spacing w:after="0" w:line="360" w:lineRule="auto"/>
        <w:jc w:val="both"/>
        <w:rPr>
          <w:rStyle w:val="Bodytext285pt"/>
          <w:rFonts w:eastAsia="Century Schoolbook"/>
          <w:sz w:val="24"/>
          <w:szCs w:val="24"/>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.k.</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Bv, prezentând culori cu crome şi valori sub 3,5 (la umed) cel puţin în partea superioară (pe </w:t>
      </w:r>
      <w:r w:rsidR="00BA4CC1">
        <w:rPr>
          <w:rFonts w:ascii="Times New Roman" w:hAnsi="Times New Roman" w:cs="Times New Roman"/>
          <w:iCs/>
          <w:sz w:val="24"/>
          <w:szCs w:val="24"/>
        </w:rPr>
        <w:t>cca</w:t>
      </w:r>
      <w:r w:rsidRPr="002161E4">
        <w:rPr>
          <w:rFonts w:ascii="Times New Roman" w:hAnsi="Times New Roman" w:cs="Times New Roman"/>
          <w:iCs/>
          <w:sz w:val="24"/>
          <w:szCs w:val="24"/>
        </w:rPr>
        <w:t xml:space="preserve"> 10 </w:t>
      </w:r>
      <w:r w:rsidR="00352A08">
        <w:rPr>
          <w:rFonts w:ascii="Times New Roman" w:hAnsi="Times New Roman" w:cs="Times New Roman"/>
          <w:iCs/>
          <w:sz w:val="24"/>
          <w:szCs w:val="24"/>
        </w:rPr>
        <w:t>–</w:t>
      </w:r>
      <w:r w:rsidRPr="002161E4">
        <w:rPr>
          <w:rFonts w:ascii="Times New Roman" w:hAnsi="Times New Roman" w:cs="Times New Roman"/>
          <w:iCs/>
          <w:sz w:val="24"/>
          <w:szCs w:val="24"/>
        </w:rPr>
        <w:t xml:space="preserve"> 15 cm),</w:t>
      </w:r>
      <w:r w:rsidRPr="002161E4">
        <w:rPr>
          <w:rStyle w:val="Bodytext285pt"/>
          <w:rFonts w:eastAsia="Century Schoolbook"/>
          <w:iCs/>
          <w:sz w:val="24"/>
          <w:szCs w:val="24"/>
        </w:rPr>
        <w:t xml:space="preserve"> pelicule organo-minerale în Bv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 xml:space="preserve">1,5 unităţi valoare sau valoare şi cromă la </w:t>
      </w:r>
      <w:r w:rsidRPr="002161E4">
        <w:rPr>
          <w:rStyle w:val="Bodytext285pt"/>
          <w:rFonts w:eastAsia="Century Schoolbook"/>
          <w:iCs/>
          <w:sz w:val="24"/>
          <w:szCs w:val="24"/>
        </w:rPr>
        <w:lastRenderedPageBreak/>
        <w:t>nivelul orizontului Am,</w:t>
      </w:r>
      <w:r w:rsidRPr="002161E4">
        <w:rPr>
          <w:rStyle w:val="Bodytext285pt"/>
          <w:rFonts w:eastAsia="Century Schoolbook"/>
          <w:sz w:val="24"/>
          <w:szCs w:val="24"/>
        </w:rPr>
        <w:t xml:space="preserve"> orizont contractilo-gonflant (z) situat de la baza orizontului Am şi 100 cm adâncime</w:t>
      </w:r>
      <w:r w:rsidR="00352A08">
        <w:rPr>
          <w:rStyle w:val="Bodytext285pt"/>
          <w:rFonts w:eastAsia="Century Schoolbook"/>
          <w:sz w:val="24"/>
          <w:szCs w:val="24"/>
        </w:rPr>
        <w:t>.</w:t>
      </w:r>
    </w:p>
    <w:p w14:paraId="4053D139" w14:textId="77777777" w:rsidR="00D101C9" w:rsidRPr="007218AC" w:rsidRDefault="00D101C9"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cambic vertic (FZcm.ca.vs)</w:t>
      </w:r>
    </w:p>
    <w:p w14:paraId="6A8E5A03" w14:textId="77777777" w:rsidR="00D101C9" w:rsidRPr="007218AC" w:rsidRDefault="00D101C9"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i/>
          <w:iCs/>
          <w:sz w:val="24"/>
          <w:szCs w:val="24"/>
          <w:lang w:val="ro-RO"/>
        </w:rPr>
        <w:t>Succesiune de orizonturi:</w:t>
      </w:r>
    </w:p>
    <w:p w14:paraId="72200AEA" w14:textId="77777777" w:rsidR="00D101C9" w:rsidRPr="007218AC" w:rsidRDefault="00D101C9"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524FAD71" w14:textId="77777777" w:rsidR="00D101C9" w:rsidRPr="007218AC" w:rsidRDefault="00D101C9"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55BD9A65" w14:textId="4A992A09" w:rsidR="00D101C9" w:rsidRPr="002161E4" w:rsidRDefault="00965BD0" w:rsidP="006F7777">
      <w:pPr>
        <w:spacing w:after="0" w:line="360" w:lineRule="auto"/>
        <w:jc w:val="both"/>
        <w:rPr>
          <w:rFonts w:ascii="Times New Roman" w:eastAsiaTheme="minorEastAsia" w:hAnsi="Times New Roman" w:cs="Times New Roman"/>
          <w:sz w:val="24"/>
          <w:szCs w:val="24"/>
          <w:lang w:val="ro-RO"/>
        </w:rPr>
      </w:pPr>
      <w:r w:rsidRPr="00EE4379">
        <w:rPr>
          <w:rFonts w:ascii="Times New Roman" w:eastAsiaTheme="minorEastAsia" w:hAnsi="Times New Roman" w:cs="Times New Roman"/>
          <w:b/>
          <w:iCs/>
          <w:sz w:val="24"/>
          <w:szCs w:val="24"/>
          <w:lang w:val="ro-RO"/>
        </w:rPr>
        <w:t>20.l.</w:t>
      </w:r>
      <w:r w:rsidR="00D101C9" w:rsidRPr="002161E4">
        <w:rPr>
          <w:rFonts w:ascii="Times New Roman" w:eastAsiaTheme="minorEastAsia" w:hAnsi="Times New Roman" w:cs="Times New Roman"/>
          <w:b/>
          <w:iCs/>
          <w:sz w:val="24"/>
          <w:szCs w:val="24"/>
          <w:lang w:val="ro-RO"/>
        </w:rPr>
        <w:t xml:space="preserve"> </w:t>
      </w:r>
      <w:r w:rsidR="00D101C9"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D101C9"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00D101C9"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00D101C9" w:rsidRPr="002161E4">
        <w:rPr>
          <w:rFonts w:ascii="Times New Roman" w:hAnsi="Times New Roman" w:cs="Times New Roman"/>
          <w:iCs/>
          <w:sz w:val="24"/>
          <w:szCs w:val="24"/>
        </w:rPr>
        <w:t xml:space="preserve"> 5,5 uscat), orizont subiacent AC, prezentând culori cu crome şi valori sub 3,5 (la umed) cel puţin în partea superioară (pe cca 10 </w:t>
      </w:r>
      <w:r w:rsidR="00352A08">
        <w:rPr>
          <w:rFonts w:ascii="Times New Roman" w:hAnsi="Times New Roman" w:cs="Times New Roman"/>
          <w:iCs/>
          <w:sz w:val="24"/>
          <w:szCs w:val="24"/>
        </w:rPr>
        <w:t>–</w:t>
      </w:r>
      <w:r w:rsidR="00D101C9" w:rsidRPr="002161E4">
        <w:rPr>
          <w:rFonts w:ascii="Times New Roman" w:hAnsi="Times New Roman" w:cs="Times New Roman"/>
          <w:iCs/>
          <w:sz w:val="24"/>
          <w:szCs w:val="24"/>
        </w:rPr>
        <w:t xml:space="preserve"> 15 cm),</w:t>
      </w:r>
      <w:r w:rsidR="00D101C9" w:rsidRPr="002161E4">
        <w:rPr>
          <w:rStyle w:val="Bodytext285pt"/>
          <w:rFonts w:eastAsia="Century Schoolbook"/>
          <w:iCs/>
          <w:sz w:val="24"/>
          <w:szCs w:val="24"/>
        </w:rPr>
        <w:t xml:space="preserve"> pelicule 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00D101C9" w:rsidRPr="002161E4">
        <w:rPr>
          <w:rStyle w:val="Bodytext285pt"/>
          <w:rFonts w:eastAsia="Century Schoolbook"/>
          <w:iCs/>
          <w:sz w:val="24"/>
          <w:szCs w:val="24"/>
        </w:rPr>
        <w:t xml:space="preserve">1,5 unităţi valoare sau valoare şi cromă la nivelul orizontului Am, </w:t>
      </w:r>
      <w:r w:rsidR="00D101C9" w:rsidRPr="002161E4">
        <w:rPr>
          <w:rFonts w:ascii="Times New Roman" w:eastAsiaTheme="minorEastAsia" w:hAnsi="Times New Roman" w:cs="Times New Roman"/>
          <w:sz w:val="24"/>
          <w:szCs w:val="24"/>
          <w:lang w:val="ro-RO"/>
        </w:rPr>
        <w:t xml:space="preserve">orizont gleic de reducere (Gr) începând în intervalul 100 </w:t>
      </w:r>
      <w:r w:rsidR="00352A08">
        <w:rPr>
          <w:rFonts w:ascii="Times New Roman" w:eastAsiaTheme="minorEastAsia" w:hAnsi="Times New Roman" w:cs="Times New Roman"/>
          <w:sz w:val="24"/>
          <w:szCs w:val="24"/>
          <w:lang w:val="ro-RO"/>
        </w:rPr>
        <w:t>–</w:t>
      </w:r>
      <w:r w:rsidR="00D101C9" w:rsidRPr="002161E4">
        <w:rPr>
          <w:rFonts w:ascii="Times New Roman" w:eastAsiaTheme="minorEastAsia" w:hAnsi="Times New Roman" w:cs="Times New Roman"/>
          <w:sz w:val="24"/>
          <w:szCs w:val="24"/>
          <w:lang w:val="ro-RO"/>
        </w:rPr>
        <w:t xml:space="preserve"> 200 cm adâncime ai profilului.</w:t>
      </w:r>
    </w:p>
    <w:p w14:paraId="65D9066E" w14:textId="77777777" w:rsidR="00D101C9" w:rsidRPr="007218AC" w:rsidRDefault="00D101C9"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batigleic (FZ cm.dg)</w:t>
      </w:r>
    </w:p>
    <w:p w14:paraId="51D89FD3" w14:textId="77777777" w:rsidR="00D101C9" w:rsidRPr="007218AC" w:rsidRDefault="00D101C9" w:rsidP="007218AC">
      <w:pPr>
        <w:jc w:val="center"/>
        <w:rPr>
          <w:rFonts w:ascii="Times New Roman" w:eastAsiaTheme="minorEastAsia" w:hAnsi="Times New Roman" w:cs="Times New Roman"/>
          <w:i/>
          <w:sz w:val="24"/>
          <w:szCs w:val="24"/>
          <w:lang w:val="ro-RO"/>
        </w:rPr>
      </w:pPr>
      <w:r w:rsidRPr="007218AC">
        <w:rPr>
          <w:rFonts w:ascii="Times New Roman" w:eastAsiaTheme="minorEastAsia" w:hAnsi="Times New Roman" w:cs="Times New Roman"/>
          <w:i/>
          <w:iCs/>
          <w:sz w:val="24"/>
          <w:szCs w:val="24"/>
          <w:lang w:val="ro-RO"/>
        </w:rPr>
        <w:t>Succesiune de orizonturi:</w:t>
      </w:r>
    </w:p>
    <w:p w14:paraId="7E7830C6" w14:textId="77777777" w:rsidR="00D101C9" w:rsidRPr="007218AC" w:rsidRDefault="00D101C9"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63F414F0" w14:textId="77777777" w:rsidR="00D101C9" w:rsidRPr="007218AC" w:rsidRDefault="00D101C9"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25D42284" w14:textId="373AEBAB" w:rsidR="00D101C9" w:rsidRPr="002161E4" w:rsidRDefault="00D101C9" w:rsidP="006F7777">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.m</w:t>
      </w:r>
      <w:r w:rsidRPr="002161E4">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AR, prezentând culori cu crome şi valori sub 3,5 (la umed) cel puţ</w:t>
      </w:r>
      <w:r w:rsidR="00510A5F">
        <w:rPr>
          <w:rFonts w:ascii="Times New Roman" w:hAnsi="Times New Roman" w:cs="Times New Roman"/>
          <w:iCs/>
          <w:sz w:val="24"/>
          <w:szCs w:val="24"/>
        </w:rPr>
        <w:t>in în partea superioară (pe cca</w:t>
      </w:r>
      <w:r w:rsidRPr="002161E4">
        <w:rPr>
          <w:rFonts w:ascii="Times New Roman" w:hAnsi="Times New Roman" w:cs="Times New Roman"/>
          <w:iCs/>
          <w:sz w:val="24"/>
          <w:szCs w:val="24"/>
        </w:rPr>
        <w:t xml:space="preserve"> 10 </w:t>
      </w:r>
      <w:r w:rsidR="00352A08">
        <w:rPr>
          <w:rFonts w:ascii="Times New Roman" w:hAnsi="Times New Roman" w:cs="Times New Roman"/>
          <w:iCs/>
          <w:sz w:val="24"/>
          <w:szCs w:val="24"/>
        </w:rPr>
        <w:t>–</w:t>
      </w:r>
      <w:r w:rsidRPr="002161E4">
        <w:rPr>
          <w:rFonts w:ascii="Times New Roman" w:hAnsi="Times New Roman" w:cs="Times New Roman"/>
          <w:iCs/>
          <w:sz w:val="24"/>
          <w:szCs w:val="24"/>
        </w:rPr>
        <w:t xml:space="preserve"> 15 cm),</w:t>
      </w:r>
      <w:r w:rsidRPr="002161E4">
        <w:rPr>
          <w:rStyle w:val="Bodytext285pt"/>
          <w:rFonts w:eastAsia="Century Schoolbook"/>
          <w:iCs/>
          <w:sz w:val="24"/>
          <w:szCs w:val="24"/>
        </w:rPr>
        <w:t xml:space="preserve"> pelicule organo-minerale în AR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 xml:space="preserve">1,5 unităţi valoare sau valoare şi cromă la nivelul orizontului Am, </w:t>
      </w:r>
      <w:r w:rsidRPr="002161E4">
        <w:rPr>
          <w:rStyle w:val="Bodytext285pt"/>
          <w:rFonts w:eastAsia="Century Schoolbook"/>
          <w:sz w:val="24"/>
          <w:szCs w:val="24"/>
        </w:rPr>
        <w:t xml:space="preserve">prezintă rocă compactă consolidată continuă la baza profilului (orizont Rn), rocă fisurată inclusiv pietrişuri (RP), </w:t>
      </w:r>
      <w:r w:rsidRPr="002161E4">
        <w:rPr>
          <w:rFonts w:ascii="Times New Roman" w:eastAsiaTheme="minorEastAsia" w:hAnsi="Times New Roman" w:cs="Times New Roman"/>
          <w:sz w:val="24"/>
          <w:szCs w:val="24"/>
          <w:lang w:val="ro-RO"/>
        </w:rPr>
        <w:t xml:space="preserve">orizontul R având limita superioară în intervalul 25 </w:t>
      </w:r>
      <w:r w:rsidR="00352A08">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sz w:val="24"/>
          <w:szCs w:val="24"/>
          <w:lang w:val="ro-RO"/>
        </w:rPr>
        <w:t xml:space="preserve"> 50 cm ai profilului.</w:t>
      </w:r>
    </w:p>
    <w:p w14:paraId="563CE7EF" w14:textId="77777777" w:rsidR="00D101C9" w:rsidRPr="007218AC" w:rsidRDefault="00D101C9"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litic (FZ cm.li)</w:t>
      </w:r>
    </w:p>
    <w:p w14:paraId="799AAEB0" w14:textId="77777777" w:rsidR="00D101C9" w:rsidRPr="007218AC" w:rsidRDefault="00D101C9"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lastRenderedPageBreak/>
        <w:t>Succesiune de orizonturi:</w:t>
      </w:r>
    </w:p>
    <w:p w14:paraId="3E2C813C" w14:textId="77777777" w:rsidR="00D101C9" w:rsidRPr="007218AC" w:rsidRDefault="00D101C9"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w:t>
      </w:r>
    </w:p>
    <w:p w14:paraId="4C66B8D5" w14:textId="421001B5" w:rsidR="00D101C9" w:rsidRPr="002161E4" w:rsidRDefault="00D101C9" w:rsidP="006F7777">
      <w:pPr>
        <w:spacing w:after="0" w:line="360" w:lineRule="auto"/>
        <w:jc w:val="both"/>
        <w:rPr>
          <w:rStyle w:val="Bodytext285pt"/>
          <w:rFonts w:eastAsia="Century Schoolbook"/>
          <w:sz w:val="24"/>
          <w:szCs w:val="24"/>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.n</w:t>
      </w:r>
      <w:r w:rsidRPr="002161E4">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AC, prezentând culori cu crome şi valori sub 3,5 (la umed) cel puţin în partea superioară (pe cca 10 </w:t>
      </w:r>
      <w:r w:rsidR="00352A08">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w:t>
      </w:r>
      <w:r w:rsidR="00B05D9E">
        <w:rPr>
          <w:rFonts w:ascii="Times New Roman" w:hAnsi="Times New Roman" w:cs="Times New Roman"/>
          <w:iCs/>
          <w:sz w:val="24"/>
          <w:szCs w:val="24"/>
        </w:rPr>
        <w:t>e</w:t>
      </w:r>
      <w:r w:rsidRPr="002161E4">
        <w:rPr>
          <w:rFonts w:ascii="Times New Roman" w:hAnsi="Times New Roman" w:cs="Times New Roman"/>
          <w:iCs/>
          <w:sz w:val="24"/>
          <w:szCs w:val="24"/>
        </w:rPr>
        <w:t>,</w:t>
      </w:r>
      <w:r w:rsidRPr="002161E4">
        <w:rPr>
          <w:rStyle w:val="Bodytext285pt"/>
          <w:rFonts w:eastAsia="Century Schoolbook"/>
          <w:iCs/>
          <w:sz w:val="24"/>
          <w:szCs w:val="24"/>
        </w:rPr>
        <w:t xml:space="preserve"> pelicule 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r w:rsidRPr="002161E4">
        <w:rPr>
          <w:rStyle w:val="Bodytext285pt"/>
          <w:rFonts w:eastAsia="Century Schoolbook"/>
          <w:sz w:val="24"/>
          <w:szCs w:val="24"/>
        </w:rPr>
        <w:t xml:space="preserve">, formate pe substraturi calcaroase (roci sau materiale scheletice – sk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50%), cu carbonaţi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40% (MK), care apar în intervalul 25 – 75 cm adâncime.</w:t>
      </w:r>
      <w:r w:rsidRPr="002161E4">
        <w:rPr>
          <w:rFonts w:ascii="Times New Roman" w:eastAsiaTheme="minorEastAsia" w:hAnsi="Times New Roman" w:cs="Times New Roman"/>
          <w:sz w:val="24"/>
          <w:szCs w:val="24"/>
          <w:lang w:val="ro-RO"/>
        </w:rPr>
        <w:t xml:space="preserve"> Nu prezintă</w:t>
      </w:r>
      <w:r w:rsidRPr="002161E4">
        <w:rPr>
          <w:rStyle w:val="Bodytext285pt"/>
          <w:rFonts w:eastAsia="Century Schoolbook"/>
          <w:sz w:val="24"/>
          <w:szCs w:val="24"/>
        </w:rPr>
        <w:t xml:space="preserve"> orizont Cca sau concentrări de pudră friabilă de CaCO</w:t>
      </w:r>
      <w:r w:rsidRPr="002161E4">
        <w:rPr>
          <w:rStyle w:val="Bodytext285pt"/>
          <w:rFonts w:eastAsia="Century Schoolbook"/>
          <w:sz w:val="24"/>
          <w:szCs w:val="24"/>
          <w:vertAlign w:val="subscript"/>
        </w:rPr>
        <w:t>3</w:t>
      </w:r>
      <w:r w:rsidRPr="002161E4">
        <w:rPr>
          <w:rStyle w:val="Bodytext285pt"/>
          <w:rFonts w:eastAsia="Century Schoolbook"/>
          <w:sz w:val="24"/>
          <w:szCs w:val="24"/>
        </w:rPr>
        <w:t xml:space="preserve"> (carbonaţi secundari) în intervalul 0 – 75 cm.</w:t>
      </w:r>
    </w:p>
    <w:p w14:paraId="1BCD9BA6" w14:textId="77777777" w:rsidR="00D101C9" w:rsidRPr="007218AC" w:rsidRDefault="00D101C9" w:rsidP="00DA144B">
      <w:pPr>
        <w:spacing w:after="0" w:line="360" w:lineRule="auto"/>
        <w:jc w:val="center"/>
        <w:outlineLvl w:val="0"/>
        <w:rPr>
          <w:rFonts w:ascii="Times New Roman" w:eastAsiaTheme="minorEastAsia" w:hAnsi="Times New Roman" w:cs="Times New Roman"/>
          <w:b/>
          <w:i/>
          <w:sz w:val="24"/>
          <w:szCs w:val="24"/>
          <w:lang w:val="ro-RO"/>
        </w:rPr>
      </w:pPr>
      <w:r w:rsidRPr="007218AC">
        <w:rPr>
          <w:rFonts w:ascii="Times New Roman" w:eastAsiaTheme="minorEastAsia" w:hAnsi="Times New Roman" w:cs="Times New Roman"/>
          <w:b/>
          <w:i/>
          <w:iCs/>
          <w:sz w:val="24"/>
          <w:szCs w:val="24"/>
          <w:lang w:val="ro-RO"/>
        </w:rPr>
        <w:t>Faeoziom cernoziomoid rendzinic (FZ cm.rz)</w:t>
      </w:r>
    </w:p>
    <w:p w14:paraId="39D8E1BB" w14:textId="77777777" w:rsidR="00D101C9" w:rsidRPr="007218AC" w:rsidRDefault="00D101C9"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5058A623" w14:textId="77777777" w:rsidR="00D101C9" w:rsidRPr="007218AC" w:rsidRDefault="00D101C9"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73EA796F" w14:textId="30A0F01C" w:rsidR="00F522B1" w:rsidRPr="002161E4" w:rsidRDefault="00D101C9" w:rsidP="006F7777">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.o.</w:t>
      </w:r>
      <w:r w:rsidRPr="002161E4">
        <w:rPr>
          <w:rFonts w:ascii="Times New Roman" w:eastAsiaTheme="minorEastAsia" w:hAnsi="Times New Roman" w:cs="Times New Roman"/>
          <w:iCs/>
          <w:sz w:val="24"/>
          <w:szCs w:val="24"/>
          <w:lang w:val="ro-RO"/>
        </w:rPr>
        <w:t xml:space="preserve"> </w:t>
      </w:r>
      <w:r w:rsidR="00F522B1"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00F522B1"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00F522B1"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00F522B1" w:rsidRPr="002161E4">
        <w:rPr>
          <w:rFonts w:ascii="Times New Roman" w:hAnsi="Times New Roman" w:cs="Times New Roman"/>
          <w:iCs/>
          <w:sz w:val="24"/>
          <w:szCs w:val="24"/>
        </w:rPr>
        <w:t xml:space="preserve"> 5,5 uscat), orizont subiacent AC, prezentând culori cu crome şi valori sub 3,5 (la umed) cel puţin în partea superioară (pe cca 10 </w:t>
      </w:r>
      <w:r w:rsidR="008940C2">
        <w:rPr>
          <w:rFonts w:ascii="Times New Roman" w:hAnsi="Times New Roman" w:cs="Times New Roman"/>
          <w:iCs/>
          <w:sz w:val="24"/>
          <w:szCs w:val="24"/>
        </w:rPr>
        <w:t>–</w:t>
      </w:r>
      <w:r w:rsidR="00F522B1" w:rsidRPr="002161E4">
        <w:rPr>
          <w:rFonts w:ascii="Times New Roman" w:hAnsi="Times New Roman" w:cs="Times New Roman"/>
          <w:iCs/>
          <w:sz w:val="24"/>
          <w:szCs w:val="24"/>
        </w:rPr>
        <w:t xml:space="preserve"> 15 cm),</w:t>
      </w:r>
      <w:r w:rsidR="00F522B1" w:rsidRPr="002161E4">
        <w:rPr>
          <w:rStyle w:val="Bodytext285pt"/>
          <w:rFonts w:eastAsia="Century Schoolbook"/>
          <w:iCs/>
          <w:sz w:val="24"/>
          <w:szCs w:val="24"/>
        </w:rPr>
        <w:t xml:space="preserve"> pelicule 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00F522B1" w:rsidRPr="002161E4">
        <w:rPr>
          <w:rStyle w:val="Bodytext285pt"/>
          <w:rFonts w:eastAsia="Century Schoolbook"/>
          <w:iCs/>
          <w:sz w:val="24"/>
          <w:szCs w:val="24"/>
        </w:rPr>
        <w:t>1,5 unităţi valoare sau valoare şi cromă la nivelul orizontului Am,</w:t>
      </w:r>
      <w:r w:rsidR="00F522B1" w:rsidRPr="002161E4">
        <w:rPr>
          <w:rStyle w:val="Bodytext285pt"/>
          <w:rFonts w:eastAsia="Century Schoolbook"/>
          <w:sz w:val="24"/>
          <w:szCs w:val="24"/>
        </w:rPr>
        <w:t xml:space="preserve"> formate pe material parental marnic (argilă </w:t>
      </w:r>
      <m:oMath>
        <m:r>
          <m:rPr>
            <m:sty m:val="p"/>
          </m:rPr>
          <w:rPr>
            <w:rStyle w:val="Bodytext285pt"/>
            <w:rFonts w:ascii="Cambria Math" w:eastAsia="Century Schoolbook" w:hAnsi="Cambria Math"/>
            <w:sz w:val="24"/>
            <w:szCs w:val="24"/>
          </w:rPr>
          <m:t>&gt;</m:t>
        </m:r>
      </m:oMath>
      <w:r w:rsidR="00F522B1"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F522B1"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F522B1" w:rsidRPr="002161E4">
        <w:rPr>
          <w:rStyle w:val="Bodytext285pt"/>
          <w:rFonts w:eastAsia="Century Schoolbook"/>
          <w:sz w:val="24"/>
          <w:szCs w:val="24"/>
        </w:rPr>
        <w:t>40%), material care apare în primii 75 cm ai profilului.</w:t>
      </w:r>
    </w:p>
    <w:p w14:paraId="054186AC" w14:textId="77777777" w:rsidR="00F522B1" w:rsidRPr="007218AC" w:rsidRDefault="00F522B1" w:rsidP="00DA144B">
      <w:pPr>
        <w:jc w:val="center"/>
        <w:outlineLvl w:val="0"/>
        <w:rPr>
          <w:rStyle w:val="BodyTextChar4"/>
          <w:rFonts w:ascii="Times New Roman" w:hAnsi="Times New Roman"/>
          <w:i/>
          <w:sz w:val="24"/>
          <w:szCs w:val="24"/>
        </w:rPr>
      </w:pPr>
      <w:r w:rsidRPr="007218AC">
        <w:rPr>
          <w:rFonts w:ascii="Times New Roman" w:eastAsiaTheme="minorEastAsia" w:hAnsi="Times New Roman" w:cs="Times New Roman"/>
          <w:b/>
          <w:i/>
          <w:iCs/>
          <w:sz w:val="24"/>
          <w:szCs w:val="24"/>
          <w:lang w:val="ro-RO"/>
        </w:rPr>
        <w:t>Faeoziom cernoziomoid pararendzinic (FZcm.pa)</w:t>
      </w:r>
    </w:p>
    <w:p w14:paraId="3DD824F7" w14:textId="77777777" w:rsidR="00F522B1" w:rsidRPr="007218AC" w:rsidRDefault="00F522B1"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280EDF37" w14:textId="77777777" w:rsidR="00F522B1" w:rsidRPr="007218AC" w:rsidRDefault="00F522B1"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 MM</w:t>
      </w:r>
    </w:p>
    <w:p w14:paraId="5D95FF65" w14:textId="1E9AA371" w:rsidR="00F522B1" w:rsidRPr="002161E4" w:rsidRDefault="00F522B1" w:rsidP="006F7777">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lastRenderedPageBreak/>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.p</w:t>
      </w:r>
      <w:r w:rsidRPr="00510A5F">
        <w:rPr>
          <w:rFonts w:ascii="Times New Roman" w:eastAsiaTheme="minorEastAsia" w:hAnsi="Times New Roman" w:cs="Times New Roman"/>
          <w:b/>
          <w:iCs/>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AC, prezentând culori cu crome şi valori sub 3,5 (la umed) cel puţin în partea superioară (pe cca 10 </w:t>
      </w:r>
      <w:r w:rsidR="0069192A">
        <w:rPr>
          <w:rFonts w:ascii="Times New Roman" w:hAnsi="Times New Roman" w:cs="Times New Roman"/>
          <w:iCs/>
          <w:sz w:val="24"/>
          <w:szCs w:val="24"/>
        </w:rPr>
        <w:t>–</w:t>
      </w:r>
      <w:r w:rsidRPr="002161E4">
        <w:rPr>
          <w:rFonts w:ascii="Times New Roman" w:hAnsi="Times New Roman" w:cs="Times New Roman"/>
          <w:iCs/>
          <w:sz w:val="24"/>
          <w:szCs w:val="24"/>
        </w:rPr>
        <w:t xml:space="preserve"> 15 cm),</w:t>
      </w:r>
      <w:r w:rsidRPr="002161E4">
        <w:rPr>
          <w:rStyle w:val="Bodytext285pt"/>
          <w:rFonts w:eastAsia="Century Schoolbook"/>
          <w:iCs/>
          <w:sz w:val="24"/>
          <w:szCs w:val="24"/>
        </w:rPr>
        <w:t xml:space="preserve"> pelicule 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r w:rsidRPr="002161E4">
        <w:rPr>
          <w:rFonts w:ascii="Times New Roman" w:eastAsiaTheme="minorEastAsia" w:hAnsi="Times New Roman" w:cs="Times New Roman"/>
          <w:iCs/>
          <w:sz w:val="24"/>
          <w:szCs w:val="24"/>
          <w:lang w:val="ro-RO"/>
        </w:rPr>
        <w:t xml:space="preserve"> prezintă</w:t>
      </w:r>
      <w:r w:rsidRPr="002161E4">
        <w:rPr>
          <w:rFonts w:ascii="Times New Roman" w:eastAsiaTheme="minorEastAsia" w:hAnsi="Times New Roman" w:cs="Times New Roman"/>
          <w:b/>
          <w:iCs/>
          <w:sz w:val="24"/>
          <w:szCs w:val="24"/>
          <w:lang w:val="ro-RO"/>
        </w:rPr>
        <w:t xml:space="preserve"> </w:t>
      </w:r>
      <w:r w:rsidRPr="002161E4">
        <w:rPr>
          <w:rStyle w:val="Bodytext285pt"/>
          <w:rFonts w:eastAsia="Century Schoolbook"/>
          <w:sz w:val="24"/>
          <w:szCs w:val="24"/>
        </w:rPr>
        <w:t>orizont stagnogleic (W) începând în 50 – 100 cm sau orizont stagnogleizat (w) începând în 0 – 100 cm.</w:t>
      </w:r>
      <w:r w:rsidRPr="002161E4">
        <w:rPr>
          <w:rFonts w:ascii="Times New Roman" w:eastAsiaTheme="minorEastAsia" w:hAnsi="Times New Roman" w:cs="Times New Roman"/>
          <w:sz w:val="24"/>
          <w:szCs w:val="24"/>
          <w:lang w:val="ro-RO"/>
        </w:rPr>
        <w:t xml:space="preserve"> </w:t>
      </w:r>
    </w:p>
    <w:p w14:paraId="5E73AB4B" w14:textId="77777777" w:rsidR="00F522B1" w:rsidRPr="007218AC" w:rsidRDefault="00F522B1"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stagnic (FZ cm.ar.st)</w:t>
      </w:r>
    </w:p>
    <w:p w14:paraId="167F41C7" w14:textId="77777777" w:rsidR="00F522B1" w:rsidRPr="007218AC" w:rsidRDefault="00F522B1" w:rsidP="007218AC">
      <w:pPr>
        <w:jc w:val="center"/>
        <w:rPr>
          <w:rFonts w:ascii="Times New Roman" w:eastAsiaTheme="minorEastAsia" w:hAnsi="Times New Roman" w:cs="Times New Roman"/>
          <w:i/>
          <w:sz w:val="24"/>
          <w:szCs w:val="24"/>
          <w:lang w:val="ro-RO"/>
        </w:rPr>
      </w:pPr>
      <w:r w:rsidRPr="007218AC">
        <w:rPr>
          <w:rFonts w:ascii="Times New Roman" w:eastAsiaTheme="minorEastAsia" w:hAnsi="Times New Roman" w:cs="Times New Roman"/>
          <w:i/>
          <w:iCs/>
          <w:sz w:val="24"/>
          <w:szCs w:val="24"/>
          <w:lang w:val="ro-RO"/>
        </w:rPr>
        <w:t>Succesiune de orizonturi:</w:t>
      </w:r>
    </w:p>
    <w:p w14:paraId="2B0B277E" w14:textId="77777777" w:rsidR="00F522B1" w:rsidRPr="007218AC" w:rsidRDefault="00F522B1"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65F6C917" w14:textId="77777777" w:rsidR="00F522B1" w:rsidRPr="007218AC" w:rsidRDefault="00F522B1"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w:t>
      </w:r>
    </w:p>
    <w:p w14:paraId="478D59A9" w14:textId="77777777" w:rsidR="00F522B1" w:rsidRPr="007218AC" w:rsidRDefault="00F522B1"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w:t>
      </w:r>
      <m:oMath>
        <m:r>
          <m:rPr>
            <m:sty m:val="bi"/>
          </m:rPr>
          <w:rPr>
            <w:rFonts w:ascii="Cambria Math" w:eastAsiaTheme="minorEastAsia" w:hAnsi="Cambria Math" w:cs="Times New Roman"/>
            <w:sz w:val="24"/>
            <w:szCs w:val="24"/>
            <w:lang w:val="ro-RO"/>
          </w:rPr>
          <m:t>W→</m:t>
        </m:r>
      </m:oMath>
      <w:r w:rsidRPr="007218AC">
        <w:rPr>
          <w:rFonts w:ascii="Times New Roman" w:eastAsiaTheme="minorEastAsia" w:hAnsi="Times New Roman" w:cs="Times New Roman"/>
          <w:b/>
          <w:i/>
          <w:iCs/>
          <w:sz w:val="24"/>
          <w:szCs w:val="24"/>
          <w:lang w:val="ro-RO"/>
        </w:rPr>
        <w:t xml:space="preserve"> Acw</w:t>
      </w:r>
    </w:p>
    <w:p w14:paraId="14B58E3A" w14:textId="2D58B693" w:rsidR="006F7777" w:rsidRDefault="00611DE0" w:rsidP="00510A5F">
      <w:pPr>
        <w:spacing w:after="0" w:line="360" w:lineRule="auto"/>
        <w:jc w:val="both"/>
        <w:rPr>
          <w:rFonts w:ascii="Times New Roman" w:eastAsiaTheme="minorEastAsia" w:hAnsi="Times New Roman" w:cs="Times New Roman"/>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.r.</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AC, prezentând culori cu crome şi valori sub 3,5 (la umed) cel puţin în partea superioară (pe cca 10 </w:t>
      </w:r>
      <w:r w:rsidR="000762B3">
        <w:rPr>
          <w:rFonts w:ascii="Times New Roman" w:hAnsi="Times New Roman" w:cs="Times New Roman"/>
          <w:iCs/>
          <w:sz w:val="24"/>
          <w:szCs w:val="24"/>
        </w:rPr>
        <w:t>–</w:t>
      </w:r>
      <w:r w:rsidRPr="002161E4">
        <w:rPr>
          <w:rFonts w:ascii="Times New Roman" w:hAnsi="Times New Roman" w:cs="Times New Roman"/>
          <w:iCs/>
          <w:sz w:val="24"/>
          <w:szCs w:val="24"/>
        </w:rPr>
        <w:t xml:space="preserve"> 15 cm),</w:t>
      </w:r>
      <w:r w:rsidRPr="002161E4">
        <w:rPr>
          <w:rStyle w:val="Bodytext285pt"/>
          <w:rFonts w:eastAsia="Century Schoolbook"/>
          <w:iCs/>
          <w:sz w:val="24"/>
          <w:szCs w:val="24"/>
        </w:rPr>
        <w:t xml:space="preserve"> pelicule 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w:t>
      </w:r>
      <w:r w:rsidR="006F7777">
        <w:rPr>
          <w:rStyle w:val="Bodytext285pt"/>
          <w:rFonts w:eastAsia="Century Schoolbook"/>
          <w:iCs/>
          <w:sz w:val="24"/>
          <w:szCs w:val="24"/>
        </w:rPr>
        <w:t xml:space="preserve"> unităţi valoare sau valoare şi </w:t>
      </w:r>
      <w:r w:rsidRPr="002161E4">
        <w:rPr>
          <w:rStyle w:val="Bodytext285pt"/>
          <w:rFonts w:eastAsia="Century Schoolbook"/>
          <w:iCs/>
          <w:sz w:val="24"/>
          <w:szCs w:val="24"/>
        </w:rPr>
        <w:t>cromă la nivelul orizontului Am</w:t>
      </w:r>
      <w:r w:rsidRPr="002161E4">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Style w:val="Bodytext285pt"/>
          <w:rFonts w:eastAsia="Century Schoolbook"/>
          <w:iCs/>
          <w:sz w:val="24"/>
          <w:szCs w:val="24"/>
        </w:rPr>
        <w:t>orizont contractilo-gonflant (z) începând între baza orizontului Am şi 100 cm.</w:t>
      </w:r>
    </w:p>
    <w:p w14:paraId="141DF4C8" w14:textId="77777777" w:rsidR="00611DE0" w:rsidRPr="007218AC" w:rsidRDefault="00611DE0"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vertic (FZ cm.vs)</w:t>
      </w:r>
    </w:p>
    <w:p w14:paraId="5C44487D" w14:textId="77777777" w:rsidR="00611DE0" w:rsidRPr="007218AC" w:rsidRDefault="00611DE0"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429DC737"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39F060B9"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w:t>
      </w:r>
    </w:p>
    <w:p w14:paraId="55BB6795" w14:textId="00F94DE1" w:rsidR="00611DE0" w:rsidRPr="002161E4" w:rsidRDefault="00611DE0" w:rsidP="006F7777">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.s.</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AC, prezentând culori cu crome şi valori sub 3,5 (la umed) cel puţin în partea superioară </w:t>
      </w:r>
      <w:r w:rsidRPr="002161E4">
        <w:rPr>
          <w:rFonts w:ascii="Times New Roman" w:hAnsi="Times New Roman" w:cs="Times New Roman"/>
          <w:iCs/>
          <w:sz w:val="24"/>
          <w:szCs w:val="24"/>
        </w:rPr>
        <w:lastRenderedPageBreak/>
        <w:t xml:space="preserve">(pe cca 10 </w:t>
      </w:r>
      <w:r w:rsidR="000762B3">
        <w:rPr>
          <w:rFonts w:ascii="Times New Roman" w:hAnsi="Times New Roman" w:cs="Times New Roman"/>
          <w:iCs/>
          <w:sz w:val="24"/>
          <w:szCs w:val="24"/>
        </w:rPr>
        <w:t>–</w:t>
      </w:r>
      <w:r w:rsidRPr="002161E4">
        <w:rPr>
          <w:rFonts w:ascii="Times New Roman" w:hAnsi="Times New Roman" w:cs="Times New Roman"/>
          <w:iCs/>
          <w:sz w:val="24"/>
          <w:szCs w:val="24"/>
        </w:rPr>
        <w:t xml:space="preserve"> 15 cm,</w:t>
      </w:r>
      <w:r w:rsidRPr="002161E4">
        <w:rPr>
          <w:rStyle w:val="Bodytext285pt"/>
          <w:rFonts w:eastAsia="Century Schoolbook"/>
          <w:iCs/>
          <w:sz w:val="24"/>
          <w:szCs w:val="24"/>
        </w:rPr>
        <w:t xml:space="preserve"> pelicule 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r w:rsidRPr="002161E4">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Style w:val="Bodytext285pt"/>
          <w:rFonts w:eastAsia="Century Schoolbook"/>
          <w:iCs/>
          <w:sz w:val="24"/>
          <w:szCs w:val="24"/>
        </w:rPr>
        <w:t>orizont contractilo-gonflant (z) începând între baza orizontului Am şi 100 cm,</w:t>
      </w:r>
      <w:r w:rsidRPr="002161E4">
        <w:rPr>
          <w:rStyle w:val="Bodytext285pt"/>
          <w:rFonts w:eastAsia="Century Schoolbook"/>
          <w:sz w:val="24"/>
          <w:szCs w:val="24"/>
        </w:rPr>
        <w:t xml:space="preserve"> formate pe material parental marnic (argilă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Pr="002161E4">
        <w:rPr>
          <w:rStyle w:val="Bodytext285pt"/>
          <w:rFonts w:eastAsia="Century Schoolbook"/>
          <w:sz w:val="24"/>
          <w:szCs w:val="24"/>
        </w:rPr>
        <w:t>40%), material care apare în primii 75 cm ai profilului</w:t>
      </w:r>
      <w:r w:rsidR="000762B3">
        <w:rPr>
          <w:rFonts w:ascii="Times New Roman" w:eastAsiaTheme="minorEastAsia" w:hAnsi="Times New Roman" w:cs="Times New Roman"/>
          <w:sz w:val="24"/>
          <w:szCs w:val="24"/>
          <w:lang w:val="ro-RO"/>
        </w:rPr>
        <w:t>.</w:t>
      </w:r>
    </w:p>
    <w:p w14:paraId="118198D2" w14:textId="77777777" w:rsidR="00611DE0" w:rsidRPr="007218AC" w:rsidRDefault="00611DE0" w:rsidP="00DA144B">
      <w:pPr>
        <w:jc w:val="center"/>
        <w:outlineLvl w:val="0"/>
        <w:rPr>
          <w:rFonts w:ascii="Times New Roman" w:eastAsiaTheme="minorEastAsia" w:hAnsi="Times New Roman" w:cs="Times New Roman"/>
          <w:i/>
          <w:sz w:val="24"/>
          <w:szCs w:val="24"/>
          <w:lang w:val="ro-RO"/>
        </w:rPr>
      </w:pPr>
      <w:r w:rsidRPr="007218AC">
        <w:rPr>
          <w:rFonts w:ascii="Times New Roman" w:eastAsiaTheme="minorEastAsia" w:hAnsi="Times New Roman" w:cs="Times New Roman"/>
          <w:b/>
          <w:i/>
          <w:iCs/>
          <w:sz w:val="24"/>
          <w:szCs w:val="24"/>
          <w:lang w:val="ro-RO"/>
        </w:rPr>
        <w:t>Faeoziom cernoziomoid vertic pararendzinic (FZ cm.vs.pa)</w:t>
      </w:r>
    </w:p>
    <w:p w14:paraId="33D07406" w14:textId="77777777" w:rsidR="00611DE0" w:rsidRPr="007218AC" w:rsidRDefault="00611DE0"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5EFFEBCF"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Cz – MM</w:t>
      </w:r>
    </w:p>
    <w:p w14:paraId="1B06580A" w14:textId="2C66B237" w:rsidR="00611DE0" w:rsidRPr="002161E4" w:rsidRDefault="00611DE0" w:rsidP="006F7777">
      <w:pPr>
        <w:spacing w:after="0" w:line="360" w:lineRule="auto"/>
        <w:jc w:val="both"/>
        <w:rPr>
          <w:rStyle w:val="Bodytext285pt"/>
          <w:rFonts w:eastAsiaTheme="minorEastAsia"/>
          <w:b/>
          <w:iCs/>
          <w:color w:val="auto"/>
          <w:sz w:val="24"/>
          <w:szCs w:val="24"/>
          <w:shd w:val="clear" w:color="auto" w:fill="auto"/>
          <w:lang w:eastAsia="en-US" w:bidi="ar-SA"/>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.t</w:t>
      </w:r>
      <w:r w:rsidRPr="002161E4">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AC, prezentând culori cu crome şi valori sub 3,5 (la umed) cel puţin în partea superioară (pe cca 10 </w:t>
      </w:r>
      <w:r w:rsidR="000762B3">
        <w:rPr>
          <w:rFonts w:ascii="Times New Roman" w:hAnsi="Times New Roman" w:cs="Times New Roman"/>
          <w:iCs/>
          <w:sz w:val="24"/>
          <w:szCs w:val="24"/>
        </w:rPr>
        <w:t>–</w:t>
      </w:r>
      <w:r w:rsidRPr="002161E4">
        <w:rPr>
          <w:rFonts w:ascii="Times New Roman" w:hAnsi="Times New Roman" w:cs="Times New Roman"/>
          <w:iCs/>
          <w:sz w:val="24"/>
          <w:szCs w:val="24"/>
        </w:rPr>
        <w:t xml:space="preserve"> 15 cm),</w:t>
      </w:r>
      <w:r w:rsidRPr="002161E4">
        <w:rPr>
          <w:rStyle w:val="Bodytext285pt"/>
          <w:rFonts w:eastAsia="Century Schoolbook"/>
          <w:iCs/>
          <w:sz w:val="24"/>
          <w:szCs w:val="24"/>
        </w:rPr>
        <w:t xml:space="preserve"> pelicule 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r w:rsidRPr="002161E4">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Style w:val="Bodytext285pt"/>
          <w:rFonts w:eastAsia="Century Schoolbook"/>
          <w:iCs/>
          <w:sz w:val="24"/>
          <w:szCs w:val="24"/>
        </w:rPr>
        <w:t>orizont contractilo-gonflant (z) începând între baza orizontului Am şi 100 cm şi</w:t>
      </w:r>
      <w:r w:rsidRPr="002161E4">
        <w:rPr>
          <w:rFonts w:ascii="Times New Roman" w:eastAsiaTheme="minorEastAsia" w:hAnsi="Times New Roman" w:cs="Times New Roman"/>
          <w:sz w:val="24"/>
          <w:szCs w:val="24"/>
          <w:lang w:val="ro-RO"/>
        </w:rPr>
        <w:t xml:space="preserve"> orizont gleic de reducere (Gr) începând în intervalul 100 </w:t>
      </w:r>
      <w:r w:rsidR="000762B3">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sz w:val="24"/>
          <w:szCs w:val="24"/>
          <w:lang w:val="ro-RO"/>
        </w:rPr>
        <w:t xml:space="preserve"> 200 cm adâncime ai profilului. </w:t>
      </w:r>
    </w:p>
    <w:p w14:paraId="5D6C4A6D" w14:textId="77777777" w:rsidR="00EE4379" w:rsidRPr="007218AC" w:rsidRDefault="00611DE0"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vertic batigleic (FZ cm.vs.dg)</w:t>
      </w:r>
    </w:p>
    <w:p w14:paraId="1E702CCA"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5072F828"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65A6E7E7" w14:textId="77777777" w:rsidR="00611DE0" w:rsidRPr="007218AC" w:rsidRDefault="00611DE0" w:rsidP="007218AC">
      <w:pPr>
        <w:spacing w:after="0" w:line="360" w:lineRule="auto"/>
        <w:jc w:val="center"/>
        <w:rPr>
          <w:rStyle w:val="Bodytext285pt"/>
          <w:rFonts w:eastAsiaTheme="minorEastAsia"/>
          <w:i/>
          <w:iCs/>
          <w:sz w:val="24"/>
          <w:szCs w:val="24"/>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4F1B6CCC"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6A29ACD1"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Gr</w:t>
      </w:r>
    </w:p>
    <w:p w14:paraId="5BD7BE8B" w14:textId="1625D1E4" w:rsidR="00611DE0" w:rsidRPr="002161E4" w:rsidRDefault="00611DE0" w:rsidP="006F7777">
      <w:pPr>
        <w:spacing w:after="0" w:line="360" w:lineRule="auto"/>
        <w:jc w:val="both"/>
        <w:rPr>
          <w:rStyle w:val="Bodytext285pt"/>
          <w:rFonts w:eastAsiaTheme="minorEastAsia"/>
          <w:b/>
          <w:iCs/>
          <w:color w:val="auto"/>
          <w:sz w:val="24"/>
          <w:szCs w:val="24"/>
          <w:shd w:val="clear" w:color="auto" w:fill="auto"/>
          <w:lang w:eastAsia="en-US" w:bidi="ar-SA"/>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0</w:t>
      </w:r>
      <w:r w:rsidRPr="00EE4379">
        <w:rPr>
          <w:rFonts w:ascii="Times New Roman" w:eastAsiaTheme="minorEastAsia" w:hAnsi="Times New Roman" w:cs="Times New Roman"/>
          <w:b/>
          <w:iCs/>
          <w:sz w:val="24"/>
          <w:szCs w:val="24"/>
          <w:lang w:val="ro-RO"/>
        </w:rPr>
        <w:t>.u.</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 Am (având culori cu valori şi crome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la umed şi valori </w:t>
      </w:r>
      <m:oMath>
        <m:r>
          <m:rPr>
            <m:sty m:val="p"/>
          </m:rPr>
          <w:rPr>
            <w:rFonts w:ascii="Cambria Math" w:eastAsiaTheme="minorEastAsia" w:hAnsi="Cambria Math" w:cs="Times New Roman"/>
            <w:sz w:val="24"/>
            <w:szCs w:val="24"/>
          </w:rPr>
          <m:t>&lt;</m:t>
        </m:r>
      </m:oMath>
      <w:r w:rsidRPr="002161E4">
        <w:rPr>
          <w:rFonts w:ascii="Times New Roman" w:hAnsi="Times New Roman" w:cs="Times New Roman"/>
          <w:iCs/>
          <w:sz w:val="24"/>
          <w:szCs w:val="24"/>
        </w:rPr>
        <w:t xml:space="preserve"> 5,5 uscat), orizont subiacent AC, prezentând culori cu crome şi valori sub 3,5 (la umed) cel puţin în partea superioară (pe </w:t>
      </w:r>
      <w:r w:rsidR="00BA4CC1">
        <w:rPr>
          <w:rFonts w:ascii="Times New Roman" w:hAnsi="Times New Roman" w:cs="Times New Roman"/>
          <w:iCs/>
          <w:sz w:val="24"/>
          <w:szCs w:val="24"/>
        </w:rPr>
        <w:t>cca</w:t>
      </w:r>
      <w:r w:rsidRPr="002161E4">
        <w:rPr>
          <w:rFonts w:ascii="Times New Roman" w:hAnsi="Times New Roman" w:cs="Times New Roman"/>
          <w:iCs/>
          <w:sz w:val="24"/>
          <w:szCs w:val="24"/>
        </w:rPr>
        <w:t xml:space="preserve"> 10 </w:t>
      </w:r>
      <w:r w:rsidR="000762B3">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structurale,</w:t>
      </w:r>
      <w:r w:rsidRPr="002161E4">
        <w:rPr>
          <w:rStyle w:val="Bodytext285pt"/>
          <w:rFonts w:eastAsia="Century Schoolbook"/>
          <w:iCs/>
          <w:sz w:val="24"/>
          <w:szCs w:val="24"/>
        </w:rPr>
        <w:t xml:space="preserve"> pelicule </w:t>
      </w:r>
      <w:r w:rsidRPr="002161E4">
        <w:rPr>
          <w:rStyle w:val="Bodytext285pt"/>
          <w:rFonts w:eastAsia="Century Schoolbook"/>
          <w:iCs/>
          <w:sz w:val="24"/>
          <w:szCs w:val="24"/>
        </w:rPr>
        <w:lastRenderedPageBreak/>
        <w:t xml:space="preserve">organo-minerale în AC şi/sau diferenţă de culoare între starea umedă şi uscată </w:t>
      </w:r>
      <m:oMath>
        <m:r>
          <m:rPr>
            <m:sty m:val="p"/>
          </m:rPr>
          <w:rPr>
            <w:rStyle w:val="Bodytext285pt"/>
            <w:rFonts w:ascii="Cambria Math" w:eastAsia="Century Schoolbook" w:hAnsi="Cambria Math"/>
            <w:sz w:val="24"/>
            <w:szCs w:val="24"/>
          </w:rPr>
          <m:t>≥</m:t>
        </m:r>
      </m:oMath>
      <w:r w:rsidRPr="002161E4">
        <w:rPr>
          <w:rStyle w:val="Bodytext285pt"/>
          <w:rFonts w:eastAsia="Century Schoolbook"/>
          <w:iCs/>
          <w:sz w:val="24"/>
          <w:szCs w:val="24"/>
        </w:rPr>
        <w:t>1,5 unităţi valoare sau valoare şi cromă la nivelul orizontului Am</w:t>
      </w:r>
      <w:r w:rsidRPr="002161E4">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Style w:val="Bodytext285pt"/>
          <w:rFonts w:eastAsia="Century Schoolbook"/>
          <w:iCs/>
          <w:sz w:val="24"/>
          <w:szCs w:val="24"/>
        </w:rPr>
        <w:t>orizont contractilo-gonflant (z) începând între baza orizontului Am şi 100 cm şi</w:t>
      </w:r>
      <w:r w:rsidRPr="002161E4">
        <w:rPr>
          <w:rFonts w:ascii="Times New Roman" w:eastAsiaTheme="minorEastAsia" w:hAnsi="Times New Roman" w:cs="Times New Roman"/>
          <w:b/>
          <w:iCs/>
          <w:sz w:val="24"/>
          <w:szCs w:val="24"/>
          <w:lang w:val="ro-RO"/>
        </w:rPr>
        <w:t xml:space="preserve"> </w:t>
      </w:r>
      <w:r w:rsidRPr="002161E4">
        <w:rPr>
          <w:rStyle w:val="Bodytext285pt"/>
          <w:rFonts w:eastAsia="Century Schoolbook"/>
          <w:sz w:val="24"/>
          <w:szCs w:val="24"/>
        </w:rPr>
        <w:t>orizont stagnogleic (W) începând în 50 – 100 cm sau orizont stagnogleizat (w) începând în 0 – 100 cm.</w:t>
      </w:r>
      <w:r w:rsidRPr="002161E4">
        <w:rPr>
          <w:rFonts w:ascii="Times New Roman" w:eastAsiaTheme="minorEastAsia" w:hAnsi="Times New Roman" w:cs="Times New Roman"/>
          <w:sz w:val="24"/>
          <w:szCs w:val="24"/>
          <w:lang w:val="ro-RO"/>
        </w:rPr>
        <w:t xml:space="preserve"> Nu prezintă</w:t>
      </w:r>
      <w:r w:rsidRPr="002161E4">
        <w:rPr>
          <w:rStyle w:val="Bodytext285pt"/>
          <w:rFonts w:eastAsia="Century Schoolbook"/>
          <w:sz w:val="24"/>
          <w:szCs w:val="24"/>
        </w:rPr>
        <w:t xml:space="preserve"> orizont Cca sau concentrări de pudră friabilă de CaCO</w:t>
      </w:r>
      <w:r w:rsidRPr="002161E4">
        <w:rPr>
          <w:rStyle w:val="Bodytext285pt"/>
          <w:rFonts w:eastAsia="Century Schoolbook"/>
          <w:sz w:val="24"/>
          <w:szCs w:val="24"/>
          <w:vertAlign w:val="subscript"/>
        </w:rPr>
        <w:t>3</w:t>
      </w:r>
      <w:r w:rsidRPr="002161E4">
        <w:rPr>
          <w:rStyle w:val="Bodytext285pt"/>
          <w:rFonts w:eastAsia="Century Schoolbook"/>
          <w:sz w:val="24"/>
          <w:szCs w:val="24"/>
        </w:rPr>
        <w:t xml:space="preserve"> (carbonaţi secundari) în primii 125 cm</w:t>
      </w:r>
      <w:r w:rsidR="000762B3">
        <w:rPr>
          <w:rStyle w:val="Bodytext285pt"/>
          <w:rFonts w:eastAsia="Century Schoolbook"/>
          <w:sz w:val="24"/>
          <w:szCs w:val="24"/>
        </w:rPr>
        <w:t>.</w:t>
      </w:r>
    </w:p>
    <w:p w14:paraId="7EB5B48E" w14:textId="77777777" w:rsidR="00611DE0" w:rsidRPr="007218AC" w:rsidRDefault="00611DE0"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cernoziomoid vertic stagnic (FZ cm.vs.st)</w:t>
      </w:r>
    </w:p>
    <w:p w14:paraId="1BDCB887" w14:textId="77777777" w:rsidR="00611DE0" w:rsidRPr="007218AC" w:rsidRDefault="00611DE0" w:rsidP="007218AC">
      <w:pPr>
        <w:jc w:val="center"/>
        <w:rPr>
          <w:rFonts w:ascii="Times New Roman" w:eastAsiaTheme="minorEastAsia" w:hAnsi="Times New Roman" w:cs="Times New Roman"/>
          <w:i/>
          <w:sz w:val="24"/>
          <w:szCs w:val="24"/>
          <w:lang w:val="ro-RO"/>
        </w:rPr>
      </w:pPr>
      <w:r w:rsidRPr="007218AC">
        <w:rPr>
          <w:rFonts w:ascii="Times New Roman" w:eastAsiaTheme="minorEastAsia" w:hAnsi="Times New Roman" w:cs="Times New Roman"/>
          <w:i/>
          <w:iCs/>
          <w:sz w:val="24"/>
          <w:szCs w:val="24"/>
          <w:lang w:val="ro-RO"/>
        </w:rPr>
        <w:t>Succesiune de orizonturi:</w:t>
      </w:r>
    </w:p>
    <w:p w14:paraId="7D9FE024"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Am – ACw – Cz sau Czw</w:t>
      </w:r>
    </w:p>
    <w:p w14:paraId="7966C1C1"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Am – ACw – ACW – Czw</w:t>
      </w:r>
    </w:p>
    <w:p w14:paraId="762412E7" w14:textId="77777777" w:rsidR="00611DE0" w:rsidRPr="007218AC" w:rsidRDefault="00611DE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Am – CzW sau Am – Czw</w:t>
      </w:r>
    </w:p>
    <w:p w14:paraId="60F6299E" w14:textId="5E6A2277" w:rsidR="003B1F60" w:rsidRPr="002161E4" w:rsidRDefault="00965BD0" w:rsidP="006F7777">
      <w:pPr>
        <w:spacing w:after="0" w:line="360" w:lineRule="auto"/>
        <w:jc w:val="both"/>
        <w:rPr>
          <w:rStyle w:val="Bodytext285pt"/>
          <w:rFonts w:eastAsia="Century Schoolbook"/>
          <w:iCs/>
          <w:sz w:val="24"/>
          <w:szCs w:val="24"/>
        </w:rPr>
      </w:pPr>
      <w:r w:rsidRPr="002161E4">
        <w:rPr>
          <w:rFonts w:ascii="Times New Roman" w:eastAsiaTheme="minorEastAsia" w:hAnsi="Times New Roman" w:cs="Times New Roman"/>
          <w:b/>
          <w:iCs/>
          <w:sz w:val="24"/>
          <w:szCs w:val="24"/>
          <w:lang w:val="ro-RO"/>
        </w:rPr>
        <w:t>4.x</w:t>
      </w:r>
      <w:r w:rsidR="004C7A46" w:rsidRPr="002161E4">
        <w:rPr>
          <w:rFonts w:ascii="Times New Roman" w:hAnsi="Times New Roman" w:cs="Times New Roman"/>
          <w:iCs/>
          <w:sz w:val="24"/>
          <w:szCs w:val="24"/>
        </w:rPr>
        <w:t xml:space="preserve"> Soluri </w:t>
      </w:r>
      <w:r w:rsidR="00F168CD">
        <w:rPr>
          <w:rFonts w:ascii="Times New Roman" w:hAnsi="Times New Roman" w:cs="Times New Roman"/>
          <w:iCs/>
          <w:sz w:val="24"/>
          <w:szCs w:val="24"/>
        </w:rPr>
        <w:t>cu</w:t>
      </w:r>
      <w:r w:rsidR="004C7A46" w:rsidRPr="002161E4">
        <w:rPr>
          <w:rFonts w:ascii="Times New Roman" w:hAnsi="Times New Roman" w:cs="Times New Roman"/>
          <w:iCs/>
          <w:sz w:val="24"/>
          <w:szCs w:val="24"/>
        </w:rPr>
        <w:t xml:space="preserve"> orizont A molic –</w:t>
      </w:r>
      <w:r w:rsidR="009E2A0D">
        <w:rPr>
          <w:rFonts w:ascii="Times New Roman" w:hAnsi="Times New Roman" w:cs="Times New Roman"/>
          <w:iCs/>
          <w:sz w:val="24"/>
          <w:szCs w:val="24"/>
        </w:rPr>
        <w:t xml:space="preserve"> </w:t>
      </w:r>
      <w:r w:rsidR="004C7A46" w:rsidRPr="002161E4">
        <w:rPr>
          <w:rFonts w:ascii="Times New Roman" w:hAnsi="Times New Roman" w:cs="Times New Roman"/>
          <w:iCs/>
          <w:sz w:val="24"/>
          <w:szCs w:val="24"/>
        </w:rPr>
        <w:t xml:space="preserve">Am având culori cu valori </w:t>
      </w:r>
      <m:oMath>
        <m:r>
          <m:rPr>
            <m:sty m:val="p"/>
          </m:rPr>
          <w:rPr>
            <w:rFonts w:ascii="Cambria Math" w:hAnsi="Cambria Math" w:cs="Times New Roman"/>
            <w:sz w:val="24"/>
            <w:szCs w:val="24"/>
          </w:rPr>
          <m:t>&lt;</m:t>
        </m:r>
      </m:oMath>
      <w:r w:rsidR="004C7A46" w:rsidRPr="002161E4">
        <w:rPr>
          <w:rFonts w:ascii="Times New Roman" w:eastAsiaTheme="minorEastAsia" w:hAnsi="Times New Roman" w:cs="Times New Roman"/>
          <w:iCs/>
          <w:sz w:val="24"/>
          <w:szCs w:val="24"/>
        </w:rPr>
        <w:t xml:space="preserve"> 3,5 şi crome </w:t>
      </w:r>
      <m:oMath>
        <m:r>
          <m:rPr>
            <m:sty m:val="p"/>
          </m:rPr>
          <w:rPr>
            <w:rFonts w:ascii="Cambria Math" w:eastAsiaTheme="minorEastAsia" w:hAnsi="Cambria Math" w:cs="Times New Roman"/>
            <w:sz w:val="24"/>
            <w:szCs w:val="24"/>
          </w:rPr>
          <m:t>&gt;</m:t>
        </m:r>
      </m:oMath>
      <w:r w:rsidR="004C7A46" w:rsidRPr="002161E4">
        <w:rPr>
          <w:rFonts w:ascii="Times New Roman" w:eastAsiaTheme="minorEastAsia" w:hAnsi="Times New Roman" w:cs="Times New Roman"/>
          <w:iCs/>
          <w:sz w:val="24"/>
          <w:szCs w:val="24"/>
        </w:rPr>
        <w:t xml:space="preserve"> 2 şi</w:t>
      </w:r>
      <m:oMath>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&lt;</m:t>
        </m:r>
      </m:oMath>
      <w:r w:rsidR="004C7A46" w:rsidRPr="002161E4">
        <w:rPr>
          <w:rFonts w:ascii="Times New Roman" w:eastAsiaTheme="minorEastAsia" w:hAnsi="Times New Roman" w:cs="Times New Roman"/>
          <w:iCs/>
          <w:sz w:val="24"/>
          <w:szCs w:val="24"/>
        </w:rPr>
        <w:t xml:space="preserve"> 3,5 la materialul în stare umedă (valori</w:t>
      </w:r>
      <m:oMath>
        <m:r>
          <m:rPr>
            <m:sty m:val="p"/>
          </m:rPr>
          <w:rPr>
            <w:rFonts w:ascii="Cambria Math" w:eastAsiaTheme="minorEastAsia" w:hAnsi="Cambria Math" w:cs="Times New Roman"/>
            <w:sz w:val="24"/>
            <w:szCs w:val="24"/>
          </w:rPr>
          <m:t xml:space="preserve"> &lt;</m:t>
        </m:r>
      </m:oMath>
      <w:r w:rsidR="004C7A46" w:rsidRPr="002161E4">
        <w:rPr>
          <w:rFonts w:ascii="Times New Roman" w:hAnsi="Times New Roman" w:cs="Times New Roman"/>
          <w:iCs/>
          <w:sz w:val="24"/>
          <w:szCs w:val="24"/>
        </w:rPr>
        <w:t xml:space="preserve"> 5,5 uscat)</w:t>
      </w:r>
      <w:r w:rsidR="004C7A46" w:rsidRPr="002161E4">
        <w:rPr>
          <w:rFonts w:ascii="Times New Roman" w:eastAsiaTheme="minorEastAsia" w:hAnsi="Times New Roman" w:cs="Times New Roman"/>
          <w:iCs/>
          <w:sz w:val="24"/>
          <w:szCs w:val="24"/>
        </w:rPr>
        <w:t xml:space="preserve"> </w:t>
      </w:r>
      <w:r w:rsidR="004C7A46" w:rsidRPr="002161E4">
        <w:rPr>
          <w:rFonts w:ascii="Times New Roman" w:hAnsi="Times New Roman" w:cs="Times New Roman"/>
          <w:iCs/>
          <w:sz w:val="24"/>
          <w:szCs w:val="24"/>
        </w:rPr>
        <w:t>şi</w:t>
      </w:r>
      <w:r w:rsidR="004C7A46" w:rsidRPr="002161E4">
        <w:rPr>
          <w:rStyle w:val="Bodytext285pt"/>
          <w:rFonts w:eastAsia="Century Schoolbook"/>
          <w:sz w:val="24"/>
          <w:szCs w:val="24"/>
        </w:rPr>
        <w:t xml:space="preserve"> orizont </w:t>
      </w:r>
      <w:r w:rsidR="004C7A46" w:rsidRPr="002161E4">
        <w:rPr>
          <w:rStyle w:val="Bodytext285pt"/>
          <w:rFonts w:eastAsia="Century Schoolbook"/>
          <w:b/>
          <w:bCs/>
          <w:sz w:val="24"/>
          <w:szCs w:val="24"/>
        </w:rPr>
        <w:t xml:space="preserve">Ame </w:t>
      </w:r>
      <w:r w:rsidR="004C7A46" w:rsidRPr="002161E4">
        <w:rPr>
          <w:rStyle w:val="Bodytext285pt"/>
          <w:rFonts w:eastAsia="Century Schoolbook"/>
          <w:sz w:val="24"/>
          <w:szCs w:val="24"/>
        </w:rPr>
        <w:t>(A molic greic) în partea inferioară a orizontului Am,</w:t>
      </w:r>
      <w:r w:rsidR="004C7A46" w:rsidRPr="002161E4">
        <w:rPr>
          <w:rFonts w:ascii="Times New Roman" w:hAnsi="Times New Roman" w:cs="Times New Roman"/>
          <w:iCs/>
          <w:sz w:val="24"/>
          <w:szCs w:val="24"/>
        </w:rPr>
        <w:t xml:space="preserve"> prezentând culori cu crome şi valori sub 3,5 (la umed) cel puţin în partea superioară (pe cca 10 </w:t>
      </w:r>
      <w:r w:rsidR="006D275C">
        <w:rPr>
          <w:rFonts w:ascii="Times New Roman" w:hAnsi="Times New Roman" w:cs="Times New Roman"/>
          <w:iCs/>
          <w:sz w:val="24"/>
          <w:szCs w:val="24"/>
        </w:rPr>
        <w:t>–</w:t>
      </w:r>
      <w:r w:rsidR="004C7A46" w:rsidRPr="002161E4">
        <w:rPr>
          <w:rFonts w:ascii="Times New Roman" w:hAnsi="Times New Roman" w:cs="Times New Roman"/>
          <w:iCs/>
          <w:sz w:val="24"/>
          <w:szCs w:val="24"/>
        </w:rPr>
        <w:t xml:space="preserve"> 15 cm) şi cel puţin pe feţele agregatelor structurale</w:t>
      </w:r>
      <w:r w:rsidR="004C7A46" w:rsidRPr="002161E4">
        <w:rPr>
          <w:rStyle w:val="Bodytext285pt"/>
          <w:rFonts w:eastAsia="Century Schoolbook"/>
          <w:iCs/>
          <w:sz w:val="24"/>
          <w:szCs w:val="24"/>
        </w:rPr>
        <w:t>.</w:t>
      </w:r>
      <w:r w:rsidR="005F1CC5" w:rsidRPr="002161E4">
        <w:rPr>
          <w:rStyle w:val="Bodytext285pt"/>
          <w:rFonts w:eastAsia="Century Schoolbook"/>
          <w:iCs/>
          <w:sz w:val="24"/>
          <w:szCs w:val="24"/>
        </w:rPr>
        <w:t>........</w:t>
      </w:r>
      <w:r w:rsidR="006F7777">
        <w:rPr>
          <w:rStyle w:val="Bodytext285pt"/>
          <w:rFonts w:eastAsia="Century Schoolbook"/>
          <w:iCs/>
          <w:sz w:val="24"/>
          <w:szCs w:val="24"/>
        </w:rPr>
        <w:t>....................................................................................</w:t>
      </w:r>
      <w:r w:rsidR="005F1CC5" w:rsidRPr="002161E4">
        <w:rPr>
          <w:rStyle w:val="Bodytext285pt"/>
          <w:rFonts w:eastAsia="Century Schoolbook"/>
          <w:iCs/>
          <w:sz w:val="24"/>
          <w:szCs w:val="24"/>
        </w:rPr>
        <w:t>...</w:t>
      </w:r>
      <w:r w:rsidRPr="002161E4">
        <w:rPr>
          <w:rStyle w:val="Bodytext285pt"/>
          <w:rFonts w:eastAsia="Century Schoolbook"/>
          <w:iCs/>
          <w:sz w:val="24"/>
          <w:szCs w:val="24"/>
        </w:rPr>
        <w:t>21</w:t>
      </w:r>
      <w:r w:rsidR="005F1CC5" w:rsidRPr="002161E4">
        <w:rPr>
          <w:rStyle w:val="Bodytext285pt"/>
          <w:rFonts w:eastAsia="Century Schoolbook"/>
          <w:iCs/>
          <w:sz w:val="24"/>
          <w:szCs w:val="24"/>
        </w:rPr>
        <w:t>.</w:t>
      </w:r>
    </w:p>
    <w:p w14:paraId="5EA77C6C" w14:textId="5D86CA3E" w:rsidR="005F1CC5" w:rsidRPr="002161E4" w:rsidRDefault="00965BD0" w:rsidP="006F7777">
      <w:pPr>
        <w:spacing w:after="0" w:line="360" w:lineRule="auto"/>
        <w:jc w:val="both"/>
        <w:rPr>
          <w:rFonts w:ascii="Times New Roman" w:hAnsi="Times New Roman" w:cs="Times New Roman"/>
          <w:iCs/>
          <w:sz w:val="24"/>
          <w:szCs w:val="24"/>
        </w:rPr>
      </w:pPr>
      <w:r w:rsidRPr="002161E4">
        <w:rPr>
          <w:rStyle w:val="Bodytext285pt"/>
          <w:rFonts w:eastAsia="Century Schoolbook"/>
          <w:b/>
          <w:iCs/>
          <w:sz w:val="24"/>
          <w:szCs w:val="24"/>
        </w:rPr>
        <w:t>21.a</w:t>
      </w:r>
      <w:r w:rsidR="0078069B" w:rsidRPr="002161E4">
        <w:rPr>
          <w:rStyle w:val="Bodytext285pt"/>
          <w:rFonts w:eastAsia="Century Schoolbook"/>
          <w:b/>
          <w:iCs/>
          <w:sz w:val="24"/>
          <w:szCs w:val="24"/>
        </w:rPr>
        <w:t>.</w:t>
      </w:r>
      <w:r w:rsidR="005F1CC5" w:rsidRPr="002161E4">
        <w:rPr>
          <w:rFonts w:ascii="Times New Roman" w:eastAsiaTheme="minorEastAsia" w:hAnsi="Times New Roman" w:cs="Times New Roman"/>
          <w:b/>
          <w:iCs/>
          <w:sz w:val="24"/>
          <w:szCs w:val="24"/>
          <w:lang w:val="ro-RO"/>
        </w:rPr>
        <w:t xml:space="preserve"> </w:t>
      </w:r>
      <w:r w:rsidR="005F1CC5" w:rsidRPr="002161E4">
        <w:rPr>
          <w:rFonts w:ascii="Times New Roman" w:hAnsi="Times New Roman" w:cs="Times New Roman"/>
          <w:iCs/>
          <w:sz w:val="24"/>
          <w:szCs w:val="24"/>
        </w:rPr>
        <w:t>Soluri având orizont A molic (Am),</w:t>
      </w:r>
      <w:r w:rsidR="005F1CC5" w:rsidRPr="002161E4">
        <w:rPr>
          <w:rStyle w:val="Bodytext285pt"/>
          <w:rFonts w:eastAsia="Century Schoolbook"/>
          <w:iCs/>
          <w:sz w:val="24"/>
          <w:szCs w:val="24"/>
        </w:rPr>
        <w:t xml:space="preserve"> </w:t>
      </w:r>
      <w:r w:rsidR="005F1CC5" w:rsidRPr="002161E4">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005F1CC5" w:rsidRPr="002161E4">
        <w:rPr>
          <w:rStyle w:val="Bodytext285pt"/>
          <w:rFonts w:eastAsia="Century Schoolbook"/>
          <w:sz w:val="24"/>
          <w:szCs w:val="24"/>
        </w:rPr>
        <w:t xml:space="preserve"> 2 şi valori</w:t>
      </w:r>
      <m:oMath>
        <m:r>
          <m:rPr>
            <m:sty m:val="p"/>
          </m:rPr>
          <w:rPr>
            <w:rFonts w:ascii="Cambria Math" w:hAnsi="Cambria Math" w:cs="Times New Roman"/>
            <w:sz w:val="24"/>
            <w:szCs w:val="24"/>
          </w:rPr>
          <m:t>&lt;</m:t>
        </m:r>
      </m:oMath>
      <w:r w:rsidR="005F1CC5" w:rsidRPr="002161E4">
        <w:rPr>
          <w:rFonts w:ascii="Times New Roman" w:eastAsiaTheme="minorEastAsia" w:hAnsi="Times New Roman" w:cs="Times New Roman"/>
          <w:iCs/>
          <w:sz w:val="24"/>
          <w:szCs w:val="24"/>
        </w:rPr>
        <w:t xml:space="preserve"> 3,5</w:t>
      </w:r>
      <w:r w:rsidR="009E2A0D">
        <w:rPr>
          <w:rFonts w:ascii="Times New Roman" w:eastAsiaTheme="minorEastAsia" w:hAnsi="Times New Roman" w:cs="Times New Roman"/>
          <w:iCs/>
          <w:sz w:val="24"/>
          <w:szCs w:val="24"/>
        </w:rPr>
        <w:t xml:space="preserve"> </w:t>
      </w:r>
      <w:r w:rsidR="005F1CC5" w:rsidRPr="002161E4">
        <w:rPr>
          <w:rStyle w:val="Bodytext285pt"/>
          <w:rFonts w:eastAsia="Century Schoolbook"/>
          <w:sz w:val="24"/>
          <w:szCs w:val="24"/>
        </w:rPr>
        <w:t xml:space="preserve">la umed </w:t>
      </w:r>
      <w:r w:rsidR="005F1CC5" w:rsidRPr="002161E4">
        <w:rPr>
          <w:rFonts w:ascii="Times New Roman" w:eastAsiaTheme="minorEastAsia" w:hAnsi="Times New Roman" w:cs="Times New Roman"/>
          <w:iCs/>
          <w:sz w:val="24"/>
          <w:szCs w:val="24"/>
        </w:rPr>
        <w:t>(valori</w:t>
      </w:r>
      <m:oMath>
        <m:r>
          <m:rPr>
            <m:sty m:val="p"/>
          </m:rPr>
          <w:rPr>
            <w:rFonts w:ascii="Cambria Math" w:eastAsiaTheme="minorEastAsia" w:hAnsi="Cambria Math" w:cs="Times New Roman"/>
            <w:sz w:val="24"/>
            <w:szCs w:val="24"/>
          </w:rPr>
          <m:t xml:space="preserve"> &lt;</m:t>
        </m:r>
      </m:oMath>
      <w:r w:rsidR="005F1CC5" w:rsidRPr="002161E4">
        <w:rPr>
          <w:rFonts w:ascii="Times New Roman" w:hAnsi="Times New Roman" w:cs="Times New Roman"/>
          <w:iCs/>
          <w:sz w:val="24"/>
          <w:szCs w:val="24"/>
        </w:rPr>
        <w:t xml:space="preserve"> 5,5 uscat)</w:t>
      </w:r>
      <w:r w:rsidR="005F1CC5" w:rsidRPr="002161E4">
        <w:rPr>
          <w:rFonts w:ascii="Times New Roman" w:hAnsi="Times New Roman" w:cs="Times New Roman"/>
          <w:sz w:val="24"/>
          <w:szCs w:val="24"/>
        </w:rPr>
        <w:t>,</w:t>
      </w:r>
      <w:r w:rsidR="005F1CC5" w:rsidRPr="002161E4">
        <w:rPr>
          <w:rFonts w:ascii="Times New Roman" w:hAnsi="Times New Roman" w:cs="Times New Roman"/>
          <w:iCs/>
          <w:sz w:val="24"/>
          <w:szCs w:val="24"/>
        </w:rPr>
        <w:t xml:space="preserve"> orizont subiacent Ame (A molic greic) şi orizont Bv, prezentând culori cu crome şi valori sub 3,5 (la umed) cel puţin în partea superioară şi cel puţin pe feţele agregatelor structurale, fără orizont Cca sau concentrări de carbonaţi secundari friabili în primii 125 cm…………</w:t>
      </w:r>
      <w:r w:rsidR="006F7777">
        <w:rPr>
          <w:rFonts w:ascii="Times New Roman" w:hAnsi="Times New Roman" w:cs="Times New Roman"/>
          <w:iCs/>
          <w:sz w:val="24"/>
          <w:szCs w:val="24"/>
        </w:rPr>
        <w:t>………………………………………………………</w:t>
      </w:r>
      <w:r w:rsidR="005F1CC5" w:rsidRPr="002161E4">
        <w:rPr>
          <w:rFonts w:ascii="Times New Roman" w:hAnsi="Times New Roman" w:cs="Times New Roman"/>
          <w:iCs/>
          <w:sz w:val="24"/>
          <w:szCs w:val="24"/>
        </w:rPr>
        <w:t>…4</w:t>
      </w:r>
    </w:p>
    <w:p w14:paraId="5A5D15E5" w14:textId="77777777" w:rsidR="004C7A46" w:rsidRPr="007218AC" w:rsidRDefault="0078069B" w:rsidP="00DA144B">
      <w:pPr>
        <w:spacing w:after="0" w:line="360" w:lineRule="auto"/>
        <w:jc w:val="center"/>
        <w:outlineLvl w:val="0"/>
        <w:rPr>
          <w:rFonts w:ascii="Times New Roman" w:eastAsiaTheme="minorEastAsia" w:hAnsi="Times New Roman" w:cs="Times New Roman"/>
          <w:b/>
          <w:bCs/>
          <w:i/>
          <w:sz w:val="24"/>
          <w:szCs w:val="24"/>
          <w:lang w:val="ro-RO"/>
        </w:rPr>
      </w:pPr>
      <w:r w:rsidRPr="007218AC">
        <w:rPr>
          <w:rFonts w:ascii="Times New Roman" w:eastAsiaTheme="minorEastAsia" w:hAnsi="Times New Roman" w:cs="Times New Roman"/>
          <w:b/>
          <w:i/>
          <w:iCs/>
          <w:sz w:val="24"/>
          <w:szCs w:val="24"/>
          <w:lang w:val="ro-RO"/>
        </w:rPr>
        <w:t>Faeoziom greic (FZ gr.)</w:t>
      </w:r>
    </w:p>
    <w:p w14:paraId="401DEA27" w14:textId="77777777" w:rsidR="004C7A46" w:rsidRPr="007218AC" w:rsidRDefault="004C7A46"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56ACAC97" w14:textId="77777777" w:rsidR="004C7A46" w:rsidRPr="007218AC" w:rsidRDefault="004C7A46"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3965EF34" w14:textId="1709A6E2" w:rsidR="0078069B" w:rsidRPr="002161E4" w:rsidRDefault="00965BD0" w:rsidP="00983C30">
      <w:pPr>
        <w:spacing w:after="0" w:line="360" w:lineRule="auto"/>
        <w:ind w:left="720" w:hanging="720"/>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lastRenderedPageBreak/>
        <w:t>2</w:t>
      </w:r>
      <w:r w:rsidR="0078069B" w:rsidRPr="002161E4">
        <w:rPr>
          <w:rFonts w:ascii="Times New Roman" w:eastAsiaTheme="minorEastAsia" w:hAnsi="Times New Roman" w:cs="Times New Roman"/>
          <w:b/>
          <w:iCs/>
          <w:sz w:val="24"/>
          <w:szCs w:val="24"/>
          <w:lang w:val="ro-RO"/>
        </w:rPr>
        <w:t>1.b.</w:t>
      </w:r>
      <w:r w:rsidR="006D275C">
        <w:rPr>
          <w:rFonts w:ascii="Times New Roman" w:eastAsiaTheme="minorEastAsia" w:hAnsi="Times New Roman" w:cs="Times New Roman"/>
          <w:b/>
          <w:iCs/>
          <w:sz w:val="24"/>
          <w:szCs w:val="24"/>
          <w:lang w:val="ro-RO"/>
        </w:rPr>
        <w:t xml:space="preserve"> </w:t>
      </w:r>
      <w:r w:rsidR="0078069B" w:rsidRPr="002161E4">
        <w:rPr>
          <w:rFonts w:ascii="Times New Roman" w:eastAsiaTheme="minorEastAsia" w:hAnsi="Times New Roman" w:cs="Times New Roman"/>
          <w:iCs/>
          <w:sz w:val="24"/>
          <w:szCs w:val="24"/>
          <w:lang w:val="ro-RO"/>
        </w:rPr>
        <w:t>Soluri</w:t>
      </w:r>
      <w:r w:rsidR="004C6DB3" w:rsidRPr="002161E4">
        <w:rPr>
          <w:rFonts w:ascii="Times New Roman" w:eastAsiaTheme="minorEastAsia" w:hAnsi="Times New Roman" w:cs="Times New Roman"/>
          <w:iCs/>
          <w:sz w:val="24"/>
          <w:szCs w:val="24"/>
          <w:lang w:val="ro-RO"/>
        </w:rPr>
        <w:t xml:space="preserve"> cu orizont </w:t>
      </w:r>
      <w:r w:rsidR="004C6DB3" w:rsidRPr="002161E4">
        <w:rPr>
          <w:rFonts w:ascii="Times New Roman" w:eastAsiaTheme="minorEastAsia" w:hAnsi="Times New Roman" w:cs="Times New Roman"/>
          <w:b/>
          <w:iCs/>
          <w:sz w:val="24"/>
          <w:szCs w:val="24"/>
          <w:lang w:val="ro-RO"/>
        </w:rPr>
        <w:t>Bt,</w:t>
      </w:r>
      <w:r w:rsidR="0078069B" w:rsidRPr="002161E4">
        <w:rPr>
          <w:rFonts w:ascii="Times New Roman" w:eastAsiaTheme="minorEastAsia" w:hAnsi="Times New Roman" w:cs="Times New Roman"/>
          <w:iCs/>
          <w:sz w:val="24"/>
          <w:szCs w:val="24"/>
          <w:lang w:val="ro-RO"/>
        </w:rPr>
        <w:t xml:space="preserve"> având ş</w:t>
      </w:r>
      <w:r w:rsidR="00983C30">
        <w:rPr>
          <w:rFonts w:ascii="Times New Roman" w:eastAsiaTheme="minorEastAsia" w:hAnsi="Times New Roman" w:cs="Times New Roman"/>
          <w:iCs/>
          <w:sz w:val="24"/>
          <w:szCs w:val="24"/>
          <w:lang w:val="ro-RO"/>
        </w:rPr>
        <w:t>i alte caractere sau orizonturi diagnostice</w:t>
      </w:r>
      <w:r w:rsidR="009E2A0D">
        <w:rPr>
          <w:rFonts w:ascii="Times New Roman" w:eastAsiaTheme="minorEastAsia" w:hAnsi="Times New Roman" w:cs="Times New Roman"/>
          <w:iCs/>
          <w:sz w:val="24"/>
          <w:szCs w:val="24"/>
          <w:lang w:val="ro-RO"/>
        </w:rPr>
        <w:t xml:space="preserve"> </w:t>
      </w:r>
      <w:r w:rsidR="00983C30">
        <w:rPr>
          <w:rFonts w:ascii="Times New Roman" w:eastAsiaTheme="minorEastAsia" w:hAnsi="Times New Roman" w:cs="Times New Roman"/>
          <w:iCs/>
          <w:sz w:val="24"/>
          <w:szCs w:val="24"/>
          <w:lang w:val="ro-RO"/>
        </w:rPr>
        <w:t>.........................................................</w:t>
      </w:r>
      <w:r w:rsidR="004C6DB3" w:rsidRPr="002161E4">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iCs/>
          <w:sz w:val="24"/>
          <w:szCs w:val="24"/>
          <w:lang w:val="ro-RO"/>
        </w:rPr>
        <w:t>..........22</w:t>
      </w:r>
    </w:p>
    <w:p w14:paraId="16966945" w14:textId="77777777" w:rsidR="004C6DB3" w:rsidRPr="002161E4" w:rsidRDefault="004C6DB3" w:rsidP="00DB0757">
      <w:pPr>
        <w:spacing w:after="0" w:line="360" w:lineRule="auto"/>
        <w:ind w:left="720" w:hanging="720"/>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21</w:t>
      </w:r>
      <w:r w:rsidRPr="002161E4">
        <w:rPr>
          <w:rFonts w:ascii="Times New Roman" w:eastAsiaTheme="minorEastAsia" w:hAnsi="Times New Roman" w:cs="Times New Roman"/>
          <w:iCs/>
          <w:sz w:val="24"/>
          <w:szCs w:val="24"/>
          <w:lang w:val="ro-RO"/>
        </w:rPr>
        <w:t xml:space="preserve">.c. Soluri cu orizont </w:t>
      </w:r>
      <w:r w:rsidR="00983C30">
        <w:rPr>
          <w:rFonts w:ascii="Times New Roman" w:eastAsiaTheme="minorEastAsia" w:hAnsi="Times New Roman" w:cs="Times New Roman"/>
          <w:b/>
          <w:iCs/>
          <w:sz w:val="24"/>
          <w:szCs w:val="24"/>
          <w:lang w:val="ro-RO"/>
        </w:rPr>
        <w:t xml:space="preserve">Bv </w:t>
      </w:r>
      <w:r w:rsidRPr="002161E4">
        <w:rPr>
          <w:rFonts w:ascii="Times New Roman" w:eastAsiaTheme="minorEastAsia" w:hAnsi="Times New Roman" w:cs="Times New Roman"/>
          <w:iCs/>
          <w:sz w:val="24"/>
          <w:szCs w:val="24"/>
          <w:lang w:val="ro-RO"/>
        </w:rPr>
        <w:t>şi nu prezintă alte caractere sau orizonturi diagnostice..</w:t>
      </w:r>
      <w:r w:rsidR="00983C30">
        <w:rPr>
          <w:rFonts w:ascii="Times New Roman" w:eastAsiaTheme="minorEastAsia" w:hAnsi="Times New Roman" w:cs="Times New Roman"/>
          <w:iCs/>
          <w:sz w:val="24"/>
          <w:szCs w:val="24"/>
          <w:lang w:val="ro-RO"/>
        </w:rPr>
        <w:t>...............................................................................</w:t>
      </w:r>
      <w:r w:rsidRPr="002161E4">
        <w:rPr>
          <w:rFonts w:ascii="Times New Roman" w:eastAsiaTheme="minorEastAsia" w:hAnsi="Times New Roman" w:cs="Times New Roman"/>
          <w:iCs/>
          <w:sz w:val="24"/>
          <w:szCs w:val="24"/>
          <w:lang w:val="ro-RO"/>
        </w:rPr>
        <w:t xml:space="preserve">..23 </w:t>
      </w:r>
    </w:p>
    <w:p w14:paraId="23514B91" w14:textId="6C5C7B6A" w:rsidR="0078069B" w:rsidRPr="002161E4" w:rsidRDefault="0078069B" w:rsidP="00983C30">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2</w:t>
      </w:r>
      <w:r w:rsidRPr="00EE4379">
        <w:rPr>
          <w:rFonts w:ascii="Times New Roman" w:eastAsiaTheme="minorEastAsia" w:hAnsi="Times New Roman" w:cs="Times New Roman"/>
          <w:b/>
          <w:iCs/>
          <w:sz w:val="24"/>
          <w:szCs w:val="24"/>
          <w:lang w:val="ro-RO"/>
        </w:rPr>
        <w:t>.a</w:t>
      </w:r>
      <w:r w:rsidRPr="002161E4">
        <w:rPr>
          <w:rFonts w:ascii="Times New Roman" w:eastAsiaTheme="minorEastAsia" w:hAnsi="Times New Roman" w:cs="Times New Roman"/>
          <w:iCs/>
          <w:sz w:val="24"/>
          <w:szCs w:val="24"/>
          <w:lang w:val="ro-RO"/>
        </w:rPr>
        <w:t xml:space="preserve">. </w:t>
      </w:r>
      <w:r w:rsidRPr="002161E4">
        <w:rPr>
          <w:rFonts w:ascii="Times New Roman" w:hAnsi="Times New Roman" w:cs="Times New Roman"/>
          <w:iCs/>
          <w:sz w:val="24"/>
          <w:szCs w:val="24"/>
        </w:rPr>
        <w:t>Soluri având orizont A molic (Am),</w:t>
      </w:r>
      <w:r w:rsidRPr="002161E4">
        <w:rPr>
          <w:rStyle w:val="Bodytext285pt"/>
          <w:rFonts w:eastAsia="Century Schoolbook"/>
          <w:iCs/>
          <w:sz w:val="24"/>
          <w:szCs w:val="24"/>
        </w:rPr>
        <w:t xml:space="preserve"> </w:t>
      </w:r>
      <w:r w:rsidRPr="002161E4">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Pr="002161E4">
        <w:rPr>
          <w:rStyle w:val="Bodytext285pt"/>
          <w:rFonts w:eastAsia="Century Schoolbook"/>
          <w:sz w:val="24"/>
          <w:szCs w:val="24"/>
        </w:rPr>
        <w:t xml:space="preserve"> 2 şi valori</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w:t>
      </w:r>
      <w:r w:rsidR="009E2A0D">
        <w:rPr>
          <w:rFonts w:ascii="Times New Roman" w:eastAsiaTheme="minorEastAsia" w:hAnsi="Times New Roman" w:cs="Times New Roman"/>
          <w:iCs/>
          <w:sz w:val="24"/>
          <w:szCs w:val="24"/>
        </w:rPr>
        <w:t xml:space="preserve"> </w:t>
      </w:r>
      <w:r w:rsidRPr="002161E4">
        <w:rPr>
          <w:rStyle w:val="Bodytext285pt"/>
          <w:rFonts w:eastAsia="Century Schoolbook"/>
          <w:sz w:val="24"/>
          <w:szCs w:val="24"/>
        </w:rPr>
        <w:t xml:space="preserve">la umed </w:t>
      </w:r>
      <w:r w:rsidRPr="002161E4">
        <w:rPr>
          <w:rFonts w:ascii="Times New Roman" w:eastAsiaTheme="minorEastAsia" w:hAnsi="Times New Roman" w:cs="Times New Roman"/>
          <w:iCs/>
          <w:sz w:val="24"/>
          <w:szCs w:val="24"/>
        </w:rPr>
        <w:t>(valori</w:t>
      </w:r>
      <m:oMath>
        <m:r>
          <m:rPr>
            <m:sty m:val="p"/>
          </m:rPr>
          <w:rPr>
            <w:rFonts w:ascii="Cambria Math" w:eastAsiaTheme="minorEastAsia" w:hAnsi="Cambria Math" w:cs="Times New Roman"/>
            <w:sz w:val="24"/>
            <w:szCs w:val="24"/>
          </w:rPr>
          <m:t xml:space="preserve"> &lt;</m:t>
        </m:r>
      </m:oMath>
      <w:r w:rsidRPr="002161E4">
        <w:rPr>
          <w:rFonts w:ascii="Times New Roman" w:hAnsi="Times New Roman" w:cs="Times New Roman"/>
          <w:iCs/>
          <w:sz w:val="24"/>
          <w:szCs w:val="24"/>
        </w:rPr>
        <w:t xml:space="preserve"> 5,5 uscat)</w:t>
      </w:r>
      <w:r w:rsidRPr="002161E4">
        <w:rPr>
          <w:rFonts w:ascii="Times New Roman" w:hAnsi="Times New Roman" w:cs="Times New Roman"/>
          <w:sz w:val="24"/>
          <w:szCs w:val="24"/>
        </w:rPr>
        <w:t>,</w:t>
      </w:r>
      <w:r w:rsidRPr="002161E4">
        <w:rPr>
          <w:rFonts w:ascii="Times New Roman" w:hAnsi="Times New Roman" w:cs="Times New Roman"/>
          <w:iCs/>
          <w:sz w:val="24"/>
          <w:szCs w:val="24"/>
        </w:rPr>
        <w:t xml:space="preserve"> orizont subiacent Ame (A molic greic) şi orizont Bt, prezentând culori cu crome şi valori sub 3,5 (la umed) cel puţin în partea superioară şi cel puţin pe feţele agregatelor structurale, fără orizont Cca sau concentrări de carbonaţi secundari friabili în primii 125 cm. Sunt excluse solurile formate pe roci calcarifere sau material</w:t>
      </w:r>
      <w:r w:rsidR="005A25F1">
        <w:rPr>
          <w:rFonts w:ascii="Times New Roman" w:hAnsi="Times New Roman" w:cs="Times New Roman"/>
          <w:iCs/>
          <w:sz w:val="24"/>
          <w:szCs w:val="24"/>
        </w:rPr>
        <w:t>e</w:t>
      </w:r>
      <w:r w:rsidRPr="002161E4">
        <w:rPr>
          <w:rFonts w:ascii="Times New Roman" w:hAnsi="Times New Roman" w:cs="Times New Roman"/>
          <w:iCs/>
          <w:sz w:val="24"/>
          <w:szCs w:val="24"/>
        </w:rPr>
        <w:t xml:space="preserve"> scheletice calcarifere (sk </w:t>
      </w:r>
      <m:oMath>
        <m:r>
          <m:rPr>
            <m:sty m:val="p"/>
          </m:rPr>
          <w:rPr>
            <w:rFonts w:ascii="Cambria Math" w:hAnsi="Cambria Math" w:cs="Times New Roman"/>
            <w:sz w:val="24"/>
            <w:szCs w:val="24"/>
          </w:rPr>
          <m:t>&gt;</m:t>
        </m:r>
      </m:oMath>
      <w:r w:rsidRPr="002161E4">
        <w:rPr>
          <w:rFonts w:ascii="Times New Roman" w:eastAsiaTheme="minorEastAsia" w:hAnsi="Times New Roman" w:cs="Times New Roman"/>
          <w:iCs/>
          <w:sz w:val="24"/>
          <w:szCs w:val="24"/>
        </w:rPr>
        <w:t>50%) (MK)</w:t>
      </w:r>
      <w:r w:rsidRPr="002161E4">
        <w:rPr>
          <w:rFonts w:ascii="Times New Roman" w:hAnsi="Times New Roman" w:cs="Times New Roman"/>
          <w:iCs/>
          <w:sz w:val="24"/>
          <w:szCs w:val="24"/>
        </w:rPr>
        <w:t xml:space="preserve"> care apar între 25 </w:t>
      </w:r>
      <w:r w:rsidR="001B0D33">
        <w:rPr>
          <w:rFonts w:ascii="Times New Roman" w:hAnsi="Times New Roman" w:cs="Times New Roman"/>
          <w:iCs/>
          <w:sz w:val="24"/>
          <w:szCs w:val="24"/>
        </w:rPr>
        <w:t>–</w:t>
      </w:r>
      <w:r w:rsidRPr="002161E4">
        <w:rPr>
          <w:rFonts w:ascii="Times New Roman" w:hAnsi="Times New Roman" w:cs="Times New Roman"/>
          <w:iCs/>
          <w:sz w:val="24"/>
          <w:szCs w:val="24"/>
        </w:rPr>
        <w:t xml:space="preserve"> 75 cm (şi nu au carbonaţi secundari friabili – orizont km).</w:t>
      </w:r>
    </w:p>
    <w:p w14:paraId="00CCC8CE" w14:textId="77777777" w:rsidR="0078069B" w:rsidRPr="007218AC" w:rsidRDefault="0078069B"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a</w:t>
      </w:r>
      <w:r w:rsidR="007218AC" w:rsidRPr="007218AC">
        <w:rPr>
          <w:rFonts w:ascii="Times New Roman" w:eastAsiaTheme="minorEastAsia" w:hAnsi="Times New Roman" w:cs="Times New Roman"/>
          <w:b/>
          <w:i/>
          <w:iCs/>
          <w:sz w:val="24"/>
          <w:szCs w:val="24"/>
          <w:lang w:val="ro-RO"/>
        </w:rPr>
        <w:t>rgic greic cernic (FZ ar.gr.ce)</w:t>
      </w:r>
    </w:p>
    <w:p w14:paraId="4B40331E" w14:textId="5B712370" w:rsidR="0078069B" w:rsidRPr="007218AC" w:rsidRDefault="007218AC" w:rsidP="007218AC">
      <w:pPr>
        <w:pStyle w:val="ListParagraph"/>
        <w:spacing w:after="0" w:line="360" w:lineRule="auto"/>
        <w:ind w:left="1428"/>
        <w:rPr>
          <w:rFonts w:ascii="Times New Roman" w:eastAsiaTheme="minorEastAsia" w:hAnsi="Times New Roman" w:cs="Times New Roman"/>
          <w:b/>
          <w:i/>
          <w:iCs/>
          <w:sz w:val="24"/>
          <w:szCs w:val="24"/>
          <w:lang w:val="ro-RO"/>
        </w:rPr>
      </w:pPr>
      <w:r>
        <w:rPr>
          <w:rFonts w:ascii="Times New Roman" w:eastAsiaTheme="minorEastAsia" w:hAnsi="Times New Roman" w:cs="Times New Roman"/>
          <w:i/>
          <w:iCs/>
          <w:sz w:val="24"/>
          <w:szCs w:val="24"/>
          <w:lang w:val="ro-RO"/>
        </w:rPr>
        <w:t xml:space="preserve">                                  </w:t>
      </w:r>
      <w:r w:rsidR="0078069B" w:rsidRPr="007218AC">
        <w:rPr>
          <w:rFonts w:ascii="Times New Roman" w:eastAsiaTheme="minorEastAsia" w:hAnsi="Times New Roman" w:cs="Times New Roman"/>
          <w:i/>
          <w:iCs/>
          <w:sz w:val="24"/>
          <w:szCs w:val="24"/>
          <w:lang w:val="ro-RO"/>
        </w:rPr>
        <w:t>Succesiune de orizonturi:</w:t>
      </w:r>
    </w:p>
    <w:p w14:paraId="78F5ED26" w14:textId="77777777" w:rsidR="0078069B" w:rsidRPr="007218AC" w:rsidRDefault="0078069B"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0D97BBA6" w14:textId="772118F4" w:rsidR="0078069B" w:rsidRPr="002161E4" w:rsidRDefault="0078069B" w:rsidP="00983C30">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2</w:t>
      </w:r>
      <w:r w:rsidRPr="00EE4379">
        <w:rPr>
          <w:rFonts w:ascii="Times New Roman" w:eastAsiaTheme="minorEastAsia" w:hAnsi="Times New Roman" w:cs="Times New Roman"/>
          <w:b/>
          <w:iCs/>
          <w:sz w:val="24"/>
          <w:szCs w:val="24"/>
          <w:lang w:val="ro-RO"/>
        </w:rPr>
        <w:t>.b.</w:t>
      </w:r>
      <w:r w:rsidRPr="002161E4">
        <w:rPr>
          <w:rFonts w:ascii="Times New Roman" w:eastAsiaTheme="minorEastAsia" w:hAnsi="Times New Roman" w:cs="Times New Roman"/>
          <w:iCs/>
          <w:sz w:val="24"/>
          <w:szCs w:val="24"/>
          <w:lang w:val="ro-RO"/>
        </w:rPr>
        <w:t xml:space="preserve"> </w:t>
      </w:r>
      <w:r w:rsidRPr="002161E4">
        <w:rPr>
          <w:rFonts w:ascii="Times New Roman" w:hAnsi="Times New Roman" w:cs="Times New Roman"/>
          <w:iCs/>
          <w:sz w:val="24"/>
          <w:szCs w:val="24"/>
        </w:rPr>
        <w:t>Soluri având orizont A molic (Am),</w:t>
      </w:r>
      <w:r w:rsidRPr="002161E4">
        <w:rPr>
          <w:rStyle w:val="Bodytext285pt"/>
          <w:rFonts w:eastAsia="Century Schoolbook"/>
          <w:iCs/>
          <w:sz w:val="24"/>
          <w:szCs w:val="24"/>
        </w:rPr>
        <w:t xml:space="preserve"> </w:t>
      </w:r>
      <w:r w:rsidRPr="002161E4">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Pr="002161E4">
        <w:rPr>
          <w:rStyle w:val="Bodytext285pt"/>
          <w:rFonts w:eastAsia="Century Schoolbook"/>
          <w:sz w:val="24"/>
          <w:szCs w:val="24"/>
        </w:rPr>
        <w:t xml:space="preserve"> 2 şi valori</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w:t>
      </w:r>
      <w:r w:rsidR="00122894">
        <w:rPr>
          <w:rFonts w:ascii="Times New Roman" w:eastAsiaTheme="minorEastAsia" w:hAnsi="Times New Roman" w:cs="Times New Roman"/>
          <w:iCs/>
          <w:sz w:val="24"/>
          <w:szCs w:val="24"/>
        </w:rPr>
        <w:t xml:space="preserve"> </w:t>
      </w:r>
      <w:r w:rsidRPr="002161E4">
        <w:rPr>
          <w:rStyle w:val="Bodytext285pt"/>
          <w:rFonts w:eastAsia="Century Schoolbook"/>
          <w:sz w:val="24"/>
          <w:szCs w:val="24"/>
        </w:rPr>
        <w:t xml:space="preserve">la umed </w:t>
      </w:r>
      <w:r w:rsidRPr="002161E4">
        <w:rPr>
          <w:rFonts w:ascii="Times New Roman" w:eastAsiaTheme="minorEastAsia" w:hAnsi="Times New Roman" w:cs="Times New Roman"/>
          <w:iCs/>
          <w:sz w:val="24"/>
          <w:szCs w:val="24"/>
        </w:rPr>
        <w:t>(valori</w:t>
      </w:r>
      <m:oMath>
        <m:r>
          <m:rPr>
            <m:sty m:val="p"/>
          </m:rPr>
          <w:rPr>
            <w:rFonts w:ascii="Cambria Math" w:eastAsiaTheme="minorEastAsia" w:hAnsi="Cambria Math" w:cs="Times New Roman"/>
            <w:sz w:val="24"/>
            <w:szCs w:val="24"/>
          </w:rPr>
          <m:t xml:space="preserve"> &lt;</m:t>
        </m:r>
      </m:oMath>
      <w:r w:rsidRPr="002161E4">
        <w:rPr>
          <w:rFonts w:ascii="Times New Roman" w:hAnsi="Times New Roman" w:cs="Times New Roman"/>
          <w:iCs/>
          <w:sz w:val="24"/>
          <w:szCs w:val="24"/>
        </w:rPr>
        <w:t xml:space="preserve"> 5,5 uscat)</w:t>
      </w:r>
      <w:r w:rsidRPr="002161E4">
        <w:rPr>
          <w:rFonts w:ascii="Times New Roman" w:hAnsi="Times New Roman" w:cs="Times New Roman"/>
          <w:sz w:val="24"/>
          <w:szCs w:val="24"/>
        </w:rPr>
        <w:t>,</w:t>
      </w:r>
      <w:r w:rsidRPr="002161E4">
        <w:rPr>
          <w:rFonts w:ascii="Times New Roman" w:hAnsi="Times New Roman" w:cs="Times New Roman"/>
          <w:iCs/>
          <w:sz w:val="24"/>
          <w:szCs w:val="24"/>
        </w:rPr>
        <w:t xml:space="preserve"> orizont subiacent Ame (A molic greic) şi orizont Bt, prezentând culori cu crome şi valori sub 3,5 (la umed) cel puţin în partea superioară şi cel puţin pe feţele agregatelor structurale </w:t>
      </w:r>
      <w:r w:rsidRPr="002161E4">
        <w:rPr>
          <w:rStyle w:val="Bodytext285pt"/>
          <w:rFonts w:eastAsia="Century Schoolbook"/>
          <w:iCs/>
          <w:sz w:val="24"/>
          <w:szCs w:val="24"/>
        </w:rPr>
        <w:t>şi</w:t>
      </w:r>
      <w:r w:rsidRPr="002161E4">
        <w:rPr>
          <w:rFonts w:ascii="Times New Roman" w:eastAsiaTheme="minorEastAsia" w:hAnsi="Times New Roman" w:cs="Times New Roman"/>
          <w:sz w:val="24"/>
          <w:szCs w:val="24"/>
          <w:lang w:val="ro-RO"/>
        </w:rPr>
        <w:t xml:space="preserve"> orizont gleic de reducere (Gr) începând în intervalul 100 </w:t>
      </w:r>
      <w:r w:rsidR="001B0D33">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sz w:val="24"/>
          <w:szCs w:val="24"/>
          <w:lang w:val="ro-RO"/>
        </w:rPr>
        <w:t xml:space="preserve"> 200 cm adâncime ai profilului.</w:t>
      </w:r>
    </w:p>
    <w:p w14:paraId="11069810" w14:textId="77777777" w:rsidR="0078069B" w:rsidRPr="007218AC" w:rsidRDefault="0078069B" w:rsidP="00DA144B">
      <w:pPr>
        <w:jc w:val="center"/>
        <w:outlineLvl w:val="0"/>
        <w:rPr>
          <w:rFonts w:ascii="Times New Roman" w:eastAsiaTheme="minorEastAsia" w:hAnsi="Times New Roman" w:cs="Times New Roman"/>
          <w:i/>
          <w:sz w:val="24"/>
          <w:szCs w:val="24"/>
          <w:lang w:val="ro-RO"/>
        </w:rPr>
      </w:pPr>
      <w:r w:rsidRPr="007218AC">
        <w:rPr>
          <w:rFonts w:ascii="Times New Roman" w:eastAsiaTheme="minorEastAsia" w:hAnsi="Times New Roman" w:cs="Times New Roman"/>
          <w:b/>
          <w:i/>
          <w:iCs/>
          <w:sz w:val="24"/>
          <w:szCs w:val="24"/>
          <w:lang w:val="ro-RO"/>
        </w:rPr>
        <w:t>Faeoziom argic greic batigleic cernic (FZ ar.gr.dg.ce)</w:t>
      </w:r>
    </w:p>
    <w:p w14:paraId="45045F99" w14:textId="77777777" w:rsidR="0078069B" w:rsidRPr="007218AC" w:rsidRDefault="0078069B"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53D45CDA" w14:textId="77777777" w:rsidR="0078069B" w:rsidRPr="007218AC" w:rsidRDefault="0078069B"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7218AC">
        <w:rPr>
          <w:rFonts w:ascii="Times New Roman" w:eastAsiaTheme="minorEastAsia" w:hAnsi="Times New Roman" w:cs="Times New Roman"/>
          <w:b/>
          <w:i/>
          <w:iCs/>
          <w:sz w:val="24"/>
          <w:szCs w:val="24"/>
          <w:lang w:val="ro-RO"/>
        </w:rPr>
        <w:t xml:space="preserve"> Gr</w:t>
      </w:r>
    </w:p>
    <w:p w14:paraId="14FB0318" w14:textId="77777777" w:rsidR="0078069B" w:rsidRPr="007218AC" w:rsidRDefault="0078069B"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7218AC">
        <w:rPr>
          <w:rFonts w:ascii="Times New Roman" w:eastAsiaTheme="minorEastAsia" w:hAnsi="Times New Roman" w:cs="Times New Roman"/>
          <w:b/>
          <w:i/>
          <w:iCs/>
          <w:sz w:val="24"/>
          <w:szCs w:val="24"/>
          <w:lang w:val="ro-RO"/>
        </w:rPr>
        <w:t xml:space="preserve"> Gr</w:t>
      </w:r>
    </w:p>
    <w:p w14:paraId="7CB278C5" w14:textId="05B7348A" w:rsidR="0078069B" w:rsidRPr="002161E4" w:rsidRDefault="0078069B" w:rsidP="00983C30">
      <w:pPr>
        <w:spacing w:after="0" w:line="360" w:lineRule="auto"/>
        <w:jc w:val="both"/>
        <w:rPr>
          <w:rStyle w:val="Bodytext285pt"/>
          <w:rFonts w:eastAsiaTheme="minorEastAsia"/>
          <w:b/>
          <w:iCs/>
          <w:color w:val="auto"/>
          <w:sz w:val="24"/>
          <w:szCs w:val="24"/>
          <w:shd w:val="clear" w:color="auto" w:fill="auto"/>
          <w:lang w:eastAsia="en-US" w:bidi="ar-SA"/>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2</w:t>
      </w:r>
      <w:r w:rsidRPr="00EE4379">
        <w:rPr>
          <w:rFonts w:ascii="Times New Roman" w:eastAsiaTheme="minorEastAsia" w:hAnsi="Times New Roman" w:cs="Times New Roman"/>
          <w:b/>
          <w:iCs/>
          <w:sz w:val="24"/>
          <w:szCs w:val="24"/>
          <w:lang w:val="ro-RO"/>
        </w:rPr>
        <w:t>.c.</w:t>
      </w:r>
      <w:r w:rsidRPr="002161E4">
        <w:rPr>
          <w:rFonts w:ascii="Times New Roman" w:eastAsiaTheme="minorEastAsia" w:hAnsi="Times New Roman" w:cs="Times New Roman"/>
          <w:iCs/>
          <w:sz w:val="24"/>
          <w:szCs w:val="24"/>
          <w:lang w:val="ro-RO"/>
        </w:rPr>
        <w:t xml:space="preserve"> </w:t>
      </w:r>
      <w:r w:rsidRPr="002161E4">
        <w:rPr>
          <w:rFonts w:ascii="Times New Roman" w:hAnsi="Times New Roman" w:cs="Times New Roman"/>
          <w:iCs/>
          <w:sz w:val="24"/>
          <w:szCs w:val="24"/>
        </w:rPr>
        <w:t xml:space="preserve">Soluri </w:t>
      </w:r>
      <w:r w:rsidR="00F168CD">
        <w:rPr>
          <w:rFonts w:ascii="Times New Roman" w:hAnsi="Times New Roman" w:cs="Times New Roman"/>
          <w:iCs/>
          <w:sz w:val="24"/>
          <w:szCs w:val="24"/>
        </w:rPr>
        <w:t>cu</w:t>
      </w:r>
      <w:r w:rsidRPr="002161E4">
        <w:rPr>
          <w:rFonts w:ascii="Times New Roman" w:hAnsi="Times New Roman" w:cs="Times New Roman"/>
          <w:iCs/>
          <w:sz w:val="24"/>
          <w:szCs w:val="24"/>
        </w:rPr>
        <w:t xml:space="preserve"> orizont A molic –</w:t>
      </w:r>
      <w:r w:rsidR="00122894">
        <w:rPr>
          <w:rFonts w:ascii="Times New Roman" w:hAnsi="Times New Roman" w:cs="Times New Roman"/>
          <w:iCs/>
          <w:sz w:val="24"/>
          <w:szCs w:val="24"/>
        </w:rPr>
        <w:t xml:space="preserve"> </w:t>
      </w:r>
      <w:r w:rsidRPr="002161E4">
        <w:rPr>
          <w:rFonts w:ascii="Times New Roman" w:hAnsi="Times New Roman" w:cs="Times New Roman"/>
          <w:iCs/>
          <w:sz w:val="24"/>
          <w:szCs w:val="24"/>
        </w:rPr>
        <w:t xml:space="preserve">Am având culori cu valori </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şi crome </w:t>
      </w:r>
      <m:oMath>
        <m:r>
          <m:rPr>
            <m:sty m:val="p"/>
          </m:rPr>
          <w:rPr>
            <w:rFonts w:ascii="Cambria Math" w:eastAsiaTheme="minorEastAsia" w:hAnsi="Cambria Math" w:cs="Times New Roman"/>
            <w:sz w:val="24"/>
            <w:szCs w:val="24"/>
          </w:rPr>
          <m:t>&gt;</m:t>
        </m:r>
      </m:oMath>
      <w:r w:rsidRPr="002161E4">
        <w:rPr>
          <w:rFonts w:ascii="Times New Roman" w:eastAsiaTheme="minorEastAsia" w:hAnsi="Times New Roman" w:cs="Times New Roman"/>
          <w:iCs/>
          <w:sz w:val="24"/>
          <w:szCs w:val="24"/>
        </w:rPr>
        <w:t xml:space="preserve"> 2 şi</w:t>
      </w:r>
      <m:oMath>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 în stare umedă (valori</w:t>
      </w:r>
      <m:oMath>
        <m:r>
          <m:rPr>
            <m:sty m:val="p"/>
          </m:rPr>
          <w:rPr>
            <w:rFonts w:ascii="Cambria Math" w:eastAsiaTheme="minorEastAsia" w:hAnsi="Cambria Math" w:cs="Times New Roman"/>
            <w:sz w:val="24"/>
            <w:szCs w:val="24"/>
          </w:rPr>
          <m:t xml:space="preserve"> &lt;</m:t>
        </m:r>
      </m:oMath>
      <w:r w:rsidRPr="002161E4">
        <w:rPr>
          <w:rFonts w:ascii="Times New Roman" w:hAnsi="Times New Roman" w:cs="Times New Roman"/>
          <w:iCs/>
          <w:sz w:val="24"/>
          <w:szCs w:val="24"/>
        </w:rPr>
        <w:t xml:space="preserve"> 5,5 uscat)</w:t>
      </w:r>
      <w:r w:rsidRPr="002161E4">
        <w:rPr>
          <w:rFonts w:ascii="Times New Roman" w:eastAsiaTheme="minorEastAsia" w:hAnsi="Times New Roman" w:cs="Times New Roman"/>
          <w:iCs/>
          <w:sz w:val="24"/>
          <w:szCs w:val="24"/>
        </w:rPr>
        <w:t xml:space="preserve"> şi </w:t>
      </w:r>
      <w:r w:rsidRPr="002161E4">
        <w:rPr>
          <w:rStyle w:val="Bodytext285pt"/>
          <w:rFonts w:eastAsia="Century Schoolbook"/>
          <w:sz w:val="24"/>
          <w:szCs w:val="24"/>
        </w:rPr>
        <w:t xml:space="preserve">orizont </w:t>
      </w:r>
      <w:r w:rsidRPr="002161E4">
        <w:rPr>
          <w:rStyle w:val="Bodytext285pt"/>
          <w:rFonts w:eastAsia="Century Schoolbook"/>
          <w:b/>
          <w:bCs/>
          <w:sz w:val="24"/>
          <w:szCs w:val="24"/>
        </w:rPr>
        <w:t xml:space="preserve">Ame </w:t>
      </w:r>
      <w:r w:rsidRPr="002161E4">
        <w:rPr>
          <w:rStyle w:val="Bodytext285pt"/>
          <w:rFonts w:eastAsia="Century Schoolbook"/>
          <w:sz w:val="24"/>
          <w:szCs w:val="24"/>
        </w:rPr>
        <w:t xml:space="preserve">(A </w:t>
      </w:r>
      <w:r w:rsidRPr="002161E4">
        <w:rPr>
          <w:rStyle w:val="Bodytext285pt"/>
          <w:rFonts w:eastAsia="Century Schoolbook"/>
          <w:sz w:val="24"/>
          <w:szCs w:val="24"/>
        </w:rPr>
        <w:lastRenderedPageBreak/>
        <w:t>molic greic) în partea inferioară a orizontului Am şi deasupra unui orizont Bt,</w:t>
      </w:r>
      <w:r w:rsidRPr="002161E4">
        <w:rPr>
          <w:rFonts w:ascii="Times New Roman" w:hAnsi="Times New Roman" w:cs="Times New Roman"/>
          <w:iCs/>
          <w:sz w:val="24"/>
          <w:szCs w:val="24"/>
        </w:rPr>
        <w:t xml:space="preserve"> prezentând culori cu crome şi valori sub 3,5 (la umed) cel puţ</w:t>
      </w:r>
      <w:r w:rsidR="00510A5F">
        <w:rPr>
          <w:rFonts w:ascii="Times New Roman" w:hAnsi="Times New Roman" w:cs="Times New Roman"/>
          <w:iCs/>
          <w:sz w:val="24"/>
          <w:szCs w:val="24"/>
        </w:rPr>
        <w:t>in în partea superioară (pe cca</w:t>
      </w:r>
      <w:r w:rsidRPr="002161E4">
        <w:rPr>
          <w:rFonts w:ascii="Times New Roman" w:hAnsi="Times New Roman" w:cs="Times New Roman"/>
          <w:iCs/>
          <w:sz w:val="24"/>
          <w:szCs w:val="24"/>
        </w:rPr>
        <w:t xml:space="preserve"> 10 </w:t>
      </w:r>
      <w:r w:rsidR="00224DD5">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structurale</w:t>
      </w:r>
      <w:r w:rsidRPr="002161E4">
        <w:rPr>
          <w:rStyle w:val="Bodytext285pt"/>
          <w:rFonts w:eastAsia="Century Schoolbook"/>
          <w:iCs/>
          <w:sz w:val="24"/>
          <w:szCs w:val="24"/>
        </w:rPr>
        <w:t>.</w:t>
      </w:r>
    </w:p>
    <w:p w14:paraId="65D02197" w14:textId="77777777" w:rsidR="0078069B" w:rsidRPr="007218AC" w:rsidRDefault="0078069B" w:rsidP="00DA144B">
      <w:pPr>
        <w:spacing w:after="0" w:line="360" w:lineRule="auto"/>
        <w:jc w:val="center"/>
        <w:outlineLvl w:val="0"/>
        <w:rPr>
          <w:rFonts w:ascii="Times New Roman" w:eastAsiaTheme="minorEastAsia" w:hAnsi="Times New Roman" w:cs="Times New Roman"/>
          <w:b/>
          <w:bCs/>
          <w:i/>
          <w:sz w:val="24"/>
          <w:szCs w:val="24"/>
          <w:lang w:val="ro-RO"/>
        </w:rPr>
      </w:pPr>
      <w:r w:rsidRPr="007218AC">
        <w:rPr>
          <w:rFonts w:ascii="Times New Roman" w:eastAsiaTheme="minorEastAsia" w:hAnsi="Times New Roman" w:cs="Times New Roman"/>
          <w:b/>
          <w:i/>
          <w:iCs/>
          <w:sz w:val="24"/>
          <w:szCs w:val="24"/>
          <w:lang w:val="ro-RO"/>
        </w:rPr>
        <w:t>Faeoziom argic greic (Fz ar.gr)</w:t>
      </w:r>
    </w:p>
    <w:p w14:paraId="7CA579CA" w14:textId="77777777" w:rsidR="0078069B" w:rsidRPr="007218AC" w:rsidRDefault="0078069B"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733E35B6" w14:textId="77777777" w:rsidR="0078069B" w:rsidRPr="007218AC" w:rsidRDefault="0078069B"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349F86B9" w14:textId="18B688CF" w:rsidR="003B1F60" w:rsidRPr="002161E4" w:rsidRDefault="003B1F60" w:rsidP="00983C30">
      <w:pPr>
        <w:spacing w:after="0" w:line="360" w:lineRule="auto"/>
        <w:jc w:val="both"/>
        <w:rPr>
          <w:rFonts w:ascii="Times New Roman" w:eastAsiaTheme="minorEastAsia" w:hAnsi="Times New Roman" w:cs="Times New Roman"/>
          <w:b/>
          <w:iCs/>
          <w:sz w:val="24"/>
          <w:szCs w:val="24"/>
          <w:lang w:val="ro-RO"/>
        </w:rPr>
      </w:pPr>
      <w:r w:rsidRPr="00EE4379">
        <w:rPr>
          <w:rFonts w:ascii="Times New Roman" w:eastAsiaTheme="minorEastAsia" w:hAnsi="Times New Roman" w:cs="Times New Roman"/>
          <w:b/>
          <w:iCs/>
          <w:sz w:val="24"/>
          <w:szCs w:val="24"/>
          <w:lang w:val="ro-RO"/>
        </w:rPr>
        <w:t>2</w:t>
      </w:r>
      <w:r w:rsidR="00965BD0" w:rsidRPr="00EE4379">
        <w:rPr>
          <w:rFonts w:ascii="Times New Roman" w:eastAsiaTheme="minorEastAsia" w:hAnsi="Times New Roman" w:cs="Times New Roman"/>
          <w:b/>
          <w:iCs/>
          <w:sz w:val="24"/>
          <w:szCs w:val="24"/>
          <w:lang w:val="ro-RO"/>
        </w:rPr>
        <w:t>2</w:t>
      </w:r>
      <w:r w:rsidRPr="00EE4379">
        <w:rPr>
          <w:rFonts w:ascii="Times New Roman" w:eastAsiaTheme="minorEastAsia" w:hAnsi="Times New Roman" w:cs="Times New Roman"/>
          <w:b/>
          <w:iCs/>
          <w:sz w:val="24"/>
          <w:szCs w:val="24"/>
          <w:lang w:val="ro-RO"/>
        </w:rPr>
        <w:t>.d</w:t>
      </w:r>
      <w:r w:rsidRPr="00510A5F">
        <w:rPr>
          <w:rFonts w:ascii="Times New Roman" w:eastAsiaTheme="minorEastAsia" w:hAnsi="Times New Roman" w:cs="Times New Roman"/>
          <w:b/>
          <w:iCs/>
          <w:sz w:val="24"/>
          <w:szCs w:val="24"/>
          <w:lang w:val="ro-RO"/>
        </w:rPr>
        <w:t>.</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Soluri având orizont A molic (Am),</w:t>
      </w:r>
      <w:r w:rsidRPr="002161E4">
        <w:rPr>
          <w:rStyle w:val="Bodytext285pt"/>
          <w:rFonts w:eastAsia="Century Schoolbook"/>
          <w:iCs/>
          <w:sz w:val="24"/>
          <w:szCs w:val="24"/>
        </w:rPr>
        <w:t xml:space="preserve"> </w:t>
      </w:r>
      <w:r w:rsidRPr="002161E4">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Pr="002161E4">
        <w:rPr>
          <w:rStyle w:val="Bodytext285pt"/>
          <w:rFonts w:eastAsia="Century Schoolbook"/>
          <w:sz w:val="24"/>
          <w:szCs w:val="24"/>
        </w:rPr>
        <w:t xml:space="preserve"> 2 şi valori</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w:t>
      </w:r>
      <w:r w:rsidR="00122894">
        <w:rPr>
          <w:rFonts w:ascii="Times New Roman" w:eastAsiaTheme="minorEastAsia" w:hAnsi="Times New Roman" w:cs="Times New Roman"/>
          <w:iCs/>
          <w:sz w:val="24"/>
          <w:szCs w:val="24"/>
        </w:rPr>
        <w:t xml:space="preserve"> </w:t>
      </w:r>
      <w:r w:rsidRPr="002161E4">
        <w:rPr>
          <w:rStyle w:val="Bodytext285pt"/>
          <w:rFonts w:eastAsia="Century Schoolbook"/>
          <w:sz w:val="24"/>
          <w:szCs w:val="24"/>
        </w:rPr>
        <w:t xml:space="preserve">la umed </w:t>
      </w:r>
      <w:r w:rsidRPr="002161E4">
        <w:rPr>
          <w:rFonts w:ascii="Times New Roman" w:eastAsiaTheme="minorEastAsia" w:hAnsi="Times New Roman" w:cs="Times New Roman"/>
          <w:iCs/>
          <w:sz w:val="24"/>
          <w:szCs w:val="24"/>
        </w:rPr>
        <w:t>(valori</w:t>
      </w:r>
      <m:oMath>
        <m:r>
          <m:rPr>
            <m:sty m:val="p"/>
          </m:rPr>
          <w:rPr>
            <w:rFonts w:ascii="Cambria Math" w:eastAsiaTheme="minorEastAsia" w:hAnsi="Cambria Math" w:cs="Times New Roman"/>
            <w:sz w:val="24"/>
            <w:szCs w:val="24"/>
          </w:rPr>
          <m:t xml:space="preserve"> &lt;</m:t>
        </m:r>
      </m:oMath>
      <w:r w:rsidRPr="002161E4">
        <w:rPr>
          <w:rFonts w:ascii="Times New Roman" w:hAnsi="Times New Roman" w:cs="Times New Roman"/>
          <w:iCs/>
          <w:sz w:val="24"/>
          <w:szCs w:val="24"/>
        </w:rPr>
        <w:t xml:space="preserve"> 5,5 uscat)şi</w:t>
      </w:r>
      <w:r w:rsidRPr="002161E4">
        <w:rPr>
          <w:rStyle w:val="Bodytext285pt"/>
          <w:rFonts w:eastAsia="Century Schoolbook"/>
          <w:sz w:val="24"/>
          <w:szCs w:val="24"/>
        </w:rPr>
        <w:t xml:space="preserve"> orizont </w:t>
      </w:r>
      <w:r w:rsidRPr="002161E4">
        <w:rPr>
          <w:rStyle w:val="Bodytext285pt"/>
          <w:rFonts w:eastAsia="Century Schoolbook"/>
          <w:b/>
          <w:bCs/>
          <w:sz w:val="24"/>
          <w:szCs w:val="24"/>
        </w:rPr>
        <w:t xml:space="preserve">Ame </w:t>
      </w:r>
      <w:r w:rsidRPr="002161E4">
        <w:rPr>
          <w:rStyle w:val="Bodytext285pt"/>
          <w:rFonts w:eastAsia="Century Schoolbook"/>
          <w:sz w:val="24"/>
          <w:szCs w:val="24"/>
        </w:rPr>
        <w:t>(A molic greic) în partea inferioară a orizontului Am şi deasupra unui orizont Bt,</w:t>
      </w:r>
      <w:r w:rsidRPr="002161E4">
        <w:rPr>
          <w:rFonts w:ascii="Times New Roman" w:hAnsi="Times New Roman" w:cs="Times New Roman"/>
          <w:iCs/>
          <w:sz w:val="24"/>
          <w:szCs w:val="24"/>
        </w:rPr>
        <w:t xml:space="preserve"> prezentând culori cu crome şi valori sub 3,5 (la umed) cel puţin în partea superioară (pe cca 10 </w:t>
      </w:r>
      <w:r w:rsidR="00224DD5">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structurale</w:t>
      </w:r>
      <w:r w:rsidRPr="002161E4">
        <w:rPr>
          <w:rStyle w:val="Bodytext285pt"/>
          <w:rFonts w:eastAsia="Century Schoolbook"/>
          <w:sz w:val="24"/>
          <w:szCs w:val="24"/>
        </w:rPr>
        <w:t xml:space="preserve"> </w:t>
      </w:r>
      <w:r w:rsidRPr="002161E4">
        <w:rPr>
          <w:rStyle w:val="Bodytext285pt"/>
          <w:rFonts w:eastAsia="Century Schoolbook"/>
          <w:iCs/>
          <w:sz w:val="24"/>
          <w:szCs w:val="24"/>
        </w:rPr>
        <w:t>şi</w:t>
      </w:r>
      <w:r w:rsidRPr="002161E4">
        <w:rPr>
          <w:rFonts w:ascii="Times New Roman" w:eastAsiaTheme="minorEastAsia" w:hAnsi="Times New Roman" w:cs="Times New Roman"/>
          <w:b/>
          <w:iCs/>
          <w:sz w:val="24"/>
          <w:szCs w:val="24"/>
          <w:lang w:val="ro-RO"/>
        </w:rPr>
        <w:t xml:space="preserve"> </w:t>
      </w:r>
      <w:r w:rsidRPr="002161E4">
        <w:rPr>
          <w:rStyle w:val="Bodytext285pt"/>
          <w:rFonts w:eastAsia="Century Schoolbook"/>
          <w:sz w:val="24"/>
          <w:szCs w:val="24"/>
        </w:rPr>
        <w:t>orizont stagnogleic (W) începând în 50 – 100 cm sau orizont stagnogleizat (w) începând în 0 – 100 cm.</w:t>
      </w:r>
    </w:p>
    <w:p w14:paraId="67002792" w14:textId="77777777" w:rsidR="003B1F60" w:rsidRPr="007218AC" w:rsidRDefault="003B1F60" w:rsidP="00DA144B">
      <w:pPr>
        <w:ind w:firstLine="360"/>
        <w:jc w:val="center"/>
        <w:outlineLvl w:val="0"/>
        <w:rPr>
          <w:rFonts w:ascii="Times New Roman" w:eastAsiaTheme="minorEastAsia" w:hAnsi="Times New Roman" w:cs="Times New Roman"/>
          <w:i/>
          <w:sz w:val="24"/>
          <w:szCs w:val="24"/>
          <w:lang w:val="ro-RO"/>
        </w:rPr>
      </w:pPr>
      <w:r w:rsidRPr="007218AC">
        <w:rPr>
          <w:rFonts w:ascii="Times New Roman" w:eastAsiaTheme="minorEastAsia" w:hAnsi="Times New Roman" w:cs="Times New Roman"/>
          <w:b/>
          <w:i/>
          <w:iCs/>
          <w:sz w:val="24"/>
          <w:szCs w:val="24"/>
          <w:lang w:val="ro-RO"/>
        </w:rPr>
        <w:t>Faeoziom argic greic stagnic cernic (Fz ar.gr.st.ce)</w:t>
      </w:r>
    </w:p>
    <w:p w14:paraId="0BFAE701" w14:textId="77777777" w:rsidR="003B1F60" w:rsidRPr="007218AC" w:rsidRDefault="003B1F60" w:rsidP="007218AC">
      <w:pPr>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337CD879" w14:textId="77777777" w:rsidR="003B1F60" w:rsidRPr="007218AC" w:rsidRDefault="003B1F6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57895BE5" w14:textId="77777777" w:rsidR="003B1F60" w:rsidRPr="007218AC" w:rsidRDefault="003B1F6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4B973409" w14:textId="7DD6E186" w:rsidR="003B1F60" w:rsidRPr="002161E4" w:rsidRDefault="003B1F60" w:rsidP="00983C30">
      <w:pPr>
        <w:spacing w:after="0" w:line="360" w:lineRule="auto"/>
        <w:jc w:val="both"/>
        <w:rPr>
          <w:rStyle w:val="Bodytext285pt"/>
          <w:rFonts w:eastAsiaTheme="minorHAnsi"/>
          <w:b/>
          <w:bCs/>
          <w:iCs/>
          <w:color w:val="auto"/>
          <w:sz w:val="24"/>
          <w:szCs w:val="24"/>
          <w:shd w:val="clear" w:color="auto" w:fill="auto"/>
          <w:lang w:val="en-US" w:eastAsia="en-US" w:bidi="ar-SA"/>
        </w:rPr>
      </w:pPr>
      <w:r w:rsidRPr="00EE4379">
        <w:rPr>
          <w:rFonts w:ascii="Times New Roman" w:eastAsiaTheme="minorEastAsia" w:hAnsi="Times New Roman" w:cs="Times New Roman"/>
          <w:b/>
          <w:iCs/>
          <w:sz w:val="24"/>
          <w:szCs w:val="24"/>
          <w:lang w:val="ro-RO"/>
        </w:rPr>
        <w:t>2</w:t>
      </w:r>
      <w:r w:rsidR="004C6DB3" w:rsidRPr="00EE4379">
        <w:rPr>
          <w:rFonts w:ascii="Times New Roman" w:eastAsiaTheme="minorEastAsia" w:hAnsi="Times New Roman" w:cs="Times New Roman"/>
          <w:b/>
          <w:iCs/>
          <w:sz w:val="24"/>
          <w:szCs w:val="24"/>
          <w:lang w:val="ro-RO"/>
        </w:rPr>
        <w:t>2</w:t>
      </w:r>
      <w:r w:rsidRPr="00EE4379">
        <w:rPr>
          <w:rFonts w:ascii="Times New Roman" w:eastAsiaTheme="minorEastAsia" w:hAnsi="Times New Roman" w:cs="Times New Roman"/>
          <w:b/>
          <w:iCs/>
          <w:sz w:val="24"/>
          <w:szCs w:val="24"/>
          <w:lang w:val="ro-RO"/>
        </w:rPr>
        <w:t>.e.</w:t>
      </w:r>
      <w:r w:rsidRPr="002161E4">
        <w:rPr>
          <w:rFonts w:ascii="Times New Roman" w:eastAsiaTheme="minorEastAsia" w:hAnsi="Times New Roman" w:cs="Times New Roman"/>
          <w:b/>
          <w:iCs/>
          <w:sz w:val="24"/>
          <w:szCs w:val="24"/>
          <w:lang w:val="ro-RO"/>
        </w:rPr>
        <w:t xml:space="preserve"> </w:t>
      </w:r>
      <w:r w:rsidRPr="002161E4">
        <w:rPr>
          <w:rFonts w:ascii="Times New Roman" w:hAnsi="Times New Roman" w:cs="Times New Roman"/>
          <w:iCs/>
          <w:sz w:val="24"/>
          <w:szCs w:val="24"/>
        </w:rPr>
        <w:t>Soluri având orizont A molic (Am),</w:t>
      </w:r>
      <w:r w:rsidRPr="002161E4">
        <w:rPr>
          <w:rStyle w:val="Bodytext285pt"/>
          <w:rFonts w:eastAsia="Century Schoolbook"/>
          <w:iCs/>
          <w:sz w:val="24"/>
          <w:szCs w:val="24"/>
        </w:rPr>
        <w:t xml:space="preserve"> </w:t>
      </w:r>
      <w:r w:rsidRPr="002161E4">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Pr="002161E4">
        <w:rPr>
          <w:rStyle w:val="Bodytext285pt"/>
          <w:rFonts w:eastAsia="Century Schoolbook"/>
          <w:sz w:val="24"/>
          <w:szCs w:val="24"/>
        </w:rPr>
        <w:t xml:space="preserve"> 2 şi valori</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w:t>
      </w:r>
      <w:r w:rsidR="00122894">
        <w:rPr>
          <w:rFonts w:ascii="Times New Roman" w:eastAsiaTheme="minorEastAsia" w:hAnsi="Times New Roman" w:cs="Times New Roman"/>
          <w:iCs/>
          <w:sz w:val="24"/>
          <w:szCs w:val="24"/>
        </w:rPr>
        <w:t xml:space="preserve"> </w:t>
      </w:r>
      <w:r w:rsidRPr="002161E4">
        <w:rPr>
          <w:rStyle w:val="Bodytext285pt"/>
          <w:rFonts w:eastAsia="Century Schoolbook"/>
          <w:sz w:val="24"/>
          <w:szCs w:val="24"/>
        </w:rPr>
        <w:t xml:space="preserve">la umed </w:t>
      </w:r>
      <w:r w:rsidRPr="002161E4">
        <w:rPr>
          <w:rFonts w:ascii="Times New Roman" w:eastAsiaTheme="minorEastAsia" w:hAnsi="Times New Roman" w:cs="Times New Roman"/>
          <w:iCs/>
          <w:sz w:val="24"/>
          <w:szCs w:val="24"/>
        </w:rPr>
        <w:t>(valori</w:t>
      </w:r>
      <m:oMath>
        <m:r>
          <m:rPr>
            <m:sty m:val="p"/>
          </m:rPr>
          <w:rPr>
            <w:rFonts w:ascii="Cambria Math" w:eastAsiaTheme="minorEastAsia" w:hAnsi="Cambria Math" w:cs="Times New Roman"/>
            <w:sz w:val="24"/>
            <w:szCs w:val="24"/>
          </w:rPr>
          <m:t xml:space="preserve"> &lt;</m:t>
        </m:r>
      </m:oMath>
      <w:r w:rsidRPr="002161E4">
        <w:rPr>
          <w:rFonts w:ascii="Times New Roman" w:hAnsi="Times New Roman" w:cs="Times New Roman"/>
          <w:iCs/>
          <w:sz w:val="24"/>
          <w:szCs w:val="24"/>
        </w:rPr>
        <w:t xml:space="preserve"> 5,5 uscat)şi</w:t>
      </w:r>
      <w:r w:rsidRPr="002161E4">
        <w:rPr>
          <w:rStyle w:val="Bodytext285pt"/>
          <w:rFonts w:eastAsia="Century Schoolbook"/>
          <w:sz w:val="24"/>
          <w:szCs w:val="24"/>
        </w:rPr>
        <w:t xml:space="preserve"> orizont </w:t>
      </w:r>
      <w:r w:rsidRPr="002161E4">
        <w:rPr>
          <w:rStyle w:val="Bodytext285pt"/>
          <w:rFonts w:eastAsia="Century Schoolbook"/>
          <w:b/>
          <w:bCs/>
          <w:sz w:val="24"/>
          <w:szCs w:val="24"/>
        </w:rPr>
        <w:t xml:space="preserve">Ame </w:t>
      </w:r>
      <w:r w:rsidRPr="002161E4">
        <w:rPr>
          <w:rStyle w:val="Bodytext285pt"/>
          <w:rFonts w:eastAsia="Century Schoolbook"/>
          <w:sz w:val="24"/>
          <w:szCs w:val="24"/>
        </w:rPr>
        <w:t>(A molic greic) în partea inferioară a orizontului Am şi deasupra unui orizont Bt,</w:t>
      </w:r>
      <w:r w:rsidRPr="002161E4">
        <w:rPr>
          <w:rFonts w:ascii="Times New Roman" w:hAnsi="Times New Roman" w:cs="Times New Roman"/>
          <w:iCs/>
          <w:sz w:val="24"/>
          <w:szCs w:val="24"/>
        </w:rPr>
        <w:t xml:space="preserve"> prezentând culori cu crome şi valori sub 3,5 (la umed) cel puţin în partea superioară (pe cca 10 </w:t>
      </w:r>
      <w:r w:rsidR="00224DD5">
        <w:rPr>
          <w:rFonts w:ascii="Times New Roman" w:hAnsi="Times New Roman" w:cs="Times New Roman"/>
          <w:iCs/>
          <w:sz w:val="24"/>
          <w:szCs w:val="24"/>
        </w:rPr>
        <w:t>–</w:t>
      </w:r>
      <w:r w:rsidRPr="002161E4">
        <w:rPr>
          <w:rFonts w:ascii="Times New Roman" w:hAnsi="Times New Roman" w:cs="Times New Roman"/>
          <w:iCs/>
          <w:sz w:val="24"/>
          <w:szCs w:val="24"/>
        </w:rPr>
        <w:t xml:space="preserve"> 15 cm) şi cel puţin pe feţele agregatelor structurale</w:t>
      </w:r>
      <w:r w:rsidRPr="002161E4">
        <w:rPr>
          <w:rStyle w:val="Bodytext285pt"/>
          <w:rFonts w:eastAsia="Century Schoolbook"/>
          <w:sz w:val="24"/>
          <w:szCs w:val="24"/>
        </w:rPr>
        <w:t xml:space="preserve"> </w:t>
      </w:r>
      <w:r w:rsidRPr="002161E4">
        <w:rPr>
          <w:rStyle w:val="Bodytext285pt"/>
          <w:rFonts w:eastAsia="Century Schoolbook"/>
          <w:iCs/>
          <w:sz w:val="24"/>
          <w:szCs w:val="24"/>
        </w:rPr>
        <w:t>şi</w:t>
      </w:r>
      <w:r w:rsidRPr="002161E4">
        <w:rPr>
          <w:rFonts w:ascii="Times New Roman" w:eastAsiaTheme="minorEastAsia" w:hAnsi="Times New Roman" w:cs="Times New Roman"/>
          <w:b/>
          <w:iCs/>
          <w:sz w:val="24"/>
          <w:szCs w:val="24"/>
          <w:lang w:val="ro-RO"/>
        </w:rPr>
        <w:t xml:space="preserve"> </w:t>
      </w:r>
      <w:r w:rsidRPr="002161E4">
        <w:rPr>
          <w:rStyle w:val="Bodytext285pt"/>
          <w:rFonts w:eastAsia="Century Schoolbook"/>
          <w:sz w:val="24"/>
          <w:szCs w:val="24"/>
        </w:rPr>
        <w:t xml:space="preserve">orizont stagnogleic (W) începând în 50 – 100 cm sau orizont stagnogleizat (w) începând în 0 – 100 cm, formate pe material parental marnic (argilă </w:t>
      </w:r>
      <m:oMath>
        <m:r>
          <m:rPr>
            <m:sty m:val="p"/>
          </m:rPr>
          <w:rPr>
            <w:rStyle w:val="Bodytext285pt"/>
            <w:rFonts w:ascii="Cambria Math" w:eastAsia="Century Schoolbook" w:hAnsi="Cambria Math"/>
            <w:sz w:val="24"/>
            <w:szCs w:val="24"/>
          </w:rPr>
          <w:lastRenderedPageBreak/>
          <m:t>&gt;</m:t>
        </m:r>
      </m:oMath>
      <w:r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Pr="002161E4">
        <w:rPr>
          <w:rStyle w:val="Bodytext285pt"/>
          <w:rFonts w:eastAsia="Century Schoolbook"/>
          <w:sz w:val="24"/>
          <w:szCs w:val="24"/>
        </w:rPr>
        <w:t>40%), material care apare în primii 75 cm ai profilului.</w:t>
      </w:r>
    </w:p>
    <w:p w14:paraId="02B420EE" w14:textId="77777777" w:rsidR="003B1F60" w:rsidRPr="007218AC" w:rsidRDefault="003B1F60" w:rsidP="00DA144B">
      <w:pPr>
        <w:spacing w:after="0" w:line="360" w:lineRule="auto"/>
        <w:jc w:val="center"/>
        <w:outlineLvl w:val="0"/>
        <w:rPr>
          <w:rFonts w:ascii="Times New Roman" w:hAnsi="Times New Roman" w:cs="Times New Roman"/>
          <w:b/>
          <w:bCs/>
          <w:i/>
          <w:iCs/>
          <w:sz w:val="24"/>
          <w:szCs w:val="24"/>
        </w:rPr>
      </w:pPr>
      <w:r w:rsidRPr="007218AC">
        <w:rPr>
          <w:rFonts w:ascii="Times New Roman" w:eastAsiaTheme="minorEastAsia" w:hAnsi="Times New Roman" w:cs="Times New Roman"/>
          <w:b/>
          <w:i/>
          <w:iCs/>
          <w:sz w:val="24"/>
          <w:szCs w:val="24"/>
          <w:lang w:val="ro-RO"/>
        </w:rPr>
        <w:t>Faeoziom argic greic pararendzinic stagnic cernic (Fz ar.gr.pa.st.ce)</w:t>
      </w:r>
    </w:p>
    <w:p w14:paraId="535FEDE7" w14:textId="77777777" w:rsidR="003B1F60" w:rsidRPr="007218AC" w:rsidRDefault="003B1F60" w:rsidP="007218AC">
      <w:pPr>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22368D8A" w14:textId="3796DD46" w:rsidR="003B1F60" w:rsidRPr="007218AC" w:rsidRDefault="003B1F6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w:r w:rsidR="00224DD5">
        <w:rPr>
          <w:rFonts w:ascii="Times New Roman" w:eastAsiaTheme="minorEastAsia" w:hAnsi="Times New Roman" w:cs="Times New Roman"/>
          <w:b/>
          <w:i/>
          <w:iCs/>
          <w:sz w:val="24"/>
          <w:szCs w:val="24"/>
          <w:lang w:val="ro-RO"/>
        </w:rPr>
        <w:t>–</w:t>
      </w:r>
      <w:r w:rsidRPr="007218AC">
        <w:rPr>
          <w:rFonts w:ascii="Times New Roman" w:eastAsiaTheme="minorEastAsia" w:hAnsi="Times New Roman" w:cs="Times New Roman"/>
          <w:b/>
          <w:i/>
          <w:iCs/>
          <w:sz w:val="24"/>
          <w:szCs w:val="24"/>
          <w:lang w:val="ro-RO"/>
        </w:rPr>
        <w:t xml:space="preserve"> MM</w:t>
      </w:r>
    </w:p>
    <w:p w14:paraId="21E0B0B7" w14:textId="77777777" w:rsidR="003B1F60" w:rsidRPr="007218AC" w:rsidRDefault="003B1F60"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w:r w:rsidR="005F1CC5" w:rsidRPr="007218AC">
        <w:rPr>
          <w:rFonts w:ascii="Times New Roman" w:eastAsiaTheme="minorEastAsia" w:hAnsi="Times New Roman" w:cs="Times New Roman"/>
          <w:b/>
          <w:i/>
          <w:iCs/>
          <w:sz w:val="24"/>
          <w:szCs w:val="24"/>
          <w:lang w:val="ro-RO"/>
        </w:rPr>
        <w:t>–</w:t>
      </w:r>
      <w:r w:rsidRPr="007218AC">
        <w:rPr>
          <w:rFonts w:ascii="Times New Roman" w:eastAsiaTheme="minorEastAsia" w:hAnsi="Times New Roman" w:cs="Times New Roman"/>
          <w:b/>
          <w:i/>
          <w:iCs/>
          <w:sz w:val="24"/>
          <w:szCs w:val="24"/>
          <w:lang w:val="ro-RO"/>
        </w:rPr>
        <w:t xml:space="preserve"> MM</w:t>
      </w:r>
    </w:p>
    <w:p w14:paraId="43E81E31" w14:textId="38F3EDBA" w:rsidR="004C6DB3" w:rsidRPr="002161E4" w:rsidRDefault="004C6DB3" w:rsidP="00983C30">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23</w:t>
      </w:r>
      <w:r w:rsidR="005F1CC5" w:rsidRPr="002161E4">
        <w:rPr>
          <w:rFonts w:ascii="Times New Roman" w:eastAsiaTheme="minorEastAsia" w:hAnsi="Times New Roman" w:cs="Times New Roman"/>
          <w:b/>
          <w:iCs/>
          <w:sz w:val="24"/>
          <w:szCs w:val="24"/>
          <w:lang w:val="ro-RO"/>
        </w:rPr>
        <w:t xml:space="preserve">.a. </w:t>
      </w:r>
      <w:r w:rsidRPr="002161E4">
        <w:rPr>
          <w:rFonts w:ascii="Times New Roman" w:hAnsi="Times New Roman" w:cs="Times New Roman"/>
          <w:iCs/>
          <w:sz w:val="24"/>
          <w:szCs w:val="24"/>
        </w:rPr>
        <w:t>Soluri având orizont A molic (Am),</w:t>
      </w:r>
      <w:r w:rsidRPr="002161E4">
        <w:rPr>
          <w:rStyle w:val="Bodytext285pt"/>
          <w:rFonts w:eastAsia="Century Schoolbook"/>
          <w:iCs/>
          <w:sz w:val="24"/>
          <w:szCs w:val="24"/>
        </w:rPr>
        <w:t xml:space="preserve"> </w:t>
      </w:r>
      <w:r w:rsidRPr="002161E4">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Pr="002161E4">
        <w:rPr>
          <w:rStyle w:val="Bodytext285pt"/>
          <w:rFonts w:eastAsia="Century Schoolbook"/>
          <w:sz w:val="24"/>
          <w:szCs w:val="24"/>
        </w:rPr>
        <w:t xml:space="preserve"> 2 şi valori</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w:t>
      </w:r>
      <w:r w:rsidR="00122894">
        <w:rPr>
          <w:rFonts w:ascii="Times New Roman" w:eastAsiaTheme="minorEastAsia" w:hAnsi="Times New Roman" w:cs="Times New Roman"/>
          <w:iCs/>
          <w:sz w:val="24"/>
          <w:szCs w:val="24"/>
        </w:rPr>
        <w:t xml:space="preserve"> </w:t>
      </w:r>
      <w:r w:rsidRPr="002161E4">
        <w:rPr>
          <w:rStyle w:val="Bodytext285pt"/>
          <w:rFonts w:eastAsia="Century Schoolbook"/>
          <w:sz w:val="24"/>
          <w:szCs w:val="24"/>
        </w:rPr>
        <w:t xml:space="preserve">la umed </w:t>
      </w:r>
      <w:r w:rsidRPr="002161E4">
        <w:rPr>
          <w:rFonts w:ascii="Times New Roman" w:eastAsiaTheme="minorEastAsia" w:hAnsi="Times New Roman" w:cs="Times New Roman"/>
          <w:iCs/>
          <w:sz w:val="24"/>
          <w:szCs w:val="24"/>
        </w:rPr>
        <w:t>(valori</w:t>
      </w:r>
      <m:oMath>
        <m:r>
          <m:rPr>
            <m:sty m:val="p"/>
          </m:rPr>
          <w:rPr>
            <w:rFonts w:ascii="Cambria Math" w:eastAsiaTheme="minorEastAsia" w:hAnsi="Cambria Math" w:cs="Times New Roman"/>
            <w:sz w:val="24"/>
            <w:szCs w:val="24"/>
          </w:rPr>
          <m:t xml:space="preserve"> &lt;</m:t>
        </m:r>
      </m:oMath>
      <w:r w:rsidRPr="002161E4">
        <w:rPr>
          <w:rFonts w:ascii="Times New Roman" w:hAnsi="Times New Roman" w:cs="Times New Roman"/>
          <w:iCs/>
          <w:sz w:val="24"/>
          <w:szCs w:val="24"/>
        </w:rPr>
        <w:t xml:space="preserve"> 5,5 uscat)</w:t>
      </w:r>
      <w:r w:rsidRPr="002161E4">
        <w:rPr>
          <w:rFonts w:ascii="Times New Roman" w:hAnsi="Times New Roman" w:cs="Times New Roman"/>
          <w:sz w:val="24"/>
          <w:szCs w:val="24"/>
        </w:rPr>
        <w:t>,</w:t>
      </w:r>
      <w:r w:rsidRPr="002161E4">
        <w:rPr>
          <w:rFonts w:ascii="Times New Roman" w:hAnsi="Times New Roman" w:cs="Times New Roman"/>
          <w:iCs/>
          <w:sz w:val="24"/>
          <w:szCs w:val="24"/>
        </w:rPr>
        <w:t xml:space="preserve"> orizont subiacent Ame (A molic greic) şi orizont Bv, prezentând culori cu crome şi valori sub 3,5 (la umed) cel puţin în partea superioară şi cel puţin pe feţele agregatelor structurale, fără orizont Cca sau concentrări de carbonaţi secundari friabili în primii 125 cm. Sunt excluse solurile formate pe roci calcarifere sau material</w:t>
      </w:r>
      <w:r w:rsidR="002D0C28">
        <w:rPr>
          <w:rFonts w:ascii="Times New Roman" w:hAnsi="Times New Roman" w:cs="Times New Roman"/>
          <w:iCs/>
          <w:sz w:val="24"/>
          <w:szCs w:val="24"/>
        </w:rPr>
        <w:t>e</w:t>
      </w:r>
      <w:r w:rsidRPr="002161E4">
        <w:rPr>
          <w:rFonts w:ascii="Times New Roman" w:hAnsi="Times New Roman" w:cs="Times New Roman"/>
          <w:iCs/>
          <w:sz w:val="24"/>
          <w:szCs w:val="24"/>
        </w:rPr>
        <w:t xml:space="preserve"> scheletice calcarifere (sk </w:t>
      </w:r>
      <m:oMath>
        <m:r>
          <m:rPr>
            <m:sty m:val="p"/>
          </m:rPr>
          <w:rPr>
            <w:rFonts w:ascii="Cambria Math" w:hAnsi="Cambria Math" w:cs="Times New Roman"/>
            <w:sz w:val="24"/>
            <w:szCs w:val="24"/>
          </w:rPr>
          <m:t>&gt;</m:t>
        </m:r>
      </m:oMath>
      <w:r w:rsidRPr="002161E4">
        <w:rPr>
          <w:rFonts w:ascii="Times New Roman" w:eastAsiaTheme="minorEastAsia" w:hAnsi="Times New Roman" w:cs="Times New Roman"/>
          <w:iCs/>
          <w:sz w:val="24"/>
          <w:szCs w:val="24"/>
        </w:rPr>
        <w:t>50%) (MK)</w:t>
      </w:r>
      <w:r w:rsidRPr="002161E4">
        <w:rPr>
          <w:rFonts w:ascii="Times New Roman" w:hAnsi="Times New Roman" w:cs="Times New Roman"/>
          <w:iCs/>
          <w:sz w:val="24"/>
          <w:szCs w:val="24"/>
        </w:rPr>
        <w:t xml:space="preserve"> care apar între 25 </w:t>
      </w:r>
      <w:r w:rsidR="00224DD5">
        <w:rPr>
          <w:rFonts w:ascii="Times New Roman" w:hAnsi="Times New Roman" w:cs="Times New Roman"/>
          <w:iCs/>
          <w:sz w:val="24"/>
          <w:szCs w:val="24"/>
        </w:rPr>
        <w:t>–</w:t>
      </w:r>
      <w:r w:rsidRPr="002161E4">
        <w:rPr>
          <w:rFonts w:ascii="Times New Roman" w:hAnsi="Times New Roman" w:cs="Times New Roman"/>
          <w:iCs/>
          <w:sz w:val="24"/>
          <w:szCs w:val="24"/>
        </w:rPr>
        <w:t xml:space="preserve"> 75 cm (şi nu au carbonaţi secundari friabili – orizont km).</w:t>
      </w:r>
    </w:p>
    <w:p w14:paraId="3ADB231B" w14:textId="77777777" w:rsidR="005F1CC5" w:rsidRPr="007218AC" w:rsidRDefault="005F1CC5"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cambic greic cernic (FZ cb.gr.ce)</w:t>
      </w:r>
    </w:p>
    <w:p w14:paraId="03DE8C78" w14:textId="77777777" w:rsidR="005F1CC5" w:rsidRPr="007218AC" w:rsidRDefault="005F1CC5"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0BBF79EA" w14:textId="77777777" w:rsidR="005F1CC5" w:rsidRPr="007218AC" w:rsidRDefault="005F1CC5"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w:t>
      </w:r>
    </w:p>
    <w:p w14:paraId="4BB4C0D3" w14:textId="23779AEA" w:rsidR="005F1CC5" w:rsidRPr="002161E4" w:rsidRDefault="005F1CC5" w:rsidP="00983C30">
      <w:pPr>
        <w:spacing w:after="0" w:line="360" w:lineRule="auto"/>
        <w:jc w:val="both"/>
        <w:rPr>
          <w:rFonts w:ascii="Times New Roman" w:eastAsiaTheme="minorEastAsia" w:hAnsi="Times New Roman" w:cs="Times New Roman"/>
          <w:b/>
          <w:iCs/>
          <w:sz w:val="24"/>
          <w:szCs w:val="24"/>
          <w:lang w:val="ro-RO"/>
        </w:rPr>
      </w:pPr>
      <w:r w:rsidRPr="002161E4">
        <w:rPr>
          <w:rFonts w:ascii="Times New Roman" w:eastAsiaTheme="minorEastAsia" w:hAnsi="Times New Roman" w:cs="Times New Roman"/>
          <w:b/>
          <w:iCs/>
          <w:sz w:val="24"/>
          <w:szCs w:val="24"/>
          <w:lang w:val="ro-RO"/>
        </w:rPr>
        <w:t xml:space="preserve">4.b. </w:t>
      </w:r>
      <w:r w:rsidRPr="007218AC">
        <w:rPr>
          <w:rFonts w:ascii="Times New Roman" w:eastAsiaTheme="minorEastAsia" w:hAnsi="Times New Roman" w:cs="Times New Roman"/>
          <w:iCs/>
          <w:sz w:val="24"/>
          <w:szCs w:val="24"/>
          <w:lang w:val="ro-RO"/>
        </w:rPr>
        <w:t>Solul prezintă şi alte caractere sau orizonturi</w:t>
      </w:r>
      <w:r w:rsidR="00983C30">
        <w:rPr>
          <w:rFonts w:ascii="Times New Roman" w:eastAsiaTheme="minorEastAsia" w:hAnsi="Times New Roman" w:cs="Times New Roman"/>
          <w:iCs/>
          <w:sz w:val="24"/>
          <w:szCs w:val="24"/>
          <w:lang w:val="ro-RO"/>
        </w:rPr>
        <w:t xml:space="preserve"> diagnostice................24</w:t>
      </w:r>
      <w:r w:rsidRPr="007218AC">
        <w:rPr>
          <w:rFonts w:ascii="Times New Roman" w:eastAsiaTheme="minorEastAsia" w:hAnsi="Times New Roman" w:cs="Times New Roman"/>
          <w:iCs/>
          <w:sz w:val="24"/>
          <w:szCs w:val="24"/>
          <w:lang w:val="ro-RO"/>
        </w:rPr>
        <w:t xml:space="preserve"> </w:t>
      </w:r>
      <w:r w:rsidR="004C6DB3" w:rsidRPr="002161E4">
        <w:rPr>
          <w:rFonts w:ascii="Times New Roman" w:eastAsiaTheme="minorEastAsia" w:hAnsi="Times New Roman" w:cs="Times New Roman"/>
          <w:b/>
          <w:iCs/>
          <w:sz w:val="24"/>
          <w:szCs w:val="24"/>
          <w:lang w:val="ro-RO"/>
        </w:rPr>
        <w:t xml:space="preserve">24.a. </w:t>
      </w:r>
      <w:r w:rsidRPr="002161E4">
        <w:rPr>
          <w:rFonts w:ascii="Times New Roman" w:hAnsi="Times New Roman" w:cs="Times New Roman"/>
          <w:iCs/>
          <w:sz w:val="24"/>
          <w:szCs w:val="24"/>
        </w:rPr>
        <w:t>Soluri având orizont A molic (Am),</w:t>
      </w:r>
      <w:r w:rsidRPr="002161E4">
        <w:rPr>
          <w:rStyle w:val="Bodytext285pt"/>
          <w:rFonts w:eastAsia="Century Schoolbook"/>
          <w:iCs/>
          <w:sz w:val="24"/>
          <w:szCs w:val="24"/>
        </w:rPr>
        <w:t xml:space="preserve"> </w:t>
      </w:r>
      <w:r w:rsidRPr="002161E4">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Pr="002161E4">
        <w:rPr>
          <w:rStyle w:val="Bodytext285pt"/>
          <w:rFonts w:eastAsia="Century Schoolbook"/>
          <w:sz w:val="24"/>
          <w:szCs w:val="24"/>
        </w:rPr>
        <w:t xml:space="preserve"> 2 şi valori</w:t>
      </w:r>
      <m:oMath>
        <m:r>
          <m:rPr>
            <m:sty m:val="p"/>
          </m:rPr>
          <w:rPr>
            <w:rFonts w:ascii="Cambria Math" w:hAnsi="Cambria Math" w:cs="Times New Roman"/>
            <w:sz w:val="24"/>
            <w:szCs w:val="24"/>
          </w:rPr>
          <m:t>&lt;</m:t>
        </m:r>
      </m:oMath>
      <w:r w:rsidRPr="002161E4">
        <w:rPr>
          <w:rFonts w:ascii="Times New Roman" w:eastAsiaTheme="minorEastAsia" w:hAnsi="Times New Roman" w:cs="Times New Roman"/>
          <w:iCs/>
          <w:sz w:val="24"/>
          <w:szCs w:val="24"/>
        </w:rPr>
        <w:t xml:space="preserve"> 3,5</w:t>
      </w:r>
      <w:r w:rsidR="00122894">
        <w:rPr>
          <w:rFonts w:ascii="Times New Roman" w:eastAsiaTheme="minorEastAsia" w:hAnsi="Times New Roman" w:cs="Times New Roman"/>
          <w:iCs/>
          <w:sz w:val="24"/>
          <w:szCs w:val="24"/>
        </w:rPr>
        <w:t xml:space="preserve"> </w:t>
      </w:r>
      <w:r w:rsidRPr="002161E4">
        <w:rPr>
          <w:rStyle w:val="Bodytext285pt"/>
          <w:rFonts w:eastAsia="Century Schoolbook"/>
          <w:sz w:val="24"/>
          <w:szCs w:val="24"/>
        </w:rPr>
        <w:t xml:space="preserve">la umed </w:t>
      </w:r>
      <w:r w:rsidRPr="002161E4">
        <w:rPr>
          <w:rFonts w:ascii="Times New Roman" w:eastAsiaTheme="minorEastAsia" w:hAnsi="Times New Roman" w:cs="Times New Roman"/>
          <w:iCs/>
          <w:sz w:val="24"/>
          <w:szCs w:val="24"/>
        </w:rPr>
        <w:t>(valori</w:t>
      </w:r>
      <m:oMath>
        <m:r>
          <m:rPr>
            <m:sty m:val="p"/>
          </m:rPr>
          <w:rPr>
            <w:rFonts w:ascii="Cambria Math" w:eastAsiaTheme="minorEastAsia" w:hAnsi="Cambria Math" w:cs="Times New Roman"/>
            <w:sz w:val="24"/>
            <w:szCs w:val="24"/>
          </w:rPr>
          <m:t xml:space="preserve"> &lt;</m:t>
        </m:r>
      </m:oMath>
      <w:r w:rsidRPr="002161E4">
        <w:rPr>
          <w:rFonts w:ascii="Times New Roman" w:hAnsi="Times New Roman" w:cs="Times New Roman"/>
          <w:iCs/>
          <w:sz w:val="24"/>
          <w:szCs w:val="24"/>
        </w:rPr>
        <w:t xml:space="preserve"> 5,5 uscat)</w:t>
      </w:r>
      <w:r w:rsidRPr="002161E4">
        <w:rPr>
          <w:rFonts w:ascii="Times New Roman" w:hAnsi="Times New Roman" w:cs="Times New Roman"/>
          <w:sz w:val="24"/>
          <w:szCs w:val="24"/>
        </w:rPr>
        <w:t>,</w:t>
      </w:r>
      <w:r w:rsidRPr="002161E4">
        <w:rPr>
          <w:rFonts w:ascii="Times New Roman" w:hAnsi="Times New Roman" w:cs="Times New Roman"/>
          <w:iCs/>
          <w:sz w:val="24"/>
          <w:szCs w:val="24"/>
        </w:rPr>
        <w:t xml:space="preserve"> orizont subiacent Ame (A molic greic) şi orizont Bv, prezentând culori cu crome şi valori sub 3,5 (la umed) cel puţin în partea superioară şi cel puţin pe feţele agregatelor structurale </w:t>
      </w:r>
      <w:r w:rsidRPr="002161E4">
        <w:rPr>
          <w:rStyle w:val="Bodytext285pt"/>
          <w:rFonts w:eastAsia="Century Schoolbook"/>
          <w:iCs/>
          <w:sz w:val="24"/>
          <w:szCs w:val="24"/>
        </w:rPr>
        <w:t>şi</w:t>
      </w:r>
      <w:r w:rsidRPr="002161E4">
        <w:rPr>
          <w:rFonts w:ascii="Times New Roman" w:eastAsiaTheme="minorEastAsia" w:hAnsi="Times New Roman" w:cs="Times New Roman"/>
          <w:sz w:val="24"/>
          <w:szCs w:val="24"/>
          <w:lang w:val="ro-RO"/>
        </w:rPr>
        <w:t xml:space="preserve"> orizont gleic de reducere (Gr) începând în intervalul 100 </w:t>
      </w:r>
      <w:r w:rsidR="00224DD5">
        <w:rPr>
          <w:rFonts w:ascii="Times New Roman" w:eastAsiaTheme="minorEastAsia" w:hAnsi="Times New Roman" w:cs="Times New Roman"/>
          <w:sz w:val="24"/>
          <w:szCs w:val="24"/>
          <w:lang w:val="ro-RO"/>
        </w:rPr>
        <w:t>–</w:t>
      </w:r>
      <w:r w:rsidRPr="002161E4">
        <w:rPr>
          <w:rFonts w:ascii="Times New Roman" w:eastAsiaTheme="minorEastAsia" w:hAnsi="Times New Roman" w:cs="Times New Roman"/>
          <w:sz w:val="24"/>
          <w:szCs w:val="24"/>
          <w:lang w:val="ro-RO"/>
        </w:rPr>
        <w:t xml:space="preserve"> 200 cm adâncime ai profilului.</w:t>
      </w:r>
    </w:p>
    <w:p w14:paraId="70564F0B" w14:textId="77777777" w:rsidR="005F1CC5" w:rsidRPr="007218AC" w:rsidRDefault="005F1CC5" w:rsidP="00DA144B">
      <w:pPr>
        <w:spacing w:after="0" w:line="360" w:lineRule="auto"/>
        <w:jc w:val="center"/>
        <w:outlineLvl w:val="0"/>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Faeoziom cambic greic batigleic cernic (FZ cb.gr.dg.ce)</w:t>
      </w:r>
    </w:p>
    <w:p w14:paraId="3A234485" w14:textId="77777777" w:rsidR="005F1CC5" w:rsidRPr="007218AC" w:rsidRDefault="005F1CC5" w:rsidP="007218AC">
      <w:pPr>
        <w:spacing w:after="0" w:line="360" w:lineRule="auto"/>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76086EF7" w14:textId="77777777" w:rsidR="005F1CC5" w:rsidRPr="007218AC" w:rsidRDefault="005F1CC5"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7218AC">
        <w:rPr>
          <w:rFonts w:ascii="Times New Roman" w:eastAsiaTheme="minorEastAsia" w:hAnsi="Times New Roman" w:cs="Times New Roman"/>
          <w:b/>
          <w:i/>
          <w:iCs/>
          <w:sz w:val="24"/>
          <w:szCs w:val="24"/>
          <w:lang w:val="ro-RO"/>
        </w:rPr>
        <w:t xml:space="preserve"> Gr</w:t>
      </w:r>
    </w:p>
    <w:p w14:paraId="3C95F2F7" w14:textId="77777777" w:rsidR="005F1CC5" w:rsidRPr="007218AC" w:rsidRDefault="005F1CC5"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7218AC">
        <w:rPr>
          <w:rFonts w:ascii="Times New Roman" w:eastAsiaTheme="minorEastAsia" w:hAnsi="Times New Roman" w:cs="Times New Roman"/>
          <w:b/>
          <w:i/>
          <w:iCs/>
          <w:sz w:val="24"/>
          <w:szCs w:val="24"/>
          <w:lang w:val="ro-RO"/>
        </w:rPr>
        <w:t xml:space="preserve"> Gr</w:t>
      </w:r>
    </w:p>
    <w:p w14:paraId="5F96C3AC" w14:textId="0C150353" w:rsidR="00EE4379" w:rsidRDefault="004C6DB3" w:rsidP="00983C30">
      <w:pPr>
        <w:spacing w:after="0" w:line="360" w:lineRule="auto"/>
        <w:jc w:val="both"/>
        <w:rPr>
          <w:rFonts w:ascii="Times New Roman" w:hAnsi="Times New Roman" w:cs="Times New Roman"/>
          <w:b/>
          <w:bCs/>
          <w:iCs/>
          <w:sz w:val="24"/>
          <w:szCs w:val="24"/>
        </w:rPr>
      </w:pPr>
      <w:r w:rsidRPr="002161E4">
        <w:rPr>
          <w:rFonts w:ascii="Times New Roman" w:eastAsiaTheme="minorEastAsia" w:hAnsi="Times New Roman" w:cs="Times New Roman"/>
          <w:b/>
          <w:iCs/>
          <w:sz w:val="24"/>
          <w:szCs w:val="24"/>
          <w:lang w:val="ro-RO"/>
        </w:rPr>
        <w:t>24</w:t>
      </w:r>
      <w:r w:rsidR="005F1CC5" w:rsidRPr="002161E4">
        <w:rPr>
          <w:rFonts w:ascii="Times New Roman" w:eastAsiaTheme="minorEastAsia" w:hAnsi="Times New Roman" w:cs="Times New Roman"/>
          <w:b/>
          <w:iCs/>
          <w:sz w:val="24"/>
          <w:szCs w:val="24"/>
          <w:lang w:val="ro-RO"/>
        </w:rPr>
        <w:t xml:space="preserve">.b. </w:t>
      </w:r>
      <w:r w:rsidR="005F1CC5" w:rsidRPr="002161E4">
        <w:rPr>
          <w:rFonts w:ascii="Times New Roman" w:hAnsi="Times New Roman" w:cs="Times New Roman"/>
          <w:iCs/>
          <w:sz w:val="24"/>
          <w:szCs w:val="24"/>
        </w:rPr>
        <w:t>Soluri având orizont A molic (Am),</w:t>
      </w:r>
      <w:r w:rsidR="005F1CC5" w:rsidRPr="002161E4">
        <w:rPr>
          <w:rStyle w:val="Bodytext285pt"/>
          <w:rFonts w:eastAsia="Century Schoolbook"/>
          <w:iCs/>
          <w:sz w:val="24"/>
          <w:szCs w:val="24"/>
        </w:rPr>
        <w:t xml:space="preserve"> </w:t>
      </w:r>
      <w:r w:rsidR="005F1CC5" w:rsidRPr="002161E4">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005F1CC5" w:rsidRPr="002161E4">
        <w:rPr>
          <w:rStyle w:val="Bodytext285pt"/>
          <w:rFonts w:eastAsia="Century Schoolbook"/>
          <w:sz w:val="24"/>
          <w:szCs w:val="24"/>
        </w:rPr>
        <w:t xml:space="preserve"> 2 şi valori</w:t>
      </w:r>
      <m:oMath>
        <m:r>
          <m:rPr>
            <m:sty m:val="p"/>
          </m:rPr>
          <w:rPr>
            <w:rFonts w:ascii="Cambria Math" w:hAnsi="Cambria Math" w:cs="Times New Roman"/>
            <w:sz w:val="24"/>
            <w:szCs w:val="24"/>
          </w:rPr>
          <m:t>&lt;</m:t>
        </m:r>
      </m:oMath>
      <w:r w:rsidR="005F1CC5" w:rsidRPr="002161E4">
        <w:rPr>
          <w:rFonts w:ascii="Times New Roman" w:eastAsiaTheme="minorEastAsia" w:hAnsi="Times New Roman" w:cs="Times New Roman"/>
          <w:iCs/>
          <w:sz w:val="24"/>
          <w:szCs w:val="24"/>
        </w:rPr>
        <w:t xml:space="preserve"> 3,5</w:t>
      </w:r>
      <w:r w:rsidR="00122894">
        <w:rPr>
          <w:rFonts w:ascii="Times New Roman" w:eastAsiaTheme="minorEastAsia" w:hAnsi="Times New Roman" w:cs="Times New Roman"/>
          <w:iCs/>
          <w:sz w:val="24"/>
          <w:szCs w:val="24"/>
        </w:rPr>
        <w:t xml:space="preserve"> </w:t>
      </w:r>
      <w:r w:rsidR="005F1CC5" w:rsidRPr="002161E4">
        <w:rPr>
          <w:rStyle w:val="Bodytext285pt"/>
          <w:rFonts w:eastAsia="Century Schoolbook"/>
          <w:sz w:val="24"/>
          <w:szCs w:val="24"/>
        </w:rPr>
        <w:t xml:space="preserve">la umed </w:t>
      </w:r>
      <w:r w:rsidR="005F1CC5" w:rsidRPr="002161E4">
        <w:rPr>
          <w:rFonts w:ascii="Times New Roman" w:eastAsiaTheme="minorEastAsia" w:hAnsi="Times New Roman" w:cs="Times New Roman"/>
          <w:iCs/>
          <w:sz w:val="24"/>
          <w:szCs w:val="24"/>
        </w:rPr>
        <w:t>(valori</w:t>
      </w:r>
      <m:oMath>
        <m:r>
          <m:rPr>
            <m:sty m:val="p"/>
          </m:rPr>
          <w:rPr>
            <w:rFonts w:ascii="Cambria Math" w:eastAsiaTheme="minorEastAsia" w:hAnsi="Cambria Math" w:cs="Times New Roman"/>
            <w:sz w:val="24"/>
            <w:szCs w:val="24"/>
          </w:rPr>
          <m:t xml:space="preserve"> &lt;</m:t>
        </m:r>
      </m:oMath>
      <w:r w:rsidR="005F1CC5" w:rsidRPr="002161E4">
        <w:rPr>
          <w:rFonts w:ascii="Times New Roman" w:hAnsi="Times New Roman" w:cs="Times New Roman"/>
          <w:iCs/>
          <w:sz w:val="24"/>
          <w:szCs w:val="24"/>
        </w:rPr>
        <w:t xml:space="preserve"> 5,5 uscat) şi</w:t>
      </w:r>
      <w:r w:rsidR="005F1CC5" w:rsidRPr="002161E4">
        <w:rPr>
          <w:rStyle w:val="Bodytext285pt"/>
          <w:rFonts w:eastAsia="Century Schoolbook"/>
          <w:sz w:val="24"/>
          <w:szCs w:val="24"/>
        </w:rPr>
        <w:t xml:space="preserve"> orizont </w:t>
      </w:r>
      <w:r w:rsidR="005F1CC5" w:rsidRPr="002161E4">
        <w:rPr>
          <w:rStyle w:val="Bodytext285pt"/>
          <w:rFonts w:eastAsia="Century Schoolbook"/>
          <w:b/>
          <w:bCs/>
          <w:sz w:val="24"/>
          <w:szCs w:val="24"/>
        </w:rPr>
        <w:t xml:space="preserve">Ame </w:t>
      </w:r>
      <w:r w:rsidR="005F1CC5" w:rsidRPr="002161E4">
        <w:rPr>
          <w:rStyle w:val="Bodytext285pt"/>
          <w:rFonts w:eastAsia="Century Schoolbook"/>
          <w:sz w:val="24"/>
          <w:szCs w:val="24"/>
        </w:rPr>
        <w:t>(A molic greic) în partea inferioară a orizontului Am şi deasupra unui orizont Bv,</w:t>
      </w:r>
      <w:r w:rsidR="005F1CC5" w:rsidRPr="002161E4">
        <w:rPr>
          <w:rFonts w:ascii="Times New Roman" w:hAnsi="Times New Roman" w:cs="Times New Roman"/>
          <w:iCs/>
          <w:sz w:val="24"/>
          <w:szCs w:val="24"/>
        </w:rPr>
        <w:t xml:space="preserve"> prezentând culori cu crome şi valori sub 3,5 (la umed) cel puţin în partea superioară (pe cca 10 </w:t>
      </w:r>
      <w:r w:rsidR="00536C87">
        <w:rPr>
          <w:rFonts w:ascii="Times New Roman" w:hAnsi="Times New Roman" w:cs="Times New Roman"/>
          <w:iCs/>
          <w:sz w:val="24"/>
          <w:szCs w:val="24"/>
        </w:rPr>
        <w:t>–</w:t>
      </w:r>
      <w:r w:rsidR="005F1CC5" w:rsidRPr="002161E4">
        <w:rPr>
          <w:rFonts w:ascii="Times New Roman" w:hAnsi="Times New Roman" w:cs="Times New Roman"/>
          <w:iCs/>
          <w:sz w:val="24"/>
          <w:szCs w:val="24"/>
        </w:rPr>
        <w:t xml:space="preserve"> 15 cm) şi cel puţin pe feţele agregatelor structurale</w:t>
      </w:r>
      <w:r w:rsidR="005F1CC5" w:rsidRPr="002161E4">
        <w:rPr>
          <w:rStyle w:val="Bodytext285pt"/>
          <w:rFonts w:eastAsia="Century Schoolbook"/>
          <w:sz w:val="24"/>
          <w:szCs w:val="24"/>
        </w:rPr>
        <w:t xml:space="preserve"> </w:t>
      </w:r>
      <w:r w:rsidR="005F1CC5" w:rsidRPr="002161E4">
        <w:rPr>
          <w:rStyle w:val="Bodytext285pt"/>
          <w:rFonts w:eastAsia="Century Schoolbook"/>
          <w:iCs/>
          <w:sz w:val="24"/>
          <w:szCs w:val="24"/>
        </w:rPr>
        <w:t>şi</w:t>
      </w:r>
      <w:r w:rsidR="005F1CC5" w:rsidRPr="002161E4">
        <w:rPr>
          <w:rFonts w:ascii="Times New Roman" w:eastAsiaTheme="minorEastAsia" w:hAnsi="Times New Roman" w:cs="Times New Roman"/>
          <w:b/>
          <w:iCs/>
          <w:sz w:val="24"/>
          <w:szCs w:val="24"/>
          <w:lang w:val="ro-RO"/>
        </w:rPr>
        <w:t xml:space="preserve"> </w:t>
      </w:r>
      <w:r w:rsidR="005F1CC5" w:rsidRPr="002161E4">
        <w:rPr>
          <w:rStyle w:val="Bodytext285pt"/>
          <w:rFonts w:eastAsia="Century Schoolbook"/>
          <w:sz w:val="24"/>
          <w:szCs w:val="24"/>
        </w:rPr>
        <w:t xml:space="preserve">orizont stagnogleic (W) începând în 50 – 100 cm sau orizont stagnogleizat (w) începând în 0 – 100 cm, formate pe material parental marnic (argilă </w:t>
      </w:r>
      <m:oMath>
        <m:r>
          <m:rPr>
            <m:sty m:val="p"/>
          </m:rPr>
          <w:rPr>
            <w:rStyle w:val="Bodytext285pt"/>
            <w:rFonts w:ascii="Cambria Math" w:eastAsia="Century Schoolbook" w:hAnsi="Cambria Math"/>
            <w:sz w:val="24"/>
            <w:szCs w:val="24"/>
          </w:rPr>
          <m:t>&gt;</m:t>
        </m:r>
      </m:oMath>
      <w:r w:rsidR="005F1CC5" w:rsidRPr="002161E4">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005F1CC5" w:rsidRPr="002161E4">
        <w:rPr>
          <w:rStyle w:val="Bodytext285pt"/>
          <w:rFonts w:eastAsia="Century Schoolbook"/>
          <w:sz w:val="24"/>
          <w:szCs w:val="24"/>
        </w:rPr>
        <w:t xml:space="preserve">14%) cu carbonaţi </w:t>
      </w:r>
      <m:oMath>
        <m:r>
          <m:rPr>
            <m:sty m:val="p"/>
          </m:rPr>
          <w:rPr>
            <w:rStyle w:val="Bodytext285pt"/>
            <w:rFonts w:ascii="Cambria Math" w:eastAsia="Century Schoolbook" w:hAnsi="Cambria Math"/>
            <w:sz w:val="24"/>
            <w:szCs w:val="24"/>
          </w:rPr>
          <m:t>&lt;</m:t>
        </m:r>
      </m:oMath>
      <w:r w:rsidR="005F1CC5" w:rsidRPr="002161E4">
        <w:rPr>
          <w:rStyle w:val="Bodytext285pt"/>
          <w:rFonts w:eastAsia="Century Schoolbook"/>
          <w:sz w:val="24"/>
          <w:szCs w:val="24"/>
        </w:rPr>
        <w:t>40%), material care apare în primii 75 cm ai profilului.</w:t>
      </w:r>
      <w:r w:rsidR="005F1CC5" w:rsidRPr="002161E4">
        <w:rPr>
          <w:rFonts w:ascii="Times New Roman" w:eastAsiaTheme="minorEastAsia" w:hAnsi="Times New Roman" w:cs="Times New Roman"/>
          <w:sz w:val="24"/>
          <w:szCs w:val="24"/>
          <w:lang w:val="ro-RO"/>
        </w:rPr>
        <w:t xml:space="preserve"> Nu prezintă</w:t>
      </w:r>
      <w:r w:rsidR="005F1CC5" w:rsidRPr="002161E4">
        <w:rPr>
          <w:rStyle w:val="Bodytext285pt"/>
          <w:rFonts w:eastAsia="Century Schoolbook"/>
          <w:sz w:val="24"/>
          <w:szCs w:val="24"/>
        </w:rPr>
        <w:t xml:space="preserve"> orizont Cca sau concentrări de pudră friabilă de CaCO</w:t>
      </w:r>
      <w:r w:rsidR="005F1CC5" w:rsidRPr="002161E4">
        <w:rPr>
          <w:rStyle w:val="Bodytext285pt"/>
          <w:rFonts w:eastAsia="Century Schoolbook"/>
          <w:sz w:val="24"/>
          <w:szCs w:val="24"/>
          <w:vertAlign w:val="subscript"/>
        </w:rPr>
        <w:t>3</w:t>
      </w:r>
      <w:r w:rsidR="005F1CC5" w:rsidRPr="002161E4">
        <w:rPr>
          <w:rStyle w:val="Bodytext285pt"/>
          <w:rFonts w:eastAsia="Century Schoolbook"/>
          <w:sz w:val="24"/>
          <w:szCs w:val="24"/>
        </w:rPr>
        <w:t xml:space="preserve"> (carbonaţi secundari) în primii 125 cm</w:t>
      </w:r>
      <w:r w:rsidR="005F1CC5" w:rsidRPr="002161E4">
        <w:rPr>
          <w:rFonts w:ascii="Times New Roman" w:eastAsiaTheme="minorEastAsia" w:hAnsi="Times New Roman" w:cs="Times New Roman"/>
          <w:sz w:val="24"/>
          <w:szCs w:val="24"/>
          <w:lang w:val="ro-RO"/>
        </w:rPr>
        <w:t xml:space="preserve">. </w:t>
      </w:r>
    </w:p>
    <w:p w14:paraId="35DD8470" w14:textId="77777777" w:rsidR="005F1CC5" w:rsidRPr="007218AC" w:rsidRDefault="005F1CC5" w:rsidP="00DA144B">
      <w:pPr>
        <w:spacing w:after="0" w:line="360" w:lineRule="auto"/>
        <w:jc w:val="center"/>
        <w:outlineLvl w:val="0"/>
        <w:rPr>
          <w:rFonts w:ascii="Times New Roman" w:hAnsi="Times New Roman" w:cs="Times New Roman"/>
          <w:b/>
          <w:bCs/>
          <w:i/>
          <w:iCs/>
          <w:sz w:val="24"/>
          <w:szCs w:val="24"/>
        </w:rPr>
      </w:pPr>
      <w:r w:rsidRPr="007218AC">
        <w:rPr>
          <w:rFonts w:ascii="Times New Roman" w:eastAsiaTheme="minorEastAsia" w:hAnsi="Times New Roman" w:cs="Times New Roman"/>
          <w:b/>
          <w:i/>
          <w:iCs/>
          <w:sz w:val="24"/>
          <w:szCs w:val="24"/>
          <w:lang w:val="ro-RO"/>
        </w:rPr>
        <w:t>Faeoziom cambic greic pararendzinic stagnic cernic (Fz cb.gr.pa.st.ce)</w:t>
      </w:r>
    </w:p>
    <w:p w14:paraId="0E2E8632" w14:textId="77777777" w:rsidR="005F1CC5" w:rsidRPr="007218AC" w:rsidRDefault="005F1CC5" w:rsidP="007218AC">
      <w:pPr>
        <w:jc w:val="center"/>
        <w:rPr>
          <w:rFonts w:ascii="Times New Roman" w:eastAsiaTheme="minorEastAsia" w:hAnsi="Times New Roman" w:cs="Times New Roman"/>
          <w:i/>
          <w:iCs/>
          <w:sz w:val="24"/>
          <w:szCs w:val="24"/>
          <w:lang w:val="ro-RO"/>
        </w:rPr>
      </w:pPr>
      <w:r w:rsidRPr="007218AC">
        <w:rPr>
          <w:rFonts w:ascii="Times New Roman" w:eastAsiaTheme="minorEastAsia" w:hAnsi="Times New Roman" w:cs="Times New Roman"/>
          <w:i/>
          <w:iCs/>
          <w:sz w:val="24"/>
          <w:szCs w:val="24"/>
          <w:lang w:val="ro-RO"/>
        </w:rPr>
        <w:t>Succesiune de orizonturi:</w:t>
      </w:r>
    </w:p>
    <w:p w14:paraId="29DEE6E9" w14:textId="1D2D49B1" w:rsidR="005F1CC5" w:rsidRPr="007218AC" w:rsidRDefault="005F1CC5"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w:r w:rsidR="00536C87">
        <w:rPr>
          <w:rFonts w:ascii="Times New Roman" w:eastAsiaTheme="minorEastAsia" w:hAnsi="Times New Roman" w:cs="Times New Roman"/>
          <w:b/>
          <w:i/>
          <w:iCs/>
          <w:sz w:val="24"/>
          <w:szCs w:val="24"/>
          <w:lang w:val="ro-RO"/>
        </w:rPr>
        <w:t>–</w:t>
      </w:r>
      <w:r w:rsidRPr="007218AC">
        <w:rPr>
          <w:rFonts w:ascii="Times New Roman" w:eastAsiaTheme="minorEastAsia" w:hAnsi="Times New Roman" w:cs="Times New Roman"/>
          <w:b/>
          <w:i/>
          <w:iCs/>
          <w:sz w:val="24"/>
          <w:szCs w:val="24"/>
          <w:lang w:val="ro-RO"/>
        </w:rPr>
        <w:t xml:space="preserve"> MM</w:t>
      </w:r>
    </w:p>
    <w:p w14:paraId="674D3BB4" w14:textId="77777777" w:rsidR="005F1CC5" w:rsidRPr="007218AC" w:rsidRDefault="005F1CC5"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7218AC">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 MM</w:t>
      </w:r>
    </w:p>
    <w:p w14:paraId="18F85809" w14:textId="77777777" w:rsidR="005F1CC5" w:rsidRPr="007218AC" w:rsidRDefault="005F1CC5" w:rsidP="007218AC">
      <w:pPr>
        <w:spacing w:after="0" w:line="360" w:lineRule="auto"/>
        <w:jc w:val="center"/>
        <w:rPr>
          <w:rFonts w:ascii="Times New Roman" w:eastAsiaTheme="minorEastAsia" w:hAnsi="Times New Roman" w:cs="Times New Roman"/>
          <w:b/>
          <w:i/>
          <w:iCs/>
          <w:sz w:val="24"/>
          <w:szCs w:val="24"/>
          <w:lang w:val="ro-RO"/>
        </w:rPr>
      </w:pPr>
    </w:p>
    <w:p w14:paraId="0A561D7A" w14:textId="77777777" w:rsidR="003B1F60" w:rsidRPr="002161E4" w:rsidRDefault="003B1F60" w:rsidP="00DB0757">
      <w:pPr>
        <w:spacing w:after="0" w:line="360" w:lineRule="auto"/>
        <w:rPr>
          <w:rFonts w:ascii="Times New Roman" w:eastAsiaTheme="minorEastAsia" w:hAnsi="Times New Roman" w:cs="Times New Roman"/>
          <w:iCs/>
          <w:sz w:val="24"/>
          <w:szCs w:val="24"/>
          <w:lang w:val="ro-RO"/>
        </w:rPr>
      </w:pPr>
    </w:p>
    <w:p w14:paraId="24B57A62" w14:textId="77777777" w:rsidR="00E7434E" w:rsidRPr="002161E4" w:rsidRDefault="00E7434E" w:rsidP="00983C30">
      <w:pPr>
        <w:spacing w:after="0" w:line="360" w:lineRule="auto"/>
        <w:jc w:val="both"/>
        <w:rPr>
          <w:rStyle w:val="Bodytext29pt"/>
          <w:rFonts w:eastAsia="Century Schoolbook"/>
          <w:b/>
          <w:bCs/>
          <w:iCs/>
          <w:sz w:val="24"/>
          <w:szCs w:val="24"/>
        </w:rPr>
      </w:pPr>
      <w:r w:rsidRPr="00EE4379">
        <w:rPr>
          <w:rFonts w:ascii="Times New Roman" w:eastAsiaTheme="minorEastAsia" w:hAnsi="Times New Roman" w:cs="Times New Roman"/>
          <w:b/>
          <w:iCs/>
          <w:sz w:val="24"/>
          <w:szCs w:val="24"/>
          <w:lang w:val="ro-RO"/>
        </w:rPr>
        <w:t xml:space="preserve">TIP DE SOL: </w:t>
      </w:r>
      <w:r w:rsidR="00983C30">
        <w:rPr>
          <w:rFonts w:ascii="Times New Roman" w:eastAsiaTheme="minorEastAsia" w:hAnsi="Times New Roman" w:cs="Times New Roman"/>
          <w:b/>
          <w:iCs/>
          <w:sz w:val="24"/>
          <w:szCs w:val="24"/>
          <w:lang w:val="ro-RO"/>
        </w:rPr>
        <w:t>RENDZINĂ</w:t>
      </w:r>
      <w:r w:rsidR="00983C30">
        <w:rPr>
          <w:rFonts w:ascii="Times New Roman" w:eastAsiaTheme="minorEastAsia" w:hAnsi="Times New Roman" w:cs="Times New Roman"/>
          <w:iCs/>
          <w:sz w:val="24"/>
          <w:szCs w:val="24"/>
          <w:lang w:val="ro-RO"/>
        </w:rPr>
        <w:t>......................................................................1</w:t>
      </w:r>
      <w:r w:rsidR="00983C30">
        <w:rPr>
          <w:rFonts w:ascii="Times New Roman" w:eastAsiaTheme="minorEastAsia" w:hAnsi="Times New Roman" w:cs="Times New Roman"/>
          <w:b/>
          <w:iCs/>
          <w:sz w:val="24"/>
          <w:szCs w:val="24"/>
          <w:lang w:val="ro-RO"/>
        </w:rPr>
        <w:t xml:space="preserve"> </w:t>
      </w:r>
      <w:r w:rsidRPr="002161E4">
        <w:rPr>
          <w:rFonts w:ascii="Times New Roman" w:eastAsiaTheme="minorEastAsia" w:hAnsi="Times New Roman" w:cs="Times New Roman"/>
          <w:b/>
          <w:iCs/>
          <w:sz w:val="24"/>
          <w:szCs w:val="24"/>
          <w:lang w:val="ro-RO"/>
        </w:rPr>
        <w:t>1a.</w:t>
      </w:r>
      <w:r w:rsidRPr="002161E4">
        <w:rPr>
          <w:rStyle w:val="Bodytext29pt"/>
          <w:rFonts w:eastAsia="Century Schoolbook"/>
          <w:sz w:val="24"/>
          <w:szCs w:val="24"/>
        </w:rPr>
        <w:t xml:space="preserve"> Soluri care se definesc prin prezenţa unui orizont A molic (Am) şi a unui orizont subiacent AR sau AC având culori cu crome şi valori sub 3,5 (la umed) cel puţin în partea superioară şi cel puţin pe feţele agregatelor structurale, dezvoltate pe materiale parentale calcarifere, roci calcaroase sau materiale scheletice calcarifere (sk </w:t>
      </w:r>
      <m:oMath>
        <m:r>
          <m:rPr>
            <m:sty m:val="p"/>
          </m:rPr>
          <w:rPr>
            <w:rStyle w:val="Bodytext29pt"/>
            <w:rFonts w:ascii="Cambria Math" w:eastAsia="Century Schoolbook" w:hAnsi="Cambria Math"/>
            <w:sz w:val="24"/>
            <w:szCs w:val="24"/>
          </w:rPr>
          <m:t>&gt;</m:t>
        </m:r>
      </m:oMath>
      <w:r w:rsidRPr="002161E4">
        <w:rPr>
          <w:rStyle w:val="Bodytext29pt"/>
          <w:rFonts w:eastAsia="Century Schoolbook"/>
          <w:sz w:val="24"/>
          <w:szCs w:val="24"/>
        </w:rPr>
        <w:t xml:space="preserve"> 50%) care apar între 25 şi 75 cm adâncime ai profilului şi nu au carbonaţi secundari friabili (fără orizont km). Nu prezintă atributele specifice celorlalte subtipuri.</w:t>
      </w:r>
    </w:p>
    <w:p w14:paraId="6124C9C1" w14:textId="77777777" w:rsidR="00E7434E" w:rsidRPr="007218AC" w:rsidRDefault="00E7434E" w:rsidP="00DA144B">
      <w:pPr>
        <w:spacing w:after="0" w:line="360" w:lineRule="auto"/>
        <w:jc w:val="center"/>
        <w:outlineLvl w:val="0"/>
        <w:rPr>
          <w:rStyle w:val="Bodytext29pt"/>
          <w:rFonts w:eastAsia="Century Schoolbook"/>
          <w:b/>
          <w:bCs/>
          <w:i/>
          <w:iCs/>
          <w:sz w:val="24"/>
          <w:szCs w:val="24"/>
        </w:rPr>
      </w:pPr>
      <w:r w:rsidRPr="007218AC">
        <w:rPr>
          <w:rStyle w:val="Bodytext29pt"/>
          <w:rFonts w:eastAsia="Century Schoolbook"/>
          <w:b/>
          <w:bCs/>
          <w:i/>
          <w:iCs/>
          <w:sz w:val="24"/>
          <w:szCs w:val="24"/>
        </w:rPr>
        <w:t>Rendzina tipică (RZ ti)</w:t>
      </w:r>
    </w:p>
    <w:p w14:paraId="5B5CEE3E" w14:textId="77777777" w:rsidR="00E7434E" w:rsidRPr="007218AC" w:rsidRDefault="00E7434E" w:rsidP="007218AC">
      <w:pPr>
        <w:spacing w:after="0" w:line="360" w:lineRule="auto"/>
        <w:jc w:val="center"/>
        <w:rPr>
          <w:rStyle w:val="Bodytext29pt"/>
          <w:rFonts w:eastAsia="Century Schoolbook"/>
          <w:i/>
          <w:sz w:val="24"/>
          <w:szCs w:val="24"/>
        </w:rPr>
      </w:pPr>
      <w:r w:rsidRPr="007218AC">
        <w:rPr>
          <w:rStyle w:val="Bodytext29pt"/>
          <w:rFonts w:eastAsia="Century Schoolbook"/>
          <w:i/>
          <w:sz w:val="24"/>
          <w:szCs w:val="24"/>
        </w:rPr>
        <w:t>Succesiune de orizonturi:</w:t>
      </w:r>
    </w:p>
    <w:p w14:paraId="172CA767" w14:textId="77777777" w:rsidR="00E7434E" w:rsidRPr="007218AC" w:rsidRDefault="00E7434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271EDCF5" w14:textId="77777777" w:rsidR="00E7434E" w:rsidRPr="007218AC" w:rsidRDefault="00E7434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660F61DE" w14:textId="77777777" w:rsidR="00E7434E" w:rsidRPr="002161E4" w:rsidRDefault="00E7434E" w:rsidP="00DB0757">
      <w:pPr>
        <w:spacing w:after="0" w:line="360" w:lineRule="auto"/>
        <w:rPr>
          <w:rFonts w:ascii="Times New Roman" w:eastAsiaTheme="minorEastAsia" w:hAnsi="Times New Roman" w:cs="Times New Roman"/>
          <w:iCs/>
          <w:sz w:val="24"/>
          <w:szCs w:val="24"/>
          <w:lang w:val="ro-RO"/>
        </w:rPr>
      </w:pPr>
      <w:r w:rsidRPr="002161E4">
        <w:rPr>
          <w:rFonts w:ascii="Times New Roman" w:eastAsiaTheme="minorEastAsia" w:hAnsi="Times New Roman" w:cs="Times New Roman"/>
          <w:b/>
          <w:iCs/>
          <w:sz w:val="24"/>
          <w:szCs w:val="24"/>
          <w:lang w:val="ro-RO"/>
        </w:rPr>
        <w:t xml:space="preserve">1.b. </w:t>
      </w:r>
      <w:r w:rsidRPr="002161E4">
        <w:rPr>
          <w:rFonts w:ascii="Times New Roman" w:eastAsiaTheme="minorEastAsia" w:hAnsi="Times New Roman" w:cs="Times New Roman"/>
          <w:iCs/>
          <w:sz w:val="24"/>
          <w:szCs w:val="24"/>
          <w:lang w:val="ro-RO"/>
        </w:rPr>
        <w:t>Solul prezintă şi alte caractere sau orizonturi</w:t>
      </w:r>
      <w:r w:rsidR="00983C30">
        <w:rPr>
          <w:rFonts w:ascii="Times New Roman" w:eastAsiaTheme="minorEastAsia" w:hAnsi="Times New Roman" w:cs="Times New Roman"/>
          <w:iCs/>
          <w:sz w:val="24"/>
          <w:szCs w:val="24"/>
          <w:lang w:val="ro-RO"/>
        </w:rPr>
        <w:t xml:space="preserve"> diagnostice..................2</w:t>
      </w:r>
      <w:r w:rsidRPr="002161E4">
        <w:rPr>
          <w:rFonts w:ascii="Times New Roman" w:eastAsiaTheme="minorEastAsia" w:hAnsi="Times New Roman" w:cs="Times New Roman"/>
          <w:iCs/>
          <w:sz w:val="24"/>
          <w:szCs w:val="24"/>
          <w:lang w:val="ro-RO"/>
        </w:rPr>
        <w:t xml:space="preserve"> </w:t>
      </w:r>
    </w:p>
    <w:p w14:paraId="772A6AB2" w14:textId="1B08964F" w:rsidR="00C436AA" w:rsidRPr="002161E4" w:rsidRDefault="00E7434E" w:rsidP="00983C30">
      <w:pPr>
        <w:spacing w:after="0" w:line="360" w:lineRule="auto"/>
        <w:jc w:val="both"/>
        <w:rPr>
          <w:rStyle w:val="Bodytext29pt"/>
          <w:rFonts w:eastAsiaTheme="minorEastAsia"/>
          <w:b/>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2.a.</w:t>
      </w:r>
      <w:r w:rsidRPr="002161E4">
        <w:rPr>
          <w:rFonts w:ascii="Times New Roman" w:eastAsiaTheme="minorEastAsia" w:hAnsi="Times New Roman" w:cs="Times New Roman"/>
          <w:b/>
          <w:sz w:val="24"/>
          <w:szCs w:val="24"/>
          <w:lang w:val="ro-RO"/>
        </w:rPr>
        <w:t xml:space="preserve"> </w:t>
      </w:r>
      <w:r w:rsidRPr="002161E4">
        <w:rPr>
          <w:rStyle w:val="Bodytext29pt"/>
          <w:rFonts w:eastAsia="Century Schoolbook"/>
          <w:sz w:val="24"/>
          <w:szCs w:val="24"/>
        </w:rPr>
        <w:t>Solul prezintă orizont subiacent</w:t>
      </w:r>
      <w:r w:rsidR="00122894">
        <w:rPr>
          <w:rStyle w:val="Bodytext29pt"/>
          <w:rFonts w:eastAsia="Century Schoolbook"/>
          <w:sz w:val="24"/>
          <w:szCs w:val="24"/>
        </w:rPr>
        <w:t xml:space="preserve"> </w:t>
      </w:r>
      <w:r w:rsidRPr="002161E4">
        <w:rPr>
          <w:rStyle w:val="Bodytext29pt"/>
          <w:rFonts w:eastAsia="Century Schoolbook"/>
          <w:sz w:val="24"/>
          <w:szCs w:val="24"/>
        </w:rPr>
        <w:t>Bt</w:t>
      </w:r>
      <w:r w:rsidR="00C436AA" w:rsidRPr="002161E4">
        <w:rPr>
          <w:rStyle w:val="Bodytext29pt"/>
          <w:rFonts w:eastAsia="Century Schoolbook"/>
          <w:sz w:val="24"/>
          <w:szCs w:val="24"/>
        </w:rPr>
        <w:t>, dezvoltat</w:t>
      </w:r>
      <w:r w:rsidRPr="002161E4">
        <w:rPr>
          <w:rStyle w:val="Bodytext29pt"/>
          <w:rFonts w:eastAsia="Century Schoolbook"/>
          <w:sz w:val="24"/>
          <w:szCs w:val="24"/>
        </w:rPr>
        <w:t xml:space="preserve"> pe materiale parentale calcarifere, roci calcaroase sau materiale scheletice calcarifere (sk </w:t>
      </w:r>
      <m:oMath>
        <m:r>
          <m:rPr>
            <m:sty m:val="p"/>
          </m:rPr>
          <w:rPr>
            <w:rStyle w:val="Bodytext29pt"/>
            <w:rFonts w:ascii="Cambria Math" w:eastAsia="Century Schoolbook" w:hAnsi="Cambria Math"/>
            <w:sz w:val="24"/>
            <w:szCs w:val="24"/>
          </w:rPr>
          <m:t>&gt;</m:t>
        </m:r>
      </m:oMath>
      <w:r w:rsidRPr="002161E4">
        <w:rPr>
          <w:rStyle w:val="Bodytext29pt"/>
          <w:rFonts w:eastAsia="Century Schoolbook"/>
          <w:sz w:val="24"/>
          <w:szCs w:val="24"/>
        </w:rPr>
        <w:t xml:space="preserve"> 50%) care apar între 25 şi 75 cm adâncime ai profilului şi nu au carbonaţi secundari friabili (fără orizont km).</w:t>
      </w:r>
    </w:p>
    <w:p w14:paraId="314C21D4" w14:textId="77777777" w:rsidR="00C436AA" w:rsidRPr="007218AC" w:rsidRDefault="00C436AA" w:rsidP="00DA144B">
      <w:pPr>
        <w:spacing w:after="0" w:line="360" w:lineRule="auto"/>
        <w:jc w:val="center"/>
        <w:outlineLvl w:val="0"/>
        <w:rPr>
          <w:rStyle w:val="Bodytext29pt"/>
          <w:rFonts w:eastAsia="Century Schoolbook"/>
          <w:i/>
          <w:sz w:val="24"/>
          <w:szCs w:val="24"/>
        </w:rPr>
      </w:pPr>
      <w:r w:rsidRPr="007218AC">
        <w:rPr>
          <w:rFonts w:ascii="Times New Roman" w:eastAsiaTheme="minorEastAsia" w:hAnsi="Times New Roman" w:cs="Times New Roman"/>
          <w:b/>
          <w:i/>
          <w:sz w:val="24"/>
          <w:szCs w:val="24"/>
          <w:lang w:val="ro-RO"/>
        </w:rPr>
        <w:t>Rendzina argilică (RZ aa)</w:t>
      </w:r>
    </w:p>
    <w:p w14:paraId="50BAA2E6" w14:textId="77777777" w:rsidR="00E7434E" w:rsidRPr="007218AC" w:rsidRDefault="00E7434E" w:rsidP="007218AC">
      <w:pPr>
        <w:spacing w:after="0" w:line="360" w:lineRule="auto"/>
        <w:jc w:val="center"/>
        <w:rPr>
          <w:rStyle w:val="Bodytext29pt"/>
          <w:rFonts w:eastAsia="Century Schoolbook"/>
          <w:i/>
          <w:sz w:val="24"/>
          <w:szCs w:val="24"/>
        </w:rPr>
      </w:pPr>
      <w:r w:rsidRPr="007218AC">
        <w:rPr>
          <w:rStyle w:val="Bodytext29pt"/>
          <w:rFonts w:eastAsia="Century Schoolbook"/>
          <w:i/>
          <w:sz w:val="24"/>
          <w:szCs w:val="24"/>
        </w:rPr>
        <w:t>Succesiune de orizonturi:</w:t>
      </w:r>
    </w:p>
    <w:p w14:paraId="23082613" w14:textId="77777777" w:rsidR="00E7434E" w:rsidRPr="007218AC" w:rsidRDefault="00E7434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0AA97C8D" w14:textId="77777777" w:rsidR="00E7434E" w:rsidRPr="007218AC" w:rsidRDefault="00E7434E"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231BD1F1" w14:textId="337B21A7" w:rsidR="00C436AA" w:rsidRPr="002161E4" w:rsidRDefault="00C436AA" w:rsidP="00D80578">
      <w:pPr>
        <w:spacing w:after="0" w:line="360" w:lineRule="auto"/>
        <w:jc w:val="both"/>
        <w:rPr>
          <w:rStyle w:val="Bodytext29pt"/>
          <w:rFonts w:eastAsiaTheme="minorEastAsia"/>
          <w:b/>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 xml:space="preserve">2.b. </w:t>
      </w:r>
      <w:r w:rsidRPr="002161E4">
        <w:rPr>
          <w:rStyle w:val="Bodytext29pt"/>
          <w:rFonts w:eastAsia="Century Schoolbook"/>
          <w:sz w:val="24"/>
          <w:szCs w:val="24"/>
        </w:rPr>
        <w:t>Solul prezintă orizont A molic (Am) şi orizont subiacent AR sau AC, carbonaţii sunt prezenţi de la suprafaţă sau prezenţa lor este pusă în evidenţă începând cu intervalul 0 – 75 cm adâncime ai profilului.</w:t>
      </w:r>
    </w:p>
    <w:p w14:paraId="7D51BE2C" w14:textId="77777777" w:rsidR="00C436AA" w:rsidRPr="002161E4" w:rsidRDefault="00C436AA" w:rsidP="00DA144B">
      <w:pPr>
        <w:spacing w:after="0" w:line="360" w:lineRule="auto"/>
        <w:outlineLvl w:val="0"/>
        <w:rPr>
          <w:rStyle w:val="Bodytext29pt"/>
          <w:rFonts w:eastAsia="Century Schoolbook"/>
          <w:sz w:val="24"/>
          <w:szCs w:val="24"/>
        </w:rPr>
      </w:pPr>
      <w:r w:rsidRPr="002161E4">
        <w:rPr>
          <w:rFonts w:ascii="Times New Roman" w:eastAsiaTheme="minorEastAsia" w:hAnsi="Times New Roman" w:cs="Times New Roman"/>
          <w:b/>
          <w:sz w:val="24"/>
          <w:szCs w:val="24"/>
          <w:lang w:val="ro-RO"/>
        </w:rPr>
        <w:t>Rendzina calcarică (RZ ka)</w:t>
      </w:r>
    </w:p>
    <w:p w14:paraId="43F9A3F5" w14:textId="77777777" w:rsidR="00C436AA" w:rsidRPr="007218AC" w:rsidRDefault="00C436AA" w:rsidP="007218AC">
      <w:pPr>
        <w:spacing w:after="0" w:line="360" w:lineRule="auto"/>
        <w:jc w:val="center"/>
        <w:rPr>
          <w:rStyle w:val="Bodytext29pt"/>
          <w:rFonts w:eastAsia="Century Schoolbook"/>
          <w:i/>
          <w:sz w:val="24"/>
          <w:szCs w:val="24"/>
        </w:rPr>
      </w:pPr>
      <w:r w:rsidRPr="007218AC">
        <w:rPr>
          <w:rStyle w:val="Bodytext29pt"/>
          <w:rFonts w:eastAsia="Century Schoolbook"/>
          <w:i/>
          <w:sz w:val="24"/>
          <w:szCs w:val="24"/>
        </w:rPr>
        <w:t>Succesiune de orizonturi:</w:t>
      </w:r>
    </w:p>
    <w:p w14:paraId="5B13BF26" w14:textId="77777777" w:rsidR="00C436AA" w:rsidRPr="007218AC" w:rsidRDefault="00C436A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1F990A25" w14:textId="77777777" w:rsidR="00C436AA" w:rsidRPr="007218AC" w:rsidRDefault="00C436A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4D26F226" w14:textId="068ED409" w:rsidR="00C436AA" w:rsidRPr="002161E4" w:rsidRDefault="00592DD7" w:rsidP="00D80578">
      <w:pPr>
        <w:spacing w:after="0" w:line="360" w:lineRule="auto"/>
        <w:jc w:val="both"/>
        <w:rPr>
          <w:rStyle w:val="Bodytext29pt"/>
          <w:rFonts w:eastAsiaTheme="minorEastAsia"/>
          <w:b/>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 xml:space="preserve">2.c. </w:t>
      </w:r>
      <w:r w:rsidR="00C436AA" w:rsidRPr="002161E4">
        <w:rPr>
          <w:rStyle w:val="Bodytext29pt"/>
          <w:rFonts w:eastAsia="Century Schoolbook"/>
          <w:sz w:val="24"/>
          <w:szCs w:val="24"/>
        </w:rPr>
        <w:t xml:space="preserve">Solul prezintă subiacent Bv, fiind format pe materiale parentale calcarifere, roci calcaroase sau materiale scheletice calcarifere (sk </w:t>
      </w:r>
      <m:oMath>
        <m:r>
          <m:rPr>
            <m:sty m:val="p"/>
          </m:rPr>
          <w:rPr>
            <w:rStyle w:val="Bodytext29pt"/>
            <w:rFonts w:ascii="Cambria Math" w:eastAsia="Century Schoolbook" w:hAnsi="Cambria Math"/>
            <w:sz w:val="24"/>
            <w:szCs w:val="24"/>
          </w:rPr>
          <m:t>&gt;</m:t>
        </m:r>
      </m:oMath>
      <w:r w:rsidR="00C436AA" w:rsidRPr="002161E4">
        <w:rPr>
          <w:rStyle w:val="Bodytext29pt"/>
          <w:rFonts w:eastAsia="Century Schoolbook"/>
          <w:sz w:val="24"/>
          <w:szCs w:val="24"/>
        </w:rPr>
        <w:t xml:space="preserve"> 50%) care apar între 25 şi 75 cm adâncime ai profilului şi nu au carbonaţi secundari friabili (fără orizont km).</w:t>
      </w:r>
    </w:p>
    <w:p w14:paraId="6A248B4C" w14:textId="77777777" w:rsidR="00592DD7" w:rsidRPr="007218AC" w:rsidRDefault="00592DD7" w:rsidP="00DA144B">
      <w:pPr>
        <w:spacing w:after="0" w:line="360" w:lineRule="auto"/>
        <w:jc w:val="center"/>
        <w:outlineLvl w:val="0"/>
        <w:rPr>
          <w:rStyle w:val="Bodytext29pt"/>
          <w:rFonts w:eastAsiaTheme="minorEastAsia"/>
          <w:b/>
          <w:i/>
          <w:color w:val="auto"/>
          <w:sz w:val="24"/>
          <w:szCs w:val="24"/>
          <w:shd w:val="clear" w:color="auto" w:fill="auto"/>
          <w:lang w:eastAsia="en-US" w:bidi="ar-SA"/>
        </w:rPr>
      </w:pPr>
      <w:r w:rsidRPr="007218AC">
        <w:rPr>
          <w:rFonts w:ascii="Times New Roman" w:eastAsiaTheme="minorEastAsia" w:hAnsi="Times New Roman" w:cs="Times New Roman"/>
          <w:b/>
          <w:i/>
          <w:sz w:val="24"/>
          <w:szCs w:val="24"/>
          <w:lang w:val="ro-RO"/>
        </w:rPr>
        <w:t>Rendzina cambică (RZ cb)</w:t>
      </w:r>
    </w:p>
    <w:p w14:paraId="1700C73E" w14:textId="77777777" w:rsidR="00C436AA" w:rsidRPr="007218AC" w:rsidRDefault="00C436AA" w:rsidP="007218AC">
      <w:pPr>
        <w:spacing w:after="0" w:line="360" w:lineRule="auto"/>
        <w:jc w:val="center"/>
        <w:rPr>
          <w:rStyle w:val="Bodytext29pt"/>
          <w:rFonts w:eastAsia="Century Schoolbook"/>
          <w:i/>
          <w:sz w:val="24"/>
          <w:szCs w:val="24"/>
        </w:rPr>
      </w:pPr>
      <w:r w:rsidRPr="007218AC">
        <w:rPr>
          <w:rStyle w:val="Bodytext29pt"/>
          <w:rFonts w:eastAsia="Century Schoolbook"/>
          <w:i/>
          <w:sz w:val="24"/>
          <w:szCs w:val="24"/>
        </w:rPr>
        <w:t>Succesiune de orizonturi:</w:t>
      </w:r>
    </w:p>
    <w:p w14:paraId="13E846D4" w14:textId="77777777" w:rsidR="00C436AA" w:rsidRPr="007218AC" w:rsidRDefault="00C436A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50F1FA6C" w14:textId="77777777" w:rsidR="00C436AA" w:rsidRPr="007218AC" w:rsidRDefault="00C436AA" w:rsidP="007218AC">
      <w:pPr>
        <w:spacing w:after="0" w:line="360" w:lineRule="auto"/>
        <w:jc w:val="center"/>
        <w:rPr>
          <w:rFonts w:ascii="Times New Roman" w:eastAsiaTheme="minorEastAsia" w:hAnsi="Times New Roman" w:cs="Times New Roman"/>
          <w:b/>
          <w:i/>
          <w:iCs/>
          <w:sz w:val="24"/>
          <w:szCs w:val="24"/>
          <w:lang w:val="ro-RO"/>
        </w:rPr>
      </w:pPr>
      <w:r w:rsidRPr="00721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7218AC">
        <w:rPr>
          <w:rFonts w:ascii="Times New Roman" w:eastAsiaTheme="minorEastAsia" w:hAnsi="Times New Roman" w:cs="Times New Roman"/>
          <w:b/>
          <w:i/>
          <w:iCs/>
          <w:sz w:val="24"/>
          <w:szCs w:val="24"/>
          <w:lang w:val="ro-RO"/>
        </w:rPr>
        <w:t xml:space="preserve"> Rrz</w:t>
      </w:r>
    </w:p>
    <w:p w14:paraId="6E20DF0B" w14:textId="49CE1FE5" w:rsidR="00592DD7" w:rsidRPr="00D80578" w:rsidRDefault="00592DD7" w:rsidP="00D80578">
      <w:pPr>
        <w:spacing w:after="0" w:line="360" w:lineRule="auto"/>
        <w:jc w:val="both"/>
        <w:rPr>
          <w:rStyle w:val="Bodytext29pt"/>
          <w:rFonts w:eastAsiaTheme="minorEastAsia"/>
          <w:b/>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lastRenderedPageBreak/>
        <w:t>2.d.</w:t>
      </w:r>
      <w:r w:rsidRPr="002161E4">
        <w:rPr>
          <w:rFonts w:ascii="Times New Roman" w:eastAsiaTheme="minorEastAsia" w:hAnsi="Times New Roman" w:cs="Times New Roman"/>
          <w:b/>
          <w:sz w:val="24"/>
          <w:szCs w:val="24"/>
          <w:lang w:val="ro-RO"/>
        </w:rPr>
        <w:t xml:space="preserve"> </w:t>
      </w:r>
      <w:r w:rsidRPr="002161E4">
        <w:rPr>
          <w:rStyle w:val="Bodytext29pt"/>
          <w:rFonts w:eastAsia="Century Schoolbook"/>
          <w:sz w:val="24"/>
          <w:szCs w:val="24"/>
        </w:rPr>
        <w:t xml:space="preserve">Soluri cu orizont subiacent (AR) dezvoltat pe materiale parentale calcarifere, roci calcaroase sau materiale scheletice calcarifere (sk </w:t>
      </w:r>
      <m:oMath>
        <m:r>
          <m:rPr>
            <m:sty m:val="p"/>
          </m:rPr>
          <w:rPr>
            <w:rStyle w:val="Bodytext29pt"/>
            <w:rFonts w:ascii="Cambria Math" w:eastAsia="Century Schoolbook" w:hAnsi="Cambria Math"/>
            <w:sz w:val="24"/>
            <w:szCs w:val="24"/>
          </w:rPr>
          <m:t>&gt;</m:t>
        </m:r>
      </m:oMath>
      <w:r w:rsidRPr="002161E4">
        <w:rPr>
          <w:rStyle w:val="Bodytext29pt"/>
          <w:rFonts w:eastAsia="Century Schoolbook"/>
          <w:sz w:val="24"/>
          <w:szCs w:val="24"/>
        </w:rPr>
        <w:t xml:space="preserve"> 50%) care apar între 20 şi 50 cm adâncime ai profilului şi nu au carbonaţi secundari friabili (fără orizont km). Roca compactă/continuă (Rn) sau roca fisurată inclusiv pietrişurile calcarifere (Rp) au limita superioară </w:t>
      </w:r>
      <w:r w:rsidR="00C53258">
        <w:rPr>
          <w:rStyle w:val="Bodytext29pt"/>
          <w:rFonts w:eastAsia="Century Schoolbook"/>
          <w:sz w:val="24"/>
          <w:szCs w:val="24"/>
        </w:rPr>
        <w:t>î</w:t>
      </w:r>
      <w:r w:rsidRPr="002161E4">
        <w:rPr>
          <w:rStyle w:val="Bodytext29pt"/>
          <w:rFonts w:eastAsia="Century Schoolbook"/>
          <w:sz w:val="24"/>
          <w:szCs w:val="24"/>
        </w:rPr>
        <w:t>ntre 25 şi 50 cm adâncime ai profilului</w:t>
      </w:r>
      <w:r w:rsidR="00C53258">
        <w:rPr>
          <w:rStyle w:val="Bodytext29pt"/>
          <w:rFonts w:eastAsia="Century Schoolbook"/>
          <w:sz w:val="24"/>
          <w:szCs w:val="24"/>
        </w:rPr>
        <w:t>.</w:t>
      </w:r>
    </w:p>
    <w:p w14:paraId="7E1992B7" w14:textId="77777777" w:rsidR="00592DD7" w:rsidRPr="005438E9" w:rsidRDefault="00592DD7" w:rsidP="00DA144B">
      <w:pPr>
        <w:spacing w:after="0" w:line="360" w:lineRule="auto"/>
        <w:jc w:val="center"/>
        <w:outlineLvl w:val="0"/>
        <w:rPr>
          <w:rStyle w:val="Bodytext29pt"/>
          <w:rFonts w:eastAsiaTheme="minorEastAsia"/>
          <w:b/>
          <w:i/>
          <w:color w:val="auto"/>
          <w:sz w:val="24"/>
          <w:szCs w:val="24"/>
          <w:shd w:val="clear" w:color="auto" w:fill="auto"/>
          <w:lang w:eastAsia="en-US" w:bidi="ar-SA"/>
        </w:rPr>
      </w:pPr>
      <w:r w:rsidRPr="005438E9">
        <w:rPr>
          <w:rFonts w:ascii="Times New Roman" w:eastAsiaTheme="minorEastAsia" w:hAnsi="Times New Roman" w:cs="Times New Roman"/>
          <w:b/>
          <w:i/>
          <w:sz w:val="24"/>
          <w:szCs w:val="24"/>
          <w:lang w:val="ro-RO"/>
        </w:rPr>
        <w:t>Rendzina litică (RZ li)</w:t>
      </w:r>
    </w:p>
    <w:p w14:paraId="361E8213" w14:textId="77777777" w:rsidR="00592DD7" w:rsidRPr="005438E9" w:rsidRDefault="00592DD7" w:rsidP="005438E9">
      <w:pPr>
        <w:spacing w:after="0" w:line="360" w:lineRule="auto"/>
        <w:jc w:val="center"/>
        <w:rPr>
          <w:rStyle w:val="Bodytext29pt"/>
          <w:rFonts w:eastAsia="Century Schoolbook"/>
          <w:i/>
          <w:sz w:val="24"/>
          <w:szCs w:val="24"/>
        </w:rPr>
      </w:pPr>
      <w:r w:rsidRPr="005438E9">
        <w:rPr>
          <w:rStyle w:val="Bodytext29pt"/>
          <w:rFonts w:eastAsia="Century Schoolbook"/>
          <w:i/>
          <w:sz w:val="24"/>
          <w:szCs w:val="24"/>
        </w:rPr>
        <w:t>Succesiune de orizonturi:</w:t>
      </w:r>
    </w:p>
    <w:p w14:paraId="4B70D5AA" w14:textId="77777777" w:rsidR="00592DD7" w:rsidRPr="005438E9" w:rsidRDefault="00592DD7"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42C1AE87" w14:textId="435713FD" w:rsidR="00592DD7" w:rsidRPr="002161E4" w:rsidRDefault="00592DD7" w:rsidP="00D80578">
      <w:pPr>
        <w:spacing w:after="0" w:line="360" w:lineRule="auto"/>
        <w:jc w:val="both"/>
        <w:rPr>
          <w:rStyle w:val="Bodytext29pt"/>
          <w:rFonts w:eastAsiaTheme="minorEastAsia"/>
          <w:b/>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2.e.</w:t>
      </w:r>
      <w:r w:rsidR="00122894">
        <w:rPr>
          <w:rFonts w:ascii="Times New Roman" w:eastAsiaTheme="minorEastAsia" w:hAnsi="Times New Roman" w:cs="Times New Roman"/>
          <w:b/>
          <w:sz w:val="24"/>
          <w:szCs w:val="24"/>
          <w:lang w:val="ro-RO"/>
        </w:rPr>
        <w:t xml:space="preserve"> </w:t>
      </w:r>
      <w:r w:rsidRPr="002161E4">
        <w:rPr>
          <w:rStyle w:val="Bodytext29pt"/>
          <w:rFonts w:eastAsia="Century Schoolbook"/>
          <w:sz w:val="24"/>
          <w:szCs w:val="24"/>
        </w:rPr>
        <w:t xml:space="preserve">Soluri cu orizont subiacent Bv dezvoltat pe materiale parentale calcarifere, roci calcaroase sau materiale scheletice calcarifere (sk </w:t>
      </w:r>
      <m:oMath>
        <m:r>
          <m:rPr>
            <m:sty m:val="p"/>
          </m:rPr>
          <w:rPr>
            <w:rStyle w:val="Bodytext29pt"/>
            <w:rFonts w:ascii="Cambria Math" w:eastAsia="Century Schoolbook" w:hAnsi="Cambria Math"/>
            <w:sz w:val="24"/>
            <w:szCs w:val="24"/>
          </w:rPr>
          <m:t>&gt;</m:t>
        </m:r>
      </m:oMath>
      <w:r w:rsidRPr="002161E4">
        <w:rPr>
          <w:rStyle w:val="Bodytext29pt"/>
          <w:rFonts w:eastAsia="Century Schoolbook"/>
          <w:sz w:val="24"/>
          <w:szCs w:val="24"/>
        </w:rPr>
        <w:t xml:space="preserve"> 50%)</w:t>
      </w:r>
      <w:r w:rsidR="00C53258">
        <w:rPr>
          <w:rStyle w:val="Bodytext29pt"/>
          <w:rFonts w:eastAsia="Century Schoolbook"/>
          <w:sz w:val="24"/>
          <w:szCs w:val="24"/>
        </w:rPr>
        <w:t>,</w:t>
      </w:r>
      <w:r w:rsidRPr="002161E4">
        <w:rPr>
          <w:rStyle w:val="Bodytext29pt"/>
          <w:rFonts w:eastAsia="Century Schoolbook"/>
          <w:sz w:val="24"/>
          <w:szCs w:val="24"/>
        </w:rPr>
        <w:t xml:space="preserve"> care apar între 20 şi 50 cm adâncime ai profilului şi nu au carbonaţi secundari friabili (fără orizont km). Roca compactă/continuă (Rn) sau roca fisurată inclusiv pietrişurile calcarifere (Rp) au limita superioară </w:t>
      </w:r>
      <w:r w:rsidR="00C53258">
        <w:rPr>
          <w:rStyle w:val="Bodytext29pt"/>
          <w:rFonts w:eastAsia="Century Schoolbook"/>
          <w:sz w:val="24"/>
          <w:szCs w:val="24"/>
        </w:rPr>
        <w:t>î</w:t>
      </w:r>
      <w:r w:rsidRPr="002161E4">
        <w:rPr>
          <w:rStyle w:val="Bodytext29pt"/>
          <w:rFonts w:eastAsia="Century Schoolbook"/>
          <w:sz w:val="24"/>
          <w:szCs w:val="24"/>
        </w:rPr>
        <w:t>ntre 25 şi 50 cm adâncime ai profilului.</w:t>
      </w:r>
    </w:p>
    <w:p w14:paraId="1B514DBB" w14:textId="77777777" w:rsidR="00592DD7" w:rsidRPr="005438E9" w:rsidRDefault="00592DD7" w:rsidP="00DA144B">
      <w:pPr>
        <w:spacing w:after="0" w:line="360" w:lineRule="auto"/>
        <w:jc w:val="center"/>
        <w:outlineLvl w:val="0"/>
        <w:rPr>
          <w:rStyle w:val="Bodytext29pt"/>
          <w:rFonts w:eastAsiaTheme="minorEastAsia"/>
          <w:b/>
          <w:i/>
          <w:color w:val="auto"/>
          <w:sz w:val="24"/>
          <w:szCs w:val="24"/>
          <w:shd w:val="clear" w:color="auto" w:fill="auto"/>
          <w:lang w:eastAsia="en-US" w:bidi="ar-SA"/>
        </w:rPr>
      </w:pPr>
      <w:r w:rsidRPr="005438E9">
        <w:rPr>
          <w:rFonts w:ascii="Times New Roman" w:eastAsiaTheme="minorEastAsia" w:hAnsi="Times New Roman" w:cs="Times New Roman"/>
          <w:b/>
          <w:i/>
          <w:sz w:val="24"/>
          <w:szCs w:val="24"/>
          <w:lang w:val="ro-RO"/>
        </w:rPr>
        <w:t>Rendzina cambică litică (RZ cb.li)</w:t>
      </w:r>
    </w:p>
    <w:p w14:paraId="191FCCDD" w14:textId="77777777" w:rsidR="00592DD7" w:rsidRPr="005438E9" w:rsidRDefault="00592DD7" w:rsidP="005438E9">
      <w:pPr>
        <w:spacing w:after="0" w:line="360" w:lineRule="auto"/>
        <w:jc w:val="center"/>
        <w:rPr>
          <w:rStyle w:val="Bodytext29pt"/>
          <w:rFonts w:eastAsia="Century Schoolbook"/>
          <w:i/>
          <w:sz w:val="24"/>
          <w:szCs w:val="24"/>
        </w:rPr>
      </w:pPr>
      <w:r w:rsidRPr="005438E9">
        <w:rPr>
          <w:rStyle w:val="Bodytext29pt"/>
          <w:rFonts w:eastAsia="Century Schoolbook"/>
          <w:i/>
          <w:sz w:val="24"/>
          <w:szCs w:val="24"/>
        </w:rPr>
        <w:t>Succesiune de orizonturi:</w:t>
      </w:r>
    </w:p>
    <w:p w14:paraId="7402EA29" w14:textId="77777777" w:rsidR="00592DD7" w:rsidRPr="005438E9" w:rsidRDefault="00592DD7"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2EDE29B9" w14:textId="7EA69C49" w:rsidR="00592DD7" w:rsidRDefault="00592DD7" w:rsidP="00D80578">
      <w:pPr>
        <w:spacing w:after="0" w:line="360" w:lineRule="auto"/>
        <w:jc w:val="both"/>
        <w:rPr>
          <w:rStyle w:val="Bodytext29pt"/>
          <w:rFonts w:eastAsia="Century Schoolbook"/>
          <w:sz w:val="24"/>
          <w:szCs w:val="24"/>
        </w:rPr>
      </w:pPr>
      <w:r w:rsidRPr="002161E4">
        <w:rPr>
          <w:rFonts w:ascii="Times New Roman" w:eastAsiaTheme="minorEastAsia" w:hAnsi="Times New Roman" w:cs="Times New Roman"/>
          <w:b/>
          <w:iCs/>
          <w:sz w:val="24"/>
          <w:szCs w:val="24"/>
          <w:lang w:val="ro-RO"/>
        </w:rPr>
        <w:t xml:space="preserve">2f. </w:t>
      </w:r>
      <w:r w:rsidRPr="002161E4">
        <w:rPr>
          <w:rStyle w:val="Bodytext29pt"/>
          <w:rFonts w:eastAsia="Century Schoolbook"/>
          <w:sz w:val="24"/>
          <w:szCs w:val="24"/>
        </w:rPr>
        <w:t xml:space="preserve">Soluri cu orizont subiacent AR dezvoltat pe materiale parentale calcarifere, roci calcaroase sau materiale scheletice calcarifere (sk </w:t>
      </w:r>
      <m:oMath>
        <m:r>
          <m:rPr>
            <m:sty m:val="p"/>
          </m:rPr>
          <w:rPr>
            <w:rStyle w:val="Bodytext29pt"/>
            <w:rFonts w:ascii="Cambria Math" w:eastAsia="Century Schoolbook" w:hAnsi="Cambria Math"/>
            <w:sz w:val="24"/>
            <w:szCs w:val="24"/>
          </w:rPr>
          <m:t>&gt;</m:t>
        </m:r>
      </m:oMath>
      <w:r w:rsidRPr="002161E4">
        <w:rPr>
          <w:rStyle w:val="Bodytext29pt"/>
          <w:rFonts w:eastAsia="Century Schoolbook"/>
          <w:sz w:val="24"/>
          <w:szCs w:val="24"/>
        </w:rPr>
        <w:t xml:space="preserve"> 50%) care apar între 25 şi 75 cm adâncime ai profilului şi nu au carbonaţi secundari friabili (fără orizont km). La suprafaţa profilului prezintă orizont O (folic) cu o grosime mai mare de 20 cm.</w:t>
      </w:r>
    </w:p>
    <w:p w14:paraId="1BF35761" w14:textId="77777777" w:rsidR="00D80578" w:rsidRPr="005438E9" w:rsidRDefault="00D80578" w:rsidP="00DA144B">
      <w:pPr>
        <w:spacing w:after="0" w:line="360" w:lineRule="auto"/>
        <w:jc w:val="center"/>
        <w:outlineLvl w:val="0"/>
        <w:rPr>
          <w:rStyle w:val="Bodytext29pt"/>
          <w:rFonts w:eastAsiaTheme="minorEastAsia"/>
          <w:b/>
          <w:i/>
          <w:color w:val="auto"/>
          <w:sz w:val="24"/>
          <w:szCs w:val="24"/>
          <w:shd w:val="clear" w:color="auto" w:fill="auto"/>
          <w:lang w:eastAsia="en-US" w:bidi="ar-SA"/>
        </w:rPr>
      </w:pPr>
      <w:r w:rsidRPr="005438E9">
        <w:rPr>
          <w:rFonts w:ascii="Times New Roman" w:eastAsiaTheme="minorEastAsia" w:hAnsi="Times New Roman" w:cs="Times New Roman"/>
          <w:b/>
          <w:i/>
          <w:sz w:val="24"/>
          <w:szCs w:val="24"/>
          <w:lang w:val="ro-RO"/>
        </w:rPr>
        <w:t>Rendzina folică (RZ fo)</w:t>
      </w:r>
    </w:p>
    <w:p w14:paraId="616BEE6A" w14:textId="77777777" w:rsidR="00592DD7" w:rsidRPr="00EE4379" w:rsidRDefault="00592DD7" w:rsidP="00D80578">
      <w:pPr>
        <w:spacing w:after="0" w:line="360" w:lineRule="auto"/>
        <w:jc w:val="center"/>
        <w:rPr>
          <w:rStyle w:val="Bodytext29pt"/>
          <w:rFonts w:eastAsia="Century Schoolbook"/>
          <w:sz w:val="24"/>
          <w:szCs w:val="24"/>
        </w:rPr>
      </w:pPr>
      <w:r w:rsidRPr="00EE4379">
        <w:rPr>
          <w:rStyle w:val="Bodytext29pt"/>
          <w:rFonts w:eastAsia="Century Schoolbook"/>
          <w:sz w:val="24"/>
          <w:szCs w:val="24"/>
        </w:rPr>
        <w:t>Succesiune de orizonturi:</w:t>
      </w:r>
    </w:p>
    <w:p w14:paraId="04A651F8" w14:textId="77777777" w:rsidR="00592DD7" w:rsidRPr="002161E4" w:rsidRDefault="00592DD7" w:rsidP="005438E9">
      <w:pPr>
        <w:spacing w:after="0" w:line="360" w:lineRule="auto"/>
        <w:jc w:val="center"/>
        <w:rPr>
          <w:rFonts w:ascii="Times New Roman" w:eastAsiaTheme="minorEastAsia" w:hAnsi="Times New Roman" w:cs="Times New Roman"/>
          <w:b/>
          <w:iCs/>
          <w:sz w:val="24"/>
          <w:szCs w:val="24"/>
          <w:lang w:val="ro-RO"/>
        </w:rPr>
      </w:pPr>
      <w:r w:rsidRPr="005438E9">
        <w:rPr>
          <w:rFonts w:ascii="Times New Roman" w:eastAsiaTheme="minorEastAsia" w:hAnsi="Times New Roman" w:cs="Times New Roman"/>
          <w:b/>
          <w:i/>
          <w:iCs/>
          <w:sz w:val="24"/>
          <w:szCs w:val="24"/>
          <w:lang w:val="ro-RO"/>
        </w:rPr>
        <w:t xml:space="preserve">O - 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7BA35B6D" w14:textId="58C69261" w:rsidR="00592DD7" w:rsidRPr="002161E4" w:rsidRDefault="00592DD7" w:rsidP="00D80578">
      <w:pPr>
        <w:spacing w:after="0" w:line="360" w:lineRule="auto"/>
        <w:jc w:val="both"/>
        <w:rPr>
          <w:rStyle w:val="Bodytext29pt"/>
          <w:rFonts w:eastAsiaTheme="minorEastAsia"/>
          <w:b/>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lastRenderedPageBreak/>
        <w:t xml:space="preserve">2.g. </w:t>
      </w:r>
      <w:r w:rsidRPr="002161E4">
        <w:rPr>
          <w:rStyle w:val="Bodytext29pt"/>
          <w:rFonts w:eastAsia="Century Schoolbook"/>
          <w:sz w:val="24"/>
          <w:szCs w:val="24"/>
        </w:rPr>
        <w:t xml:space="preserve">Soluri cu orizont subiacent AR, dezvoltate pe materiale parentale calcarifere, roci calcaroase sau materiale scheletice calcarifere (sk </w:t>
      </w:r>
      <m:oMath>
        <m:r>
          <m:rPr>
            <m:sty m:val="p"/>
          </m:rPr>
          <w:rPr>
            <w:rStyle w:val="Bodytext29pt"/>
            <w:rFonts w:ascii="Cambria Math" w:eastAsia="Century Schoolbook" w:hAnsi="Cambria Math"/>
            <w:sz w:val="24"/>
            <w:szCs w:val="24"/>
          </w:rPr>
          <m:t>&gt;</m:t>
        </m:r>
      </m:oMath>
      <w:r w:rsidRPr="002161E4">
        <w:rPr>
          <w:rStyle w:val="Bodytext29pt"/>
          <w:rFonts w:eastAsia="Century Schoolbook"/>
          <w:sz w:val="24"/>
          <w:szCs w:val="24"/>
        </w:rPr>
        <w:t xml:space="preserve"> 50%) care apar între 25 şi 75 cm adâncime ai profilului şi nu au carbonaţi secundari friabili (fără orizont km), prezentând la nivelul orizontului Am textură mijlocie lutică.</w:t>
      </w:r>
    </w:p>
    <w:p w14:paraId="44F7579D" w14:textId="77777777" w:rsidR="00592DD7" w:rsidRPr="005438E9" w:rsidRDefault="00592DD7" w:rsidP="00DA144B">
      <w:pPr>
        <w:spacing w:after="0" w:line="360" w:lineRule="auto"/>
        <w:jc w:val="center"/>
        <w:outlineLvl w:val="0"/>
        <w:rPr>
          <w:rStyle w:val="Bodytext29pt"/>
          <w:rFonts w:eastAsia="Century Schoolbook"/>
          <w:i/>
          <w:sz w:val="24"/>
          <w:szCs w:val="24"/>
        </w:rPr>
      </w:pPr>
      <w:r w:rsidRPr="005438E9">
        <w:rPr>
          <w:rFonts w:ascii="Times New Roman" w:eastAsiaTheme="minorEastAsia" w:hAnsi="Times New Roman" w:cs="Times New Roman"/>
          <w:b/>
          <w:i/>
          <w:sz w:val="24"/>
          <w:szCs w:val="24"/>
          <w:lang w:val="ro-RO"/>
        </w:rPr>
        <w:t>Rendzina lutică (RZ lu)</w:t>
      </w:r>
    </w:p>
    <w:p w14:paraId="5FE8F4FB" w14:textId="77777777" w:rsidR="00592DD7" w:rsidRPr="005438E9" w:rsidRDefault="00592DD7" w:rsidP="005438E9">
      <w:pPr>
        <w:spacing w:after="0" w:line="360" w:lineRule="auto"/>
        <w:jc w:val="center"/>
        <w:rPr>
          <w:rStyle w:val="Bodytext29pt"/>
          <w:rFonts w:eastAsia="Century Schoolbook"/>
          <w:i/>
          <w:sz w:val="24"/>
          <w:szCs w:val="24"/>
        </w:rPr>
      </w:pPr>
      <w:r w:rsidRPr="005438E9">
        <w:rPr>
          <w:rStyle w:val="Bodytext29pt"/>
          <w:rFonts w:eastAsia="Century Schoolbook"/>
          <w:i/>
          <w:sz w:val="24"/>
          <w:szCs w:val="24"/>
        </w:rPr>
        <w:t>Succesiune de orizonturi:</w:t>
      </w:r>
    </w:p>
    <w:p w14:paraId="070B1DF3" w14:textId="77777777" w:rsidR="00592DD7" w:rsidRPr="005438E9" w:rsidRDefault="00592DD7"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5088A1CF" w14:textId="3C1D011F" w:rsidR="00C21255" w:rsidRPr="002161E4" w:rsidRDefault="00C21255" w:rsidP="00D80578">
      <w:pPr>
        <w:spacing w:after="0" w:line="360" w:lineRule="auto"/>
        <w:jc w:val="both"/>
        <w:rPr>
          <w:rStyle w:val="Bodytext29pt"/>
          <w:rFonts w:eastAsiaTheme="minorEastAsia"/>
          <w:b/>
          <w:color w:val="auto"/>
          <w:sz w:val="24"/>
          <w:szCs w:val="24"/>
          <w:shd w:val="clear" w:color="auto" w:fill="auto"/>
          <w:lang w:eastAsia="en-US" w:bidi="ar-SA"/>
        </w:rPr>
      </w:pPr>
      <w:r w:rsidRPr="002161E4">
        <w:rPr>
          <w:rFonts w:ascii="Times New Roman" w:eastAsiaTheme="minorEastAsia" w:hAnsi="Times New Roman" w:cs="Times New Roman"/>
          <w:b/>
          <w:iCs/>
          <w:sz w:val="24"/>
          <w:szCs w:val="24"/>
          <w:lang w:val="ro-RO"/>
        </w:rPr>
        <w:t>2.h.</w:t>
      </w:r>
      <w:r w:rsidR="00122894">
        <w:rPr>
          <w:rFonts w:ascii="Times New Roman" w:eastAsiaTheme="minorEastAsia" w:hAnsi="Times New Roman" w:cs="Times New Roman"/>
          <w:b/>
          <w:iCs/>
          <w:sz w:val="24"/>
          <w:szCs w:val="24"/>
          <w:lang w:val="ro-RO"/>
        </w:rPr>
        <w:t xml:space="preserve"> </w:t>
      </w:r>
      <w:r w:rsidRPr="002161E4">
        <w:rPr>
          <w:rStyle w:val="Bodytext29pt"/>
          <w:rFonts w:eastAsia="Century Schoolbook"/>
          <w:sz w:val="24"/>
          <w:szCs w:val="24"/>
        </w:rPr>
        <w:t xml:space="preserve">Soluri cu orizont subiacent AR, dezvoltate pe materiale parentale calcarifere, roci calcaroase sau materiale scheletice calcarifere (sk </w:t>
      </w:r>
      <m:oMath>
        <m:r>
          <m:rPr>
            <m:sty m:val="p"/>
          </m:rPr>
          <w:rPr>
            <w:rStyle w:val="Bodytext29pt"/>
            <w:rFonts w:ascii="Cambria Math" w:eastAsia="Century Schoolbook" w:hAnsi="Cambria Math"/>
            <w:sz w:val="24"/>
            <w:szCs w:val="24"/>
          </w:rPr>
          <m:t>&gt;</m:t>
        </m:r>
      </m:oMath>
      <w:r w:rsidRPr="002161E4">
        <w:rPr>
          <w:rStyle w:val="Bodytext29pt"/>
          <w:rFonts w:eastAsia="Century Schoolbook"/>
          <w:sz w:val="24"/>
          <w:szCs w:val="24"/>
        </w:rPr>
        <w:t xml:space="preserve"> 75%) care apar între 25 şi 75 cm adâncime ai profilului şi nu au carbonaţi secundari friabili (fără orizont km). Solul conţine material scheletic între 50 şi 90% la nivelul orizontului Am şi AR sau Am şi B</w:t>
      </w:r>
      <w:r w:rsidR="00EE7336">
        <w:rPr>
          <w:rStyle w:val="Bodytext29pt"/>
          <w:rFonts w:eastAsia="Century Schoolbook"/>
          <w:sz w:val="24"/>
          <w:szCs w:val="24"/>
        </w:rPr>
        <w:t>.</w:t>
      </w:r>
    </w:p>
    <w:p w14:paraId="24B45453" w14:textId="77777777" w:rsidR="00C21255" w:rsidRPr="005438E9" w:rsidRDefault="00C21255" w:rsidP="00DA144B">
      <w:pPr>
        <w:spacing w:after="0" w:line="360" w:lineRule="auto"/>
        <w:jc w:val="center"/>
        <w:outlineLvl w:val="0"/>
        <w:rPr>
          <w:rStyle w:val="Bodytext29pt"/>
          <w:rFonts w:eastAsia="Century Schoolbook"/>
          <w:i/>
          <w:sz w:val="24"/>
          <w:szCs w:val="24"/>
        </w:rPr>
      </w:pPr>
      <w:r w:rsidRPr="005438E9">
        <w:rPr>
          <w:rFonts w:ascii="Times New Roman" w:eastAsiaTheme="minorEastAsia" w:hAnsi="Times New Roman" w:cs="Times New Roman"/>
          <w:b/>
          <w:i/>
          <w:sz w:val="24"/>
          <w:szCs w:val="24"/>
          <w:lang w:val="ro-RO"/>
        </w:rPr>
        <w:t>Rendzina scheletică (RZ qq)</w:t>
      </w:r>
    </w:p>
    <w:p w14:paraId="3513AAA0" w14:textId="77777777" w:rsidR="00C21255" w:rsidRPr="005438E9" w:rsidRDefault="00C21255" w:rsidP="005438E9">
      <w:pPr>
        <w:spacing w:after="0" w:line="360" w:lineRule="auto"/>
        <w:jc w:val="center"/>
        <w:rPr>
          <w:rStyle w:val="Bodytext29pt"/>
          <w:rFonts w:eastAsia="Century Schoolbook"/>
          <w:i/>
          <w:sz w:val="24"/>
          <w:szCs w:val="24"/>
        </w:rPr>
      </w:pPr>
      <w:r w:rsidRPr="005438E9">
        <w:rPr>
          <w:rStyle w:val="Bodytext29pt"/>
          <w:rFonts w:eastAsia="Century Schoolbook"/>
          <w:i/>
          <w:sz w:val="24"/>
          <w:szCs w:val="24"/>
        </w:rPr>
        <w:t>Succesiune de orizonturi:</w:t>
      </w:r>
    </w:p>
    <w:p w14:paraId="4E8597FD" w14:textId="77777777" w:rsidR="00C21255" w:rsidRPr="005438E9" w:rsidRDefault="00C2125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762492E8" w14:textId="77777777" w:rsidR="00C21255" w:rsidRPr="005438E9" w:rsidRDefault="00C21255" w:rsidP="005438E9">
      <w:pPr>
        <w:spacing w:after="0" w:line="360" w:lineRule="auto"/>
        <w:jc w:val="center"/>
        <w:rPr>
          <w:rFonts w:ascii="Times New Roman" w:eastAsiaTheme="minorEastAsia" w:hAnsi="Times New Roman" w:cs="Times New Roman"/>
          <w:b/>
          <w:i/>
          <w:iCs/>
          <w:sz w:val="24"/>
          <w:szCs w:val="24"/>
          <w:lang w:val="ro-RO"/>
        </w:rPr>
      </w:pP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B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7424D1DA" w14:textId="3FC0E804" w:rsidR="004D3EFD" w:rsidRPr="004D3EFD" w:rsidRDefault="00C21255" w:rsidP="00D80578">
      <w:pPr>
        <w:spacing w:after="0" w:line="360" w:lineRule="auto"/>
        <w:jc w:val="both"/>
        <w:rPr>
          <w:rStyle w:val="Bodytext29pt"/>
          <w:rFonts w:eastAsia="Century Schoolbook"/>
          <w:sz w:val="24"/>
          <w:szCs w:val="24"/>
        </w:rPr>
      </w:pPr>
      <w:r w:rsidRPr="002161E4">
        <w:rPr>
          <w:rFonts w:ascii="Times New Roman" w:eastAsiaTheme="minorEastAsia" w:hAnsi="Times New Roman" w:cs="Times New Roman"/>
          <w:b/>
          <w:iCs/>
          <w:sz w:val="24"/>
          <w:szCs w:val="24"/>
          <w:lang w:val="ro-RO"/>
        </w:rPr>
        <w:t>2.i.</w:t>
      </w:r>
      <w:r w:rsidRPr="002161E4">
        <w:rPr>
          <w:rFonts w:ascii="Times New Roman" w:eastAsiaTheme="minorEastAsia" w:hAnsi="Times New Roman" w:cs="Times New Roman"/>
          <w:b/>
          <w:sz w:val="24"/>
          <w:szCs w:val="24"/>
          <w:lang w:val="ro-RO"/>
        </w:rPr>
        <w:t xml:space="preserve"> </w:t>
      </w:r>
      <w:r w:rsidRPr="002161E4">
        <w:rPr>
          <w:rStyle w:val="Bodytext29pt"/>
          <w:rFonts w:eastAsia="Century Schoolbook"/>
          <w:sz w:val="24"/>
          <w:szCs w:val="24"/>
        </w:rPr>
        <w:t xml:space="preserve">Soluri cu orizont subiacent AR dezvoltate, pe materiale parentale calcarifere, roci calcaroase sau materiale scheletice calcarifere (sk </w:t>
      </w:r>
      <m:oMath>
        <m:r>
          <m:rPr>
            <m:sty m:val="p"/>
          </m:rPr>
          <w:rPr>
            <w:rStyle w:val="Bodytext29pt"/>
            <w:rFonts w:ascii="Cambria Math" w:eastAsia="Century Schoolbook" w:hAnsi="Cambria Math"/>
            <w:sz w:val="24"/>
            <w:szCs w:val="24"/>
          </w:rPr>
          <m:t>&gt;</m:t>
        </m:r>
      </m:oMath>
      <w:r w:rsidRPr="002161E4">
        <w:rPr>
          <w:rStyle w:val="Bodytext29pt"/>
          <w:rFonts w:eastAsia="Century Schoolbook"/>
          <w:sz w:val="24"/>
          <w:szCs w:val="24"/>
        </w:rPr>
        <w:t xml:space="preserve"> 50%) care apar între 25 şi 75 cm adâncime ai profilului şi nu au carbonaţi secundari friabili (fără orizont km). În orizontul Am textura este mijlocie silitică.</w:t>
      </w:r>
    </w:p>
    <w:p w14:paraId="439396E6" w14:textId="77777777" w:rsidR="00C21255" w:rsidRPr="005438E9" w:rsidRDefault="00C21255" w:rsidP="00DA144B">
      <w:pPr>
        <w:spacing w:after="0" w:line="360" w:lineRule="auto"/>
        <w:jc w:val="center"/>
        <w:outlineLvl w:val="0"/>
        <w:rPr>
          <w:rStyle w:val="Bodytext29pt"/>
          <w:rFonts w:eastAsiaTheme="minorEastAsia"/>
          <w:b/>
          <w:i/>
          <w:color w:val="auto"/>
          <w:sz w:val="24"/>
          <w:szCs w:val="24"/>
          <w:shd w:val="clear" w:color="auto" w:fill="auto"/>
          <w:lang w:eastAsia="en-US" w:bidi="ar-SA"/>
        </w:rPr>
      </w:pPr>
      <w:r w:rsidRPr="005438E9">
        <w:rPr>
          <w:rFonts w:ascii="Times New Roman" w:eastAsiaTheme="minorEastAsia" w:hAnsi="Times New Roman" w:cs="Times New Roman"/>
          <w:b/>
          <w:i/>
          <w:sz w:val="24"/>
          <w:szCs w:val="24"/>
          <w:lang w:val="ro-RO"/>
        </w:rPr>
        <w:t>Rendzina silitică (RZ si)</w:t>
      </w:r>
    </w:p>
    <w:p w14:paraId="1010D564" w14:textId="77777777" w:rsidR="00C21255" w:rsidRDefault="00C21255" w:rsidP="005438E9">
      <w:pPr>
        <w:spacing w:after="0" w:line="360" w:lineRule="auto"/>
        <w:jc w:val="center"/>
        <w:rPr>
          <w:rFonts w:ascii="Times New Roman" w:eastAsiaTheme="minorEastAsia" w:hAnsi="Times New Roman" w:cs="Times New Roman"/>
          <w:b/>
          <w:i/>
          <w:iCs/>
          <w:sz w:val="24"/>
          <w:szCs w:val="24"/>
          <w:lang w:val="ro-RO"/>
        </w:rPr>
      </w:pPr>
      <w:r w:rsidRPr="005438E9">
        <w:rPr>
          <w:rStyle w:val="Bodytext29pt"/>
          <w:rFonts w:eastAsia="Century Schoolbook"/>
          <w:i/>
          <w:sz w:val="24"/>
          <w:szCs w:val="24"/>
        </w:rPr>
        <w:t xml:space="preserve">Succesiune de orizonturi: </w:t>
      </w:r>
      <w:r w:rsidRPr="005438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438E9">
        <w:rPr>
          <w:rFonts w:ascii="Times New Roman" w:eastAsiaTheme="minorEastAsia" w:hAnsi="Times New Roman" w:cs="Times New Roman"/>
          <w:b/>
          <w:i/>
          <w:iCs/>
          <w:sz w:val="24"/>
          <w:szCs w:val="24"/>
          <w:lang w:val="ro-RO"/>
        </w:rPr>
        <w:t xml:space="preserve"> Rrz</w:t>
      </w:r>
    </w:p>
    <w:p w14:paraId="5EE86B3D" w14:textId="77777777" w:rsidR="00EE7336" w:rsidRDefault="00EE7336" w:rsidP="004D3EFD">
      <w:pPr>
        <w:pStyle w:val="BodyText31"/>
        <w:shd w:val="clear" w:color="auto" w:fill="auto"/>
        <w:spacing w:line="360" w:lineRule="auto"/>
        <w:ind w:left="20" w:right="20" w:firstLine="720"/>
        <w:rPr>
          <w:i/>
          <w:sz w:val="24"/>
          <w:szCs w:val="24"/>
        </w:rPr>
      </w:pPr>
    </w:p>
    <w:p w14:paraId="1566E5EB" w14:textId="77777777" w:rsidR="00EE7336" w:rsidRDefault="00EE7336" w:rsidP="004D3EFD">
      <w:pPr>
        <w:pStyle w:val="BodyText31"/>
        <w:shd w:val="clear" w:color="auto" w:fill="auto"/>
        <w:spacing w:line="360" w:lineRule="auto"/>
        <w:ind w:left="20" w:right="20" w:firstLine="720"/>
        <w:rPr>
          <w:i/>
          <w:sz w:val="24"/>
          <w:szCs w:val="24"/>
        </w:rPr>
      </w:pPr>
    </w:p>
    <w:p w14:paraId="278F2B49" w14:textId="77777777" w:rsidR="00EE7336" w:rsidRDefault="00EE7336" w:rsidP="004D3EFD">
      <w:pPr>
        <w:pStyle w:val="BodyText31"/>
        <w:shd w:val="clear" w:color="auto" w:fill="auto"/>
        <w:spacing w:line="360" w:lineRule="auto"/>
        <w:ind w:left="20" w:right="20" w:firstLine="720"/>
        <w:rPr>
          <w:i/>
          <w:sz w:val="24"/>
          <w:szCs w:val="24"/>
        </w:rPr>
      </w:pPr>
    </w:p>
    <w:p w14:paraId="70D71D04" w14:textId="77777777" w:rsidR="005B5E2C" w:rsidRDefault="005B5E2C" w:rsidP="00DA144B">
      <w:pPr>
        <w:pStyle w:val="BodyText31"/>
        <w:shd w:val="clear" w:color="auto" w:fill="auto"/>
        <w:spacing w:line="360" w:lineRule="auto"/>
        <w:ind w:left="20" w:right="20" w:firstLine="720"/>
        <w:outlineLvl w:val="0"/>
        <w:rPr>
          <w:i/>
          <w:sz w:val="24"/>
          <w:szCs w:val="24"/>
        </w:rPr>
      </w:pPr>
      <w:r w:rsidRPr="005B5E2C">
        <w:rPr>
          <w:i/>
          <w:sz w:val="24"/>
          <w:szCs w:val="24"/>
        </w:rPr>
        <w:lastRenderedPageBreak/>
        <w:t>Capitolul III</w:t>
      </w:r>
    </w:p>
    <w:p w14:paraId="07810B6E" w14:textId="77777777" w:rsidR="005B5E2C" w:rsidRPr="005B5E2C" w:rsidRDefault="005B5E2C" w:rsidP="004D3EFD">
      <w:pPr>
        <w:pStyle w:val="BodyText31"/>
        <w:shd w:val="clear" w:color="auto" w:fill="auto"/>
        <w:spacing w:line="360" w:lineRule="auto"/>
        <w:ind w:left="20" w:right="20" w:firstLine="720"/>
        <w:rPr>
          <w:i/>
          <w:sz w:val="24"/>
          <w:szCs w:val="24"/>
        </w:rPr>
      </w:pPr>
    </w:p>
    <w:p w14:paraId="7CA040DE" w14:textId="6691AE8D" w:rsidR="004D3EFD" w:rsidRDefault="00D80578" w:rsidP="00D80578">
      <w:pPr>
        <w:pStyle w:val="BodyText31"/>
        <w:shd w:val="clear" w:color="auto" w:fill="auto"/>
        <w:spacing w:line="360" w:lineRule="auto"/>
        <w:ind w:left="540" w:right="20"/>
        <w:jc w:val="center"/>
        <w:rPr>
          <w:b/>
          <w:sz w:val="24"/>
          <w:szCs w:val="24"/>
        </w:rPr>
      </w:pPr>
      <w:r>
        <w:rPr>
          <w:b/>
          <w:sz w:val="24"/>
          <w:szCs w:val="24"/>
        </w:rPr>
        <w:t>SUBUNITĂŢILE TAXO</w:t>
      </w:r>
      <w:r w:rsidR="004D3EFD">
        <w:rPr>
          <w:b/>
          <w:sz w:val="24"/>
          <w:szCs w:val="24"/>
        </w:rPr>
        <w:t>NOMICE DE NIVEL SUPERIOR ALE CLASEI CERNISOLURI</w:t>
      </w:r>
    </w:p>
    <w:p w14:paraId="2AE5708C" w14:textId="77777777" w:rsidR="004D3EFD" w:rsidRDefault="004D3EFD" w:rsidP="004D3EFD">
      <w:pPr>
        <w:pStyle w:val="BodyText31"/>
        <w:shd w:val="clear" w:color="auto" w:fill="auto"/>
        <w:spacing w:line="360" w:lineRule="auto"/>
        <w:ind w:left="20" w:right="20" w:firstLine="720"/>
        <w:rPr>
          <w:b/>
          <w:sz w:val="24"/>
          <w:szCs w:val="24"/>
        </w:rPr>
      </w:pPr>
    </w:p>
    <w:p w14:paraId="3F1B73EA" w14:textId="77777777" w:rsidR="000911A2" w:rsidRPr="000911A2" w:rsidRDefault="005B5E2C" w:rsidP="00DA144B">
      <w:pPr>
        <w:pStyle w:val="BodyText31"/>
        <w:shd w:val="clear" w:color="auto" w:fill="auto"/>
        <w:spacing w:line="360" w:lineRule="auto"/>
        <w:ind w:left="20" w:right="20" w:firstLine="720"/>
        <w:jc w:val="center"/>
        <w:outlineLvl w:val="0"/>
        <w:rPr>
          <w:b/>
          <w:sz w:val="24"/>
          <w:szCs w:val="24"/>
        </w:rPr>
      </w:pPr>
      <w:r>
        <w:rPr>
          <w:b/>
          <w:sz w:val="24"/>
          <w:szCs w:val="24"/>
        </w:rPr>
        <w:t xml:space="preserve">3.1. </w:t>
      </w:r>
      <w:r w:rsidR="004D3EFD" w:rsidRPr="00837095">
        <w:rPr>
          <w:b/>
          <w:sz w:val="24"/>
          <w:szCs w:val="24"/>
        </w:rPr>
        <w:t>Subunităţi</w:t>
      </w:r>
      <w:r>
        <w:rPr>
          <w:b/>
          <w:sz w:val="24"/>
          <w:szCs w:val="24"/>
        </w:rPr>
        <w:t>le</w:t>
      </w:r>
      <w:r w:rsidR="00D80578">
        <w:rPr>
          <w:b/>
          <w:sz w:val="24"/>
          <w:szCs w:val="24"/>
        </w:rPr>
        <w:t xml:space="preserve"> taxonomice de nivel superior </w:t>
      </w:r>
      <w:r w:rsidR="00056B0D">
        <w:rPr>
          <w:b/>
          <w:sz w:val="24"/>
          <w:szCs w:val="24"/>
        </w:rPr>
        <w:t>ale K</w:t>
      </w:r>
      <w:r>
        <w:rPr>
          <w:b/>
          <w:sz w:val="24"/>
          <w:szCs w:val="24"/>
        </w:rPr>
        <w:t>astanozi</w:t>
      </w:r>
      <w:r w:rsidR="004D3EFD">
        <w:rPr>
          <w:b/>
          <w:sz w:val="24"/>
          <w:szCs w:val="24"/>
        </w:rPr>
        <w:t>omului</w:t>
      </w:r>
    </w:p>
    <w:p w14:paraId="1B3AB5AC" w14:textId="77777777" w:rsidR="000911A2" w:rsidRDefault="000911A2" w:rsidP="000911A2">
      <w:pPr>
        <w:spacing w:after="0" w:line="360" w:lineRule="auto"/>
        <w:ind w:firstLine="720"/>
        <w:jc w:val="both"/>
        <w:rPr>
          <w:rStyle w:val="Bodytext285pt"/>
          <w:rFonts w:eastAsia="Century Schoolbook"/>
          <w:b/>
          <w:bCs/>
          <w:iCs/>
          <w:sz w:val="24"/>
          <w:szCs w:val="24"/>
        </w:rPr>
      </w:pPr>
    </w:p>
    <w:p w14:paraId="36583CE9" w14:textId="77777777" w:rsidR="000911A2" w:rsidRPr="00462BF1" w:rsidRDefault="000911A2" w:rsidP="00DA144B">
      <w:pPr>
        <w:spacing w:after="0" w:line="360" w:lineRule="auto"/>
        <w:ind w:firstLine="720"/>
        <w:jc w:val="both"/>
        <w:outlineLvl w:val="0"/>
        <w:rPr>
          <w:rStyle w:val="Bodytext285pt"/>
          <w:rFonts w:eastAsiaTheme="minorEastAsia"/>
          <w:sz w:val="24"/>
          <w:szCs w:val="24"/>
        </w:rPr>
      </w:pPr>
      <w:r w:rsidRPr="007F391E">
        <w:rPr>
          <w:rStyle w:val="Bodytext285pt"/>
          <w:rFonts w:eastAsia="Century Schoolbook"/>
          <w:b/>
          <w:bCs/>
          <w:iCs/>
          <w:sz w:val="24"/>
          <w:szCs w:val="24"/>
        </w:rPr>
        <w:t>Sub</w:t>
      </w:r>
      <w:r>
        <w:rPr>
          <w:rStyle w:val="Bodytext285pt"/>
          <w:rFonts w:eastAsia="Century Schoolbook"/>
          <w:b/>
          <w:bCs/>
          <w:iCs/>
          <w:sz w:val="24"/>
          <w:szCs w:val="24"/>
        </w:rPr>
        <w:t>unităţi taxonomice</w:t>
      </w:r>
    </w:p>
    <w:p w14:paraId="72257DAC" w14:textId="7DE253E6" w:rsidR="000911A2" w:rsidRDefault="000911A2" w:rsidP="000911A2">
      <w:pPr>
        <w:ind w:firstLine="708"/>
        <w:rPr>
          <w:rStyle w:val="BodyTextChar4"/>
          <w:rFonts w:ascii="Times New Roman" w:hAnsi="Times New Roman"/>
          <w:sz w:val="24"/>
          <w:szCs w:val="24"/>
        </w:rPr>
      </w:pPr>
      <w:r>
        <w:rPr>
          <w:rStyle w:val="Bodytext285pt"/>
          <w:rFonts w:eastAsia="Century Schoolbook"/>
          <w:iCs/>
          <w:sz w:val="24"/>
          <w:szCs w:val="24"/>
        </w:rPr>
        <w:t xml:space="preserve">Tipul de sol </w:t>
      </w:r>
      <w:r w:rsidR="00056B0D">
        <w:rPr>
          <w:rStyle w:val="Bodytext285pt"/>
          <w:rFonts w:eastAsia="Century Schoolbook"/>
          <w:b/>
          <w:bCs/>
          <w:iCs/>
          <w:sz w:val="24"/>
          <w:szCs w:val="24"/>
        </w:rPr>
        <w:t>K</w:t>
      </w:r>
      <w:r>
        <w:rPr>
          <w:rStyle w:val="Bodytext285pt"/>
          <w:rFonts w:eastAsia="Century Schoolbook"/>
          <w:b/>
          <w:bCs/>
          <w:iCs/>
          <w:sz w:val="24"/>
          <w:szCs w:val="24"/>
        </w:rPr>
        <w:t>ASTAN</w:t>
      </w:r>
      <w:r w:rsidRPr="00EE7C9B">
        <w:rPr>
          <w:rStyle w:val="Bodytext285pt"/>
          <w:rFonts w:eastAsia="Century Schoolbook"/>
          <w:b/>
          <w:bCs/>
          <w:iCs/>
          <w:sz w:val="24"/>
          <w:szCs w:val="24"/>
        </w:rPr>
        <w:t>OZIOM</w:t>
      </w:r>
      <w:r>
        <w:rPr>
          <w:rStyle w:val="Bodytext285pt"/>
          <w:rFonts w:eastAsia="Century Schoolbook"/>
          <w:iCs/>
          <w:sz w:val="24"/>
          <w:szCs w:val="24"/>
        </w:rPr>
        <w:t xml:space="preserve">, prezintă următoarele </w:t>
      </w:r>
      <w:r w:rsidRPr="00EE7C9B">
        <w:rPr>
          <w:rStyle w:val="BodyTextChar4"/>
          <w:rFonts w:ascii="Times New Roman" w:hAnsi="Times New Roman"/>
          <w:sz w:val="24"/>
          <w:szCs w:val="24"/>
        </w:rPr>
        <w:t>subuni</w:t>
      </w:r>
      <w:r w:rsidR="00611EBC">
        <w:rPr>
          <w:rStyle w:val="BodyTextChar4"/>
          <w:rFonts w:ascii="Times New Roman" w:hAnsi="Times New Roman"/>
          <w:sz w:val="24"/>
          <w:szCs w:val="24"/>
        </w:rPr>
        <w:t>t</w:t>
      </w:r>
      <w:r w:rsidRPr="00EE7C9B">
        <w:rPr>
          <w:rStyle w:val="BodyTextChar4"/>
          <w:rFonts w:ascii="Times New Roman" w:hAnsi="Times New Roman"/>
          <w:sz w:val="24"/>
          <w:szCs w:val="24"/>
        </w:rPr>
        <w:t>ăţi taxonomice</w:t>
      </w:r>
      <w:r>
        <w:rPr>
          <w:rStyle w:val="BodyTextChar4"/>
          <w:rFonts w:ascii="Times New Roman" w:hAnsi="Times New Roman"/>
          <w:sz w:val="24"/>
          <w:szCs w:val="24"/>
        </w:rPr>
        <w:t>:</w:t>
      </w:r>
    </w:p>
    <w:p w14:paraId="2353372E" w14:textId="77777777" w:rsidR="000911A2" w:rsidRPr="00837095" w:rsidRDefault="000911A2" w:rsidP="004D3EFD">
      <w:pPr>
        <w:pStyle w:val="BodyText31"/>
        <w:shd w:val="clear" w:color="auto" w:fill="auto"/>
        <w:spacing w:line="360" w:lineRule="auto"/>
        <w:ind w:left="20" w:right="20" w:firstLine="720"/>
        <w:rPr>
          <w:b/>
          <w:sz w:val="24"/>
          <w:szCs w:val="24"/>
        </w:rPr>
      </w:pPr>
    </w:p>
    <w:p w14:paraId="4A78B7C0" w14:textId="77777777" w:rsidR="004D3EFD" w:rsidRPr="00D76389" w:rsidRDefault="004D3EFD" w:rsidP="004D3EFD">
      <w:pPr>
        <w:pStyle w:val="BodyText31"/>
        <w:shd w:val="clear" w:color="auto" w:fill="auto"/>
        <w:ind w:left="20" w:right="20" w:firstLine="720"/>
        <w:rPr>
          <w:b/>
          <w:sz w:val="24"/>
          <w:szCs w:val="24"/>
        </w:rPr>
      </w:pPr>
    </w:p>
    <w:p w14:paraId="142E2B00" w14:textId="77777777" w:rsidR="004D3EFD" w:rsidRPr="00995091" w:rsidRDefault="004D3EFD" w:rsidP="004D3EFD">
      <w:pPr>
        <w:pStyle w:val="ListParagraph"/>
        <w:numPr>
          <w:ilvl w:val="0"/>
          <w:numId w:val="1"/>
        </w:numPr>
        <w:spacing w:after="0" w:line="360" w:lineRule="auto"/>
        <w:jc w:val="both"/>
        <w:rPr>
          <w:rFonts w:ascii="Times New Roman" w:eastAsiaTheme="minorEastAsia" w:hAnsi="Times New Roman" w:cs="Times New Roman"/>
          <w:b/>
          <w:i/>
          <w:iCs/>
          <w:sz w:val="24"/>
          <w:szCs w:val="24"/>
          <w:lang w:val="ro-RO"/>
        </w:rPr>
      </w:pPr>
      <w:r w:rsidRPr="00995091">
        <w:rPr>
          <w:rFonts w:ascii="Times New Roman" w:eastAsiaTheme="minorEastAsia" w:hAnsi="Times New Roman" w:cs="Times New Roman"/>
          <w:b/>
          <w:i/>
          <w:iCs/>
          <w:sz w:val="24"/>
          <w:szCs w:val="24"/>
          <w:lang w:val="ro-RO"/>
        </w:rPr>
        <w:t>Kastanoziom tipic (CZ ti)</w:t>
      </w:r>
    </w:p>
    <w:p w14:paraId="4A346834" w14:textId="6EB9A858" w:rsidR="004D3EFD" w:rsidRPr="009221C9" w:rsidRDefault="004D3EFD" w:rsidP="004D3EFD">
      <w:pPr>
        <w:spacing w:after="0" w:line="360" w:lineRule="auto"/>
        <w:ind w:firstLine="720"/>
        <w:jc w:val="both"/>
        <w:rPr>
          <w:rFonts w:ascii="Times New Roman" w:hAnsi="Times New Roman" w:cs="Times New Roman"/>
          <w:i/>
          <w:iCs/>
          <w:sz w:val="24"/>
          <w:szCs w:val="24"/>
        </w:rPr>
      </w:pPr>
      <w:r w:rsidRPr="00294308">
        <w:rPr>
          <w:rFonts w:ascii="Times New Roman" w:eastAsiaTheme="minorEastAsia" w:hAnsi="Times New Roman" w:cs="Times New Roman"/>
          <w:i/>
          <w:iCs/>
          <w:sz w:val="24"/>
          <w:szCs w:val="24"/>
          <w:lang w:val="ro-RO"/>
        </w:rPr>
        <w:t>Sunt soluri cu orizont A molic (Am), cu crome mai mari dec</w:t>
      </w:r>
      <w:r w:rsidR="00611EBC">
        <w:rPr>
          <w:rFonts w:ascii="Times New Roman" w:eastAsiaTheme="minorEastAsia" w:hAnsi="Times New Roman" w:cs="Times New Roman"/>
          <w:i/>
          <w:iCs/>
          <w:sz w:val="24"/>
          <w:szCs w:val="24"/>
          <w:lang w:val="ro-RO"/>
        </w:rPr>
        <w:t>â</w:t>
      </w:r>
      <w:r w:rsidRPr="00294308">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w:t>
      </w:r>
      <w:r w:rsidR="00A74490">
        <w:rPr>
          <w:rFonts w:ascii="Times New Roman" w:eastAsiaTheme="minorEastAsia" w:hAnsi="Times New Roman" w:cs="Times New Roman"/>
          <w:i/>
          <w:iCs/>
          <w:sz w:val="24"/>
          <w:szCs w:val="24"/>
          <w:lang w:val="ro-RO"/>
        </w:rPr>
        <w:t>,</w:t>
      </w:r>
      <w:r w:rsidRPr="00294308">
        <w:rPr>
          <w:rFonts w:ascii="Times New Roman" w:eastAsiaTheme="minorEastAsia" w:hAnsi="Times New Roman" w:cs="Times New Roman"/>
          <w:i/>
          <w:iCs/>
          <w:sz w:val="24"/>
          <w:szCs w:val="24"/>
          <w:lang w:val="ro-RO"/>
        </w:rPr>
        <w:t xml:space="preserve"> cât şi în interiorul agregatelor structurale,</w:t>
      </w:r>
      <w:r w:rsidRPr="00136F75">
        <w:rPr>
          <w:i/>
          <w:iCs/>
        </w:rPr>
        <w:t xml:space="preserve"> </w:t>
      </w:r>
      <w:r w:rsidRPr="009221C9">
        <w:rPr>
          <w:rFonts w:ascii="Times New Roman" w:hAnsi="Times New Roman" w:cs="Times New Roman"/>
          <w:i/>
          <w:iCs/>
        </w:rPr>
        <w:t>orizont Cca în primii 125 cm sau pudră friabilă de carbonat de calciu (concentrări de carbonaţi secundari) în primii 100 cm (</w:t>
      </w:r>
      <w:r w:rsidRPr="00286762">
        <w:rPr>
          <w:rStyle w:val="Bodytext285pt"/>
          <w:rFonts w:eastAsia="Century Schoolbook"/>
          <w:i/>
          <w:sz w:val="24"/>
          <w:szCs w:val="24"/>
        </w:rPr>
        <w:t>carbonaţii sunt prezenţi sub 50 cm adâncime</w:t>
      </w:r>
      <w:r>
        <w:rPr>
          <w:rStyle w:val="Bodytext285pt"/>
          <w:rFonts w:eastAsia="Century Schoolbook"/>
          <w:i/>
          <w:sz w:val="24"/>
          <w:szCs w:val="24"/>
        </w:rPr>
        <w:t>)</w:t>
      </w:r>
      <w:r w:rsidRPr="00286762">
        <w:rPr>
          <w:rStyle w:val="Bodytext285pt"/>
          <w:rFonts w:eastAsia="Century Schoolbook"/>
          <w:i/>
          <w:sz w:val="24"/>
          <w:szCs w:val="24"/>
        </w:rPr>
        <w:t>.</w:t>
      </w:r>
      <w:r>
        <w:rPr>
          <w:rStyle w:val="Bodytext285pt"/>
          <w:rFonts w:eastAsia="Century Schoolbook"/>
          <w:iCs/>
          <w:sz w:val="24"/>
          <w:szCs w:val="24"/>
        </w:rPr>
        <w:t xml:space="preserve"> </w:t>
      </w:r>
      <w:r w:rsidRPr="009221C9">
        <w:rPr>
          <w:rFonts w:ascii="Times New Roman" w:hAnsi="Times New Roman" w:cs="Times New Roman"/>
          <w:i/>
          <w:iCs/>
          <w:sz w:val="24"/>
          <w:szCs w:val="24"/>
        </w:rPr>
        <w:t>Nu prezintă alte orizonturi sau proprietăţi diagnostice specifice altor subtipuri.</w:t>
      </w:r>
    </w:p>
    <w:p w14:paraId="578E7E7D" w14:textId="77777777" w:rsidR="004D3EFD" w:rsidRDefault="004D3EFD" w:rsidP="004D3EFD">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hAnsi="Times New Roman" w:cs="Times New Roman"/>
          <w:i/>
          <w:iCs/>
          <w:sz w:val="24"/>
          <w:szCs w:val="24"/>
        </w:rPr>
        <w:t>Succesiune de orizonturi:</w:t>
      </w:r>
      <w:r w:rsidRPr="005D6F83">
        <w:rPr>
          <w:rFonts w:ascii="Times New Roman" w:eastAsiaTheme="minorEastAsia" w:hAnsi="Times New Roman" w:cs="Times New Roman"/>
          <w:b/>
          <w:i/>
          <w:iCs/>
          <w:sz w:val="24"/>
          <w:szCs w:val="24"/>
          <w:lang w:val="ro-RO"/>
        </w:rPr>
        <w:t xml:space="preserve"> </w:t>
      </w:r>
    </w:p>
    <w:p w14:paraId="109754F5" w14:textId="77777777" w:rsidR="004D3EFD" w:rsidRPr="0024151E" w:rsidRDefault="004D3EFD" w:rsidP="00DA144B">
      <w:pPr>
        <w:spacing w:after="0" w:line="360" w:lineRule="auto"/>
        <w:ind w:firstLine="708"/>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24151E">
        <w:rPr>
          <w:rFonts w:ascii="Times New Roman" w:eastAsiaTheme="minorEastAsia" w:hAnsi="Times New Roman" w:cs="Times New Roman"/>
          <w:b/>
          <w:i/>
          <w:iCs/>
          <w:sz w:val="24"/>
          <w:szCs w:val="24"/>
          <w:lang w:val="ro-RO"/>
        </w:rPr>
        <w:t>a</w:t>
      </w:r>
    </w:p>
    <w:p w14:paraId="18A302CA" w14:textId="77777777" w:rsidR="004D3EFD" w:rsidRPr="00995091" w:rsidRDefault="004D3EFD" w:rsidP="004D3EFD">
      <w:pPr>
        <w:pStyle w:val="ListParagraph"/>
        <w:numPr>
          <w:ilvl w:val="0"/>
          <w:numId w:val="1"/>
        </w:numPr>
        <w:spacing w:after="0" w:line="360" w:lineRule="auto"/>
        <w:jc w:val="both"/>
        <w:rPr>
          <w:rFonts w:ascii="Times New Roman" w:hAnsi="Times New Roman" w:cs="Times New Roman"/>
          <w:b/>
          <w:bCs/>
          <w:i/>
          <w:iCs/>
          <w:sz w:val="24"/>
          <w:szCs w:val="24"/>
        </w:rPr>
      </w:pPr>
      <w:r w:rsidRPr="00995091">
        <w:rPr>
          <w:rFonts w:ascii="Times New Roman" w:hAnsi="Times New Roman" w:cs="Times New Roman"/>
          <w:b/>
          <w:bCs/>
          <w:i/>
          <w:iCs/>
          <w:sz w:val="24"/>
          <w:szCs w:val="24"/>
        </w:rPr>
        <w:t>Kastanoziom calcaric (CZ ka)</w:t>
      </w:r>
    </w:p>
    <w:p w14:paraId="40AEB34F" w14:textId="5C2CD90D" w:rsidR="004D3EFD" w:rsidRDefault="004D3EFD" w:rsidP="004D3EFD">
      <w:pPr>
        <w:spacing w:after="0" w:line="360" w:lineRule="auto"/>
        <w:ind w:firstLine="540"/>
        <w:jc w:val="both"/>
        <w:rPr>
          <w:rFonts w:ascii="Times New Roman" w:eastAsiaTheme="minorEastAsia" w:hAnsi="Times New Roman" w:cs="Times New Roman"/>
          <w:i/>
          <w:iCs/>
          <w:sz w:val="24"/>
          <w:szCs w:val="24"/>
          <w:lang w:val="ro-RO"/>
        </w:rPr>
      </w:pPr>
      <w:r w:rsidRPr="00D3709E">
        <w:rPr>
          <w:rFonts w:ascii="Times New Roman" w:eastAsiaTheme="minorEastAsia" w:hAnsi="Times New Roman" w:cs="Times New Roman"/>
          <w:i/>
          <w:iCs/>
          <w:sz w:val="24"/>
          <w:szCs w:val="24"/>
          <w:lang w:val="ro-RO"/>
        </w:rPr>
        <w:t>Sunt soluri cu orizont A molic (Am), cu crome mai mari dec</w:t>
      </w:r>
      <w:r w:rsidR="00A74490">
        <w:rPr>
          <w:rFonts w:ascii="Times New Roman" w:eastAsiaTheme="minorEastAsia" w:hAnsi="Times New Roman" w:cs="Times New Roman"/>
          <w:i/>
          <w:iCs/>
          <w:sz w:val="24"/>
          <w:szCs w:val="24"/>
          <w:lang w:val="ro-RO"/>
        </w:rPr>
        <w:t>â</w:t>
      </w:r>
      <w:r w:rsidRPr="00D3709E">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w:t>
      </w:r>
      <w:r w:rsidR="00A74490">
        <w:rPr>
          <w:rFonts w:ascii="Times New Roman" w:eastAsiaTheme="minorEastAsia" w:hAnsi="Times New Roman" w:cs="Times New Roman"/>
          <w:i/>
          <w:iCs/>
          <w:sz w:val="24"/>
          <w:szCs w:val="24"/>
          <w:lang w:val="ro-RO"/>
        </w:rPr>
        <w:t>,</w:t>
      </w:r>
      <w:r w:rsidRPr="00D3709E">
        <w:rPr>
          <w:rFonts w:ascii="Times New Roman" w:eastAsiaTheme="minorEastAsia" w:hAnsi="Times New Roman" w:cs="Times New Roman"/>
          <w:i/>
          <w:iCs/>
          <w:sz w:val="24"/>
          <w:szCs w:val="24"/>
          <w:lang w:val="ro-RO"/>
        </w:rPr>
        <w:t xml:space="preserve"> cât şi în interiorul agregatelor </w:t>
      </w:r>
      <w:r>
        <w:rPr>
          <w:rFonts w:ascii="Times New Roman" w:eastAsiaTheme="minorEastAsia" w:hAnsi="Times New Roman" w:cs="Times New Roman"/>
          <w:i/>
          <w:iCs/>
          <w:sz w:val="24"/>
          <w:szCs w:val="24"/>
          <w:lang w:val="ro-RO"/>
        </w:rPr>
        <w:t>structurale,</w:t>
      </w:r>
      <w:r w:rsidRPr="00286762">
        <w:rPr>
          <w:rFonts w:ascii="Times New Roman" w:hAnsi="Times New Roman" w:cs="Times New Roman"/>
          <w:i/>
          <w:iCs/>
        </w:rPr>
        <w:t xml:space="preserve"> </w:t>
      </w:r>
      <w:r w:rsidRPr="009221C9">
        <w:rPr>
          <w:rFonts w:ascii="Times New Roman" w:hAnsi="Times New Roman" w:cs="Times New Roman"/>
          <w:i/>
          <w:iCs/>
        </w:rPr>
        <w:t xml:space="preserve">orizont Cca în primii 125 cm sau </w:t>
      </w:r>
      <w:r w:rsidRPr="009221C9">
        <w:rPr>
          <w:rFonts w:ascii="Times New Roman" w:hAnsi="Times New Roman" w:cs="Times New Roman"/>
          <w:i/>
          <w:iCs/>
        </w:rPr>
        <w:lastRenderedPageBreak/>
        <w:t>pudră friabilă de carbonat de calciu (concentrări de carbonaţi secundari) în primii 100 cm</w:t>
      </w:r>
      <w:r w:rsidR="00A74490">
        <w:rPr>
          <w:rFonts w:ascii="Times New Roman" w:hAnsi="Times New Roman" w:cs="Times New Roman"/>
          <w:i/>
          <w:iCs/>
        </w:rPr>
        <w:t>;</w:t>
      </w:r>
      <w:r>
        <w:rPr>
          <w:rFonts w:ascii="Times New Roman" w:hAnsi="Times New Roman" w:cs="Times New Roman"/>
          <w:i/>
          <w:iCs/>
        </w:rPr>
        <w:t xml:space="preserve"> </w:t>
      </w:r>
      <w:r>
        <w:rPr>
          <w:rFonts w:ascii="Times New Roman" w:eastAsiaTheme="minorEastAsia" w:hAnsi="Times New Roman" w:cs="Times New Roman"/>
          <w:i/>
          <w:iCs/>
          <w:sz w:val="24"/>
          <w:szCs w:val="24"/>
          <w:lang w:val="ro-RO"/>
        </w:rPr>
        <w:t>carbonaţii sunt prezenţi de la suprafaţă sau începând cu intervalul 0 – 50 cm, putând fi proxicalcarice (carbonaţii începând în 0 – 25 cm), epicalcarice (ca</w:t>
      </w:r>
      <w:r w:rsidR="00510A5F">
        <w:rPr>
          <w:rFonts w:ascii="Times New Roman" w:eastAsiaTheme="minorEastAsia" w:hAnsi="Times New Roman" w:cs="Times New Roman"/>
          <w:i/>
          <w:iCs/>
          <w:sz w:val="24"/>
          <w:szCs w:val="24"/>
          <w:lang w:val="ro-RO"/>
        </w:rPr>
        <w:t>r</w:t>
      </w:r>
      <w:r>
        <w:rPr>
          <w:rFonts w:ascii="Times New Roman" w:eastAsiaTheme="minorEastAsia" w:hAnsi="Times New Roman" w:cs="Times New Roman"/>
          <w:i/>
          <w:iCs/>
          <w:sz w:val="24"/>
          <w:szCs w:val="24"/>
          <w:lang w:val="ro-RO"/>
        </w:rPr>
        <w:t>bonaţii începând în intervalul 25 – 50</w:t>
      </w:r>
      <w:r w:rsidR="00A74490">
        <w:rPr>
          <w:rFonts w:ascii="Times New Roman" w:eastAsiaTheme="minorEastAsia" w:hAnsi="Times New Roman" w:cs="Times New Roman"/>
          <w:i/>
          <w:iCs/>
          <w:sz w:val="24"/>
          <w:szCs w:val="24"/>
          <w:lang w:val="ro-RO"/>
        </w:rPr>
        <w:t xml:space="preserve"> cm)</w:t>
      </w:r>
      <w:r>
        <w:rPr>
          <w:rFonts w:ascii="Times New Roman" w:eastAsiaTheme="minorEastAsia" w:hAnsi="Times New Roman" w:cs="Times New Roman"/>
          <w:i/>
          <w:iCs/>
          <w:sz w:val="24"/>
          <w:szCs w:val="24"/>
          <w:lang w:val="ro-RO"/>
        </w:rPr>
        <w:t>.</w:t>
      </w:r>
      <w:r w:rsidR="00122894">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 xml:space="preserve">Poate fi </w:t>
      </w:r>
      <w:r w:rsidRPr="00F03011">
        <w:rPr>
          <w:rFonts w:ascii="Times New Roman" w:eastAsiaTheme="minorEastAsia" w:hAnsi="Times New Roman" w:cs="Times New Roman"/>
          <w:b/>
          <w:bCs/>
          <w:i/>
          <w:iCs/>
          <w:sz w:val="24"/>
          <w:szCs w:val="24"/>
          <w:lang w:val="ro-RO"/>
        </w:rPr>
        <w:t>calcaric vermic</w:t>
      </w:r>
      <w:r>
        <w:rPr>
          <w:rFonts w:ascii="Times New Roman" w:eastAsiaTheme="minorEastAsia" w:hAnsi="Times New Roman" w:cs="Times New Roman"/>
          <w:i/>
          <w:iCs/>
          <w:sz w:val="24"/>
          <w:szCs w:val="24"/>
          <w:lang w:val="ro-RO"/>
        </w:rPr>
        <w:t xml:space="preserve"> </w:t>
      </w:r>
      <w:r w:rsidRPr="00F03011">
        <w:rPr>
          <w:rFonts w:ascii="Times New Roman" w:eastAsiaTheme="minorEastAsia" w:hAnsi="Times New Roman" w:cs="Times New Roman"/>
          <w:b/>
          <w:bCs/>
          <w:i/>
          <w:iCs/>
          <w:sz w:val="24"/>
          <w:szCs w:val="24"/>
          <w:lang w:val="ro-RO"/>
        </w:rPr>
        <w:t>(KZ ka vm)</w:t>
      </w:r>
      <w:r w:rsidR="00A74490">
        <w:rPr>
          <w:rFonts w:ascii="Times New Roman" w:eastAsiaTheme="minorEastAsia" w:hAnsi="Times New Roman" w:cs="Times New Roman"/>
          <w:bCs/>
          <w:iCs/>
          <w:sz w:val="24"/>
          <w:szCs w:val="24"/>
          <w:lang w:val="ro-RO"/>
        </w:rPr>
        <w:t>,</w:t>
      </w:r>
      <w:r>
        <w:rPr>
          <w:rFonts w:ascii="Times New Roman" w:eastAsiaTheme="minorEastAsia" w:hAnsi="Times New Roman" w:cs="Times New Roman"/>
          <w:i/>
          <w:iCs/>
          <w:sz w:val="24"/>
          <w:szCs w:val="24"/>
          <w:lang w:val="ro-RO"/>
        </w:rPr>
        <w:t xml:space="preserve"> prezentând în proporţie </w:t>
      </w:r>
      <m:oMath>
        <m:r>
          <w:rPr>
            <w:rFonts w:ascii="Cambria Math" w:eastAsiaTheme="minorEastAsia" w:hAnsi="Cambria Math" w:cs="Times New Roman"/>
            <w:sz w:val="24"/>
            <w:szCs w:val="24"/>
            <w:lang w:val="ro-RO"/>
          </w:rPr>
          <m:t>&gt;</m:t>
        </m:r>
      </m:oMath>
      <w:r w:rsidR="00122894">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 xml:space="preserve">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 sau </w:t>
      </w:r>
      <w:r w:rsidRPr="00F03011">
        <w:rPr>
          <w:rFonts w:ascii="Times New Roman" w:eastAsiaTheme="minorEastAsia" w:hAnsi="Times New Roman" w:cs="Times New Roman"/>
          <w:b/>
          <w:bCs/>
          <w:i/>
          <w:iCs/>
          <w:sz w:val="24"/>
          <w:szCs w:val="24"/>
          <w:lang w:val="ro-RO"/>
        </w:rPr>
        <w:t>calcaric nevermic (KZ –vm)</w:t>
      </w:r>
      <w:r>
        <w:rPr>
          <w:rFonts w:ascii="Times New Roman" w:eastAsiaTheme="minorEastAsia" w:hAnsi="Times New Roman" w:cs="Times New Roman"/>
          <w:i/>
          <w:iCs/>
          <w:sz w:val="24"/>
          <w:szCs w:val="24"/>
          <w:lang w:val="ro-RO"/>
        </w:rPr>
        <w:t xml:space="preserve"> fără caractere vermice (solul prezintă o foarte slabă activitate a micro</w:t>
      </w:r>
      <w:r w:rsidR="00A74490">
        <w:rPr>
          <w:rFonts w:ascii="Times New Roman" w:eastAsiaTheme="minorEastAsia" w:hAnsi="Times New Roman" w:cs="Times New Roman"/>
          <w:i/>
          <w:iCs/>
          <w:sz w:val="24"/>
          <w:szCs w:val="24"/>
          <w:lang w:val="ro-RO"/>
        </w:rPr>
        <w:t>-</w:t>
      </w:r>
      <w:r>
        <w:rPr>
          <w:rFonts w:ascii="Times New Roman" w:eastAsiaTheme="minorEastAsia" w:hAnsi="Times New Roman" w:cs="Times New Roman"/>
          <w:i/>
          <w:iCs/>
          <w:sz w:val="24"/>
          <w:szCs w:val="24"/>
          <w:lang w:val="ro-RO"/>
        </w:rPr>
        <w:t xml:space="preserve"> şi macrofaunei, fiind lipsit de neoformaţiuni de natură biogenă)</w:t>
      </w:r>
      <w:r w:rsidR="00A74490">
        <w:rPr>
          <w:rFonts w:ascii="Times New Roman" w:eastAsiaTheme="minorEastAsia" w:hAnsi="Times New Roman" w:cs="Times New Roman"/>
          <w:iCs/>
          <w:sz w:val="24"/>
          <w:szCs w:val="24"/>
          <w:lang w:val="ro-RO"/>
        </w:rPr>
        <w:t>.</w:t>
      </w:r>
    </w:p>
    <w:p w14:paraId="0921B2D2" w14:textId="77777777" w:rsidR="004D3EFD" w:rsidRDefault="004D3EFD" w:rsidP="004D3EFD">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hAnsi="Times New Roman" w:cs="Times New Roman"/>
          <w:i/>
          <w:iCs/>
          <w:sz w:val="24"/>
          <w:szCs w:val="24"/>
        </w:rPr>
        <w:t>Succesiune de orizonturi:</w:t>
      </w:r>
      <w:r w:rsidRPr="005D6F83">
        <w:rPr>
          <w:rFonts w:ascii="Times New Roman" w:eastAsiaTheme="minorEastAsia" w:hAnsi="Times New Roman" w:cs="Times New Roman"/>
          <w:b/>
          <w:i/>
          <w:iCs/>
          <w:sz w:val="24"/>
          <w:szCs w:val="24"/>
          <w:lang w:val="ro-RO"/>
        </w:rPr>
        <w:t xml:space="preserve"> </w:t>
      </w:r>
    </w:p>
    <w:p w14:paraId="6CD5E2F3" w14:textId="77777777" w:rsidR="004D3EFD" w:rsidRPr="0024151E" w:rsidRDefault="004D3EFD" w:rsidP="00DA144B">
      <w:pPr>
        <w:spacing w:after="0" w:line="360" w:lineRule="auto"/>
        <w:ind w:firstLine="708"/>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24151E">
        <w:rPr>
          <w:rFonts w:ascii="Times New Roman" w:eastAsiaTheme="minorEastAsia" w:hAnsi="Times New Roman" w:cs="Times New Roman"/>
          <w:b/>
          <w:i/>
          <w:iCs/>
          <w:sz w:val="24"/>
          <w:szCs w:val="24"/>
          <w:lang w:val="ro-RO"/>
        </w:rPr>
        <w:t>a</w:t>
      </w:r>
    </w:p>
    <w:p w14:paraId="64707B1D" w14:textId="77777777" w:rsidR="004D3EFD" w:rsidRPr="00995091" w:rsidRDefault="004D3EFD" w:rsidP="004D3EFD">
      <w:pPr>
        <w:pStyle w:val="ListParagraph"/>
        <w:numPr>
          <w:ilvl w:val="0"/>
          <w:numId w:val="1"/>
        </w:numPr>
        <w:spacing w:after="0" w:line="360" w:lineRule="auto"/>
        <w:jc w:val="both"/>
        <w:rPr>
          <w:rFonts w:ascii="Times New Roman" w:eastAsiaTheme="minorEastAsia" w:hAnsi="Times New Roman" w:cs="Times New Roman"/>
          <w:b/>
          <w:bCs/>
          <w:i/>
          <w:iCs/>
          <w:sz w:val="24"/>
          <w:szCs w:val="24"/>
          <w:lang w:val="ro-RO"/>
        </w:rPr>
      </w:pPr>
      <w:r w:rsidRPr="00995091">
        <w:rPr>
          <w:rFonts w:ascii="Times New Roman" w:eastAsiaTheme="minorEastAsia" w:hAnsi="Times New Roman" w:cs="Times New Roman"/>
          <w:b/>
          <w:bCs/>
          <w:i/>
          <w:iCs/>
          <w:sz w:val="24"/>
          <w:szCs w:val="24"/>
          <w:lang w:val="ro-RO"/>
        </w:rPr>
        <w:t>Kastanoziom forestic (KZ fr)</w:t>
      </w:r>
    </w:p>
    <w:p w14:paraId="4A2FE4AC" w14:textId="3F8FA156" w:rsidR="004D3EFD" w:rsidRPr="005D6F83" w:rsidRDefault="004D3EFD" w:rsidP="004D3EFD">
      <w:pPr>
        <w:spacing w:after="0" w:line="360" w:lineRule="auto"/>
        <w:ind w:firstLine="540"/>
        <w:jc w:val="both"/>
        <w:rPr>
          <w:rFonts w:ascii="Times New Roman" w:eastAsiaTheme="minorEastAsia" w:hAnsi="Times New Roman" w:cs="Times New Roman"/>
          <w:b/>
          <w:sz w:val="24"/>
          <w:szCs w:val="24"/>
          <w:lang w:val="ro-RO"/>
        </w:rPr>
      </w:pPr>
      <w:r w:rsidRPr="005D6F83">
        <w:rPr>
          <w:rFonts w:ascii="Times New Roman" w:eastAsiaTheme="minorEastAsia" w:hAnsi="Times New Roman" w:cs="Times New Roman"/>
          <w:i/>
          <w:iCs/>
          <w:sz w:val="24"/>
          <w:szCs w:val="24"/>
          <w:lang w:val="ro-RO"/>
        </w:rPr>
        <w:t>Sunt soluri cu orizont A molic forestalic (Amf), cu crome mai mari dec</w:t>
      </w:r>
      <w:r w:rsidR="00A74490">
        <w:rPr>
          <w:rFonts w:ascii="Times New Roman" w:eastAsiaTheme="minorEastAsia" w:hAnsi="Times New Roman" w:cs="Times New Roman"/>
          <w:i/>
          <w:iCs/>
          <w:sz w:val="24"/>
          <w:szCs w:val="24"/>
          <w:lang w:val="ro-RO"/>
        </w:rPr>
        <w:t>â</w:t>
      </w:r>
      <w:r w:rsidRPr="005D6F83">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w:t>
      </w:r>
      <w:r w:rsidR="00D267DC">
        <w:rPr>
          <w:rFonts w:ascii="Times New Roman" w:eastAsiaTheme="minorEastAsia" w:hAnsi="Times New Roman" w:cs="Times New Roman"/>
          <w:i/>
          <w:iCs/>
          <w:sz w:val="24"/>
          <w:szCs w:val="24"/>
          <w:lang w:val="ro-RO"/>
        </w:rPr>
        <w:t>,</w:t>
      </w:r>
      <w:r w:rsidRPr="005D6F83">
        <w:rPr>
          <w:rFonts w:ascii="Times New Roman" w:eastAsiaTheme="minorEastAsia" w:hAnsi="Times New Roman" w:cs="Times New Roman"/>
          <w:i/>
          <w:iCs/>
          <w:sz w:val="24"/>
          <w:szCs w:val="24"/>
          <w:lang w:val="ro-RO"/>
        </w:rPr>
        <w:t xml:space="preserve"> cât şi în interiorul agregatelor structurale,</w:t>
      </w:r>
      <w:r w:rsidRPr="00286762">
        <w:rPr>
          <w:rFonts w:ascii="Times New Roman" w:hAnsi="Times New Roman" w:cs="Times New Roman"/>
          <w:i/>
          <w:iCs/>
        </w:rPr>
        <w:t xml:space="preserve"> </w:t>
      </w:r>
      <w:r w:rsidRPr="009221C9">
        <w:rPr>
          <w:rFonts w:ascii="Times New Roman" w:hAnsi="Times New Roman" w:cs="Times New Roman"/>
          <w:i/>
          <w:iCs/>
        </w:rPr>
        <w:t>orizont Cca în primii 125 cm sau pudră friabilă de carbonat de calciu (concentrări de carbonaţi secundari) în primii 100 cm</w:t>
      </w:r>
      <w:r>
        <w:rPr>
          <w:rFonts w:ascii="Times New Roman" w:hAnsi="Times New Roman" w:cs="Times New Roman"/>
          <w:i/>
          <w:iCs/>
        </w:rPr>
        <w:t xml:space="preserve"> </w:t>
      </w:r>
      <w:r>
        <w:rPr>
          <w:rFonts w:ascii="Times New Roman" w:eastAsiaTheme="minorEastAsia" w:hAnsi="Times New Roman" w:cs="Times New Roman"/>
          <w:i/>
          <w:iCs/>
          <w:sz w:val="24"/>
          <w:szCs w:val="24"/>
          <w:lang w:val="ro-RO"/>
        </w:rPr>
        <w:t>(sunt kastanoziomuri formate sub păduri xerofite).</w:t>
      </w:r>
    </w:p>
    <w:p w14:paraId="2A646BDC" w14:textId="77777777" w:rsidR="004D3EFD" w:rsidRDefault="004D3EFD" w:rsidP="004D3EFD">
      <w:pPr>
        <w:pStyle w:val="ListParagraph"/>
        <w:spacing w:after="0" w:line="360" w:lineRule="auto"/>
        <w:ind w:left="540"/>
        <w:jc w:val="both"/>
        <w:rPr>
          <w:rFonts w:ascii="Times New Roman" w:hAnsi="Times New Roman" w:cs="Times New Roman"/>
          <w:i/>
          <w:iCs/>
          <w:sz w:val="24"/>
          <w:szCs w:val="24"/>
        </w:rPr>
      </w:pPr>
      <w:r w:rsidRPr="005D6F83">
        <w:rPr>
          <w:rFonts w:ascii="Times New Roman" w:hAnsi="Times New Roman" w:cs="Times New Roman"/>
          <w:i/>
          <w:iCs/>
          <w:sz w:val="24"/>
          <w:szCs w:val="24"/>
        </w:rPr>
        <w:t>Succesiune de orizonturi:</w:t>
      </w:r>
    </w:p>
    <w:p w14:paraId="698A9470" w14:textId="77777777" w:rsidR="004D3EFD" w:rsidRPr="0024151E" w:rsidRDefault="004D3EFD" w:rsidP="00DA144B">
      <w:pPr>
        <w:spacing w:after="0" w:line="360" w:lineRule="auto"/>
        <w:ind w:firstLine="720"/>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Amf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24151E">
        <w:rPr>
          <w:rFonts w:ascii="Times New Roman" w:eastAsiaTheme="minorEastAsia" w:hAnsi="Times New Roman" w:cs="Times New Roman"/>
          <w:b/>
          <w:i/>
          <w:iCs/>
          <w:sz w:val="24"/>
          <w:szCs w:val="24"/>
          <w:lang w:val="ro-RO"/>
        </w:rPr>
        <w:t>a</w:t>
      </w:r>
    </w:p>
    <w:p w14:paraId="046D6B67" w14:textId="77777777" w:rsidR="004D3EFD" w:rsidRPr="008E22F9" w:rsidRDefault="004D3EFD" w:rsidP="004D3EFD">
      <w:pPr>
        <w:pStyle w:val="ListParagraph"/>
        <w:numPr>
          <w:ilvl w:val="0"/>
          <w:numId w:val="1"/>
        </w:numPr>
        <w:spacing w:after="0" w:line="360" w:lineRule="auto"/>
        <w:jc w:val="both"/>
        <w:rPr>
          <w:rFonts w:ascii="Times New Roman" w:eastAsiaTheme="minorEastAsia" w:hAnsi="Times New Roman" w:cs="Times New Roman"/>
          <w:b/>
          <w:bCs/>
          <w:i/>
          <w:iCs/>
          <w:sz w:val="24"/>
          <w:szCs w:val="24"/>
          <w:lang w:val="ro-RO"/>
        </w:rPr>
      </w:pPr>
      <w:r w:rsidRPr="005D6F83">
        <w:rPr>
          <w:rFonts w:ascii="Times New Roman" w:eastAsiaTheme="minorEastAsia" w:hAnsi="Times New Roman" w:cs="Times New Roman"/>
          <w:b/>
          <w:i/>
          <w:iCs/>
          <w:sz w:val="24"/>
          <w:szCs w:val="24"/>
          <w:lang w:val="ro-RO"/>
        </w:rPr>
        <w:t>Kastanoziom gleic</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bCs/>
          <w:i/>
          <w:iCs/>
          <w:sz w:val="24"/>
          <w:szCs w:val="24"/>
          <w:lang w:val="ro-RO"/>
        </w:rPr>
        <w:t>(KZ gc)</w:t>
      </w:r>
    </w:p>
    <w:p w14:paraId="74BDF24E" w14:textId="042D4360" w:rsidR="004D3EFD" w:rsidRDefault="004D3EFD" w:rsidP="004D3EFD">
      <w:pPr>
        <w:spacing w:after="0" w:line="360" w:lineRule="auto"/>
        <w:ind w:firstLine="540"/>
        <w:jc w:val="both"/>
        <w:rPr>
          <w:rFonts w:ascii="Times New Roman" w:eastAsiaTheme="minorEastAsia" w:hAnsi="Times New Roman" w:cs="Times New Roman"/>
          <w:i/>
          <w:iCs/>
          <w:sz w:val="24"/>
          <w:szCs w:val="24"/>
          <w:lang w:val="ro-RO"/>
        </w:rPr>
      </w:pPr>
      <w:r w:rsidRPr="005D6F83">
        <w:rPr>
          <w:rFonts w:ascii="Times New Roman" w:eastAsiaTheme="minorEastAsia" w:hAnsi="Times New Roman" w:cs="Times New Roman"/>
          <w:i/>
          <w:iCs/>
          <w:sz w:val="24"/>
          <w:szCs w:val="24"/>
          <w:lang w:val="ro-RO"/>
        </w:rPr>
        <w:t>Sunt soluri cu orizont A molic (Am), cu crome mai mari dec</w:t>
      </w:r>
      <w:r w:rsidR="00D267DC">
        <w:rPr>
          <w:rFonts w:ascii="Times New Roman" w:eastAsiaTheme="minorEastAsia" w:hAnsi="Times New Roman" w:cs="Times New Roman"/>
          <w:i/>
          <w:iCs/>
          <w:sz w:val="24"/>
          <w:szCs w:val="24"/>
          <w:lang w:val="ro-RO"/>
        </w:rPr>
        <w:t>â</w:t>
      </w:r>
      <w:r w:rsidRPr="005D6F83">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w:t>
      </w:r>
      <w:r w:rsidR="00A65335">
        <w:rPr>
          <w:rFonts w:ascii="Times New Roman" w:eastAsiaTheme="minorEastAsia" w:hAnsi="Times New Roman" w:cs="Times New Roman"/>
          <w:i/>
          <w:iCs/>
          <w:sz w:val="24"/>
          <w:szCs w:val="24"/>
          <w:lang w:val="ro-RO"/>
        </w:rPr>
        <w:t>,</w:t>
      </w:r>
      <w:r w:rsidRPr="005D6F83">
        <w:rPr>
          <w:rFonts w:ascii="Times New Roman" w:eastAsiaTheme="minorEastAsia" w:hAnsi="Times New Roman" w:cs="Times New Roman"/>
          <w:i/>
          <w:iCs/>
          <w:sz w:val="24"/>
          <w:szCs w:val="24"/>
          <w:lang w:val="ro-RO"/>
        </w:rPr>
        <w:t xml:space="preserve"> cât şi în interiorul agregatelor structurale,</w:t>
      </w:r>
      <w:r w:rsidRPr="003D4DDC">
        <w:rPr>
          <w:rFonts w:ascii="Times New Roman" w:hAnsi="Times New Roman" w:cs="Times New Roman"/>
          <w:i/>
          <w:iCs/>
        </w:rPr>
        <w:t xml:space="preserve"> </w:t>
      </w:r>
      <w:r w:rsidRPr="009221C9">
        <w:rPr>
          <w:rFonts w:ascii="Times New Roman" w:hAnsi="Times New Roman" w:cs="Times New Roman"/>
          <w:i/>
          <w:iCs/>
        </w:rPr>
        <w:t xml:space="preserve">orizont Cca în primii 125 cm sau </w:t>
      </w:r>
      <w:r w:rsidRPr="009221C9">
        <w:rPr>
          <w:rFonts w:ascii="Times New Roman" w:hAnsi="Times New Roman" w:cs="Times New Roman"/>
          <w:i/>
          <w:iCs/>
        </w:rPr>
        <w:lastRenderedPageBreak/>
        <w:t>pudră friabilă de carbonat de calciu (concentrări de carbonaţi secundari) în primii 100 cm</w:t>
      </w:r>
      <w:r w:rsidRPr="005D6F83">
        <w:rPr>
          <w:rFonts w:ascii="Times New Roman" w:eastAsiaTheme="minorEastAsia" w:hAnsi="Times New Roman" w:cs="Times New Roman"/>
          <w:i/>
          <w:iCs/>
          <w:sz w:val="24"/>
          <w:szCs w:val="24"/>
          <w:lang w:val="ro-RO"/>
        </w:rPr>
        <w:t xml:space="preserve"> şi</w:t>
      </w:r>
      <w:r w:rsidRPr="005D6F83">
        <w:rPr>
          <w:rFonts w:ascii="Times New Roman" w:eastAsiaTheme="minorEastAsia" w:hAnsi="Times New Roman" w:cs="Times New Roman"/>
          <w:sz w:val="24"/>
          <w:szCs w:val="24"/>
          <w:lang w:val="ro-RO"/>
        </w:rPr>
        <w:t xml:space="preserve"> </w:t>
      </w:r>
      <w:r w:rsidRPr="005D6F83">
        <w:rPr>
          <w:rFonts w:ascii="Times New Roman" w:eastAsiaTheme="minorEastAsia" w:hAnsi="Times New Roman" w:cs="Times New Roman"/>
          <w:i/>
          <w:iCs/>
          <w:sz w:val="24"/>
          <w:szCs w:val="24"/>
          <w:lang w:val="ro-RO"/>
        </w:rPr>
        <w:t>prezintă</w:t>
      </w:r>
      <w:r w:rsidRPr="005D6F83">
        <w:rPr>
          <w:rFonts w:ascii="Times New Roman" w:eastAsiaTheme="minorEastAsia" w:hAnsi="Times New Roman" w:cs="Times New Roman"/>
          <w:sz w:val="24"/>
          <w:szCs w:val="24"/>
          <w:lang w:val="ro-RO"/>
        </w:rPr>
        <w:t xml:space="preserve"> </w:t>
      </w:r>
      <w:r w:rsidRPr="005D6F83">
        <w:rPr>
          <w:rFonts w:ascii="Times New Roman" w:eastAsiaTheme="minorEastAsia" w:hAnsi="Times New Roman" w:cs="Times New Roman"/>
          <w:i/>
          <w:iCs/>
          <w:sz w:val="24"/>
          <w:szCs w:val="24"/>
          <w:lang w:val="ro-RO"/>
        </w:rPr>
        <w:t>orizont Gr (gl</w:t>
      </w:r>
      <w:r>
        <w:rPr>
          <w:rFonts w:ascii="Times New Roman" w:eastAsiaTheme="minorEastAsia" w:hAnsi="Times New Roman" w:cs="Times New Roman"/>
          <w:i/>
          <w:iCs/>
          <w:sz w:val="24"/>
          <w:szCs w:val="24"/>
          <w:lang w:val="ro-RO"/>
        </w:rPr>
        <w:t>eic de reducere) între 50 şi 125</w:t>
      </w:r>
      <w:r w:rsidRPr="005D6F83">
        <w:rPr>
          <w:rFonts w:ascii="Times New Roman" w:eastAsiaTheme="minorEastAsia" w:hAnsi="Times New Roman" w:cs="Times New Roman"/>
          <w:i/>
          <w:iCs/>
          <w:sz w:val="24"/>
          <w:szCs w:val="24"/>
          <w:lang w:val="ro-RO"/>
        </w:rPr>
        <w:t xml:space="preserve"> cm adâncime ai profilului.</w:t>
      </w:r>
    </w:p>
    <w:p w14:paraId="36059AC4" w14:textId="77777777" w:rsidR="004D3EFD" w:rsidRDefault="004D3EFD" w:rsidP="004D3EFD">
      <w:pPr>
        <w:pStyle w:val="ListParagraph"/>
        <w:spacing w:after="0" w:line="360" w:lineRule="auto"/>
        <w:ind w:left="540"/>
        <w:jc w:val="both"/>
        <w:rPr>
          <w:rFonts w:ascii="Times New Roman" w:hAnsi="Times New Roman" w:cs="Times New Roman"/>
          <w:i/>
          <w:iCs/>
          <w:sz w:val="24"/>
          <w:szCs w:val="24"/>
        </w:rPr>
      </w:pPr>
      <w:r w:rsidRPr="005D6F83">
        <w:rPr>
          <w:rFonts w:ascii="Times New Roman" w:hAnsi="Times New Roman" w:cs="Times New Roman"/>
          <w:i/>
          <w:iCs/>
          <w:sz w:val="24"/>
          <w:szCs w:val="24"/>
        </w:rPr>
        <w:t>Succesiune de orizonturi:</w:t>
      </w:r>
    </w:p>
    <w:p w14:paraId="100F1192" w14:textId="77777777" w:rsidR="004D3EFD" w:rsidRPr="0024151E" w:rsidRDefault="004D3EFD" w:rsidP="00DA144B">
      <w:pPr>
        <w:spacing w:after="0" w:line="360" w:lineRule="auto"/>
        <w:ind w:firstLine="720"/>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24151E">
        <w:rPr>
          <w:rFonts w:ascii="Times New Roman" w:eastAsiaTheme="minorEastAsia" w:hAnsi="Times New Roman" w:cs="Times New Roman"/>
          <w:b/>
          <w:i/>
          <w:iCs/>
          <w:sz w:val="24"/>
          <w:szCs w:val="24"/>
          <w:lang w:val="ro-RO"/>
        </w:rPr>
        <w:t xml:space="preserve"> Gr</w:t>
      </w:r>
    </w:p>
    <w:p w14:paraId="2D21C2A4" w14:textId="77777777" w:rsidR="004D3EFD" w:rsidRPr="0024151E" w:rsidRDefault="004D3EFD" w:rsidP="004D3EFD">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AGo </w:t>
      </w:r>
      <m:oMath>
        <m:r>
          <m:rPr>
            <m:sty m:val="bi"/>
          </m:rPr>
          <w:rPr>
            <w:rFonts w:ascii="Cambria Math" w:eastAsiaTheme="minorEastAsia" w:hAnsi="Cambria Math" w:cs="Times New Roman"/>
            <w:sz w:val="24"/>
            <w:szCs w:val="24"/>
            <w:lang w:val="ro-RO"/>
          </w:rPr>
          <m:t>→</m:t>
        </m:r>
      </m:oMath>
      <w:r w:rsidRPr="0024151E">
        <w:rPr>
          <w:rFonts w:ascii="Times New Roman" w:eastAsiaTheme="minorEastAsia" w:hAnsi="Times New Roman" w:cs="Times New Roman"/>
          <w:b/>
          <w:i/>
          <w:iCs/>
          <w:sz w:val="24"/>
          <w:szCs w:val="24"/>
          <w:lang w:val="ro-RO"/>
        </w:rPr>
        <w:t xml:space="preserve"> Gr</w:t>
      </w:r>
    </w:p>
    <w:p w14:paraId="0334D4B0" w14:textId="77777777" w:rsidR="004D3EFD" w:rsidRDefault="004D3EFD" w:rsidP="004D3EFD">
      <w:pPr>
        <w:pStyle w:val="ListParagraph"/>
        <w:numPr>
          <w:ilvl w:val="0"/>
          <w:numId w:val="1"/>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Kastanoziom endogleic</w:t>
      </w:r>
    </w:p>
    <w:p w14:paraId="1CD025E0" w14:textId="577E7943" w:rsidR="004D3EFD" w:rsidRPr="00475664" w:rsidRDefault="004D3EFD" w:rsidP="004D3EFD">
      <w:pPr>
        <w:spacing w:after="0" w:line="360" w:lineRule="auto"/>
        <w:ind w:firstLine="360"/>
        <w:jc w:val="both"/>
        <w:rPr>
          <w:rFonts w:ascii="Times New Roman" w:eastAsiaTheme="minorEastAsia" w:hAnsi="Times New Roman" w:cs="Times New Roman"/>
          <w:i/>
          <w:iCs/>
          <w:sz w:val="24"/>
          <w:szCs w:val="24"/>
          <w:lang w:val="ro-RO"/>
        </w:rPr>
      </w:pPr>
      <w:r w:rsidRPr="00475664">
        <w:rPr>
          <w:rFonts w:ascii="Times New Roman" w:eastAsiaTheme="minorEastAsia" w:hAnsi="Times New Roman" w:cs="Times New Roman"/>
          <w:i/>
          <w:iCs/>
          <w:sz w:val="24"/>
          <w:szCs w:val="24"/>
          <w:lang w:val="ro-RO"/>
        </w:rPr>
        <w:t>Sunt soluri cu orizont A molic (Am), cu crome mai mari dec</w:t>
      </w:r>
      <w:r w:rsidR="00A65335">
        <w:rPr>
          <w:rFonts w:ascii="Times New Roman" w:eastAsiaTheme="minorEastAsia" w:hAnsi="Times New Roman" w:cs="Times New Roman"/>
          <w:i/>
          <w:iCs/>
          <w:sz w:val="24"/>
          <w:szCs w:val="24"/>
          <w:lang w:val="ro-RO"/>
        </w:rPr>
        <w:t>â</w:t>
      </w:r>
      <w:r w:rsidRPr="00475664">
        <w:rPr>
          <w:rFonts w:ascii="Times New Roman" w:eastAsiaTheme="minorEastAsia" w:hAnsi="Times New Roman" w:cs="Times New Roman"/>
          <w:i/>
          <w:iCs/>
          <w:sz w:val="24"/>
          <w:szCs w:val="24"/>
          <w:lang w:val="ro-RO"/>
        </w:rPr>
        <w:t>t 2 în stare umedă până la cel puţin 20 cm adâncime, orizont de tranziţie AC având cel puţin în partea superioară valori şi crome mai mici de 3,5 la materialul în stare umedă, atât pe feţe</w:t>
      </w:r>
      <w:r w:rsidR="00A65335">
        <w:rPr>
          <w:rFonts w:ascii="Times New Roman" w:eastAsiaTheme="minorEastAsia" w:hAnsi="Times New Roman" w:cs="Times New Roman"/>
          <w:i/>
          <w:iCs/>
          <w:sz w:val="24"/>
          <w:szCs w:val="24"/>
          <w:lang w:val="ro-RO"/>
        </w:rPr>
        <w:t>,</w:t>
      </w:r>
      <w:r w:rsidRPr="00475664">
        <w:rPr>
          <w:rFonts w:ascii="Times New Roman" w:eastAsiaTheme="minorEastAsia" w:hAnsi="Times New Roman" w:cs="Times New Roman"/>
          <w:i/>
          <w:iCs/>
          <w:sz w:val="24"/>
          <w:szCs w:val="24"/>
          <w:lang w:val="ro-RO"/>
        </w:rPr>
        <w:t xml:space="preserve"> cât şi în interiorul agregatelor structurale,</w:t>
      </w:r>
      <w:r w:rsidRPr="003D4DDC">
        <w:rPr>
          <w:rFonts w:ascii="Times New Roman" w:hAnsi="Times New Roman" w:cs="Times New Roman"/>
          <w:i/>
          <w:iCs/>
        </w:rPr>
        <w:t xml:space="preserve"> </w:t>
      </w:r>
      <w:r w:rsidRPr="009221C9">
        <w:rPr>
          <w:rFonts w:ascii="Times New Roman" w:hAnsi="Times New Roman" w:cs="Times New Roman"/>
          <w:i/>
          <w:iCs/>
        </w:rPr>
        <w:t>orizont Cca în primii 125 cm sau pudră friabilă de carbonat de calciu (concentrări de carbonaţi secundari) în primii 100 cm</w:t>
      </w:r>
      <w:r w:rsidRPr="00475664">
        <w:rPr>
          <w:rFonts w:ascii="Times New Roman" w:eastAsiaTheme="minorEastAsia" w:hAnsi="Times New Roman" w:cs="Times New Roman"/>
          <w:i/>
          <w:iCs/>
          <w:sz w:val="24"/>
          <w:szCs w:val="24"/>
          <w:lang w:val="ro-RO"/>
        </w:rPr>
        <w:t xml:space="preserve"> şi</w:t>
      </w:r>
      <w:r w:rsidRPr="00475664">
        <w:rPr>
          <w:rFonts w:ascii="Times New Roman" w:eastAsiaTheme="minorEastAsia" w:hAnsi="Times New Roman" w:cs="Times New Roman"/>
          <w:sz w:val="24"/>
          <w:szCs w:val="24"/>
          <w:lang w:val="ro-RO"/>
        </w:rPr>
        <w:t xml:space="preserve"> </w:t>
      </w:r>
      <w:r w:rsidRPr="00475664">
        <w:rPr>
          <w:rFonts w:ascii="Times New Roman" w:eastAsiaTheme="minorEastAsia" w:hAnsi="Times New Roman" w:cs="Times New Roman"/>
          <w:i/>
          <w:iCs/>
          <w:sz w:val="24"/>
          <w:szCs w:val="24"/>
          <w:lang w:val="ro-RO"/>
        </w:rPr>
        <w:t>prezintă</w:t>
      </w:r>
      <w:r w:rsidRPr="00475664">
        <w:rPr>
          <w:rFonts w:ascii="Times New Roman" w:eastAsiaTheme="minorEastAsia" w:hAnsi="Times New Roman" w:cs="Times New Roman"/>
          <w:sz w:val="24"/>
          <w:szCs w:val="24"/>
          <w:lang w:val="ro-RO"/>
        </w:rPr>
        <w:t xml:space="preserve"> </w:t>
      </w:r>
      <w:r w:rsidRPr="00475664">
        <w:rPr>
          <w:rFonts w:ascii="Times New Roman" w:eastAsiaTheme="minorEastAsia" w:hAnsi="Times New Roman" w:cs="Times New Roman"/>
          <w:i/>
          <w:iCs/>
          <w:sz w:val="24"/>
          <w:szCs w:val="24"/>
          <w:lang w:val="ro-RO"/>
        </w:rPr>
        <w:t>orizont Gr (gleic de reducere) între 50 şi 100 cm adâncime ai profilului.</w:t>
      </w:r>
    </w:p>
    <w:p w14:paraId="7849D638" w14:textId="77777777" w:rsidR="004D3EFD" w:rsidRPr="00475664" w:rsidRDefault="004D3EFD" w:rsidP="004D3EFD">
      <w:pPr>
        <w:spacing w:after="0" w:line="360" w:lineRule="auto"/>
        <w:jc w:val="both"/>
        <w:rPr>
          <w:rFonts w:ascii="Times New Roman" w:hAnsi="Times New Roman" w:cs="Times New Roman"/>
          <w:i/>
          <w:iCs/>
          <w:sz w:val="24"/>
          <w:szCs w:val="24"/>
        </w:rPr>
      </w:pPr>
      <w:r w:rsidRPr="00475664">
        <w:rPr>
          <w:rFonts w:ascii="Times New Roman" w:hAnsi="Times New Roman" w:cs="Times New Roman"/>
          <w:i/>
          <w:iCs/>
          <w:sz w:val="24"/>
          <w:szCs w:val="24"/>
        </w:rPr>
        <w:t>Succesiune de orizonturi:</w:t>
      </w:r>
    </w:p>
    <w:p w14:paraId="43AC1D00" w14:textId="77777777" w:rsidR="004D3EFD" w:rsidRPr="00475664" w:rsidRDefault="004D3EFD" w:rsidP="00DA144B">
      <w:pPr>
        <w:pStyle w:val="ListParagraph"/>
        <w:spacing w:after="0" w:line="360" w:lineRule="auto"/>
        <w:ind w:left="540"/>
        <w:jc w:val="center"/>
        <w:outlineLvl w:val="0"/>
        <w:rPr>
          <w:rFonts w:ascii="Times New Roman" w:eastAsiaTheme="minorEastAsia" w:hAnsi="Times New Roman" w:cs="Times New Roman"/>
          <w:b/>
          <w:i/>
          <w:iCs/>
          <w:sz w:val="24"/>
          <w:szCs w:val="24"/>
          <w:lang w:val="ro-RO"/>
        </w:rPr>
      </w:pPr>
      <w:r w:rsidRPr="0047566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Gr</w:t>
      </w:r>
    </w:p>
    <w:p w14:paraId="3CE1702D" w14:textId="77777777" w:rsidR="004D3EFD" w:rsidRPr="00475664" w:rsidRDefault="004D3EFD" w:rsidP="004D3EFD">
      <w:pPr>
        <w:pStyle w:val="ListParagraph"/>
        <w:spacing w:after="0" w:line="360" w:lineRule="auto"/>
        <w:ind w:left="540"/>
        <w:jc w:val="center"/>
        <w:rPr>
          <w:rFonts w:ascii="Times New Roman" w:eastAsiaTheme="minorEastAsia" w:hAnsi="Times New Roman" w:cs="Times New Roman"/>
          <w:b/>
          <w:i/>
          <w:iCs/>
          <w:sz w:val="24"/>
          <w:szCs w:val="24"/>
          <w:lang w:val="ro-RO"/>
        </w:rPr>
      </w:pPr>
      <w:r w:rsidRPr="0047566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AGo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Gr</w:t>
      </w:r>
    </w:p>
    <w:p w14:paraId="2F994CC2" w14:textId="77777777" w:rsidR="004D3EFD" w:rsidRPr="008E22F9" w:rsidRDefault="004D3EFD" w:rsidP="004D3EFD">
      <w:pPr>
        <w:pStyle w:val="ListParagraph"/>
        <w:numPr>
          <w:ilvl w:val="0"/>
          <w:numId w:val="1"/>
        </w:numPr>
        <w:spacing w:after="0" w:line="360" w:lineRule="auto"/>
        <w:jc w:val="both"/>
        <w:rPr>
          <w:rFonts w:ascii="Times New Roman" w:eastAsiaTheme="minorEastAsia" w:hAnsi="Times New Roman" w:cs="Times New Roman"/>
          <w:b/>
          <w:bCs/>
          <w:i/>
          <w:iCs/>
          <w:sz w:val="24"/>
          <w:szCs w:val="24"/>
          <w:lang w:val="ro-RO"/>
        </w:rPr>
      </w:pPr>
      <w:r w:rsidRPr="00BD66A9">
        <w:rPr>
          <w:rFonts w:ascii="Times New Roman" w:eastAsiaTheme="minorEastAsia" w:hAnsi="Times New Roman" w:cs="Times New Roman"/>
          <w:b/>
          <w:bCs/>
          <w:i/>
          <w:iCs/>
          <w:sz w:val="24"/>
          <w:szCs w:val="24"/>
          <w:lang w:val="ro-RO"/>
        </w:rPr>
        <w:t>Kastanoziom lutic</w:t>
      </w:r>
      <w:r>
        <w:rPr>
          <w:rFonts w:ascii="Times New Roman" w:eastAsiaTheme="minorEastAsia" w:hAnsi="Times New Roman" w:cs="Times New Roman"/>
          <w:b/>
          <w:bCs/>
          <w:i/>
          <w:iCs/>
          <w:sz w:val="24"/>
          <w:szCs w:val="24"/>
          <w:lang w:val="ro-RO"/>
        </w:rPr>
        <w:t xml:space="preserve"> (KZ lu)</w:t>
      </w:r>
    </w:p>
    <w:p w14:paraId="27228339" w14:textId="29FEF2CE" w:rsidR="004D3EFD" w:rsidRDefault="004D3EFD" w:rsidP="004D3EFD">
      <w:pPr>
        <w:spacing w:after="0" w:line="360" w:lineRule="auto"/>
        <w:ind w:firstLine="360"/>
        <w:jc w:val="both"/>
        <w:rPr>
          <w:rFonts w:ascii="Times New Roman" w:eastAsiaTheme="minorEastAsia" w:hAnsi="Times New Roman" w:cs="Times New Roman"/>
          <w:i/>
          <w:iCs/>
          <w:sz w:val="24"/>
          <w:szCs w:val="24"/>
          <w:lang w:val="ro-RO"/>
        </w:rPr>
      </w:pPr>
      <w:r w:rsidRPr="00BD66A9">
        <w:rPr>
          <w:rFonts w:ascii="Times New Roman" w:eastAsiaTheme="minorEastAsia" w:hAnsi="Times New Roman" w:cs="Times New Roman"/>
          <w:i/>
          <w:iCs/>
          <w:sz w:val="24"/>
          <w:szCs w:val="24"/>
          <w:lang w:val="ro-RO"/>
        </w:rPr>
        <w:t>Sunt soluri cu orizont A molic (Am), cu crome mai mari dec</w:t>
      </w:r>
      <w:r w:rsidR="00A65335">
        <w:rPr>
          <w:rFonts w:ascii="Times New Roman" w:eastAsiaTheme="minorEastAsia" w:hAnsi="Times New Roman" w:cs="Times New Roman"/>
          <w:i/>
          <w:iCs/>
          <w:sz w:val="24"/>
          <w:szCs w:val="24"/>
          <w:lang w:val="ro-RO"/>
        </w:rPr>
        <w:t>â</w:t>
      </w:r>
      <w:r w:rsidRPr="00BD66A9">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 cât şi în interiorul agregatelor structurale,</w:t>
      </w:r>
      <w:r w:rsidRPr="003D4DDC">
        <w:rPr>
          <w:rFonts w:ascii="Times New Roman" w:hAnsi="Times New Roman" w:cs="Times New Roman"/>
          <w:i/>
          <w:iCs/>
        </w:rPr>
        <w:t xml:space="preserve"> </w:t>
      </w:r>
      <w:r w:rsidRPr="009221C9">
        <w:rPr>
          <w:rFonts w:ascii="Times New Roman" w:hAnsi="Times New Roman" w:cs="Times New Roman"/>
          <w:i/>
          <w:iCs/>
        </w:rPr>
        <w:t>orizont Cca în primii 125 cm sau pudră friabilă de carbonat de calciu (concentrări de carbonaţi secundari) în primii 100 cm</w:t>
      </w:r>
      <w:r w:rsidRPr="00BD66A9">
        <w:rPr>
          <w:rFonts w:ascii="Times New Roman" w:eastAsiaTheme="minorEastAsia" w:hAnsi="Times New Roman" w:cs="Times New Roman"/>
          <w:i/>
          <w:iCs/>
          <w:sz w:val="24"/>
          <w:szCs w:val="24"/>
          <w:lang w:val="ro-RO"/>
        </w:rPr>
        <w:t xml:space="preserve"> şi prezintă textură mijlocie lutică la nivelul orizontului Am.</w:t>
      </w:r>
    </w:p>
    <w:p w14:paraId="7210E5E4" w14:textId="77777777" w:rsidR="004D3EFD" w:rsidRDefault="004D3EFD" w:rsidP="004D3EFD">
      <w:pPr>
        <w:pStyle w:val="ListParagraph"/>
        <w:spacing w:after="0" w:line="360" w:lineRule="auto"/>
        <w:ind w:left="540"/>
        <w:jc w:val="both"/>
        <w:rPr>
          <w:rFonts w:ascii="Times New Roman" w:hAnsi="Times New Roman" w:cs="Times New Roman"/>
          <w:i/>
          <w:iCs/>
          <w:sz w:val="24"/>
          <w:szCs w:val="24"/>
        </w:rPr>
      </w:pPr>
      <w:r w:rsidRPr="005D6F83">
        <w:rPr>
          <w:rFonts w:ascii="Times New Roman" w:hAnsi="Times New Roman" w:cs="Times New Roman"/>
          <w:i/>
          <w:iCs/>
          <w:sz w:val="24"/>
          <w:szCs w:val="24"/>
        </w:rPr>
        <w:t>Succesiune de orizonturi:</w:t>
      </w:r>
    </w:p>
    <w:p w14:paraId="0D5040E9" w14:textId="77777777" w:rsidR="004D3EFD" w:rsidRPr="003D4DDC" w:rsidRDefault="004D3EFD" w:rsidP="00DA144B">
      <w:pPr>
        <w:spacing w:after="0" w:line="360" w:lineRule="auto"/>
        <w:ind w:firstLine="720"/>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24151E">
        <w:rPr>
          <w:rFonts w:ascii="Times New Roman" w:eastAsiaTheme="minorEastAsia" w:hAnsi="Times New Roman" w:cs="Times New Roman"/>
          <w:b/>
          <w:i/>
          <w:iCs/>
          <w:sz w:val="24"/>
          <w:szCs w:val="24"/>
          <w:lang w:val="ro-RO"/>
        </w:rPr>
        <w:t>a</w:t>
      </w:r>
    </w:p>
    <w:p w14:paraId="5AD6DF78" w14:textId="77777777" w:rsidR="004D3EFD" w:rsidRPr="008E22F9" w:rsidRDefault="004D3EFD" w:rsidP="004D3EFD">
      <w:pPr>
        <w:pStyle w:val="ListParagraph"/>
        <w:numPr>
          <w:ilvl w:val="0"/>
          <w:numId w:val="1"/>
        </w:numPr>
        <w:spacing w:after="0" w:line="360" w:lineRule="auto"/>
        <w:jc w:val="both"/>
        <w:rPr>
          <w:rFonts w:ascii="Times New Roman" w:eastAsiaTheme="minorEastAsia" w:hAnsi="Times New Roman" w:cs="Times New Roman"/>
          <w:b/>
          <w:bCs/>
          <w:i/>
          <w:iCs/>
          <w:sz w:val="24"/>
          <w:szCs w:val="24"/>
          <w:lang w:val="ro-RO"/>
        </w:rPr>
      </w:pPr>
      <w:r w:rsidRPr="00BD66A9">
        <w:rPr>
          <w:rFonts w:ascii="Times New Roman" w:eastAsiaTheme="minorEastAsia" w:hAnsi="Times New Roman" w:cs="Times New Roman"/>
          <w:b/>
          <w:i/>
          <w:iCs/>
          <w:sz w:val="24"/>
          <w:szCs w:val="24"/>
          <w:lang w:val="ro-RO"/>
        </w:rPr>
        <w:t xml:space="preserve"> Kastanoziom psamic</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bCs/>
          <w:i/>
          <w:iCs/>
          <w:sz w:val="24"/>
          <w:szCs w:val="24"/>
          <w:lang w:val="ro-RO"/>
        </w:rPr>
        <w:t>(KZ pm)</w:t>
      </w:r>
    </w:p>
    <w:p w14:paraId="0047DA9C" w14:textId="34B59F28" w:rsidR="004D3EFD" w:rsidRPr="003D4DDC" w:rsidRDefault="004D3EFD" w:rsidP="004D3EFD">
      <w:pPr>
        <w:spacing w:after="0" w:line="360" w:lineRule="auto"/>
        <w:ind w:firstLine="360"/>
        <w:jc w:val="both"/>
        <w:rPr>
          <w:rFonts w:ascii="Times New Roman" w:eastAsiaTheme="minorEastAsia" w:hAnsi="Times New Roman" w:cs="Times New Roman"/>
          <w:i/>
          <w:iCs/>
          <w:sz w:val="24"/>
          <w:szCs w:val="24"/>
          <w:lang w:val="ro-RO"/>
        </w:rPr>
      </w:pPr>
      <w:r w:rsidRPr="00BD66A9">
        <w:rPr>
          <w:rFonts w:ascii="Times New Roman" w:eastAsiaTheme="minorEastAsia" w:hAnsi="Times New Roman" w:cs="Times New Roman"/>
          <w:b/>
          <w:i/>
          <w:iCs/>
          <w:sz w:val="24"/>
          <w:szCs w:val="24"/>
          <w:lang w:val="ro-RO"/>
        </w:rPr>
        <w:lastRenderedPageBreak/>
        <w:t xml:space="preserve"> </w:t>
      </w:r>
      <w:r w:rsidRPr="00294308">
        <w:rPr>
          <w:rFonts w:ascii="Times New Roman" w:eastAsiaTheme="minorEastAsia" w:hAnsi="Times New Roman" w:cs="Times New Roman"/>
          <w:i/>
          <w:iCs/>
          <w:sz w:val="24"/>
          <w:szCs w:val="24"/>
          <w:lang w:val="ro-RO"/>
        </w:rPr>
        <w:t>Sunt soluri cu orizont A molic (Am), cu crome mai mari dec</w:t>
      </w:r>
      <w:r w:rsidR="00A65335">
        <w:rPr>
          <w:rFonts w:ascii="Times New Roman" w:eastAsiaTheme="minorEastAsia" w:hAnsi="Times New Roman" w:cs="Times New Roman"/>
          <w:i/>
          <w:iCs/>
          <w:sz w:val="24"/>
          <w:szCs w:val="24"/>
          <w:lang w:val="ro-RO"/>
        </w:rPr>
        <w:t>â</w:t>
      </w:r>
      <w:r w:rsidRPr="00294308">
        <w:rPr>
          <w:rFonts w:ascii="Times New Roman" w:eastAsiaTheme="minorEastAsia" w:hAnsi="Times New Roman" w:cs="Times New Roman"/>
          <w:i/>
          <w:iCs/>
          <w:sz w:val="24"/>
          <w:szCs w:val="24"/>
          <w:lang w:val="ro-RO"/>
        </w:rPr>
        <w:t xml:space="preserve">t 2 în </w:t>
      </w:r>
      <w:r>
        <w:rPr>
          <w:rFonts w:ascii="Times New Roman" w:eastAsiaTheme="minorEastAsia" w:hAnsi="Times New Roman" w:cs="Times New Roman"/>
          <w:i/>
          <w:iCs/>
          <w:sz w:val="24"/>
          <w:szCs w:val="24"/>
          <w:lang w:val="ro-RO"/>
        </w:rPr>
        <w:t>stare umedă</w:t>
      </w:r>
      <w:r w:rsidRPr="00294308">
        <w:rPr>
          <w:rFonts w:ascii="Times New Roman" w:eastAsiaTheme="minorEastAsia" w:hAnsi="Times New Roman" w:cs="Times New Roman"/>
          <w:i/>
          <w:iCs/>
          <w:sz w:val="24"/>
          <w:szCs w:val="24"/>
          <w:lang w:val="ro-RO"/>
        </w:rPr>
        <w:t>, orizont de tranziţie AC având cel puţin în partea superioară valori şi crome mai mici de 3,5 la materialul în stare umedă, atât pe feţe</w:t>
      </w:r>
      <w:r w:rsidR="00A65335">
        <w:rPr>
          <w:rFonts w:ascii="Times New Roman" w:eastAsiaTheme="minorEastAsia" w:hAnsi="Times New Roman" w:cs="Times New Roman"/>
          <w:i/>
          <w:iCs/>
          <w:sz w:val="24"/>
          <w:szCs w:val="24"/>
          <w:lang w:val="ro-RO"/>
        </w:rPr>
        <w:t>,</w:t>
      </w:r>
      <w:r w:rsidRPr="00294308">
        <w:rPr>
          <w:rFonts w:ascii="Times New Roman" w:eastAsiaTheme="minorEastAsia" w:hAnsi="Times New Roman" w:cs="Times New Roman"/>
          <w:i/>
          <w:iCs/>
          <w:sz w:val="24"/>
          <w:szCs w:val="24"/>
          <w:lang w:val="ro-RO"/>
        </w:rPr>
        <w:t xml:space="preserve"> cât şi în interiorul agregatelor structurale, </w:t>
      </w:r>
      <w:r w:rsidRPr="009221C9">
        <w:rPr>
          <w:rFonts w:ascii="Times New Roman" w:hAnsi="Times New Roman" w:cs="Times New Roman"/>
          <w:i/>
          <w:iCs/>
        </w:rPr>
        <w:t>orizont Cca în primii 125 cm sau pudră friabilă de carbonat de calciu (concentrări de carbonaţi secundari) în primii 100 cm</w:t>
      </w:r>
      <w:r>
        <w:rPr>
          <w:rFonts w:ascii="Times New Roman" w:eastAsiaTheme="minorEastAsia" w:hAnsi="Times New Roman" w:cs="Times New Roman"/>
          <w:i/>
          <w:iCs/>
          <w:sz w:val="24"/>
          <w:szCs w:val="24"/>
          <w:lang w:val="ro-RO"/>
        </w:rPr>
        <w:t xml:space="preserve"> şi</w:t>
      </w:r>
      <w:r>
        <w:rPr>
          <w:rFonts w:ascii="Times New Roman" w:eastAsiaTheme="minorEastAsia" w:hAnsi="Times New Roman" w:cs="Times New Roman"/>
          <w:sz w:val="24"/>
          <w:szCs w:val="24"/>
          <w:lang w:val="ro-RO"/>
        </w:rPr>
        <w:t xml:space="preserve"> </w:t>
      </w:r>
      <w:r w:rsidRPr="00294308">
        <w:rPr>
          <w:rFonts w:ascii="Times New Roman" w:eastAsiaTheme="minorEastAsia" w:hAnsi="Times New Roman" w:cs="Times New Roman"/>
          <w:i/>
          <w:iCs/>
          <w:sz w:val="24"/>
          <w:szCs w:val="24"/>
          <w:lang w:val="ro-RO"/>
        </w:rPr>
        <w:t>prezintă textură grosieră</w:t>
      </w:r>
      <w:r>
        <w:rPr>
          <w:rFonts w:ascii="Times New Roman" w:eastAsiaTheme="minorEastAsia" w:hAnsi="Times New Roman" w:cs="Times New Roman"/>
          <w:i/>
          <w:iCs/>
          <w:sz w:val="24"/>
          <w:szCs w:val="24"/>
          <w:lang w:val="ro-RO"/>
        </w:rPr>
        <w:t xml:space="preserve"> (nisipoasă şi/sau nisipoasă lutoasă)</w:t>
      </w:r>
      <w:r w:rsidRPr="00294308">
        <w:rPr>
          <w:rFonts w:ascii="Times New Roman" w:eastAsiaTheme="minorEastAsia" w:hAnsi="Times New Roman" w:cs="Times New Roman"/>
          <w:i/>
          <w:iCs/>
          <w:sz w:val="24"/>
          <w:szCs w:val="24"/>
          <w:lang w:val="ro-RO"/>
        </w:rPr>
        <w:t xml:space="preserve"> cel puţin în </w:t>
      </w:r>
      <w:r>
        <w:rPr>
          <w:rFonts w:ascii="Times New Roman" w:eastAsiaTheme="minorEastAsia" w:hAnsi="Times New Roman" w:cs="Times New Roman"/>
          <w:i/>
          <w:iCs/>
          <w:sz w:val="24"/>
          <w:szCs w:val="24"/>
          <w:lang w:val="ro-RO"/>
        </w:rPr>
        <w:t>orizontul Am.</w:t>
      </w:r>
    </w:p>
    <w:p w14:paraId="5F9A483E" w14:textId="77777777" w:rsidR="004D3EFD" w:rsidRPr="003D4DDC" w:rsidRDefault="004D3EFD" w:rsidP="004D3EFD">
      <w:pPr>
        <w:pStyle w:val="ListParagraph"/>
        <w:spacing w:after="0" w:line="360" w:lineRule="auto"/>
        <w:ind w:left="540"/>
        <w:jc w:val="both"/>
        <w:rPr>
          <w:rFonts w:ascii="Times New Roman" w:hAnsi="Times New Roman" w:cs="Times New Roman"/>
          <w:i/>
          <w:iCs/>
          <w:sz w:val="24"/>
          <w:szCs w:val="24"/>
        </w:rPr>
      </w:pPr>
      <w:r w:rsidRPr="005D6F83">
        <w:rPr>
          <w:rFonts w:ascii="Times New Roman" w:hAnsi="Times New Roman" w:cs="Times New Roman"/>
          <w:i/>
          <w:iCs/>
          <w:sz w:val="24"/>
          <w:szCs w:val="24"/>
        </w:rPr>
        <w:t>Succesiune de orizonturi:</w:t>
      </w:r>
    </w:p>
    <w:p w14:paraId="3CD26DDB" w14:textId="77777777" w:rsidR="004D3EFD" w:rsidRPr="0024151E" w:rsidRDefault="004D3EFD" w:rsidP="00DA144B">
      <w:pPr>
        <w:spacing w:after="0" w:line="360" w:lineRule="auto"/>
        <w:ind w:firstLine="720"/>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24151E">
        <w:rPr>
          <w:rFonts w:ascii="Times New Roman" w:eastAsiaTheme="minorEastAsia" w:hAnsi="Times New Roman" w:cs="Times New Roman"/>
          <w:b/>
          <w:i/>
          <w:iCs/>
          <w:sz w:val="24"/>
          <w:szCs w:val="24"/>
          <w:lang w:val="ro-RO"/>
        </w:rPr>
        <w:t>a</w:t>
      </w:r>
    </w:p>
    <w:p w14:paraId="6FCD5208" w14:textId="77777777" w:rsidR="004D3EFD" w:rsidRPr="00037B04" w:rsidRDefault="004D3EFD" w:rsidP="004D3EFD">
      <w:pPr>
        <w:pStyle w:val="ListParagraph"/>
        <w:numPr>
          <w:ilvl w:val="0"/>
          <w:numId w:val="1"/>
        </w:numPr>
        <w:spacing w:after="0" w:line="360" w:lineRule="auto"/>
        <w:jc w:val="both"/>
        <w:rPr>
          <w:rFonts w:ascii="Times New Roman" w:eastAsiaTheme="minorEastAsia" w:hAnsi="Times New Roman" w:cs="Times New Roman"/>
          <w:b/>
          <w:bCs/>
          <w:i/>
          <w:iCs/>
          <w:sz w:val="24"/>
          <w:szCs w:val="24"/>
          <w:lang w:val="ro-RO"/>
        </w:rPr>
      </w:pPr>
      <w:r w:rsidRPr="00037B04">
        <w:rPr>
          <w:rFonts w:ascii="Times New Roman" w:eastAsiaTheme="minorEastAsia" w:hAnsi="Times New Roman" w:cs="Times New Roman"/>
          <w:b/>
          <w:i/>
          <w:iCs/>
          <w:sz w:val="24"/>
          <w:szCs w:val="24"/>
          <w:lang w:val="ro-RO"/>
        </w:rPr>
        <w:t xml:space="preserve">Kastanoziom silitic </w:t>
      </w:r>
      <w:r w:rsidRPr="00037B04">
        <w:rPr>
          <w:rFonts w:ascii="Times New Roman" w:eastAsiaTheme="minorEastAsia" w:hAnsi="Times New Roman" w:cs="Times New Roman"/>
          <w:b/>
          <w:bCs/>
          <w:i/>
          <w:iCs/>
          <w:sz w:val="24"/>
          <w:szCs w:val="24"/>
          <w:lang w:val="ro-RO"/>
        </w:rPr>
        <w:t>(KZ si)</w:t>
      </w:r>
    </w:p>
    <w:p w14:paraId="32D0F731" w14:textId="36A77E99" w:rsidR="004D3EFD" w:rsidRPr="00BD66A9" w:rsidRDefault="004D3EFD" w:rsidP="004D3EFD">
      <w:pPr>
        <w:spacing w:after="0" w:line="360" w:lineRule="auto"/>
        <w:ind w:firstLine="360"/>
        <w:jc w:val="both"/>
        <w:rPr>
          <w:rFonts w:ascii="Times New Roman" w:eastAsiaTheme="minorEastAsia" w:hAnsi="Times New Roman" w:cs="Times New Roman"/>
          <w:i/>
          <w:iCs/>
          <w:sz w:val="24"/>
          <w:szCs w:val="24"/>
          <w:lang w:val="ro-RO"/>
        </w:rPr>
      </w:pPr>
      <w:r w:rsidRPr="00BD66A9">
        <w:rPr>
          <w:rFonts w:ascii="Times New Roman" w:eastAsiaTheme="minorEastAsia" w:hAnsi="Times New Roman" w:cs="Times New Roman"/>
          <w:i/>
          <w:iCs/>
          <w:sz w:val="24"/>
          <w:szCs w:val="24"/>
          <w:lang w:val="ro-RO"/>
        </w:rPr>
        <w:t>Sunt soluri cu orizont A molic (Am), cu crome mai mari dec</w:t>
      </w:r>
      <w:r w:rsidR="00113CB2">
        <w:rPr>
          <w:rFonts w:ascii="Times New Roman" w:eastAsiaTheme="minorEastAsia" w:hAnsi="Times New Roman" w:cs="Times New Roman"/>
          <w:i/>
          <w:iCs/>
          <w:sz w:val="24"/>
          <w:szCs w:val="24"/>
          <w:lang w:val="ro-RO"/>
        </w:rPr>
        <w:t>â</w:t>
      </w:r>
      <w:r w:rsidRPr="00BD66A9">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w:t>
      </w:r>
      <w:r w:rsidR="00113CB2">
        <w:rPr>
          <w:rFonts w:ascii="Times New Roman" w:eastAsiaTheme="minorEastAsia" w:hAnsi="Times New Roman" w:cs="Times New Roman"/>
          <w:i/>
          <w:iCs/>
          <w:sz w:val="24"/>
          <w:szCs w:val="24"/>
          <w:lang w:val="ro-RO"/>
        </w:rPr>
        <w:t>,</w:t>
      </w:r>
      <w:r w:rsidRPr="00BD66A9">
        <w:rPr>
          <w:rFonts w:ascii="Times New Roman" w:eastAsiaTheme="minorEastAsia" w:hAnsi="Times New Roman" w:cs="Times New Roman"/>
          <w:i/>
          <w:iCs/>
          <w:sz w:val="24"/>
          <w:szCs w:val="24"/>
          <w:lang w:val="ro-RO"/>
        </w:rPr>
        <w:t xml:space="preserve"> cât şi în interiorul agregatelor structurale, </w:t>
      </w:r>
      <w:r w:rsidRPr="009221C9">
        <w:rPr>
          <w:rFonts w:ascii="Times New Roman" w:hAnsi="Times New Roman" w:cs="Times New Roman"/>
          <w:i/>
          <w:iCs/>
        </w:rPr>
        <w:t xml:space="preserve">orizont Cca în primii 125 cm sau pudră friabilă de carbonat de calciu (concentrări de carbonaţi secundari) în primii 100 cm </w:t>
      </w:r>
      <w:r w:rsidRPr="00BD66A9">
        <w:rPr>
          <w:rFonts w:ascii="Times New Roman" w:eastAsiaTheme="minorEastAsia" w:hAnsi="Times New Roman" w:cs="Times New Roman"/>
          <w:i/>
          <w:iCs/>
          <w:sz w:val="24"/>
          <w:szCs w:val="24"/>
          <w:lang w:val="ro-RO"/>
        </w:rPr>
        <w:t>şi</w:t>
      </w:r>
      <w:r w:rsidRPr="00BD66A9">
        <w:rPr>
          <w:rFonts w:ascii="Times New Roman" w:eastAsiaTheme="minorEastAsia" w:hAnsi="Times New Roman" w:cs="Times New Roman"/>
          <w:sz w:val="24"/>
          <w:szCs w:val="24"/>
          <w:lang w:val="ro-RO"/>
        </w:rPr>
        <w:t xml:space="preserve"> </w:t>
      </w:r>
      <w:r w:rsidRPr="00BD66A9">
        <w:rPr>
          <w:rFonts w:ascii="Times New Roman" w:eastAsiaTheme="minorEastAsia" w:hAnsi="Times New Roman" w:cs="Times New Roman"/>
          <w:i/>
          <w:iCs/>
          <w:sz w:val="24"/>
          <w:szCs w:val="24"/>
          <w:lang w:val="ro-RO"/>
        </w:rPr>
        <w:t>p</w:t>
      </w:r>
      <w:r>
        <w:rPr>
          <w:rFonts w:ascii="Times New Roman" w:eastAsiaTheme="minorEastAsia" w:hAnsi="Times New Roman" w:cs="Times New Roman"/>
          <w:i/>
          <w:iCs/>
          <w:sz w:val="24"/>
          <w:szCs w:val="24"/>
          <w:lang w:val="ro-RO"/>
        </w:rPr>
        <w:t>rezintă textură mijlocie silitică la nivelul orizontului Am</w:t>
      </w:r>
      <w:r w:rsidRPr="00BD66A9">
        <w:rPr>
          <w:rFonts w:ascii="Times New Roman" w:eastAsiaTheme="minorEastAsia" w:hAnsi="Times New Roman" w:cs="Times New Roman"/>
          <w:i/>
          <w:iCs/>
          <w:sz w:val="24"/>
          <w:szCs w:val="24"/>
          <w:lang w:val="ro-RO"/>
        </w:rPr>
        <w:t>.</w:t>
      </w:r>
    </w:p>
    <w:p w14:paraId="15A7D710" w14:textId="77777777" w:rsidR="004D3EFD" w:rsidRPr="00823A65" w:rsidRDefault="004D3EFD" w:rsidP="004D3EFD">
      <w:pPr>
        <w:pStyle w:val="ListParagraph"/>
        <w:spacing w:after="0" w:line="360" w:lineRule="auto"/>
        <w:ind w:left="540"/>
        <w:jc w:val="both"/>
        <w:rPr>
          <w:rFonts w:ascii="Times New Roman" w:eastAsiaTheme="minorEastAsia" w:hAnsi="Times New Roman" w:cs="Times New Roman"/>
          <w:b/>
          <w:i/>
          <w:iCs/>
          <w:sz w:val="24"/>
          <w:szCs w:val="24"/>
          <w:lang w:val="ro-RO"/>
        </w:rPr>
      </w:pPr>
      <w:r w:rsidRPr="00823A65">
        <w:rPr>
          <w:rFonts w:ascii="Times New Roman" w:hAnsi="Times New Roman" w:cs="Times New Roman"/>
          <w:i/>
          <w:iCs/>
          <w:sz w:val="24"/>
          <w:szCs w:val="24"/>
        </w:rPr>
        <w:t>Succesiune de orizonturi:</w:t>
      </w:r>
    </w:p>
    <w:p w14:paraId="62F2467E" w14:textId="77777777" w:rsidR="004D3EFD" w:rsidRPr="00995091" w:rsidRDefault="004D3EFD" w:rsidP="00DA144B">
      <w:pPr>
        <w:pStyle w:val="ListParagraph"/>
        <w:spacing w:after="0" w:line="360" w:lineRule="auto"/>
        <w:ind w:left="540"/>
        <w:jc w:val="center"/>
        <w:outlineLvl w:val="0"/>
        <w:rPr>
          <w:rFonts w:ascii="Times New Roman" w:eastAsiaTheme="minorEastAsia" w:hAnsi="Times New Roman" w:cs="Times New Roman"/>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823A65">
        <w:rPr>
          <w:rFonts w:ascii="Times New Roman" w:eastAsiaTheme="minorEastAsia" w:hAnsi="Times New Roman" w:cs="Times New Roman"/>
          <w:b/>
          <w:i/>
          <w:iCs/>
          <w:sz w:val="24"/>
          <w:szCs w:val="24"/>
          <w:lang w:val="ro-RO"/>
        </w:rPr>
        <w:t>a</w:t>
      </w:r>
    </w:p>
    <w:p w14:paraId="03874D22" w14:textId="77777777" w:rsidR="004D3EFD" w:rsidRPr="00995091" w:rsidRDefault="004D3EFD" w:rsidP="004D3EFD">
      <w:pPr>
        <w:pStyle w:val="ListParagraph"/>
        <w:numPr>
          <w:ilvl w:val="0"/>
          <w:numId w:val="1"/>
        </w:numPr>
        <w:spacing w:after="0" w:line="360" w:lineRule="auto"/>
        <w:jc w:val="both"/>
        <w:rPr>
          <w:rFonts w:ascii="Times New Roman" w:eastAsiaTheme="minorEastAsia" w:hAnsi="Times New Roman" w:cs="Times New Roman"/>
          <w:b/>
          <w:bCs/>
          <w:i/>
          <w:iCs/>
          <w:sz w:val="24"/>
          <w:szCs w:val="24"/>
          <w:lang w:val="ro-RO"/>
        </w:rPr>
      </w:pPr>
      <w:r w:rsidRPr="00995091">
        <w:rPr>
          <w:rFonts w:ascii="Times New Roman" w:eastAsiaTheme="minorEastAsia" w:hAnsi="Times New Roman" w:cs="Times New Roman"/>
          <w:b/>
          <w:i/>
          <w:iCs/>
          <w:sz w:val="24"/>
          <w:szCs w:val="24"/>
          <w:lang w:val="ro-RO"/>
        </w:rPr>
        <w:t xml:space="preserve">Kastanoziom salinic </w:t>
      </w:r>
      <w:r w:rsidRPr="00995091">
        <w:rPr>
          <w:rFonts w:ascii="Times New Roman" w:eastAsiaTheme="minorEastAsia" w:hAnsi="Times New Roman" w:cs="Times New Roman"/>
          <w:b/>
          <w:bCs/>
          <w:i/>
          <w:iCs/>
          <w:sz w:val="24"/>
          <w:szCs w:val="24"/>
          <w:lang w:val="ro-RO"/>
        </w:rPr>
        <w:t>(KZ sc)</w:t>
      </w:r>
    </w:p>
    <w:p w14:paraId="78A6C067" w14:textId="52B08ED8" w:rsidR="004D3EFD" w:rsidRPr="00823A65" w:rsidRDefault="004D3EFD" w:rsidP="004D3EFD">
      <w:pPr>
        <w:spacing w:after="0" w:line="360" w:lineRule="auto"/>
        <w:ind w:firstLine="360"/>
        <w:jc w:val="both"/>
        <w:rPr>
          <w:rFonts w:ascii="Times New Roman" w:eastAsiaTheme="minorEastAsia" w:hAnsi="Times New Roman" w:cs="Times New Roman"/>
          <w:i/>
          <w:iCs/>
          <w:sz w:val="24"/>
          <w:szCs w:val="24"/>
          <w:lang w:val="ro-RO"/>
        </w:rPr>
      </w:pPr>
      <w:r w:rsidRPr="00995091">
        <w:rPr>
          <w:rFonts w:ascii="Times New Roman" w:eastAsiaTheme="minorEastAsia" w:hAnsi="Times New Roman" w:cs="Times New Roman"/>
          <w:i/>
          <w:iCs/>
          <w:sz w:val="24"/>
          <w:szCs w:val="24"/>
          <w:lang w:val="ro-RO"/>
        </w:rPr>
        <w:t>Sunt soluri cu orizont A molic (Am), cu crome mai mari dec</w:t>
      </w:r>
      <w:r w:rsidR="00113CB2">
        <w:rPr>
          <w:rFonts w:ascii="Times New Roman" w:eastAsiaTheme="minorEastAsia" w:hAnsi="Times New Roman" w:cs="Times New Roman"/>
          <w:i/>
          <w:iCs/>
          <w:sz w:val="24"/>
          <w:szCs w:val="24"/>
          <w:lang w:val="ro-RO"/>
        </w:rPr>
        <w:t>â</w:t>
      </w:r>
      <w:r w:rsidRPr="00995091">
        <w:rPr>
          <w:rFonts w:ascii="Times New Roman" w:eastAsiaTheme="minorEastAsia" w:hAnsi="Times New Roman" w:cs="Times New Roman"/>
          <w:i/>
          <w:iCs/>
          <w:sz w:val="24"/>
          <w:szCs w:val="24"/>
          <w:lang w:val="ro-RO"/>
        </w:rPr>
        <w:t>t 2 în stare umedă, orizont de tranziţie AC având cel</w:t>
      </w:r>
      <w:r w:rsidRPr="00823A65">
        <w:rPr>
          <w:rFonts w:ascii="Times New Roman" w:eastAsiaTheme="minorEastAsia" w:hAnsi="Times New Roman" w:cs="Times New Roman"/>
          <w:i/>
          <w:iCs/>
          <w:sz w:val="24"/>
          <w:szCs w:val="24"/>
          <w:lang w:val="ro-RO"/>
        </w:rPr>
        <w:t xml:space="preserve"> puţin în partea superioară valori şi crome mai mici de 3,5 la materialul în stare umedă, atât pe feţe</w:t>
      </w:r>
      <w:r w:rsidR="00113CB2">
        <w:rPr>
          <w:rFonts w:ascii="Times New Roman" w:eastAsiaTheme="minorEastAsia" w:hAnsi="Times New Roman" w:cs="Times New Roman"/>
          <w:i/>
          <w:iCs/>
          <w:sz w:val="24"/>
          <w:szCs w:val="24"/>
          <w:lang w:val="ro-RO"/>
        </w:rPr>
        <w:t>,</w:t>
      </w:r>
      <w:r w:rsidRPr="00823A65">
        <w:rPr>
          <w:rFonts w:ascii="Times New Roman" w:eastAsiaTheme="minorEastAsia" w:hAnsi="Times New Roman" w:cs="Times New Roman"/>
          <w:i/>
          <w:iCs/>
          <w:sz w:val="24"/>
          <w:szCs w:val="24"/>
          <w:lang w:val="ro-RO"/>
        </w:rPr>
        <w:t xml:space="preserve"> cât şi în interiorul agregatelor structurale, </w:t>
      </w:r>
      <w:r w:rsidRPr="009221C9">
        <w:rPr>
          <w:rFonts w:ascii="Times New Roman" w:hAnsi="Times New Roman" w:cs="Times New Roman"/>
          <w:i/>
          <w:iCs/>
        </w:rPr>
        <w:t xml:space="preserve">orizont Cca în primii 125 cm sau pudră friabilă de carbonat de calciu (concentrări de carbonaţi secundari) în primii 100 cm </w:t>
      </w:r>
      <w:r w:rsidRPr="00823A65">
        <w:rPr>
          <w:rFonts w:ascii="Times New Roman" w:eastAsiaTheme="minorEastAsia" w:hAnsi="Times New Roman" w:cs="Times New Roman"/>
          <w:i/>
          <w:iCs/>
          <w:sz w:val="24"/>
          <w:szCs w:val="24"/>
          <w:lang w:val="ro-RO"/>
        </w:rPr>
        <w:t>şi</w:t>
      </w:r>
      <w:r w:rsidRPr="00823A65">
        <w:rPr>
          <w:rFonts w:ascii="Times New Roman" w:eastAsiaTheme="minorEastAsia" w:hAnsi="Times New Roman" w:cs="Times New Roman"/>
          <w:sz w:val="24"/>
          <w:szCs w:val="24"/>
          <w:lang w:val="ro-RO"/>
        </w:rPr>
        <w:t xml:space="preserve"> </w:t>
      </w:r>
      <w:r w:rsidRPr="00823A65">
        <w:rPr>
          <w:rFonts w:ascii="Times New Roman" w:eastAsiaTheme="minorEastAsia" w:hAnsi="Times New Roman" w:cs="Times New Roman"/>
          <w:i/>
          <w:iCs/>
          <w:sz w:val="24"/>
          <w:szCs w:val="24"/>
          <w:lang w:val="ro-RO"/>
        </w:rPr>
        <w:t>prezintă orizont hiposalic (sc) în primii 100 cm sau orizont salic (sa) între 50 şi 100 cm, eventual orizont Go (gleic de oxidare), grefat pe orizontul C.</w:t>
      </w:r>
    </w:p>
    <w:p w14:paraId="30303252" w14:textId="77777777" w:rsidR="004D3EFD" w:rsidRPr="00823A65" w:rsidRDefault="004D3EFD" w:rsidP="004D3EFD">
      <w:pPr>
        <w:pStyle w:val="ListParagraph"/>
        <w:spacing w:after="0" w:line="360" w:lineRule="auto"/>
        <w:ind w:left="540"/>
        <w:jc w:val="both"/>
        <w:rPr>
          <w:rFonts w:ascii="Times New Roman" w:eastAsiaTheme="minorEastAsia" w:hAnsi="Times New Roman" w:cs="Times New Roman"/>
          <w:b/>
          <w:i/>
          <w:iCs/>
          <w:sz w:val="24"/>
          <w:szCs w:val="24"/>
          <w:lang w:val="ro-RO"/>
        </w:rPr>
      </w:pPr>
      <w:r w:rsidRPr="00823A65">
        <w:rPr>
          <w:rFonts w:ascii="Times New Roman" w:hAnsi="Times New Roman" w:cs="Times New Roman"/>
          <w:i/>
          <w:iCs/>
          <w:sz w:val="24"/>
          <w:szCs w:val="24"/>
        </w:rPr>
        <w:lastRenderedPageBreak/>
        <w:t>Succesiune de orizonturi:</w:t>
      </w:r>
    </w:p>
    <w:p w14:paraId="440733DA" w14:textId="77777777" w:rsidR="004D3EFD" w:rsidRPr="0024151E" w:rsidRDefault="004D3EFD" w:rsidP="00DA144B">
      <w:pPr>
        <w:spacing w:after="0" w:line="360" w:lineRule="auto"/>
        <w:ind w:firstLine="720"/>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24151E">
        <w:rPr>
          <w:rFonts w:ascii="Times New Roman" w:eastAsiaTheme="minorEastAsia" w:hAnsi="Times New Roman" w:cs="Times New Roman"/>
          <w:b/>
          <w:i/>
          <w:iCs/>
          <w:sz w:val="24"/>
          <w:szCs w:val="24"/>
          <w:lang w:val="ro-RO"/>
        </w:rPr>
        <w:t>a sau CcaGo</w:t>
      </w:r>
    </w:p>
    <w:p w14:paraId="635D17A5" w14:textId="77777777" w:rsidR="004D3EFD" w:rsidRPr="0024151E" w:rsidRDefault="004D3EFD" w:rsidP="004D3EFD">
      <w:pPr>
        <w:spacing w:after="0" w:line="360" w:lineRule="auto"/>
        <w:ind w:firstLine="708"/>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Ccasc </w:t>
      </w:r>
      <m:oMath>
        <m:r>
          <m:rPr>
            <m:sty m:val="bi"/>
          </m:rPr>
          <w:rPr>
            <w:rFonts w:ascii="Cambria Math" w:eastAsiaTheme="minorEastAsia" w:hAnsi="Cambria Math" w:cs="Times New Roman"/>
            <w:sz w:val="24"/>
            <w:szCs w:val="24"/>
            <w:lang w:val="ro-RO"/>
          </w:rPr>
          <m:t>→</m:t>
        </m:r>
      </m:oMath>
      <w:r w:rsidRPr="0024151E">
        <w:rPr>
          <w:rFonts w:ascii="Times New Roman" w:eastAsiaTheme="minorEastAsia" w:hAnsi="Times New Roman" w:cs="Times New Roman"/>
          <w:b/>
          <w:i/>
          <w:iCs/>
          <w:sz w:val="24"/>
          <w:szCs w:val="24"/>
          <w:lang w:val="ro-RO"/>
        </w:rPr>
        <w:t xml:space="preserve"> CGo</w:t>
      </w:r>
      <w:r>
        <w:rPr>
          <w:rFonts w:ascii="Times New Roman" w:eastAsiaTheme="minorEastAsia" w:hAnsi="Times New Roman" w:cs="Times New Roman"/>
          <w:b/>
          <w:i/>
          <w:iCs/>
          <w:sz w:val="24"/>
          <w:szCs w:val="24"/>
          <w:lang w:val="ro-RO"/>
        </w:rPr>
        <w:t>sc</w:t>
      </w:r>
    </w:p>
    <w:p w14:paraId="056112E6" w14:textId="5A64D773" w:rsidR="004D3EFD" w:rsidRPr="0024151E" w:rsidRDefault="004D3EFD" w:rsidP="004D3EFD">
      <w:pPr>
        <w:spacing w:after="0" w:line="360" w:lineRule="auto"/>
        <w:ind w:firstLine="708"/>
        <w:jc w:val="center"/>
        <w:rPr>
          <w:rFonts w:ascii="Times New Roman" w:eastAsiaTheme="minorEastAsia" w:hAnsi="Times New Roman" w:cs="Times New Roman"/>
          <w:bCs/>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Pr="0024151E">
        <w:rPr>
          <w:rFonts w:ascii="Times New Roman" w:eastAsiaTheme="minorEastAsia" w:hAnsi="Times New Roman" w:cs="Times New Roman"/>
          <w:b/>
          <w:i/>
          <w:iCs/>
          <w:sz w:val="24"/>
          <w:szCs w:val="24"/>
          <w:lang w:val="ro-RO"/>
        </w:rPr>
        <w:t xml:space="preserve"> CCasc sau CcaGosc</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(orizontul Am are grosime minimă 50 cm)</w:t>
      </w:r>
    </w:p>
    <w:p w14:paraId="781EC1FD" w14:textId="77777777" w:rsidR="004D3EFD" w:rsidRPr="0024151E" w:rsidRDefault="004D3EFD" w:rsidP="00DA144B">
      <w:pPr>
        <w:spacing w:after="0" w:line="360" w:lineRule="auto"/>
        <w:ind w:firstLine="720"/>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Ccasa </w:t>
      </w:r>
      <m:oMath>
        <m:r>
          <m:rPr>
            <m:sty m:val="bi"/>
          </m:rPr>
          <w:rPr>
            <w:rFonts w:ascii="Cambria Math" w:eastAsiaTheme="minorEastAsia" w:hAnsi="Cambria Math" w:cs="Times New Roman"/>
            <w:sz w:val="24"/>
            <w:szCs w:val="24"/>
            <w:lang w:val="ro-RO"/>
          </w:rPr>
          <m:t>→</m:t>
        </m:r>
      </m:oMath>
      <w:r w:rsidRPr="0024151E">
        <w:rPr>
          <w:rFonts w:ascii="Times New Roman" w:eastAsiaTheme="minorEastAsia" w:hAnsi="Times New Roman" w:cs="Times New Roman"/>
          <w:b/>
          <w:i/>
          <w:iCs/>
          <w:sz w:val="24"/>
          <w:szCs w:val="24"/>
          <w:lang w:val="ro-RO"/>
        </w:rPr>
        <w:t xml:space="preserve"> Gosc</w:t>
      </w:r>
    </w:p>
    <w:p w14:paraId="4F050F34" w14:textId="77777777" w:rsidR="004D3EFD" w:rsidRPr="007F7ABB" w:rsidRDefault="004D3EFD" w:rsidP="004D3EFD">
      <w:pPr>
        <w:pStyle w:val="ListParagraph"/>
        <w:numPr>
          <w:ilvl w:val="0"/>
          <w:numId w:val="2"/>
        </w:numPr>
        <w:spacing w:after="0" w:line="360" w:lineRule="auto"/>
        <w:jc w:val="both"/>
        <w:rPr>
          <w:rFonts w:ascii="Times New Roman" w:eastAsiaTheme="minorEastAsia" w:hAnsi="Times New Roman" w:cs="Times New Roman"/>
          <w:b/>
          <w:bCs/>
          <w:i/>
          <w:iCs/>
          <w:sz w:val="24"/>
          <w:szCs w:val="24"/>
          <w:lang w:val="ro-RO"/>
        </w:rPr>
      </w:pPr>
      <w:r w:rsidRPr="007F7ABB">
        <w:rPr>
          <w:rFonts w:ascii="Times New Roman" w:eastAsiaTheme="minorEastAsia" w:hAnsi="Times New Roman" w:cs="Times New Roman"/>
          <w:b/>
          <w:i/>
          <w:iCs/>
          <w:sz w:val="24"/>
          <w:szCs w:val="24"/>
          <w:lang w:val="ro-RO"/>
        </w:rPr>
        <w:t xml:space="preserve">Kastanoziom salinic calcaric </w:t>
      </w:r>
      <w:r>
        <w:rPr>
          <w:rFonts w:ascii="Times New Roman" w:eastAsiaTheme="minorEastAsia" w:hAnsi="Times New Roman" w:cs="Times New Roman"/>
          <w:b/>
          <w:bCs/>
          <w:i/>
          <w:iCs/>
          <w:sz w:val="24"/>
          <w:szCs w:val="24"/>
          <w:lang w:val="ro-RO"/>
        </w:rPr>
        <w:t>(KZ sc.ka)</w:t>
      </w:r>
    </w:p>
    <w:p w14:paraId="10252751" w14:textId="69AA2E97" w:rsidR="004D3EFD" w:rsidRPr="003D4DDC" w:rsidRDefault="004D3EFD" w:rsidP="004D3EFD">
      <w:pPr>
        <w:spacing w:after="0" w:line="360" w:lineRule="auto"/>
        <w:ind w:firstLine="540"/>
        <w:jc w:val="both"/>
        <w:rPr>
          <w:rFonts w:ascii="Times New Roman" w:eastAsiaTheme="minorEastAsia" w:hAnsi="Times New Roman" w:cs="Times New Roman"/>
          <w:i/>
          <w:iCs/>
          <w:sz w:val="24"/>
          <w:szCs w:val="24"/>
          <w:lang w:val="ro-RO"/>
        </w:rPr>
      </w:pPr>
      <w:r w:rsidRPr="007F7ABB">
        <w:rPr>
          <w:rFonts w:ascii="Times New Roman" w:eastAsiaTheme="minorEastAsia" w:hAnsi="Times New Roman" w:cs="Times New Roman"/>
          <w:i/>
          <w:iCs/>
          <w:sz w:val="24"/>
          <w:szCs w:val="24"/>
          <w:lang w:val="ro-RO"/>
        </w:rPr>
        <w:t>Sunt soluri cu orizont A molic (Am), cu crome mai mari dec</w:t>
      </w:r>
      <w:r w:rsidR="00113CB2">
        <w:rPr>
          <w:rFonts w:ascii="Times New Roman" w:eastAsiaTheme="minorEastAsia" w:hAnsi="Times New Roman" w:cs="Times New Roman"/>
          <w:i/>
          <w:iCs/>
          <w:sz w:val="24"/>
          <w:szCs w:val="24"/>
          <w:lang w:val="ro-RO"/>
        </w:rPr>
        <w:t>â</w:t>
      </w:r>
      <w:r w:rsidRPr="007F7ABB">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w:t>
      </w:r>
      <w:r w:rsidR="00113CB2">
        <w:rPr>
          <w:rFonts w:ascii="Times New Roman" w:eastAsiaTheme="minorEastAsia" w:hAnsi="Times New Roman" w:cs="Times New Roman"/>
          <w:i/>
          <w:iCs/>
          <w:sz w:val="24"/>
          <w:szCs w:val="24"/>
          <w:lang w:val="ro-RO"/>
        </w:rPr>
        <w:t>,</w:t>
      </w:r>
      <w:r w:rsidRPr="007F7ABB">
        <w:rPr>
          <w:rFonts w:ascii="Times New Roman" w:eastAsiaTheme="minorEastAsia" w:hAnsi="Times New Roman" w:cs="Times New Roman"/>
          <w:i/>
          <w:iCs/>
          <w:sz w:val="24"/>
          <w:szCs w:val="24"/>
          <w:lang w:val="ro-RO"/>
        </w:rPr>
        <w:t xml:space="preserve"> cât şi în interiorul agregatelor structurale, </w:t>
      </w:r>
      <w:r w:rsidRPr="009221C9">
        <w:rPr>
          <w:rFonts w:ascii="Times New Roman" w:hAnsi="Times New Roman" w:cs="Times New Roman"/>
          <w:i/>
          <w:iCs/>
        </w:rPr>
        <w:t>orizont Cca în primii 125 cm sau pudră friabilă de carbonat de calciu (concentrări de carbonaţi secundari)</w:t>
      </w:r>
      <w:r>
        <w:rPr>
          <w:rFonts w:ascii="Times New Roman" w:hAnsi="Times New Roman" w:cs="Times New Roman"/>
          <w:i/>
          <w:iCs/>
        </w:rPr>
        <w:t xml:space="preserve"> </w:t>
      </w:r>
      <w:r w:rsidRPr="009221C9">
        <w:rPr>
          <w:rFonts w:ascii="Times New Roman" w:hAnsi="Times New Roman" w:cs="Times New Roman"/>
          <w:i/>
          <w:iCs/>
        </w:rPr>
        <w:t>în primii 100 cm</w:t>
      </w:r>
      <w:r>
        <w:rPr>
          <w:rFonts w:ascii="Times New Roman" w:hAnsi="Times New Roman" w:cs="Times New Roman"/>
          <w:i/>
          <w:iCs/>
        </w:rPr>
        <w:t xml:space="preserve">, </w:t>
      </w:r>
      <w:r>
        <w:rPr>
          <w:rFonts w:ascii="Times New Roman" w:eastAsiaTheme="minorEastAsia" w:hAnsi="Times New Roman" w:cs="Times New Roman"/>
          <w:i/>
          <w:iCs/>
          <w:sz w:val="24"/>
          <w:szCs w:val="24"/>
          <w:lang w:val="ro-RO"/>
        </w:rPr>
        <w:t>carbonaţii sunt prezenţi de la suprafaţă sau începând cu intervalul 0 – 50 cm,</w:t>
      </w:r>
      <w:r w:rsidRPr="009221C9">
        <w:rPr>
          <w:rFonts w:ascii="Times New Roman" w:hAnsi="Times New Roman" w:cs="Times New Roman"/>
          <w:i/>
          <w:iCs/>
        </w:rPr>
        <w:t xml:space="preserve"> </w:t>
      </w:r>
      <w:r w:rsidRPr="007F7ABB">
        <w:rPr>
          <w:rFonts w:ascii="Times New Roman" w:eastAsiaTheme="minorEastAsia" w:hAnsi="Times New Roman" w:cs="Times New Roman"/>
          <w:i/>
          <w:iCs/>
          <w:sz w:val="24"/>
          <w:szCs w:val="24"/>
          <w:lang w:val="ro-RO"/>
        </w:rPr>
        <w:t>şi</w:t>
      </w:r>
      <w:r w:rsidRPr="007F7ABB">
        <w:rPr>
          <w:rFonts w:ascii="Times New Roman" w:eastAsiaTheme="minorEastAsia" w:hAnsi="Times New Roman" w:cs="Times New Roman"/>
          <w:sz w:val="24"/>
          <w:szCs w:val="24"/>
          <w:lang w:val="ro-RO"/>
        </w:rPr>
        <w:t xml:space="preserve"> </w:t>
      </w:r>
      <w:r w:rsidRPr="007F7ABB">
        <w:rPr>
          <w:rFonts w:ascii="Times New Roman" w:eastAsiaTheme="minorEastAsia" w:hAnsi="Times New Roman" w:cs="Times New Roman"/>
          <w:i/>
          <w:iCs/>
          <w:sz w:val="24"/>
          <w:szCs w:val="24"/>
          <w:lang w:val="ro-RO"/>
        </w:rPr>
        <w:t>prezintă orizont hiposalic (sc) în primii 100 cm sau orizont salic (sa) între 50 şi 100 cm, eventual orizont Go (gleic de oxidare), grefat pe orizontul C. Carbonaţii sunt prezenţi de la suprafaţă sau începând cu intervalul 0 – 50 cm.</w:t>
      </w:r>
    </w:p>
    <w:p w14:paraId="7C6217B4" w14:textId="77777777" w:rsidR="004D3EFD" w:rsidRDefault="004D3EFD" w:rsidP="004D3EFD">
      <w:pPr>
        <w:pStyle w:val="ListParagraph"/>
        <w:numPr>
          <w:ilvl w:val="0"/>
          <w:numId w:val="2"/>
        </w:numPr>
        <w:spacing w:after="0" w:line="360" w:lineRule="auto"/>
        <w:jc w:val="both"/>
        <w:rPr>
          <w:rFonts w:ascii="Times New Roman" w:eastAsiaTheme="minorEastAsia" w:hAnsi="Times New Roman" w:cs="Times New Roman"/>
          <w:b/>
          <w:i/>
          <w:iCs/>
          <w:sz w:val="24"/>
          <w:szCs w:val="24"/>
          <w:lang w:val="ro-RO"/>
        </w:rPr>
      </w:pPr>
      <w:r w:rsidRPr="00823A65">
        <w:rPr>
          <w:rFonts w:ascii="Times New Roman" w:eastAsiaTheme="minorEastAsia" w:hAnsi="Times New Roman" w:cs="Times New Roman"/>
          <w:b/>
          <w:i/>
          <w:iCs/>
          <w:sz w:val="24"/>
          <w:szCs w:val="24"/>
          <w:lang w:val="ro-RO"/>
        </w:rPr>
        <w:t>Kastanoziom sodic</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bCs/>
          <w:i/>
          <w:iCs/>
          <w:sz w:val="24"/>
          <w:szCs w:val="24"/>
          <w:lang w:val="ro-RO"/>
        </w:rPr>
        <w:t>(KZ ac )</w:t>
      </w:r>
    </w:p>
    <w:p w14:paraId="5A3446F4" w14:textId="40CA5290" w:rsidR="004D3EFD" w:rsidRPr="00823A65" w:rsidRDefault="004D3EFD" w:rsidP="004D3EFD">
      <w:pPr>
        <w:spacing w:after="0" w:line="360" w:lineRule="auto"/>
        <w:ind w:firstLine="540"/>
        <w:jc w:val="both"/>
        <w:rPr>
          <w:rFonts w:ascii="Times New Roman" w:eastAsiaTheme="minorEastAsia" w:hAnsi="Times New Roman" w:cs="Times New Roman"/>
          <w:i/>
          <w:iCs/>
          <w:sz w:val="24"/>
          <w:szCs w:val="24"/>
          <w:lang w:val="ro-RO"/>
        </w:rPr>
      </w:pPr>
      <w:r w:rsidRPr="00823A65">
        <w:rPr>
          <w:rFonts w:ascii="Times New Roman" w:eastAsiaTheme="minorEastAsia" w:hAnsi="Times New Roman" w:cs="Times New Roman"/>
          <w:i/>
          <w:iCs/>
          <w:sz w:val="24"/>
          <w:szCs w:val="24"/>
          <w:lang w:val="ro-RO"/>
        </w:rPr>
        <w:t>Sunt soluri cu orizont A molic (Am), cu crome mai mari dec</w:t>
      </w:r>
      <w:r w:rsidR="00113CB2">
        <w:rPr>
          <w:rFonts w:ascii="Times New Roman" w:eastAsiaTheme="minorEastAsia" w:hAnsi="Times New Roman" w:cs="Times New Roman"/>
          <w:i/>
          <w:iCs/>
          <w:sz w:val="24"/>
          <w:szCs w:val="24"/>
          <w:lang w:val="ro-RO"/>
        </w:rPr>
        <w:t>â</w:t>
      </w:r>
      <w:r w:rsidRPr="00823A65">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w:t>
      </w:r>
      <w:r w:rsidR="00113CB2">
        <w:rPr>
          <w:rFonts w:ascii="Times New Roman" w:eastAsiaTheme="minorEastAsia" w:hAnsi="Times New Roman" w:cs="Times New Roman"/>
          <w:i/>
          <w:iCs/>
          <w:sz w:val="24"/>
          <w:szCs w:val="24"/>
          <w:lang w:val="ro-RO"/>
        </w:rPr>
        <w:t>,</w:t>
      </w:r>
      <w:r w:rsidRPr="00823A65">
        <w:rPr>
          <w:rFonts w:ascii="Times New Roman" w:eastAsiaTheme="minorEastAsia" w:hAnsi="Times New Roman" w:cs="Times New Roman"/>
          <w:i/>
          <w:iCs/>
          <w:sz w:val="24"/>
          <w:szCs w:val="24"/>
          <w:lang w:val="ro-RO"/>
        </w:rPr>
        <w:t xml:space="preserve"> cât şi în interiorul agregatelor structurale</w:t>
      </w:r>
      <w:r>
        <w:rPr>
          <w:rFonts w:ascii="Times New Roman" w:eastAsiaTheme="minorEastAsia" w:hAnsi="Times New Roman" w:cs="Times New Roman"/>
          <w:i/>
          <w:iCs/>
          <w:sz w:val="24"/>
          <w:szCs w:val="24"/>
          <w:lang w:val="ro-RO"/>
        </w:rPr>
        <w:t>,</w:t>
      </w:r>
      <w:r w:rsidRPr="00823A65">
        <w:rPr>
          <w:rFonts w:ascii="Times New Roman" w:eastAsiaTheme="minorEastAsia" w:hAnsi="Times New Roman" w:cs="Times New Roman"/>
          <w:i/>
          <w:iCs/>
          <w:sz w:val="24"/>
          <w:szCs w:val="24"/>
          <w:lang w:val="ro-RO"/>
        </w:rPr>
        <w:t xml:space="preserve"> </w:t>
      </w:r>
      <w:r w:rsidRPr="009221C9">
        <w:rPr>
          <w:rFonts w:ascii="Times New Roman" w:hAnsi="Times New Roman" w:cs="Times New Roman"/>
          <w:i/>
          <w:iCs/>
        </w:rPr>
        <w:t xml:space="preserve">orizont Cca în primii 125 cm sau pudră friabilă de carbonat de calciu (concentrări de carbonaţi secundari) în primii 100 cm </w:t>
      </w:r>
      <w:r w:rsidRPr="00823A65">
        <w:rPr>
          <w:rFonts w:ascii="Times New Roman" w:eastAsiaTheme="minorEastAsia" w:hAnsi="Times New Roman" w:cs="Times New Roman"/>
          <w:i/>
          <w:iCs/>
          <w:sz w:val="24"/>
          <w:szCs w:val="24"/>
          <w:lang w:val="ro-RO"/>
        </w:rPr>
        <w:t>şi</w:t>
      </w:r>
      <w:r w:rsidRPr="00823A65">
        <w:rPr>
          <w:rFonts w:ascii="Times New Roman" w:eastAsiaTheme="minorEastAsia" w:hAnsi="Times New Roman" w:cs="Times New Roman"/>
          <w:sz w:val="24"/>
          <w:szCs w:val="24"/>
          <w:lang w:val="ro-RO"/>
        </w:rPr>
        <w:t xml:space="preserve"> </w:t>
      </w:r>
      <w:r w:rsidRPr="00823A65">
        <w:rPr>
          <w:rFonts w:ascii="Times New Roman" w:eastAsiaTheme="minorEastAsia" w:hAnsi="Times New Roman" w:cs="Times New Roman"/>
          <w:i/>
          <w:iCs/>
          <w:sz w:val="24"/>
          <w:szCs w:val="24"/>
          <w:lang w:val="ro-RO"/>
        </w:rPr>
        <w:t>orizont hiposodic (ac) în primii 100 cm, sau orizont natric (na) între 50 şi 100 cm, eventual orizont Go (gleic de oxidare), grefat pe orizontul C.</w:t>
      </w:r>
    </w:p>
    <w:p w14:paraId="2292F481" w14:textId="77777777" w:rsidR="004D3EFD" w:rsidRPr="003D4DDC" w:rsidRDefault="004D3EFD" w:rsidP="004D3EFD">
      <w:pPr>
        <w:pStyle w:val="ListParagraph"/>
        <w:spacing w:after="0" w:line="360" w:lineRule="auto"/>
        <w:ind w:left="540"/>
        <w:jc w:val="both"/>
        <w:rPr>
          <w:rFonts w:ascii="Times New Roman" w:eastAsiaTheme="minorEastAsia" w:hAnsi="Times New Roman" w:cs="Times New Roman"/>
          <w:b/>
          <w:i/>
          <w:iCs/>
          <w:sz w:val="24"/>
          <w:szCs w:val="24"/>
          <w:lang w:val="ro-RO"/>
        </w:rPr>
      </w:pPr>
      <w:r w:rsidRPr="00823A65">
        <w:rPr>
          <w:rFonts w:ascii="Times New Roman" w:hAnsi="Times New Roman" w:cs="Times New Roman"/>
          <w:i/>
          <w:iCs/>
          <w:sz w:val="24"/>
          <w:szCs w:val="24"/>
        </w:rPr>
        <w:t>Succesiune de orizonturi:</w:t>
      </w:r>
    </w:p>
    <w:p w14:paraId="7ABAC7FC" w14:textId="77777777" w:rsidR="004D3EFD" w:rsidRPr="0024151E" w:rsidRDefault="004D3EFD" w:rsidP="00DA144B">
      <w:pPr>
        <w:spacing w:after="0" w:line="360" w:lineRule="auto"/>
        <w:ind w:firstLine="720"/>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 </w:t>
      </w:r>
      <w:r w:rsidRPr="00510A5F">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Cc</w:t>
      </w:r>
      <w:r w:rsidRPr="0024151E">
        <w:rPr>
          <w:rFonts w:ascii="Times New Roman" w:eastAsiaTheme="minorEastAsia" w:hAnsi="Times New Roman" w:cs="Times New Roman"/>
          <w:b/>
          <w:i/>
          <w:iCs/>
          <w:sz w:val="24"/>
          <w:szCs w:val="24"/>
          <w:lang w:val="ro-RO"/>
        </w:rPr>
        <w:t>aGoac</w:t>
      </w:r>
    </w:p>
    <w:p w14:paraId="6A97078E" w14:textId="77777777" w:rsidR="004D3EFD" w:rsidRPr="0024151E" w:rsidRDefault="004D3EFD" w:rsidP="004D3EFD">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 </w:t>
      </w:r>
      <w:r w:rsidRPr="00510A5F">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Cc</w:t>
      </w:r>
      <w:r w:rsidRPr="0024151E">
        <w:rPr>
          <w:rFonts w:ascii="Times New Roman" w:eastAsiaTheme="minorEastAsia" w:hAnsi="Times New Roman" w:cs="Times New Roman"/>
          <w:b/>
          <w:i/>
          <w:iCs/>
          <w:sz w:val="24"/>
          <w:szCs w:val="24"/>
          <w:lang w:val="ro-RO"/>
        </w:rPr>
        <w:t>aGoac</w:t>
      </w:r>
    </w:p>
    <w:p w14:paraId="3F09B9EA" w14:textId="77777777" w:rsidR="004D3EFD" w:rsidRPr="0024151E" w:rsidRDefault="004D3EFD" w:rsidP="004D3EFD">
      <w:pPr>
        <w:spacing w:after="0" w:line="360" w:lineRule="auto"/>
        <w:ind w:firstLine="720"/>
        <w:jc w:val="center"/>
        <w:rPr>
          <w:rFonts w:ascii="Times New Roman" w:eastAsiaTheme="minorEastAsia" w:hAnsi="Times New Roman" w:cs="Times New Roman"/>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 </w:t>
      </w:r>
      <w:r w:rsidRPr="00510A5F">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Cc</w:t>
      </w:r>
      <w:r w:rsidRPr="0024151E">
        <w:rPr>
          <w:rFonts w:ascii="Times New Roman" w:eastAsiaTheme="minorEastAsia" w:hAnsi="Times New Roman" w:cs="Times New Roman"/>
          <w:b/>
          <w:i/>
          <w:iCs/>
          <w:sz w:val="24"/>
          <w:szCs w:val="24"/>
          <w:lang w:val="ro-RO"/>
        </w:rPr>
        <w:t>aGoac</w:t>
      </w:r>
    </w:p>
    <w:p w14:paraId="732E0BFD" w14:textId="77777777" w:rsidR="004D3EFD" w:rsidRDefault="004D3EFD" w:rsidP="004D3EFD">
      <w:pPr>
        <w:pStyle w:val="ListParagraph"/>
        <w:numPr>
          <w:ilvl w:val="0"/>
          <w:numId w:val="2"/>
        </w:numPr>
        <w:spacing w:after="0" w:line="360" w:lineRule="auto"/>
        <w:jc w:val="both"/>
        <w:rPr>
          <w:rFonts w:ascii="Times New Roman" w:eastAsiaTheme="minorEastAsia" w:hAnsi="Times New Roman" w:cs="Times New Roman"/>
          <w:b/>
          <w:i/>
          <w:iCs/>
          <w:sz w:val="24"/>
          <w:szCs w:val="24"/>
          <w:lang w:val="ro-RO"/>
        </w:rPr>
      </w:pPr>
      <w:r w:rsidRPr="00823A65">
        <w:rPr>
          <w:rFonts w:ascii="Times New Roman" w:eastAsiaTheme="minorEastAsia" w:hAnsi="Times New Roman" w:cs="Times New Roman"/>
          <w:b/>
          <w:i/>
          <w:iCs/>
          <w:sz w:val="24"/>
          <w:szCs w:val="24"/>
          <w:lang w:val="ro-RO"/>
        </w:rPr>
        <w:t>Kastanoziom sodic</w:t>
      </w:r>
      <w:r>
        <w:rPr>
          <w:rFonts w:ascii="Times New Roman" w:eastAsiaTheme="minorEastAsia" w:hAnsi="Times New Roman" w:cs="Times New Roman"/>
          <w:b/>
          <w:i/>
          <w:iCs/>
          <w:sz w:val="24"/>
          <w:szCs w:val="24"/>
          <w:lang w:val="ro-RO"/>
        </w:rPr>
        <w:t xml:space="preserve"> calcaric </w:t>
      </w:r>
      <w:r>
        <w:rPr>
          <w:rFonts w:ascii="Times New Roman" w:eastAsiaTheme="minorEastAsia" w:hAnsi="Times New Roman" w:cs="Times New Roman"/>
          <w:b/>
          <w:bCs/>
          <w:i/>
          <w:iCs/>
          <w:sz w:val="24"/>
          <w:szCs w:val="24"/>
          <w:lang w:val="ro-RO"/>
        </w:rPr>
        <w:t>(KZ ac.ka )</w:t>
      </w:r>
    </w:p>
    <w:p w14:paraId="488EDBC6" w14:textId="3239F0CE" w:rsidR="004D3EFD" w:rsidRDefault="004D3EFD" w:rsidP="004D3EFD">
      <w:pPr>
        <w:spacing w:after="0" w:line="360" w:lineRule="auto"/>
        <w:ind w:firstLine="540"/>
        <w:jc w:val="both"/>
        <w:rPr>
          <w:rFonts w:ascii="Times New Roman" w:eastAsiaTheme="minorEastAsia" w:hAnsi="Times New Roman" w:cs="Times New Roman"/>
          <w:i/>
          <w:iCs/>
          <w:sz w:val="24"/>
          <w:szCs w:val="24"/>
          <w:lang w:val="ro-RO"/>
        </w:rPr>
      </w:pPr>
      <w:r w:rsidRPr="0008026A">
        <w:rPr>
          <w:rFonts w:ascii="Times New Roman" w:eastAsiaTheme="minorEastAsia" w:hAnsi="Times New Roman" w:cs="Times New Roman"/>
          <w:i/>
          <w:iCs/>
          <w:sz w:val="24"/>
          <w:szCs w:val="24"/>
          <w:lang w:val="ro-RO"/>
        </w:rPr>
        <w:t>Sunt soluri cu orizont A molic (Am), cu crome mai mari dec</w:t>
      </w:r>
      <w:r w:rsidR="00C311DE">
        <w:rPr>
          <w:rFonts w:ascii="Times New Roman" w:eastAsiaTheme="minorEastAsia" w:hAnsi="Times New Roman" w:cs="Times New Roman"/>
          <w:i/>
          <w:iCs/>
          <w:sz w:val="24"/>
          <w:szCs w:val="24"/>
          <w:lang w:val="ro-RO"/>
        </w:rPr>
        <w:t>â</w:t>
      </w:r>
      <w:r w:rsidRPr="0008026A">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w:t>
      </w:r>
      <w:r w:rsidR="00C311DE">
        <w:rPr>
          <w:rFonts w:ascii="Times New Roman" w:eastAsiaTheme="minorEastAsia" w:hAnsi="Times New Roman" w:cs="Times New Roman"/>
          <w:i/>
          <w:iCs/>
          <w:sz w:val="24"/>
          <w:szCs w:val="24"/>
          <w:lang w:val="ro-RO"/>
        </w:rPr>
        <w:t>,</w:t>
      </w:r>
      <w:r w:rsidRPr="0008026A">
        <w:rPr>
          <w:rFonts w:ascii="Times New Roman" w:eastAsiaTheme="minorEastAsia" w:hAnsi="Times New Roman" w:cs="Times New Roman"/>
          <w:i/>
          <w:iCs/>
          <w:sz w:val="24"/>
          <w:szCs w:val="24"/>
          <w:lang w:val="ro-RO"/>
        </w:rPr>
        <w:t xml:space="preserve"> cât şi în interiorul agregatelor structurale,</w:t>
      </w:r>
      <w:r w:rsidRPr="003D4DDC">
        <w:rPr>
          <w:rFonts w:ascii="Times New Roman" w:hAnsi="Times New Roman" w:cs="Times New Roman"/>
          <w:i/>
          <w:iCs/>
        </w:rPr>
        <w:t xml:space="preserve"> </w:t>
      </w:r>
      <w:r w:rsidRPr="009221C9">
        <w:rPr>
          <w:rFonts w:ascii="Times New Roman" w:hAnsi="Times New Roman" w:cs="Times New Roman"/>
          <w:i/>
          <w:iCs/>
        </w:rPr>
        <w:t>orizont Cca în primii 125 cm sau pudră friabilă de carbonat de calciu (concentrări de carbonaţi secundari) în primii 100 cm</w:t>
      </w:r>
      <w:r>
        <w:rPr>
          <w:rFonts w:ascii="Times New Roman" w:hAnsi="Times New Roman" w:cs="Times New Roman"/>
          <w:i/>
          <w:iCs/>
        </w:rPr>
        <w:t>,</w:t>
      </w:r>
      <w:r w:rsidR="00122894">
        <w:rPr>
          <w:rFonts w:ascii="Times New Roman" w:hAnsi="Times New Roman" w:cs="Times New Roman"/>
          <w:i/>
          <w:iCs/>
        </w:rPr>
        <w:t xml:space="preserve"> </w:t>
      </w:r>
      <w:r>
        <w:rPr>
          <w:rFonts w:ascii="Times New Roman" w:eastAsiaTheme="minorEastAsia" w:hAnsi="Times New Roman" w:cs="Times New Roman"/>
          <w:i/>
          <w:iCs/>
          <w:sz w:val="24"/>
          <w:szCs w:val="24"/>
          <w:lang w:val="ro-RO"/>
        </w:rPr>
        <w:t xml:space="preserve">carbonaţii sunt prezenţi de la suprafaţă sau începând cu intervalul 0 – 50 cm </w:t>
      </w:r>
      <w:r w:rsidRPr="0008026A">
        <w:rPr>
          <w:rFonts w:ascii="Times New Roman" w:eastAsiaTheme="minorEastAsia" w:hAnsi="Times New Roman" w:cs="Times New Roman"/>
          <w:i/>
          <w:iCs/>
          <w:sz w:val="24"/>
          <w:szCs w:val="24"/>
          <w:lang w:val="ro-RO"/>
        </w:rPr>
        <w:t>şi</w:t>
      </w:r>
      <w:r w:rsidRPr="0008026A">
        <w:rPr>
          <w:rFonts w:ascii="Times New Roman" w:eastAsiaTheme="minorEastAsia" w:hAnsi="Times New Roman" w:cs="Times New Roman"/>
          <w:sz w:val="24"/>
          <w:szCs w:val="24"/>
          <w:lang w:val="ro-RO"/>
        </w:rPr>
        <w:t xml:space="preserve"> </w:t>
      </w:r>
      <w:r w:rsidRPr="0008026A">
        <w:rPr>
          <w:rFonts w:ascii="Times New Roman" w:eastAsiaTheme="minorEastAsia" w:hAnsi="Times New Roman" w:cs="Times New Roman"/>
          <w:i/>
          <w:iCs/>
          <w:sz w:val="24"/>
          <w:szCs w:val="24"/>
          <w:lang w:val="ro-RO"/>
        </w:rPr>
        <w:t>orizont hiposodic (ac) în primii 100 cm, sau orizont natric (na) între 50 şi 100 cm, eventual orizont Go (gleic de oxidare), grefat pe orizontul C.</w:t>
      </w:r>
    </w:p>
    <w:p w14:paraId="2B92264E" w14:textId="77777777" w:rsidR="004D3EFD" w:rsidRDefault="004D3EFD" w:rsidP="004D3EFD">
      <w:pPr>
        <w:pStyle w:val="ListParagraph"/>
        <w:numPr>
          <w:ilvl w:val="0"/>
          <w:numId w:val="2"/>
        </w:numPr>
        <w:spacing w:after="0" w:line="360" w:lineRule="auto"/>
        <w:jc w:val="both"/>
        <w:rPr>
          <w:rFonts w:ascii="Times New Roman" w:eastAsiaTheme="minorEastAsia" w:hAnsi="Times New Roman" w:cs="Times New Roman"/>
          <w:b/>
          <w:i/>
          <w:iCs/>
          <w:sz w:val="24"/>
          <w:szCs w:val="24"/>
          <w:lang w:val="ro-RO"/>
        </w:rPr>
      </w:pPr>
      <w:r w:rsidRPr="00823A65">
        <w:rPr>
          <w:rFonts w:ascii="Times New Roman" w:eastAsiaTheme="minorEastAsia" w:hAnsi="Times New Roman" w:cs="Times New Roman"/>
          <w:b/>
          <w:i/>
          <w:iCs/>
          <w:sz w:val="24"/>
          <w:szCs w:val="24"/>
          <w:lang w:val="ro-RO"/>
        </w:rPr>
        <w:t xml:space="preserve">Kastanoziom </w:t>
      </w:r>
      <w:r>
        <w:rPr>
          <w:rFonts w:ascii="Times New Roman" w:eastAsiaTheme="minorEastAsia" w:hAnsi="Times New Roman" w:cs="Times New Roman"/>
          <w:b/>
          <w:i/>
          <w:iCs/>
          <w:sz w:val="24"/>
          <w:szCs w:val="24"/>
          <w:lang w:val="ro-RO"/>
        </w:rPr>
        <w:t>sal</w:t>
      </w:r>
      <w:r w:rsidRPr="00823A65">
        <w:rPr>
          <w:rFonts w:ascii="Times New Roman" w:eastAsiaTheme="minorEastAsia" w:hAnsi="Times New Roman" w:cs="Times New Roman"/>
          <w:b/>
          <w:i/>
          <w:iCs/>
          <w:sz w:val="24"/>
          <w:szCs w:val="24"/>
          <w:lang w:val="ro-RO"/>
        </w:rPr>
        <w:t>sodic</w:t>
      </w:r>
      <w:r>
        <w:rPr>
          <w:rFonts w:ascii="Times New Roman" w:eastAsiaTheme="minorEastAsia" w:hAnsi="Times New Roman" w:cs="Times New Roman"/>
          <w:b/>
          <w:i/>
          <w:iCs/>
          <w:sz w:val="24"/>
          <w:szCs w:val="24"/>
          <w:lang w:val="ro-RO"/>
        </w:rPr>
        <w:t xml:space="preserve"> calcaric (KZ ss.ka)</w:t>
      </w:r>
    </w:p>
    <w:p w14:paraId="20D43CFA" w14:textId="463430DC" w:rsidR="004D3EFD" w:rsidRDefault="004D3EFD" w:rsidP="004D3EFD">
      <w:pPr>
        <w:spacing w:after="0" w:line="360" w:lineRule="auto"/>
        <w:ind w:firstLine="540"/>
        <w:jc w:val="both"/>
        <w:rPr>
          <w:rFonts w:ascii="Times New Roman" w:eastAsiaTheme="minorEastAsia" w:hAnsi="Times New Roman" w:cs="Times New Roman"/>
          <w:i/>
          <w:iCs/>
          <w:sz w:val="24"/>
          <w:szCs w:val="24"/>
          <w:lang w:val="ro-RO"/>
        </w:rPr>
      </w:pPr>
      <w:r w:rsidRPr="0008026A">
        <w:rPr>
          <w:rFonts w:ascii="Times New Roman" w:eastAsiaTheme="minorEastAsia" w:hAnsi="Times New Roman" w:cs="Times New Roman"/>
          <w:i/>
          <w:iCs/>
          <w:sz w:val="24"/>
          <w:szCs w:val="24"/>
          <w:lang w:val="ro-RO"/>
        </w:rPr>
        <w:t>Sunt soluri cu orizont A molic (Am), cu crome mai mari dec</w:t>
      </w:r>
      <w:r w:rsidR="00C311DE">
        <w:rPr>
          <w:rFonts w:ascii="Times New Roman" w:eastAsiaTheme="minorEastAsia" w:hAnsi="Times New Roman" w:cs="Times New Roman"/>
          <w:i/>
          <w:iCs/>
          <w:sz w:val="24"/>
          <w:szCs w:val="24"/>
          <w:lang w:val="ro-RO"/>
        </w:rPr>
        <w:t>â</w:t>
      </w:r>
      <w:r w:rsidRPr="0008026A">
        <w:rPr>
          <w:rFonts w:ascii="Times New Roman" w:eastAsiaTheme="minorEastAsia" w:hAnsi="Times New Roman" w:cs="Times New Roman"/>
          <w:i/>
          <w:iCs/>
          <w:sz w:val="24"/>
          <w:szCs w:val="24"/>
          <w:lang w:val="ro-RO"/>
        </w:rPr>
        <w:t>t 2 în stare umedă, orizont de tranziţie AC având cel puţin în partea superioară valori şi crome mai mici de 3,5 la materialul în stare umedă, atât pe feţe</w:t>
      </w:r>
      <w:r w:rsidR="00C311DE">
        <w:rPr>
          <w:rFonts w:ascii="Times New Roman" w:eastAsiaTheme="minorEastAsia" w:hAnsi="Times New Roman" w:cs="Times New Roman"/>
          <w:i/>
          <w:iCs/>
          <w:sz w:val="24"/>
          <w:szCs w:val="24"/>
          <w:lang w:val="ro-RO"/>
        </w:rPr>
        <w:t>,</w:t>
      </w:r>
      <w:r w:rsidRPr="0008026A">
        <w:rPr>
          <w:rFonts w:ascii="Times New Roman" w:eastAsiaTheme="minorEastAsia" w:hAnsi="Times New Roman" w:cs="Times New Roman"/>
          <w:i/>
          <w:iCs/>
          <w:sz w:val="24"/>
          <w:szCs w:val="24"/>
          <w:lang w:val="ro-RO"/>
        </w:rPr>
        <w:t xml:space="preserve"> cât şi în interiorul agregatelor structurale, </w:t>
      </w:r>
      <w:r w:rsidRPr="009221C9">
        <w:rPr>
          <w:rFonts w:ascii="Times New Roman" w:hAnsi="Times New Roman" w:cs="Times New Roman"/>
          <w:i/>
          <w:iCs/>
        </w:rPr>
        <w:t>orizont Cca în primii 125 cm sau pudră friabilă de carbonat de calciu (concentrări de carbonaţi secundari) în primii 100 cm</w:t>
      </w:r>
      <w:r>
        <w:rPr>
          <w:rFonts w:ascii="Times New Roman" w:hAnsi="Times New Roman" w:cs="Times New Roman"/>
          <w:i/>
          <w:iCs/>
        </w:rPr>
        <w:t>,</w:t>
      </w:r>
      <w:r w:rsidR="00122894">
        <w:rPr>
          <w:rFonts w:ascii="Times New Roman" w:hAnsi="Times New Roman" w:cs="Times New Roman"/>
          <w:i/>
          <w:iCs/>
        </w:rPr>
        <w:t xml:space="preserve"> </w:t>
      </w:r>
      <w:r>
        <w:rPr>
          <w:rFonts w:ascii="Times New Roman" w:eastAsiaTheme="minorEastAsia" w:hAnsi="Times New Roman" w:cs="Times New Roman"/>
          <w:i/>
          <w:iCs/>
          <w:sz w:val="24"/>
          <w:szCs w:val="24"/>
          <w:lang w:val="ro-RO"/>
        </w:rPr>
        <w:t xml:space="preserve">carbonaţii sunt prezenţi de la suprafaţă sau începând cu intervalul 0 – 50 cm </w:t>
      </w:r>
      <w:r w:rsidRPr="0008026A">
        <w:rPr>
          <w:rFonts w:ascii="Times New Roman" w:eastAsiaTheme="minorEastAsia" w:hAnsi="Times New Roman" w:cs="Times New Roman"/>
          <w:i/>
          <w:iCs/>
          <w:sz w:val="24"/>
          <w:szCs w:val="24"/>
          <w:lang w:val="ro-RO"/>
        </w:rPr>
        <w:t>şi</w:t>
      </w:r>
      <w:r w:rsidRPr="0008026A">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i/>
          <w:iCs/>
          <w:sz w:val="24"/>
          <w:szCs w:val="24"/>
          <w:lang w:val="ro-RO"/>
        </w:rPr>
        <w:t>orizont hiposodic (ac) şi</w:t>
      </w:r>
      <w:r w:rsidR="00122894">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 xml:space="preserve">hiposalic (sc) </w:t>
      </w:r>
      <w:r w:rsidRPr="0008026A">
        <w:rPr>
          <w:rFonts w:ascii="Times New Roman" w:eastAsiaTheme="minorEastAsia" w:hAnsi="Times New Roman" w:cs="Times New Roman"/>
          <w:i/>
          <w:iCs/>
          <w:sz w:val="24"/>
          <w:szCs w:val="24"/>
          <w:lang w:val="ro-RO"/>
        </w:rPr>
        <w:t>în primii 100 cm</w:t>
      </w:r>
      <w:r>
        <w:rPr>
          <w:rFonts w:ascii="Times New Roman" w:eastAsiaTheme="minorEastAsia" w:hAnsi="Times New Roman" w:cs="Times New Roman"/>
          <w:i/>
          <w:iCs/>
          <w:sz w:val="24"/>
          <w:szCs w:val="24"/>
          <w:lang w:val="ro-RO"/>
        </w:rPr>
        <w:t>.</w:t>
      </w:r>
      <w:r w:rsidRPr="007F7ABB">
        <w:rPr>
          <w:rFonts w:ascii="Times New Roman" w:eastAsiaTheme="minorEastAsia" w:hAnsi="Times New Roman" w:cs="Times New Roman"/>
          <w:i/>
          <w:iCs/>
          <w:sz w:val="24"/>
          <w:szCs w:val="24"/>
          <w:lang w:val="ro-RO"/>
        </w:rPr>
        <w:t xml:space="preserve"> </w:t>
      </w:r>
    </w:p>
    <w:p w14:paraId="093416F8" w14:textId="77777777" w:rsidR="004D3EFD" w:rsidRDefault="004D3EFD" w:rsidP="004D3EFD">
      <w:pPr>
        <w:spacing w:after="0" w:line="360" w:lineRule="auto"/>
        <w:rPr>
          <w:rFonts w:ascii="Times New Roman" w:eastAsia="Century Schoolbook" w:hAnsi="Times New Roman" w:cs="Times New Roman"/>
          <w:i/>
          <w:color w:val="000000"/>
          <w:sz w:val="24"/>
          <w:szCs w:val="24"/>
          <w:shd w:val="clear" w:color="auto" w:fill="FFFFFF"/>
          <w:lang w:val="ro-RO" w:eastAsia="ro-RO" w:bidi="ro-RO"/>
        </w:rPr>
      </w:pPr>
    </w:p>
    <w:p w14:paraId="2E61DAE6" w14:textId="77777777" w:rsidR="00C21255" w:rsidRPr="002161E4" w:rsidRDefault="00C21255" w:rsidP="005B5E2C">
      <w:pPr>
        <w:spacing w:after="0" w:line="360" w:lineRule="auto"/>
        <w:rPr>
          <w:rFonts w:ascii="Times New Roman" w:eastAsiaTheme="minorEastAsia" w:hAnsi="Times New Roman" w:cs="Times New Roman"/>
          <w:b/>
          <w:iCs/>
          <w:sz w:val="24"/>
          <w:szCs w:val="24"/>
          <w:lang w:val="ro-RO"/>
        </w:rPr>
      </w:pPr>
    </w:p>
    <w:p w14:paraId="7B1762DF" w14:textId="3D6FB0D3" w:rsidR="005B5E2C" w:rsidRPr="005B5E2C" w:rsidRDefault="005B5E2C" w:rsidP="00DA144B">
      <w:pPr>
        <w:spacing w:after="0" w:line="360" w:lineRule="auto"/>
        <w:ind w:firstLine="720"/>
        <w:jc w:val="center"/>
        <w:outlineLvl w:val="0"/>
        <w:rPr>
          <w:rStyle w:val="Bodytext285pt"/>
          <w:rFonts w:eastAsiaTheme="minorEastAsia"/>
          <w:sz w:val="24"/>
          <w:szCs w:val="24"/>
        </w:rPr>
      </w:pPr>
      <w:r>
        <w:rPr>
          <w:rFonts w:ascii="Times New Roman" w:hAnsi="Times New Roman" w:cs="Times New Roman"/>
          <w:b/>
          <w:sz w:val="24"/>
          <w:szCs w:val="24"/>
        </w:rPr>
        <w:t xml:space="preserve">3.2. </w:t>
      </w:r>
      <w:r w:rsidRPr="005B5E2C">
        <w:rPr>
          <w:rFonts w:ascii="Times New Roman" w:hAnsi="Times New Roman" w:cs="Times New Roman"/>
          <w:b/>
          <w:sz w:val="24"/>
          <w:szCs w:val="24"/>
        </w:rPr>
        <w:t>Subunităţil</w:t>
      </w:r>
      <w:r w:rsidR="00D80578">
        <w:rPr>
          <w:rFonts w:ascii="Times New Roman" w:hAnsi="Times New Roman" w:cs="Times New Roman"/>
          <w:b/>
          <w:sz w:val="24"/>
          <w:szCs w:val="24"/>
        </w:rPr>
        <w:t>e taxonomice de nivel superior</w:t>
      </w:r>
      <w:r w:rsidR="00122894">
        <w:rPr>
          <w:rFonts w:ascii="Times New Roman" w:hAnsi="Times New Roman" w:cs="Times New Roman"/>
          <w:b/>
          <w:sz w:val="24"/>
          <w:szCs w:val="24"/>
        </w:rPr>
        <w:t xml:space="preserve"> </w:t>
      </w:r>
      <w:r>
        <w:rPr>
          <w:rFonts w:ascii="Times New Roman" w:hAnsi="Times New Roman" w:cs="Times New Roman"/>
          <w:b/>
          <w:sz w:val="24"/>
          <w:szCs w:val="24"/>
        </w:rPr>
        <w:t>ale</w:t>
      </w:r>
      <w:r w:rsidR="00D80578">
        <w:rPr>
          <w:rFonts w:ascii="Times New Roman" w:hAnsi="Times New Roman" w:cs="Times New Roman"/>
          <w:b/>
          <w:sz w:val="24"/>
          <w:szCs w:val="24"/>
        </w:rPr>
        <w:t xml:space="preserve"> Cernoziomului</w:t>
      </w:r>
    </w:p>
    <w:p w14:paraId="4B39037E" w14:textId="77777777" w:rsidR="005B5E2C" w:rsidRDefault="005B5E2C" w:rsidP="005B5E2C">
      <w:pPr>
        <w:spacing w:after="0" w:line="360" w:lineRule="auto"/>
        <w:rPr>
          <w:rFonts w:ascii="Times New Roman" w:eastAsiaTheme="minorEastAsia" w:hAnsi="Times New Roman" w:cs="Times New Roman"/>
          <w:b/>
          <w:i/>
          <w:iCs/>
          <w:sz w:val="24"/>
          <w:szCs w:val="24"/>
          <w:lang w:val="ro-RO"/>
        </w:rPr>
      </w:pPr>
    </w:p>
    <w:p w14:paraId="6547C3A0" w14:textId="77777777" w:rsidR="005B5E2C" w:rsidRPr="00462BF1" w:rsidRDefault="005B5E2C" w:rsidP="00DA144B">
      <w:pPr>
        <w:spacing w:after="0" w:line="360" w:lineRule="auto"/>
        <w:ind w:firstLine="720"/>
        <w:jc w:val="both"/>
        <w:outlineLvl w:val="0"/>
        <w:rPr>
          <w:rStyle w:val="Bodytext285pt"/>
          <w:rFonts w:eastAsiaTheme="minorEastAsia"/>
          <w:sz w:val="24"/>
          <w:szCs w:val="24"/>
        </w:rPr>
      </w:pPr>
      <w:r w:rsidRPr="007F391E">
        <w:rPr>
          <w:rStyle w:val="Bodytext285pt"/>
          <w:rFonts w:eastAsia="Century Schoolbook"/>
          <w:b/>
          <w:bCs/>
          <w:iCs/>
          <w:sz w:val="24"/>
          <w:szCs w:val="24"/>
        </w:rPr>
        <w:lastRenderedPageBreak/>
        <w:t>Sub</w:t>
      </w:r>
      <w:r>
        <w:rPr>
          <w:rStyle w:val="Bodytext285pt"/>
          <w:rFonts w:eastAsia="Century Schoolbook"/>
          <w:b/>
          <w:bCs/>
          <w:iCs/>
          <w:sz w:val="24"/>
          <w:szCs w:val="24"/>
        </w:rPr>
        <w:t>unităţi taxonomice</w:t>
      </w:r>
    </w:p>
    <w:p w14:paraId="0D28BC93" w14:textId="14204DD0" w:rsidR="005B5E2C" w:rsidRDefault="005B5E2C" w:rsidP="005B5E2C">
      <w:pPr>
        <w:ind w:firstLine="708"/>
        <w:rPr>
          <w:rStyle w:val="BodyTextChar4"/>
          <w:rFonts w:ascii="Times New Roman" w:hAnsi="Times New Roman"/>
          <w:sz w:val="24"/>
          <w:szCs w:val="24"/>
        </w:rPr>
      </w:pPr>
      <w:r>
        <w:rPr>
          <w:rStyle w:val="Bodytext285pt"/>
          <w:rFonts w:eastAsia="Century Schoolbook"/>
          <w:iCs/>
          <w:sz w:val="24"/>
          <w:szCs w:val="24"/>
        </w:rPr>
        <w:t xml:space="preserve">Tipul de sol </w:t>
      </w:r>
      <w:r>
        <w:rPr>
          <w:rStyle w:val="Bodytext285pt"/>
          <w:rFonts w:eastAsia="Century Schoolbook"/>
          <w:b/>
          <w:bCs/>
          <w:iCs/>
          <w:sz w:val="24"/>
          <w:szCs w:val="24"/>
        </w:rPr>
        <w:t>CERN</w:t>
      </w:r>
      <w:r w:rsidRPr="00EE7C9B">
        <w:rPr>
          <w:rStyle w:val="Bodytext285pt"/>
          <w:rFonts w:eastAsia="Century Schoolbook"/>
          <w:b/>
          <w:bCs/>
          <w:iCs/>
          <w:sz w:val="24"/>
          <w:szCs w:val="24"/>
        </w:rPr>
        <w:t>OZIOM</w:t>
      </w:r>
      <w:r>
        <w:rPr>
          <w:rStyle w:val="Bodytext285pt"/>
          <w:rFonts w:eastAsia="Century Schoolbook"/>
          <w:iCs/>
          <w:sz w:val="24"/>
          <w:szCs w:val="24"/>
        </w:rPr>
        <w:t xml:space="preserve"> prezintă următoarele </w:t>
      </w:r>
      <w:r w:rsidRPr="00EE7C9B">
        <w:rPr>
          <w:rStyle w:val="BodyTextChar4"/>
          <w:rFonts w:ascii="Times New Roman" w:hAnsi="Times New Roman"/>
          <w:sz w:val="24"/>
          <w:szCs w:val="24"/>
        </w:rPr>
        <w:t>subuni</w:t>
      </w:r>
      <w:r w:rsidR="00C311DE">
        <w:rPr>
          <w:rStyle w:val="BodyTextChar4"/>
          <w:rFonts w:ascii="Times New Roman" w:hAnsi="Times New Roman"/>
          <w:sz w:val="24"/>
          <w:szCs w:val="24"/>
        </w:rPr>
        <w:t>t</w:t>
      </w:r>
      <w:r w:rsidRPr="00EE7C9B">
        <w:rPr>
          <w:rStyle w:val="BodyTextChar4"/>
          <w:rFonts w:ascii="Times New Roman" w:hAnsi="Times New Roman"/>
          <w:sz w:val="24"/>
          <w:szCs w:val="24"/>
        </w:rPr>
        <w:t>ăţi taxonomice</w:t>
      </w:r>
      <w:r>
        <w:rPr>
          <w:rStyle w:val="BodyTextChar4"/>
          <w:rFonts w:ascii="Times New Roman" w:hAnsi="Times New Roman"/>
          <w:sz w:val="24"/>
          <w:szCs w:val="24"/>
        </w:rPr>
        <w:t>:</w:t>
      </w:r>
    </w:p>
    <w:p w14:paraId="6ED71902" w14:textId="77777777" w:rsidR="002924FF" w:rsidRDefault="002924FF" w:rsidP="002924FF">
      <w:pPr>
        <w:pStyle w:val="BodyText"/>
        <w:shd w:val="clear" w:color="auto" w:fill="auto"/>
        <w:spacing w:line="360" w:lineRule="auto"/>
        <w:ind w:right="20"/>
        <w:rPr>
          <w:rStyle w:val="BodyTextChar4"/>
          <w:rFonts w:eastAsia="Century Schoolbook"/>
          <w:sz w:val="24"/>
          <w:szCs w:val="24"/>
        </w:rPr>
      </w:pPr>
    </w:p>
    <w:p w14:paraId="4CE7581D" w14:textId="77777777" w:rsidR="002924FF" w:rsidRPr="00037B04"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037B04">
        <w:rPr>
          <w:rFonts w:ascii="Times New Roman" w:eastAsiaTheme="minorEastAsia" w:hAnsi="Times New Roman" w:cs="Times New Roman"/>
          <w:b/>
          <w:i/>
          <w:iCs/>
          <w:sz w:val="24"/>
          <w:szCs w:val="24"/>
          <w:lang w:val="ro-RO"/>
        </w:rPr>
        <w:t xml:space="preserve"> Cernoziom tipic (CZ ti)</w:t>
      </w:r>
    </w:p>
    <w:p w14:paraId="622C2A13" w14:textId="17B244C6" w:rsidR="002924FF" w:rsidRDefault="002924FF" w:rsidP="002924FF">
      <w:pPr>
        <w:spacing w:after="0" w:line="360" w:lineRule="auto"/>
        <w:ind w:firstLine="360"/>
        <w:jc w:val="both"/>
        <w:rPr>
          <w:rFonts w:ascii="Times New Roman" w:eastAsiaTheme="minorEastAsia" w:hAnsi="Times New Roman" w:cs="Times New Roman"/>
          <w:i/>
          <w:iCs/>
          <w:sz w:val="24"/>
          <w:szCs w:val="24"/>
          <w:lang w:val="ro-RO"/>
        </w:rPr>
      </w:pPr>
      <w:r w:rsidRPr="00097AE8">
        <w:rPr>
          <w:rFonts w:ascii="Times New Roman" w:eastAsiaTheme="minorEastAsia" w:hAnsi="Times New Roman" w:cs="Times New Roman"/>
          <w:i/>
          <w:iCs/>
          <w:sz w:val="24"/>
          <w:szCs w:val="24"/>
          <w:lang w:val="ro-RO"/>
        </w:rPr>
        <w:t>Sol cu orizont Am cu crome de 2 sau mai mici la materialul în stare umedă şi orizont subiacent AC, având cel puţin în partea superioară valori şi crome sub 3,5 la umed, atât pe feţe</w:t>
      </w:r>
      <w:r w:rsidR="00C311DE">
        <w:rPr>
          <w:rFonts w:ascii="Times New Roman" w:eastAsiaTheme="minorEastAsia" w:hAnsi="Times New Roman" w:cs="Times New Roman"/>
          <w:i/>
          <w:iCs/>
          <w:sz w:val="24"/>
          <w:szCs w:val="24"/>
          <w:lang w:val="ro-RO"/>
        </w:rPr>
        <w:t>,</w:t>
      </w:r>
      <w:r w:rsidRPr="00097AE8">
        <w:rPr>
          <w:rFonts w:ascii="Times New Roman" w:eastAsiaTheme="minorEastAsia" w:hAnsi="Times New Roman" w:cs="Times New Roman"/>
          <w:i/>
          <w:iCs/>
          <w:sz w:val="24"/>
          <w:szCs w:val="24"/>
          <w:lang w:val="ro-RO"/>
        </w:rPr>
        <w:t xml:space="preserve"> cât şi în interiorul elementelor structurale</w:t>
      </w:r>
      <w:r w:rsidRPr="00B16429">
        <w:rPr>
          <w:rStyle w:val="Bodytext285pt"/>
          <w:rFonts w:eastAsia="Century Schoolbook"/>
          <w:i/>
          <w:sz w:val="24"/>
          <w:szCs w:val="24"/>
        </w:rPr>
        <w:t xml:space="preserve"> </w:t>
      </w:r>
      <w:r>
        <w:rPr>
          <w:rStyle w:val="Bodytext285pt"/>
          <w:rFonts w:eastAsia="Century Schoolbook"/>
          <w:i/>
          <w:sz w:val="24"/>
          <w:szCs w:val="24"/>
        </w:rPr>
        <w:t>şi orizont CC</w:t>
      </w:r>
      <w:r w:rsidRPr="00D76389">
        <w:rPr>
          <w:rStyle w:val="Bodytext285pt"/>
          <w:rFonts w:eastAsia="Century Schoolbook"/>
          <w:i/>
          <w:sz w:val="24"/>
          <w:szCs w:val="24"/>
        </w:rPr>
        <w:t>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097AE8">
        <w:rPr>
          <w:rFonts w:ascii="Times New Roman" w:eastAsiaTheme="minorEastAsia" w:hAnsi="Times New Roman" w:cs="Times New Roman"/>
          <w:b/>
          <w:i/>
          <w:iCs/>
          <w:sz w:val="24"/>
          <w:szCs w:val="24"/>
          <w:lang w:val="ro-RO"/>
        </w:rPr>
        <w:t xml:space="preserve"> </w:t>
      </w:r>
      <w:r w:rsidRPr="00097AE8">
        <w:rPr>
          <w:rFonts w:ascii="Times New Roman" w:eastAsiaTheme="minorEastAsia" w:hAnsi="Times New Roman" w:cs="Times New Roman"/>
          <w:bCs/>
          <w:i/>
          <w:iCs/>
          <w:sz w:val="24"/>
          <w:szCs w:val="24"/>
          <w:lang w:val="ro-RO"/>
        </w:rPr>
        <w:t xml:space="preserve">Nu prezintă </w:t>
      </w:r>
      <w:r w:rsidRPr="00ED7ACF">
        <w:rPr>
          <w:rStyle w:val="Bodytext285pt"/>
          <w:rFonts w:eastAsia="Century Schoolbook"/>
          <w:i/>
          <w:sz w:val="24"/>
          <w:szCs w:val="24"/>
        </w:rPr>
        <w:t>orizonturi diagnostice de sol, de asociere, speciale şi caracteristici morfologice secundare specifice altor subunităţi taxonomice</w:t>
      </w:r>
      <w:r>
        <w:rPr>
          <w:rStyle w:val="Bodytext285pt"/>
          <w:rFonts w:eastAsia="Century Schoolbook"/>
          <w:iCs/>
          <w:sz w:val="24"/>
          <w:szCs w:val="24"/>
        </w:rPr>
        <w:t xml:space="preserve">. </w:t>
      </w:r>
      <w:r>
        <w:rPr>
          <w:rFonts w:ascii="Times New Roman" w:eastAsiaTheme="minorEastAsia" w:hAnsi="Times New Roman" w:cs="Times New Roman"/>
          <w:i/>
          <w:iCs/>
          <w:sz w:val="24"/>
          <w:szCs w:val="24"/>
          <w:lang w:val="ro-RO"/>
        </w:rPr>
        <w:t>Poate fi vermic (CZ ka.vm)</w:t>
      </w:r>
      <w:r w:rsidR="00C311DE">
        <w:rPr>
          <w:rFonts w:ascii="Times New Roman" w:eastAsiaTheme="minorEastAsia" w:hAnsi="Times New Roman" w:cs="Times New Roman"/>
          <w:i/>
          <w:iCs/>
          <w:sz w:val="24"/>
          <w:szCs w:val="24"/>
          <w:lang w:val="ro-RO"/>
        </w:rPr>
        <w:t>,</w:t>
      </w:r>
      <w:r>
        <w:rPr>
          <w:rFonts w:ascii="Times New Roman" w:eastAsiaTheme="minorEastAsia" w:hAnsi="Times New Roman" w:cs="Times New Roman"/>
          <w:i/>
          <w:iCs/>
          <w:sz w:val="24"/>
          <w:szCs w:val="24"/>
          <w:lang w:val="ro-RO"/>
        </w:rPr>
        <w:t xml:space="preserve"> prezentând în proporţie </w:t>
      </w:r>
      <m:oMath>
        <m:r>
          <w:rPr>
            <w:rFonts w:ascii="Cambria Math" w:eastAsiaTheme="minorEastAsia" w:hAnsi="Cambria Math" w:cs="Times New Roman"/>
            <w:sz w:val="24"/>
            <w:szCs w:val="24"/>
            <w:lang w:val="ro-RO"/>
          </w:rPr>
          <m:t>&gt;</m:t>
        </m:r>
      </m:oMath>
      <w:r w:rsidR="00122894">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 xml:space="preserve">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14:paraId="5356F710" w14:textId="77777777" w:rsidR="002924FF" w:rsidRDefault="002924FF" w:rsidP="002924FF">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14:paraId="4A510AB0" w14:textId="77777777" w:rsidR="002924FF" w:rsidRPr="00184EF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w:t>
      </w:r>
    </w:p>
    <w:p w14:paraId="2213CEAB" w14:textId="77777777" w:rsidR="002924FF" w:rsidRPr="00037B04"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037B04">
        <w:rPr>
          <w:rFonts w:ascii="Times New Roman" w:eastAsiaTheme="minorEastAsia" w:hAnsi="Times New Roman" w:cs="Times New Roman"/>
          <w:b/>
          <w:i/>
          <w:iCs/>
          <w:sz w:val="24"/>
          <w:szCs w:val="24"/>
          <w:lang w:val="ro-RO"/>
        </w:rPr>
        <w:t>Cernoziom aluvic (CZ al)</w:t>
      </w:r>
    </w:p>
    <w:p w14:paraId="6CEC2998" w14:textId="359CE8CC" w:rsidR="002924FF" w:rsidRPr="00B16429" w:rsidRDefault="002924FF" w:rsidP="00510A5F">
      <w:pPr>
        <w:spacing w:after="0" w:line="360" w:lineRule="auto"/>
        <w:ind w:firstLine="360"/>
        <w:jc w:val="both"/>
        <w:rPr>
          <w:rFonts w:ascii="Times New Roman" w:eastAsiaTheme="minorEastAsia" w:hAnsi="Times New Roman" w:cs="Times New Roman"/>
          <w:b/>
          <w:i/>
          <w:iCs/>
          <w:sz w:val="24"/>
          <w:szCs w:val="24"/>
          <w:lang w:val="ro-RO"/>
        </w:rPr>
      </w:pPr>
      <w:r w:rsidRPr="00097AE8">
        <w:rPr>
          <w:rFonts w:ascii="Times New Roman" w:eastAsiaTheme="minorEastAsia" w:hAnsi="Times New Roman" w:cs="Times New Roman"/>
          <w:i/>
          <w:iCs/>
          <w:sz w:val="24"/>
          <w:szCs w:val="24"/>
          <w:lang w:val="ro-RO"/>
        </w:rPr>
        <w:t>Sol cu orizont Am cu crome de 2 sau mai mici la materialul în stare umedă şi orizont subiacent AC, având cel puţin în partea superioară valori şi crome sub 3,5 la umed, atât pe feţe cât şi în interiorul elementelor structurale</w:t>
      </w:r>
      <w:r>
        <w:rPr>
          <w:rStyle w:val="Bodytext285pt"/>
          <w:rFonts w:eastAsia="Century Schoolbook"/>
          <w:i/>
          <w:sz w:val="24"/>
          <w:szCs w:val="24"/>
        </w:rPr>
        <w:t>, orizont CC</w:t>
      </w:r>
      <w:r w:rsidRPr="00D76389">
        <w:rPr>
          <w:rStyle w:val="Bodytext285pt"/>
          <w:rFonts w:eastAsia="Century Schoolbook"/>
          <w:i/>
          <w:sz w:val="24"/>
          <w:szCs w:val="24"/>
        </w:rPr>
        <w:t>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prezenţa unui material de solificare aluvic </w:t>
      </w:r>
      <w:r w:rsidR="00C311DE">
        <w:rPr>
          <w:rStyle w:val="Bodytext285pt"/>
          <w:rFonts w:eastAsia="Century Schoolbook"/>
          <w:i/>
          <w:sz w:val="24"/>
          <w:szCs w:val="24"/>
        </w:rPr>
        <w:t>–</w:t>
      </w:r>
      <w:r>
        <w:rPr>
          <w:rStyle w:val="Bodytext285pt"/>
          <w:rFonts w:eastAsia="Century Schoolbook"/>
          <w:i/>
          <w:sz w:val="24"/>
          <w:szCs w:val="24"/>
        </w:rPr>
        <w:t xml:space="preserve"> </w:t>
      </w:r>
      <w:r w:rsidRPr="001C4ABC">
        <w:rPr>
          <w:rFonts w:ascii="Times New Roman" w:eastAsiaTheme="minorEastAsia" w:hAnsi="Times New Roman" w:cs="Times New Roman"/>
          <w:i/>
          <w:sz w:val="24"/>
          <w:szCs w:val="24"/>
          <w:lang w:val="ro-RO"/>
        </w:rPr>
        <w:t>materiale fluvice</w:t>
      </w:r>
      <w:r>
        <w:rPr>
          <w:rStyle w:val="Bodytext285pt"/>
          <w:rFonts w:eastAsia="Century Schoolbook"/>
          <w:i/>
          <w:sz w:val="24"/>
          <w:szCs w:val="24"/>
        </w:rPr>
        <w:t xml:space="preserve"> (cernoziomuri formate în lunci, terase, conuri de dejecţie recente, zone de divalgare etc).</w:t>
      </w:r>
    </w:p>
    <w:p w14:paraId="3B04A441" w14:textId="77777777" w:rsidR="002924FF" w:rsidRDefault="002924FF" w:rsidP="002924FF">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14:paraId="3C1E2B27" w14:textId="77777777" w:rsidR="002924FF" w:rsidRPr="00184EF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w:t>
      </w:r>
    </w:p>
    <w:p w14:paraId="6C6A5354" w14:textId="77777777" w:rsidR="002924FF" w:rsidRPr="004F3A68" w:rsidRDefault="002924FF" w:rsidP="002924FF">
      <w:pPr>
        <w:pStyle w:val="ListParagraph"/>
        <w:numPr>
          <w:ilvl w:val="0"/>
          <w:numId w:val="3"/>
        </w:numPr>
        <w:spacing w:after="0" w:line="360" w:lineRule="auto"/>
        <w:rPr>
          <w:rStyle w:val="Bodytext285pt"/>
          <w:rFonts w:eastAsiaTheme="minorEastAsia"/>
          <w:b/>
          <w:bCs/>
          <w:i/>
          <w:iCs/>
          <w:sz w:val="24"/>
          <w:szCs w:val="24"/>
        </w:rPr>
      </w:pPr>
      <w:r w:rsidRPr="004F3A68">
        <w:rPr>
          <w:rStyle w:val="Bodytext285pt"/>
          <w:rFonts w:eastAsiaTheme="minorEastAsia"/>
          <w:b/>
          <w:bCs/>
          <w:i/>
          <w:iCs/>
          <w:sz w:val="24"/>
          <w:szCs w:val="24"/>
        </w:rPr>
        <w:t>Cernoziom argilic (CZ aa)</w:t>
      </w:r>
    </w:p>
    <w:p w14:paraId="460BA764" w14:textId="4CE29FF6" w:rsidR="002924FF" w:rsidRDefault="002924FF" w:rsidP="002924FF">
      <w:pPr>
        <w:spacing w:line="360" w:lineRule="auto"/>
        <w:ind w:firstLine="360"/>
        <w:jc w:val="both"/>
        <w:rPr>
          <w:rStyle w:val="Bodytext285pt"/>
          <w:rFonts w:eastAsia="Century Schoolbook"/>
          <w:i/>
          <w:sz w:val="24"/>
          <w:szCs w:val="24"/>
        </w:rPr>
      </w:pPr>
      <w:r w:rsidRPr="004D131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D131A">
        <w:rPr>
          <w:rStyle w:val="Bodytext285pt"/>
          <w:rFonts w:eastAsia="Century Schoolbook"/>
          <w:i/>
          <w:sz w:val="24"/>
          <w:szCs w:val="24"/>
        </w:rPr>
        <w:t xml:space="preserve"> 2 (la umed), orizont intermediar AC cu crome şi valori sub 3,5 (la umed) cel puţin în partea superioară (pe cca 10</w:t>
      </w:r>
      <w:r w:rsidR="00E60CC8">
        <w:rPr>
          <w:rStyle w:val="Bodytext285pt"/>
          <w:rFonts w:eastAsia="Century Schoolbook"/>
          <w:i/>
          <w:sz w:val="24"/>
          <w:szCs w:val="24"/>
        </w:rPr>
        <w:t xml:space="preserve"> – </w:t>
      </w:r>
      <w:r w:rsidRPr="004D131A">
        <w:rPr>
          <w:rStyle w:val="Bodytext285pt"/>
          <w:rFonts w:eastAsia="Century Schoolbook"/>
          <w:i/>
          <w:sz w:val="24"/>
          <w:szCs w:val="24"/>
        </w:rPr>
        <w:t>15 cm) şi cel puţin pe feţele agregatelor structurale şi orizont Cca sau concentrări de pudră friabilă de CaCO</w:t>
      </w:r>
      <w:r w:rsidRPr="004D131A">
        <w:rPr>
          <w:rStyle w:val="Bodytext285pt"/>
          <w:rFonts w:eastAsia="Century Schoolbook"/>
          <w:i/>
          <w:sz w:val="24"/>
          <w:szCs w:val="24"/>
          <w:vertAlign w:val="subscript"/>
        </w:rPr>
        <w:t>3</w:t>
      </w:r>
      <w:r w:rsidRPr="004D131A">
        <w:rPr>
          <w:rStyle w:val="Bodytext285pt"/>
          <w:rFonts w:eastAsia="Century Schoolbook"/>
          <w:i/>
          <w:sz w:val="24"/>
          <w:szCs w:val="24"/>
        </w:rPr>
        <w:t xml:space="preserve"> (carbonaţi secundari) în primii 125 cm, orizont Cca care începe din primii 60 </w:t>
      </w:r>
      <w:r w:rsidR="00A7320E">
        <w:rPr>
          <w:rStyle w:val="Bodytext285pt"/>
          <w:rFonts w:eastAsia="Century Schoolbook"/>
          <w:i/>
          <w:sz w:val="24"/>
          <w:szCs w:val="24"/>
        </w:rPr>
        <w:t>–</w:t>
      </w:r>
      <w:r w:rsidRPr="004D131A">
        <w:rPr>
          <w:rStyle w:val="Bodytext285pt"/>
          <w:rFonts w:eastAsia="Century Schoolbook"/>
          <w:i/>
          <w:sz w:val="24"/>
          <w:szCs w:val="24"/>
        </w:rPr>
        <w:t xml:space="preserve"> 80 cm de la suprafaţă, prezintă textură fină (argiloasă şi/sau lutoasă argiloasă </w:t>
      </w:r>
      <w:r w:rsidR="00A7320E">
        <w:rPr>
          <w:rStyle w:val="Bodytext285pt"/>
          <w:rFonts w:eastAsia="Century Schoolbook"/>
          <w:i/>
          <w:sz w:val="24"/>
          <w:szCs w:val="24"/>
        </w:rPr>
        <w:t>–</w:t>
      </w:r>
      <w:r w:rsidRPr="004D131A">
        <w:rPr>
          <w:rStyle w:val="Bodytext285pt"/>
          <w:rFonts w:eastAsia="Century Schoolbook"/>
          <w:i/>
          <w:sz w:val="24"/>
          <w:szCs w:val="24"/>
        </w:rPr>
        <w:t xml:space="preserve"> la nivelul orizontului Am şi AC – cel puţin în primii 50 cm)</w:t>
      </w:r>
      <w:r>
        <w:rPr>
          <w:rStyle w:val="Bodytext285pt"/>
          <w:rFonts w:eastAsia="Century Schoolbook"/>
          <w:i/>
          <w:sz w:val="24"/>
          <w:szCs w:val="24"/>
        </w:rPr>
        <w:t>.</w:t>
      </w:r>
    </w:p>
    <w:p w14:paraId="48217421" w14:textId="77777777" w:rsidR="002924FF" w:rsidRPr="009E50EE"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670F6CC" w14:textId="77777777" w:rsidR="002924FF" w:rsidRPr="00184EF8" w:rsidRDefault="002924FF" w:rsidP="00DA144B">
      <w:pPr>
        <w:spacing w:after="0" w:line="360" w:lineRule="auto"/>
        <w:jc w:val="center"/>
        <w:outlineLvl w:val="0"/>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14:paraId="76B8BDA8" w14:textId="77777777" w:rsidR="002924FF" w:rsidRPr="00623E65"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calcaric (CZ ca)</w:t>
      </w:r>
    </w:p>
    <w:p w14:paraId="2850D629" w14:textId="2AA04070" w:rsidR="002924FF"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C37E08">
        <w:rPr>
          <w:rStyle w:val="Bodytext285pt"/>
          <w:rFonts w:eastAsia="Century Schoolbook"/>
          <w:i/>
          <w:sz w:val="24"/>
          <w:szCs w:val="24"/>
        </w:rPr>
        <w:t xml:space="preserve">Soluri având orizont A molic </w:t>
      </w:r>
      <w:r w:rsidRPr="00C37E08">
        <w:rPr>
          <w:rFonts w:ascii="Times New Roman" w:eastAsiaTheme="minorEastAsia" w:hAnsi="Times New Roman" w:cs="Times New Roman"/>
          <w:i/>
          <w:sz w:val="24"/>
          <w:szCs w:val="24"/>
          <w:lang w:val="ro-RO"/>
        </w:rPr>
        <w:t>cu crome de 2 la umed (culori mai deschise, solul face tranziţia spre kastanoziomuri)</w:t>
      </w:r>
      <w:r w:rsidRPr="00C37E08">
        <w:rPr>
          <w:rStyle w:val="Bodytext285pt"/>
          <w:rFonts w:eastAsia="Century Schoolbook"/>
          <w:i/>
          <w:sz w:val="24"/>
          <w:szCs w:val="24"/>
        </w:rPr>
        <w:t>, orizont intermediar AC având culori cu crome şi valori sub 3,5 (la umed) cel puţin în partea superioară (pe cca 10</w:t>
      </w:r>
      <w:r w:rsidR="00A7320E">
        <w:rPr>
          <w:rStyle w:val="Bodytext285pt"/>
          <w:rFonts w:eastAsia="Century Schoolbook"/>
          <w:i/>
          <w:sz w:val="24"/>
          <w:szCs w:val="24"/>
        </w:rPr>
        <w:t xml:space="preserve"> – </w:t>
      </w:r>
      <w:r w:rsidRPr="00C37E08">
        <w:rPr>
          <w:rStyle w:val="Bodytext285pt"/>
          <w:rFonts w:eastAsia="Century Schoolbook"/>
          <w:i/>
          <w:sz w:val="24"/>
          <w:szCs w:val="24"/>
        </w:rPr>
        <w:t>15 cm) şi cel puţin pe feţele agregatelor structurale şi orizont Cca sau 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 în primii 125 cm</w:t>
      </w:r>
      <w:r w:rsidRPr="00C37E08">
        <w:rPr>
          <w:rFonts w:ascii="Times New Roman" w:eastAsiaTheme="minorEastAsia" w:hAnsi="Times New Roman" w:cs="Times New Roman"/>
          <w:i/>
          <w:sz w:val="24"/>
          <w:szCs w:val="24"/>
          <w:lang w:val="ro-RO"/>
        </w:rPr>
        <w:t xml:space="preserve"> şi prezintă un profil mai slab dezvoltat.</w:t>
      </w:r>
      <w:r>
        <w:rPr>
          <w:rFonts w:ascii="Times New Roman" w:eastAsiaTheme="minorEastAsia" w:hAnsi="Times New Roman" w:cs="Times New Roman"/>
          <w:i/>
          <w:sz w:val="24"/>
          <w:szCs w:val="24"/>
          <w:lang w:val="ro-RO"/>
        </w:rPr>
        <w:t xml:space="preserve"> Carbonaţii sunt prezenţi de la suprafaţă sau începând în intervalul 0 – 50 cm.</w:t>
      </w:r>
    </w:p>
    <w:p w14:paraId="4034ADC0" w14:textId="77777777" w:rsidR="002924FF" w:rsidRPr="00623E65" w:rsidRDefault="002924FF" w:rsidP="002924FF">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14:paraId="3FFA63D6"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14:paraId="03D4CE5B"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forestic (CZ fr)</w:t>
      </w:r>
    </w:p>
    <w:p w14:paraId="15FD22B9" w14:textId="5F6B2496" w:rsidR="002924FF" w:rsidRDefault="002924FF" w:rsidP="00510A5F">
      <w:pPr>
        <w:spacing w:after="0" w:line="360" w:lineRule="auto"/>
        <w:ind w:firstLine="360"/>
        <w:jc w:val="both"/>
        <w:rPr>
          <w:rStyle w:val="Bodytext285pt"/>
          <w:rFonts w:eastAsia="Century Schoolbook"/>
          <w:i/>
          <w:sz w:val="24"/>
          <w:szCs w:val="24"/>
        </w:rPr>
      </w:pPr>
      <w:r w:rsidRPr="004B56B2">
        <w:rPr>
          <w:rStyle w:val="Bodytext285pt"/>
          <w:rFonts w:eastAsia="Century Schoolbook"/>
          <w:i/>
          <w:sz w:val="24"/>
          <w:szCs w:val="24"/>
        </w:rPr>
        <w:t xml:space="preserve">Soluri având orizont A molic forestalic (Amf) cu crome </w:t>
      </w:r>
      <m:oMath>
        <m:r>
          <w:rPr>
            <w:rStyle w:val="Bodytext285pt"/>
            <w:rFonts w:ascii="Cambria Math" w:eastAsia="Century Schoolbook" w:hAnsi="Cambria Math"/>
            <w:sz w:val="24"/>
            <w:szCs w:val="24"/>
          </w:rPr>
          <m:t>≤</m:t>
        </m:r>
      </m:oMath>
      <w:r w:rsidRPr="004B56B2">
        <w:rPr>
          <w:rStyle w:val="Bodytext285pt"/>
          <w:rFonts w:eastAsia="Century Schoolbook"/>
          <w:i/>
          <w:sz w:val="24"/>
          <w:szCs w:val="24"/>
        </w:rPr>
        <w:t xml:space="preserve"> 2 la umed, orizont intermediar (AC sau Bv – varie</w:t>
      </w:r>
      <w:r>
        <w:rPr>
          <w:rStyle w:val="Bodytext285pt"/>
          <w:rFonts w:eastAsia="Century Schoolbook"/>
          <w:i/>
          <w:sz w:val="24"/>
          <w:szCs w:val="24"/>
        </w:rPr>
        <w:t>tatea cambic forestalic</w:t>
      </w:r>
      <w:r w:rsidRPr="004B56B2">
        <w:rPr>
          <w:rStyle w:val="Bodytext285pt"/>
          <w:rFonts w:eastAsia="Century Schoolbook"/>
          <w:i/>
          <w:sz w:val="24"/>
          <w:szCs w:val="24"/>
        </w:rPr>
        <w:t xml:space="preserve">) indiferent </w:t>
      </w:r>
      <w:r w:rsidRPr="004B56B2">
        <w:rPr>
          <w:rStyle w:val="Bodytext285pt"/>
          <w:rFonts w:eastAsia="Century Schoolbook"/>
          <w:i/>
          <w:sz w:val="24"/>
          <w:szCs w:val="24"/>
        </w:rPr>
        <w:lastRenderedPageBreak/>
        <w:t>de culoare şi orizont Cca</w:t>
      </w:r>
      <w:r w:rsidR="00A7320E">
        <w:rPr>
          <w:rStyle w:val="Bodytext285pt"/>
          <w:rFonts w:eastAsia="Century Schoolbook"/>
          <w:i/>
          <w:sz w:val="24"/>
          <w:szCs w:val="24"/>
        </w:rPr>
        <w:t>,</w:t>
      </w:r>
      <w:r w:rsidRPr="004B56B2">
        <w:rPr>
          <w:rStyle w:val="Bodytext285pt"/>
          <w:rFonts w:eastAsia="Century Schoolbook"/>
          <w:i/>
          <w:sz w:val="24"/>
          <w:szCs w:val="24"/>
        </w:rPr>
        <w:t xml:space="preserve"> care începe din primii 60 </w:t>
      </w:r>
      <w:r w:rsidR="00A7320E">
        <w:rPr>
          <w:rStyle w:val="Bodytext285pt"/>
          <w:rFonts w:eastAsia="Century Schoolbook"/>
          <w:i/>
          <w:sz w:val="24"/>
          <w:szCs w:val="24"/>
        </w:rPr>
        <w:t>–</w:t>
      </w:r>
      <w:r w:rsidRPr="004B56B2">
        <w:rPr>
          <w:rStyle w:val="Bodytext285pt"/>
          <w:rFonts w:eastAsia="Century Schoolbook"/>
          <w:i/>
          <w:sz w:val="24"/>
          <w:szCs w:val="24"/>
        </w:rPr>
        <w:t xml:space="preserve"> 80 cm de la suprafaţă. </w:t>
      </w:r>
    </w:p>
    <w:p w14:paraId="2B29C662" w14:textId="77777777" w:rsidR="002924FF" w:rsidRPr="001E0DCE" w:rsidRDefault="002924FF" w:rsidP="002924FF">
      <w:pPr>
        <w:spacing w:after="0" w:line="360" w:lineRule="auto"/>
        <w:ind w:firstLine="720"/>
        <w:jc w:val="both"/>
        <w:rPr>
          <w:rStyle w:val="Bodytext285pt"/>
          <w:rFonts w:eastAsiaTheme="minorEastAsia"/>
          <w:i/>
          <w:iCs/>
          <w:sz w:val="24"/>
          <w:szCs w:val="24"/>
        </w:rPr>
      </w:pPr>
      <w:r>
        <w:rPr>
          <w:rFonts w:ascii="Times New Roman" w:eastAsiaTheme="minorEastAsia" w:hAnsi="Times New Roman" w:cs="Times New Roman"/>
          <w:i/>
          <w:iCs/>
          <w:sz w:val="24"/>
          <w:szCs w:val="24"/>
          <w:lang w:val="ro-RO"/>
        </w:rPr>
        <w:t>Succesiune de orizonturi:</w:t>
      </w:r>
    </w:p>
    <w:p w14:paraId="7CAC79C3" w14:textId="77777777" w:rsidR="002924FF" w:rsidRPr="00184EF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Amf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w:t>
      </w:r>
    </w:p>
    <w:p w14:paraId="7FC817B6" w14:textId="77777777" w:rsidR="002924FF" w:rsidRPr="001E0DCE"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(CZ dg)</w:t>
      </w:r>
    </w:p>
    <w:p w14:paraId="3A429448" w14:textId="168339AD" w:rsidR="002924FF" w:rsidRPr="001E0DCE"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w:t>
      </w:r>
      <w:r w:rsidR="00A7320E">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w:t>
      </w:r>
      <w:r w:rsidR="00A7320E">
        <w:rPr>
          <w:rStyle w:val="Bodytext285pt"/>
          <w:rFonts w:eastAsia="Century Schoolbook"/>
          <w:i/>
          <w:sz w:val="24"/>
          <w:szCs w:val="24"/>
        </w:rPr>
        <w:t>,</w:t>
      </w:r>
      <w:r w:rsidRPr="001E0DCE">
        <w:rPr>
          <w:rStyle w:val="Bodytext285pt"/>
          <w:rFonts w:eastAsia="Century Schoolbook"/>
          <w:i/>
          <w:sz w:val="24"/>
          <w:szCs w:val="24"/>
        </w:rPr>
        <w:t xml:space="preserv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 xml:space="preserve">ont gleic de reducere (Gr) începând în intervalul 100 </w:t>
      </w:r>
      <w:r w:rsidR="00A7320E">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w:t>
      </w:r>
      <w:r w:rsidRPr="001E0DCE">
        <w:rPr>
          <w:rFonts w:ascii="Times New Roman" w:eastAsiaTheme="minorEastAsia" w:hAnsi="Times New Roman" w:cs="Times New Roman"/>
          <w:i/>
          <w:sz w:val="24"/>
          <w:szCs w:val="24"/>
          <w:lang w:val="ro-RO"/>
        </w:rPr>
        <w:t>00 cm adâncime ai profilului.</w:t>
      </w:r>
    </w:p>
    <w:p w14:paraId="273F6F0A"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14:paraId="4793A727" w14:textId="77777777" w:rsidR="002924FF" w:rsidRPr="00184EF8" w:rsidRDefault="002924FF" w:rsidP="00DA144B">
      <w:pPr>
        <w:spacing w:after="0" w:line="360" w:lineRule="auto"/>
        <w:jc w:val="center"/>
        <w:outlineLvl w:val="0"/>
        <w:rPr>
          <w:rStyle w:val="Bodytext285pt"/>
          <w:rFonts w:eastAsiaTheme="minorEastAsia"/>
          <w:i/>
          <w:iCs/>
          <w:sz w:val="24"/>
          <w:szCs w:val="24"/>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Gr</w:t>
      </w:r>
    </w:p>
    <w:p w14:paraId="068058D1" w14:textId="77777777" w:rsidR="002924FF" w:rsidRPr="00184EF8" w:rsidRDefault="002924FF" w:rsidP="002924FF">
      <w:pPr>
        <w:spacing w:after="0" w:line="360" w:lineRule="auto"/>
        <w:jc w:val="center"/>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Gr</w:t>
      </w:r>
    </w:p>
    <w:p w14:paraId="04DBEEA5" w14:textId="77777777" w:rsidR="002924FF" w:rsidRDefault="002924FF" w:rsidP="002924FF">
      <w:pPr>
        <w:pStyle w:val="ListParagraph"/>
        <w:numPr>
          <w:ilvl w:val="0"/>
          <w:numId w:val="3"/>
        </w:numPr>
        <w:tabs>
          <w:tab w:val="center" w:pos="4263"/>
          <w:tab w:val="left" w:pos="6165"/>
        </w:tabs>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vermic (CZ dg vm)</w:t>
      </w:r>
    </w:p>
    <w:p w14:paraId="045EE392" w14:textId="24A9623F" w:rsidR="002924FF" w:rsidRDefault="002924FF" w:rsidP="002924FF">
      <w:pPr>
        <w:spacing w:after="0" w:line="360" w:lineRule="auto"/>
        <w:ind w:firstLine="36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bCs/>
          <w:i/>
          <w:iCs/>
          <w:sz w:val="24"/>
          <w:szCs w:val="24"/>
          <w:lang w:val="ro-RO"/>
        </w:rPr>
        <w:t xml:space="preserve">Asemănător subtipului batigleic, dar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25% din orizontul subiacent canale de râme, coprolite sau galerii de animale umplute cu materiale aduse din orizonturile supra şi/sau subiacente.</w:t>
      </w:r>
    </w:p>
    <w:p w14:paraId="474D1149" w14:textId="77777777" w:rsidR="002924FF" w:rsidRDefault="002924FF" w:rsidP="002924FF">
      <w:pPr>
        <w:pStyle w:val="ListParagraph"/>
        <w:numPr>
          <w:ilvl w:val="0"/>
          <w:numId w:val="3"/>
        </w:numPr>
        <w:tabs>
          <w:tab w:val="center" w:pos="4263"/>
          <w:tab w:val="left" w:pos="6165"/>
        </w:tabs>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salinic (CZ dg.sc</w:t>
      </w:r>
      <w:r w:rsidRPr="003E62A5">
        <w:rPr>
          <w:rFonts w:ascii="Times New Roman" w:eastAsiaTheme="minorEastAsia" w:hAnsi="Times New Roman" w:cs="Times New Roman"/>
          <w:b/>
          <w:i/>
          <w:iCs/>
          <w:sz w:val="24"/>
          <w:szCs w:val="24"/>
          <w:lang w:val="ro-RO"/>
        </w:rPr>
        <w:t>)</w:t>
      </w:r>
    </w:p>
    <w:p w14:paraId="729CEEAA" w14:textId="77777777" w:rsidR="002924FF" w:rsidRDefault="002924FF" w:rsidP="002924FF">
      <w:pPr>
        <w:spacing w:after="0" w:line="360" w:lineRule="auto"/>
        <w:ind w:firstLine="360"/>
        <w:jc w:val="both"/>
        <w:rPr>
          <w:rFonts w:ascii="Times New Roman" w:eastAsiaTheme="minorEastAsia" w:hAnsi="Times New Roman" w:cs="Times New Roman"/>
          <w:i/>
          <w:sz w:val="24"/>
          <w:szCs w:val="24"/>
          <w:lang w:val="ro-RO"/>
        </w:rPr>
      </w:pPr>
      <w:r>
        <w:rPr>
          <w:rFonts w:ascii="Times New Roman" w:eastAsiaTheme="minorEastAsia" w:hAnsi="Times New Roman" w:cs="Times New Roman"/>
          <w:bCs/>
          <w:i/>
          <w:iCs/>
          <w:sz w:val="24"/>
          <w:szCs w:val="24"/>
          <w:lang w:val="ro-RO"/>
        </w:rPr>
        <w:t>Asemănător subtipului batigleic, prezentând</w:t>
      </w:r>
      <w:r w:rsidRPr="001C4ABC">
        <w:rPr>
          <w:rFonts w:ascii="Times New Roman" w:eastAsiaTheme="minorEastAsia" w:hAnsi="Times New Roman" w:cs="Times New Roman"/>
          <w:i/>
          <w:sz w:val="24"/>
          <w:szCs w:val="24"/>
          <w:lang w:val="ro-RO"/>
        </w:rPr>
        <w:t xml:space="preserve"> orizont salinizat</w:t>
      </w:r>
      <w:r w:rsidRPr="001C4ABC">
        <w:rPr>
          <w:rFonts w:ascii="Times New Roman" w:eastAsiaTheme="minorEastAsia" w:hAnsi="Times New Roman" w:cs="Times New Roman"/>
          <w:b/>
          <w:i/>
          <w:sz w:val="24"/>
          <w:szCs w:val="24"/>
          <w:lang w:val="ro-RO"/>
        </w:rPr>
        <w:t xml:space="preserve"> </w:t>
      </w:r>
      <w:r w:rsidRPr="001C4ABC">
        <w:rPr>
          <w:rFonts w:ascii="Times New Roman" w:eastAsiaTheme="minorEastAsia" w:hAnsi="Times New Roman" w:cs="Times New Roman"/>
          <w:i/>
          <w:sz w:val="24"/>
          <w:szCs w:val="24"/>
          <w:lang w:val="ro-RO"/>
        </w:rPr>
        <w:t>în primii 100 cm sau orizont salic între 50 şi 100 cm adâncime ai profilului.</w:t>
      </w:r>
    </w:p>
    <w:p w14:paraId="097CE519" w14:textId="77777777" w:rsidR="002924FF" w:rsidRPr="00D27FE1"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14:paraId="176DB4F2"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 - Gr</w:t>
      </w:r>
    </w:p>
    <w:p w14:paraId="66C3589E"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 - Gr</w:t>
      </w:r>
    </w:p>
    <w:p w14:paraId="6F2B81C8"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 Gr</w:t>
      </w:r>
    </w:p>
    <w:p w14:paraId="731ED46F"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 Gr</w:t>
      </w:r>
    </w:p>
    <w:p w14:paraId="00C88D0E" w14:textId="77777777" w:rsidR="002924FF" w:rsidRDefault="002924FF" w:rsidP="002924FF">
      <w:pPr>
        <w:pStyle w:val="ListParagraph"/>
        <w:numPr>
          <w:ilvl w:val="0"/>
          <w:numId w:val="3"/>
        </w:numPr>
        <w:tabs>
          <w:tab w:val="center" w:pos="4263"/>
          <w:tab w:val="left" w:pos="6165"/>
        </w:tabs>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sodic (CZ dg.ac</w:t>
      </w:r>
      <w:r w:rsidRPr="003E62A5">
        <w:rPr>
          <w:rFonts w:ascii="Times New Roman" w:eastAsiaTheme="minorEastAsia" w:hAnsi="Times New Roman" w:cs="Times New Roman"/>
          <w:b/>
          <w:i/>
          <w:iCs/>
          <w:sz w:val="24"/>
          <w:szCs w:val="24"/>
          <w:lang w:val="ro-RO"/>
        </w:rPr>
        <w:t>)</w:t>
      </w:r>
    </w:p>
    <w:p w14:paraId="28D806C3" w14:textId="112AC808" w:rsidR="002924FF" w:rsidRPr="001C4ABC" w:rsidRDefault="002924FF" w:rsidP="002924FF">
      <w:pPr>
        <w:spacing w:after="0" w:line="360" w:lineRule="auto"/>
        <w:ind w:firstLine="360"/>
        <w:jc w:val="both"/>
        <w:rPr>
          <w:rFonts w:ascii="Times New Roman" w:eastAsiaTheme="minorEastAsia" w:hAnsi="Times New Roman" w:cs="Times New Roman"/>
          <w:i/>
          <w:sz w:val="24"/>
          <w:szCs w:val="24"/>
          <w:lang w:val="ro-RO"/>
        </w:rPr>
      </w:pPr>
      <w:r>
        <w:rPr>
          <w:rFonts w:ascii="Times New Roman" w:eastAsiaTheme="minorEastAsia" w:hAnsi="Times New Roman" w:cs="Times New Roman"/>
          <w:bCs/>
          <w:i/>
          <w:iCs/>
          <w:sz w:val="24"/>
          <w:szCs w:val="24"/>
          <w:lang w:val="ro-RO"/>
        </w:rPr>
        <w:t>Asemănător subtipului batigleic</w:t>
      </w:r>
      <w:r w:rsidR="0034528C">
        <w:rPr>
          <w:rFonts w:ascii="Times New Roman" w:eastAsiaTheme="minorEastAsia" w:hAnsi="Times New Roman" w:cs="Times New Roman"/>
          <w:bCs/>
          <w:i/>
          <w:iCs/>
          <w:sz w:val="24"/>
          <w:szCs w:val="24"/>
          <w:lang w:val="ro-RO"/>
        </w:rPr>
        <w:t>,</w:t>
      </w:r>
      <w:r w:rsidRPr="00D27FE1">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prezentând </w:t>
      </w:r>
      <w:r w:rsidRPr="001C4ABC">
        <w:rPr>
          <w:rFonts w:ascii="Times New Roman" w:eastAsiaTheme="minorEastAsia" w:hAnsi="Times New Roman" w:cs="Times New Roman"/>
          <w:i/>
          <w:sz w:val="24"/>
          <w:szCs w:val="24"/>
          <w:lang w:val="ro-RO"/>
        </w:rPr>
        <w:t>orizont alcalizat în primii 100 cm sau or</w:t>
      </w:r>
      <w:r>
        <w:rPr>
          <w:rFonts w:ascii="Times New Roman" w:eastAsiaTheme="minorEastAsia" w:hAnsi="Times New Roman" w:cs="Times New Roman"/>
          <w:i/>
          <w:sz w:val="24"/>
          <w:szCs w:val="24"/>
          <w:lang w:val="ro-RO"/>
        </w:rPr>
        <w:t>izont natric între 50 şi 100 cm adâncime ai profilului.</w:t>
      </w:r>
    </w:p>
    <w:p w14:paraId="028834EC" w14:textId="77777777" w:rsidR="002924FF" w:rsidRPr="00D27FE1"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14:paraId="3E62E4B0"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r>
        <w:rPr>
          <w:rFonts w:ascii="Times New Roman" w:eastAsiaTheme="minorEastAsia" w:hAnsi="Times New Roman" w:cs="Times New Roman"/>
          <w:b/>
          <w:i/>
          <w:iCs/>
          <w:sz w:val="24"/>
          <w:szCs w:val="24"/>
          <w:lang w:val="ro-RO"/>
        </w:rPr>
        <w:t xml:space="preserve"> - Gr</w:t>
      </w:r>
    </w:p>
    <w:p w14:paraId="72EC16CE"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r>
        <w:rPr>
          <w:rFonts w:ascii="Times New Roman" w:eastAsiaTheme="minorEastAsia" w:hAnsi="Times New Roman" w:cs="Times New Roman"/>
          <w:b/>
          <w:i/>
          <w:iCs/>
          <w:sz w:val="24"/>
          <w:szCs w:val="24"/>
          <w:lang w:val="ro-RO"/>
        </w:rPr>
        <w:t xml:space="preserve"> - Gr</w:t>
      </w:r>
    </w:p>
    <w:p w14:paraId="6633D458"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r>
        <w:rPr>
          <w:rFonts w:ascii="Times New Roman" w:eastAsiaTheme="minorEastAsia" w:hAnsi="Times New Roman" w:cs="Times New Roman"/>
          <w:b/>
          <w:i/>
          <w:iCs/>
          <w:sz w:val="24"/>
          <w:szCs w:val="24"/>
          <w:lang w:val="ro-RO"/>
        </w:rPr>
        <w:t xml:space="preserve"> - Gr</w:t>
      </w:r>
    </w:p>
    <w:p w14:paraId="6D662961"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litic (CZ li)</w:t>
      </w:r>
    </w:p>
    <w:p w14:paraId="034E6048" w14:textId="7CD70592" w:rsidR="002924FF"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D27FE1">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D27FE1">
        <w:rPr>
          <w:rStyle w:val="Bodytext285pt"/>
          <w:rFonts w:eastAsia="Century Schoolbook"/>
          <w:i/>
          <w:sz w:val="24"/>
          <w:szCs w:val="24"/>
        </w:rPr>
        <w:t xml:space="preserve"> 2 la umed, orizont intermediar AR având culori cu crome şi valori sub 3,5 (la umed) cel puţin în partea superioară (pe cca 10</w:t>
      </w:r>
      <w:r w:rsidR="0034528C">
        <w:rPr>
          <w:rStyle w:val="Bodytext285pt"/>
          <w:rFonts w:eastAsia="Century Schoolbook"/>
          <w:i/>
          <w:sz w:val="24"/>
          <w:szCs w:val="24"/>
        </w:rPr>
        <w:t xml:space="preserve"> – </w:t>
      </w:r>
      <w:r w:rsidRPr="00D27FE1">
        <w:rPr>
          <w:rStyle w:val="Bodytext285pt"/>
          <w:rFonts w:eastAsia="Century Schoolbook"/>
          <w:i/>
          <w:sz w:val="24"/>
          <w:szCs w:val="24"/>
        </w:rPr>
        <w:t>15 cm) şi cel puţin pe feţele agregatelor structurale,</w:t>
      </w:r>
      <w:r w:rsidRPr="00235CE2">
        <w:rPr>
          <w:rStyle w:val="Bodytext285pt"/>
          <w:rFonts w:eastAsia="Century Schoolbook"/>
          <w:i/>
          <w:sz w:val="24"/>
          <w:szCs w:val="24"/>
        </w:rPr>
        <w:t xml:space="preserve"> </w:t>
      </w:r>
      <w:r>
        <w:rPr>
          <w:rStyle w:val="Bodytext285pt"/>
          <w:rFonts w:eastAsia="Century Schoolbook"/>
          <w:i/>
          <w:sz w:val="24"/>
          <w:szCs w:val="24"/>
        </w:rPr>
        <w:t xml:space="preserve">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1%) şi</w:t>
      </w:r>
      <w:r w:rsidRPr="00D27FE1">
        <w:rPr>
          <w:rStyle w:val="Bodytext285pt"/>
          <w:rFonts w:eastAsia="Century Schoolbook"/>
          <w:i/>
          <w:sz w:val="24"/>
          <w:szCs w:val="24"/>
        </w:rPr>
        <w:t xml:space="preserve"> prezintă rocă compactă consolidată</w:t>
      </w:r>
      <w:r>
        <w:rPr>
          <w:rStyle w:val="Bodytext285pt"/>
          <w:rFonts w:eastAsia="Century Schoolbook"/>
          <w:i/>
          <w:sz w:val="24"/>
          <w:szCs w:val="24"/>
        </w:rPr>
        <w:t xml:space="preserve"> </w:t>
      </w:r>
      <w:r w:rsidRPr="00D27FE1">
        <w:rPr>
          <w:rStyle w:val="Bodytext285pt"/>
          <w:rFonts w:eastAsia="Century Schoolbook"/>
          <w:i/>
          <w:sz w:val="24"/>
          <w:szCs w:val="24"/>
        </w:rPr>
        <w:t>continuă la baza profilului (orizont R</w:t>
      </w:r>
      <w:r>
        <w:rPr>
          <w:rStyle w:val="Bodytext285pt"/>
          <w:rFonts w:eastAsia="Century Schoolbook"/>
          <w:i/>
          <w:sz w:val="24"/>
          <w:szCs w:val="24"/>
        </w:rPr>
        <w:t>n</w:t>
      </w:r>
      <w:r w:rsidRPr="00D27FE1">
        <w:rPr>
          <w:rStyle w:val="Bodytext285pt"/>
          <w:rFonts w:eastAsia="Century Schoolbook"/>
          <w:i/>
          <w:sz w:val="24"/>
          <w:szCs w:val="24"/>
        </w:rPr>
        <w:t>),</w:t>
      </w:r>
      <w:r>
        <w:rPr>
          <w:rStyle w:val="Bodytext285pt"/>
          <w:rFonts w:eastAsia="Century Schoolbook"/>
          <w:i/>
          <w:sz w:val="24"/>
          <w:szCs w:val="24"/>
        </w:rPr>
        <w:t xml:space="preserve"> rocă fisurată inclusiv pietrişuri (RP),</w:t>
      </w:r>
      <w:r w:rsidRPr="00D27FE1">
        <w:rPr>
          <w:rStyle w:val="Bodytext285pt"/>
          <w:rFonts w:eastAsia="Century Schoolbook"/>
          <w:i/>
          <w:sz w:val="24"/>
          <w:szCs w:val="24"/>
        </w:rPr>
        <w:t xml:space="preserve"> </w:t>
      </w:r>
      <w:r w:rsidRPr="00D27FE1">
        <w:rPr>
          <w:rFonts w:ascii="Times New Roman" w:eastAsiaTheme="minorEastAsia" w:hAnsi="Times New Roman" w:cs="Times New Roman"/>
          <w:i/>
          <w:sz w:val="24"/>
          <w:szCs w:val="24"/>
          <w:lang w:val="ro-RO"/>
        </w:rPr>
        <w:t>orizont</w:t>
      </w:r>
      <w:r>
        <w:rPr>
          <w:rFonts w:ascii="Times New Roman" w:eastAsiaTheme="minorEastAsia" w:hAnsi="Times New Roman" w:cs="Times New Roman"/>
          <w:i/>
          <w:sz w:val="24"/>
          <w:szCs w:val="24"/>
          <w:lang w:val="ro-RO"/>
        </w:rPr>
        <w:t>ul</w:t>
      </w:r>
      <w:r w:rsidRPr="00D27FE1">
        <w:rPr>
          <w:rFonts w:ascii="Times New Roman" w:eastAsiaTheme="minorEastAsia" w:hAnsi="Times New Roman" w:cs="Times New Roman"/>
          <w:i/>
          <w:sz w:val="24"/>
          <w:szCs w:val="24"/>
          <w:lang w:val="ro-RO"/>
        </w:rPr>
        <w:t xml:space="preserve"> R</w:t>
      </w:r>
      <w:r>
        <w:rPr>
          <w:rFonts w:ascii="Times New Roman" w:eastAsiaTheme="minorEastAsia" w:hAnsi="Times New Roman" w:cs="Times New Roman"/>
          <w:i/>
          <w:sz w:val="24"/>
          <w:szCs w:val="24"/>
          <w:lang w:val="ro-RO"/>
        </w:rPr>
        <w:t xml:space="preserve"> </w:t>
      </w:r>
      <w:r w:rsidRPr="00D27FE1">
        <w:rPr>
          <w:rFonts w:ascii="Times New Roman" w:eastAsiaTheme="minorEastAsia" w:hAnsi="Times New Roman" w:cs="Times New Roman"/>
          <w:i/>
          <w:sz w:val="24"/>
          <w:szCs w:val="24"/>
          <w:lang w:val="ro-RO"/>
        </w:rPr>
        <w:t>având</w:t>
      </w:r>
      <w:r>
        <w:rPr>
          <w:rFonts w:ascii="Times New Roman" w:eastAsiaTheme="minorEastAsia" w:hAnsi="Times New Roman" w:cs="Times New Roman"/>
          <w:i/>
          <w:sz w:val="24"/>
          <w:szCs w:val="24"/>
          <w:lang w:val="ro-RO"/>
        </w:rPr>
        <w:t xml:space="preserve"> limita superioară în intervalul 25 </w:t>
      </w:r>
      <w:r w:rsidR="0034528C">
        <w:rPr>
          <w:rFonts w:ascii="Times New Roman" w:eastAsiaTheme="minorEastAsia" w:hAnsi="Times New Roman" w:cs="Times New Roman"/>
          <w:i/>
          <w:sz w:val="24"/>
          <w:szCs w:val="24"/>
          <w:lang w:val="ro-RO"/>
        </w:rPr>
        <w:t>–</w:t>
      </w:r>
      <w:r w:rsidRPr="00D27FE1">
        <w:rPr>
          <w:rFonts w:ascii="Times New Roman" w:eastAsiaTheme="minorEastAsia" w:hAnsi="Times New Roman" w:cs="Times New Roman"/>
          <w:i/>
          <w:sz w:val="24"/>
          <w:szCs w:val="24"/>
          <w:lang w:val="ro-RO"/>
        </w:rPr>
        <w:t xml:space="preserve"> 50 cm ai profilului.</w:t>
      </w:r>
    </w:p>
    <w:p w14:paraId="70D06F50" w14:textId="77777777" w:rsidR="002924FF" w:rsidRPr="00D27FE1"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14:paraId="074B4302" w14:textId="77777777" w:rsidR="002924FF" w:rsidRPr="00D27FE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D27FE1">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D27FE1">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D27FE1">
        <w:rPr>
          <w:rFonts w:ascii="Times New Roman" w:eastAsiaTheme="minorEastAsia" w:hAnsi="Times New Roman" w:cs="Times New Roman"/>
          <w:b/>
          <w:i/>
          <w:iCs/>
          <w:sz w:val="24"/>
          <w:szCs w:val="24"/>
          <w:lang w:val="ro-RO"/>
        </w:rPr>
        <w:t xml:space="preserve"> R</w:t>
      </w:r>
    </w:p>
    <w:p w14:paraId="6D566057"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FA194F">
        <w:rPr>
          <w:rFonts w:ascii="Times New Roman" w:eastAsiaTheme="minorEastAsia" w:hAnsi="Times New Roman" w:cs="Times New Roman"/>
          <w:b/>
          <w:i/>
          <w:iCs/>
          <w:sz w:val="24"/>
          <w:szCs w:val="24"/>
          <w:lang w:val="ro-RO"/>
        </w:rPr>
        <w:t>Cernoziom litic</w:t>
      </w:r>
      <w:r>
        <w:rPr>
          <w:rFonts w:ascii="Times New Roman" w:eastAsiaTheme="minorEastAsia" w:hAnsi="Times New Roman" w:cs="Times New Roman"/>
          <w:b/>
          <w:i/>
          <w:iCs/>
          <w:sz w:val="24"/>
          <w:szCs w:val="24"/>
          <w:lang w:val="ro-RO"/>
        </w:rPr>
        <w:t xml:space="preserve"> rendzinic</w:t>
      </w:r>
      <w:r w:rsidRPr="00FA194F">
        <w:rPr>
          <w:rFonts w:ascii="Times New Roman" w:eastAsiaTheme="minorEastAsia" w:hAnsi="Times New Roman" w:cs="Times New Roman"/>
          <w:b/>
          <w:i/>
          <w:iCs/>
          <w:sz w:val="24"/>
          <w:szCs w:val="24"/>
          <w:lang w:val="ro-RO"/>
        </w:rPr>
        <w:t xml:space="preserve"> (CZ li</w:t>
      </w:r>
      <w:r>
        <w:rPr>
          <w:rFonts w:ascii="Times New Roman" w:eastAsiaTheme="minorEastAsia" w:hAnsi="Times New Roman" w:cs="Times New Roman"/>
          <w:b/>
          <w:i/>
          <w:iCs/>
          <w:sz w:val="24"/>
          <w:szCs w:val="24"/>
          <w:lang w:val="ro-RO"/>
        </w:rPr>
        <w:t>.rz</w:t>
      </w:r>
      <w:r w:rsidRPr="00FA194F">
        <w:rPr>
          <w:rFonts w:ascii="Times New Roman" w:eastAsiaTheme="minorEastAsia" w:hAnsi="Times New Roman" w:cs="Times New Roman"/>
          <w:b/>
          <w:i/>
          <w:iCs/>
          <w:sz w:val="24"/>
          <w:szCs w:val="24"/>
          <w:lang w:val="ro-RO"/>
        </w:rPr>
        <w:t>)</w:t>
      </w:r>
    </w:p>
    <w:p w14:paraId="25BAE7C9" w14:textId="1B710341" w:rsidR="002924FF"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6D3AE6">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6D3AE6">
        <w:rPr>
          <w:rStyle w:val="Bodytext285pt"/>
          <w:rFonts w:eastAsia="Century Schoolbook"/>
          <w:i/>
          <w:sz w:val="24"/>
          <w:szCs w:val="24"/>
        </w:rPr>
        <w:t xml:space="preserve"> 2 la umed, orizont intermediar AC sau AR având culori cu crome şi valori sub 3,5 (la umed) cel puţin în partea superioară (pe cca 10</w:t>
      </w:r>
      <w:r w:rsidR="0034528C">
        <w:rPr>
          <w:rStyle w:val="Bodytext285pt"/>
          <w:rFonts w:eastAsia="Century Schoolbook"/>
          <w:i/>
          <w:sz w:val="24"/>
          <w:szCs w:val="24"/>
        </w:rPr>
        <w:t xml:space="preserve"> – </w:t>
      </w:r>
      <w:r w:rsidRPr="006D3AE6">
        <w:rPr>
          <w:rStyle w:val="Bodytext285pt"/>
          <w:rFonts w:eastAsia="Century Schoolbook"/>
          <w:i/>
          <w:sz w:val="24"/>
          <w:szCs w:val="24"/>
        </w:rPr>
        <w:t>15 cm) şi cel puţin pe feţele agregatelor structurale, prezintă</w:t>
      </w:r>
      <w:r>
        <w:rPr>
          <w:rStyle w:val="Bodytext285pt"/>
          <w:rFonts w:eastAsia="Century Schoolbook"/>
          <w:i/>
          <w:sz w:val="24"/>
          <w:szCs w:val="24"/>
        </w:rPr>
        <w:t xml:space="preserve"> 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1%)</w:t>
      </w:r>
      <w:r w:rsidR="0034528C">
        <w:rPr>
          <w:rStyle w:val="Bodytext285pt"/>
          <w:rFonts w:eastAsia="Century Schoolbook"/>
          <w:i/>
          <w:sz w:val="24"/>
          <w:szCs w:val="24"/>
        </w:rPr>
        <w:t>,</w:t>
      </w:r>
      <w:r>
        <w:rPr>
          <w:rStyle w:val="Bodytext285pt"/>
          <w:rFonts w:eastAsia="Century Schoolbook"/>
          <w:i/>
          <w:sz w:val="24"/>
          <w:szCs w:val="24"/>
        </w:rPr>
        <w:t xml:space="preserve"> iar la baza profilului </w:t>
      </w:r>
      <w:r w:rsidRPr="006D3AE6">
        <w:rPr>
          <w:rStyle w:val="Bodytext285pt"/>
          <w:rFonts w:eastAsia="Century Schoolbook"/>
          <w:i/>
          <w:sz w:val="24"/>
          <w:szCs w:val="24"/>
        </w:rPr>
        <w:t>orizont R</w:t>
      </w:r>
      <w:r>
        <w:rPr>
          <w:rStyle w:val="Bodytext285pt"/>
          <w:rFonts w:eastAsia="Century Schoolbook"/>
          <w:i/>
          <w:sz w:val="24"/>
          <w:szCs w:val="24"/>
        </w:rPr>
        <w:t>rz (</w:t>
      </w:r>
      <w:r w:rsidRPr="006D3AE6">
        <w:rPr>
          <w:rFonts w:ascii="Times New Roman" w:eastAsiaTheme="minorEastAsia" w:hAnsi="Times New Roman" w:cs="Times New Roman"/>
          <w:i/>
          <w:sz w:val="24"/>
          <w:szCs w:val="24"/>
          <w:lang w:val="ro-RO"/>
        </w:rPr>
        <w:t>format din materiale</w:t>
      </w:r>
      <w:r>
        <w:rPr>
          <w:rFonts w:ascii="Times New Roman" w:eastAsiaTheme="minorEastAsia" w:hAnsi="Times New Roman" w:cs="Times New Roman"/>
          <w:i/>
          <w:sz w:val="24"/>
          <w:szCs w:val="24"/>
          <w:lang w:val="ro-RO"/>
        </w:rPr>
        <w:t xml:space="preserve"> scheletice calcarifere – MK sau materiale erubazice – ME)</w:t>
      </w:r>
      <w:r w:rsidRPr="006D3AE6">
        <w:rPr>
          <w:rFonts w:ascii="Times New Roman" w:eastAsiaTheme="minorEastAsia" w:hAnsi="Times New Roman" w:cs="Times New Roman"/>
          <w:i/>
          <w:sz w:val="24"/>
          <w:szCs w:val="24"/>
          <w:lang w:val="ro-RO"/>
        </w:rPr>
        <w:t>,</w:t>
      </w:r>
      <w:r w:rsidRPr="006D3AE6">
        <w:rPr>
          <w:rStyle w:val="Bodytext285pt"/>
          <w:rFonts w:eastAsia="Century Schoolbook"/>
          <w:i/>
          <w:sz w:val="24"/>
          <w:szCs w:val="24"/>
        </w:rPr>
        <w:t xml:space="preserve"> </w:t>
      </w:r>
      <w:r w:rsidRPr="006D3AE6">
        <w:rPr>
          <w:rFonts w:ascii="Times New Roman" w:eastAsiaTheme="minorEastAsia" w:hAnsi="Times New Roman" w:cs="Times New Roman"/>
          <w:i/>
          <w:sz w:val="24"/>
          <w:szCs w:val="24"/>
          <w:lang w:val="ro-RO"/>
        </w:rPr>
        <w:t>orizontul R</w:t>
      </w:r>
      <w:r>
        <w:rPr>
          <w:rFonts w:ascii="Times New Roman" w:eastAsiaTheme="minorEastAsia" w:hAnsi="Times New Roman" w:cs="Times New Roman"/>
          <w:i/>
          <w:sz w:val="24"/>
          <w:szCs w:val="24"/>
          <w:lang w:val="ro-RO"/>
        </w:rPr>
        <w:t>rz</w:t>
      </w:r>
      <w:r w:rsidRPr="006D3AE6">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este situat la </w:t>
      </w:r>
      <w:r w:rsidRPr="006D3AE6">
        <w:rPr>
          <w:rFonts w:ascii="Times New Roman" w:eastAsiaTheme="minorEastAsia" w:hAnsi="Times New Roman" w:cs="Times New Roman"/>
          <w:i/>
          <w:sz w:val="24"/>
          <w:szCs w:val="24"/>
          <w:lang w:val="ro-RO"/>
        </w:rPr>
        <w:t xml:space="preserve">adâncimi cuprinse </w:t>
      </w:r>
      <w:r>
        <w:rPr>
          <w:rFonts w:ascii="Times New Roman" w:eastAsiaTheme="minorEastAsia" w:hAnsi="Times New Roman" w:cs="Times New Roman"/>
          <w:i/>
          <w:sz w:val="24"/>
          <w:szCs w:val="24"/>
          <w:lang w:val="ro-RO"/>
        </w:rPr>
        <w:t>între 25 şi 50</w:t>
      </w:r>
      <w:r w:rsidRPr="006D3AE6">
        <w:rPr>
          <w:rFonts w:ascii="Times New Roman" w:eastAsiaTheme="minorEastAsia" w:hAnsi="Times New Roman" w:cs="Times New Roman"/>
          <w:i/>
          <w:sz w:val="24"/>
          <w:szCs w:val="24"/>
          <w:lang w:val="ro-RO"/>
        </w:rPr>
        <w:t xml:space="preserve"> cm</w:t>
      </w:r>
      <w:r>
        <w:rPr>
          <w:rFonts w:ascii="Times New Roman" w:eastAsiaTheme="minorEastAsia" w:hAnsi="Times New Roman" w:cs="Times New Roman"/>
          <w:i/>
          <w:sz w:val="24"/>
          <w:szCs w:val="24"/>
          <w:lang w:val="ro-RO"/>
        </w:rPr>
        <w:t>.</w:t>
      </w:r>
    </w:p>
    <w:p w14:paraId="0E5ADF5E" w14:textId="77777777" w:rsidR="002924FF" w:rsidRPr="00AC063E"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lastRenderedPageBreak/>
        <w:t>Succesiune de orizonturi:</w:t>
      </w:r>
    </w:p>
    <w:p w14:paraId="4F37C85A"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6C567E">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2A0E0F2C" w14:textId="77777777" w:rsidR="002924F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lutic (CZ lu)</w:t>
      </w:r>
    </w:p>
    <w:p w14:paraId="7868C2BA" w14:textId="02AFC0D6" w:rsidR="002924FF" w:rsidRPr="00AC063E"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6D3AE6">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6D3AE6">
        <w:rPr>
          <w:rStyle w:val="Bodytext285pt"/>
          <w:rFonts w:eastAsia="Century Schoolbook"/>
          <w:i/>
          <w:sz w:val="24"/>
          <w:szCs w:val="24"/>
        </w:rPr>
        <w:t xml:space="preserve"> 2 la ume</w:t>
      </w:r>
      <w:r>
        <w:rPr>
          <w:rStyle w:val="Bodytext285pt"/>
          <w:rFonts w:eastAsia="Century Schoolbook"/>
          <w:i/>
          <w:sz w:val="24"/>
          <w:szCs w:val="24"/>
        </w:rPr>
        <w:t>d, orizont intermediar AC</w:t>
      </w:r>
      <w:r w:rsidRPr="006D3AE6">
        <w:rPr>
          <w:rStyle w:val="Bodytext285pt"/>
          <w:rFonts w:eastAsia="Century Schoolbook"/>
          <w:i/>
          <w:sz w:val="24"/>
          <w:szCs w:val="24"/>
        </w:rPr>
        <w:t xml:space="preserve"> având culori cu crome şi valori sub 3,5 (la umed) cel puţin în partea superioară (pe cca 10</w:t>
      </w:r>
      <w:r w:rsidR="00D75B58">
        <w:rPr>
          <w:rStyle w:val="Bodytext285pt"/>
          <w:rFonts w:eastAsia="Century Schoolbook"/>
          <w:i/>
          <w:sz w:val="24"/>
          <w:szCs w:val="24"/>
        </w:rPr>
        <w:t xml:space="preserve"> – </w:t>
      </w:r>
      <w:r w:rsidRPr="006D3AE6">
        <w:rPr>
          <w:rStyle w:val="Bodytext285pt"/>
          <w:rFonts w:eastAsia="Century Schoolbook"/>
          <w:i/>
          <w:sz w:val="24"/>
          <w:szCs w:val="24"/>
        </w:rPr>
        <w:t>15 cm) şi cel puţin pe</w:t>
      </w:r>
      <w:r>
        <w:rPr>
          <w:rStyle w:val="Bodytext285pt"/>
          <w:rFonts w:eastAsia="Century Schoolbook"/>
          <w:i/>
          <w:sz w:val="24"/>
          <w:szCs w:val="24"/>
        </w:rPr>
        <w:t xml:space="preserve"> feţele agregatelor structurale,</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w:t>
      </w:r>
      <w:r w:rsidRPr="006D3AE6">
        <w:rPr>
          <w:rStyle w:val="Bodytext285pt"/>
          <w:rFonts w:eastAsia="Century Schoolbook"/>
          <w:i/>
          <w:sz w:val="24"/>
          <w:szCs w:val="24"/>
        </w:rPr>
        <w:t>rezintă</w:t>
      </w:r>
      <w:r>
        <w:rPr>
          <w:rStyle w:val="Bodytext285pt"/>
          <w:rFonts w:eastAsia="Century Schoolbook"/>
          <w:i/>
          <w:sz w:val="24"/>
          <w:szCs w:val="24"/>
        </w:rPr>
        <w:t xml:space="preserve"> textură mijlocie lutică cel puţin la nivelul orizontului Am.</w:t>
      </w:r>
    </w:p>
    <w:p w14:paraId="66035F2A" w14:textId="77777777" w:rsidR="002924FF" w:rsidRDefault="002924FF" w:rsidP="002924FF">
      <w:pPr>
        <w:spacing w:after="0" w:line="360" w:lineRule="auto"/>
        <w:ind w:left="660"/>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14:paraId="2A66C95E"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14:paraId="4447DF55" w14:textId="77777777" w:rsidR="002924FF" w:rsidRPr="00E86CC8"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sidRPr="00E86CC8">
        <w:rPr>
          <w:rFonts w:ascii="Times New Roman" w:eastAsiaTheme="minorEastAsia" w:hAnsi="Times New Roman" w:cs="Times New Roman"/>
          <w:b/>
          <w:i/>
          <w:iCs/>
          <w:sz w:val="24"/>
          <w:szCs w:val="24"/>
          <w:lang w:val="ro-RO"/>
        </w:rPr>
        <w:t>Cernoziom magnezic (CZ mg)</w:t>
      </w:r>
    </w:p>
    <w:p w14:paraId="144FA4F6" w14:textId="29289959" w:rsidR="002924FF" w:rsidRPr="00344F94"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w:t>
      </w:r>
      <w:r w:rsidR="00D75B58">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Pr>
          <w:rStyle w:val="Bodytext285pt"/>
          <w:rFonts w:eastAsia="Century Schoolbook"/>
          <w:i/>
          <w:sz w:val="24"/>
          <w:szCs w:val="24"/>
        </w:rPr>
        <w:t xml:space="preserve"> şi MgCO</w:t>
      </w:r>
      <w:r>
        <w:rPr>
          <w:rStyle w:val="Bodytext285pt"/>
          <w:rFonts w:eastAsia="Century Schoolbook"/>
          <w:i/>
          <w:sz w:val="24"/>
          <w:szCs w:val="24"/>
          <w:vertAlign w:val="subscript"/>
        </w:rPr>
        <w:t xml:space="preserve">3 </w:t>
      </w:r>
      <w:r w:rsidRPr="001E0DCE">
        <w:rPr>
          <w:rStyle w:val="Bodytext285pt"/>
          <w:rFonts w:eastAsia="Century Schoolbook"/>
          <w:i/>
          <w:sz w:val="24"/>
          <w:szCs w:val="24"/>
        </w:rPr>
        <w:t>(carbonaţi secundari) în primii 125</w:t>
      </w:r>
      <w:r>
        <w:rPr>
          <w:rStyle w:val="Bodytext285pt"/>
          <w:rFonts w:eastAsia="Century Schoolbook"/>
          <w:i/>
          <w:sz w:val="24"/>
          <w:szCs w:val="24"/>
        </w:rPr>
        <w:t xml:space="preserve"> cm, raportul Ca/Mg schimbabil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1 în cea mai mare parte între 0 – 100 cm sau până la roca compactă dacă grosimea stratului de sol este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100 cm. Materialul parental este reprezentat de roci bazice sau ultrabazice, eruptive sau metamorfice (cu excepţia calcarelor), inclusiv fragmente din asemenea roci, care nu dau prin alterare material amorf.</w:t>
      </w:r>
    </w:p>
    <w:p w14:paraId="4E78261E" w14:textId="77777777" w:rsidR="002924FF" w:rsidRPr="00AC063E"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14:paraId="725B21F0"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6C567E">
        <w:rPr>
          <w:rFonts w:ascii="Times New Roman" w:eastAsiaTheme="minorEastAsia" w:hAnsi="Times New Roman" w:cs="Times New Roman"/>
          <w:b/>
          <w:i/>
          <w:iCs/>
          <w:sz w:val="24"/>
          <w:szCs w:val="24"/>
          <w:lang w:val="ro-RO"/>
        </w:rPr>
        <w:t xml:space="preserve"> R sau</w:t>
      </w:r>
    </w:p>
    <w:p w14:paraId="2D31FA9C" w14:textId="77777777" w:rsidR="002924FF" w:rsidRPr="006C567E"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6C567E">
        <w:rPr>
          <w:rFonts w:ascii="Times New Roman" w:eastAsiaTheme="minorEastAsia" w:hAnsi="Times New Roman" w:cs="Times New Roman"/>
          <w:b/>
          <w:i/>
          <w:iCs/>
          <w:sz w:val="24"/>
          <w:szCs w:val="24"/>
          <w:lang w:val="ro-RO"/>
        </w:rPr>
        <w:t xml:space="preserve"> R</w:t>
      </w:r>
    </w:p>
    <w:p w14:paraId="7168076A" w14:textId="77777777" w:rsidR="002924FF" w:rsidRPr="003A050A"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psamic (CZ pm)</w:t>
      </w:r>
    </w:p>
    <w:p w14:paraId="3EF1580E" w14:textId="5FC3E2E6" w:rsidR="002924FF" w:rsidRPr="001C4ABC"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1C4ABC">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1C4ABC">
        <w:rPr>
          <w:rStyle w:val="Bodytext285pt"/>
          <w:rFonts w:eastAsia="Century Schoolbook"/>
          <w:i/>
          <w:sz w:val="24"/>
          <w:szCs w:val="24"/>
        </w:rPr>
        <w:t xml:space="preserve"> 2 la umed, orizont intermediar AC având culori cu crome şi valori sub 3,5 (la umed) cel puţin în partea superioară (pe cca 10</w:t>
      </w:r>
      <w:r w:rsidR="00224EA4">
        <w:rPr>
          <w:rStyle w:val="Bodytext285pt"/>
          <w:rFonts w:eastAsia="Century Schoolbook"/>
          <w:i/>
          <w:sz w:val="24"/>
          <w:szCs w:val="24"/>
        </w:rPr>
        <w:t xml:space="preserve"> – </w:t>
      </w:r>
      <w:r w:rsidRPr="001C4ABC">
        <w:rPr>
          <w:rStyle w:val="Bodytext285pt"/>
          <w:rFonts w:eastAsia="Century Schoolbook"/>
          <w:i/>
          <w:sz w:val="24"/>
          <w:szCs w:val="24"/>
        </w:rPr>
        <w:t>1</w:t>
      </w:r>
      <w:r w:rsidR="00122894">
        <w:rPr>
          <w:rStyle w:val="Bodytext285pt"/>
          <w:rFonts w:eastAsia="Century Schoolbook"/>
          <w:i/>
          <w:sz w:val="24"/>
          <w:szCs w:val="24"/>
        </w:rPr>
        <w:t xml:space="preserve"> </w:t>
      </w:r>
      <w:r w:rsidRPr="001C4ABC">
        <w:rPr>
          <w:rStyle w:val="Bodytext285pt"/>
          <w:rFonts w:eastAsia="Century Schoolbook"/>
          <w:i/>
          <w:sz w:val="24"/>
          <w:szCs w:val="24"/>
        </w:rPr>
        <w:t>cm) şi cel puţin pe feţele agregatelor structurale</w:t>
      </w:r>
      <w:r w:rsidR="00224EA4">
        <w:rPr>
          <w:rStyle w:val="Bodytext285pt"/>
          <w:rFonts w:eastAsia="Century Schoolbook"/>
          <w:i/>
          <w:sz w:val="24"/>
          <w:szCs w:val="24"/>
        </w:rPr>
        <w:t>,</w:t>
      </w:r>
      <w:r w:rsidRPr="001C4ABC">
        <w:rPr>
          <w:rStyle w:val="Bodytext285pt"/>
          <w:rFonts w:eastAsia="Century Schoolbook"/>
          <w:i/>
          <w:sz w:val="24"/>
          <w:szCs w:val="24"/>
        </w:rPr>
        <w:t xml:space="preserve"> şi orizont Cca sau concentrări de pudră friabilă de CaCO</w:t>
      </w:r>
      <w:r w:rsidRPr="001C4ABC">
        <w:rPr>
          <w:rStyle w:val="Bodytext285pt"/>
          <w:rFonts w:eastAsia="Century Schoolbook"/>
          <w:i/>
          <w:sz w:val="24"/>
          <w:szCs w:val="24"/>
          <w:vertAlign w:val="subscript"/>
        </w:rPr>
        <w:t>3</w:t>
      </w:r>
      <w:r w:rsidRPr="001C4ABC">
        <w:rPr>
          <w:rStyle w:val="Bodytext285pt"/>
          <w:rFonts w:eastAsia="Century Schoolbook"/>
          <w:i/>
          <w:sz w:val="24"/>
          <w:szCs w:val="24"/>
        </w:rPr>
        <w:t xml:space="preserve"> (carbona</w:t>
      </w:r>
      <w:r>
        <w:rPr>
          <w:rStyle w:val="Bodytext285pt"/>
          <w:rFonts w:eastAsia="Century Schoolbook"/>
          <w:i/>
          <w:sz w:val="24"/>
          <w:szCs w:val="24"/>
        </w:rPr>
        <w:t>ţi secundari) în primii 200 cm</w:t>
      </w:r>
      <w:r w:rsidR="00224EA4">
        <w:rPr>
          <w:rStyle w:val="Bodytext285pt"/>
          <w:rFonts w:eastAsia="Century Schoolbook"/>
          <w:i/>
          <w:sz w:val="24"/>
          <w:szCs w:val="24"/>
        </w:rPr>
        <w:t>,</w:t>
      </w:r>
      <w:r>
        <w:rPr>
          <w:rStyle w:val="Bodytext285pt"/>
          <w:rFonts w:eastAsia="Century Schoolbook"/>
          <w:i/>
          <w:sz w:val="24"/>
          <w:szCs w:val="24"/>
        </w:rPr>
        <w:t xml:space="preserve"> </w:t>
      </w:r>
      <w:r w:rsidRPr="001C4ABC">
        <w:rPr>
          <w:rStyle w:val="Bodytext285pt"/>
          <w:rFonts w:eastAsia="Century Schoolbook"/>
          <w:i/>
          <w:sz w:val="24"/>
          <w:szCs w:val="24"/>
        </w:rPr>
        <w:t>prez</w:t>
      </w:r>
      <w:r w:rsidR="00224EA4">
        <w:rPr>
          <w:rStyle w:val="Bodytext285pt"/>
          <w:rFonts w:eastAsia="Century Schoolbook"/>
          <w:i/>
          <w:sz w:val="24"/>
          <w:szCs w:val="24"/>
        </w:rPr>
        <w:t>entând</w:t>
      </w:r>
      <w:r w:rsidRPr="001C4ABC">
        <w:rPr>
          <w:rStyle w:val="Bodytext285pt"/>
          <w:rFonts w:eastAsia="Century Schoolbook"/>
          <w:i/>
          <w:sz w:val="24"/>
          <w:szCs w:val="24"/>
        </w:rPr>
        <w:t xml:space="preserve"> textură</w:t>
      </w:r>
      <w:r w:rsidRPr="001C4ABC">
        <w:rPr>
          <w:rFonts w:ascii="Times New Roman" w:eastAsiaTheme="minorEastAsia" w:hAnsi="Times New Roman" w:cs="Times New Roman"/>
          <w:i/>
          <w:sz w:val="24"/>
          <w:szCs w:val="24"/>
          <w:lang w:val="ro-RO"/>
        </w:rPr>
        <w:t xml:space="preserve"> textură grosieră cel puţ</w:t>
      </w:r>
      <w:r>
        <w:rPr>
          <w:rFonts w:ascii="Times New Roman" w:eastAsiaTheme="minorEastAsia" w:hAnsi="Times New Roman" w:cs="Times New Roman"/>
          <w:i/>
          <w:sz w:val="24"/>
          <w:szCs w:val="24"/>
          <w:lang w:val="ro-RO"/>
        </w:rPr>
        <w:t>in în orizontul de suprafaţă.</w:t>
      </w:r>
    </w:p>
    <w:p w14:paraId="4BCBF650" w14:textId="77777777" w:rsidR="002924FF" w:rsidRPr="00AC063E"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14:paraId="6AB5441C"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14:paraId="4702D956"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rendzinic (CZ rz)</w:t>
      </w:r>
    </w:p>
    <w:p w14:paraId="5358990C" w14:textId="2962987C" w:rsidR="002924FF" w:rsidRPr="00B24C13"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B24C13">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B24C13">
        <w:rPr>
          <w:rStyle w:val="Bodytext285pt"/>
          <w:rFonts w:eastAsia="Century Schoolbook"/>
          <w:i/>
          <w:sz w:val="24"/>
          <w:szCs w:val="24"/>
        </w:rPr>
        <w:t xml:space="preserve"> 2 la umed, orizont intermediar AR</w:t>
      </w:r>
      <w:r>
        <w:rPr>
          <w:rStyle w:val="Bodytext285pt"/>
          <w:rFonts w:eastAsia="Century Schoolbook"/>
          <w:i/>
          <w:sz w:val="24"/>
          <w:szCs w:val="24"/>
        </w:rPr>
        <w:t xml:space="preserve"> sau AC</w:t>
      </w:r>
      <w:r w:rsidRPr="00B24C13">
        <w:rPr>
          <w:rStyle w:val="Bodytext285pt"/>
          <w:rFonts w:eastAsia="Century Schoolbook"/>
          <w:i/>
          <w:sz w:val="24"/>
          <w:szCs w:val="24"/>
        </w:rPr>
        <w:t xml:space="preserve"> având culori cu crome şi valori sub 3,5 (la umed) cel puţin în partea superioară (pe cca 10</w:t>
      </w:r>
      <w:r w:rsidR="00224EA4">
        <w:rPr>
          <w:rStyle w:val="Bodytext285pt"/>
          <w:rFonts w:eastAsia="Century Schoolbook"/>
          <w:i/>
          <w:sz w:val="24"/>
          <w:szCs w:val="24"/>
        </w:rPr>
        <w:t xml:space="preserve"> – </w:t>
      </w:r>
      <w:r w:rsidRPr="00B24C13">
        <w:rPr>
          <w:rStyle w:val="Bodytext285pt"/>
          <w:rFonts w:eastAsia="Century Schoolbook"/>
          <w:i/>
          <w:sz w:val="24"/>
          <w:szCs w:val="24"/>
        </w:rPr>
        <w:t>15 cm) şi cel puţin pe</w:t>
      </w:r>
      <w:r>
        <w:rPr>
          <w:rStyle w:val="Bodytext285pt"/>
          <w:rFonts w:eastAsia="Century Schoolbook"/>
          <w:i/>
          <w:sz w:val="24"/>
          <w:szCs w:val="24"/>
        </w:rPr>
        <w:t xml:space="preserve"> feţele agregatelor structurale</w:t>
      </w:r>
      <w:r w:rsidRPr="00D27FE1">
        <w:rPr>
          <w:rStyle w:val="Bodytext285pt"/>
          <w:rFonts w:eastAsia="Century Schoolbook"/>
          <w:i/>
          <w:sz w:val="24"/>
          <w:szCs w:val="24"/>
        </w:rPr>
        <w:t>,</w:t>
      </w:r>
      <w:r>
        <w:rPr>
          <w:rStyle w:val="Bodytext285pt"/>
          <w:rFonts w:eastAsia="Century Schoolbook"/>
          <w:i/>
          <w:sz w:val="24"/>
          <w:szCs w:val="24"/>
        </w:rPr>
        <w:t xml:space="preserve"> 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1%), </w:t>
      </w:r>
      <w:r w:rsidRPr="00B24C13">
        <w:rPr>
          <w:rStyle w:val="Bodytext285pt"/>
          <w:rFonts w:eastAsia="Century Schoolbook"/>
          <w:i/>
          <w:sz w:val="24"/>
          <w:szCs w:val="24"/>
        </w:rPr>
        <w:t>la baza profilului orizont Rrz (</w:t>
      </w:r>
      <w:r w:rsidRPr="00B24C13">
        <w:rPr>
          <w:rFonts w:ascii="Times New Roman" w:eastAsiaTheme="minorEastAsia" w:hAnsi="Times New Roman" w:cs="Times New Roman"/>
          <w:i/>
          <w:sz w:val="24"/>
          <w:szCs w:val="24"/>
          <w:lang w:val="ro-RO"/>
        </w:rPr>
        <w:t>format din materiale scheletice calcarifere – MK sau materiale erubazice – ME),</w:t>
      </w:r>
      <w:r w:rsidRPr="00B24C13">
        <w:rPr>
          <w:rStyle w:val="Bodytext285pt"/>
          <w:rFonts w:eastAsia="Century Schoolbook"/>
          <w:i/>
          <w:sz w:val="24"/>
          <w:szCs w:val="24"/>
        </w:rPr>
        <w:t xml:space="preserve"> </w:t>
      </w:r>
      <w:r>
        <w:rPr>
          <w:rFonts w:ascii="Times New Roman" w:eastAsiaTheme="minorEastAsia" w:hAnsi="Times New Roman" w:cs="Times New Roman"/>
          <w:i/>
          <w:sz w:val="24"/>
          <w:szCs w:val="24"/>
          <w:lang w:val="ro-RO"/>
        </w:rPr>
        <w:t>orizontul</w:t>
      </w:r>
      <w:r w:rsidRPr="00B24C13">
        <w:rPr>
          <w:rFonts w:ascii="Times New Roman" w:eastAsiaTheme="minorEastAsia" w:hAnsi="Times New Roman" w:cs="Times New Roman"/>
          <w:i/>
          <w:sz w:val="24"/>
          <w:szCs w:val="24"/>
          <w:lang w:val="ro-RO"/>
        </w:rPr>
        <w:t xml:space="preserve"> Rrz apare la adâncimi </w:t>
      </w:r>
      <w:r>
        <w:rPr>
          <w:rFonts w:ascii="Times New Roman" w:eastAsiaTheme="minorEastAsia" w:hAnsi="Times New Roman" w:cs="Times New Roman"/>
          <w:i/>
          <w:sz w:val="24"/>
          <w:szCs w:val="24"/>
          <w:lang w:val="ro-RO"/>
        </w:rPr>
        <w:t xml:space="preserve">mai mari de 50 </w:t>
      </w:r>
      <w:r w:rsidRPr="00B24C13">
        <w:rPr>
          <w:rFonts w:ascii="Times New Roman" w:eastAsiaTheme="minorEastAsia" w:hAnsi="Times New Roman" w:cs="Times New Roman"/>
          <w:i/>
          <w:sz w:val="24"/>
          <w:szCs w:val="24"/>
          <w:lang w:val="ro-RO"/>
        </w:rPr>
        <w:t>cm</w:t>
      </w:r>
      <w:r>
        <w:rPr>
          <w:rFonts w:ascii="Times New Roman" w:eastAsiaTheme="minorEastAsia" w:hAnsi="Times New Roman" w:cs="Times New Roman"/>
          <w:i/>
          <w:sz w:val="24"/>
          <w:szCs w:val="24"/>
          <w:lang w:val="ro-RO"/>
        </w:rPr>
        <w:t>, între 50 – 75 cm (25 – 50 cm pt. litic rendzinic)</w:t>
      </w:r>
      <w:r w:rsidRPr="00B24C13">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obligatorie este prezenţa orizontului km </w:t>
      </w:r>
      <w:r w:rsidR="007C78D5">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w:t>
      </w:r>
      <w:r w:rsidRPr="00C37E08">
        <w:rPr>
          <w:rStyle w:val="Bodytext285pt"/>
          <w:rFonts w:eastAsia="Century Schoolbook"/>
          <w:i/>
          <w:sz w:val="24"/>
          <w:szCs w:val="24"/>
        </w:rPr>
        <w:t>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w:t>
      </w:r>
      <w:r>
        <w:rPr>
          <w:rStyle w:val="Bodytext285pt"/>
          <w:rFonts w:eastAsia="Century Schoolbook"/>
          <w:i/>
          <w:sz w:val="24"/>
          <w:szCs w:val="24"/>
        </w:rPr>
        <w:t>.</w:t>
      </w:r>
    </w:p>
    <w:p w14:paraId="08F45547"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20783832" w14:textId="77777777" w:rsidR="002924FF" w:rsidRPr="00184EF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Rrz sau</w:t>
      </w:r>
    </w:p>
    <w:p w14:paraId="3F10A0DE" w14:textId="77777777" w:rsidR="002924FF" w:rsidRPr="00184EF8" w:rsidRDefault="002924FF" w:rsidP="002924FF">
      <w:pPr>
        <w:spacing w:after="0" w:line="360" w:lineRule="auto"/>
        <w:jc w:val="center"/>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Rrz</w:t>
      </w:r>
    </w:p>
    <w:p w14:paraId="7BF84228"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pararendzinic (CZ pa)</w:t>
      </w:r>
    </w:p>
    <w:p w14:paraId="7E0EECBE" w14:textId="164F0ED8" w:rsidR="002924FF" w:rsidRPr="001239AF"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w:t>
      </w:r>
      <w:r w:rsidR="007C78D5">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w:t>
      </w:r>
      <w:r w:rsidR="007C78D5">
        <w:rPr>
          <w:rStyle w:val="Bodytext285pt"/>
          <w:rFonts w:eastAsia="Century Schoolbook"/>
          <w:i/>
          <w:sz w:val="24"/>
          <w:szCs w:val="24"/>
        </w:rPr>
        <w:t>,</w:t>
      </w:r>
      <w:r w:rsidRPr="001E0DCE">
        <w:rPr>
          <w:rStyle w:val="Bodytext285pt"/>
          <w:rFonts w:eastAsia="Century Schoolbook"/>
          <w:i/>
          <w:sz w:val="24"/>
          <w:szCs w:val="24"/>
        </w:rPr>
        <w:t xml:space="preserv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solul este format pe </w:t>
      </w:r>
      <w:r>
        <w:rPr>
          <w:rStyle w:val="Bodytext285pt"/>
          <w:rFonts w:eastAsia="Century Schoolbook"/>
          <w:i/>
          <w:sz w:val="24"/>
          <w:szCs w:val="24"/>
        </w:rPr>
        <w:lastRenderedPageBreak/>
        <w:t xml:space="preserve">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w:t>
      </w:r>
      <w:r w:rsidR="00551D18">
        <w:rPr>
          <w:rStyle w:val="Bodytext285pt"/>
          <w:rFonts w:eastAsia="Century Schoolbook"/>
          <w:i/>
          <w:sz w:val="24"/>
          <w:szCs w:val="24"/>
        </w:rPr>
        <w:t>,</w:t>
      </w:r>
      <w:r>
        <w:rPr>
          <w:rStyle w:val="Bodytext285pt"/>
          <w:rFonts w:eastAsia="Century Schoolbook"/>
          <w:i/>
          <w:sz w:val="24"/>
          <w:szCs w:val="24"/>
        </w:rPr>
        <w:t xml:space="preserve"> cu carbonaţi sub 40% (între 14 – 40%), prezente sub 25 cm adâncime ai profilului.</w:t>
      </w:r>
    </w:p>
    <w:p w14:paraId="1D9D2ABD"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317D55ED" w14:textId="77777777" w:rsidR="002924FF" w:rsidRPr="0080311E" w:rsidRDefault="002924FF" w:rsidP="00DA144B">
      <w:pPr>
        <w:spacing w:after="0" w:line="360" w:lineRule="auto"/>
        <w:jc w:val="center"/>
        <w:outlineLvl w:val="0"/>
        <w:rPr>
          <w:rFonts w:ascii="Times New Roman" w:eastAsiaTheme="minorEastAsia" w:hAnsi="Times New Roman" w:cs="Times New Roman"/>
          <w:i/>
          <w:iCs/>
          <w:sz w:val="24"/>
          <w:szCs w:val="24"/>
          <w:lang w:val="ro-RO"/>
        </w:rPr>
      </w:pPr>
      <w:r w:rsidRPr="0080311E">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CCa - MM</w:t>
      </w:r>
    </w:p>
    <w:p w14:paraId="30562098" w14:textId="77777777" w:rsidR="002924F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pararendzinic salinic (CZ pa.sc)</w:t>
      </w:r>
    </w:p>
    <w:p w14:paraId="732D233C" w14:textId="77777777"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0F1D6A">
        <w:rPr>
          <w:rFonts w:ascii="Times New Roman" w:eastAsiaTheme="minorEastAsia" w:hAnsi="Times New Roman" w:cs="Times New Roman"/>
          <w:bCs/>
          <w:i/>
          <w:iCs/>
          <w:sz w:val="24"/>
          <w:szCs w:val="24"/>
          <w:lang w:val="ro-RO"/>
        </w:rPr>
        <w:t>Asemănător</w:t>
      </w:r>
      <w:r>
        <w:rPr>
          <w:rFonts w:ascii="Times New Roman" w:eastAsiaTheme="minorEastAsia" w:hAnsi="Times New Roman" w:cs="Times New Roman"/>
          <w:bCs/>
          <w:i/>
          <w:iCs/>
          <w:sz w:val="24"/>
          <w:szCs w:val="24"/>
          <w:lang w:val="ro-RO"/>
        </w:rPr>
        <w:t xml:space="preserve"> subtipului pararendzinic, prezentând orizont sc în intervalul 0 – 100 cm sau orizont sa în intervalul 50 – 100 cm adâncime.</w:t>
      </w:r>
    </w:p>
    <w:p w14:paraId="25ADA198" w14:textId="77777777" w:rsidR="002924FF" w:rsidRPr="003D6196"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sidRPr="003D6196">
        <w:rPr>
          <w:rFonts w:ascii="Times New Roman" w:eastAsiaTheme="minorEastAsia" w:hAnsi="Times New Roman" w:cs="Times New Roman"/>
          <w:b/>
          <w:i/>
          <w:iCs/>
          <w:sz w:val="24"/>
          <w:szCs w:val="24"/>
          <w:lang w:val="ro-RO"/>
        </w:rPr>
        <w:t>Cernoziom salinic (CZ sc)</w:t>
      </w:r>
    </w:p>
    <w:p w14:paraId="111D142C" w14:textId="58857DE0"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w:t>
      </w:r>
      <w:r w:rsidR="00510A5F">
        <w:rPr>
          <w:rStyle w:val="Bodytext285pt"/>
          <w:rFonts w:eastAsia="Century Schoolbook"/>
          <w:i/>
          <w:sz w:val="24"/>
          <w:szCs w:val="24"/>
        </w:rPr>
        <w:t>in în partea superioară (pe cca</w:t>
      </w:r>
      <w:r w:rsidRPr="001E0DCE">
        <w:rPr>
          <w:rStyle w:val="Bodytext285pt"/>
          <w:rFonts w:eastAsia="Century Schoolbook"/>
          <w:i/>
          <w:sz w:val="24"/>
          <w:szCs w:val="24"/>
        </w:rPr>
        <w:t xml:space="preserve"> 10</w:t>
      </w:r>
      <w:r w:rsidR="00551D18">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sc în intervalul 0 – 100 cm sau orizont sa în intervalul 50 – 100 cm adâncime.</w:t>
      </w:r>
    </w:p>
    <w:p w14:paraId="239B8832" w14:textId="77777777" w:rsidR="002924FF" w:rsidRPr="00ED34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20C4A016"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14:paraId="323E2F21"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14:paraId="16A2D53D"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p>
    <w:p w14:paraId="7FDB4D3D" w14:textId="77777777" w:rsidR="002924FF" w:rsidRPr="00331ADE"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w:t>
      </w:r>
      <w:r w:rsidRPr="003D5972">
        <w:rPr>
          <w:rFonts w:ascii="Times New Roman" w:eastAsiaTheme="minorEastAsia" w:hAnsi="Times New Roman" w:cs="Times New Roman"/>
          <w:b/>
          <w:i/>
          <w:iCs/>
          <w:sz w:val="24"/>
          <w:szCs w:val="24"/>
          <w:lang w:val="ro-RO"/>
        </w:rPr>
        <w:t>sc</w:t>
      </w:r>
    </w:p>
    <w:p w14:paraId="1B2F1353" w14:textId="77777777" w:rsidR="002924F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sodic (CZ ac)</w:t>
      </w:r>
    </w:p>
    <w:p w14:paraId="78051BDC" w14:textId="10DFE557"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w:t>
      </w:r>
      <w:r w:rsidR="00510A5F">
        <w:rPr>
          <w:rStyle w:val="Bodytext285pt"/>
          <w:rFonts w:eastAsia="Century Schoolbook"/>
          <w:i/>
          <w:sz w:val="24"/>
          <w:szCs w:val="24"/>
        </w:rPr>
        <w:t>in în partea superioară (pe cca</w:t>
      </w:r>
      <w:r w:rsidRPr="001E0DCE">
        <w:rPr>
          <w:rStyle w:val="Bodytext285pt"/>
          <w:rFonts w:eastAsia="Century Schoolbook"/>
          <w:i/>
          <w:sz w:val="24"/>
          <w:szCs w:val="24"/>
        </w:rPr>
        <w:t xml:space="preserve"> 10</w:t>
      </w:r>
      <w:r w:rsidR="00551D18">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w:t>
      </w:r>
      <w:r w:rsidR="00551D18">
        <w:rPr>
          <w:rStyle w:val="Bodytext285pt"/>
          <w:rFonts w:eastAsia="Century Schoolbook"/>
          <w:i/>
          <w:sz w:val="24"/>
          <w:szCs w:val="24"/>
        </w:rPr>
        <w:t>,</w:t>
      </w:r>
      <w:r w:rsidRPr="001E0DCE">
        <w:rPr>
          <w:rStyle w:val="Bodytext285pt"/>
          <w:rFonts w:eastAsia="Century Schoolbook"/>
          <w:i/>
          <w:sz w:val="24"/>
          <w:szCs w:val="24"/>
        </w:rPr>
        <w:t xml:space="preserv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 xml:space="preserve">prezentând orizont ac </w:t>
      </w:r>
      <w:r>
        <w:rPr>
          <w:rFonts w:ascii="Times New Roman" w:eastAsiaTheme="minorEastAsia" w:hAnsi="Times New Roman" w:cs="Times New Roman"/>
          <w:bCs/>
          <w:i/>
          <w:iCs/>
          <w:sz w:val="24"/>
          <w:szCs w:val="24"/>
          <w:lang w:val="ro-RO"/>
        </w:rPr>
        <w:lastRenderedPageBreak/>
        <w:t>(hiponatric) în intervalul 0 – 100 cm sau orizont na (natric) în intervalul 50 – 100 cm.</w:t>
      </w:r>
    </w:p>
    <w:p w14:paraId="770AB66A" w14:textId="77777777" w:rsidR="002924FF" w:rsidRPr="007E459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7104E522"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14:paraId="63D74774"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14:paraId="54DD21F4"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14:paraId="426C6E4C" w14:textId="77777777" w:rsidR="002924FF" w:rsidRPr="003D6196"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14:paraId="54D03F96" w14:textId="77777777" w:rsidR="002924F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sidRPr="003D6196">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 salsodic (CZ ss)</w:t>
      </w:r>
    </w:p>
    <w:p w14:paraId="54243F7F" w14:textId="2B0E9BEB"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w:t>
      </w:r>
      <w:r w:rsidR="00601A20">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caractere salinice şi sodice în acelaş</w:t>
      </w:r>
      <w:r w:rsidR="00DB23FB">
        <w:rPr>
          <w:rStyle w:val="Bodytext285pt"/>
          <w:rFonts w:eastAsia="Century Schoolbook"/>
          <w:i/>
          <w:sz w:val="24"/>
          <w:szCs w:val="24"/>
        </w:rPr>
        <w:t>i</w:t>
      </w:r>
      <w:r>
        <w:rPr>
          <w:rStyle w:val="Bodytext285pt"/>
          <w:rFonts w:eastAsia="Century Schoolbook"/>
          <w:i/>
          <w:sz w:val="24"/>
          <w:szCs w:val="24"/>
        </w:rPr>
        <w:t xml:space="preserve">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14:paraId="0DA4DB75" w14:textId="77777777"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p>
    <w:p w14:paraId="0883D5B3" w14:textId="77777777"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p>
    <w:p w14:paraId="44A9DE5D" w14:textId="77777777" w:rsidR="002924F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sidRPr="003D6196">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 scheletic (CZ qq)</w:t>
      </w:r>
    </w:p>
    <w:p w14:paraId="43C46150" w14:textId="5F615E5C" w:rsidR="002924FF" w:rsidRDefault="002924FF" w:rsidP="002924F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AR</w:t>
      </w:r>
      <w:r w:rsidRPr="001E0DCE">
        <w:rPr>
          <w:rStyle w:val="Bodytext285pt"/>
          <w:rFonts w:eastAsia="Century Schoolbook"/>
          <w:i/>
          <w:sz w:val="24"/>
          <w:szCs w:val="24"/>
        </w:rPr>
        <w:t xml:space="preserve"> având culori cu crome şi valori sub 3,5 (la umed) cel puţin în partea superioară (pe cca 10</w:t>
      </w:r>
      <w:r w:rsidR="00C86170">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w:t>
      </w:r>
      <w:r>
        <w:rPr>
          <w:rStyle w:val="Bodytext285pt"/>
          <w:rFonts w:eastAsia="Century Schoolbook"/>
          <w:i/>
          <w:sz w:val="24"/>
          <w:szCs w:val="24"/>
        </w:rPr>
        <w:t xml:space="preserve">r structurale şi orizont mk </w:t>
      </w:r>
      <w:r w:rsidR="00B5385B">
        <w:rPr>
          <w:rStyle w:val="Bodytext285pt"/>
          <w:rFonts w:eastAsia="Century Schoolbook"/>
          <w:i/>
          <w:sz w:val="24"/>
          <w:szCs w:val="24"/>
        </w:rPr>
        <w:t>–</w:t>
      </w:r>
      <w:r w:rsidRPr="001E0DCE">
        <w:rPr>
          <w:rStyle w:val="Bodytext285pt"/>
          <w:rFonts w:eastAsia="Century Schoolbook"/>
          <w:i/>
          <w:sz w:val="24"/>
          <w:szCs w:val="24"/>
        </w:rPr>
        <w:t xml:space="preserve">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w:t>
      </w:r>
      <w:r w:rsidR="00B5385B">
        <w:rPr>
          <w:rStyle w:val="Bodytext285pt"/>
          <w:rFonts w:eastAsia="Century Schoolbook"/>
          <w:i/>
          <w:sz w:val="24"/>
          <w:szCs w:val="24"/>
        </w:rPr>
        <w:t xml:space="preserve"> –</w:t>
      </w:r>
      <w:r>
        <w:rPr>
          <w:rStyle w:val="Bodytext285pt"/>
          <w:rFonts w:eastAsia="Century Schoolbook"/>
          <w:i/>
          <w:sz w:val="24"/>
          <w:szCs w:val="24"/>
        </w:rPr>
        <w:t xml:space="preserve"> orizontul Am având un pronunţat caracter scheletic, 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p w14:paraId="5FD6177F"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33505062" w14:textId="77777777" w:rsidR="002924FF" w:rsidRPr="0080311E" w:rsidRDefault="002924FF" w:rsidP="00DA144B">
      <w:pPr>
        <w:spacing w:after="0" w:line="360" w:lineRule="auto"/>
        <w:jc w:val="center"/>
        <w:outlineLvl w:val="0"/>
        <w:rPr>
          <w:rStyle w:val="Bodytext285pt"/>
          <w:rFonts w:eastAsiaTheme="minorEastAsia"/>
          <w:b/>
          <w:i/>
          <w:iCs/>
          <w:sz w:val="24"/>
          <w:szCs w:val="24"/>
        </w:rPr>
      </w:pPr>
      <w:r w:rsidRPr="0080311E">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Rrz</w:t>
      </w:r>
    </w:p>
    <w:p w14:paraId="2B289300" w14:textId="77777777" w:rsidR="002924FF" w:rsidRPr="00250D83" w:rsidRDefault="002924FF" w:rsidP="002924FF">
      <w:pPr>
        <w:pStyle w:val="ListParagraph"/>
        <w:numPr>
          <w:ilvl w:val="0"/>
          <w:numId w:val="3"/>
        </w:numPr>
        <w:spacing w:after="0" w:line="360" w:lineRule="auto"/>
        <w:jc w:val="both"/>
        <w:rPr>
          <w:rFonts w:ascii="Times New Roman" w:eastAsiaTheme="minorEastAsia" w:hAnsi="Times New Roman" w:cs="Times New Roman"/>
          <w:b/>
          <w:bCs/>
          <w:i/>
          <w:iCs/>
          <w:sz w:val="24"/>
          <w:szCs w:val="24"/>
          <w:lang w:val="ro-RO"/>
        </w:rPr>
      </w:pPr>
      <w:r w:rsidRPr="003D6196">
        <w:rPr>
          <w:rFonts w:ascii="Times New Roman" w:eastAsiaTheme="minorEastAsia" w:hAnsi="Times New Roman" w:cs="Times New Roman"/>
          <w:b/>
          <w:i/>
          <w:iCs/>
          <w:sz w:val="24"/>
          <w:szCs w:val="24"/>
          <w:lang w:val="ro-RO"/>
        </w:rPr>
        <w:lastRenderedPageBreak/>
        <w:t>Cernoziom</w:t>
      </w:r>
      <w:r>
        <w:rPr>
          <w:rFonts w:ascii="Times New Roman" w:eastAsiaTheme="minorEastAsia" w:hAnsi="Times New Roman" w:cs="Times New Roman"/>
          <w:b/>
          <w:i/>
          <w:iCs/>
          <w:sz w:val="24"/>
          <w:szCs w:val="24"/>
          <w:lang w:val="ro-RO"/>
        </w:rPr>
        <w:t xml:space="preserve"> silitic (CZ si)</w:t>
      </w:r>
    </w:p>
    <w:p w14:paraId="4E9C20D8" w14:textId="52FC5C69" w:rsidR="002924FF" w:rsidRDefault="002924FF" w:rsidP="002924FF">
      <w:pPr>
        <w:spacing w:after="0" w:line="360" w:lineRule="auto"/>
        <w:ind w:firstLine="708"/>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w:t>
      </w:r>
      <w:r w:rsidR="00B5385B">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w:t>
      </w:r>
      <w:r w:rsidR="00163122">
        <w:rPr>
          <w:rStyle w:val="Bodytext285pt"/>
          <w:rFonts w:eastAsia="Century Schoolbook"/>
          <w:i/>
          <w:sz w:val="24"/>
          <w:szCs w:val="24"/>
        </w:rPr>
        <w:t>,</w:t>
      </w:r>
      <w:r w:rsidRPr="001E0DCE">
        <w:rPr>
          <w:rStyle w:val="Bodytext285pt"/>
          <w:rFonts w:eastAsia="Century Schoolbook"/>
          <w:i/>
          <w:sz w:val="24"/>
          <w:szCs w:val="24"/>
        </w:rPr>
        <w:t xml:space="preserv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textură mijlocie silitică cel puţin în orizontul Am.</w:t>
      </w:r>
    </w:p>
    <w:p w14:paraId="56A4E100" w14:textId="77777777" w:rsidR="002924FF" w:rsidRPr="00077E7A"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0E58915F" w14:textId="77777777" w:rsidR="002924FF" w:rsidRPr="00331ADE" w:rsidRDefault="002924FF" w:rsidP="00DA144B">
      <w:pPr>
        <w:spacing w:after="0" w:line="360" w:lineRule="auto"/>
        <w:jc w:val="center"/>
        <w:outlineLvl w:val="0"/>
        <w:rPr>
          <w:rStyle w:val="Bodytext285pt"/>
          <w:rFonts w:eastAsiaTheme="minorEastAsia"/>
          <w:b/>
          <w:i/>
          <w:iCs/>
          <w:sz w:val="24"/>
          <w:szCs w:val="24"/>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14:paraId="76CDB137" w14:textId="77777777" w:rsidR="002924FF" w:rsidRPr="00250D83" w:rsidRDefault="002924FF" w:rsidP="002924FF">
      <w:pPr>
        <w:pStyle w:val="ListParagraph"/>
        <w:numPr>
          <w:ilvl w:val="0"/>
          <w:numId w:val="3"/>
        </w:numPr>
        <w:spacing w:after="0" w:line="360" w:lineRule="auto"/>
        <w:jc w:val="both"/>
        <w:rPr>
          <w:rStyle w:val="Bodytext285pt"/>
          <w:rFonts w:eastAsia="Century Schoolbook"/>
          <w:b/>
          <w:bCs/>
          <w:i/>
          <w:sz w:val="24"/>
          <w:szCs w:val="24"/>
        </w:rPr>
      </w:pPr>
      <w:r>
        <w:rPr>
          <w:rStyle w:val="Bodytext285pt"/>
          <w:rFonts w:eastAsia="Century Schoolbook"/>
          <w:b/>
          <w:bCs/>
          <w:i/>
          <w:sz w:val="24"/>
          <w:szCs w:val="24"/>
        </w:rPr>
        <w:t>Cernoziom vertic (CZ vs)</w:t>
      </w:r>
    </w:p>
    <w:p w14:paraId="4C1484AA" w14:textId="52242B4A" w:rsidR="002924FF" w:rsidRDefault="002924FF" w:rsidP="002924F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w:t>
      </w:r>
      <w:r w:rsidR="00163122">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orizont contractilo-gonflant (z) situat de la baza orizontului Am şi 100 cm adâncime.</w:t>
      </w:r>
    </w:p>
    <w:p w14:paraId="4A3246FF"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05DA8B4B"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14:paraId="2C1E69E1" w14:textId="77777777" w:rsidR="002924FF" w:rsidRPr="00331ADE" w:rsidRDefault="002924FF" w:rsidP="002924FF">
      <w:pPr>
        <w:spacing w:after="0" w:line="360" w:lineRule="auto"/>
        <w:jc w:val="center"/>
        <w:rPr>
          <w:rStyle w:val="Bodytext285pt"/>
          <w:rFonts w:eastAsiaTheme="minorEastAsia"/>
          <w:b/>
          <w:i/>
          <w:iCs/>
          <w:sz w:val="24"/>
          <w:szCs w:val="24"/>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14:paraId="25D0A7F8" w14:textId="77777777" w:rsidR="002924FF" w:rsidRPr="00373990" w:rsidRDefault="002924FF" w:rsidP="002924FF">
      <w:pPr>
        <w:pStyle w:val="ListParagraph"/>
        <w:numPr>
          <w:ilvl w:val="0"/>
          <w:numId w:val="3"/>
        </w:numPr>
        <w:spacing w:after="0" w:line="360" w:lineRule="auto"/>
        <w:rPr>
          <w:rStyle w:val="Bodytext285pt"/>
          <w:rFonts w:eastAsia="Century Schoolbook"/>
          <w:b/>
          <w:bCs/>
          <w:i/>
          <w:sz w:val="24"/>
          <w:szCs w:val="24"/>
        </w:rPr>
      </w:pPr>
      <w:r w:rsidRPr="00373990">
        <w:rPr>
          <w:rStyle w:val="Bodytext285pt"/>
          <w:rFonts w:eastAsia="Century Schoolbook"/>
          <w:b/>
          <w:bCs/>
          <w:i/>
          <w:sz w:val="24"/>
          <w:szCs w:val="24"/>
        </w:rPr>
        <w:t xml:space="preserve"> Cernoziom vertic</w:t>
      </w:r>
      <w:r>
        <w:rPr>
          <w:rStyle w:val="Bodytext285pt"/>
          <w:rFonts w:eastAsia="Century Schoolbook"/>
          <w:b/>
          <w:bCs/>
          <w:i/>
          <w:sz w:val="24"/>
          <w:szCs w:val="24"/>
        </w:rPr>
        <w:t xml:space="preserve"> batigleic</w:t>
      </w:r>
      <w:r w:rsidRPr="00373990">
        <w:rPr>
          <w:rStyle w:val="Bodytext285pt"/>
          <w:rFonts w:eastAsia="Century Schoolbook"/>
          <w:b/>
          <w:bCs/>
          <w:i/>
          <w:sz w:val="24"/>
          <w:szCs w:val="24"/>
        </w:rPr>
        <w:t xml:space="preserve"> (CZ vs</w:t>
      </w:r>
      <w:r>
        <w:rPr>
          <w:rStyle w:val="Bodytext285pt"/>
          <w:rFonts w:eastAsia="Century Schoolbook"/>
          <w:b/>
          <w:bCs/>
          <w:i/>
          <w:sz w:val="24"/>
          <w:szCs w:val="24"/>
        </w:rPr>
        <w:t>.dg</w:t>
      </w:r>
      <w:r w:rsidRPr="00373990">
        <w:rPr>
          <w:rStyle w:val="Bodytext285pt"/>
          <w:rFonts w:eastAsia="Century Schoolbook"/>
          <w:b/>
          <w:bCs/>
          <w:i/>
          <w:sz w:val="24"/>
          <w:szCs w:val="24"/>
        </w:rPr>
        <w:t>)</w:t>
      </w:r>
    </w:p>
    <w:p w14:paraId="50C896A8" w14:textId="73E18623" w:rsidR="002924FF"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în partea superioară (pe cca 10</w:t>
      </w:r>
      <w:r w:rsidR="00163122">
        <w:rPr>
          <w:rStyle w:val="Bodytext285pt"/>
          <w:rFonts w:eastAsia="Century Schoolbook"/>
          <w:i/>
          <w:sz w:val="24"/>
          <w:szCs w:val="24"/>
        </w:rPr>
        <w:t xml:space="preserve"> – </w:t>
      </w:r>
      <w:r w:rsidRPr="00373990">
        <w:rPr>
          <w:rStyle w:val="Bodytext285pt"/>
          <w:rFonts w:eastAsia="Century Schoolbook"/>
          <w:i/>
          <w:sz w:val="24"/>
          <w:szCs w:val="24"/>
        </w:rPr>
        <w:t>15 cm) şi cel puţin pe feţele agregatelor structurale şi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 contractilo-gonflant (z) situat de la baza orizontului Am şi 100 cm adâncime</w:t>
      </w:r>
      <w:r w:rsidR="00163122">
        <w:rPr>
          <w:rStyle w:val="Bodytext285pt"/>
          <w:rFonts w:eastAsia="Century Schoolbook"/>
          <w:i/>
          <w:sz w:val="24"/>
          <w:szCs w:val="24"/>
        </w:rPr>
        <w:t>,</w:t>
      </w:r>
      <w:r w:rsidRPr="00373990">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 xml:space="preserve">ont gleic de reducere (Gr) începând în intervalul 100 </w:t>
      </w:r>
      <w:r w:rsidR="00163122">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200 cm </w:t>
      </w:r>
      <w:r>
        <w:rPr>
          <w:rFonts w:ascii="Times New Roman" w:eastAsiaTheme="minorEastAsia" w:hAnsi="Times New Roman" w:cs="Times New Roman"/>
          <w:i/>
          <w:sz w:val="24"/>
          <w:szCs w:val="24"/>
          <w:lang w:val="ro-RO"/>
        </w:rPr>
        <w:lastRenderedPageBreak/>
        <w:t>adâncime ai profilului (asemănător subtipului batigleic</w:t>
      </w:r>
      <w:r w:rsidR="00163122">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dar prezintă caractere contractilo-gonflante).</w:t>
      </w:r>
    </w:p>
    <w:p w14:paraId="3A488266"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14:paraId="0ABF54F4" w14:textId="77777777" w:rsidR="002924FF" w:rsidRPr="00E86CC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86CC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Gr</w:t>
      </w:r>
    </w:p>
    <w:p w14:paraId="692ADC92" w14:textId="77777777" w:rsidR="002924FF" w:rsidRPr="00E86CC8" w:rsidRDefault="002924FF" w:rsidP="002924FF">
      <w:pPr>
        <w:spacing w:after="0" w:line="360" w:lineRule="auto"/>
        <w:jc w:val="center"/>
        <w:rPr>
          <w:rStyle w:val="Bodytext285pt"/>
          <w:rFonts w:eastAsiaTheme="minorEastAsia"/>
          <w:i/>
          <w:iCs/>
          <w:sz w:val="24"/>
          <w:szCs w:val="24"/>
        </w:rPr>
      </w:pPr>
      <w:r w:rsidRPr="00E86CC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Gr</w:t>
      </w:r>
    </w:p>
    <w:p w14:paraId="2C5CB544"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CcazGo</w:t>
      </w:r>
      <w:r>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14:paraId="7BA2BE94" w14:textId="77777777" w:rsidR="002924FF" w:rsidRPr="000E5810" w:rsidRDefault="002924FF" w:rsidP="002924FF">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CcazGo</w:t>
      </w:r>
      <w:r>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14:paraId="2D761B8B" w14:textId="77777777" w:rsidR="002924FF" w:rsidRPr="00373990" w:rsidRDefault="002924FF" w:rsidP="002924FF">
      <w:pPr>
        <w:pStyle w:val="ListParagraph"/>
        <w:numPr>
          <w:ilvl w:val="0"/>
          <w:numId w:val="3"/>
        </w:numPr>
        <w:spacing w:after="0" w:line="360" w:lineRule="auto"/>
        <w:jc w:val="both"/>
        <w:rPr>
          <w:rStyle w:val="Bodytext285pt"/>
          <w:rFonts w:eastAsiaTheme="minorEastAsia"/>
          <w:b/>
          <w:bCs/>
          <w:i/>
          <w:sz w:val="24"/>
          <w:szCs w:val="24"/>
        </w:rPr>
      </w:pPr>
      <w:r w:rsidRPr="00373990">
        <w:rPr>
          <w:rStyle w:val="Bodytext285pt"/>
          <w:rFonts w:eastAsia="Century Schoolbook"/>
          <w:b/>
          <w:bCs/>
          <w:i/>
          <w:sz w:val="24"/>
          <w:szCs w:val="24"/>
        </w:rPr>
        <w:t>Cernoziom vertic</w:t>
      </w:r>
      <w:r>
        <w:rPr>
          <w:rStyle w:val="Bodytext285pt"/>
          <w:rFonts w:eastAsia="Century Schoolbook"/>
          <w:b/>
          <w:bCs/>
          <w:i/>
          <w:sz w:val="24"/>
          <w:szCs w:val="24"/>
        </w:rPr>
        <w:t xml:space="preserve"> salinic (CZ vs.sc)</w:t>
      </w:r>
    </w:p>
    <w:p w14:paraId="270B6D01" w14:textId="1B556D16"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i/>
          <w:sz w:val="24"/>
          <w:szCs w:val="24"/>
          <w:lang w:val="ro-RO"/>
        </w:rPr>
        <w:t>Asemănător subtipului vertic, dar</w:t>
      </w:r>
      <w:r w:rsidR="00122894">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bCs/>
          <w:i/>
          <w:iCs/>
          <w:sz w:val="24"/>
          <w:szCs w:val="24"/>
          <w:lang w:val="ro-RO"/>
        </w:rPr>
        <w:t>prezintă orizont sc în intervalul 0 – 100 cm sau orizont sa în intervalul 50 – 100 cm adâncime.</w:t>
      </w:r>
    </w:p>
    <w:p w14:paraId="7C617A1B" w14:textId="77777777" w:rsidR="002924FF" w:rsidRPr="000E5810"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14:paraId="4296473C"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ACscz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p>
    <w:p w14:paraId="1A379228"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14:paraId="60EEB556"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z</w:t>
      </w:r>
    </w:p>
    <w:p w14:paraId="40AF95E9" w14:textId="77777777" w:rsidR="002924FF" w:rsidRPr="00331ADE"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z</w:t>
      </w:r>
    </w:p>
    <w:p w14:paraId="2B16D42D" w14:textId="77777777" w:rsidR="002924FF" w:rsidRPr="008577D6" w:rsidRDefault="002924FF" w:rsidP="002924FF">
      <w:pPr>
        <w:pStyle w:val="ListParagraph"/>
        <w:numPr>
          <w:ilvl w:val="0"/>
          <w:numId w:val="3"/>
        </w:numPr>
        <w:spacing w:after="0" w:line="360" w:lineRule="auto"/>
        <w:jc w:val="both"/>
        <w:rPr>
          <w:rStyle w:val="Bodytext285pt"/>
          <w:rFonts w:eastAsiaTheme="minorEastAsia"/>
          <w:b/>
          <w:bCs/>
          <w:i/>
          <w:sz w:val="24"/>
          <w:szCs w:val="24"/>
        </w:rPr>
      </w:pPr>
      <w:r w:rsidRPr="008577D6">
        <w:rPr>
          <w:rStyle w:val="Bodytext285pt"/>
          <w:rFonts w:eastAsia="Century Schoolbook"/>
          <w:b/>
          <w:bCs/>
          <w:i/>
          <w:sz w:val="24"/>
          <w:szCs w:val="24"/>
        </w:rPr>
        <w:t>Cernoziom vertic sodic (CZ vs.ac)</w:t>
      </w:r>
    </w:p>
    <w:p w14:paraId="25D69598" w14:textId="77777777"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i/>
          <w:sz w:val="24"/>
          <w:szCs w:val="24"/>
          <w:lang w:val="ro-RO"/>
        </w:rPr>
        <w:t>Asemănător subtipului vertic,</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14:paraId="3435BA7E" w14:textId="77777777" w:rsidR="002924FF" w:rsidRPr="007E459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0C403830"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14:paraId="16B836B2"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14:paraId="3417196A"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14:paraId="7536CDAC" w14:textId="77777777" w:rsidR="002924FF" w:rsidRDefault="002924FF" w:rsidP="002924FF">
      <w:pPr>
        <w:spacing w:after="0" w:line="360" w:lineRule="auto"/>
        <w:jc w:val="center"/>
        <w:rPr>
          <w:rFonts w:ascii="Times New Roman" w:eastAsiaTheme="minorEastAsia" w:hAnsi="Times New Roman" w:cs="Times New Roman"/>
          <w:bCs/>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14:paraId="527D3B57" w14:textId="77777777" w:rsidR="002924FF" w:rsidRPr="008577D6" w:rsidRDefault="002924FF" w:rsidP="002924FF">
      <w:pPr>
        <w:pStyle w:val="ListParagraph"/>
        <w:numPr>
          <w:ilvl w:val="0"/>
          <w:numId w:val="3"/>
        </w:numPr>
        <w:spacing w:after="0" w:line="360" w:lineRule="auto"/>
        <w:jc w:val="both"/>
        <w:rPr>
          <w:rStyle w:val="Bodytext285pt"/>
          <w:rFonts w:eastAsiaTheme="minorEastAsia"/>
          <w:b/>
          <w:bCs/>
          <w:i/>
          <w:sz w:val="24"/>
          <w:szCs w:val="24"/>
        </w:rPr>
      </w:pPr>
      <w:r w:rsidRPr="008577D6">
        <w:rPr>
          <w:rStyle w:val="Bodytext285pt"/>
          <w:rFonts w:eastAsia="Century Schoolbook"/>
          <w:b/>
          <w:bCs/>
          <w:i/>
          <w:sz w:val="24"/>
          <w:szCs w:val="24"/>
        </w:rPr>
        <w:t>Cernoziom vertic salsodic (CZ vs.ss)</w:t>
      </w:r>
    </w:p>
    <w:p w14:paraId="295A5C30" w14:textId="4DDD4E3C"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i/>
          <w:sz w:val="24"/>
          <w:szCs w:val="24"/>
          <w:lang w:val="ro-RO"/>
        </w:rPr>
        <w:t>Asemănător subtipului vertic, dar</w:t>
      </w:r>
      <w:r w:rsidRPr="008577D6">
        <w:rPr>
          <w:rStyle w:val="Bodytext285pt"/>
          <w:rFonts w:eastAsia="Century Schoolbook"/>
          <w:i/>
          <w:sz w:val="24"/>
          <w:szCs w:val="24"/>
        </w:rPr>
        <w:t xml:space="preserve"> </w:t>
      </w:r>
      <w:r>
        <w:rPr>
          <w:rStyle w:val="Bodytext285pt"/>
          <w:rFonts w:eastAsia="Century Schoolbook"/>
          <w:i/>
          <w:sz w:val="24"/>
          <w:szCs w:val="24"/>
        </w:rPr>
        <w:t>prezentând caractere salinice şi sodice în acelaş</w:t>
      </w:r>
      <w:r w:rsidR="00163122">
        <w:rPr>
          <w:rStyle w:val="Bodytext285pt"/>
          <w:rFonts w:eastAsia="Century Schoolbook"/>
          <w:i/>
          <w:sz w:val="24"/>
          <w:szCs w:val="24"/>
        </w:rPr>
        <w:t>i</w:t>
      </w:r>
      <w:r>
        <w:rPr>
          <w:rStyle w:val="Bodytext285pt"/>
          <w:rFonts w:eastAsia="Century Schoolbook"/>
          <w:i/>
          <w:sz w:val="24"/>
          <w:szCs w:val="24"/>
        </w:rPr>
        <w:t xml:space="preserve"> timp (</w:t>
      </w:r>
      <w:r>
        <w:rPr>
          <w:rFonts w:ascii="Times New Roman" w:eastAsiaTheme="minorEastAsia" w:hAnsi="Times New Roman" w:cs="Times New Roman"/>
          <w:bCs/>
          <w:i/>
          <w:iCs/>
          <w:sz w:val="24"/>
          <w:szCs w:val="24"/>
          <w:lang w:val="ro-RO"/>
        </w:rPr>
        <w:t xml:space="preserve">orizont sc în intervalul 0 – 100 cm sau orizont sa </w:t>
      </w:r>
      <w:r>
        <w:rPr>
          <w:rFonts w:ascii="Times New Roman" w:eastAsiaTheme="minorEastAsia" w:hAnsi="Times New Roman" w:cs="Times New Roman"/>
          <w:bCs/>
          <w:i/>
          <w:iCs/>
          <w:sz w:val="24"/>
          <w:szCs w:val="24"/>
          <w:lang w:val="ro-RO"/>
        </w:rPr>
        <w:lastRenderedPageBreak/>
        <w:t>în intervalul 50 – 100 cm şi orizont ac în intervalul 0 – 100 cm sau orizont na în intervalul 50 – 100 cm).</w:t>
      </w:r>
    </w:p>
    <w:p w14:paraId="0A8F6047" w14:textId="77777777" w:rsidR="002924F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gleic (CZ gc)</w:t>
      </w:r>
    </w:p>
    <w:p w14:paraId="396D382B" w14:textId="29C72B9B" w:rsidR="002924FF" w:rsidRDefault="002924FF" w:rsidP="002924FF">
      <w:pPr>
        <w:spacing w:after="0" w:line="360" w:lineRule="auto"/>
        <w:ind w:firstLine="360"/>
        <w:jc w:val="both"/>
        <w:rPr>
          <w:rStyle w:val="Bodytext285pt"/>
          <w:rFonts w:eastAsia="Century Schoolbook"/>
          <w:i/>
          <w:sz w:val="24"/>
          <w:szCs w:val="24"/>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în partea superioară (pe cca 10</w:t>
      </w:r>
      <w:r w:rsidR="00F733D2">
        <w:rPr>
          <w:rStyle w:val="Bodytext285pt"/>
          <w:rFonts w:eastAsia="Century Schoolbook"/>
          <w:i/>
          <w:sz w:val="24"/>
          <w:szCs w:val="24"/>
        </w:rPr>
        <w:t xml:space="preserve"> – </w:t>
      </w:r>
      <w:r w:rsidRPr="00373990">
        <w:rPr>
          <w:rStyle w:val="Bodytext285pt"/>
          <w:rFonts w:eastAsia="Century Schoolbook"/>
          <w:i/>
          <w:sz w:val="24"/>
          <w:szCs w:val="24"/>
        </w:rPr>
        <w:t>15 cm) şi cel puţin pe feţele agregatelor structurale şi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w:t>
      </w:r>
      <w:r>
        <w:rPr>
          <w:rStyle w:val="Bodytext285pt"/>
          <w:rFonts w:eastAsia="Century Schoolbook"/>
          <w:i/>
          <w:sz w:val="24"/>
          <w:szCs w:val="24"/>
        </w:rPr>
        <w:t xml:space="preserve"> Gr (proprietăţi gleice de reducere)</w:t>
      </w:r>
      <w:r w:rsidR="003F4D5A">
        <w:rPr>
          <w:rStyle w:val="Bodytext285pt"/>
          <w:rFonts w:eastAsia="Century Schoolbook"/>
          <w:i/>
          <w:sz w:val="24"/>
          <w:szCs w:val="24"/>
        </w:rPr>
        <w:t>,</w:t>
      </w:r>
      <w:r>
        <w:rPr>
          <w:rStyle w:val="Bodytext285pt"/>
          <w:rFonts w:eastAsia="Century Schoolbook"/>
          <w:i/>
          <w:sz w:val="24"/>
          <w:szCs w:val="24"/>
        </w:rPr>
        <w:t xml:space="preserve"> cu limita superioară începând în intervalul 50 – 125 cm.</w:t>
      </w:r>
    </w:p>
    <w:p w14:paraId="2E10A230"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4F2AD9BD"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14:paraId="39EFFA62"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CcaGr</w:t>
      </w:r>
    </w:p>
    <w:p w14:paraId="46654975" w14:textId="77777777" w:rsidR="002924FF" w:rsidRPr="00331ADE" w:rsidRDefault="002924FF" w:rsidP="002924FF">
      <w:pPr>
        <w:spacing w:after="0" w:line="360" w:lineRule="auto"/>
        <w:jc w:val="center"/>
        <w:rPr>
          <w:rStyle w:val="Bodytext285pt"/>
          <w:rFonts w:eastAsiaTheme="minorEastAsia"/>
          <w:b/>
          <w:i/>
          <w:iCs/>
          <w:sz w:val="24"/>
          <w:szCs w:val="24"/>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14:paraId="36BFEEC3" w14:textId="77777777" w:rsidR="002924FF" w:rsidRPr="00EE5D12"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sidRPr="00EE5D12">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endogleic (CZ</w:t>
      </w:r>
      <w:r w:rsidRPr="00EE5D12">
        <w:rPr>
          <w:rFonts w:ascii="Times New Roman" w:eastAsiaTheme="minorEastAsia" w:hAnsi="Times New Roman" w:cs="Times New Roman"/>
          <w:b/>
          <w:i/>
          <w:iCs/>
          <w:sz w:val="24"/>
          <w:szCs w:val="24"/>
          <w:lang w:val="ro-RO"/>
        </w:rPr>
        <w:t xml:space="preserve"> ng)</w:t>
      </w:r>
    </w:p>
    <w:p w14:paraId="7C377FD5" w14:textId="77777777"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bCs/>
          <w:i/>
          <w:iCs/>
          <w:sz w:val="24"/>
          <w:szCs w:val="24"/>
          <w:lang w:val="ro-RO"/>
        </w:rPr>
        <w:t>Este asemănător subtipului gleic, orizontul Gr având limita superioară în intervalul 50 – 100 cm.</w:t>
      </w:r>
    </w:p>
    <w:p w14:paraId="78301C24" w14:textId="77777777" w:rsidR="002924FF" w:rsidRPr="0037523B"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68B48464" w14:textId="77777777" w:rsidR="002924FF" w:rsidRPr="000E5810"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CcaGr</w:t>
      </w:r>
    </w:p>
    <w:p w14:paraId="7047DF25" w14:textId="77777777" w:rsidR="002924F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gleic salinic (CZ gc.sc)</w:t>
      </w:r>
    </w:p>
    <w:p w14:paraId="10488116" w14:textId="3AF89C02"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 la umed, orizont intermediar AC având culori cu crome şi valori sub 3,5 (la umed) cel puţin în partea superioară (pe cca 10</w:t>
      </w:r>
      <w:r w:rsidR="003F4D5A">
        <w:rPr>
          <w:rStyle w:val="Bodytext285pt"/>
          <w:rFonts w:eastAsia="Century Schoolbook"/>
          <w:i/>
          <w:sz w:val="24"/>
          <w:szCs w:val="24"/>
        </w:rPr>
        <w:t xml:space="preserve"> – </w:t>
      </w:r>
      <w:r w:rsidRPr="00EE5D12">
        <w:rPr>
          <w:rStyle w:val="Bodytext285pt"/>
          <w:rFonts w:eastAsia="Century Schoolbook"/>
          <w:i/>
          <w:sz w:val="24"/>
          <w:szCs w:val="24"/>
        </w:rPr>
        <w:t>15 cm) şi cel puţin pe feţele agregatelor structurale şi 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 şi orizont Gr (proprietăţi gleice de reducere) cu limita superioară începând în </w:t>
      </w:r>
      <w:r w:rsidRPr="00EE5D12">
        <w:rPr>
          <w:rStyle w:val="Bodytext285pt"/>
          <w:rFonts w:eastAsia="Century Schoolbook"/>
          <w:i/>
          <w:sz w:val="24"/>
          <w:szCs w:val="24"/>
        </w:rPr>
        <w:lastRenderedPageBreak/>
        <w:t xml:space="preserve">intervalul 50 – 125 </w:t>
      </w:r>
      <w:r>
        <w:rPr>
          <w:rStyle w:val="Bodytext285pt"/>
          <w:rFonts w:eastAsia="Century Schoolbook"/>
          <w:i/>
          <w:sz w:val="24"/>
          <w:szCs w:val="24"/>
        </w:rPr>
        <w:t>cm şi</w:t>
      </w:r>
      <w:r w:rsidRPr="00EE5D12">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orizont sc în intervalul 0 – 100 cm sau orizont sa în intervalul 50 – 100 cm adâncime.</w:t>
      </w:r>
    </w:p>
    <w:p w14:paraId="488CD92C" w14:textId="77777777" w:rsidR="002924FF" w:rsidRPr="007E459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5E743EF4"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w:t>
      </w:r>
    </w:p>
    <w:p w14:paraId="2CA00BE8"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p>
    <w:p w14:paraId="12F58106"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14:paraId="6F63906E" w14:textId="77777777" w:rsidR="002924FF" w:rsidRPr="007E459A"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14:paraId="59A8B037" w14:textId="77777777" w:rsidR="002924FF" w:rsidRPr="007F095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sidRPr="007F095F">
        <w:rPr>
          <w:rFonts w:ascii="Times New Roman" w:eastAsiaTheme="minorEastAsia" w:hAnsi="Times New Roman" w:cs="Times New Roman"/>
          <w:b/>
          <w:i/>
          <w:iCs/>
          <w:sz w:val="24"/>
          <w:szCs w:val="24"/>
          <w:lang w:val="ro-RO"/>
        </w:rPr>
        <w:t>Cernoziom gleic salsodi</w:t>
      </w:r>
      <w:r>
        <w:rPr>
          <w:rFonts w:ascii="Times New Roman" w:eastAsiaTheme="minorEastAsia" w:hAnsi="Times New Roman" w:cs="Times New Roman"/>
          <w:b/>
          <w:i/>
          <w:iCs/>
          <w:sz w:val="24"/>
          <w:szCs w:val="24"/>
          <w:lang w:val="ro-RO"/>
        </w:rPr>
        <w:t>c (CZ gc.ss</w:t>
      </w:r>
      <w:r w:rsidRPr="007F095F">
        <w:rPr>
          <w:rFonts w:ascii="Times New Roman" w:eastAsiaTheme="minorEastAsia" w:hAnsi="Times New Roman" w:cs="Times New Roman"/>
          <w:b/>
          <w:i/>
          <w:iCs/>
          <w:sz w:val="24"/>
          <w:szCs w:val="24"/>
          <w:lang w:val="ro-RO"/>
        </w:rPr>
        <w:t>)</w:t>
      </w:r>
    </w:p>
    <w:p w14:paraId="377D0952" w14:textId="6E85D795"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 dar</w:t>
      </w:r>
      <w:r w:rsidRPr="008577D6">
        <w:rPr>
          <w:rStyle w:val="Bodytext285pt"/>
          <w:rFonts w:eastAsia="Century Schoolbook"/>
          <w:i/>
          <w:sz w:val="24"/>
          <w:szCs w:val="24"/>
        </w:rPr>
        <w:t xml:space="preserve"> </w:t>
      </w:r>
      <w:r>
        <w:rPr>
          <w:rStyle w:val="Bodytext285pt"/>
          <w:rFonts w:eastAsia="Century Schoolbook"/>
          <w:i/>
          <w:sz w:val="24"/>
          <w:szCs w:val="24"/>
        </w:rPr>
        <w:t>prezentând caractere salinice şi sodice în acelaş</w:t>
      </w:r>
      <w:r w:rsidR="00AA51A3">
        <w:rPr>
          <w:rStyle w:val="Bodytext285pt"/>
          <w:rFonts w:eastAsia="Century Schoolbook"/>
          <w:i/>
          <w:sz w:val="24"/>
          <w:szCs w:val="24"/>
        </w:rPr>
        <w:t>i</w:t>
      </w:r>
      <w:r>
        <w:rPr>
          <w:rStyle w:val="Bodytext285pt"/>
          <w:rFonts w:eastAsia="Century Schoolbook"/>
          <w:i/>
          <w:sz w:val="24"/>
          <w:szCs w:val="24"/>
        </w:rPr>
        <w:t xml:space="preserve">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14:paraId="52DB5260" w14:textId="77777777" w:rsidR="002924FF" w:rsidRPr="007F095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sidRPr="007F095F">
        <w:rPr>
          <w:rFonts w:ascii="Times New Roman" w:eastAsiaTheme="minorEastAsia" w:hAnsi="Times New Roman" w:cs="Times New Roman"/>
          <w:b/>
          <w:i/>
          <w:iCs/>
          <w:sz w:val="24"/>
          <w:szCs w:val="24"/>
          <w:lang w:val="ro-RO"/>
        </w:rPr>
        <w:t>Cernoziom gleic sodi</w:t>
      </w:r>
      <w:r>
        <w:rPr>
          <w:rFonts w:ascii="Times New Roman" w:eastAsiaTheme="minorEastAsia" w:hAnsi="Times New Roman" w:cs="Times New Roman"/>
          <w:b/>
          <w:i/>
          <w:iCs/>
          <w:sz w:val="24"/>
          <w:szCs w:val="24"/>
          <w:lang w:val="ro-RO"/>
        </w:rPr>
        <w:t>c (CZ</w:t>
      </w:r>
      <w:r w:rsidRPr="007F095F">
        <w:rPr>
          <w:rFonts w:ascii="Times New Roman" w:eastAsiaTheme="minorEastAsia" w:hAnsi="Times New Roman" w:cs="Times New Roman"/>
          <w:b/>
          <w:i/>
          <w:iCs/>
          <w:sz w:val="24"/>
          <w:szCs w:val="24"/>
          <w:lang w:val="ro-RO"/>
        </w:rPr>
        <w:t xml:space="preserve"> gc.ac)</w:t>
      </w:r>
    </w:p>
    <w:p w14:paraId="42F40092" w14:textId="77777777"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14:paraId="25C6B6C2" w14:textId="77777777" w:rsidR="002924FF" w:rsidRPr="007E459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535E0286"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14:paraId="5893A48C"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14:paraId="331C6ED8"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14:paraId="64D52218"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14:paraId="5F89D373"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p>
    <w:p w14:paraId="4581CFB9"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p>
    <w:p w14:paraId="200ACA18" w14:textId="77777777" w:rsidR="002924FF" w:rsidRPr="00331ADE" w:rsidRDefault="002924FF" w:rsidP="002924FF">
      <w:pPr>
        <w:spacing w:after="0" w:line="360" w:lineRule="auto"/>
        <w:jc w:val="center"/>
        <w:rPr>
          <w:rFonts w:ascii="Times New Roman" w:eastAsiaTheme="minorEastAsia" w:hAnsi="Times New Roman" w:cs="Times New Roman"/>
          <w:b/>
          <w:i/>
          <w:iCs/>
          <w:sz w:val="24"/>
          <w:szCs w:val="24"/>
          <w:lang w:val="ro-RO"/>
        </w:rPr>
      </w:pPr>
    </w:p>
    <w:p w14:paraId="58F7C50C" w14:textId="77777777" w:rsidR="002924FF" w:rsidRPr="007F095F" w:rsidRDefault="002924FF" w:rsidP="002924FF">
      <w:pPr>
        <w:pStyle w:val="ListParagraph"/>
        <w:numPr>
          <w:ilvl w:val="0"/>
          <w:numId w:val="3"/>
        </w:numPr>
        <w:spacing w:after="0" w:line="360" w:lineRule="auto"/>
        <w:jc w:val="both"/>
        <w:rPr>
          <w:rFonts w:ascii="Times New Roman" w:eastAsiaTheme="minorEastAsia" w:hAnsi="Times New Roman" w:cs="Times New Roman"/>
          <w:b/>
          <w:i/>
          <w:iCs/>
          <w:sz w:val="24"/>
          <w:szCs w:val="24"/>
          <w:lang w:val="ro-RO"/>
        </w:rPr>
      </w:pPr>
      <w:r w:rsidRPr="007F095F">
        <w:rPr>
          <w:rFonts w:ascii="Times New Roman" w:eastAsiaTheme="minorEastAsia" w:hAnsi="Times New Roman" w:cs="Times New Roman"/>
          <w:b/>
          <w:i/>
          <w:iCs/>
          <w:sz w:val="24"/>
          <w:szCs w:val="24"/>
          <w:lang w:val="ro-RO"/>
        </w:rPr>
        <w:t xml:space="preserve">Cernoziom gleic </w:t>
      </w:r>
      <w:r>
        <w:rPr>
          <w:rFonts w:ascii="Times New Roman" w:eastAsiaTheme="minorEastAsia" w:hAnsi="Times New Roman" w:cs="Times New Roman"/>
          <w:b/>
          <w:i/>
          <w:iCs/>
          <w:sz w:val="24"/>
          <w:szCs w:val="24"/>
          <w:lang w:val="ro-RO"/>
        </w:rPr>
        <w:t>vertic (CZ gc.vs</w:t>
      </w:r>
      <w:r w:rsidRPr="007F095F">
        <w:rPr>
          <w:rFonts w:ascii="Times New Roman" w:eastAsiaTheme="minorEastAsia" w:hAnsi="Times New Roman" w:cs="Times New Roman"/>
          <w:b/>
          <w:i/>
          <w:iCs/>
          <w:sz w:val="24"/>
          <w:szCs w:val="24"/>
          <w:lang w:val="ro-RO"/>
        </w:rPr>
        <w:t>)</w:t>
      </w:r>
    </w:p>
    <w:p w14:paraId="344F3E64" w14:textId="77777777" w:rsidR="002924FF" w:rsidRDefault="002924FF" w:rsidP="002924FF">
      <w:pPr>
        <w:spacing w:after="0" w:line="360" w:lineRule="auto"/>
        <w:ind w:firstLine="360"/>
        <w:jc w:val="both"/>
        <w:rPr>
          <w:rStyle w:val="Bodytext285pt"/>
          <w:rFonts w:eastAsia="Century Schoolbook"/>
          <w:i/>
          <w:sz w:val="24"/>
          <w:szCs w:val="24"/>
        </w:rPr>
      </w:pPr>
      <w:r w:rsidRPr="007F095F">
        <w:rPr>
          <w:rFonts w:ascii="Times New Roman" w:eastAsiaTheme="minorEastAsia" w:hAnsi="Times New Roman" w:cs="Times New Roman"/>
          <w:bCs/>
          <w:i/>
          <w:iCs/>
          <w:sz w:val="24"/>
          <w:szCs w:val="24"/>
          <w:lang w:val="ro-RO"/>
        </w:rPr>
        <w:lastRenderedPageBreak/>
        <w:t>Este asemă</w:t>
      </w:r>
      <w:r>
        <w:rPr>
          <w:rFonts w:ascii="Times New Roman" w:eastAsiaTheme="minorEastAsia" w:hAnsi="Times New Roman" w:cs="Times New Roman"/>
          <w:bCs/>
          <w:i/>
          <w:iCs/>
          <w:sz w:val="24"/>
          <w:szCs w:val="24"/>
          <w:lang w:val="ro-RO"/>
        </w:rPr>
        <w:t>nător subtipului 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sidRPr="007F095F">
        <w:rPr>
          <w:rStyle w:val="Bodytext285pt"/>
          <w:rFonts w:eastAsia="Century Schoolbook"/>
          <w:i/>
          <w:sz w:val="24"/>
          <w:szCs w:val="24"/>
        </w:rPr>
        <w:t xml:space="preserve"> </w:t>
      </w:r>
      <w:r>
        <w:rPr>
          <w:rStyle w:val="Bodytext285pt"/>
          <w:rFonts w:eastAsia="Century Schoolbook"/>
          <w:i/>
          <w:sz w:val="24"/>
          <w:szCs w:val="24"/>
        </w:rPr>
        <w:t>cu orizont contractilo-gonflant (z) situat de la baza orizontului Am şi 100 cm adâncime.</w:t>
      </w:r>
    </w:p>
    <w:p w14:paraId="5F1964C8"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6C3C406B"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14:paraId="5E803B0F"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r w:rsidRPr="003D5972">
        <w:rPr>
          <w:rFonts w:ascii="Times New Roman" w:eastAsiaTheme="minorEastAsia" w:hAnsi="Times New Roman" w:cs="Times New Roman"/>
          <w:b/>
          <w:i/>
          <w:iCs/>
          <w:sz w:val="24"/>
          <w:szCs w:val="24"/>
          <w:lang w:val="ro-RO"/>
        </w:rPr>
        <w:t>Gr</w:t>
      </w:r>
    </w:p>
    <w:p w14:paraId="7866A7C1"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14:paraId="153E9A3E" w14:textId="77777777" w:rsidR="002924FF" w:rsidRPr="009E50EE"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9E50EE">
        <w:rPr>
          <w:rFonts w:ascii="Times New Roman" w:eastAsiaTheme="minorEastAsia" w:hAnsi="Times New Roman" w:cs="Times New Roman"/>
          <w:b/>
          <w:i/>
          <w:iCs/>
          <w:sz w:val="24"/>
          <w:szCs w:val="24"/>
          <w:lang w:val="ro-RO"/>
        </w:rPr>
        <w:t>Cernoziom greic (CZ gr)</w:t>
      </w:r>
    </w:p>
    <w:p w14:paraId="1DAFEB35" w14:textId="41CA7DE3" w:rsidR="002924FF" w:rsidRPr="0037202F"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C06D5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C06D5F">
        <w:rPr>
          <w:rStyle w:val="Bodytext285pt"/>
          <w:rFonts w:eastAsia="Century Schoolbook"/>
          <w:i/>
          <w:sz w:val="24"/>
          <w:szCs w:val="24"/>
        </w:rPr>
        <w:t xml:space="preserve"> 2 la umed,</w:t>
      </w:r>
      <w:r>
        <w:rPr>
          <w:rStyle w:val="Bodytext285pt"/>
          <w:rFonts w:eastAsia="Century Schoolbook"/>
          <w:i/>
          <w:sz w:val="24"/>
          <w:szCs w:val="24"/>
        </w:rPr>
        <w:t xml:space="preserve"> orizont Ame şi orizont AC</w:t>
      </w:r>
      <w:r w:rsidRPr="00C06D5F">
        <w:rPr>
          <w:rStyle w:val="Bodytext285pt"/>
          <w:rFonts w:eastAsia="Century Schoolbook"/>
          <w:i/>
          <w:sz w:val="24"/>
          <w:szCs w:val="24"/>
        </w:rPr>
        <w:t xml:space="preserve"> având culori cu crome şi valori sub 3,5 la umed</w:t>
      </w:r>
      <w:r w:rsidRPr="00C06D5F">
        <w:rPr>
          <w:rFonts w:ascii="Times New Roman" w:eastAsiaTheme="minorEastAsia" w:hAnsi="Times New Roman" w:cs="Times New Roman"/>
          <w:i/>
          <w:sz w:val="24"/>
          <w:szCs w:val="24"/>
          <w:lang w:val="ro-RO"/>
        </w:rPr>
        <w:t xml:space="preserve"> şi mai mici </w:t>
      </w:r>
      <w:r w:rsidR="00AA51A3">
        <w:rPr>
          <w:rFonts w:ascii="Times New Roman" w:eastAsiaTheme="minorEastAsia" w:hAnsi="Times New Roman" w:cs="Times New Roman"/>
          <w:i/>
          <w:sz w:val="24"/>
          <w:szCs w:val="24"/>
          <w:lang w:val="ro-RO"/>
        </w:rPr>
        <w:t>de</w:t>
      </w:r>
      <w:r w:rsidRPr="00C06D5F">
        <w:rPr>
          <w:rFonts w:ascii="Times New Roman" w:eastAsiaTheme="minorEastAsia" w:hAnsi="Times New Roman" w:cs="Times New Roman"/>
          <w:i/>
          <w:sz w:val="24"/>
          <w:szCs w:val="24"/>
          <w:lang w:val="ro-RO"/>
        </w:rPr>
        <w:t xml:space="preserve"> 5,5 la materialul în stare uscată</w:t>
      </w:r>
      <w:r w:rsidRPr="00C06D5F">
        <w:rPr>
          <w:rStyle w:val="Bodytext285pt"/>
          <w:rFonts w:eastAsia="Century Schoolbook"/>
          <w:i/>
          <w:sz w:val="24"/>
          <w:szCs w:val="24"/>
        </w:rPr>
        <w:t xml:space="preserve"> cel puţin în partea superioară (pe cca 10</w:t>
      </w:r>
      <w:r w:rsidR="00AA51A3">
        <w:rPr>
          <w:rStyle w:val="Bodytext285pt"/>
          <w:rFonts w:eastAsia="Century Schoolbook"/>
          <w:i/>
          <w:sz w:val="24"/>
          <w:szCs w:val="24"/>
        </w:rPr>
        <w:t xml:space="preserve"> – </w:t>
      </w:r>
      <w:r w:rsidRPr="00C06D5F">
        <w:rPr>
          <w:rStyle w:val="Bodytext285pt"/>
          <w:rFonts w:eastAsia="Century Schoolbook"/>
          <w:i/>
          <w:sz w:val="24"/>
          <w:szCs w:val="24"/>
        </w:rPr>
        <w:t>15 cm) şi cel puţin pe feţele agregatelor structurale şi orizont Cca sau concentrări de pudră friabilă de CaCO</w:t>
      </w:r>
      <w:r w:rsidRPr="00C06D5F">
        <w:rPr>
          <w:rStyle w:val="Bodytext285pt"/>
          <w:rFonts w:eastAsia="Century Schoolbook"/>
          <w:i/>
          <w:sz w:val="24"/>
          <w:szCs w:val="24"/>
          <w:vertAlign w:val="subscript"/>
        </w:rPr>
        <w:t>3</w:t>
      </w:r>
      <w:r w:rsidRPr="00C06D5F">
        <w:rPr>
          <w:rStyle w:val="Bodytext285pt"/>
          <w:rFonts w:eastAsia="Century Schoolbook"/>
          <w:i/>
          <w:sz w:val="24"/>
          <w:szCs w:val="24"/>
        </w:rPr>
        <w:t xml:space="preserve"> (carbonaţi secundari) în primii 125 cm</w:t>
      </w:r>
      <w:r w:rsidRPr="0037202F">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Solul prezintă</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sub orizontul Am un orizont Ame slab format (agregatele structurale din partea inferioară a orizontului Am sunt pudrate cu pudră de siliciu).</w:t>
      </w:r>
    </w:p>
    <w:p w14:paraId="00DF09F4" w14:textId="77777777" w:rsidR="002924FF" w:rsidRPr="009E50EE"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078D83E0" w14:textId="77777777" w:rsidR="002924FF" w:rsidRPr="009E50EE" w:rsidRDefault="002924FF" w:rsidP="00DA144B">
      <w:pPr>
        <w:spacing w:after="0" w:line="360" w:lineRule="auto"/>
        <w:jc w:val="center"/>
        <w:outlineLvl w:val="0"/>
        <w:rPr>
          <w:rStyle w:val="Bodytext285pt"/>
          <w:rFonts w:eastAsiaTheme="minorEastAsia"/>
          <w:b/>
          <w:bCs/>
          <w:i/>
          <w:iCs/>
          <w:sz w:val="24"/>
          <w:szCs w:val="24"/>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14:paraId="5B08DE9F" w14:textId="77777777" w:rsidR="002924FF" w:rsidRPr="00903ED2"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903ED2">
        <w:rPr>
          <w:rFonts w:ascii="Times New Roman" w:eastAsiaTheme="minorEastAsia" w:hAnsi="Times New Roman" w:cs="Times New Roman"/>
          <w:b/>
          <w:i/>
          <w:iCs/>
          <w:sz w:val="24"/>
          <w:szCs w:val="24"/>
          <w:lang w:val="ro-RO"/>
        </w:rPr>
        <w:t>Cernoziom cambic (CZ cb)</w:t>
      </w:r>
    </w:p>
    <w:p w14:paraId="7E517295" w14:textId="605E8A1F" w:rsidR="002924FF" w:rsidRDefault="002924FF" w:rsidP="002924FF">
      <w:pPr>
        <w:spacing w:after="0" w:line="360" w:lineRule="auto"/>
        <w:ind w:firstLine="360"/>
        <w:jc w:val="both"/>
        <w:rPr>
          <w:rStyle w:val="Bodytext285pt"/>
          <w:rFonts w:eastAsia="Century Schoolbook"/>
          <w:i/>
          <w:sz w:val="24"/>
          <w:szCs w:val="24"/>
        </w:rPr>
      </w:pPr>
      <w:r w:rsidRPr="009E50E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9E50EE">
        <w:rPr>
          <w:rStyle w:val="Bodytext285pt"/>
          <w:rFonts w:eastAsia="Century Schoolbook"/>
          <w:i/>
          <w:sz w:val="24"/>
          <w:szCs w:val="24"/>
        </w:rPr>
        <w:t xml:space="preserve"> 2 la umed, orizont Bv având culori cu crome şi valori sub 3,5 la umed</w:t>
      </w:r>
      <w:r w:rsidRPr="009E50EE">
        <w:rPr>
          <w:rFonts w:ascii="Times New Roman" w:eastAsiaTheme="minorEastAsia" w:hAnsi="Times New Roman" w:cs="Times New Roman"/>
          <w:i/>
          <w:sz w:val="24"/>
          <w:szCs w:val="24"/>
          <w:lang w:val="ro-RO"/>
        </w:rPr>
        <w:t xml:space="preserve"> şi mai mici </w:t>
      </w:r>
      <w:r w:rsidR="00AA51A3">
        <w:rPr>
          <w:rFonts w:ascii="Times New Roman" w:eastAsiaTheme="minorEastAsia" w:hAnsi="Times New Roman" w:cs="Times New Roman"/>
          <w:i/>
          <w:sz w:val="24"/>
          <w:szCs w:val="24"/>
          <w:lang w:val="ro-RO"/>
        </w:rPr>
        <w:t>de</w:t>
      </w:r>
      <w:r w:rsidR="00AA51A3" w:rsidRPr="009E50EE">
        <w:rPr>
          <w:rFonts w:ascii="Times New Roman" w:eastAsiaTheme="minorEastAsia" w:hAnsi="Times New Roman" w:cs="Times New Roman"/>
          <w:i/>
          <w:sz w:val="24"/>
          <w:szCs w:val="24"/>
          <w:lang w:val="ro-RO"/>
        </w:rPr>
        <w:t xml:space="preserve"> </w:t>
      </w:r>
      <w:r w:rsidRPr="009E50EE">
        <w:rPr>
          <w:rFonts w:ascii="Times New Roman" w:eastAsiaTheme="minorEastAsia" w:hAnsi="Times New Roman" w:cs="Times New Roman"/>
          <w:i/>
          <w:sz w:val="24"/>
          <w:szCs w:val="24"/>
          <w:lang w:val="ro-RO"/>
        </w:rPr>
        <w:t>5,5 la materialul în stare uscată</w:t>
      </w:r>
      <w:r w:rsidRPr="009E50EE">
        <w:rPr>
          <w:rStyle w:val="Bodytext285pt"/>
          <w:rFonts w:eastAsia="Century Schoolbook"/>
          <w:i/>
          <w:sz w:val="24"/>
          <w:szCs w:val="24"/>
        </w:rPr>
        <w:t xml:space="preserve"> cel puţin în partea superioară (pe cca 10</w:t>
      </w:r>
      <w:r w:rsidR="00AA51A3">
        <w:rPr>
          <w:rStyle w:val="Bodytext285pt"/>
          <w:rFonts w:eastAsia="Century Schoolbook"/>
          <w:i/>
          <w:sz w:val="24"/>
          <w:szCs w:val="24"/>
        </w:rPr>
        <w:t xml:space="preserve"> – </w:t>
      </w:r>
      <w:r w:rsidRPr="009E50EE">
        <w:rPr>
          <w:rStyle w:val="Bodytext285pt"/>
          <w:rFonts w:eastAsia="Century Schoolbook"/>
          <w:i/>
          <w:sz w:val="24"/>
          <w:szCs w:val="24"/>
        </w:rPr>
        <w:t>15 cm) şi cel puţin pe feţele agregatelor structurale şi orizont Cca sau concentrări de pudră friabilă de CaCO</w:t>
      </w:r>
      <w:r w:rsidRPr="009E50EE">
        <w:rPr>
          <w:rStyle w:val="Bodytext285pt"/>
          <w:rFonts w:eastAsia="Century Schoolbook"/>
          <w:i/>
          <w:sz w:val="24"/>
          <w:szCs w:val="24"/>
          <w:vertAlign w:val="subscript"/>
        </w:rPr>
        <w:t>3</w:t>
      </w:r>
      <w:r w:rsidRPr="009E50EE">
        <w:rPr>
          <w:rStyle w:val="Bodytext285pt"/>
          <w:rFonts w:eastAsia="Century Schoolbook"/>
          <w:i/>
          <w:sz w:val="24"/>
          <w:szCs w:val="24"/>
        </w:rPr>
        <w:t xml:space="preserve"> (carbonaţi secundari) în primii 125 cm.</w:t>
      </w:r>
    </w:p>
    <w:p w14:paraId="15A5A72E"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0F0B5CAA"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80311E">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Cca</w:t>
      </w:r>
    </w:p>
    <w:p w14:paraId="41EEAE24" w14:textId="77777777" w:rsidR="002924FF" w:rsidRPr="0080311E" w:rsidRDefault="002924FF" w:rsidP="002924FF">
      <w:pPr>
        <w:spacing w:after="0" w:line="360" w:lineRule="auto"/>
        <w:jc w:val="center"/>
        <w:rPr>
          <w:rFonts w:ascii="Times New Roman" w:eastAsiaTheme="minorEastAsia" w:hAnsi="Times New Roman" w:cs="Times New Roman"/>
          <w:b/>
          <w:i/>
          <w:iCs/>
          <w:sz w:val="24"/>
          <w:szCs w:val="24"/>
          <w:lang w:val="ro-RO"/>
        </w:rPr>
      </w:pPr>
    </w:p>
    <w:p w14:paraId="7C9B6062" w14:textId="77777777" w:rsidR="002924FF" w:rsidRPr="009E50EE"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vermic (CZ cb vm)</w:t>
      </w:r>
    </w:p>
    <w:p w14:paraId="6FCD907A" w14:textId="2AFA89C8" w:rsidR="002924FF" w:rsidRDefault="002924FF" w:rsidP="002924FF">
      <w:pPr>
        <w:spacing w:after="0" w:line="360" w:lineRule="auto"/>
        <w:ind w:firstLine="360"/>
        <w:jc w:val="both"/>
        <w:rPr>
          <w:rFonts w:ascii="Times New Roman" w:eastAsiaTheme="minorEastAsia" w:hAnsi="Times New Roman" w:cs="Times New Roman"/>
          <w:i/>
          <w:iCs/>
          <w:sz w:val="24"/>
          <w:szCs w:val="24"/>
          <w:lang w:val="ro-RO"/>
        </w:rPr>
      </w:pPr>
      <w:r w:rsidRPr="009E50E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9E50EE">
        <w:rPr>
          <w:rStyle w:val="Bodytext285pt"/>
          <w:rFonts w:eastAsia="Century Schoolbook"/>
          <w:i/>
          <w:sz w:val="24"/>
          <w:szCs w:val="24"/>
        </w:rPr>
        <w:t xml:space="preserve"> 2 la umed, orizont Bv având culori cu crome şi valori sub 3,5 la umed</w:t>
      </w:r>
      <w:r w:rsidRPr="009E50EE">
        <w:rPr>
          <w:rFonts w:ascii="Times New Roman" w:eastAsiaTheme="minorEastAsia" w:hAnsi="Times New Roman" w:cs="Times New Roman"/>
          <w:i/>
          <w:sz w:val="24"/>
          <w:szCs w:val="24"/>
          <w:lang w:val="ro-RO"/>
        </w:rPr>
        <w:t xml:space="preserve"> şi mai mici </w:t>
      </w:r>
      <w:r w:rsidR="00AA51A3">
        <w:rPr>
          <w:rFonts w:ascii="Times New Roman" w:eastAsiaTheme="minorEastAsia" w:hAnsi="Times New Roman" w:cs="Times New Roman"/>
          <w:i/>
          <w:sz w:val="24"/>
          <w:szCs w:val="24"/>
          <w:lang w:val="ro-RO"/>
        </w:rPr>
        <w:t>de</w:t>
      </w:r>
      <w:r w:rsidR="00AA51A3" w:rsidRPr="009E50EE">
        <w:rPr>
          <w:rFonts w:ascii="Times New Roman" w:eastAsiaTheme="minorEastAsia" w:hAnsi="Times New Roman" w:cs="Times New Roman"/>
          <w:i/>
          <w:sz w:val="24"/>
          <w:szCs w:val="24"/>
          <w:lang w:val="ro-RO"/>
        </w:rPr>
        <w:t xml:space="preserve"> </w:t>
      </w:r>
      <w:r w:rsidRPr="009E50EE">
        <w:rPr>
          <w:rFonts w:ascii="Times New Roman" w:eastAsiaTheme="minorEastAsia" w:hAnsi="Times New Roman" w:cs="Times New Roman"/>
          <w:i/>
          <w:sz w:val="24"/>
          <w:szCs w:val="24"/>
          <w:lang w:val="ro-RO"/>
        </w:rPr>
        <w:t>5,5 la materialul în stare uscată</w:t>
      </w:r>
      <w:r w:rsidRPr="009E50EE">
        <w:rPr>
          <w:rStyle w:val="Bodytext285pt"/>
          <w:rFonts w:eastAsia="Century Schoolbook"/>
          <w:i/>
          <w:sz w:val="24"/>
          <w:szCs w:val="24"/>
        </w:rPr>
        <w:t xml:space="preserve"> cel puţin în partea superioară (pe cca 10</w:t>
      </w:r>
      <w:r w:rsidR="00AA51A3">
        <w:rPr>
          <w:rStyle w:val="Bodytext285pt"/>
          <w:rFonts w:eastAsia="Century Schoolbook"/>
          <w:i/>
          <w:sz w:val="24"/>
          <w:szCs w:val="24"/>
        </w:rPr>
        <w:t xml:space="preserve"> – </w:t>
      </w:r>
      <w:r w:rsidRPr="009E50EE">
        <w:rPr>
          <w:rStyle w:val="Bodytext285pt"/>
          <w:rFonts w:eastAsia="Century Schoolbook"/>
          <w:i/>
          <w:sz w:val="24"/>
          <w:szCs w:val="24"/>
        </w:rPr>
        <w:t>15 cm) şi cel puţin pe feţele agregatelor structurale şi orizont Cca sau concentrări de pudră friabilă de CaCO</w:t>
      </w:r>
      <w:r w:rsidRPr="009E50EE">
        <w:rPr>
          <w:rStyle w:val="Bodytext285pt"/>
          <w:rFonts w:eastAsia="Century Schoolbook"/>
          <w:i/>
          <w:sz w:val="24"/>
          <w:szCs w:val="24"/>
          <w:vertAlign w:val="subscript"/>
        </w:rPr>
        <w:t>3</w:t>
      </w:r>
      <w:r w:rsidRPr="009E50E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sidR="00122894">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 xml:space="preserve">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14:paraId="3C2C8258"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129144B6" w14:textId="77777777" w:rsidR="002924FF" w:rsidRPr="0080311E"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80311E">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Cca</w:t>
      </w:r>
    </w:p>
    <w:p w14:paraId="6A05AC51" w14:textId="77777777" w:rsidR="002924FF" w:rsidRPr="00186E59" w:rsidRDefault="002924FF" w:rsidP="002924FF">
      <w:pPr>
        <w:pStyle w:val="ListParagraph"/>
        <w:numPr>
          <w:ilvl w:val="0"/>
          <w:numId w:val="3"/>
        </w:numPr>
        <w:spacing w:after="0" w:line="360" w:lineRule="auto"/>
        <w:jc w:val="both"/>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i/>
          <w:iCs/>
          <w:sz w:val="24"/>
          <w:szCs w:val="24"/>
          <w:lang w:val="ro-RO"/>
        </w:rPr>
        <w:t>Cernoziom cambic batigleic (CZ cb.dg)</w:t>
      </w:r>
    </w:p>
    <w:p w14:paraId="76B09416" w14:textId="1E8C8E5B" w:rsidR="002924FF" w:rsidRPr="00186E59" w:rsidRDefault="002924FF" w:rsidP="002924FF">
      <w:pPr>
        <w:spacing w:after="0" w:line="360" w:lineRule="auto"/>
        <w:ind w:firstLine="360"/>
        <w:jc w:val="both"/>
        <w:rPr>
          <w:rFonts w:ascii="Times New Roman" w:eastAsiaTheme="minorEastAsia" w:hAnsi="Times New Roman" w:cs="Times New Roman"/>
          <w:b/>
          <w:bCs/>
          <w:i/>
          <w:iCs/>
          <w:sz w:val="24"/>
          <w:szCs w:val="24"/>
          <w:lang w:val="ro-RO"/>
        </w:rPr>
      </w:pPr>
      <w:r w:rsidRPr="00186E59">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86E59">
        <w:rPr>
          <w:rStyle w:val="Bodytext285pt"/>
          <w:rFonts w:eastAsia="Century Schoolbook"/>
          <w:i/>
          <w:sz w:val="24"/>
          <w:szCs w:val="24"/>
        </w:rPr>
        <w:t xml:space="preserve"> 2 la umed, orizont Bv având culori cu crome şi valori sub 3,5 la umed</w:t>
      </w:r>
      <w:r w:rsidRPr="00186E59">
        <w:rPr>
          <w:rFonts w:ascii="Times New Roman" w:eastAsiaTheme="minorEastAsia" w:hAnsi="Times New Roman" w:cs="Times New Roman"/>
          <w:i/>
          <w:sz w:val="24"/>
          <w:szCs w:val="24"/>
          <w:lang w:val="ro-RO"/>
        </w:rPr>
        <w:t xml:space="preserve"> şi mai mici </w:t>
      </w:r>
      <w:r w:rsidR="00B27925">
        <w:rPr>
          <w:rFonts w:ascii="Times New Roman" w:eastAsiaTheme="minorEastAsia" w:hAnsi="Times New Roman" w:cs="Times New Roman"/>
          <w:i/>
          <w:sz w:val="24"/>
          <w:szCs w:val="24"/>
          <w:lang w:val="ro-RO"/>
        </w:rPr>
        <w:t>de</w:t>
      </w:r>
      <w:r w:rsidR="00B27925" w:rsidRPr="00186E59">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5,5 la materialul în stare uscată</w:t>
      </w:r>
      <w:r w:rsidRPr="00186E59">
        <w:rPr>
          <w:rStyle w:val="Bodytext285pt"/>
          <w:rFonts w:eastAsia="Century Schoolbook"/>
          <w:i/>
          <w:sz w:val="24"/>
          <w:szCs w:val="24"/>
        </w:rPr>
        <w:t xml:space="preserve"> cel puţin în partea superioară (pe cca 10</w:t>
      </w:r>
      <w:r w:rsidR="00B27925">
        <w:rPr>
          <w:rStyle w:val="Bodytext285pt"/>
          <w:rFonts w:eastAsia="Century Schoolbook"/>
          <w:i/>
          <w:sz w:val="24"/>
          <w:szCs w:val="24"/>
        </w:rPr>
        <w:t xml:space="preserve"> – </w:t>
      </w:r>
      <w:r w:rsidRPr="00186E59">
        <w:rPr>
          <w:rStyle w:val="Bodytext285pt"/>
          <w:rFonts w:eastAsia="Century Schoolbook"/>
          <w:i/>
          <w:sz w:val="24"/>
          <w:szCs w:val="24"/>
        </w:rPr>
        <w:t>15 cm) şi cel puţin pe feţele agregatelor structurale şi orizont Cca sau concentrări de pudră friabilă de CaCO</w:t>
      </w:r>
      <w:r w:rsidRPr="00186E59">
        <w:rPr>
          <w:rStyle w:val="Bodytext285pt"/>
          <w:rFonts w:eastAsia="Century Schoolbook"/>
          <w:i/>
          <w:sz w:val="24"/>
          <w:szCs w:val="24"/>
          <w:vertAlign w:val="subscript"/>
        </w:rPr>
        <w:t>3</w:t>
      </w:r>
      <w:r w:rsidRPr="00186E59">
        <w:rPr>
          <w:rStyle w:val="Bodytext285pt"/>
          <w:rFonts w:eastAsia="Century Schoolbook"/>
          <w:i/>
          <w:sz w:val="24"/>
          <w:szCs w:val="24"/>
        </w:rPr>
        <w:t xml:space="preserve"> (carbonaţi secundari) în primii 125 cm</w:t>
      </w:r>
      <w:r w:rsidRPr="00186E59">
        <w:rPr>
          <w:rFonts w:ascii="Times New Roman" w:eastAsiaTheme="minorEastAsia" w:hAnsi="Times New Roman" w:cs="Times New Roman"/>
          <w:b/>
          <w:bCs/>
          <w:i/>
          <w:iCs/>
          <w:sz w:val="24"/>
          <w:szCs w:val="24"/>
          <w:lang w:val="ro-RO"/>
        </w:rPr>
        <w:t xml:space="preserve"> </w:t>
      </w:r>
      <w:r w:rsidRPr="00186E59">
        <w:rPr>
          <w:rFonts w:ascii="Times New Roman" w:eastAsiaTheme="minorEastAsia" w:hAnsi="Times New Roman" w:cs="Times New Roman"/>
          <w:i/>
          <w:sz w:val="24"/>
          <w:szCs w:val="24"/>
          <w:lang w:val="ro-RO"/>
        </w:rPr>
        <w:t xml:space="preserve">şi orizont gleic de reducere (Gr) începând în intervalul 100 </w:t>
      </w:r>
      <w:r w:rsidR="00C57EC0">
        <w:rPr>
          <w:rFonts w:ascii="Times New Roman" w:eastAsiaTheme="minorEastAsia" w:hAnsi="Times New Roman" w:cs="Times New Roman"/>
          <w:i/>
          <w:sz w:val="24"/>
          <w:szCs w:val="24"/>
          <w:lang w:val="ro-RO"/>
        </w:rPr>
        <w:t>–</w:t>
      </w:r>
      <w:r w:rsidRPr="00186E59">
        <w:rPr>
          <w:rFonts w:ascii="Times New Roman" w:eastAsiaTheme="minorEastAsia" w:hAnsi="Times New Roman" w:cs="Times New Roman"/>
          <w:i/>
          <w:sz w:val="24"/>
          <w:szCs w:val="24"/>
          <w:lang w:val="ro-RO"/>
        </w:rPr>
        <w:t xml:space="preserve"> 200 cm adâncime ai profilului.</w:t>
      </w:r>
    </w:p>
    <w:p w14:paraId="6F2E0913"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541F0C1F"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4620E298"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14:paraId="76A1B92E" w14:textId="77777777" w:rsidR="002924FF" w:rsidRPr="00431604" w:rsidRDefault="002924FF" w:rsidP="002924FF">
      <w:pPr>
        <w:pStyle w:val="ListParagraph"/>
        <w:numPr>
          <w:ilvl w:val="0"/>
          <w:numId w:val="3"/>
        </w:numPr>
        <w:spacing w:after="0" w:line="360" w:lineRule="auto"/>
        <w:jc w:val="both"/>
        <w:rPr>
          <w:rFonts w:ascii="Times New Roman" w:eastAsiaTheme="minorEastAsia" w:hAnsi="Times New Roman" w:cs="Times New Roman"/>
          <w:b/>
          <w:bCs/>
          <w:i/>
          <w:iCs/>
          <w:sz w:val="24"/>
          <w:szCs w:val="24"/>
          <w:lang w:val="ro-RO"/>
        </w:rPr>
      </w:pPr>
      <w:r w:rsidRPr="00431604">
        <w:rPr>
          <w:rFonts w:ascii="Times New Roman" w:eastAsiaTheme="minorEastAsia" w:hAnsi="Times New Roman" w:cs="Times New Roman"/>
          <w:b/>
          <w:i/>
          <w:iCs/>
          <w:sz w:val="24"/>
          <w:szCs w:val="24"/>
          <w:lang w:val="ro-RO"/>
        </w:rPr>
        <w:t>Cernoziom cambic batigleic vermic (CZ cb.dg. vm)</w:t>
      </w:r>
    </w:p>
    <w:p w14:paraId="354A235B" w14:textId="0EA3FFDD" w:rsidR="002924FF" w:rsidRDefault="002924FF" w:rsidP="002924FF">
      <w:pPr>
        <w:spacing w:after="0" w:line="360" w:lineRule="auto"/>
        <w:ind w:firstLine="360"/>
        <w:jc w:val="both"/>
        <w:rPr>
          <w:rFonts w:ascii="Times New Roman" w:eastAsiaTheme="minorEastAsia" w:hAnsi="Times New Roman" w:cs="Times New Roman"/>
          <w:i/>
          <w:iCs/>
          <w:sz w:val="24"/>
          <w:szCs w:val="24"/>
          <w:lang w:val="ro-RO"/>
        </w:rPr>
      </w:pPr>
      <w:r w:rsidRPr="002B65C4">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B65C4">
        <w:rPr>
          <w:rStyle w:val="Bodytext285pt"/>
          <w:rFonts w:eastAsia="Century Schoolbook"/>
          <w:i/>
          <w:sz w:val="24"/>
          <w:szCs w:val="24"/>
        </w:rPr>
        <w:t xml:space="preserve"> 2 la umed, orizont Bv având culori cu crome şi valori sub 3,5 la umed</w:t>
      </w:r>
      <w:r w:rsidRPr="002B65C4">
        <w:rPr>
          <w:rFonts w:ascii="Times New Roman" w:eastAsiaTheme="minorEastAsia" w:hAnsi="Times New Roman" w:cs="Times New Roman"/>
          <w:i/>
          <w:sz w:val="24"/>
          <w:szCs w:val="24"/>
          <w:lang w:val="ro-RO"/>
        </w:rPr>
        <w:t xml:space="preserve"> şi mai mici </w:t>
      </w:r>
      <w:r w:rsidR="00C57EC0">
        <w:rPr>
          <w:rFonts w:ascii="Times New Roman" w:eastAsiaTheme="minorEastAsia" w:hAnsi="Times New Roman" w:cs="Times New Roman"/>
          <w:i/>
          <w:sz w:val="24"/>
          <w:szCs w:val="24"/>
          <w:lang w:val="ro-RO"/>
        </w:rPr>
        <w:t>de</w:t>
      </w:r>
      <w:r w:rsidR="00C57EC0" w:rsidRPr="002B65C4">
        <w:rPr>
          <w:rFonts w:ascii="Times New Roman" w:eastAsiaTheme="minorEastAsia" w:hAnsi="Times New Roman" w:cs="Times New Roman"/>
          <w:i/>
          <w:sz w:val="24"/>
          <w:szCs w:val="24"/>
          <w:lang w:val="ro-RO"/>
        </w:rPr>
        <w:t xml:space="preserve"> </w:t>
      </w:r>
      <w:r w:rsidRPr="002B65C4">
        <w:rPr>
          <w:rFonts w:ascii="Times New Roman" w:eastAsiaTheme="minorEastAsia" w:hAnsi="Times New Roman" w:cs="Times New Roman"/>
          <w:i/>
          <w:sz w:val="24"/>
          <w:szCs w:val="24"/>
          <w:lang w:val="ro-RO"/>
        </w:rPr>
        <w:t xml:space="preserve">5,5 la </w:t>
      </w:r>
      <w:r w:rsidRPr="002B65C4">
        <w:rPr>
          <w:rFonts w:ascii="Times New Roman" w:eastAsiaTheme="minorEastAsia" w:hAnsi="Times New Roman" w:cs="Times New Roman"/>
          <w:i/>
          <w:sz w:val="24"/>
          <w:szCs w:val="24"/>
          <w:lang w:val="ro-RO"/>
        </w:rPr>
        <w:lastRenderedPageBreak/>
        <w:t>materialul în stare uscată</w:t>
      </w:r>
      <w:r w:rsidRPr="002B65C4">
        <w:rPr>
          <w:rStyle w:val="Bodytext285pt"/>
          <w:rFonts w:eastAsia="Century Schoolbook"/>
          <w:i/>
          <w:sz w:val="24"/>
          <w:szCs w:val="24"/>
        </w:rPr>
        <w:t xml:space="preserve"> cel puţin în partea superioară (pe cca 10</w:t>
      </w:r>
      <w:r w:rsidR="00C57EC0">
        <w:rPr>
          <w:rStyle w:val="Bodytext285pt"/>
          <w:rFonts w:eastAsia="Century Schoolbook"/>
          <w:i/>
          <w:sz w:val="24"/>
          <w:szCs w:val="24"/>
        </w:rPr>
        <w:t xml:space="preserve"> – </w:t>
      </w:r>
      <w:r w:rsidRPr="002B65C4">
        <w:rPr>
          <w:rStyle w:val="Bodytext285pt"/>
          <w:rFonts w:eastAsia="Century Schoolbook"/>
          <w:i/>
          <w:sz w:val="24"/>
          <w:szCs w:val="24"/>
        </w:rPr>
        <w:t>15 cm) şi cel puţin pe feţele agregatelor structurale şi orizont Cca sau concentrări de pudră friabilă de CaCO</w:t>
      </w:r>
      <w:r w:rsidRPr="002B65C4">
        <w:rPr>
          <w:rStyle w:val="Bodytext285pt"/>
          <w:rFonts w:eastAsia="Century Schoolbook"/>
          <w:i/>
          <w:sz w:val="24"/>
          <w:szCs w:val="24"/>
          <w:vertAlign w:val="subscript"/>
        </w:rPr>
        <w:t>3</w:t>
      </w:r>
      <w:r w:rsidRPr="002B65C4">
        <w:rPr>
          <w:rStyle w:val="Bodytext285pt"/>
          <w:rFonts w:eastAsia="Century Schoolbook"/>
          <w:i/>
          <w:sz w:val="24"/>
          <w:szCs w:val="24"/>
        </w:rPr>
        <w:t xml:space="preserve"> (carbonaţi secundari) în primii 125 cm</w:t>
      </w:r>
      <w:r w:rsidRPr="002B65C4">
        <w:rPr>
          <w:rFonts w:ascii="Times New Roman" w:eastAsiaTheme="minorEastAsia" w:hAnsi="Times New Roman" w:cs="Times New Roman"/>
          <w:b/>
          <w:bCs/>
          <w:i/>
          <w:iCs/>
          <w:sz w:val="24"/>
          <w:szCs w:val="24"/>
          <w:lang w:val="ro-RO"/>
        </w:rPr>
        <w:t xml:space="preserve"> </w:t>
      </w:r>
      <w:r w:rsidRPr="002B65C4">
        <w:rPr>
          <w:rFonts w:ascii="Times New Roman" w:eastAsiaTheme="minorEastAsia" w:hAnsi="Times New Roman" w:cs="Times New Roman"/>
          <w:i/>
          <w:sz w:val="24"/>
          <w:szCs w:val="24"/>
          <w:lang w:val="ro-RO"/>
        </w:rPr>
        <w:t xml:space="preserve">şi orizont gleic de reducere (Gr) începând în intervalul 100 </w:t>
      </w:r>
      <w:r w:rsidR="00C57EC0">
        <w:rPr>
          <w:rFonts w:ascii="Times New Roman" w:eastAsiaTheme="minorEastAsia" w:hAnsi="Times New Roman" w:cs="Times New Roman"/>
          <w:i/>
          <w:sz w:val="24"/>
          <w:szCs w:val="24"/>
          <w:lang w:val="ro-RO"/>
        </w:rPr>
        <w:t>–</w:t>
      </w:r>
      <w:r w:rsidRPr="002B65C4">
        <w:rPr>
          <w:rFonts w:ascii="Times New Roman" w:eastAsiaTheme="minorEastAsia" w:hAnsi="Times New Roman" w:cs="Times New Roman"/>
          <w:i/>
          <w:sz w:val="24"/>
          <w:szCs w:val="24"/>
          <w:lang w:val="ro-RO"/>
        </w:rPr>
        <w:t xml:space="preserve"> 200 cm adâncime ai profilului</w:t>
      </w:r>
      <w:r>
        <w:rPr>
          <w:rFonts w:ascii="Times New Roman" w:eastAsiaTheme="minorEastAsia" w:hAnsi="Times New Roman" w:cs="Times New Roman"/>
          <w:i/>
          <w:sz w:val="24"/>
          <w:szCs w:val="24"/>
          <w:lang w:val="ro-RO"/>
        </w:rPr>
        <w:t xml:space="preserve"> </w:t>
      </w:r>
      <w:r>
        <w:rPr>
          <w:rStyle w:val="Bodytext285pt"/>
          <w:rFonts w:eastAsia="Century Schoolbook"/>
          <w:i/>
          <w:sz w:val="24"/>
          <w:szCs w:val="24"/>
        </w:rPr>
        <w:t xml:space="preserve">şi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sidR="00122894">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 xml:space="preserve">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14:paraId="783B2775" w14:textId="77777777" w:rsidR="002924FF" w:rsidRPr="002B65C4" w:rsidRDefault="002924FF" w:rsidP="009C790C">
      <w:pPr>
        <w:pStyle w:val="ListParagraph"/>
        <w:numPr>
          <w:ilvl w:val="0"/>
          <w:numId w:val="3"/>
        </w:numPr>
        <w:spacing w:after="0" w:line="360" w:lineRule="auto"/>
        <w:jc w:val="both"/>
        <w:rPr>
          <w:rFonts w:ascii="Times New Roman" w:eastAsiaTheme="minorEastAsia" w:hAnsi="Times New Roman" w:cs="Times New Roman"/>
          <w:b/>
          <w:bCs/>
          <w:i/>
          <w:iCs/>
          <w:sz w:val="24"/>
          <w:szCs w:val="24"/>
          <w:lang w:val="ro-RO"/>
        </w:rPr>
      </w:pPr>
      <w:r w:rsidRPr="002B65C4">
        <w:rPr>
          <w:rFonts w:ascii="Times New Roman" w:eastAsiaTheme="minorEastAsia" w:hAnsi="Times New Roman" w:cs="Times New Roman"/>
          <w:b/>
          <w:i/>
          <w:iCs/>
          <w:sz w:val="24"/>
          <w:szCs w:val="24"/>
          <w:lang w:val="ro-RO"/>
        </w:rPr>
        <w:t>Cernoziom cambic batigleic</w:t>
      </w:r>
      <w:r>
        <w:rPr>
          <w:rFonts w:ascii="Times New Roman" w:eastAsiaTheme="minorEastAsia" w:hAnsi="Times New Roman" w:cs="Times New Roman"/>
          <w:b/>
          <w:i/>
          <w:iCs/>
          <w:sz w:val="24"/>
          <w:szCs w:val="24"/>
          <w:lang w:val="ro-RO"/>
        </w:rPr>
        <w:t xml:space="preserve"> salsodic</w:t>
      </w:r>
      <w:r w:rsidRPr="002B65C4">
        <w:rPr>
          <w:rFonts w:ascii="Times New Roman" w:eastAsiaTheme="minorEastAsia" w:hAnsi="Times New Roman" w:cs="Times New Roman"/>
          <w:b/>
          <w:i/>
          <w:iCs/>
          <w:sz w:val="24"/>
          <w:szCs w:val="24"/>
          <w:lang w:val="ro-RO"/>
        </w:rPr>
        <w:t xml:space="preserve"> (CZ cb.dg</w:t>
      </w:r>
      <w:r>
        <w:rPr>
          <w:rFonts w:ascii="Times New Roman" w:eastAsiaTheme="minorEastAsia" w:hAnsi="Times New Roman" w:cs="Times New Roman"/>
          <w:b/>
          <w:i/>
          <w:iCs/>
          <w:sz w:val="24"/>
          <w:szCs w:val="24"/>
          <w:lang w:val="ro-RO"/>
        </w:rPr>
        <w:t>.ss</w:t>
      </w:r>
      <w:r w:rsidRPr="002B65C4">
        <w:rPr>
          <w:rFonts w:ascii="Times New Roman" w:eastAsiaTheme="minorEastAsia" w:hAnsi="Times New Roman" w:cs="Times New Roman"/>
          <w:b/>
          <w:i/>
          <w:iCs/>
          <w:sz w:val="24"/>
          <w:szCs w:val="24"/>
          <w:lang w:val="ro-RO"/>
        </w:rPr>
        <w:t>)</w:t>
      </w:r>
    </w:p>
    <w:p w14:paraId="1065A5B3" w14:textId="5D55686C" w:rsidR="002924FF" w:rsidRDefault="002924FF" w:rsidP="00510A5F">
      <w:pPr>
        <w:spacing w:after="0" w:line="360" w:lineRule="auto"/>
        <w:ind w:firstLine="360"/>
        <w:jc w:val="both"/>
        <w:rPr>
          <w:rFonts w:ascii="Times New Roman" w:eastAsiaTheme="minorEastAsia" w:hAnsi="Times New Roman" w:cs="Times New Roman"/>
          <w:bCs/>
          <w:i/>
          <w:iCs/>
          <w:sz w:val="24"/>
          <w:szCs w:val="24"/>
          <w:lang w:val="ro-RO"/>
        </w:rPr>
      </w:pPr>
      <w:r w:rsidRPr="002B65C4">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B65C4">
        <w:rPr>
          <w:rStyle w:val="Bodytext285pt"/>
          <w:rFonts w:eastAsia="Century Schoolbook"/>
          <w:i/>
          <w:sz w:val="24"/>
          <w:szCs w:val="24"/>
        </w:rPr>
        <w:t xml:space="preserve"> 2 la umed, orizont Bv având culori cu crome şi valori sub 3,5 la umed</w:t>
      </w:r>
      <w:r w:rsidRPr="002B65C4">
        <w:rPr>
          <w:rFonts w:ascii="Times New Roman" w:eastAsiaTheme="minorEastAsia" w:hAnsi="Times New Roman" w:cs="Times New Roman"/>
          <w:i/>
          <w:sz w:val="24"/>
          <w:szCs w:val="24"/>
          <w:lang w:val="ro-RO"/>
        </w:rPr>
        <w:t xml:space="preserve"> şi mai mici </w:t>
      </w:r>
      <w:r w:rsidR="009C790C">
        <w:rPr>
          <w:rFonts w:ascii="Times New Roman" w:eastAsiaTheme="minorEastAsia" w:hAnsi="Times New Roman" w:cs="Times New Roman"/>
          <w:i/>
          <w:sz w:val="24"/>
          <w:szCs w:val="24"/>
          <w:lang w:val="ro-RO"/>
        </w:rPr>
        <w:t>de</w:t>
      </w:r>
      <w:r w:rsidR="009C790C" w:rsidRPr="002B65C4">
        <w:rPr>
          <w:rFonts w:ascii="Times New Roman" w:eastAsiaTheme="minorEastAsia" w:hAnsi="Times New Roman" w:cs="Times New Roman"/>
          <w:i/>
          <w:sz w:val="24"/>
          <w:szCs w:val="24"/>
          <w:lang w:val="ro-RO"/>
        </w:rPr>
        <w:t xml:space="preserve"> </w:t>
      </w:r>
      <w:r w:rsidRPr="002B65C4">
        <w:rPr>
          <w:rFonts w:ascii="Times New Roman" w:eastAsiaTheme="minorEastAsia" w:hAnsi="Times New Roman" w:cs="Times New Roman"/>
          <w:i/>
          <w:sz w:val="24"/>
          <w:szCs w:val="24"/>
          <w:lang w:val="ro-RO"/>
        </w:rPr>
        <w:t>5,5 la materialul în stare uscată</w:t>
      </w:r>
      <w:r w:rsidRPr="002B65C4">
        <w:rPr>
          <w:rStyle w:val="Bodytext285pt"/>
          <w:rFonts w:eastAsia="Century Schoolbook"/>
          <w:i/>
          <w:sz w:val="24"/>
          <w:szCs w:val="24"/>
        </w:rPr>
        <w:t xml:space="preserve"> cel puţin în partea superioară (pe cca 10</w:t>
      </w:r>
      <w:r w:rsidR="009C790C">
        <w:rPr>
          <w:rStyle w:val="Bodytext285pt"/>
          <w:rFonts w:eastAsia="Century Schoolbook"/>
          <w:i/>
          <w:sz w:val="24"/>
          <w:szCs w:val="24"/>
        </w:rPr>
        <w:t xml:space="preserve"> – </w:t>
      </w:r>
      <w:r w:rsidRPr="002B65C4">
        <w:rPr>
          <w:rStyle w:val="Bodytext285pt"/>
          <w:rFonts w:eastAsia="Century Schoolbook"/>
          <w:i/>
          <w:sz w:val="24"/>
          <w:szCs w:val="24"/>
        </w:rPr>
        <w:t>15 cm) şi cel puţin pe feţele agregatelor structurale şi orizont Cca sau concentrări de pudră friabilă de CaCO</w:t>
      </w:r>
      <w:r w:rsidRPr="002B65C4">
        <w:rPr>
          <w:rStyle w:val="Bodytext285pt"/>
          <w:rFonts w:eastAsia="Century Schoolbook"/>
          <w:i/>
          <w:sz w:val="24"/>
          <w:szCs w:val="24"/>
          <w:vertAlign w:val="subscript"/>
        </w:rPr>
        <w:t>3</w:t>
      </w:r>
      <w:r w:rsidRPr="002B65C4">
        <w:rPr>
          <w:rStyle w:val="Bodytext285pt"/>
          <w:rFonts w:eastAsia="Century Schoolbook"/>
          <w:i/>
          <w:sz w:val="24"/>
          <w:szCs w:val="24"/>
        </w:rPr>
        <w:t xml:space="preserve"> (carbonaţi secundari) în primii 125 cm</w:t>
      </w:r>
      <w:r w:rsidRPr="002B65C4">
        <w:rPr>
          <w:rFonts w:ascii="Times New Roman" w:eastAsiaTheme="minorEastAsia" w:hAnsi="Times New Roman" w:cs="Times New Roman"/>
          <w:b/>
          <w:bCs/>
          <w:i/>
          <w:iCs/>
          <w:sz w:val="24"/>
          <w:szCs w:val="24"/>
          <w:lang w:val="ro-RO"/>
        </w:rPr>
        <w:t xml:space="preserve"> </w:t>
      </w:r>
      <w:r w:rsidRPr="002B65C4">
        <w:rPr>
          <w:rFonts w:ascii="Times New Roman" w:eastAsiaTheme="minorEastAsia" w:hAnsi="Times New Roman" w:cs="Times New Roman"/>
          <w:i/>
          <w:sz w:val="24"/>
          <w:szCs w:val="24"/>
          <w:lang w:val="ro-RO"/>
        </w:rPr>
        <w:t xml:space="preserve">şi orizont gleic de reducere (Gr) începând în intervalul 100 </w:t>
      </w:r>
      <w:r w:rsidR="009C790C">
        <w:rPr>
          <w:rFonts w:ascii="Times New Roman" w:eastAsiaTheme="minorEastAsia" w:hAnsi="Times New Roman" w:cs="Times New Roman"/>
          <w:i/>
          <w:sz w:val="24"/>
          <w:szCs w:val="24"/>
          <w:lang w:val="ro-RO"/>
        </w:rPr>
        <w:t>–</w:t>
      </w:r>
      <w:r w:rsidRPr="002B65C4">
        <w:rPr>
          <w:rFonts w:ascii="Times New Roman" w:eastAsiaTheme="minorEastAsia" w:hAnsi="Times New Roman" w:cs="Times New Roman"/>
          <w:i/>
          <w:sz w:val="24"/>
          <w:szCs w:val="24"/>
          <w:lang w:val="ro-RO"/>
        </w:rPr>
        <w:t xml:space="preserve"> 200 cm adâncime ai profilului</w:t>
      </w:r>
      <w:r>
        <w:rPr>
          <w:rFonts w:ascii="Times New Roman" w:eastAsiaTheme="minorEastAsia" w:hAnsi="Times New Roman" w:cs="Times New Roman"/>
          <w:i/>
          <w:sz w:val="24"/>
          <w:szCs w:val="24"/>
          <w:lang w:val="ro-RO"/>
        </w:rPr>
        <w:t xml:space="preserve"> şi prezintă </w:t>
      </w:r>
      <w:r>
        <w:rPr>
          <w:rStyle w:val="Bodytext285pt"/>
          <w:rFonts w:eastAsia="Century Schoolbook"/>
          <w:i/>
          <w:sz w:val="24"/>
          <w:szCs w:val="24"/>
        </w:rPr>
        <w:t>caractere salinice şi sodice în acelaş</w:t>
      </w:r>
      <w:r w:rsidR="009C790C">
        <w:rPr>
          <w:rStyle w:val="Bodytext285pt"/>
          <w:rFonts w:eastAsia="Century Schoolbook"/>
          <w:i/>
          <w:sz w:val="24"/>
          <w:szCs w:val="24"/>
        </w:rPr>
        <w:t>i</w:t>
      </w:r>
      <w:r>
        <w:rPr>
          <w:rStyle w:val="Bodytext285pt"/>
          <w:rFonts w:eastAsia="Century Schoolbook"/>
          <w:i/>
          <w:sz w:val="24"/>
          <w:szCs w:val="24"/>
        </w:rPr>
        <w:t xml:space="preserve">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14:paraId="2692709D" w14:textId="77777777" w:rsidR="002924FF" w:rsidRPr="00A9467B"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A9467B">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cambic bati</w:t>
      </w:r>
      <w:r w:rsidRPr="00A9467B">
        <w:rPr>
          <w:rFonts w:ascii="Times New Roman" w:eastAsiaTheme="minorEastAsia" w:hAnsi="Times New Roman" w:cs="Times New Roman"/>
          <w:b/>
          <w:i/>
          <w:iCs/>
          <w:sz w:val="24"/>
          <w:szCs w:val="24"/>
          <w:lang w:val="ro-RO"/>
        </w:rPr>
        <w:t>gleic sodic (CZ</w:t>
      </w:r>
      <w:r>
        <w:rPr>
          <w:rFonts w:ascii="Times New Roman" w:eastAsiaTheme="minorEastAsia" w:hAnsi="Times New Roman" w:cs="Times New Roman"/>
          <w:b/>
          <w:i/>
          <w:iCs/>
          <w:sz w:val="24"/>
          <w:szCs w:val="24"/>
          <w:lang w:val="ro-RO"/>
        </w:rPr>
        <w:t xml:space="preserve"> cb.dg</w:t>
      </w:r>
      <w:r w:rsidRPr="00A9467B">
        <w:rPr>
          <w:rFonts w:ascii="Times New Roman" w:eastAsiaTheme="minorEastAsia" w:hAnsi="Times New Roman" w:cs="Times New Roman"/>
          <w:b/>
          <w:i/>
          <w:iCs/>
          <w:sz w:val="24"/>
          <w:szCs w:val="24"/>
          <w:lang w:val="ro-RO"/>
        </w:rPr>
        <w:t>.ac)</w:t>
      </w:r>
    </w:p>
    <w:p w14:paraId="5AF6ED6F" w14:textId="333E46C3" w:rsidR="002924FF" w:rsidRDefault="002924FF" w:rsidP="002924FF">
      <w:pPr>
        <w:spacing w:after="0" w:line="360" w:lineRule="auto"/>
        <w:ind w:firstLine="360"/>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batigleic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(orizontul Gr</w:t>
      </w:r>
      <w:r w:rsidR="00122894">
        <w:rPr>
          <w:rFonts w:ascii="Times New Roman" w:eastAsiaTheme="minorEastAsia" w:hAnsi="Times New Roman" w:cs="Times New Roman"/>
          <w:bCs/>
          <w:i/>
          <w:iCs/>
          <w:sz w:val="24"/>
          <w:szCs w:val="24"/>
          <w:lang w:val="ro-RO"/>
        </w:rPr>
        <w:t xml:space="preserve"> </w:t>
      </w:r>
      <w:r w:rsidRPr="002B65C4">
        <w:rPr>
          <w:rFonts w:ascii="Times New Roman" w:eastAsiaTheme="minorEastAsia" w:hAnsi="Times New Roman" w:cs="Times New Roman"/>
          <w:i/>
          <w:sz w:val="24"/>
          <w:szCs w:val="24"/>
          <w:lang w:val="ro-RO"/>
        </w:rPr>
        <w:t xml:space="preserve">începând în intervalul 100 </w:t>
      </w:r>
      <w:r w:rsidR="009C790C">
        <w:rPr>
          <w:rFonts w:ascii="Times New Roman" w:eastAsiaTheme="minorEastAsia" w:hAnsi="Times New Roman" w:cs="Times New Roman"/>
          <w:i/>
          <w:sz w:val="24"/>
          <w:szCs w:val="24"/>
          <w:lang w:val="ro-RO"/>
        </w:rPr>
        <w:t>–</w:t>
      </w:r>
      <w:r w:rsidRPr="002B65C4">
        <w:rPr>
          <w:rFonts w:ascii="Times New Roman" w:eastAsiaTheme="minorEastAsia" w:hAnsi="Times New Roman" w:cs="Times New Roman"/>
          <w:i/>
          <w:sz w:val="24"/>
          <w:szCs w:val="24"/>
          <w:lang w:val="ro-RO"/>
        </w:rPr>
        <w:t xml:space="preserve"> 200 cm adâncime ai profilului</w:t>
      </w:r>
      <w:r>
        <w:rPr>
          <w:rFonts w:ascii="Times New Roman" w:eastAsiaTheme="minorEastAsia" w:hAnsi="Times New Roman" w:cs="Times New Roman"/>
          <w:bCs/>
          <w:i/>
          <w:iCs/>
          <w:sz w:val="24"/>
          <w:szCs w:val="24"/>
          <w:lang w:val="ro-RO"/>
        </w:rPr>
        <w:t>)</w:t>
      </w:r>
      <w:r>
        <w:rPr>
          <w:rFonts w:ascii="Times New Roman" w:eastAsiaTheme="minorEastAsia" w:hAnsi="Times New Roman" w:cs="Times New Roman"/>
          <w:i/>
          <w:sz w:val="24"/>
          <w:szCs w:val="24"/>
          <w:lang w:val="ro-RO"/>
        </w:rPr>
        <w:t>,</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14:paraId="4DFF9038"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604C8677"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72CF6010"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ac</w:t>
      </w:r>
    </w:p>
    <w:p w14:paraId="18A5480A"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17C975C9"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ac</w:t>
      </w:r>
    </w:p>
    <w:p w14:paraId="26B864CE"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CcaGoxna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0B0002F0"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na</w:t>
      </w:r>
    </w:p>
    <w:p w14:paraId="1A7D6B56"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p>
    <w:p w14:paraId="588B73EB" w14:textId="77777777" w:rsidR="002924FF" w:rsidRPr="00457DC6" w:rsidRDefault="002924FF" w:rsidP="002924FF">
      <w:pPr>
        <w:pStyle w:val="ListParagraph"/>
        <w:numPr>
          <w:ilvl w:val="0"/>
          <w:numId w:val="3"/>
        </w:numPr>
        <w:spacing w:after="0" w:line="360" w:lineRule="auto"/>
        <w:rPr>
          <w:rStyle w:val="Bodytext285pt"/>
          <w:rFonts w:eastAsia="Century Schoolbook"/>
          <w:b/>
          <w:bCs/>
          <w:i/>
          <w:sz w:val="24"/>
          <w:szCs w:val="24"/>
        </w:rPr>
      </w:pPr>
      <w:r w:rsidRPr="00457DC6">
        <w:rPr>
          <w:rStyle w:val="Bodytext285pt"/>
          <w:rFonts w:eastAsia="Century Schoolbook"/>
          <w:b/>
          <w:bCs/>
          <w:i/>
          <w:sz w:val="24"/>
          <w:szCs w:val="24"/>
        </w:rPr>
        <w:t xml:space="preserve">Cernoziom </w:t>
      </w:r>
      <w:r>
        <w:rPr>
          <w:rStyle w:val="Bodytext285pt"/>
          <w:rFonts w:eastAsia="Century Schoolbook"/>
          <w:b/>
          <w:bCs/>
          <w:i/>
          <w:sz w:val="24"/>
          <w:szCs w:val="24"/>
        </w:rPr>
        <w:t xml:space="preserve">cambic </w:t>
      </w:r>
      <w:r w:rsidRPr="00457DC6">
        <w:rPr>
          <w:rStyle w:val="Bodytext285pt"/>
          <w:rFonts w:eastAsia="Century Schoolbook"/>
          <w:b/>
          <w:bCs/>
          <w:i/>
          <w:sz w:val="24"/>
          <w:szCs w:val="24"/>
        </w:rPr>
        <w:t>clinogleic (CZcb.cl)</w:t>
      </w:r>
    </w:p>
    <w:p w14:paraId="78EAE89E" w14:textId="27D0E355" w:rsidR="002924FF" w:rsidRPr="00020B5A" w:rsidRDefault="002924FF" w:rsidP="00510A5F">
      <w:pPr>
        <w:spacing w:after="0" w:line="360" w:lineRule="auto"/>
        <w:ind w:firstLine="360"/>
        <w:jc w:val="both"/>
        <w:rPr>
          <w:rStyle w:val="Bodytext285pt"/>
          <w:rFonts w:eastAsia="Century Schoolbook"/>
          <w:b/>
          <w:bCs/>
          <w:i/>
          <w:sz w:val="24"/>
          <w:szCs w:val="24"/>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EE5D12">
        <w:rPr>
          <w:rStyle w:val="Bodytext285pt"/>
          <w:rFonts w:eastAsia="Century Schoolbook"/>
          <w:i/>
          <w:sz w:val="24"/>
          <w:szCs w:val="24"/>
        </w:rPr>
        <w:t xml:space="preserve"> având culori cu crome şi valori sub 3,5 (la umed) cel puţin în partea superioară (pe cca 10</w:t>
      </w:r>
      <w:r w:rsidR="009C790C">
        <w:rPr>
          <w:rStyle w:val="Bodytext285pt"/>
          <w:rFonts w:eastAsia="Century Schoolbook"/>
          <w:i/>
          <w:sz w:val="24"/>
          <w:szCs w:val="24"/>
        </w:rPr>
        <w:t xml:space="preserve"> – </w:t>
      </w:r>
      <w:r w:rsidRPr="00EE5D12">
        <w:rPr>
          <w:rStyle w:val="Bodytext285pt"/>
          <w:rFonts w:eastAsia="Century Schoolbook"/>
          <w:i/>
          <w:sz w:val="24"/>
          <w:szCs w:val="24"/>
        </w:rPr>
        <w:t>15 cm) şi cel puţin pe feţele agregatelor structurale</w:t>
      </w:r>
      <w:r w:rsidR="009C790C">
        <w:rPr>
          <w:rStyle w:val="Bodytext285pt"/>
          <w:rFonts w:eastAsia="Century Schoolbook"/>
          <w:i/>
          <w:sz w:val="24"/>
          <w:szCs w:val="24"/>
        </w:rPr>
        <w:t>,</w:t>
      </w:r>
      <w:r w:rsidRPr="00EE5D12">
        <w:rPr>
          <w:rStyle w:val="Bodytext285pt"/>
          <w:rFonts w:eastAsia="Century Schoolbook"/>
          <w:i/>
          <w:sz w:val="24"/>
          <w:szCs w:val="24"/>
        </w:rPr>
        <w:t xml:space="preserve"> şi 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w:t>
      </w:r>
      <w:r>
        <w:rPr>
          <w:rStyle w:val="Bodytext285pt"/>
          <w:rFonts w:eastAsia="Century Schoolbook"/>
          <w:i/>
          <w:sz w:val="24"/>
          <w:szCs w:val="24"/>
        </w:rPr>
        <w:t>, cu exces temporar de apă provenit din precipitaţii şi/sau izvoare de coastă şi/sau din infiltraţiile laterale prin orizonturile profilului de sol situat pe versant şi prezintă orizont w începând în 0 – 50 cm şi orizont Gox începând în 0 – 150 cm.</w:t>
      </w:r>
    </w:p>
    <w:p w14:paraId="66EAE4F7"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5C5EC367"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14:paraId="3A7B20EF"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14:paraId="20AB347D" w14:textId="77777777" w:rsidR="002924FF" w:rsidRPr="00856E27"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litic (CZ cb.li)</w:t>
      </w:r>
    </w:p>
    <w:p w14:paraId="630953B5" w14:textId="1C72A9D5" w:rsidR="002924FF" w:rsidRPr="00856E27"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856E27">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856E27">
        <w:rPr>
          <w:rStyle w:val="Bodytext285pt"/>
          <w:rFonts w:eastAsia="Century Schoolbook"/>
          <w:i/>
          <w:sz w:val="24"/>
          <w:szCs w:val="24"/>
        </w:rPr>
        <w:t xml:space="preserve"> 2 la umed, orizont</w:t>
      </w:r>
      <w:r>
        <w:rPr>
          <w:rStyle w:val="Bodytext285pt"/>
          <w:rFonts w:eastAsia="Century Schoolbook"/>
          <w:i/>
          <w:sz w:val="24"/>
          <w:szCs w:val="24"/>
        </w:rPr>
        <w:t xml:space="preserve"> Bv slab format, orizontul Bv</w:t>
      </w:r>
      <w:r w:rsidRPr="00856E27">
        <w:rPr>
          <w:rStyle w:val="Bodytext285pt"/>
          <w:rFonts w:eastAsia="Century Schoolbook"/>
          <w:i/>
          <w:sz w:val="24"/>
          <w:szCs w:val="24"/>
        </w:rPr>
        <w:t xml:space="preserve"> având culori cu crome şi valori sub 3,5 (la umed) cel puţin în partea superioară (pe cca 10</w:t>
      </w:r>
      <w:r w:rsidR="003461E0">
        <w:rPr>
          <w:rStyle w:val="Bodytext285pt"/>
          <w:rFonts w:eastAsia="Century Schoolbook"/>
          <w:i/>
          <w:sz w:val="24"/>
          <w:szCs w:val="24"/>
        </w:rPr>
        <w:t xml:space="preserve"> – </w:t>
      </w:r>
      <w:r w:rsidRPr="00856E27">
        <w:rPr>
          <w:rStyle w:val="Bodytext285pt"/>
          <w:rFonts w:eastAsia="Century Schoolbook"/>
          <w:i/>
          <w:sz w:val="24"/>
          <w:szCs w:val="24"/>
        </w:rPr>
        <w:t>15 cm) şi cel puţin pe feţele agregatelor structurale,</w:t>
      </w:r>
      <w:r>
        <w:rPr>
          <w:rStyle w:val="Bodytext285pt"/>
          <w:rFonts w:eastAsia="Century Schoolbook"/>
          <w:i/>
          <w:sz w:val="24"/>
          <w:szCs w:val="24"/>
        </w:rPr>
        <w:t xml:space="preserve"> orizont km în primii 50 cm, rocă</w:t>
      </w:r>
      <w:r w:rsidR="00122894">
        <w:rPr>
          <w:rStyle w:val="Bodytext285pt"/>
          <w:rFonts w:eastAsia="Century Schoolbook"/>
          <w:i/>
          <w:sz w:val="24"/>
          <w:szCs w:val="24"/>
        </w:rPr>
        <w:t xml:space="preserve"> </w:t>
      </w:r>
      <w:r w:rsidRPr="00856E27">
        <w:rPr>
          <w:rStyle w:val="Bodytext285pt"/>
          <w:rFonts w:eastAsia="Century Schoolbook"/>
          <w:i/>
          <w:sz w:val="24"/>
          <w:szCs w:val="24"/>
        </w:rPr>
        <w:t>compactă</w:t>
      </w:r>
      <w:r>
        <w:rPr>
          <w:rStyle w:val="Bodytext285pt"/>
          <w:rFonts w:eastAsia="Century Schoolbook"/>
          <w:i/>
          <w:sz w:val="24"/>
          <w:szCs w:val="24"/>
        </w:rPr>
        <w:t>,</w:t>
      </w:r>
      <w:r w:rsidRPr="00856E27">
        <w:rPr>
          <w:rStyle w:val="Bodytext285pt"/>
          <w:rFonts w:eastAsia="Century Schoolbook"/>
          <w:i/>
          <w:sz w:val="24"/>
          <w:szCs w:val="24"/>
        </w:rPr>
        <w:t xml:space="preserve"> consolidată</w:t>
      </w:r>
      <w:r w:rsidR="00122894">
        <w:rPr>
          <w:rStyle w:val="Bodytext285pt"/>
          <w:rFonts w:eastAsia="Century Schoolbook"/>
          <w:i/>
          <w:sz w:val="24"/>
          <w:szCs w:val="24"/>
        </w:rPr>
        <w:t xml:space="preserve"> </w:t>
      </w:r>
      <w:r w:rsidRPr="00856E27">
        <w:rPr>
          <w:rStyle w:val="Bodytext285pt"/>
          <w:rFonts w:eastAsia="Century Schoolbook"/>
          <w:i/>
          <w:sz w:val="24"/>
          <w:szCs w:val="24"/>
        </w:rPr>
        <w:t xml:space="preserve">continuă la baza profilului (orizont Rn), rocă fisurată inclusiv pietrişuri (RP), </w:t>
      </w:r>
      <w:r w:rsidRPr="00856E27">
        <w:rPr>
          <w:rFonts w:ascii="Times New Roman" w:eastAsiaTheme="minorEastAsia" w:hAnsi="Times New Roman" w:cs="Times New Roman"/>
          <w:i/>
          <w:sz w:val="24"/>
          <w:szCs w:val="24"/>
          <w:lang w:val="ro-RO"/>
        </w:rPr>
        <w:t>orizontul R având limita superioară în inte</w:t>
      </w:r>
      <w:r>
        <w:rPr>
          <w:rFonts w:ascii="Times New Roman" w:eastAsiaTheme="minorEastAsia" w:hAnsi="Times New Roman" w:cs="Times New Roman"/>
          <w:i/>
          <w:sz w:val="24"/>
          <w:szCs w:val="24"/>
          <w:lang w:val="ro-RO"/>
        </w:rPr>
        <w:t xml:space="preserve">rvalul 25 </w:t>
      </w:r>
      <w:r w:rsidR="003461E0">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50 cm ai profilului şi orizont km în intervalul 25 – 50 cm.</w:t>
      </w:r>
    </w:p>
    <w:p w14:paraId="77DD3EB6" w14:textId="77777777" w:rsidR="002924FF" w:rsidRPr="00856E27"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856E27">
        <w:rPr>
          <w:rFonts w:ascii="Times New Roman" w:eastAsiaTheme="minorEastAsia" w:hAnsi="Times New Roman" w:cs="Times New Roman"/>
          <w:i/>
          <w:iCs/>
          <w:sz w:val="24"/>
          <w:szCs w:val="24"/>
          <w:lang w:val="ro-RO"/>
        </w:rPr>
        <w:t>Succesiune de orizonturi:</w:t>
      </w:r>
    </w:p>
    <w:p w14:paraId="7DBBC4E6" w14:textId="77777777" w:rsidR="002924FF" w:rsidRPr="0080311E"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80311E">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R</w:t>
      </w:r>
    </w:p>
    <w:p w14:paraId="277DA444" w14:textId="77777777" w:rsidR="002924FF" w:rsidRPr="00856E27"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rendzinic (CZ cb.rz)</w:t>
      </w:r>
    </w:p>
    <w:p w14:paraId="1A139029" w14:textId="14FCA8E2" w:rsidR="002924FF" w:rsidRPr="00235CE2"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235CE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35CE2">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Pr="00235CE2">
        <w:rPr>
          <w:rStyle w:val="Bodytext285pt"/>
          <w:rFonts w:eastAsia="Century Schoolbook"/>
          <w:i/>
          <w:sz w:val="24"/>
          <w:szCs w:val="24"/>
        </w:rPr>
        <w:t xml:space="preserve"> având culori cu crome şi valori sub 3,5 (la umed) cel puţin în partea superioară (pe cca 10</w:t>
      </w:r>
      <w:r w:rsidR="003461E0">
        <w:rPr>
          <w:rStyle w:val="Bodytext285pt"/>
          <w:rFonts w:eastAsia="Century Schoolbook"/>
          <w:i/>
          <w:sz w:val="24"/>
          <w:szCs w:val="24"/>
        </w:rPr>
        <w:t xml:space="preserve"> – </w:t>
      </w:r>
      <w:r w:rsidRPr="00235CE2">
        <w:rPr>
          <w:rStyle w:val="Bodytext285pt"/>
          <w:rFonts w:eastAsia="Century Schoolbook"/>
          <w:i/>
          <w:sz w:val="24"/>
          <w:szCs w:val="24"/>
        </w:rPr>
        <w:t xml:space="preserve">15 cm) şi cel puţin pe feţele agregatelor structurale, orizont km (carbonaţi secundari sub forme friabile </w:t>
      </w:r>
      <m:oMath>
        <m:r>
          <w:rPr>
            <w:rStyle w:val="Bodytext285pt"/>
            <w:rFonts w:ascii="Cambria Math" w:eastAsia="Century Schoolbook" w:hAnsi="Cambria Math"/>
            <w:sz w:val="24"/>
            <w:szCs w:val="24"/>
          </w:rPr>
          <m:t>&gt;</m:t>
        </m:r>
      </m:oMath>
      <w:r w:rsidRPr="00235CE2">
        <w:rPr>
          <w:rStyle w:val="Bodytext285pt"/>
          <w:rFonts w:eastAsia="Century Schoolbook"/>
          <w:i/>
          <w:sz w:val="24"/>
          <w:szCs w:val="24"/>
        </w:rPr>
        <w:t>1%), la baza profilului orizont Rrz (</w:t>
      </w:r>
      <w:r w:rsidRPr="00235CE2">
        <w:rPr>
          <w:rFonts w:ascii="Times New Roman" w:eastAsiaTheme="minorEastAsia" w:hAnsi="Times New Roman" w:cs="Times New Roman"/>
          <w:i/>
          <w:sz w:val="24"/>
          <w:szCs w:val="24"/>
          <w:lang w:val="ro-RO"/>
        </w:rPr>
        <w:t>format din materiale scheletice calcarifere – MK sau materiale erubazice – ME),</w:t>
      </w:r>
      <w:r w:rsidRPr="00235CE2">
        <w:rPr>
          <w:rStyle w:val="Bodytext285pt"/>
          <w:rFonts w:eastAsia="Century Schoolbook"/>
          <w:i/>
          <w:sz w:val="24"/>
          <w:szCs w:val="24"/>
        </w:rPr>
        <w:t xml:space="preserve"> </w:t>
      </w:r>
      <w:r w:rsidRPr="00235CE2">
        <w:rPr>
          <w:rFonts w:ascii="Times New Roman" w:eastAsiaTheme="minorEastAsia" w:hAnsi="Times New Roman" w:cs="Times New Roman"/>
          <w:i/>
          <w:sz w:val="24"/>
          <w:szCs w:val="24"/>
          <w:lang w:val="ro-RO"/>
        </w:rPr>
        <w:t>orizontulul Rrz apa</w:t>
      </w:r>
      <w:r>
        <w:rPr>
          <w:rFonts w:ascii="Times New Roman" w:eastAsiaTheme="minorEastAsia" w:hAnsi="Times New Roman" w:cs="Times New Roman"/>
          <w:i/>
          <w:sz w:val="24"/>
          <w:szCs w:val="24"/>
          <w:lang w:val="ro-RO"/>
        </w:rPr>
        <w:t>re la adâncimi cuprinse între 50</w:t>
      </w:r>
      <w:r w:rsidRPr="00235CE2">
        <w:rPr>
          <w:rFonts w:ascii="Times New Roman" w:eastAsiaTheme="minorEastAsia" w:hAnsi="Times New Roman" w:cs="Times New Roman"/>
          <w:i/>
          <w:sz w:val="24"/>
          <w:szCs w:val="24"/>
          <w:lang w:val="ro-RO"/>
        </w:rPr>
        <w:t xml:space="preserve"> şi 150 cm</w:t>
      </w:r>
      <w:r>
        <w:rPr>
          <w:rFonts w:ascii="Times New Roman" w:eastAsiaTheme="minorEastAsia" w:hAnsi="Times New Roman" w:cs="Times New Roman"/>
          <w:i/>
          <w:sz w:val="24"/>
          <w:szCs w:val="24"/>
          <w:lang w:val="ro-RO"/>
        </w:rPr>
        <w:t xml:space="preserve"> (25 – 50 cm pt. subtipul cambic rendzinic litic)</w:t>
      </w:r>
      <w:r w:rsidRPr="00235CE2">
        <w:rPr>
          <w:rFonts w:ascii="Times New Roman" w:eastAsiaTheme="minorEastAsia" w:hAnsi="Times New Roman" w:cs="Times New Roman"/>
          <w:i/>
          <w:sz w:val="24"/>
          <w:szCs w:val="24"/>
          <w:lang w:val="ro-RO"/>
        </w:rPr>
        <w:t>, obligato</w:t>
      </w:r>
      <w:r>
        <w:rPr>
          <w:rFonts w:ascii="Times New Roman" w:eastAsiaTheme="minorEastAsia" w:hAnsi="Times New Roman" w:cs="Times New Roman"/>
          <w:i/>
          <w:sz w:val="24"/>
          <w:szCs w:val="24"/>
          <w:lang w:val="ro-RO"/>
        </w:rPr>
        <w:t>rie este prezenţa orizontului km</w:t>
      </w:r>
      <w:r w:rsidRPr="00235CE2">
        <w:rPr>
          <w:rFonts w:ascii="Times New Roman" w:eastAsiaTheme="minorEastAsia" w:hAnsi="Times New Roman" w:cs="Times New Roman"/>
          <w:i/>
          <w:sz w:val="24"/>
          <w:szCs w:val="24"/>
          <w:lang w:val="ro-RO"/>
        </w:rPr>
        <w:t xml:space="preserve"> </w:t>
      </w:r>
      <w:r w:rsidR="003461E0">
        <w:rPr>
          <w:rFonts w:ascii="Times New Roman" w:eastAsiaTheme="minorEastAsia" w:hAnsi="Times New Roman" w:cs="Times New Roman"/>
          <w:i/>
          <w:sz w:val="24"/>
          <w:szCs w:val="24"/>
          <w:lang w:val="ro-RO"/>
        </w:rPr>
        <w:t>–</w:t>
      </w:r>
      <w:r w:rsidRPr="00235CE2">
        <w:rPr>
          <w:rFonts w:ascii="Times New Roman" w:eastAsiaTheme="minorEastAsia" w:hAnsi="Times New Roman" w:cs="Times New Roman"/>
          <w:i/>
          <w:sz w:val="24"/>
          <w:szCs w:val="24"/>
          <w:lang w:val="ro-RO"/>
        </w:rPr>
        <w:t xml:space="preserve"> </w:t>
      </w:r>
      <w:r w:rsidRPr="00235CE2">
        <w:rPr>
          <w:rStyle w:val="Bodytext285pt"/>
          <w:rFonts w:eastAsia="Century Schoolbook"/>
          <w:i/>
          <w:sz w:val="24"/>
          <w:szCs w:val="24"/>
        </w:rPr>
        <w:t>concentrări de pudră friabilă de CaCO</w:t>
      </w:r>
      <w:r w:rsidRPr="00235CE2">
        <w:rPr>
          <w:rStyle w:val="Bodytext285pt"/>
          <w:rFonts w:eastAsia="Century Schoolbook"/>
          <w:i/>
          <w:sz w:val="24"/>
          <w:szCs w:val="24"/>
          <w:vertAlign w:val="subscript"/>
        </w:rPr>
        <w:t>3</w:t>
      </w:r>
      <w:r w:rsidR="00BA4CC1">
        <w:rPr>
          <w:rStyle w:val="Bodytext285pt"/>
          <w:rFonts w:eastAsia="Century Schoolbook"/>
          <w:i/>
          <w:sz w:val="24"/>
          <w:szCs w:val="24"/>
        </w:rPr>
        <w:t xml:space="preserve"> (carbonaţi secundari)</w:t>
      </w:r>
      <w:r w:rsidR="00122894">
        <w:rPr>
          <w:rStyle w:val="Bodytext285pt"/>
          <w:rFonts w:eastAsia="Century Schoolbook"/>
          <w:i/>
          <w:sz w:val="24"/>
          <w:szCs w:val="24"/>
        </w:rPr>
        <w:t xml:space="preserve"> </w:t>
      </w:r>
      <w:r w:rsidRPr="00235CE2">
        <w:rPr>
          <w:rStyle w:val="Bodytext285pt"/>
          <w:rFonts w:eastAsia="Century Schoolbook"/>
          <w:i/>
          <w:sz w:val="24"/>
          <w:szCs w:val="24"/>
        </w:rPr>
        <w:t>în primii 125 cm</w:t>
      </w:r>
      <w:r w:rsidR="003461E0">
        <w:rPr>
          <w:rStyle w:val="Bodytext285pt"/>
          <w:rFonts w:eastAsia="Century Schoolbook"/>
          <w:i/>
          <w:sz w:val="24"/>
          <w:szCs w:val="24"/>
        </w:rPr>
        <w:t>.</w:t>
      </w:r>
    </w:p>
    <w:p w14:paraId="7B8E24FF"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172E3C02"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Rrz sau</w:t>
      </w:r>
    </w:p>
    <w:p w14:paraId="63C0C575" w14:textId="77777777" w:rsidR="002924FF" w:rsidRPr="00AA384B" w:rsidRDefault="002924FF" w:rsidP="002924FF">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Rrz</w:t>
      </w:r>
    </w:p>
    <w:p w14:paraId="75640433"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rendzinic litic (CZ cb.rz.li)</w:t>
      </w:r>
    </w:p>
    <w:p w14:paraId="19020B8C" w14:textId="73FAEE47" w:rsidR="002924FF" w:rsidRPr="00856E27"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235CE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35CE2">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Pr="00235CE2">
        <w:rPr>
          <w:rStyle w:val="Bodytext285pt"/>
          <w:rFonts w:eastAsia="Century Schoolbook"/>
          <w:i/>
          <w:sz w:val="24"/>
          <w:szCs w:val="24"/>
        </w:rPr>
        <w:t xml:space="preserve"> având culori cu crome şi valori sub 3,5 (la umed) cel puţin în partea superioară (pe cca 10</w:t>
      </w:r>
      <w:r w:rsidR="006A7667">
        <w:rPr>
          <w:rStyle w:val="Bodytext285pt"/>
          <w:rFonts w:eastAsia="Century Schoolbook"/>
          <w:i/>
          <w:sz w:val="24"/>
          <w:szCs w:val="24"/>
        </w:rPr>
        <w:t xml:space="preserve"> – </w:t>
      </w:r>
      <w:r w:rsidRPr="00235CE2">
        <w:rPr>
          <w:rStyle w:val="Bodytext285pt"/>
          <w:rFonts w:eastAsia="Century Schoolbook"/>
          <w:i/>
          <w:sz w:val="24"/>
          <w:szCs w:val="24"/>
        </w:rPr>
        <w:t xml:space="preserve">15 cm) şi cel puţin pe feţele agregatelor structurale, orizont km (carbonaţi secundari sub forme friabile </w:t>
      </w:r>
      <m:oMath>
        <m:r>
          <w:rPr>
            <w:rStyle w:val="Bodytext285pt"/>
            <w:rFonts w:ascii="Cambria Math" w:eastAsia="Century Schoolbook" w:hAnsi="Cambria Math"/>
            <w:sz w:val="24"/>
            <w:szCs w:val="24"/>
          </w:rPr>
          <m:t>&gt;</m:t>
        </m:r>
      </m:oMath>
      <w:r w:rsidRPr="00235CE2">
        <w:rPr>
          <w:rStyle w:val="Bodytext285pt"/>
          <w:rFonts w:eastAsia="Century Schoolbook"/>
          <w:i/>
          <w:sz w:val="24"/>
          <w:szCs w:val="24"/>
        </w:rPr>
        <w:t>1%), la baza profilului orizont Rrz (</w:t>
      </w:r>
      <w:r w:rsidRPr="00235CE2">
        <w:rPr>
          <w:rFonts w:ascii="Times New Roman" w:eastAsiaTheme="minorEastAsia" w:hAnsi="Times New Roman" w:cs="Times New Roman"/>
          <w:i/>
          <w:sz w:val="24"/>
          <w:szCs w:val="24"/>
          <w:lang w:val="ro-RO"/>
        </w:rPr>
        <w:t>format din materiale scheletice calcarifere – MK sau materiale erubazice – ME),</w:t>
      </w:r>
      <w:r w:rsidRPr="00235CE2">
        <w:rPr>
          <w:rStyle w:val="Bodytext285pt"/>
          <w:rFonts w:eastAsia="Century Schoolbook"/>
          <w:i/>
          <w:sz w:val="24"/>
          <w:szCs w:val="24"/>
        </w:rPr>
        <w:t xml:space="preserve"> </w:t>
      </w:r>
      <w:r w:rsidRPr="00235CE2">
        <w:rPr>
          <w:rFonts w:ascii="Times New Roman" w:eastAsiaTheme="minorEastAsia" w:hAnsi="Times New Roman" w:cs="Times New Roman"/>
          <w:i/>
          <w:sz w:val="24"/>
          <w:szCs w:val="24"/>
          <w:lang w:val="ro-RO"/>
        </w:rPr>
        <w:t>orizontulul Rrz</w:t>
      </w:r>
      <w:r w:rsidRPr="008366C7">
        <w:rPr>
          <w:rFonts w:ascii="Times New Roman" w:eastAsiaTheme="minorEastAsia" w:hAnsi="Times New Roman" w:cs="Times New Roman"/>
          <w:i/>
          <w:sz w:val="24"/>
          <w:szCs w:val="24"/>
          <w:lang w:val="ro-RO"/>
        </w:rPr>
        <w:t xml:space="preserve"> </w:t>
      </w:r>
      <w:r w:rsidRPr="00856E27">
        <w:rPr>
          <w:rFonts w:ascii="Times New Roman" w:eastAsiaTheme="minorEastAsia" w:hAnsi="Times New Roman" w:cs="Times New Roman"/>
          <w:i/>
          <w:sz w:val="24"/>
          <w:szCs w:val="24"/>
          <w:lang w:val="ro-RO"/>
        </w:rPr>
        <w:t>având limita superioară în inte</w:t>
      </w:r>
      <w:r>
        <w:rPr>
          <w:rFonts w:ascii="Times New Roman" w:eastAsiaTheme="minorEastAsia" w:hAnsi="Times New Roman" w:cs="Times New Roman"/>
          <w:i/>
          <w:sz w:val="24"/>
          <w:szCs w:val="24"/>
          <w:lang w:val="ro-RO"/>
        </w:rPr>
        <w:t xml:space="preserve">rvalul 25 </w:t>
      </w:r>
      <w:r w:rsidR="006A7667">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50 cm ai profilului,</w:t>
      </w:r>
      <w:r w:rsidRPr="008366C7">
        <w:rPr>
          <w:rFonts w:ascii="Times New Roman" w:eastAsiaTheme="minorEastAsia" w:hAnsi="Times New Roman" w:cs="Times New Roman"/>
          <w:i/>
          <w:sz w:val="24"/>
          <w:szCs w:val="24"/>
          <w:lang w:val="ro-RO"/>
        </w:rPr>
        <w:t xml:space="preserve"> </w:t>
      </w:r>
      <w:r w:rsidRPr="00235CE2">
        <w:rPr>
          <w:rFonts w:ascii="Times New Roman" w:eastAsiaTheme="minorEastAsia" w:hAnsi="Times New Roman" w:cs="Times New Roman"/>
          <w:i/>
          <w:sz w:val="24"/>
          <w:szCs w:val="24"/>
          <w:lang w:val="ro-RO"/>
        </w:rPr>
        <w:t>obligato</w:t>
      </w:r>
      <w:r>
        <w:rPr>
          <w:rFonts w:ascii="Times New Roman" w:eastAsiaTheme="minorEastAsia" w:hAnsi="Times New Roman" w:cs="Times New Roman"/>
          <w:i/>
          <w:sz w:val="24"/>
          <w:szCs w:val="24"/>
          <w:lang w:val="ro-RO"/>
        </w:rPr>
        <w:t>rie este prezenţa orizontului km</w:t>
      </w:r>
      <w:r w:rsidRPr="00235CE2">
        <w:rPr>
          <w:rFonts w:ascii="Times New Roman" w:eastAsiaTheme="minorEastAsia" w:hAnsi="Times New Roman" w:cs="Times New Roman"/>
          <w:i/>
          <w:sz w:val="24"/>
          <w:szCs w:val="24"/>
          <w:lang w:val="ro-RO"/>
        </w:rPr>
        <w:t xml:space="preserve"> </w:t>
      </w:r>
      <w:r w:rsidR="006A7667">
        <w:rPr>
          <w:rFonts w:ascii="Times New Roman" w:eastAsiaTheme="minorEastAsia" w:hAnsi="Times New Roman" w:cs="Times New Roman"/>
          <w:i/>
          <w:sz w:val="24"/>
          <w:szCs w:val="24"/>
          <w:lang w:val="ro-RO"/>
        </w:rPr>
        <w:t>–</w:t>
      </w:r>
      <w:r w:rsidRPr="00235CE2">
        <w:rPr>
          <w:rFonts w:ascii="Times New Roman" w:eastAsiaTheme="minorEastAsia" w:hAnsi="Times New Roman" w:cs="Times New Roman"/>
          <w:i/>
          <w:sz w:val="24"/>
          <w:szCs w:val="24"/>
          <w:lang w:val="ro-RO"/>
        </w:rPr>
        <w:t xml:space="preserve"> </w:t>
      </w:r>
      <w:r w:rsidRPr="00235CE2">
        <w:rPr>
          <w:rStyle w:val="Bodytext285pt"/>
          <w:rFonts w:eastAsia="Century Schoolbook"/>
          <w:i/>
          <w:sz w:val="24"/>
          <w:szCs w:val="24"/>
        </w:rPr>
        <w:t>concentrări de pudră friabilă de CaCO</w:t>
      </w:r>
      <w:r w:rsidRPr="00235CE2">
        <w:rPr>
          <w:rStyle w:val="Bodytext285pt"/>
          <w:rFonts w:eastAsia="Century Schoolbook"/>
          <w:i/>
          <w:sz w:val="24"/>
          <w:szCs w:val="24"/>
          <w:vertAlign w:val="subscript"/>
        </w:rPr>
        <w:t>3</w:t>
      </w:r>
      <w:r w:rsidRPr="00235CE2">
        <w:rPr>
          <w:rStyle w:val="Bodytext285pt"/>
          <w:rFonts w:eastAsia="Century Schoolbook"/>
          <w:i/>
          <w:sz w:val="24"/>
          <w:szCs w:val="24"/>
        </w:rPr>
        <w:t xml:space="preserve"> (carbonaţi secundari)</w:t>
      </w:r>
      <w:r w:rsidR="006A7667">
        <w:rPr>
          <w:rStyle w:val="Bodytext285pt"/>
          <w:rFonts w:eastAsia="Century Schoolbook"/>
          <w:i/>
          <w:sz w:val="24"/>
          <w:szCs w:val="24"/>
        </w:rPr>
        <w:t>.</w:t>
      </w:r>
    </w:p>
    <w:p w14:paraId="7E81A670"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EDB19D0" w14:textId="77777777" w:rsidR="002924FF" w:rsidRPr="008366C7" w:rsidRDefault="002924FF" w:rsidP="00DA144B">
      <w:pPr>
        <w:spacing w:after="0" w:line="360" w:lineRule="auto"/>
        <w:jc w:val="center"/>
        <w:outlineLvl w:val="0"/>
        <w:rPr>
          <w:rFonts w:ascii="Times New Roman" w:eastAsiaTheme="minorEastAsia" w:hAnsi="Times New Roman" w:cs="Times New Roman"/>
          <w:bCs/>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BvR</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B24C13">
        <w:rPr>
          <w:rFonts w:ascii="Times New Roman" w:eastAsiaTheme="minorEastAsia" w:hAnsi="Times New Roman" w:cs="Times New Roman"/>
          <w:b/>
          <w:i/>
          <w:iCs/>
          <w:sz w:val="24"/>
          <w:szCs w:val="24"/>
          <w:lang w:val="ro-RO"/>
        </w:rPr>
        <w:t xml:space="preserve"> Rrz</w:t>
      </w:r>
    </w:p>
    <w:p w14:paraId="467A159B" w14:textId="77777777" w:rsidR="002924FF" w:rsidRPr="00856E27"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pararendzinic (CZ cb.pa)</w:t>
      </w:r>
    </w:p>
    <w:p w14:paraId="549BBB5E" w14:textId="38746E5C" w:rsidR="002924FF" w:rsidRPr="007B75A8"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00122894">
        <w:rPr>
          <w:rStyle w:val="Bodytext285pt"/>
          <w:rFonts w:eastAsia="Century Schoolbook"/>
          <w:i/>
          <w:sz w:val="24"/>
          <w:szCs w:val="24"/>
        </w:rPr>
        <w:t xml:space="preserve"> </w:t>
      </w:r>
      <w:r w:rsidRPr="007B75A8">
        <w:rPr>
          <w:rStyle w:val="Bodytext285pt"/>
          <w:rFonts w:eastAsia="Century Schoolbook"/>
          <w:i/>
          <w:sz w:val="24"/>
          <w:szCs w:val="24"/>
        </w:rPr>
        <w:t>având culori cu crome şi valori sub 3,5 (la umed) cel puţin în partea superioară (pe cca 10</w:t>
      </w:r>
      <w:r w:rsidR="006A7667">
        <w:rPr>
          <w:rStyle w:val="Bodytext285pt"/>
          <w:rFonts w:eastAsia="Century Schoolbook"/>
          <w:i/>
          <w:sz w:val="24"/>
          <w:szCs w:val="24"/>
        </w:rPr>
        <w:t xml:space="preserve"> – </w:t>
      </w:r>
      <w:r w:rsidRPr="007B75A8">
        <w:rPr>
          <w:rStyle w:val="Bodytext285pt"/>
          <w:rFonts w:eastAsia="Century Schoolbook"/>
          <w:i/>
          <w:sz w:val="24"/>
          <w:szCs w:val="24"/>
        </w:rPr>
        <w:t>15 cm) şi cel puţin pe feţele agregatelor structurale şi 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secundari) în primii 125 cm, solul este format pe materiale parentale marnice (MK – argilă </w:t>
      </w:r>
      <m:oMath>
        <m:r>
          <w:rPr>
            <w:rStyle w:val="Bodytext285pt"/>
            <w:rFonts w:ascii="Cambria Math" w:eastAsia="Century Schoolbook" w:hAnsi="Cambria Math"/>
            <w:sz w:val="24"/>
            <w:szCs w:val="24"/>
          </w:rPr>
          <m:t>&gt;</m:t>
        </m:r>
      </m:oMath>
      <w:r w:rsidRPr="007B75A8">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7B75A8">
        <w:rPr>
          <w:rStyle w:val="Bodytext285pt"/>
          <w:rFonts w:eastAsia="Century Schoolbook"/>
          <w:i/>
          <w:sz w:val="24"/>
          <w:szCs w:val="24"/>
        </w:rPr>
        <w:t>14%)</w:t>
      </w:r>
      <w:r w:rsidR="006A7667">
        <w:rPr>
          <w:rStyle w:val="Bodytext285pt"/>
          <w:rFonts w:eastAsia="Century Schoolbook"/>
          <w:i/>
          <w:sz w:val="24"/>
          <w:szCs w:val="24"/>
        </w:rPr>
        <w:t>,</w:t>
      </w:r>
      <w:r w:rsidRPr="007B75A8">
        <w:rPr>
          <w:rStyle w:val="Bodytext285pt"/>
          <w:rFonts w:eastAsia="Century Schoolbook"/>
          <w:i/>
          <w:sz w:val="24"/>
          <w:szCs w:val="24"/>
        </w:rPr>
        <w:t xml:space="preserve"> cu carbonaţi sub 40% (între 14 – 40%), prezente sub 25 cm adâncime ai profilului.</w:t>
      </w:r>
    </w:p>
    <w:p w14:paraId="756FD9BD"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5F012AA2"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 – MM</w:t>
      </w:r>
    </w:p>
    <w:p w14:paraId="4ACD762C" w14:textId="77777777" w:rsidR="002924FF" w:rsidRPr="00856E27"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salinic (CZ cb.sc)</w:t>
      </w:r>
    </w:p>
    <w:p w14:paraId="473B5059" w14:textId="73DCBAE2" w:rsidR="002924FF" w:rsidRPr="00FF33D2"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00122894">
        <w:rPr>
          <w:rStyle w:val="Bodytext285pt"/>
          <w:rFonts w:eastAsia="Century Schoolbook"/>
          <w:i/>
          <w:sz w:val="24"/>
          <w:szCs w:val="24"/>
        </w:rPr>
        <w:t xml:space="preserve"> </w:t>
      </w:r>
      <w:r w:rsidRPr="007B75A8">
        <w:rPr>
          <w:rStyle w:val="Bodytext285pt"/>
          <w:rFonts w:eastAsia="Century Schoolbook"/>
          <w:i/>
          <w:sz w:val="24"/>
          <w:szCs w:val="24"/>
        </w:rPr>
        <w:t>având culori cu crome şi valori sub 3,5 (la umed) cel puţin în partea superioară (pe cca 10</w:t>
      </w:r>
      <w:r w:rsidR="006A7667">
        <w:rPr>
          <w:rStyle w:val="Bodytext285pt"/>
          <w:rFonts w:eastAsia="Century Schoolbook"/>
          <w:i/>
          <w:sz w:val="24"/>
          <w:szCs w:val="24"/>
        </w:rPr>
        <w:t xml:space="preserve"> – </w:t>
      </w:r>
      <w:r w:rsidRPr="007B75A8">
        <w:rPr>
          <w:rStyle w:val="Bodytext285pt"/>
          <w:rFonts w:eastAsia="Century Schoolbook"/>
          <w:i/>
          <w:sz w:val="24"/>
          <w:szCs w:val="24"/>
        </w:rPr>
        <w:t>15 cm) şi cel puţin pe feţele agregatelor structurale şi 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secundari) în primii 125 cm,</w:t>
      </w:r>
      <w:r w:rsidR="00122894">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sidR="002F531B">
        <w:rPr>
          <w:rFonts w:ascii="Times New Roman" w:eastAsiaTheme="minorEastAsia" w:hAnsi="Times New Roman" w:cs="Times New Roman"/>
          <w:i/>
          <w:sz w:val="24"/>
          <w:szCs w:val="24"/>
          <w:lang w:val="ro-RO"/>
        </w:rPr>
        <w:t>.</w:t>
      </w:r>
    </w:p>
    <w:p w14:paraId="4986426B"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3EAEE5C7"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w:t>
      </w:r>
    </w:p>
    <w:p w14:paraId="56B1D424"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p>
    <w:p w14:paraId="7F24428A"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w:t>
      </w:r>
    </w:p>
    <w:p w14:paraId="2D19A3B1" w14:textId="77777777" w:rsidR="002924FF" w:rsidRPr="0021073C"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Cernoziom cambic sodic (CZ cb.ac)</w:t>
      </w:r>
    </w:p>
    <w:p w14:paraId="4BA98502" w14:textId="20F011E6"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w:t>
      </w:r>
      <w:r w:rsidR="002F531B">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 xml:space="preserve">prezentând orizont ac </w:t>
      </w:r>
      <w:r>
        <w:rPr>
          <w:rFonts w:ascii="Times New Roman" w:eastAsiaTheme="minorEastAsia" w:hAnsi="Times New Roman" w:cs="Times New Roman"/>
          <w:bCs/>
          <w:i/>
          <w:iCs/>
          <w:sz w:val="24"/>
          <w:szCs w:val="24"/>
          <w:lang w:val="ro-RO"/>
        </w:rPr>
        <w:lastRenderedPageBreak/>
        <w:t>(hiponatric) în intervalul 0 – 100 cm sau orizont na (natric) în intervalul 50 – 100 cm.</w:t>
      </w:r>
    </w:p>
    <w:p w14:paraId="4160710C"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2BDDB29A"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CCaac</w:t>
      </w:r>
    </w:p>
    <w:p w14:paraId="73197E3B"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CCaac</w:t>
      </w:r>
    </w:p>
    <w:p w14:paraId="340C97CB"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CCana</w:t>
      </w:r>
    </w:p>
    <w:p w14:paraId="6228120C" w14:textId="77777777" w:rsidR="002924FF" w:rsidRPr="007E459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p>
    <w:p w14:paraId="36494541" w14:textId="77777777" w:rsidR="002924FF" w:rsidRPr="0021073C"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 xml:space="preserve">cambic </w:t>
      </w:r>
      <w:r w:rsidRPr="0021073C">
        <w:rPr>
          <w:rFonts w:ascii="Times New Roman" w:eastAsiaTheme="minorEastAsia" w:hAnsi="Times New Roman" w:cs="Times New Roman"/>
          <w:b/>
          <w:i/>
          <w:iCs/>
          <w:sz w:val="24"/>
          <w:szCs w:val="24"/>
          <w:lang w:val="ro-RO"/>
        </w:rPr>
        <w:t>salsodic (CZ cb.ss)</w:t>
      </w:r>
    </w:p>
    <w:p w14:paraId="33F2A1DC" w14:textId="1B5C11CE"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00122894">
        <w:rPr>
          <w:rStyle w:val="Bodytext285pt"/>
          <w:rFonts w:eastAsia="Century Schoolbook"/>
          <w:i/>
          <w:sz w:val="24"/>
          <w:szCs w:val="24"/>
        </w:rPr>
        <w:t xml:space="preserve"> </w:t>
      </w:r>
      <w:r w:rsidRPr="001E0DCE">
        <w:rPr>
          <w:rStyle w:val="Bodytext285pt"/>
          <w:rFonts w:eastAsia="Century Schoolbook"/>
          <w:i/>
          <w:sz w:val="24"/>
          <w:szCs w:val="24"/>
        </w:rPr>
        <w:t>având culori cu crome şi valori sub 3,5 (la umed) cel puţin în partea superioară (pe cca 10</w:t>
      </w:r>
      <w:r w:rsidR="005E6E17">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caractere salinice şi sodice în acelaş</w:t>
      </w:r>
      <w:r w:rsidR="005E6E17">
        <w:rPr>
          <w:rStyle w:val="Bodytext285pt"/>
          <w:rFonts w:eastAsia="Century Schoolbook"/>
          <w:i/>
          <w:sz w:val="24"/>
          <w:szCs w:val="24"/>
        </w:rPr>
        <w:t>i</w:t>
      </w:r>
      <w:r>
        <w:rPr>
          <w:rStyle w:val="Bodytext285pt"/>
          <w:rFonts w:eastAsia="Century Schoolbook"/>
          <w:i/>
          <w:sz w:val="24"/>
          <w:szCs w:val="24"/>
        </w:rPr>
        <w:t xml:space="preserve">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14:paraId="7E384731"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vertic (CZ cb.vs)</w:t>
      </w:r>
    </w:p>
    <w:p w14:paraId="50100D93" w14:textId="49EC1876" w:rsidR="002924FF" w:rsidRDefault="002924FF" w:rsidP="002924F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w:t>
      </w:r>
      <w:r w:rsidR="005E6E17">
        <w:rPr>
          <w:rStyle w:val="Bodytext285pt"/>
          <w:rFonts w:eastAsia="Century Schoolbook"/>
          <w:i/>
          <w:sz w:val="24"/>
          <w:szCs w:val="24"/>
        </w:rPr>
        <w:t xml:space="preserve"> </w:t>
      </w:r>
      <w:r w:rsidR="0049250E">
        <w:rPr>
          <w:rStyle w:val="Bodytext285pt"/>
          <w:rFonts w:eastAsia="Century Schoolbook"/>
          <w:i/>
          <w:sz w:val="24"/>
          <w:szCs w:val="24"/>
        </w:rPr>
        <w:t>–</w:t>
      </w:r>
      <w:r w:rsidR="005E6E17">
        <w:rPr>
          <w:rStyle w:val="Bodytext285pt"/>
          <w:rFonts w:eastAsia="Century Schoolbook"/>
          <w:i/>
          <w:sz w:val="24"/>
          <w:szCs w:val="24"/>
        </w:rPr>
        <w:t xml:space="preserve">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orizont contractilo-gonflant (z) situat de la baza orizontului Am şi 100 cm adâncime.</w:t>
      </w:r>
    </w:p>
    <w:p w14:paraId="12E5941A"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0C6F58CE"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14:paraId="26AE8285"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14:paraId="0FD1FE30" w14:textId="77777777" w:rsidR="002924FF" w:rsidRPr="00FD49E7" w:rsidRDefault="002924FF" w:rsidP="002924FF">
      <w:pPr>
        <w:pStyle w:val="ListParagraph"/>
        <w:numPr>
          <w:ilvl w:val="0"/>
          <w:numId w:val="3"/>
        </w:numPr>
        <w:spacing w:after="0" w:line="360" w:lineRule="auto"/>
        <w:rPr>
          <w:rStyle w:val="Bodytext285pt"/>
          <w:rFonts w:eastAsiaTheme="minorEastAsia"/>
          <w:b/>
          <w:i/>
          <w:iCs/>
          <w:sz w:val="24"/>
          <w:szCs w:val="24"/>
        </w:rPr>
      </w:pPr>
      <w:r>
        <w:rPr>
          <w:rStyle w:val="Bodytext285pt"/>
          <w:rFonts w:eastAsiaTheme="minorEastAsia"/>
          <w:b/>
          <w:i/>
          <w:iCs/>
          <w:sz w:val="24"/>
          <w:szCs w:val="24"/>
        </w:rPr>
        <w:t>Cernoziom cambic vertic amfigleic (CZ cb.vs.ag)</w:t>
      </w:r>
    </w:p>
    <w:p w14:paraId="06113110" w14:textId="7959053E" w:rsidR="002924FF" w:rsidRPr="00906FF6"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37202F">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w:t>
      </w:r>
      <w:r w:rsidR="005E6E17">
        <w:rPr>
          <w:rFonts w:ascii="Times New Roman" w:eastAsiaTheme="minorEastAsia" w:hAnsi="Times New Roman" w:cs="Times New Roman"/>
          <w:i/>
          <w:sz w:val="24"/>
          <w:szCs w:val="24"/>
          <w:lang w:val="ro-RO"/>
        </w:rPr>
        <w:t>de</w:t>
      </w:r>
      <w:r w:rsidR="005E6E17" w:rsidRPr="0037202F">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5,5 la materialul în stare uscată</w:t>
      </w:r>
      <w:r w:rsidRPr="0037202F">
        <w:rPr>
          <w:rStyle w:val="Bodytext285pt"/>
          <w:rFonts w:eastAsia="Century Schoolbook"/>
          <w:i/>
          <w:sz w:val="24"/>
          <w:szCs w:val="24"/>
        </w:rPr>
        <w:t xml:space="preserve"> cel puţin în partea superioară (pe cca 10</w:t>
      </w:r>
      <w:r w:rsidR="00857495">
        <w:rPr>
          <w:rStyle w:val="Bodytext285pt"/>
          <w:rFonts w:eastAsia="Century Schoolbook"/>
          <w:i/>
          <w:sz w:val="24"/>
          <w:szCs w:val="24"/>
        </w:rPr>
        <w:t xml:space="preserve"> – </w:t>
      </w:r>
      <w:r w:rsidRPr="0037202F">
        <w:rPr>
          <w:rStyle w:val="Bodytext285pt"/>
          <w:rFonts w:eastAsia="Century Schoolbook"/>
          <w:i/>
          <w:sz w:val="24"/>
          <w:szCs w:val="24"/>
        </w:rPr>
        <w:t>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37202F">
        <w:rPr>
          <w:rFonts w:ascii="Times New Roman" w:eastAsiaTheme="minorEastAsia" w:hAnsi="Times New Roman" w:cs="Times New Roman"/>
          <w:i/>
          <w:sz w:val="24"/>
          <w:szCs w:val="24"/>
          <w:lang w:val="ro-RO"/>
        </w:rPr>
        <w:t xml:space="preserve"> orizont gleic de reducere (Gr) între 50 şi 100 cm adâncime ai profilului</w:t>
      </w:r>
      <w:r>
        <w:rPr>
          <w:rFonts w:ascii="Times New Roman" w:eastAsiaTheme="minorEastAsia" w:hAnsi="Times New Roman" w:cs="Times New Roman"/>
          <w:i/>
          <w:sz w:val="24"/>
          <w:szCs w:val="24"/>
          <w:lang w:val="ro-RO"/>
        </w:rPr>
        <w:t>, orizont stagnogleic (W) începând în 50 – 100 cm sau orizont stagnogleizat (w) începând în 0 – 100 cm şi orizont Gr (proprietăţi gleice de reducere) cu limita superioară a orizontului în intervalul 50 – 125 cm.</w:t>
      </w:r>
    </w:p>
    <w:p w14:paraId="5C93DA13"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Pr>
          <w:rFonts w:ascii="Times New Roman" w:eastAsiaTheme="minorEastAsia" w:hAnsi="Times New Roman" w:cs="Times New Roman"/>
          <w:i/>
          <w:sz w:val="24"/>
          <w:szCs w:val="24"/>
          <w:lang w:val="ro-RO"/>
        </w:rPr>
        <w:t xml:space="preserve"> </w:t>
      </w:r>
      <w:r w:rsidRPr="00B24C13">
        <w:rPr>
          <w:rFonts w:ascii="Times New Roman" w:eastAsiaTheme="minorEastAsia" w:hAnsi="Times New Roman" w:cs="Times New Roman"/>
          <w:i/>
          <w:iCs/>
          <w:sz w:val="24"/>
          <w:szCs w:val="24"/>
          <w:lang w:val="ro-RO"/>
        </w:rPr>
        <w:t>Succesiune de orizonturi:</w:t>
      </w:r>
    </w:p>
    <w:p w14:paraId="2F21EBA3"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BvwzG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CCaGr</w:t>
      </w:r>
    </w:p>
    <w:p w14:paraId="435992CC"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CCaGr</w:t>
      </w:r>
    </w:p>
    <w:p w14:paraId="5E6179FE" w14:textId="77777777" w:rsidR="002924FF" w:rsidRPr="00906FF6" w:rsidRDefault="002924FF" w:rsidP="002924FF">
      <w:pPr>
        <w:pStyle w:val="ListParagraph"/>
        <w:numPr>
          <w:ilvl w:val="0"/>
          <w:numId w:val="3"/>
        </w:numPr>
        <w:spacing w:after="0" w:line="360" w:lineRule="auto"/>
        <w:rPr>
          <w:rStyle w:val="Bodytext285pt"/>
          <w:rFonts w:eastAsiaTheme="minorEastAsia"/>
          <w:b/>
          <w:i/>
          <w:iCs/>
          <w:sz w:val="24"/>
          <w:szCs w:val="24"/>
        </w:rPr>
      </w:pPr>
      <w:r w:rsidRPr="00906FF6">
        <w:rPr>
          <w:rStyle w:val="Bodytext285pt"/>
          <w:rFonts w:eastAsiaTheme="minorEastAsia"/>
          <w:b/>
          <w:i/>
          <w:iCs/>
          <w:sz w:val="24"/>
          <w:szCs w:val="24"/>
        </w:rPr>
        <w:t>Cerno</w:t>
      </w:r>
      <w:r>
        <w:rPr>
          <w:rStyle w:val="Bodytext285pt"/>
          <w:rFonts w:eastAsiaTheme="minorEastAsia"/>
          <w:b/>
          <w:i/>
          <w:iCs/>
          <w:sz w:val="24"/>
          <w:szCs w:val="24"/>
        </w:rPr>
        <w:t>ziom cambic vertic batigleic (CZ cb.</w:t>
      </w:r>
      <w:r w:rsidRPr="00906FF6">
        <w:rPr>
          <w:rStyle w:val="Bodytext285pt"/>
          <w:rFonts w:eastAsiaTheme="minorEastAsia"/>
          <w:b/>
          <w:i/>
          <w:iCs/>
          <w:sz w:val="24"/>
          <w:szCs w:val="24"/>
        </w:rPr>
        <w:t>vs.dg)</w:t>
      </w:r>
    </w:p>
    <w:p w14:paraId="5C91F5F7" w14:textId="366EE2F7" w:rsidR="002924FF" w:rsidRPr="00906FF6" w:rsidRDefault="002924FF" w:rsidP="002924FF">
      <w:pPr>
        <w:spacing w:after="0" w:line="360" w:lineRule="auto"/>
        <w:ind w:firstLine="360"/>
        <w:jc w:val="both"/>
        <w:rPr>
          <w:rStyle w:val="Bodytext285pt"/>
          <w:rFonts w:eastAsiaTheme="minorEastAsia"/>
          <w:b/>
          <w:bCs/>
          <w:i/>
          <w:iCs/>
          <w:sz w:val="24"/>
          <w:szCs w:val="24"/>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w:t>
      </w:r>
      <w:r w:rsidR="00857495">
        <w:rPr>
          <w:rFonts w:ascii="Times New Roman" w:eastAsiaTheme="minorEastAsia" w:hAnsi="Times New Roman" w:cs="Times New Roman"/>
          <w:i/>
          <w:sz w:val="24"/>
          <w:szCs w:val="24"/>
          <w:lang w:val="ro-RO"/>
        </w:rPr>
        <w:t>de</w:t>
      </w:r>
      <w:r w:rsidR="00857495" w:rsidRPr="0037202F">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5,5 la materialul în stare uscată</w:t>
      </w:r>
      <w:r w:rsidRPr="0037202F">
        <w:rPr>
          <w:rStyle w:val="Bodytext285pt"/>
          <w:rFonts w:eastAsia="Century Schoolbook"/>
          <w:i/>
          <w:sz w:val="24"/>
          <w:szCs w:val="24"/>
        </w:rPr>
        <w:t xml:space="preserve"> cel puţin în partea superioară (pe cca 10</w:t>
      </w:r>
      <w:r w:rsidR="00857495">
        <w:rPr>
          <w:rStyle w:val="Bodytext285pt"/>
          <w:rFonts w:eastAsia="Century Schoolbook"/>
          <w:i/>
          <w:sz w:val="24"/>
          <w:szCs w:val="24"/>
        </w:rPr>
        <w:t xml:space="preserve"> – </w:t>
      </w:r>
      <w:r w:rsidRPr="0037202F">
        <w:rPr>
          <w:rStyle w:val="Bodytext285pt"/>
          <w:rFonts w:eastAsia="Century Schoolbook"/>
          <w:i/>
          <w:sz w:val="24"/>
          <w:szCs w:val="24"/>
        </w:rPr>
        <w:t>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906FF6">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 xml:space="preserve">şi orizont gleic de reducere (Gr) începând în intervalul 100 </w:t>
      </w:r>
      <w:r w:rsidR="00857495">
        <w:rPr>
          <w:rFonts w:ascii="Times New Roman" w:eastAsiaTheme="minorEastAsia" w:hAnsi="Times New Roman" w:cs="Times New Roman"/>
          <w:i/>
          <w:sz w:val="24"/>
          <w:szCs w:val="24"/>
          <w:lang w:val="ro-RO"/>
        </w:rPr>
        <w:t>–</w:t>
      </w:r>
      <w:r w:rsidRPr="00186E59">
        <w:rPr>
          <w:rFonts w:ascii="Times New Roman" w:eastAsiaTheme="minorEastAsia" w:hAnsi="Times New Roman" w:cs="Times New Roman"/>
          <w:i/>
          <w:sz w:val="24"/>
          <w:szCs w:val="24"/>
          <w:lang w:val="ro-RO"/>
        </w:rPr>
        <w:t xml:space="preserve"> 200 cm adâncime ai profilului.</w:t>
      </w:r>
    </w:p>
    <w:p w14:paraId="6695E5C3"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1F9C4C4C"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4A27CD03" w14:textId="77777777" w:rsidR="002924FF" w:rsidRPr="00AA575C"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14:paraId="73F0B7EA"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74CC8550"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Gr</w:t>
      </w:r>
    </w:p>
    <w:p w14:paraId="65235143" w14:textId="77777777" w:rsidR="002924FF" w:rsidRPr="00BC57CF" w:rsidRDefault="002924FF" w:rsidP="002924FF">
      <w:pPr>
        <w:pStyle w:val="ListParagraph"/>
        <w:numPr>
          <w:ilvl w:val="0"/>
          <w:numId w:val="3"/>
        </w:numPr>
        <w:spacing w:after="0" w:line="360" w:lineRule="auto"/>
        <w:rPr>
          <w:rStyle w:val="Bodytext285pt"/>
          <w:rFonts w:eastAsiaTheme="minorEastAsia"/>
          <w:b/>
          <w:i/>
          <w:iCs/>
          <w:sz w:val="24"/>
          <w:szCs w:val="24"/>
        </w:rPr>
      </w:pPr>
      <w:r w:rsidRPr="00BC57CF">
        <w:rPr>
          <w:rStyle w:val="Bodytext285pt"/>
          <w:rFonts w:eastAsiaTheme="minorEastAsia"/>
          <w:b/>
          <w:i/>
          <w:iCs/>
          <w:sz w:val="24"/>
          <w:szCs w:val="24"/>
        </w:rPr>
        <w:t xml:space="preserve">Cernoziom cambic </w:t>
      </w:r>
      <w:r>
        <w:rPr>
          <w:rStyle w:val="Bodytext285pt"/>
          <w:rFonts w:eastAsiaTheme="minorEastAsia"/>
          <w:b/>
          <w:i/>
          <w:iCs/>
          <w:sz w:val="24"/>
          <w:szCs w:val="24"/>
        </w:rPr>
        <w:t>vertic pararendzinic (CZ cb.</w:t>
      </w:r>
      <w:r w:rsidRPr="00BC57CF">
        <w:rPr>
          <w:rStyle w:val="Bodytext285pt"/>
          <w:rFonts w:eastAsiaTheme="minorEastAsia"/>
          <w:b/>
          <w:i/>
          <w:iCs/>
          <w:sz w:val="24"/>
          <w:szCs w:val="24"/>
        </w:rPr>
        <w:t>vs.pa)</w:t>
      </w:r>
    </w:p>
    <w:p w14:paraId="16F15348" w14:textId="5AF80EBD" w:rsidR="002924FF" w:rsidRPr="001239AF"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w:t>
      </w:r>
      <w:r w:rsidR="004A0F02">
        <w:rPr>
          <w:rFonts w:ascii="Times New Roman" w:eastAsiaTheme="minorEastAsia" w:hAnsi="Times New Roman" w:cs="Times New Roman"/>
          <w:i/>
          <w:sz w:val="24"/>
          <w:szCs w:val="24"/>
          <w:lang w:val="ro-RO"/>
        </w:rPr>
        <w:t>de</w:t>
      </w:r>
      <w:r w:rsidR="004A0F02" w:rsidRPr="0037202F">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5,5 la materialul în stare uscată</w:t>
      </w:r>
      <w:r w:rsidRPr="0037202F">
        <w:rPr>
          <w:rStyle w:val="Bodytext285pt"/>
          <w:rFonts w:eastAsia="Century Schoolbook"/>
          <w:i/>
          <w:sz w:val="24"/>
          <w:szCs w:val="24"/>
        </w:rPr>
        <w:t xml:space="preserve"> cel puţin în partea superioară (pe cca 10</w:t>
      </w:r>
      <w:r w:rsidR="004A0F02">
        <w:rPr>
          <w:rStyle w:val="Bodytext285pt"/>
          <w:rFonts w:eastAsia="Century Schoolbook"/>
          <w:i/>
          <w:sz w:val="24"/>
          <w:szCs w:val="24"/>
        </w:rPr>
        <w:t xml:space="preserve"> – </w:t>
      </w:r>
      <w:r w:rsidRPr="0037202F">
        <w:rPr>
          <w:rStyle w:val="Bodytext285pt"/>
          <w:rFonts w:eastAsia="Century Schoolbook"/>
          <w:i/>
          <w:sz w:val="24"/>
          <w:szCs w:val="24"/>
        </w:rPr>
        <w:t>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w:t>
      </w:r>
      <w:r w:rsidRPr="00BC57CF">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w:t>
      </w:r>
      <w:r w:rsidR="004A0F02">
        <w:rPr>
          <w:rStyle w:val="Bodytext285pt"/>
          <w:rFonts w:eastAsia="Century Schoolbook"/>
          <w:i/>
          <w:sz w:val="24"/>
          <w:szCs w:val="24"/>
        </w:rPr>
        <w:t>,</w:t>
      </w:r>
      <w:r>
        <w:rPr>
          <w:rStyle w:val="Bodytext285pt"/>
          <w:rFonts w:eastAsia="Century Schoolbook"/>
          <w:i/>
          <w:sz w:val="24"/>
          <w:szCs w:val="24"/>
        </w:rPr>
        <w:t xml:space="preserve"> cu carbonaţi sub 40% (între 14 – 40%), prezente sub 25 cm adâncime ai profilului.</w:t>
      </w:r>
    </w:p>
    <w:p w14:paraId="43149FC3"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0941D4EF"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 – MM</w:t>
      </w:r>
    </w:p>
    <w:p w14:paraId="3D92872D"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p>
    <w:p w14:paraId="3958A596"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p>
    <w:p w14:paraId="18D535F9" w14:textId="77777777" w:rsidR="002924FF" w:rsidRPr="00BC57CF" w:rsidRDefault="002924FF" w:rsidP="002924FF">
      <w:pPr>
        <w:pStyle w:val="ListParagraph"/>
        <w:numPr>
          <w:ilvl w:val="0"/>
          <w:numId w:val="3"/>
        </w:numPr>
        <w:spacing w:after="0" w:line="360" w:lineRule="auto"/>
        <w:rPr>
          <w:rStyle w:val="Bodytext285pt"/>
          <w:rFonts w:eastAsiaTheme="minorEastAsia"/>
          <w:b/>
          <w:i/>
          <w:iCs/>
          <w:sz w:val="24"/>
          <w:szCs w:val="24"/>
        </w:rPr>
      </w:pPr>
      <w:r w:rsidRPr="00BC57CF">
        <w:rPr>
          <w:rStyle w:val="Bodytext285pt"/>
          <w:rFonts w:eastAsiaTheme="minorEastAsia"/>
          <w:b/>
          <w:i/>
          <w:iCs/>
          <w:sz w:val="24"/>
          <w:szCs w:val="24"/>
        </w:rPr>
        <w:t xml:space="preserve">Cernoziom cambic vertic </w:t>
      </w:r>
      <w:r>
        <w:rPr>
          <w:rStyle w:val="Bodytext285pt"/>
          <w:rFonts w:eastAsiaTheme="minorEastAsia"/>
          <w:b/>
          <w:i/>
          <w:iCs/>
          <w:sz w:val="24"/>
          <w:szCs w:val="24"/>
        </w:rPr>
        <w:t>salinic (CZ cb.</w:t>
      </w:r>
      <w:r w:rsidRPr="00BC57CF">
        <w:rPr>
          <w:rStyle w:val="Bodytext285pt"/>
          <w:rFonts w:eastAsiaTheme="minorEastAsia"/>
          <w:b/>
          <w:i/>
          <w:iCs/>
          <w:sz w:val="24"/>
          <w:szCs w:val="24"/>
        </w:rPr>
        <w:t>vs.sc)</w:t>
      </w:r>
    </w:p>
    <w:p w14:paraId="46845A10" w14:textId="4DBDE2C3" w:rsidR="002924FF" w:rsidRPr="00F90357" w:rsidRDefault="002924FF" w:rsidP="002924FF">
      <w:pPr>
        <w:spacing w:after="0" w:line="360" w:lineRule="auto"/>
        <w:ind w:firstLine="360"/>
        <w:jc w:val="both"/>
        <w:rPr>
          <w:rStyle w:val="Bodytext285pt"/>
          <w:rFonts w:eastAsiaTheme="minorEastAsia"/>
          <w:b/>
          <w:i/>
          <w:iCs/>
          <w:sz w:val="24"/>
          <w:szCs w:val="24"/>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w:t>
      </w:r>
      <w:r w:rsidR="004A0F02">
        <w:rPr>
          <w:rFonts w:ascii="Times New Roman" w:eastAsiaTheme="minorEastAsia" w:hAnsi="Times New Roman" w:cs="Times New Roman"/>
          <w:i/>
          <w:sz w:val="24"/>
          <w:szCs w:val="24"/>
          <w:lang w:val="ro-RO"/>
        </w:rPr>
        <w:t>de</w:t>
      </w:r>
      <w:r w:rsidR="004A0F02" w:rsidRPr="0037202F">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5,5 la materialul în stare uscată</w:t>
      </w:r>
      <w:r w:rsidRPr="0037202F">
        <w:rPr>
          <w:rStyle w:val="Bodytext285pt"/>
          <w:rFonts w:eastAsia="Century Schoolbook"/>
          <w:i/>
          <w:sz w:val="24"/>
          <w:szCs w:val="24"/>
        </w:rPr>
        <w:t xml:space="preserve"> cel puţin în partea superioară (pe cca 10</w:t>
      </w:r>
      <w:r w:rsidR="004A0F02">
        <w:rPr>
          <w:rStyle w:val="Bodytext285pt"/>
          <w:rFonts w:eastAsia="Century Schoolbook"/>
          <w:i/>
          <w:sz w:val="24"/>
          <w:szCs w:val="24"/>
        </w:rPr>
        <w:t xml:space="preserve"> – </w:t>
      </w:r>
      <w:r w:rsidRPr="0037202F">
        <w:rPr>
          <w:rStyle w:val="Bodytext285pt"/>
          <w:rFonts w:eastAsia="Century Schoolbook"/>
          <w:i/>
          <w:sz w:val="24"/>
          <w:szCs w:val="24"/>
        </w:rPr>
        <w:t>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sidRPr="0049250E">
        <w:rPr>
          <w:rFonts w:ascii="Times New Roman" w:eastAsiaTheme="minorEastAsia" w:hAnsi="Times New Roman" w:cs="Times New Roman"/>
          <w:i/>
          <w:iCs/>
          <w:sz w:val="24"/>
          <w:szCs w:val="24"/>
          <w:lang w:val="ro-RO"/>
        </w:rPr>
        <w:t>.</w:t>
      </w:r>
    </w:p>
    <w:p w14:paraId="5E7FF206"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6D74C4B1"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 sau CCaz</w:t>
      </w:r>
    </w:p>
    <w:p w14:paraId="33AAA573"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 </w:t>
      </w:r>
      <w:r>
        <w:rPr>
          <w:rFonts w:ascii="Times New Roman" w:eastAsiaTheme="minorEastAsia" w:hAnsi="Times New Roman" w:cs="Times New Roman"/>
          <w:b/>
          <w:i/>
          <w:iCs/>
          <w:sz w:val="24"/>
          <w:szCs w:val="24"/>
          <w:lang w:val="ro-RO"/>
        </w:rPr>
        <w:t>sau CCaz</w:t>
      </w:r>
    </w:p>
    <w:p w14:paraId="3499FD07"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 sau CCazsa</w:t>
      </w:r>
    </w:p>
    <w:p w14:paraId="128CBDA1" w14:textId="77777777" w:rsidR="002924FF" w:rsidRPr="00E71F48"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E71F48">
        <w:rPr>
          <w:rFonts w:ascii="Times New Roman" w:eastAsiaTheme="minorEastAsia" w:hAnsi="Times New Roman" w:cs="Times New Roman"/>
          <w:b/>
          <w:i/>
          <w:iCs/>
          <w:sz w:val="24"/>
          <w:szCs w:val="24"/>
          <w:lang w:val="ro-RO"/>
        </w:rPr>
        <w:t>Cernoziom cambic</w:t>
      </w:r>
      <w:r>
        <w:rPr>
          <w:rFonts w:ascii="Times New Roman" w:eastAsiaTheme="minorEastAsia" w:hAnsi="Times New Roman" w:cs="Times New Roman"/>
          <w:b/>
          <w:i/>
          <w:iCs/>
          <w:sz w:val="24"/>
          <w:szCs w:val="24"/>
          <w:lang w:val="ro-RO"/>
        </w:rPr>
        <w:t xml:space="preserve"> vertic</w:t>
      </w:r>
      <w:r w:rsidRPr="00E71F48">
        <w:rPr>
          <w:rFonts w:ascii="Times New Roman" w:eastAsiaTheme="minorEastAsia" w:hAnsi="Times New Roman" w:cs="Times New Roman"/>
          <w:b/>
          <w:i/>
          <w:iCs/>
          <w:sz w:val="24"/>
          <w:szCs w:val="24"/>
          <w:lang w:val="ro-RO"/>
        </w:rPr>
        <w:t xml:space="preserve"> sodic (CZ cb.</w:t>
      </w:r>
      <w:r>
        <w:rPr>
          <w:rFonts w:ascii="Times New Roman" w:eastAsiaTheme="minorEastAsia" w:hAnsi="Times New Roman" w:cs="Times New Roman"/>
          <w:b/>
          <w:i/>
          <w:iCs/>
          <w:sz w:val="24"/>
          <w:szCs w:val="24"/>
          <w:lang w:val="ro-RO"/>
        </w:rPr>
        <w:t>vs.</w:t>
      </w:r>
      <w:r w:rsidRPr="00E71F48">
        <w:rPr>
          <w:rFonts w:ascii="Times New Roman" w:eastAsiaTheme="minorEastAsia" w:hAnsi="Times New Roman" w:cs="Times New Roman"/>
          <w:b/>
          <w:i/>
          <w:iCs/>
          <w:sz w:val="24"/>
          <w:szCs w:val="24"/>
          <w:lang w:val="ro-RO"/>
        </w:rPr>
        <w:t>ac)</w:t>
      </w:r>
    </w:p>
    <w:p w14:paraId="3C5372ED" w14:textId="1053BDA7"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w:t>
      </w:r>
      <w:r w:rsidR="004A0F02">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w:t>
      </w:r>
    </w:p>
    <w:p w14:paraId="686CB2BB"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2D119876"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CCaac </w:t>
      </w:r>
      <w:r w:rsidRPr="0049250E">
        <w:rPr>
          <w:rFonts w:ascii="Times New Roman" w:eastAsiaTheme="minorEastAsia" w:hAnsi="Times New Roman" w:cs="Times New Roman"/>
          <w:iCs/>
          <w:sz w:val="24"/>
          <w:szCs w:val="24"/>
          <w:lang w:val="ro-RO"/>
        </w:rPr>
        <w:t>sau</w:t>
      </w:r>
      <w:r w:rsidRPr="00AA384B">
        <w:rPr>
          <w:rFonts w:ascii="Times New Roman" w:eastAsiaTheme="minorEastAsia" w:hAnsi="Times New Roman" w:cs="Times New Roman"/>
          <w:b/>
          <w:i/>
          <w:iCs/>
          <w:sz w:val="24"/>
          <w:szCs w:val="24"/>
          <w:lang w:val="ro-RO"/>
        </w:rPr>
        <w:t xml:space="preserve"> CCazac</w:t>
      </w:r>
    </w:p>
    <w:p w14:paraId="1712A942"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CCaac </w:t>
      </w:r>
      <w:r w:rsidRPr="0049250E">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CCazac</w:t>
      </w:r>
    </w:p>
    <w:p w14:paraId="41F3F9E8" w14:textId="77777777" w:rsidR="002924FF" w:rsidRPr="00E71F48"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CCana</w:t>
      </w:r>
      <w:r>
        <w:rPr>
          <w:rFonts w:ascii="Times New Roman" w:eastAsiaTheme="minorEastAsia" w:hAnsi="Times New Roman" w:cs="Times New Roman"/>
          <w:b/>
          <w:i/>
          <w:iCs/>
          <w:sz w:val="24"/>
          <w:szCs w:val="24"/>
          <w:lang w:val="ro-RO"/>
        </w:rPr>
        <w:t xml:space="preserve"> </w:t>
      </w:r>
      <w:r w:rsidRPr="0049250E">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CCazac</w:t>
      </w:r>
    </w:p>
    <w:p w14:paraId="47C70436" w14:textId="77777777" w:rsidR="002924FF" w:rsidRPr="0021073C"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 xml:space="preserve">cambic vertic </w:t>
      </w:r>
      <w:r w:rsidRPr="0021073C">
        <w:rPr>
          <w:rFonts w:ascii="Times New Roman" w:eastAsiaTheme="minorEastAsia" w:hAnsi="Times New Roman" w:cs="Times New Roman"/>
          <w:b/>
          <w:i/>
          <w:iCs/>
          <w:sz w:val="24"/>
          <w:szCs w:val="24"/>
          <w:lang w:val="ro-RO"/>
        </w:rPr>
        <w:t>salsodic (CZ cb.</w:t>
      </w:r>
      <w:r>
        <w:rPr>
          <w:rFonts w:ascii="Times New Roman" w:eastAsiaTheme="minorEastAsia" w:hAnsi="Times New Roman" w:cs="Times New Roman"/>
          <w:b/>
          <w:i/>
          <w:iCs/>
          <w:sz w:val="24"/>
          <w:szCs w:val="24"/>
          <w:lang w:val="ro-RO"/>
        </w:rPr>
        <w:t>vs.</w:t>
      </w:r>
      <w:r w:rsidRPr="0021073C">
        <w:rPr>
          <w:rFonts w:ascii="Times New Roman" w:eastAsiaTheme="minorEastAsia" w:hAnsi="Times New Roman" w:cs="Times New Roman"/>
          <w:b/>
          <w:i/>
          <w:iCs/>
          <w:sz w:val="24"/>
          <w:szCs w:val="24"/>
          <w:lang w:val="ro-RO"/>
        </w:rPr>
        <w:t>ss)</w:t>
      </w:r>
    </w:p>
    <w:p w14:paraId="38F957AC" w14:textId="4B20F2FD" w:rsidR="002924FF" w:rsidRDefault="002924FF" w:rsidP="002924F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00122894">
        <w:rPr>
          <w:rStyle w:val="Bodytext285pt"/>
          <w:rFonts w:eastAsia="Century Schoolbook"/>
          <w:i/>
          <w:sz w:val="24"/>
          <w:szCs w:val="24"/>
        </w:rPr>
        <w:t xml:space="preserve"> </w:t>
      </w:r>
      <w:r w:rsidRPr="001E0DCE">
        <w:rPr>
          <w:rStyle w:val="Bodytext285pt"/>
          <w:rFonts w:eastAsia="Century Schoolbook"/>
          <w:i/>
          <w:sz w:val="24"/>
          <w:szCs w:val="24"/>
        </w:rPr>
        <w:t>având culori cu crome şi valori sub 3,5 (la umed) cel puţin în partea superioară (pe cca 10</w:t>
      </w:r>
      <w:r w:rsidR="004A0F02">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orizont contractilo-gonflant (z) situat de la baza orizontului Am şi 100 cm prezentând caractere salinice şi sodice în acelaş</w:t>
      </w:r>
      <w:r w:rsidR="004A0F02">
        <w:rPr>
          <w:rStyle w:val="Bodytext285pt"/>
          <w:rFonts w:eastAsia="Century Schoolbook"/>
          <w:i/>
          <w:sz w:val="24"/>
          <w:szCs w:val="24"/>
        </w:rPr>
        <w:t>i</w:t>
      </w:r>
      <w:r>
        <w:rPr>
          <w:rStyle w:val="Bodytext285pt"/>
          <w:rFonts w:eastAsia="Century Schoolbook"/>
          <w:i/>
          <w:sz w:val="24"/>
          <w:szCs w:val="24"/>
        </w:rPr>
        <w:t xml:space="preserve">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r w:rsidR="004A0F02">
        <w:rPr>
          <w:rFonts w:ascii="Times New Roman" w:eastAsiaTheme="minorEastAsia" w:hAnsi="Times New Roman" w:cs="Times New Roman"/>
          <w:bCs/>
          <w:i/>
          <w:iCs/>
          <w:sz w:val="24"/>
          <w:szCs w:val="24"/>
          <w:lang w:val="ro-RO"/>
        </w:rPr>
        <w:t>,</w:t>
      </w:r>
      <w:r w:rsidRPr="00E71F48">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w:t>
      </w:r>
    </w:p>
    <w:p w14:paraId="50A522F9" w14:textId="77777777" w:rsidR="002924FF" w:rsidRPr="00E71F48"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E71F48">
        <w:rPr>
          <w:rFonts w:ascii="Times New Roman" w:eastAsiaTheme="minorEastAsia" w:hAnsi="Times New Roman" w:cs="Times New Roman"/>
          <w:b/>
          <w:i/>
          <w:iCs/>
          <w:sz w:val="24"/>
          <w:szCs w:val="24"/>
          <w:lang w:val="ro-RO"/>
        </w:rPr>
        <w:t>Cernoziom cambic gleic (CZ cb.gc)</w:t>
      </w:r>
    </w:p>
    <w:p w14:paraId="6A3B7ADA" w14:textId="53203983" w:rsidR="002924FF" w:rsidRDefault="002924FF" w:rsidP="002924F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00122894">
        <w:rPr>
          <w:rStyle w:val="Bodytext285pt"/>
          <w:rFonts w:eastAsia="Century Schoolbook"/>
          <w:i/>
          <w:sz w:val="24"/>
          <w:szCs w:val="24"/>
        </w:rPr>
        <w:t xml:space="preserve"> </w:t>
      </w:r>
      <w:r w:rsidRPr="001E0DCE">
        <w:rPr>
          <w:rStyle w:val="Bodytext285pt"/>
          <w:rFonts w:eastAsia="Century Schoolbook"/>
          <w:i/>
          <w:sz w:val="24"/>
          <w:szCs w:val="24"/>
        </w:rPr>
        <w:t>având culori cu crome şi valori sub 3,5 (la umed) cel puţin în partea superioară (pe cca 10</w:t>
      </w:r>
      <w:r w:rsidR="000D1E9F">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sidRPr="005A7F8A">
        <w:rPr>
          <w:rStyle w:val="Bodytext285pt"/>
          <w:rFonts w:eastAsia="Century Schoolbook"/>
          <w:i/>
          <w:sz w:val="24"/>
          <w:szCs w:val="24"/>
        </w:rPr>
        <w:t xml:space="preserve"> </w:t>
      </w:r>
      <w:r w:rsidRPr="00373990">
        <w:rPr>
          <w:rStyle w:val="Bodytext285pt"/>
          <w:rFonts w:eastAsia="Century Schoolbook"/>
          <w:i/>
          <w:sz w:val="24"/>
          <w:szCs w:val="24"/>
        </w:rPr>
        <w:t>şi orizont</w:t>
      </w:r>
      <w:r>
        <w:rPr>
          <w:rStyle w:val="Bodytext285pt"/>
          <w:rFonts w:eastAsia="Century Schoolbook"/>
          <w:i/>
          <w:sz w:val="24"/>
          <w:szCs w:val="24"/>
        </w:rPr>
        <w:t xml:space="preserve"> Gr (proprietăţi gleice de reducere) cu limita superioară începând în intervalul 50 – 125 cm.</w:t>
      </w:r>
    </w:p>
    <w:p w14:paraId="06E4F995" w14:textId="77777777" w:rsidR="002924FF" w:rsidRPr="005A7F8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19476A53"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63C6B789"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14:paraId="597BE440" w14:textId="77777777" w:rsidR="002924FF" w:rsidRPr="005A7F8A"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5A7F8A">
        <w:rPr>
          <w:rFonts w:ascii="Times New Roman" w:eastAsiaTheme="minorEastAsia" w:hAnsi="Times New Roman" w:cs="Times New Roman"/>
          <w:b/>
          <w:i/>
          <w:iCs/>
          <w:sz w:val="24"/>
          <w:szCs w:val="24"/>
          <w:lang w:val="ro-RO"/>
        </w:rPr>
        <w:t>Cernoziom cambic gleic salinic (CZ cb.gc.sc)</w:t>
      </w:r>
    </w:p>
    <w:p w14:paraId="00F05128" w14:textId="336A5F5A" w:rsidR="002924FF" w:rsidRPr="002B79D8"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w:t>
      </w:r>
      <w:r w:rsidR="002B79D8">
        <w:rPr>
          <w:rStyle w:val="Bodytext285pt"/>
          <w:rFonts w:eastAsia="Century Schoolbook"/>
          <w:i/>
          <w:sz w:val="24"/>
          <w:szCs w:val="24"/>
        </w:rPr>
        <w:t xml:space="preserve"> – </w:t>
      </w:r>
      <w:r w:rsidRPr="005A7F8A">
        <w:rPr>
          <w:rStyle w:val="Bodytext285pt"/>
          <w:rFonts w:eastAsia="Century Schoolbook"/>
          <w:i/>
          <w:sz w:val="24"/>
          <w:szCs w:val="24"/>
        </w:rPr>
        <w:t>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sidR="002B79D8">
        <w:rPr>
          <w:rFonts w:ascii="Times New Roman" w:eastAsiaTheme="minorEastAsia" w:hAnsi="Times New Roman" w:cs="Times New Roman"/>
          <w:i/>
          <w:sz w:val="24"/>
          <w:szCs w:val="24"/>
          <w:lang w:val="ro-RO"/>
        </w:rPr>
        <w:t>.</w:t>
      </w:r>
    </w:p>
    <w:p w14:paraId="1E662035" w14:textId="77777777" w:rsidR="002924FF" w:rsidRPr="005A7F8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EEE5F54"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CGr</w:t>
      </w:r>
    </w:p>
    <w:p w14:paraId="29CC0933" w14:textId="77777777" w:rsidR="002924FF" w:rsidRPr="00162B5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1389A613"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22B4D164"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0DD19C6F"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3D6AFD28"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4C7EAF2A" w14:textId="77777777" w:rsidR="002924FF" w:rsidRPr="00162B5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162B5F">
        <w:rPr>
          <w:rFonts w:ascii="Times New Roman" w:eastAsiaTheme="minorEastAsia" w:hAnsi="Times New Roman" w:cs="Times New Roman"/>
          <w:b/>
          <w:i/>
          <w:iCs/>
          <w:sz w:val="24"/>
          <w:szCs w:val="24"/>
          <w:lang w:val="ro-RO"/>
        </w:rPr>
        <w:t>Cernoziom cambic gleic</w:t>
      </w:r>
      <w:r>
        <w:rPr>
          <w:rFonts w:ascii="Times New Roman" w:eastAsiaTheme="minorEastAsia" w:hAnsi="Times New Roman" w:cs="Times New Roman"/>
          <w:b/>
          <w:i/>
          <w:iCs/>
          <w:sz w:val="24"/>
          <w:szCs w:val="24"/>
          <w:lang w:val="ro-RO"/>
        </w:rPr>
        <w:t xml:space="preserve"> sodic</w:t>
      </w:r>
      <w:r w:rsidRPr="00162B5F">
        <w:rPr>
          <w:rFonts w:ascii="Times New Roman" w:eastAsiaTheme="minorEastAsia" w:hAnsi="Times New Roman" w:cs="Times New Roman"/>
          <w:b/>
          <w:i/>
          <w:iCs/>
          <w:sz w:val="24"/>
          <w:szCs w:val="24"/>
          <w:lang w:val="ro-RO"/>
        </w:rPr>
        <w:t xml:space="preserve"> (CZ cb.gc</w:t>
      </w:r>
      <w:r>
        <w:rPr>
          <w:rFonts w:ascii="Times New Roman" w:eastAsiaTheme="minorEastAsia" w:hAnsi="Times New Roman" w:cs="Times New Roman"/>
          <w:b/>
          <w:i/>
          <w:iCs/>
          <w:sz w:val="24"/>
          <w:szCs w:val="24"/>
          <w:lang w:val="ro-RO"/>
        </w:rPr>
        <w:t>.ac</w:t>
      </w:r>
      <w:r w:rsidRPr="00162B5F">
        <w:rPr>
          <w:rFonts w:ascii="Times New Roman" w:eastAsiaTheme="minorEastAsia" w:hAnsi="Times New Roman" w:cs="Times New Roman"/>
          <w:b/>
          <w:i/>
          <w:iCs/>
          <w:sz w:val="24"/>
          <w:szCs w:val="24"/>
          <w:lang w:val="ro-RO"/>
        </w:rPr>
        <w:t>)</w:t>
      </w:r>
    </w:p>
    <w:p w14:paraId="3312AA9C" w14:textId="48E64FEF" w:rsidR="002924FF" w:rsidRPr="006250D8"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5A7F8A">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w:t>
      </w:r>
      <w:r w:rsidR="00122894">
        <w:rPr>
          <w:rStyle w:val="Bodytext285pt"/>
          <w:rFonts w:eastAsia="Century Schoolbook"/>
          <w:i/>
          <w:sz w:val="24"/>
          <w:szCs w:val="24"/>
        </w:rPr>
        <w:t xml:space="preserve"> </w:t>
      </w:r>
      <w:r w:rsidRPr="005A7F8A">
        <w:rPr>
          <w:rStyle w:val="Bodytext285pt"/>
          <w:rFonts w:eastAsia="Century Schoolbook"/>
          <w:i/>
          <w:sz w:val="24"/>
          <w:szCs w:val="24"/>
        </w:rPr>
        <w:t>având culori cu crome şi valori sub 3,5 (la umed) cel puţin în partea superioară (pe cca 10</w:t>
      </w:r>
      <w:r w:rsidR="002B79D8">
        <w:rPr>
          <w:rStyle w:val="Bodytext285pt"/>
          <w:rFonts w:eastAsia="Century Schoolbook"/>
          <w:i/>
          <w:sz w:val="24"/>
          <w:szCs w:val="24"/>
        </w:rPr>
        <w:t xml:space="preserve"> – </w:t>
      </w:r>
      <w:r w:rsidRPr="005A7F8A">
        <w:rPr>
          <w:rStyle w:val="Bodytext285pt"/>
          <w:rFonts w:eastAsia="Century Schoolbook"/>
          <w:i/>
          <w:sz w:val="24"/>
          <w:szCs w:val="24"/>
        </w:rPr>
        <w:t>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Pr>
          <w:rFonts w:ascii="Times New Roman" w:eastAsiaTheme="minorEastAsia" w:hAnsi="Times New Roman" w:cs="Times New Roman"/>
          <w:bCs/>
          <w:i/>
          <w:iCs/>
          <w:sz w:val="24"/>
          <w:szCs w:val="24"/>
          <w:lang w:val="ro-RO"/>
        </w:rPr>
        <w:t>orizont ac (hiponatric) în intervalul 0 – 100 cm sau orizont na (natric) în intervalul 50 – 100 cm.</w:t>
      </w:r>
    </w:p>
    <w:p w14:paraId="6E280008" w14:textId="77777777" w:rsidR="002924FF" w:rsidRPr="0049250E" w:rsidRDefault="002924FF" w:rsidP="00065A65">
      <w:pPr>
        <w:spacing w:after="0" w:line="360" w:lineRule="auto"/>
        <w:ind w:firstLine="709"/>
        <w:jc w:val="both"/>
        <w:rPr>
          <w:rFonts w:ascii="Times New Roman" w:eastAsiaTheme="minorEastAsia" w:hAnsi="Times New Roman" w:cs="Times New Roman"/>
          <w:i/>
          <w:iCs/>
          <w:sz w:val="24"/>
          <w:szCs w:val="24"/>
          <w:lang w:val="ro-RO"/>
        </w:rPr>
      </w:pPr>
      <w:r w:rsidRPr="0049250E">
        <w:rPr>
          <w:rFonts w:ascii="Times New Roman" w:eastAsiaTheme="minorEastAsia" w:hAnsi="Times New Roman" w:cs="Times New Roman"/>
          <w:i/>
          <w:iCs/>
          <w:sz w:val="24"/>
          <w:szCs w:val="24"/>
          <w:lang w:val="ro-RO"/>
        </w:rPr>
        <w:t>Succesiune de orizonturi:</w:t>
      </w:r>
    </w:p>
    <w:p w14:paraId="0F961930"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CCaGac</w:t>
      </w:r>
    </w:p>
    <w:p w14:paraId="0C50F7AB"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ac</w:t>
      </w:r>
    </w:p>
    <w:p w14:paraId="193A1B90"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na</w:t>
      </w:r>
    </w:p>
    <w:p w14:paraId="65401EE1" w14:textId="77777777" w:rsidR="002924FF" w:rsidRPr="006250D8"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6250D8">
        <w:rPr>
          <w:rFonts w:ascii="Times New Roman" w:eastAsiaTheme="minorEastAsia" w:hAnsi="Times New Roman" w:cs="Times New Roman"/>
          <w:b/>
          <w:i/>
          <w:iCs/>
          <w:sz w:val="24"/>
          <w:szCs w:val="24"/>
          <w:lang w:val="ro-RO"/>
        </w:rPr>
        <w:t xml:space="preserve">Cernoziom cambic </w:t>
      </w:r>
      <w:r>
        <w:rPr>
          <w:rFonts w:ascii="Times New Roman" w:eastAsiaTheme="minorEastAsia" w:hAnsi="Times New Roman" w:cs="Times New Roman"/>
          <w:b/>
          <w:i/>
          <w:iCs/>
          <w:sz w:val="24"/>
          <w:szCs w:val="24"/>
          <w:lang w:val="ro-RO"/>
        </w:rPr>
        <w:t>greic</w:t>
      </w:r>
      <w:r w:rsidRPr="006250D8">
        <w:rPr>
          <w:rFonts w:ascii="Times New Roman" w:eastAsiaTheme="minorEastAsia" w:hAnsi="Times New Roman" w:cs="Times New Roman"/>
          <w:b/>
          <w:i/>
          <w:iCs/>
          <w:sz w:val="24"/>
          <w:szCs w:val="24"/>
          <w:lang w:val="ro-RO"/>
        </w:rPr>
        <w:t xml:space="preserve"> (CZ cb.</w:t>
      </w:r>
      <w:r>
        <w:rPr>
          <w:rFonts w:ascii="Times New Roman" w:eastAsiaTheme="minorEastAsia" w:hAnsi="Times New Roman" w:cs="Times New Roman"/>
          <w:b/>
          <w:i/>
          <w:iCs/>
          <w:sz w:val="24"/>
          <w:szCs w:val="24"/>
          <w:lang w:val="ro-RO"/>
        </w:rPr>
        <w:t>gr</w:t>
      </w:r>
      <w:r w:rsidRPr="006250D8">
        <w:rPr>
          <w:rFonts w:ascii="Times New Roman" w:eastAsiaTheme="minorEastAsia" w:hAnsi="Times New Roman" w:cs="Times New Roman"/>
          <w:b/>
          <w:i/>
          <w:iCs/>
          <w:sz w:val="24"/>
          <w:szCs w:val="24"/>
          <w:lang w:val="ro-RO"/>
        </w:rPr>
        <w:t>)</w:t>
      </w:r>
    </w:p>
    <w:p w14:paraId="67ED8716" w14:textId="741223CE" w:rsidR="002924FF" w:rsidRPr="0049250E" w:rsidRDefault="002924FF" w:rsidP="002924FF">
      <w:pPr>
        <w:spacing w:after="0" w:line="360" w:lineRule="auto"/>
        <w:ind w:firstLine="360"/>
        <w:jc w:val="both"/>
        <w:rPr>
          <w:rFonts w:ascii="Times New Roman" w:eastAsiaTheme="minorEastAsia" w:hAnsi="Times New Roman" w:cs="Times New Roman"/>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Ame slab format (agregatele structurale din partea inferioară a orizontului Am sunt pudrate cu pudră de siliciu)</w:t>
      </w:r>
      <w:r>
        <w:rPr>
          <w:rFonts w:ascii="Times New Roman" w:eastAsiaTheme="minorEastAsia" w:hAnsi="Times New Roman" w:cs="Times New Roman"/>
          <w:i/>
          <w:sz w:val="24"/>
          <w:szCs w:val="24"/>
          <w:lang w:val="ro-RO"/>
        </w:rPr>
        <w:t xml:space="preserve"> şi</w:t>
      </w:r>
      <w:r>
        <w:rPr>
          <w:rStyle w:val="Bodytext285pt"/>
          <w:rFonts w:eastAsia="Century Schoolbook"/>
          <w:i/>
          <w:sz w:val="24"/>
          <w:szCs w:val="24"/>
        </w:rPr>
        <w:t xml:space="preserve"> orizont</w:t>
      </w:r>
      <w:r w:rsidRPr="005A7F8A">
        <w:rPr>
          <w:rStyle w:val="Bodytext285pt"/>
          <w:rFonts w:eastAsia="Century Schoolbook"/>
          <w:i/>
          <w:sz w:val="24"/>
          <w:szCs w:val="24"/>
        </w:rPr>
        <w:t xml:space="preserve"> Bv având culori cu crome şi valori sub 3,5 (la umed) cel puţin în partea superioară (pe cca 10</w:t>
      </w:r>
      <w:r w:rsidR="00D634D9">
        <w:rPr>
          <w:rStyle w:val="Bodytext285pt"/>
          <w:rFonts w:eastAsia="Century Schoolbook"/>
          <w:i/>
          <w:sz w:val="24"/>
          <w:szCs w:val="24"/>
        </w:rPr>
        <w:t xml:space="preserve"> – </w:t>
      </w:r>
      <w:r w:rsidRPr="005A7F8A">
        <w:rPr>
          <w:rStyle w:val="Bodytext285pt"/>
          <w:rFonts w:eastAsia="Century Schoolbook"/>
          <w:i/>
          <w:sz w:val="24"/>
          <w:szCs w:val="24"/>
        </w:rPr>
        <w:t>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w:t>
      </w:r>
      <w:r w:rsidR="00D634D9">
        <w:rPr>
          <w:rStyle w:val="Bodytext285pt"/>
          <w:rFonts w:eastAsia="Century Schoolbook"/>
          <w:sz w:val="24"/>
          <w:szCs w:val="24"/>
        </w:rPr>
        <w:t>.</w:t>
      </w:r>
    </w:p>
    <w:p w14:paraId="1E643FAB" w14:textId="77777777" w:rsidR="002924FF" w:rsidRPr="0030172E" w:rsidRDefault="002924FF" w:rsidP="002924FF">
      <w:pPr>
        <w:spacing w:after="0" w:line="360" w:lineRule="auto"/>
        <w:ind w:left="708" w:firstLine="708"/>
        <w:jc w:val="both"/>
        <w:rPr>
          <w:rFonts w:ascii="Times New Roman" w:eastAsiaTheme="minorEastAsia" w:hAnsi="Times New Roman" w:cs="Times New Roman"/>
          <w:i/>
          <w:iCs/>
          <w:sz w:val="24"/>
          <w:szCs w:val="24"/>
          <w:lang w:val="ro-RO"/>
        </w:rPr>
      </w:pPr>
      <w:r w:rsidRPr="0030172E">
        <w:rPr>
          <w:rFonts w:ascii="Times New Roman" w:eastAsiaTheme="minorEastAsia" w:hAnsi="Times New Roman" w:cs="Times New Roman"/>
          <w:i/>
          <w:iCs/>
          <w:sz w:val="24"/>
          <w:szCs w:val="24"/>
          <w:lang w:val="ro-RO"/>
        </w:rPr>
        <w:t>Succesiune de orizonturi:</w:t>
      </w:r>
    </w:p>
    <w:p w14:paraId="06EB5373" w14:textId="77777777" w:rsidR="002924FF" w:rsidRDefault="002924FF" w:rsidP="00DA144B">
      <w:pPr>
        <w:spacing w:after="0" w:line="360" w:lineRule="auto"/>
        <w:jc w:val="center"/>
        <w:outlineLvl w:val="0"/>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14:paraId="0CED0B78" w14:textId="77777777" w:rsidR="002924FF" w:rsidRPr="0030172E"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30172E">
        <w:rPr>
          <w:rFonts w:ascii="Times New Roman" w:eastAsiaTheme="minorEastAsia" w:hAnsi="Times New Roman" w:cs="Times New Roman"/>
          <w:b/>
          <w:i/>
          <w:iCs/>
          <w:sz w:val="24"/>
          <w:szCs w:val="24"/>
          <w:lang w:val="ro-RO"/>
        </w:rPr>
        <w:t>Cernoziom cambic greic batigleic (CZ cb.gr.dg)</w:t>
      </w:r>
    </w:p>
    <w:p w14:paraId="7CDD9FE8" w14:textId="2F4F02AC" w:rsidR="002924FF" w:rsidRPr="00186E59" w:rsidRDefault="002924FF" w:rsidP="002924FF">
      <w:pPr>
        <w:spacing w:after="0" w:line="360" w:lineRule="auto"/>
        <w:ind w:firstLine="360"/>
        <w:jc w:val="both"/>
        <w:rPr>
          <w:rFonts w:ascii="Times New Roman" w:eastAsiaTheme="minorEastAsia" w:hAnsi="Times New Roman" w:cs="Times New Roman"/>
          <w:b/>
          <w:bCs/>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sidRPr="0030172E">
        <w:rPr>
          <w:rStyle w:val="Bodytext285pt"/>
          <w:rFonts w:eastAsia="Century Schoolbook"/>
          <w:i/>
          <w:sz w:val="24"/>
          <w:szCs w:val="24"/>
        </w:rPr>
        <w:t xml:space="preserve"> orizont Bv</w:t>
      </w:r>
      <w:r w:rsidR="00122894">
        <w:rPr>
          <w:rStyle w:val="Bodytext285pt"/>
          <w:rFonts w:eastAsia="Century Schoolbook"/>
          <w:i/>
          <w:sz w:val="24"/>
          <w:szCs w:val="24"/>
        </w:rPr>
        <w:t xml:space="preserve"> </w:t>
      </w:r>
      <w:r w:rsidRPr="0030172E">
        <w:rPr>
          <w:rStyle w:val="Bodytext285pt"/>
          <w:rFonts w:eastAsia="Century Schoolbook"/>
          <w:i/>
          <w:sz w:val="24"/>
          <w:szCs w:val="24"/>
        </w:rPr>
        <w:t xml:space="preserve">având culori cu crome şi valori sub 3,5 (la umed) cel puţin în partea superioară </w:t>
      </w:r>
      <w:r w:rsidRPr="0030172E">
        <w:rPr>
          <w:rStyle w:val="Bodytext285pt"/>
          <w:rFonts w:eastAsia="Century Schoolbook"/>
          <w:i/>
          <w:sz w:val="24"/>
          <w:szCs w:val="24"/>
        </w:rPr>
        <w:lastRenderedPageBreak/>
        <w:t>(pe cca 10</w:t>
      </w:r>
      <w:r w:rsidR="00D634D9">
        <w:rPr>
          <w:rStyle w:val="Bodytext285pt"/>
          <w:rFonts w:eastAsia="Century Schoolbook"/>
          <w:i/>
          <w:sz w:val="24"/>
          <w:szCs w:val="24"/>
        </w:rPr>
        <w:t xml:space="preserve"> – </w:t>
      </w:r>
      <w:r w:rsidRPr="0030172E">
        <w:rPr>
          <w:rStyle w:val="Bodytext285pt"/>
          <w:rFonts w:eastAsia="Century Schoolbook"/>
          <w:i/>
          <w:sz w:val="24"/>
          <w:szCs w:val="24"/>
        </w:rPr>
        <w:t>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sidRPr="0030172E">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 xml:space="preserve">şi orizont gleic de reducere (Gr) începând în intervalul 100 </w:t>
      </w:r>
      <w:r w:rsidR="00D634D9">
        <w:rPr>
          <w:rFonts w:ascii="Times New Roman" w:eastAsiaTheme="minorEastAsia" w:hAnsi="Times New Roman" w:cs="Times New Roman"/>
          <w:i/>
          <w:sz w:val="24"/>
          <w:szCs w:val="24"/>
          <w:lang w:val="ro-RO"/>
        </w:rPr>
        <w:t>–</w:t>
      </w:r>
      <w:r w:rsidRPr="00186E59">
        <w:rPr>
          <w:rFonts w:ascii="Times New Roman" w:eastAsiaTheme="minorEastAsia" w:hAnsi="Times New Roman" w:cs="Times New Roman"/>
          <w:i/>
          <w:sz w:val="24"/>
          <w:szCs w:val="24"/>
          <w:lang w:val="ro-RO"/>
        </w:rPr>
        <w:t xml:space="preserve"> 200 cm adâncime ai profilului.</w:t>
      </w:r>
    </w:p>
    <w:p w14:paraId="5D4C72A7"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58D755BF"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58015B80"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14:paraId="4720128B" w14:textId="77777777" w:rsidR="002924FF" w:rsidRPr="0030172E"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30172E">
        <w:rPr>
          <w:rFonts w:ascii="Times New Roman" w:eastAsiaTheme="minorEastAsia" w:hAnsi="Times New Roman" w:cs="Times New Roman"/>
          <w:b/>
          <w:i/>
          <w:iCs/>
          <w:sz w:val="24"/>
          <w:szCs w:val="24"/>
          <w:lang w:val="ro-RO"/>
        </w:rPr>
        <w:t>Cernoziom cambic greic</w:t>
      </w:r>
      <w:r>
        <w:rPr>
          <w:rFonts w:ascii="Times New Roman" w:eastAsiaTheme="minorEastAsia" w:hAnsi="Times New Roman" w:cs="Times New Roman"/>
          <w:b/>
          <w:i/>
          <w:iCs/>
          <w:sz w:val="24"/>
          <w:szCs w:val="24"/>
          <w:lang w:val="ro-RO"/>
        </w:rPr>
        <w:t xml:space="preserve"> pararendzinic</w:t>
      </w:r>
      <w:r w:rsidRPr="0030172E">
        <w:rPr>
          <w:rFonts w:ascii="Times New Roman" w:eastAsiaTheme="minorEastAsia" w:hAnsi="Times New Roman" w:cs="Times New Roman"/>
          <w:b/>
          <w:i/>
          <w:iCs/>
          <w:sz w:val="24"/>
          <w:szCs w:val="24"/>
          <w:lang w:val="ro-RO"/>
        </w:rPr>
        <w:t xml:space="preserve"> (CZ cb.gr</w:t>
      </w:r>
      <w:r>
        <w:rPr>
          <w:rFonts w:ascii="Times New Roman" w:eastAsiaTheme="minorEastAsia" w:hAnsi="Times New Roman" w:cs="Times New Roman"/>
          <w:b/>
          <w:i/>
          <w:iCs/>
          <w:sz w:val="24"/>
          <w:szCs w:val="24"/>
          <w:lang w:val="ro-RO"/>
        </w:rPr>
        <w:t>.pa</w:t>
      </w:r>
      <w:r w:rsidRPr="0030172E">
        <w:rPr>
          <w:rFonts w:ascii="Times New Roman" w:eastAsiaTheme="minorEastAsia" w:hAnsi="Times New Roman" w:cs="Times New Roman"/>
          <w:b/>
          <w:i/>
          <w:iCs/>
          <w:sz w:val="24"/>
          <w:szCs w:val="24"/>
          <w:lang w:val="ro-RO"/>
        </w:rPr>
        <w:t>)</w:t>
      </w:r>
    </w:p>
    <w:p w14:paraId="34743E8E" w14:textId="25306DE5" w:rsidR="002924FF" w:rsidRPr="001239AF"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Pr>
          <w:rFonts w:ascii="Times New Roman" w:eastAsiaTheme="minorEastAsia" w:hAnsi="Times New Roman" w:cs="Times New Roman"/>
          <w:i/>
          <w:sz w:val="24"/>
          <w:szCs w:val="24"/>
          <w:lang w:val="ro-RO"/>
        </w:rPr>
        <w:t xml:space="preserve"> orizont Ame </w:t>
      </w:r>
      <w:r w:rsidRPr="0030172E">
        <w:rPr>
          <w:rFonts w:ascii="Times New Roman" w:eastAsiaTheme="minorEastAsia" w:hAnsi="Times New Roman" w:cs="Times New Roman"/>
          <w:i/>
          <w:sz w:val="24"/>
          <w:szCs w:val="24"/>
          <w:lang w:val="ro-RO"/>
        </w:rPr>
        <w:t>slab format (agregatele structurale din partea inferioară a orizontului Am sunt pudrate cu pudră de siliciu) şi</w:t>
      </w:r>
      <w:r w:rsidRPr="0030172E">
        <w:rPr>
          <w:rStyle w:val="Bodytext285pt"/>
          <w:rFonts w:eastAsia="Century Schoolbook"/>
          <w:i/>
          <w:sz w:val="24"/>
          <w:szCs w:val="24"/>
        </w:rPr>
        <w:t xml:space="preserve"> orizont Bv având culori cu crome şi valori sub 3,5 (la umed) cel puţin în partea superioară (pe cca 10</w:t>
      </w:r>
      <w:r w:rsidR="00627E3B">
        <w:rPr>
          <w:rStyle w:val="Bodytext285pt"/>
          <w:rFonts w:eastAsia="Century Schoolbook"/>
          <w:i/>
          <w:sz w:val="24"/>
          <w:szCs w:val="24"/>
        </w:rPr>
        <w:t xml:space="preserve"> – </w:t>
      </w:r>
      <w:r w:rsidRPr="0030172E">
        <w:rPr>
          <w:rStyle w:val="Bodytext285pt"/>
          <w:rFonts w:eastAsia="Century Schoolbook"/>
          <w:i/>
          <w:sz w:val="24"/>
          <w:szCs w:val="24"/>
        </w:rPr>
        <w:t>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C15BF6">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14:paraId="6A90A22D"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9AA9B52"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 MM</w:t>
      </w:r>
    </w:p>
    <w:p w14:paraId="3115861C"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argic (CZ ar)</w:t>
      </w:r>
    </w:p>
    <w:p w14:paraId="21C6BA8A" w14:textId="4959C33F" w:rsidR="002924FF" w:rsidRPr="004E2BA8" w:rsidRDefault="002924FF" w:rsidP="0049250E">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Pr>
          <w:rStyle w:val="Bodytext285pt"/>
          <w:rFonts w:eastAsia="Century Schoolbook"/>
          <w:i/>
          <w:sz w:val="24"/>
          <w:szCs w:val="24"/>
        </w:rPr>
        <w:t>orizont Bt</w:t>
      </w:r>
      <w:r w:rsidR="00122894">
        <w:rPr>
          <w:rStyle w:val="Bodytext285pt"/>
          <w:rFonts w:eastAsia="Century Schoolbook"/>
          <w:i/>
          <w:sz w:val="24"/>
          <w:szCs w:val="24"/>
        </w:rPr>
        <w:t xml:space="preserve"> </w:t>
      </w:r>
      <w:r w:rsidRPr="0030172E">
        <w:rPr>
          <w:rStyle w:val="Bodytext285pt"/>
          <w:rFonts w:eastAsia="Century Schoolbook"/>
          <w:i/>
          <w:sz w:val="24"/>
          <w:szCs w:val="24"/>
        </w:rPr>
        <w:t>având culori cu crome şi valori sub 3,5 (la umed) cel puţin în partea superioară (pe cca 10</w:t>
      </w:r>
      <w:r w:rsidR="00627E3B">
        <w:rPr>
          <w:rStyle w:val="Bodytext285pt"/>
          <w:rFonts w:eastAsia="Century Schoolbook"/>
          <w:i/>
          <w:sz w:val="24"/>
          <w:szCs w:val="24"/>
        </w:rPr>
        <w:t xml:space="preserve"> – </w:t>
      </w:r>
      <w:r w:rsidRPr="0030172E">
        <w:rPr>
          <w:rStyle w:val="Bodytext285pt"/>
          <w:rFonts w:eastAsia="Century Schoolbook"/>
          <w:i/>
          <w:sz w:val="24"/>
          <w:szCs w:val="24"/>
        </w:rPr>
        <w:t>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14:paraId="5FEEF5DB" w14:textId="77777777" w:rsidR="002924FF" w:rsidRPr="004E2BA8"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6D5AB576"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p>
    <w:p w14:paraId="4BF06714" w14:textId="77777777" w:rsidR="002924FF" w:rsidRPr="004E2BA8"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4E2BA8">
        <w:rPr>
          <w:rFonts w:ascii="Times New Roman" w:eastAsiaTheme="minorEastAsia" w:hAnsi="Times New Roman" w:cs="Times New Roman"/>
          <w:b/>
          <w:i/>
          <w:iCs/>
          <w:sz w:val="24"/>
          <w:szCs w:val="24"/>
          <w:lang w:val="ro-RO"/>
        </w:rPr>
        <w:lastRenderedPageBreak/>
        <w:t>Cernoziom ar</w:t>
      </w:r>
      <w:r>
        <w:rPr>
          <w:rFonts w:ascii="Times New Roman" w:eastAsiaTheme="minorEastAsia" w:hAnsi="Times New Roman" w:cs="Times New Roman"/>
          <w:b/>
          <w:i/>
          <w:iCs/>
          <w:sz w:val="24"/>
          <w:szCs w:val="24"/>
          <w:lang w:val="ro-RO"/>
        </w:rPr>
        <w:t>gic batigleic (CZ ar.</w:t>
      </w:r>
      <w:r w:rsidRPr="004E2BA8">
        <w:rPr>
          <w:rFonts w:ascii="Times New Roman" w:eastAsiaTheme="minorEastAsia" w:hAnsi="Times New Roman" w:cs="Times New Roman"/>
          <w:b/>
          <w:i/>
          <w:iCs/>
          <w:sz w:val="24"/>
          <w:szCs w:val="24"/>
          <w:lang w:val="ro-RO"/>
        </w:rPr>
        <w:t>dg)</w:t>
      </w:r>
    </w:p>
    <w:p w14:paraId="60AF43CE" w14:textId="4C292199" w:rsidR="002924FF" w:rsidRPr="001E0DCE"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627E3B">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Pr="00057CB8">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 xml:space="preserve">ont gleic de reducere (Gr) începând în intervalul 100 </w:t>
      </w:r>
      <w:r w:rsidR="00627E3B">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w:t>
      </w:r>
      <w:r w:rsidRPr="001E0DCE">
        <w:rPr>
          <w:rFonts w:ascii="Times New Roman" w:eastAsiaTheme="minorEastAsia" w:hAnsi="Times New Roman" w:cs="Times New Roman"/>
          <w:i/>
          <w:sz w:val="24"/>
          <w:szCs w:val="24"/>
          <w:lang w:val="ro-RO"/>
        </w:rPr>
        <w:t>00 cm adâncime ai profilului.</w:t>
      </w:r>
    </w:p>
    <w:p w14:paraId="3EC91200"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14:paraId="42C44D83" w14:textId="77777777" w:rsidR="002924FF" w:rsidRPr="00221590"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14:paraId="7FDE6750" w14:textId="77777777" w:rsidR="002924FF" w:rsidRPr="00221590"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CCaGr</w:t>
      </w:r>
    </w:p>
    <w:p w14:paraId="122E6845" w14:textId="77777777" w:rsidR="002924FF" w:rsidRPr="00057CB8"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rendzinic (CZ ar.rz</w:t>
      </w:r>
      <w:r w:rsidRPr="00057CB8">
        <w:rPr>
          <w:rFonts w:ascii="Times New Roman" w:eastAsiaTheme="minorEastAsia" w:hAnsi="Times New Roman" w:cs="Times New Roman"/>
          <w:b/>
          <w:i/>
          <w:iCs/>
          <w:sz w:val="24"/>
          <w:szCs w:val="24"/>
          <w:lang w:val="ro-RO"/>
        </w:rPr>
        <w:t>)</w:t>
      </w:r>
    </w:p>
    <w:p w14:paraId="1962CA74" w14:textId="0FA0BA44" w:rsidR="002924FF" w:rsidRPr="00B24C13"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627E3B">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057CB8">
        <w:rPr>
          <w:rStyle w:val="Bodytext285pt"/>
          <w:rFonts w:eastAsia="Century Schoolbook"/>
          <w:i/>
          <w:sz w:val="24"/>
          <w:szCs w:val="24"/>
        </w:rPr>
        <w:t xml:space="preserve"> </w:t>
      </w:r>
      <w:r>
        <w:rPr>
          <w:rStyle w:val="Bodytext285pt"/>
          <w:rFonts w:eastAsia="Century Schoolbook"/>
          <w:i/>
          <w:sz w:val="24"/>
          <w:szCs w:val="24"/>
        </w:rPr>
        <w:t xml:space="preserve">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1%), </w:t>
      </w:r>
      <w:r w:rsidRPr="00B24C13">
        <w:rPr>
          <w:rStyle w:val="Bodytext285pt"/>
          <w:rFonts w:eastAsia="Century Schoolbook"/>
          <w:i/>
          <w:sz w:val="24"/>
          <w:szCs w:val="24"/>
        </w:rPr>
        <w:t>la baza profilului orizont Rrz (</w:t>
      </w:r>
      <w:r w:rsidRPr="00B24C13">
        <w:rPr>
          <w:rFonts w:ascii="Times New Roman" w:eastAsiaTheme="minorEastAsia" w:hAnsi="Times New Roman" w:cs="Times New Roman"/>
          <w:i/>
          <w:sz w:val="24"/>
          <w:szCs w:val="24"/>
          <w:lang w:val="ro-RO"/>
        </w:rPr>
        <w:t>format din materiale scheletice calcarifere – MK sau materiale erubazice – ME),</w:t>
      </w:r>
      <w:r w:rsidRPr="00B24C13">
        <w:rPr>
          <w:rStyle w:val="Bodytext285pt"/>
          <w:rFonts w:eastAsia="Century Schoolbook"/>
          <w:i/>
          <w:sz w:val="24"/>
          <w:szCs w:val="24"/>
        </w:rPr>
        <w:t xml:space="preserve"> </w:t>
      </w:r>
      <w:r w:rsidRPr="00B24C13">
        <w:rPr>
          <w:rFonts w:ascii="Times New Roman" w:eastAsiaTheme="minorEastAsia" w:hAnsi="Times New Roman" w:cs="Times New Roman"/>
          <w:i/>
          <w:sz w:val="24"/>
          <w:szCs w:val="24"/>
          <w:lang w:val="ro-RO"/>
        </w:rPr>
        <w:t xml:space="preserve">orizontulul Rrz apare la adâncimi cuprinse </w:t>
      </w:r>
      <w:r>
        <w:rPr>
          <w:rFonts w:ascii="Times New Roman" w:eastAsiaTheme="minorEastAsia" w:hAnsi="Times New Roman" w:cs="Times New Roman"/>
          <w:i/>
          <w:sz w:val="24"/>
          <w:szCs w:val="24"/>
          <w:lang w:val="ro-RO"/>
        </w:rPr>
        <w:t>între 25</w:t>
      </w:r>
      <w:r w:rsidRPr="00B24C13">
        <w:rPr>
          <w:rFonts w:ascii="Times New Roman" w:eastAsiaTheme="minorEastAsia" w:hAnsi="Times New Roman" w:cs="Times New Roman"/>
          <w:i/>
          <w:sz w:val="24"/>
          <w:szCs w:val="24"/>
          <w:lang w:val="ro-RO"/>
        </w:rPr>
        <w:t xml:space="preserve"> şi 150 cm, </w:t>
      </w:r>
      <w:r>
        <w:rPr>
          <w:rFonts w:ascii="Times New Roman" w:eastAsiaTheme="minorEastAsia" w:hAnsi="Times New Roman" w:cs="Times New Roman"/>
          <w:i/>
          <w:sz w:val="24"/>
          <w:szCs w:val="24"/>
          <w:lang w:val="ro-RO"/>
        </w:rPr>
        <w:t xml:space="preserve">obligatorie este prezenţa orizontului mk </w:t>
      </w:r>
      <w:r w:rsidR="0098727E">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w:t>
      </w:r>
      <w:r w:rsidRPr="00C37E08">
        <w:rPr>
          <w:rStyle w:val="Bodytext285pt"/>
          <w:rFonts w:eastAsia="Century Schoolbook"/>
          <w:i/>
          <w:sz w:val="24"/>
          <w:szCs w:val="24"/>
        </w:rPr>
        <w:t>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w:t>
      </w:r>
      <w:r>
        <w:rPr>
          <w:rStyle w:val="Bodytext285pt"/>
          <w:rFonts w:eastAsia="Century Schoolbook"/>
          <w:i/>
          <w:sz w:val="24"/>
          <w:szCs w:val="24"/>
        </w:rPr>
        <w:t xml:space="preserve"> </w:t>
      </w:r>
      <w:r w:rsidR="0098727E">
        <w:rPr>
          <w:rStyle w:val="Bodytext285pt"/>
          <w:rFonts w:eastAsia="Century Schoolbook"/>
          <w:i/>
          <w:sz w:val="24"/>
          <w:szCs w:val="24"/>
        </w:rPr>
        <w:t>–</w:t>
      </w:r>
      <w:r w:rsidRPr="00C37E08">
        <w:rPr>
          <w:rStyle w:val="Bodytext285pt"/>
          <w:rFonts w:eastAsia="Century Schoolbook"/>
          <w:i/>
          <w:sz w:val="24"/>
          <w:szCs w:val="24"/>
        </w:rPr>
        <w:t xml:space="preserve"> în primii 125 cm</w:t>
      </w:r>
      <w:r w:rsidR="0098727E">
        <w:rPr>
          <w:rStyle w:val="Bodytext285pt"/>
          <w:rFonts w:eastAsia="Century Schoolbook"/>
          <w:i/>
          <w:sz w:val="24"/>
          <w:szCs w:val="24"/>
        </w:rPr>
        <w:t>.</w:t>
      </w:r>
    </w:p>
    <w:p w14:paraId="7DFD7E22"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00DCCED3"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Rrz sau</w:t>
      </w:r>
    </w:p>
    <w:p w14:paraId="31F71A7E" w14:textId="77777777" w:rsidR="002924FF" w:rsidRPr="00AA384B" w:rsidRDefault="002924FF" w:rsidP="002924FF">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Rrz</w:t>
      </w:r>
    </w:p>
    <w:p w14:paraId="6FC02332"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pararendzinic (CZ ar.pa</w:t>
      </w:r>
      <w:r w:rsidRPr="00057CB8">
        <w:rPr>
          <w:rFonts w:ascii="Times New Roman" w:eastAsiaTheme="minorEastAsia" w:hAnsi="Times New Roman" w:cs="Times New Roman"/>
          <w:b/>
          <w:i/>
          <w:iCs/>
          <w:sz w:val="24"/>
          <w:szCs w:val="24"/>
          <w:lang w:val="ro-RO"/>
        </w:rPr>
        <w:t>)</w:t>
      </w:r>
    </w:p>
    <w:p w14:paraId="39132F2F" w14:textId="68FAD48E" w:rsidR="002924FF" w:rsidRPr="00285512"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 xml:space="preserve">având culori cu crome şi valori sub 3,5 (la umed) cel puţin în partea </w:t>
      </w:r>
      <w:r w:rsidRPr="004E2BA8">
        <w:rPr>
          <w:rStyle w:val="Bodytext285pt"/>
          <w:rFonts w:eastAsia="Century Schoolbook"/>
          <w:i/>
          <w:sz w:val="24"/>
          <w:szCs w:val="24"/>
        </w:rPr>
        <w:lastRenderedPageBreak/>
        <w:t>superioară (pe cca 10</w:t>
      </w:r>
      <w:r w:rsidR="00FF19F7">
        <w:rPr>
          <w:rStyle w:val="Bodytext285pt"/>
          <w:rFonts w:eastAsia="Century Schoolbook"/>
          <w:i/>
          <w:sz w:val="24"/>
          <w:szCs w:val="24"/>
        </w:rPr>
        <w:t xml:space="preserve"> – </w:t>
      </w:r>
      <w:r w:rsidRPr="004E2BA8">
        <w:rPr>
          <w:rStyle w:val="Bodytext285pt"/>
          <w:rFonts w:eastAsia="Century Schoolbook"/>
          <w:i/>
          <w:sz w:val="24"/>
          <w:szCs w:val="24"/>
        </w:rPr>
        <w:t>1</w:t>
      </w:r>
      <w:r w:rsidR="00122894">
        <w:rPr>
          <w:rStyle w:val="Bodytext285pt"/>
          <w:rFonts w:eastAsia="Century Schoolbook"/>
          <w:i/>
          <w:sz w:val="24"/>
          <w:szCs w:val="24"/>
        </w:rPr>
        <w:t xml:space="preserve"> </w:t>
      </w:r>
      <w:r w:rsidRPr="004E2BA8">
        <w:rPr>
          <w:rStyle w:val="Bodytext285pt"/>
          <w:rFonts w:eastAsia="Century Schoolbook"/>
          <w:i/>
          <w:sz w:val="24"/>
          <w:szCs w:val="24"/>
        </w:rPr>
        <w:t>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Pr>
          <w:rFonts w:ascii="Times New Roman" w:eastAsiaTheme="minorEastAsia" w:hAnsi="Times New Roman" w:cs="Times New Roman"/>
          <w:b/>
          <w:i/>
          <w:iCs/>
          <w:sz w:val="24"/>
          <w:szCs w:val="24"/>
          <w:lang w:val="ro-RO"/>
        </w:rPr>
        <w:t xml:space="preserv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w:t>
      </w:r>
      <w:r w:rsidR="00FF19F7">
        <w:rPr>
          <w:rStyle w:val="Bodytext285pt"/>
          <w:rFonts w:eastAsia="Century Schoolbook"/>
          <w:i/>
          <w:sz w:val="24"/>
          <w:szCs w:val="24"/>
        </w:rPr>
        <w:t>,</w:t>
      </w:r>
      <w:r w:rsidRPr="00285512">
        <w:rPr>
          <w:rStyle w:val="Bodytext285pt"/>
          <w:rFonts w:eastAsia="Century Schoolbook"/>
          <w:i/>
          <w:sz w:val="24"/>
          <w:szCs w:val="24"/>
        </w:rPr>
        <w:t xml:space="preserve"> cu carbonaţi sub 40% (între 14 – 40%), prezente sub 25 cm adâncime ai profilului.</w:t>
      </w:r>
    </w:p>
    <w:p w14:paraId="3006039A"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71C50981"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 – MM</w:t>
      </w:r>
    </w:p>
    <w:p w14:paraId="2F0A7C8C"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salinic (CZ ar.sc</w:t>
      </w:r>
      <w:r w:rsidRPr="00057CB8">
        <w:rPr>
          <w:rFonts w:ascii="Times New Roman" w:eastAsiaTheme="minorEastAsia" w:hAnsi="Times New Roman" w:cs="Times New Roman"/>
          <w:b/>
          <w:i/>
          <w:iCs/>
          <w:sz w:val="24"/>
          <w:szCs w:val="24"/>
          <w:lang w:val="ro-RO"/>
        </w:rPr>
        <w:t>)</w:t>
      </w:r>
    </w:p>
    <w:p w14:paraId="4058C2E1" w14:textId="1A03616F" w:rsidR="002924FF" w:rsidRPr="00F90357" w:rsidRDefault="002924FF" w:rsidP="002924FF">
      <w:pPr>
        <w:spacing w:after="0" w:line="360" w:lineRule="auto"/>
        <w:ind w:firstLine="360"/>
        <w:jc w:val="both"/>
        <w:rPr>
          <w:rStyle w:val="Bodytext285pt"/>
          <w:rFonts w:eastAsiaTheme="minorEastAsia"/>
          <w:b/>
          <w:i/>
          <w:iCs/>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FF19F7">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Pr="00F90357">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sidRPr="0049250E">
        <w:rPr>
          <w:rFonts w:ascii="Times New Roman" w:eastAsiaTheme="minorEastAsia" w:hAnsi="Times New Roman" w:cs="Times New Roman"/>
          <w:i/>
          <w:iCs/>
          <w:sz w:val="24"/>
          <w:szCs w:val="24"/>
          <w:lang w:val="ro-RO"/>
        </w:rPr>
        <w:t>.</w:t>
      </w:r>
    </w:p>
    <w:p w14:paraId="2838F82C" w14:textId="77777777" w:rsidR="002924FF" w:rsidRPr="00F90357"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2C957FEF"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14:paraId="7E59C664" w14:textId="0EBDA204"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Btsa </w:t>
      </w:r>
      <m:oMath>
        <m:r>
          <m:rPr>
            <m:sty m:val="bi"/>
          </m:rPr>
          <w:rPr>
            <w:rFonts w:ascii="Cambria Math" w:eastAsiaTheme="minorEastAsia" w:hAnsi="Cambria Math" w:cs="Times New Roman"/>
            <w:sz w:val="24"/>
            <w:szCs w:val="24"/>
            <w:lang w:val="ro-RO"/>
          </w:rPr>
          <m:t>→</m:t>
        </m:r>
      </m:oMath>
      <w:r w:rsidR="00122894">
        <w:rPr>
          <w:rFonts w:ascii="Times New Roman" w:eastAsiaTheme="minorEastAsia" w:hAnsi="Times New Roman" w:cs="Times New Roman"/>
          <w:b/>
          <w:i/>
          <w:iCs/>
          <w:sz w:val="24"/>
          <w:szCs w:val="24"/>
          <w:lang w:val="ro-RO"/>
        </w:rPr>
        <w:t xml:space="preserve"> </w:t>
      </w:r>
      <w:r w:rsidRPr="00AD00D1">
        <w:rPr>
          <w:rFonts w:ascii="Times New Roman" w:eastAsiaTheme="minorEastAsia" w:hAnsi="Times New Roman" w:cs="Times New Roman"/>
          <w:b/>
          <w:i/>
          <w:iCs/>
          <w:sz w:val="24"/>
          <w:szCs w:val="24"/>
          <w:lang w:val="ro-RO"/>
        </w:rPr>
        <w:t>CCa</w:t>
      </w:r>
    </w:p>
    <w:p w14:paraId="551CF0F9" w14:textId="77777777" w:rsidR="002924FF" w:rsidRPr="00F90357"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F90357">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sodic (CZ ar.</w:t>
      </w:r>
      <w:r w:rsidRPr="00F90357">
        <w:rPr>
          <w:rFonts w:ascii="Times New Roman" w:eastAsiaTheme="minorEastAsia" w:hAnsi="Times New Roman" w:cs="Times New Roman"/>
          <w:b/>
          <w:i/>
          <w:iCs/>
          <w:sz w:val="24"/>
          <w:szCs w:val="24"/>
          <w:lang w:val="ro-RO"/>
        </w:rPr>
        <w:t>ac)</w:t>
      </w:r>
    </w:p>
    <w:p w14:paraId="52556A08" w14:textId="730BDAC3"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FF19F7">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14:paraId="31D18C20" w14:textId="77777777" w:rsidR="002924FF" w:rsidRPr="00F90357"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EF96B96"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14:paraId="51A129AA"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14:paraId="2EC8463C"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AD00D1">
        <w:rPr>
          <w:rFonts w:ascii="Times New Roman" w:eastAsiaTheme="minorEastAsia" w:hAnsi="Times New Roman" w:cs="Times New Roman"/>
          <w:b/>
          <w:i/>
          <w:iCs/>
          <w:sz w:val="24"/>
          <w:szCs w:val="24"/>
          <w:lang w:val="ro-RO"/>
        </w:rPr>
        <w:t>na</w:t>
      </w:r>
    </w:p>
    <w:p w14:paraId="543B3FB7" w14:textId="77777777" w:rsidR="002924FF" w:rsidRPr="00F90357"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F90357">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stagnic (CZ ar.</w:t>
      </w:r>
      <w:r w:rsidRPr="00F90357">
        <w:rPr>
          <w:rFonts w:ascii="Times New Roman" w:eastAsiaTheme="minorEastAsia" w:hAnsi="Times New Roman" w:cs="Times New Roman"/>
          <w:b/>
          <w:i/>
          <w:iCs/>
          <w:sz w:val="24"/>
          <w:szCs w:val="24"/>
          <w:lang w:val="ro-RO"/>
        </w:rPr>
        <w:t>st)</w:t>
      </w:r>
    </w:p>
    <w:p w14:paraId="00083A1C" w14:textId="5D980D5C" w:rsidR="002924FF" w:rsidRDefault="002924FF" w:rsidP="002924FF">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FF19F7">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 orizont stagnogleic (W) începând în 50 – 100 cm sau orizont stagnogleizat (w) începând în 0 – 100 cm.</w:t>
      </w:r>
    </w:p>
    <w:p w14:paraId="56A9E37E" w14:textId="77777777" w:rsidR="002924FF" w:rsidRPr="00BD4BA0"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4E892FC4"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14:paraId="7FFA5541"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14:paraId="41A5A3C3"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14:paraId="0A884124"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BD4BA0">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vertic (CZ ar.vs</w:t>
      </w:r>
      <w:r w:rsidRPr="00BD4BA0">
        <w:rPr>
          <w:rFonts w:ascii="Times New Roman" w:eastAsiaTheme="minorEastAsia" w:hAnsi="Times New Roman" w:cs="Times New Roman"/>
          <w:b/>
          <w:i/>
          <w:iCs/>
          <w:sz w:val="24"/>
          <w:szCs w:val="24"/>
          <w:lang w:val="ro-RO"/>
        </w:rPr>
        <w:t>)</w:t>
      </w:r>
    </w:p>
    <w:p w14:paraId="2837B8A1" w14:textId="568161CD" w:rsidR="002924FF" w:rsidRDefault="002924FF" w:rsidP="002924FF">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FF19F7">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 şi orizont contractilo-gonflant (z) situat de la baza orizontului Am şi 100 cm adâncime.</w:t>
      </w:r>
    </w:p>
    <w:p w14:paraId="7CB2B4F4"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p>
    <w:p w14:paraId="6ED4E4E1"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p>
    <w:p w14:paraId="785D8FD5"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3863E793"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p>
    <w:p w14:paraId="6BB7BC5B"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14:paraId="02C1D39E"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p>
    <w:p w14:paraId="60DFFEE2"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p>
    <w:p w14:paraId="0C41FD92" w14:textId="77777777" w:rsidR="002924FF" w:rsidRPr="00451A0E"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lastRenderedPageBreak/>
        <w:t>Cernoziom argic vertic batigleic (CZ ar.vs.dg)</w:t>
      </w:r>
    </w:p>
    <w:p w14:paraId="5AA98FDF" w14:textId="1525A07B" w:rsidR="002924FF" w:rsidRPr="00BD4BA0" w:rsidRDefault="002924FF" w:rsidP="002924FF">
      <w:pPr>
        <w:spacing w:after="0" w:line="360" w:lineRule="auto"/>
        <w:ind w:firstLine="360"/>
        <w:jc w:val="both"/>
        <w:rPr>
          <w:rStyle w:val="Bodytext285pt"/>
          <w:rFonts w:eastAsiaTheme="minorEastAsia"/>
          <w:b/>
          <w:i/>
          <w:iCs/>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8F725A">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 xml:space="preserve">cm, </w:t>
      </w:r>
      <w:r w:rsidRPr="00BD4BA0">
        <w:rPr>
          <w:rStyle w:val="Bodytext285pt"/>
          <w:rFonts w:eastAsia="Century Schoolbook"/>
          <w:i/>
          <w:sz w:val="24"/>
          <w:szCs w:val="24"/>
        </w:rPr>
        <w:t>orizont contractilo-gonflant (z) situat de la baza orizontului Am şi 100 cm adâncime</w:t>
      </w:r>
      <w:r w:rsidRPr="00BD4BA0">
        <w:rPr>
          <w:rFonts w:ascii="Times New Roman" w:eastAsiaTheme="minorEastAsia" w:hAnsi="Times New Roman" w:cs="Times New Roman"/>
          <w:i/>
          <w:sz w:val="24"/>
          <w:szCs w:val="24"/>
          <w:lang w:val="ro-RO"/>
        </w:rPr>
        <w:t xml:space="preserve"> şi orizont gleic de reducere (Gr) începând în intervalul 100 </w:t>
      </w:r>
      <w:r w:rsidR="008F725A">
        <w:rPr>
          <w:rFonts w:ascii="Times New Roman" w:eastAsiaTheme="minorEastAsia" w:hAnsi="Times New Roman" w:cs="Times New Roman"/>
          <w:i/>
          <w:sz w:val="24"/>
          <w:szCs w:val="24"/>
          <w:lang w:val="ro-RO"/>
        </w:rPr>
        <w:t>–</w:t>
      </w:r>
      <w:r w:rsidRPr="00BD4BA0">
        <w:rPr>
          <w:rFonts w:ascii="Times New Roman" w:eastAsiaTheme="minorEastAsia" w:hAnsi="Times New Roman" w:cs="Times New Roman"/>
          <w:i/>
          <w:sz w:val="24"/>
          <w:szCs w:val="24"/>
          <w:lang w:val="ro-RO"/>
        </w:rPr>
        <w:t xml:space="preserve"> 200 cm adâncime ai profilului.</w:t>
      </w:r>
    </w:p>
    <w:p w14:paraId="360142F1"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6971E4BA"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Bty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Gr</w:t>
      </w:r>
    </w:p>
    <w:p w14:paraId="516090DB" w14:textId="77777777" w:rsidR="002924FF" w:rsidRPr="00AA384B" w:rsidRDefault="002924FF" w:rsidP="002924FF">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CcaGr</w:t>
      </w:r>
    </w:p>
    <w:p w14:paraId="00A200DF" w14:textId="77777777" w:rsidR="002924FF" w:rsidRPr="00AA384B" w:rsidRDefault="002924FF" w:rsidP="002924FF">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Gr</w:t>
      </w:r>
    </w:p>
    <w:p w14:paraId="62082049" w14:textId="77777777" w:rsidR="002924FF" w:rsidRPr="00AA384B" w:rsidRDefault="002924FF" w:rsidP="002924FF">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CcazGr</w:t>
      </w:r>
    </w:p>
    <w:p w14:paraId="6CCB6FFA"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 xml:space="preserve">Cernoziom argic vertic </w:t>
      </w:r>
      <w:r>
        <w:rPr>
          <w:rFonts w:ascii="Times New Roman" w:eastAsiaTheme="minorEastAsia" w:hAnsi="Times New Roman" w:cs="Times New Roman"/>
          <w:b/>
          <w:i/>
          <w:iCs/>
          <w:sz w:val="24"/>
          <w:szCs w:val="24"/>
          <w:lang w:val="ro-RO"/>
        </w:rPr>
        <w:t>pararedzinic</w:t>
      </w:r>
      <w:r w:rsidRPr="00451A0E">
        <w:rPr>
          <w:rFonts w:ascii="Times New Roman" w:eastAsiaTheme="minorEastAsia" w:hAnsi="Times New Roman" w:cs="Times New Roman"/>
          <w:b/>
          <w:i/>
          <w:iCs/>
          <w:sz w:val="24"/>
          <w:szCs w:val="24"/>
          <w:lang w:val="ro-RO"/>
        </w:rPr>
        <w:t xml:space="preserve"> (CZ ar.vs.</w:t>
      </w:r>
      <w:r>
        <w:rPr>
          <w:rFonts w:ascii="Times New Roman" w:eastAsiaTheme="minorEastAsia" w:hAnsi="Times New Roman" w:cs="Times New Roman"/>
          <w:b/>
          <w:i/>
          <w:iCs/>
          <w:sz w:val="24"/>
          <w:szCs w:val="24"/>
          <w:lang w:val="ro-RO"/>
        </w:rPr>
        <w:t>pa</w:t>
      </w:r>
      <w:r w:rsidRPr="00451A0E">
        <w:rPr>
          <w:rFonts w:ascii="Times New Roman" w:eastAsiaTheme="minorEastAsia" w:hAnsi="Times New Roman" w:cs="Times New Roman"/>
          <w:b/>
          <w:i/>
          <w:iCs/>
          <w:sz w:val="24"/>
          <w:szCs w:val="24"/>
          <w:lang w:val="ro-RO"/>
        </w:rPr>
        <w:t>)</w:t>
      </w:r>
    </w:p>
    <w:p w14:paraId="5393BEDC" w14:textId="46EA3087" w:rsidR="002924FF" w:rsidRPr="00285512" w:rsidRDefault="002924FF" w:rsidP="0049250E">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Pr>
          <w:rStyle w:val="Bodytext285pt"/>
          <w:rFonts w:eastAsia="Century Schoolbook"/>
          <w:i/>
          <w:sz w:val="24"/>
          <w:szCs w:val="24"/>
        </w:rPr>
        <w:t>,</w:t>
      </w:r>
      <w:r w:rsidRPr="004E2BA8">
        <w:rPr>
          <w:rStyle w:val="Bodytext285pt"/>
          <w:rFonts w:eastAsia="Century Schoolbook"/>
          <w:i/>
          <w:sz w:val="24"/>
          <w:szCs w:val="24"/>
        </w:rPr>
        <w:t xml:space="preserve"> 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8F725A">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r w:rsidRPr="00451A0E">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adâncime,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w:t>
      </w:r>
      <w:r w:rsidR="008F725A">
        <w:rPr>
          <w:rStyle w:val="Bodytext285pt"/>
          <w:rFonts w:eastAsia="Century Schoolbook"/>
          <w:i/>
          <w:sz w:val="24"/>
          <w:szCs w:val="24"/>
        </w:rPr>
        <w:t>,</w:t>
      </w:r>
      <w:r w:rsidRPr="00285512">
        <w:rPr>
          <w:rStyle w:val="Bodytext285pt"/>
          <w:rFonts w:eastAsia="Century Schoolbook"/>
          <w:i/>
          <w:sz w:val="24"/>
          <w:szCs w:val="24"/>
        </w:rPr>
        <w:t xml:space="preserve"> cu carbonaţi sub 40% (între 14 – 40%), prezente sub 25 cm adâncime ai profilului.</w:t>
      </w:r>
    </w:p>
    <w:p w14:paraId="660DCD45"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3A88B79E"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CCaz – MM</w:t>
      </w:r>
    </w:p>
    <w:p w14:paraId="29F9034A"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 xml:space="preserve">Cernoziom argic vertic </w:t>
      </w:r>
      <w:r>
        <w:rPr>
          <w:rFonts w:ascii="Times New Roman" w:eastAsiaTheme="minorEastAsia" w:hAnsi="Times New Roman" w:cs="Times New Roman"/>
          <w:b/>
          <w:i/>
          <w:iCs/>
          <w:sz w:val="24"/>
          <w:szCs w:val="24"/>
          <w:lang w:val="ro-RO"/>
        </w:rPr>
        <w:t>salinic</w:t>
      </w:r>
      <w:r w:rsidRPr="00451A0E">
        <w:rPr>
          <w:rFonts w:ascii="Times New Roman" w:eastAsiaTheme="minorEastAsia" w:hAnsi="Times New Roman" w:cs="Times New Roman"/>
          <w:b/>
          <w:i/>
          <w:iCs/>
          <w:sz w:val="24"/>
          <w:szCs w:val="24"/>
          <w:lang w:val="ro-RO"/>
        </w:rPr>
        <w:t xml:space="preserve"> (CZ ar.vs.</w:t>
      </w:r>
      <w:r>
        <w:rPr>
          <w:rFonts w:ascii="Times New Roman" w:eastAsiaTheme="minorEastAsia" w:hAnsi="Times New Roman" w:cs="Times New Roman"/>
          <w:b/>
          <w:i/>
          <w:iCs/>
          <w:sz w:val="24"/>
          <w:szCs w:val="24"/>
          <w:lang w:val="ro-RO"/>
        </w:rPr>
        <w:t>sc</w:t>
      </w:r>
      <w:r w:rsidRPr="00451A0E">
        <w:rPr>
          <w:rFonts w:ascii="Times New Roman" w:eastAsiaTheme="minorEastAsia" w:hAnsi="Times New Roman" w:cs="Times New Roman"/>
          <w:b/>
          <w:i/>
          <w:iCs/>
          <w:sz w:val="24"/>
          <w:szCs w:val="24"/>
          <w:lang w:val="ro-RO"/>
        </w:rPr>
        <w:t>)</w:t>
      </w:r>
    </w:p>
    <w:p w14:paraId="50FFEE05" w14:textId="3885D834" w:rsidR="002924FF" w:rsidRPr="00F90357" w:rsidRDefault="002924FF" w:rsidP="0049250E">
      <w:pPr>
        <w:spacing w:after="0" w:line="360" w:lineRule="auto"/>
        <w:ind w:firstLine="360"/>
        <w:jc w:val="both"/>
        <w:rPr>
          <w:rStyle w:val="Bodytext285pt"/>
          <w:rFonts w:eastAsiaTheme="minorEastAsia"/>
          <w:b/>
          <w:i/>
          <w:iCs/>
          <w:sz w:val="24"/>
          <w:szCs w:val="24"/>
        </w:rPr>
      </w:pPr>
      <w:r w:rsidRPr="004E2BA8">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8F725A">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r w:rsidRPr="00451A0E">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451A0E">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sidRPr="0049250E">
        <w:rPr>
          <w:rFonts w:ascii="Times New Roman" w:eastAsiaTheme="minorEastAsia" w:hAnsi="Times New Roman" w:cs="Times New Roman"/>
          <w:i/>
          <w:iCs/>
          <w:sz w:val="24"/>
          <w:szCs w:val="24"/>
          <w:lang w:val="ro-RO"/>
        </w:rPr>
        <w:t>.</w:t>
      </w:r>
    </w:p>
    <w:p w14:paraId="055B223E" w14:textId="77777777" w:rsidR="002924FF" w:rsidRPr="00F90357"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143D51A2"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14:paraId="0F7174AB"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z</w:t>
      </w:r>
    </w:p>
    <w:p w14:paraId="0E957C2C" w14:textId="01C40954"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00122894">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Cc</w:t>
      </w:r>
      <w:r w:rsidRPr="00AD00D1">
        <w:rPr>
          <w:rFonts w:ascii="Times New Roman" w:eastAsiaTheme="minorEastAsia" w:hAnsi="Times New Roman" w:cs="Times New Roman"/>
          <w:b/>
          <w:i/>
          <w:iCs/>
          <w:sz w:val="24"/>
          <w:szCs w:val="24"/>
          <w:lang w:val="ro-RO"/>
        </w:rPr>
        <w:t>a</w:t>
      </w:r>
    </w:p>
    <w:p w14:paraId="17C9525E" w14:textId="58A6851A"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00122894">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z</w:t>
      </w:r>
    </w:p>
    <w:p w14:paraId="2169A456"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 sau Ccazsa</w:t>
      </w:r>
    </w:p>
    <w:p w14:paraId="6CD235F4" w14:textId="77777777" w:rsidR="002924FF" w:rsidRPr="00A30CEE"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A30CEE">
        <w:rPr>
          <w:rFonts w:ascii="Times New Roman" w:eastAsiaTheme="minorEastAsia" w:hAnsi="Times New Roman" w:cs="Times New Roman"/>
          <w:b/>
          <w:i/>
          <w:iCs/>
          <w:sz w:val="24"/>
          <w:szCs w:val="24"/>
          <w:lang w:val="ro-RO"/>
        </w:rPr>
        <w:t>Cernoziom argic vertic sodic (CZ ar.vs.ac)</w:t>
      </w:r>
    </w:p>
    <w:p w14:paraId="576CD31E" w14:textId="06192DCC"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w:t>
      </w:r>
      <w:r w:rsidR="008F725A">
        <w:rPr>
          <w:rStyle w:val="Bodytext285pt"/>
          <w:rFonts w:eastAsia="Century Schoolbook"/>
          <w:i/>
          <w:sz w:val="24"/>
          <w:szCs w:val="24"/>
        </w:rPr>
        <w:t xml:space="preserve"> – </w:t>
      </w:r>
      <w:r w:rsidRPr="001E0DCE">
        <w:rPr>
          <w:rStyle w:val="Bodytext285pt"/>
          <w:rFonts w:eastAsia="Century Schoolbook"/>
          <w:i/>
          <w:sz w:val="24"/>
          <w:szCs w:val="24"/>
        </w:rPr>
        <w:t>1</w:t>
      </w:r>
      <w:r w:rsidR="00122894">
        <w:rPr>
          <w:rStyle w:val="Bodytext285pt"/>
          <w:rFonts w:eastAsia="Century Schoolbook"/>
          <w:i/>
          <w:sz w:val="24"/>
          <w:szCs w:val="24"/>
        </w:rPr>
        <w:t xml:space="preserve"> </w:t>
      </w:r>
      <w:r w:rsidRPr="001E0DCE">
        <w:rPr>
          <w:rStyle w:val="Bodytext285pt"/>
          <w:rFonts w:eastAsia="Century Schoolbook"/>
          <w:i/>
          <w:sz w:val="24"/>
          <w:szCs w:val="24"/>
        </w:rPr>
        <w:t>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w:t>
      </w:r>
    </w:p>
    <w:p w14:paraId="04EBFAF2"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6C06CF9B" w14:textId="77777777" w:rsidR="002924FF" w:rsidRPr="00AA384B"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Ccaac sau Ccazac</w:t>
      </w:r>
    </w:p>
    <w:p w14:paraId="5C576844"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 xml:space="preserve">aac </w:t>
      </w:r>
      <w:r>
        <w:rPr>
          <w:rFonts w:ascii="Times New Roman" w:eastAsiaTheme="minorEastAsia" w:hAnsi="Times New Roman" w:cs="Times New Roman"/>
          <w:b/>
          <w:i/>
          <w:iCs/>
          <w:sz w:val="24"/>
          <w:szCs w:val="24"/>
          <w:lang w:val="ro-RO"/>
        </w:rPr>
        <w:t>sau Ccazac</w:t>
      </w:r>
    </w:p>
    <w:p w14:paraId="2047D564"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ana</w:t>
      </w:r>
      <w:r>
        <w:rPr>
          <w:rFonts w:ascii="Times New Roman" w:eastAsiaTheme="minorEastAsia" w:hAnsi="Times New Roman" w:cs="Times New Roman"/>
          <w:b/>
          <w:i/>
          <w:iCs/>
          <w:sz w:val="24"/>
          <w:szCs w:val="24"/>
          <w:lang w:val="ro-RO"/>
        </w:rPr>
        <w:t xml:space="preserve"> sau Ccazac</w:t>
      </w:r>
    </w:p>
    <w:p w14:paraId="7ED22B40" w14:textId="77777777" w:rsidR="002924FF" w:rsidRPr="00A30CEE"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A30CEE">
        <w:rPr>
          <w:rFonts w:ascii="Times New Roman" w:eastAsiaTheme="minorEastAsia" w:hAnsi="Times New Roman" w:cs="Times New Roman"/>
          <w:b/>
          <w:i/>
          <w:iCs/>
          <w:sz w:val="24"/>
          <w:szCs w:val="24"/>
          <w:lang w:val="ro-RO"/>
        </w:rPr>
        <w:lastRenderedPageBreak/>
        <w:t xml:space="preserve"> Cernoziom argic vertic stagnic (CZ ar.vs.st)</w:t>
      </w:r>
    </w:p>
    <w:p w14:paraId="5FD232DB" w14:textId="566A90F1" w:rsidR="002924FF" w:rsidRPr="00A30CEE" w:rsidRDefault="002924FF" w:rsidP="002924FF">
      <w:pPr>
        <w:spacing w:after="0" w:line="360" w:lineRule="auto"/>
        <w:ind w:firstLine="360"/>
        <w:jc w:val="both"/>
        <w:rPr>
          <w:rStyle w:val="Bodytext285pt"/>
          <w:rFonts w:eastAsiaTheme="minorEastAsia"/>
          <w:b/>
          <w:i/>
          <w:iCs/>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w:t>
      </w:r>
      <w:r w:rsidR="008F725A">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14:paraId="1DF5D819" w14:textId="77777777" w:rsidR="002924FF" w:rsidRPr="00BD4BA0"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7B6FF711"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Ccaz</w:t>
      </w:r>
    </w:p>
    <w:p w14:paraId="11664C07"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AD00D1">
        <w:rPr>
          <w:rFonts w:ascii="Times New Roman" w:eastAsiaTheme="minorEastAsia" w:hAnsi="Times New Roman" w:cs="Times New Roman"/>
          <w:b/>
          <w:i/>
          <w:iCs/>
          <w:sz w:val="24"/>
          <w:szCs w:val="24"/>
          <w:lang w:val="ro-RO"/>
        </w:rPr>
        <w:t>Ca</w:t>
      </w:r>
      <w:r>
        <w:rPr>
          <w:rFonts w:ascii="Times New Roman" w:eastAsiaTheme="minorEastAsia" w:hAnsi="Times New Roman" w:cs="Times New Roman"/>
          <w:b/>
          <w:i/>
          <w:iCs/>
          <w:sz w:val="24"/>
          <w:szCs w:val="24"/>
          <w:lang w:val="ro-RO"/>
        </w:rPr>
        <w:t xml:space="preserve"> sau Ccaz</w:t>
      </w:r>
    </w:p>
    <w:p w14:paraId="1C7F5DF8"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Ccaz</w:t>
      </w:r>
    </w:p>
    <w:p w14:paraId="5D44BA20" w14:textId="77777777" w:rsidR="002924FF" w:rsidRPr="00E60442" w:rsidRDefault="002924FF" w:rsidP="002924FF">
      <w:pPr>
        <w:pStyle w:val="ListParagraph"/>
        <w:numPr>
          <w:ilvl w:val="0"/>
          <w:numId w:val="3"/>
        </w:numPr>
        <w:spacing w:after="0" w:line="360" w:lineRule="auto"/>
        <w:rPr>
          <w:rStyle w:val="Bodytext285pt"/>
          <w:rFonts w:eastAsiaTheme="minorEastAsia"/>
          <w:b/>
          <w:i/>
          <w:iCs/>
          <w:sz w:val="24"/>
          <w:szCs w:val="24"/>
        </w:rPr>
      </w:pPr>
      <w:r w:rsidRPr="00A30CEE">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 xml:space="preserve">greic </w:t>
      </w:r>
      <w:r w:rsidRPr="00A30CEE">
        <w:rPr>
          <w:rFonts w:ascii="Times New Roman" w:eastAsiaTheme="minorEastAsia" w:hAnsi="Times New Roman" w:cs="Times New Roman"/>
          <w:b/>
          <w:i/>
          <w:iCs/>
          <w:sz w:val="24"/>
          <w:szCs w:val="24"/>
          <w:lang w:val="ro-RO"/>
        </w:rPr>
        <w:t>(CZ ar.</w:t>
      </w:r>
      <w:r>
        <w:rPr>
          <w:rFonts w:ascii="Times New Roman" w:eastAsiaTheme="minorEastAsia" w:hAnsi="Times New Roman" w:cs="Times New Roman"/>
          <w:b/>
          <w:i/>
          <w:iCs/>
          <w:sz w:val="24"/>
          <w:szCs w:val="24"/>
          <w:lang w:val="ro-RO"/>
        </w:rPr>
        <w:t>gr</w:t>
      </w:r>
      <w:r w:rsidRPr="00A30CEE">
        <w:rPr>
          <w:rFonts w:ascii="Times New Roman" w:eastAsiaTheme="minorEastAsia" w:hAnsi="Times New Roman" w:cs="Times New Roman"/>
          <w:b/>
          <w:i/>
          <w:iCs/>
          <w:sz w:val="24"/>
          <w:szCs w:val="24"/>
          <w:lang w:val="ro-RO"/>
        </w:rPr>
        <w:t>)</w:t>
      </w:r>
    </w:p>
    <w:p w14:paraId="30A53EF5" w14:textId="39BAF446" w:rsidR="002924FF" w:rsidRPr="0030172E"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Ame slab format (agregatele structurale din partea inferioară a orizontului Am sunt pudrate cu pudră de siliciu)</w:t>
      </w:r>
      <w:r>
        <w:rPr>
          <w:rFonts w:ascii="Times New Roman" w:eastAsiaTheme="minorEastAsia" w:hAnsi="Times New Roman" w:cs="Times New Roman"/>
          <w:i/>
          <w:sz w:val="24"/>
          <w:szCs w:val="24"/>
          <w:lang w:val="ro-RO"/>
        </w:rPr>
        <w:t xml:space="preserve"> şi</w:t>
      </w:r>
      <w:r>
        <w:rPr>
          <w:rStyle w:val="Bodytext285pt"/>
          <w:rFonts w:eastAsia="Century Schoolbook"/>
          <w:i/>
          <w:sz w:val="24"/>
          <w:szCs w:val="24"/>
        </w:rPr>
        <w:t xml:space="preserve"> orizont Bt </w:t>
      </w:r>
      <w:r w:rsidRPr="005A7F8A">
        <w:rPr>
          <w:rStyle w:val="Bodytext285pt"/>
          <w:rFonts w:eastAsia="Century Schoolbook"/>
          <w:i/>
          <w:sz w:val="24"/>
          <w:szCs w:val="24"/>
        </w:rPr>
        <w:t>având culori cu crome şi valori sub 3,5 (la umed) cel puţin în partea superioară (pe cca 10</w:t>
      </w:r>
      <w:r w:rsidR="008F725A">
        <w:rPr>
          <w:rStyle w:val="Bodytext285pt"/>
          <w:rFonts w:eastAsia="Century Schoolbook"/>
          <w:i/>
          <w:sz w:val="24"/>
          <w:szCs w:val="24"/>
        </w:rPr>
        <w:t xml:space="preserve"> – </w:t>
      </w:r>
      <w:r w:rsidRPr="005A7F8A">
        <w:rPr>
          <w:rStyle w:val="Bodytext285pt"/>
          <w:rFonts w:eastAsia="Century Schoolbook"/>
          <w:i/>
          <w:sz w:val="24"/>
          <w:szCs w:val="24"/>
        </w:rPr>
        <w:t>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14:paraId="4E6D14F8" w14:textId="77777777" w:rsidR="002924FF" w:rsidRPr="0030172E" w:rsidRDefault="002924FF" w:rsidP="002924FF">
      <w:pPr>
        <w:spacing w:after="0" w:line="360" w:lineRule="auto"/>
        <w:ind w:left="708" w:firstLine="708"/>
        <w:jc w:val="both"/>
        <w:rPr>
          <w:rFonts w:ascii="Times New Roman" w:eastAsiaTheme="minorEastAsia" w:hAnsi="Times New Roman" w:cs="Times New Roman"/>
          <w:i/>
          <w:iCs/>
          <w:sz w:val="24"/>
          <w:szCs w:val="24"/>
          <w:lang w:val="ro-RO"/>
        </w:rPr>
      </w:pPr>
      <w:r w:rsidRPr="0030172E">
        <w:rPr>
          <w:rFonts w:ascii="Times New Roman" w:eastAsiaTheme="minorEastAsia" w:hAnsi="Times New Roman" w:cs="Times New Roman"/>
          <w:i/>
          <w:iCs/>
          <w:sz w:val="24"/>
          <w:szCs w:val="24"/>
          <w:lang w:val="ro-RO"/>
        </w:rPr>
        <w:t>Succesiune de orizonturi:</w:t>
      </w:r>
    </w:p>
    <w:p w14:paraId="49CA5160" w14:textId="77777777" w:rsidR="002924FF" w:rsidRDefault="002924FF" w:rsidP="00DA144B">
      <w:pPr>
        <w:spacing w:after="0" w:line="360" w:lineRule="auto"/>
        <w:jc w:val="center"/>
        <w:outlineLvl w:val="0"/>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A26737">
        <w:rPr>
          <w:rFonts w:ascii="Times New Roman" w:eastAsiaTheme="minorEastAsia" w:hAnsi="Times New Roman" w:cs="Times New Roman"/>
          <w:b/>
          <w:bCs/>
          <w:i/>
          <w:iCs/>
          <w:sz w:val="24"/>
          <w:szCs w:val="24"/>
          <w:lang w:val="ro-RO"/>
        </w:rPr>
        <w:t>a</w:t>
      </w:r>
    </w:p>
    <w:p w14:paraId="71A09D33" w14:textId="77777777" w:rsidR="002924FF" w:rsidRPr="00E60442"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argic greic batigleic (CZ ar</w:t>
      </w:r>
      <w:r w:rsidRPr="00E60442">
        <w:rPr>
          <w:rFonts w:ascii="Times New Roman" w:eastAsiaTheme="minorEastAsia" w:hAnsi="Times New Roman" w:cs="Times New Roman"/>
          <w:b/>
          <w:i/>
          <w:iCs/>
          <w:sz w:val="24"/>
          <w:szCs w:val="24"/>
          <w:lang w:val="ro-RO"/>
        </w:rPr>
        <w:t>.gr.dg)</w:t>
      </w:r>
    </w:p>
    <w:p w14:paraId="39BB98C0" w14:textId="022DC023" w:rsidR="002924FF" w:rsidRPr="00186E59" w:rsidRDefault="002924FF" w:rsidP="002924FF">
      <w:pPr>
        <w:spacing w:after="0" w:line="360" w:lineRule="auto"/>
        <w:ind w:firstLine="360"/>
        <w:jc w:val="both"/>
        <w:rPr>
          <w:rFonts w:ascii="Times New Roman" w:eastAsiaTheme="minorEastAsia" w:hAnsi="Times New Roman" w:cs="Times New Roman"/>
          <w:b/>
          <w:bCs/>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 </w:t>
      </w:r>
      <w:r w:rsidRPr="0030172E">
        <w:rPr>
          <w:rStyle w:val="Bodytext285pt"/>
          <w:rFonts w:eastAsia="Century Schoolbook"/>
          <w:i/>
          <w:sz w:val="24"/>
          <w:szCs w:val="24"/>
        </w:rPr>
        <w:t xml:space="preserve">având </w:t>
      </w:r>
      <w:r w:rsidRPr="0030172E">
        <w:rPr>
          <w:rStyle w:val="Bodytext285pt"/>
          <w:rFonts w:eastAsia="Century Schoolbook"/>
          <w:i/>
          <w:sz w:val="24"/>
          <w:szCs w:val="24"/>
        </w:rPr>
        <w:lastRenderedPageBreak/>
        <w:t>culori cu crome şi valori sub 3,5 (la umed) cel puţin în partea superioară (pe cca 10</w:t>
      </w:r>
      <w:r w:rsidR="00C61B21">
        <w:rPr>
          <w:rStyle w:val="Bodytext285pt"/>
          <w:rFonts w:eastAsia="Century Schoolbook"/>
          <w:i/>
          <w:sz w:val="24"/>
          <w:szCs w:val="24"/>
        </w:rPr>
        <w:t xml:space="preserve"> – </w:t>
      </w:r>
      <w:r w:rsidRPr="0030172E">
        <w:rPr>
          <w:rStyle w:val="Bodytext285pt"/>
          <w:rFonts w:eastAsia="Century Schoolbook"/>
          <w:i/>
          <w:sz w:val="24"/>
          <w:szCs w:val="24"/>
        </w:rPr>
        <w:t>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 xml:space="preserve">orizont gleic de reducere (Gr) începând în intervalul 100 </w:t>
      </w:r>
      <w:r w:rsidR="00C61B21">
        <w:rPr>
          <w:rFonts w:ascii="Times New Roman" w:eastAsiaTheme="minorEastAsia" w:hAnsi="Times New Roman" w:cs="Times New Roman"/>
          <w:i/>
          <w:sz w:val="24"/>
          <w:szCs w:val="24"/>
          <w:lang w:val="ro-RO"/>
        </w:rPr>
        <w:t>–</w:t>
      </w:r>
      <w:r w:rsidRPr="00186E59">
        <w:rPr>
          <w:rFonts w:ascii="Times New Roman" w:eastAsiaTheme="minorEastAsia" w:hAnsi="Times New Roman" w:cs="Times New Roman"/>
          <w:i/>
          <w:sz w:val="24"/>
          <w:szCs w:val="24"/>
          <w:lang w:val="ro-RO"/>
        </w:rPr>
        <w:t xml:space="preserve"> 200 cm adâncime ai profilului.</w:t>
      </w:r>
    </w:p>
    <w:p w14:paraId="6CDFD4E4"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61F7122E"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5E816984"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BtGox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14:paraId="25B9E1FE" w14:textId="77777777" w:rsidR="002924FF" w:rsidRPr="0030172E"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w:t>
      </w:r>
      <w:r w:rsidRPr="0030172E">
        <w:rPr>
          <w:rFonts w:ascii="Times New Roman" w:eastAsiaTheme="minorEastAsia" w:hAnsi="Times New Roman" w:cs="Times New Roman"/>
          <w:b/>
          <w:i/>
          <w:iCs/>
          <w:sz w:val="24"/>
          <w:szCs w:val="24"/>
          <w:lang w:val="ro-RO"/>
        </w:rPr>
        <w:t>ic greic</w:t>
      </w:r>
      <w:r>
        <w:rPr>
          <w:rFonts w:ascii="Times New Roman" w:eastAsiaTheme="minorEastAsia" w:hAnsi="Times New Roman" w:cs="Times New Roman"/>
          <w:b/>
          <w:i/>
          <w:iCs/>
          <w:sz w:val="24"/>
          <w:szCs w:val="24"/>
          <w:lang w:val="ro-RO"/>
        </w:rPr>
        <w:t xml:space="preserve"> pararendzinic (CZ ar</w:t>
      </w:r>
      <w:r w:rsidRPr="0030172E">
        <w:rPr>
          <w:rFonts w:ascii="Times New Roman" w:eastAsiaTheme="minorEastAsia" w:hAnsi="Times New Roman" w:cs="Times New Roman"/>
          <w:b/>
          <w:i/>
          <w:iCs/>
          <w:sz w:val="24"/>
          <w:szCs w:val="24"/>
          <w:lang w:val="ro-RO"/>
        </w:rPr>
        <w:t>.gr</w:t>
      </w:r>
      <w:r>
        <w:rPr>
          <w:rFonts w:ascii="Times New Roman" w:eastAsiaTheme="minorEastAsia" w:hAnsi="Times New Roman" w:cs="Times New Roman"/>
          <w:b/>
          <w:i/>
          <w:iCs/>
          <w:sz w:val="24"/>
          <w:szCs w:val="24"/>
          <w:lang w:val="ro-RO"/>
        </w:rPr>
        <w:t>.pa</w:t>
      </w:r>
      <w:r w:rsidRPr="0030172E">
        <w:rPr>
          <w:rFonts w:ascii="Times New Roman" w:eastAsiaTheme="minorEastAsia" w:hAnsi="Times New Roman" w:cs="Times New Roman"/>
          <w:b/>
          <w:i/>
          <w:iCs/>
          <w:sz w:val="24"/>
          <w:szCs w:val="24"/>
          <w:lang w:val="ro-RO"/>
        </w:rPr>
        <w:t>)</w:t>
      </w:r>
    </w:p>
    <w:p w14:paraId="671F9C78" w14:textId="28607132" w:rsidR="002924FF" w:rsidRPr="001239AF"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00122894">
        <w:rPr>
          <w:rStyle w:val="Bodytext285pt"/>
          <w:rFonts w:eastAsia="Century Schoolbook"/>
          <w:i/>
          <w:sz w:val="24"/>
          <w:szCs w:val="24"/>
        </w:rPr>
        <w:t xml:space="preserve"> </w:t>
      </w:r>
      <w:r w:rsidRPr="0030172E">
        <w:rPr>
          <w:rStyle w:val="Bodytext285pt"/>
          <w:rFonts w:eastAsia="Century Schoolbook"/>
          <w:i/>
          <w:sz w:val="24"/>
          <w:szCs w:val="24"/>
        </w:rPr>
        <w:t>având culori cu crome şi valori sub 3,5 (la umed) cel puţin în partea superioară (pe cca 10</w:t>
      </w:r>
      <w:r w:rsidR="00C61B21">
        <w:rPr>
          <w:rStyle w:val="Bodytext285pt"/>
          <w:rFonts w:eastAsia="Century Schoolbook"/>
          <w:i/>
          <w:sz w:val="24"/>
          <w:szCs w:val="24"/>
        </w:rPr>
        <w:t xml:space="preserve"> – </w:t>
      </w:r>
      <w:r w:rsidRPr="0030172E">
        <w:rPr>
          <w:rStyle w:val="Bodytext285pt"/>
          <w:rFonts w:eastAsia="Century Schoolbook"/>
          <w:i/>
          <w:sz w:val="24"/>
          <w:szCs w:val="24"/>
        </w:rPr>
        <w:t>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C15BF6">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14:paraId="42C2A792"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0A36F2B"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 MM</w:t>
      </w:r>
    </w:p>
    <w:p w14:paraId="58ECAA5F" w14:textId="77777777" w:rsidR="002924FF"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E60442">
        <w:rPr>
          <w:rFonts w:ascii="Times New Roman" w:eastAsiaTheme="minorEastAsia" w:hAnsi="Times New Roman" w:cs="Times New Roman"/>
          <w:b/>
          <w:i/>
          <w:iCs/>
          <w:sz w:val="24"/>
          <w:szCs w:val="24"/>
          <w:lang w:val="ro-RO"/>
        </w:rPr>
        <w:t>Cernoziom argic greic pararendzinic stagnic (CZ ar.gr.pa.st)</w:t>
      </w:r>
    </w:p>
    <w:p w14:paraId="0A50F1FB" w14:textId="6562A0F8" w:rsidR="002924FF" w:rsidRPr="00A30CEE" w:rsidRDefault="002924FF" w:rsidP="002924FF">
      <w:pPr>
        <w:spacing w:after="0" w:line="360" w:lineRule="auto"/>
        <w:ind w:firstLine="360"/>
        <w:jc w:val="both"/>
        <w:rPr>
          <w:rStyle w:val="Bodytext285pt"/>
          <w:rFonts w:eastAsiaTheme="minorEastAsia"/>
          <w:b/>
          <w:i/>
          <w:iCs/>
          <w:sz w:val="24"/>
          <w:szCs w:val="24"/>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00122894">
        <w:rPr>
          <w:rStyle w:val="Bodytext285pt"/>
          <w:rFonts w:eastAsia="Century Schoolbook"/>
          <w:i/>
          <w:sz w:val="24"/>
          <w:szCs w:val="24"/>
        </w:rPr>
        <w:t xml:space="preserve"> </w:t>
      </w:r>
      <w:r w:rsidRPr="00E60442">
        <w:rPr>
          <w:rStyle w:val="Bodytext285pt"/>
          <w:rFonts w:eastAsia="Century Schoolbook"/>
          <w:i/>
          <w:sz w:val="24"/>
          <w:szCs w:val="24"/>
        </w:rPr>
        <w:t>având culori cu crome şi valori sub 3,5 (la umed) cel puţin în partea superioară (pe cca 10</w:t>
      </w:r>
      <w:r w:rsidR="00E93480">
        <w:rPr>
          <w:rStyle w:val="Bodytext285pt"/>
          <w:rFonts w:eastAsia="Century Schoolbook"/>
          <w:i/>
          <w:sz w:val="24"/>
          <w:szCs w:val="24"/>
        </w:rPr>
        <w:t xml:space="preserve"> – </w:t>
      </w:r>
      <w:r w:rsidRPr="00E60442">
        <w:rPr>
          <w:rStyle w:val="Bodytext285pt"/>
          <w:rFonts w:eastAsia="Century Schoolbook"/>
          <w:i/>
          <w:sz w:val="24"/>
          <w:szCs w:val="24"/>
        </w:rPr>
        <w:t>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w:t>
      </w:r>
      <w:r w:rsidRPr="00E60442">
        <w:rPr>
          <w:rStyle w:val="Bodytext285pt"/>
          <w:rFonts w:eastAsia="Century Schoolbook"/>
          <w:i/>
          <w:sz w:val="24"/>
          <w:szCs w:val="24"/>
        </w:rPr>
        <w:lastRenderedPageBreak/>
        <w:t>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14:paraId="5E5FDA23" w14:textId="13C63A31" w:rsidR="002924FF" w:rsidRDefault="002924FF" w:rsidP="002924FF">
      <w:pPr>
        <w:spacing w:after="0" w:line="360" w:lineRule="auto"/>
        <w:ind w:firstLine="708"/>
        <w:jc w:val="both"/>
        <w:rPr>
          <w:rStyle w:val="Bodytext285pt"/>
          <w:rFonts w:eastAsia="Century Schoolbook"/>
          <w:i/>
          <w:sz w:val="24"/>
          <w:szCs w:val="24"/>
        </w:rPr>
      </w:pPr>
      <w:r w:rsidRPr="00E60442">
        <w:rPr>
          <w:rStyle w:val="Bodytext285pt"/>
          <w:rFonts w:eastAsia="Century Schoolbook"/>
          <w:i/>
          <w:sz w:val="24"/>
          <w:szCs w:val="24"/>
        </w:rPr>
        <w:t xml:space="preserve"> Solul este format pe materiale parentale marnice (MK – argilă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14%) cu carbonaţi sub 40% (între 14 – 40%), prezente sub 25 cm adâncime ai profilului.</w:t>
      </w:r>
    </w:p>
    <w:p w14:paraId="1E405426" w14:textId="77777777" w:rsidR="002924FF" w:rsidRPr="00E974AD"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24E8EAB5" w14:textId="77777777" w:rsidR="002924FF" w:rsidRPr="00E974AD" w:rsidRDefault="002924FF" w:rsidP="00DA144B">
      <w:pPr>
        <w:spacing w:after="0" w:line="360" w:lineRule="auto"/>
        <w:jc w:val="center"/>
        <w:outlineLvl w:val="0"/>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 - MM</w:t>
      </w:r>
    </w:p>
    <w:p w14:paraId="1680DE60" w14:textId="77777777" w:rsidR="002924FF" w:rsidRDefault="002924FF" w:rsidP="002924FF">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 xml:space="preserve">a </w:t>
      </w:r>
      <w:r>
        <w:rPr>
          <w:rFonts w:ascii="Times New Roman" w:eastAsiaTheme="minorEastAsia" w:hAnsi="Times New Roman" w:cs="Times New Roman"/>
          <w:b/>
          <w:bCs/>
          <w:i/>
          <w:iCs/>
          <w:sz w:val="24"/>
          <w:szCs w:val="24"/>
          <w:lang w:val="ro-RO"/>
        </w:rPr>
        <w:t>–</w:t>
      </w:r>
      <w:r w:rsidRPr="00E974AD">
        <w:rPr>
          <w:rFonts w:ascii="Times New Roman" w:eastAsiaTheme="minorEastAsia" w:hAnsi="Times New Roman" w:cs="Times New Roman"/>
          <w:b/>
          <w:bCs/>
          <w:i/>
          <w:iCs/>
          <w:sz w:val="24"/>
          <w:szCs w:val="24"/>
          <w:lang w:val="ro-RO"/>
        </w:rPr>
        <w:t xml:space="preserve"> MM</w:t>
      </w:r>
    </w:p>
    <w:p w14:paraId="68DFBA53" w14:textId="77777777" w:rsidR="002924FF" w:rsidRDefault="002924FF" w:rsidP="002924FF">
      <w:pPr>
        <w:spacing w:after="0" w:line="360" w:lineRule="auto"/>
        <w:jc w:val="center"/>
        <w:rPr>
          <w:rFonts w:ascii="Times New Roman" w:eastAsiaTheme="minorEastAsia" w:hAnsi="Times New Roman" w:cs="Times New Roman"/>
          <w:b/>
          <w:bCs/>
          <w:i/>
          <w:iCs/>
          <w:sz w:val="24"/>
          <w:szCs w:val="24"/>
          <w:lang w:val="ro-RO"/>
        </w:rPr>
      </w:pPr>
    </w:p>
    <w:p w14:paraId="69FBFDDB" w14:textId="77777777" w:rsidR="002924FF" w:rsidRPr="00E974AD" w:rsidRDefault="002924FF" w:rsidP="002924FF">
      <w:pPr>
        <w:pStyle w:val="ListParagraph"/>
        <w:numPr>
          <w:ilvl w:val="0"/>
          <w:numId w:val="3"/>
        </w:numPr>
        <w:spacing w:after="0" w:line="360" w:lineRule="auto"/>
        <w:rPr>
          <w:rFonts w:ascii="Times New Roman" w:eastAsiaTheme="minorEastAsia" w:hAnsi="Times New Roman" w:cs="Times New Roman"/>
          <w:b/>
          <w:i/>
          <w:iCs/>
          <w:sz w:val="24"/>
          <w:szCs w:val="24"/>
          <w:lang w:val="ro-RO"/>
        </w:rPr>
      </w:pPr>
      <w:r w:rsidRPr="00E974AD">
        <w:rPr>
          <w:rFonts w:ascii="Times New Roman" w:eastAsiaTheme="minorEastAsia" w:hAnsi="Times New Roman" w:cs="Times New Roman"/>
          <w:b/>
          <w:i/>
          <w:iCs/>
          <w:sz w:val="24"/>
          <w:szCs w:val="24"/>
          <w:lang w:val="ro-RO"/>
        </w:rPr>
        <w:t>Cernoziom argic greic stagnic (CZ ar.gr.st)</w:t>
      </w:r>
    </w:p>
    <w:p w14:paraId="0346B67E" w14:textId="2AA4B37E" w:rsidR="002924FF" w:rsidRDefault="002924FF" w:rsidP="002924FF">
      <w:pPr>
        <w:spacing w:after="0" w:line="360" w:lineRule="auto"/>
        <w:ind w:firstLine="360"/>
        <w:jc w:val="both"/>
        <w:rPr>
          <w:rStyle w:val="Bodytext285pt"/>
          <w:rFonts w:eastAsia="Century Schoolbook"/>
          <w:i/>
          <w:sz w:val="24"/>
          <w:szCs w:val="24"/>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E60442">
        <w:rPr>
          <w:rStyle w:val="Bodytext285pt"/>
          <w:rFonts w:eastAsia="Century Schoolbook"/>
          <w:i/>
          <w:sz w:val="24"/>
          <w:szCs w:val="24"/>
        </w:rPr>
        <w:t xml:space="preserve"> având culori cu crome şi valori sub 3,5 (la umed) cel puţin în partea superioară (pe cca 10</w:t>
      </w:r>
      <w:r w:rsidR="00E93480">
        <w:rPr>
          <w:rStyle w:val="Bodytext285pt"/>
          <w:rFonts w:eastAsia="Century Schoolbook"/>
          <w:i/>
          <w:sz w:val="24"/>
          <w:szCs w:val="24"/>
        </w:rPr>
        <w:t xml:space="preserve"> – </w:t>
      </w:r>
      <w:r w:rsidRPr="00E60442">
        <w:rPr>
          <w:rStyle w:val="Bodytext285pt"/>
          <w:rFonts w:eastAsia="Century Schoolbook"/>
          <w:i/>
          <w:sz w:val="24"/>
          <w:szCs w:val="24"/>
        </w:rPr>
        <w:t>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14:paraId="4AD3C3E2" w14:textId="77777777" w:rsidR="002924FF" w:rsidRPr="00E974AD"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390E9337" w14:textId="77777777" w:rsidR="002924FF" w:rsidRPr="00E974AD" w:rsidRDefault="002924FF" w:rsidP="00DA144B">
      <w:pPr>
        <w:spacing w:after="0" w:line="360" w:lineRule="auto"/>
        <w:jc w:val="center"/>
        <w:outlineLvl w:val="0"/>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14:paraId="7F3274DA" w14:textId="77777777" w:rsidR="002924FF" w:rsidRDefault="002924FF" w:rsidP="002924FF">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14:paraId="4DB9C129" w14:textId="77777777" w:rsidR="00C21255" w:rsidRDefault="00C21255" w:rsidP="00DB0757">
      <w:pPr>
        <w:spacing w:after="0" w:line="360" w:lineRule="auto"/>
        <w:rPr>
          <w:rFonts w:ascii="Times New Roman" w:eastAsiaTheme="minorEastAsia" w:hAnsi="Times New Roman" w:cs="Times New Roman"/>
          <w:b/>
          <w:iCs/>
          <w:sz w:val="24"/>
          <w:szCs w:val="24"/>
          <w:lang w:val="ro-RO"/>
        </w:rPr>
      </w:pPr>
    </w:p>
    <w:p w14:paraId="6A34265F" w14:textId="77777777" w:rsidR="002924FF" w:rsidRPr="002161E4" w:rsidRDefault="002924FF" w:rsidP="00DB0757">
      <w:pPr>
        <w:spacing w:after="0" w:line="360" w:lineRule="auto"/>
        <w:rPr>
          <w:rFonts w:ascii="Times New Roman" w:eastAsiaTheme="minorEastAsia" w:hAnsi="Times New Roman" w:cs="Times New Roman"/>
          <w:b/>
          <w:iCs/>
          <w:sz w:val="24"/>
          <w:szCs w:val="24"/>
          <w:lang w:val="ro-RO"/>
        </w:rPr>
      </w:pPr>
    </w:p>
    <w:p w14:paraId="6DB0FA9A" w14:textId="77777777" w:rsidR="00592DD7" w:rsidRPr="005B5E2C" w:rsidRDefault="005B5E2C" w:rsidP="00DA144B">
      <w:pPr>
        <w:spacing w:after="0" w:line="360" w:lineRule="auto"/>
        <w:jc w:val="center"/>
        <w:outlineLvl w:val="0"/>
        <w:rPr>
          <w:rFonts w:ascii="Times New Roman" w:eastAsiaTheme="minorEastAsia" w:hAnsi="Times New Roman" w:cs="Times New Roman"/>
          <w:b/>
          <w:i/>
          <w:iCs/>
          <w:sz w:val="24"/>
          <w:szCs w:val="24"/>
          <w:lang w:val="ro-RO"/>
        </w:rPr>
      </w:pPr>
      <w:r w:rsidRPr="005B5E2C">
        <w:rPr>
          <w:rFonts w:ascii="Times New Roman" w:hAnsi="Times New Roman" w:cs="Times New Roman"/>
          <w:b/>
          <w:sz w:val="24"/>
          <w:szCs w:val="24"/>
        </w:rPr>
        <w:t xml:space="preserve">3.3. Subunităţile taxonomice de nivel superior </w:t>
      </w:r>
      <w:r>
        <w:rPr>
          <w:rFonts w:ascii="Times New Roman" w:hAnsi="Times New Roman" w:cs="Times New Roman"/>
          <w:b/>
          <w:sz w:val="24"/>
          <w:szCs w:val="24"/>
        </w:rPr>
        <w:t>ale Fae</w:t>
      </w:r>
      <w:r w:rsidRPr="005B5E2C">
        <w:rPr>
          <w:rFonts w:ascii="Times New Roman" w:hAnsi="Times New Roman" w:cs="Times New Roman"/>
          <w:b/>
          <w:sz w:val="24"/>
          <w:szCs w:val="24"/>
        </w:rPr>
        <w:t>oziomului</w:t>
      </w:r>
    </w:p>
    <w:p w14:paraId="398ADBF5" w14:textId="77777777" w:rsidR="00D80578" w:rsidRDefault="00D80578" w:rsidP="002924FF">
      <w:pPr>
        <w:ind w:firstLine="708"/>
        <w:rPr>
          <w:rStyle w:val="Bodytext285pt"/>
          <w:rFonts w:eastAsia="Century Schoolbook"/>
          <w:b/>
          <w:bCs/>
          <w:iCs/>
          <w:sz w:val="24"/>
          <w:szCs w:val="24"/>
        </w:rPr>
      </w:pPr>
    </w:p>
    <w:p w14:paraId="1F252324" w14:textId="77777777" w:rsidR="00D80578" w:rsidRDefault="00D80578" w:rsidP="002924FF">
      <w:pPr>
        <w:ind w:firstLine="708"/>
        <w:rPr>
          <w:rStyle w:val="Bodytext285pt"/>
          <w:rFonts w:eastAsia="Century Schoolbook"/>
          <w:b/>
          <w:bCs/>
          <w:iCs/>
          <w:sz w:val="24"/>
          <w:szCs w:val="24"/>
        </w:rPr>
      </w:pPr>
    </w:p>
    <w:p w14:paraId="6EC1ED73" w14:textId="77777777" w:rsidR="002924FF" w:rsidRDefault="002924FF" w:rsidP="002924FF">
      <w:pPr>
        <w:ind w:firstLine="708"/>
        <w:rPr>
          <w:rStyle w:val="BodyTextChar4"/>
          <w:rFonts w:ascii="Times New Roman" w:hAnsi="Times New Roman"/>
          <w:sz w:val="24"/>
          <w:szCs w:val="24"/>
        </w:rPr>
      </w:pPr>
      <w:r>
        <w:rPr>
          <w:rStyle w:val="Bodytext285pt"/>
          <w:rFonts w:eastAsia="Century Schoolbook"/>
          <w:iCs/>
          <w:sz w:val="24"/>
          <w:szCs w:val="24"/>
        </w:rPr>
        <w:lastRenderedPageBreak/>
        <w:t xml:space="preserve">Tipul de sol </w:t>
      </w:r>
      <w:r w:rsidRPr="00EE7C9B">
        <w:rPr>
          <w:rStyle w:val="Bodytext285pt"/>
          <w:rFonts w:eastAsia="Century Schoolbook"/>
          <w:b/>
          <w:bCs/>
          <w:iCs/>
          <w:sz w:val="24"/>
          <w:szCs w:val="24"/>
        </w:rPr>
        <w:t>FAEOZIOM</w:t>
      </w:r>
      <w:r>
        <w:rPr>
          <w:rStyle w:val="Bodytext285pt"/>
          <w:rFonts w:eastAsia="Century Schoolbook"/>
          <w:iCs/>
          <w:sz w:val="24"/>
          <w:szCs w:val="24"/>
        </w:rPr>
        <w:t xml:space="preserve">, prezintă următoarele </w:t>
      </w:r>
      <w:r w:rsidRPr="00EE7C9B">
        <w:rPr>
          <w:rStyle w:val="BodyTextChar4"/>
          <w:rFonts w:ascii="Times New Roman" w:hAnsi="Times New Roman"/>
          <w:sz w:val="24"/>
          <w:szCs w:val="24"/>
        </w:rPr>
        <w:t>subuniţăţi taxonomice</w:t>
      </w:r>
      <w:r>
        <w:rPr>
          <w:rStyle w:val="BodyTextChar4"/>
          <w:rFonts w:ascii="Times New Roman" w:hAnsi="Times New Roman"/>
          <w:sz w:val="24"/>
          <w:szCs w:val="24"/>
        </w:rPr>
        <w:t>:</w:t>
      </w:r>
    </w:p>
    <w:p w14:paraId="20BF38A9"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t>Faeoziom tipic (FZ ti)</w:t>
      </w:r>
    </w:p>
    <w:p w14:paraId="62ED63D0" w14:textId="3ED69FB1" w:rsidR="002924FF" w:rsidRPr="00BF0F3D" w:rsidRDefault="002924FF" w:rsidP="002924FF">
      <w:pPr>
        <w:ind w:firstLine="360"/>
        <w:jc w:val="both"/>
        <w:rPr>
          <w:rStyle w:val="Bodytext285pt"/>
          <w:rFonts w:eastAsia="Century Schoolbook"/>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w:t>
      </w:r>
      <w:r w:rsidR="00E93480">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 xml:space="preserve"> dar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E93480">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E93480">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 </w:t>
      </w:r>
      <w:r w:rsidRPr="00B76C85">
        <w:rPr>
          <w:rFonts w:ascii="Times New Roman" w:hAnsi="Times New Roman" w:cs="Times New Roman"/>
          <w:i/>
          <w:iCs/>
          <w:sz w:val="24"/>
          <w:szCs w:val="24"/>
        </w:rPr>
        <w:t>Sunt excluse soluril</w:t>
      </w:r>
      <w:r>
        <w:rPr>
          <w:rFonts w:ascii="Times New Roman" w:hAnsi="Times New Roman" w:cs="Times New Roman"/>
          <w:i/>
          <w:iCs/>
          <w:sz w:val="24"/>
          <w:szCs w:val="24"/>
        </w:rPr>
        <w:t>e formate pe roci</w:t>
      </w:r>
      <w:r w:rsidRPr="00B76C85">
        <w:rPr>
          <w:rFonts w:ascii="Times New Roman" w:hAnsi="Times New Roman" w:cs="Times New Roman"/>
          <w:i/>
          <w:iCs/>
          <w:sz w:val="24"/>
          <w:szCs w:val="24"/>
        </w:rPr>
        <w:t xml:space="preserve"> calcarifere sau</w:t>
      </w:r>
      <w:r>
        <w:rPr>
          <w:rFonts w:ascii="Times New Roman" w:hAnsi="Times New Roman" w:cs="Times New Roman"/>
          <w:i/>
          <w:iCs/>
          <w:sz w:val="24"/>
          <w:szCs w:val="24"/>
        </w:rPr>
        <w:t xml:space="preserve"> material</w:t>
      </w:r>
      <w:r w:rsidR="00E93480">
        <w:rPr>
          <w:rFonts w:ascii="Times New Roman" w:hAnsi="Times New Roman" w:cs="Times New Roman"/>
          <w:i/>
          <w:iCs/>
          <w:sz w:val="24"/>
          <w:szCs w:val="24"/>
        </w:rPr>
        <w:t>e</w:t>
      </w:r>
      <w:r>
        <w:rPr>
          <w:rFonts w:ascii="Times New Roman" w:hAnsi="Times New Roman" w:cs="Times New Roman"/>
          <w:i/>
          <w:iCs/>
          <w:sz w:val="24"/>
          <w:szCs w:val="24"/>
        </w:rPr>
        <w:t xml:space="preserve"> scheletice calcarifere (sk </w:t>
      </w:r>
      <m:oMath>
        <m:r>
          <w:rPr>
            <w:rFonts w:ascii="Cambria Math" w:hAnsi="Cambria Math" w:cs="Times New Roman"/>
            <w:sz w:val="24"/>
            <w:szCs w:val="24"/>
          </w:rPr>
          <m:t>&gt;</m:t>
        </m:r>
      </m:oMath>
      <w:r>
        <w:rPr>
          <w:rFonts w:ascii="Times New Roman" w:eastAsiaTheme="minorEastAsia" w:hAnsi="Times New Roman" w:cs="Times New Roman"/>
          <w:i/>
          <w:iCs/>
          <w:sz w:val="24"/>
          <w:szCs w:val="24"/>
        </w:rPr>
        <w:t>50%) (MK)</w:t>
      </w:r>
      <w:r w:rsidR="00E93480">
        <w:rPr>
          <w:rFonts w:ascii="Times New Roman" w:eastAsiaTheme="minorEastAsia" w:hAnsi="Times New Roman" w:cs="Times New Roman"/>
          <w:i/>
          <w:iCs/>
          <w:sz w:val="24"/>
          <w:szCs w:val="24"/>
        </w:rPr>
        <w:t>,</w:t>
      </w:r>
      <w:r w:rsidRPr="00B76C85">
        <w:rPr>
          <w:rFonts w:ascii="Times New Roman" w:hAnsi="Times New Roman" w:cs="Times New Roman"/>
          <w:i/>
          <w:iCs/>
          <w:sz w:val="24"/>
          <w:szCs w:val="24"/>
        </w:rPr>
        <w:t xml:space="preserve"> care apar între 25 </w:t>
      </w:r>
      <w:r w:rsidR="00E93480">
        <w:rPr>
          <w:rFonts w:ascii="Times New Roman" w:hAnsi="Times New Roman" w:cs="Times New Roman"/>
          <w:i/>
          <w:iCs/>
          <w:sz w:val="24"/>
          <w:szCs w:val="24"/>
        </w:rPr>
        <w:t>–</w:t>
      </w:r>
      <w:r w:rsidRPr="00B76C85">
        <w:rPr>
          <w:rFonts w:ascii="Times New Roman" w:hAnsi="Times New Roman" w:cs="Times New Roman"/>
          <w:i/>
          <w:iCs/>
          <w:sz w:val="24"/>
          <w:szCs w:val="24"/>
        </w:rPr>
        <w:t xml:space="preserve"> 75 cm</w:t>
      </w:r>
      <w:r>
        <w:rPr>
          <w:rFonts w:ascii="Times New Roman" w:hAnsi="Times New Roman" w:cs="Times New Roman"/>
          <w:i/>
          <w:iCs/>
          <w:sz w:val="24"/>
          <w:szCs w:val="24"/>
        </w:rPr>
        <w:t xml:space="preserve"> (</w:t>
      </w:r>
      <w:r w:rsidR="00E93480">
        <w:rPr>
          <w:rFonts w:ascii="Times New Roman" w:hAnsi="Times New Roman" w:cs="Times New Roman"/>
          <w:i/>
          <w:iCs/>
          <w:sz w:val="24"/>
          <w:szCs w:val="24"/>
        </w:rPr>
        <w:t>ș</w:t>
      </w:r>
      <w:r>
        <w:rPr>
          <w:rFonts w:ascii="Times New Roman" w:hAnsi="Times New Roman" w:cs="Times New Roman"/>
          <w:i/>
          <w:iCs/>
          <w:sz w:val="24"/>
          <w:szCs w:val="24"/>
        </w:rPr>
        <w:t>i nu au carbonaţi secundari friabili – orizont km)</w:t>
      </w:r>
      <w:r w:rsidRPr="00B76C85">
        <w:rPr>
          <w:rFonts w:ascii="Times New Roman" w:hAnsi="Times New Roman" w:cs="Times New Roman"/>
          <w:i/>
          <w:iCs/>
          <w:sz w:val="24"/>
          <w:szCs w:val="24"/>
        </w:rPr>
        <w:t>.</w:t>
      </w:r>
      <w:r w:rsidRPr="00157631">
        <w:rPr>
          <w:rStyle w:val="Bodytext285pt"/>
          <w:rFonts w:eastAsia="Century Schoolbook"/>
          <w:iCs/>
          <w:sz w:val="24"/>
          <w:szCs w:val="24"/>
        </w:rPr>
        <w:t xml:space="preserve"> </w:t>
      </w:r>
      <w:r w:rsidRPr="00EE7C9B">
        <w:rPr>
          <w:rStyle w:val="BodyTextChar4"/>
          <w:rFonts w:ascii="Times New Roman" w:hAnsi="Times New Roman"/>
          <w:i/>
          <w:iCs/>
          <w:sz w:val="24"/>
          <w:szCs w:val="24"/>
        </w:rPr>
        <w:t>Nu prezintă alte proprietăţi, caracteristici şi elemente diagnostic specifice altor subunităţi taxonomice</w:t>
      </w:r>
      <w:r>
        <w:rPr>
          <w:rStyle w:val="BodyTextChar4"/>
          <w:rFonts w:ascii="Times New Roman" w:hAnsi="Times New Roman"/>
          <w:i/>
          <w:iCs/>
          <w:sz w:val="24"/>
          <w:szCs w:val="24"/>
        </w:rPr>
        <w:t>.</w:t>
      </w:r>
    </w:p>
    <w:p w14:paraId="481B1A26"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52C6F9BF" w14:textId="77777777" w:rsidR="002924FF" w:rsidRPr="00EB336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14:paraId="3667FB57" w14:textId="77777777" w:rsidR="002924FF" w:rsidRPr="005D7523"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5D7523">
        <w:rPr>
          <w:rFonts w:ascii="Times New Roman" w:eastAsiaTheme="minorEastAsia" w:hAnsi="Times New Roman" w:cs="Times New Roman"/>
          <w:b/>
          <w:i/>
          <w:iCs/>
          <w:sz w:val="24"/>
          <w:szCs w:val="24"/>
          <w:lang w:val="ro-RO"/>
        </w:rPr>
        <w:t>Faeoziom aluvic (FZ al)</w:t>
      </w:r>
    </w:p>
    <w:p w14:paraId="4E22021C" w14:textId="586624C1" w:rsidR="002924FF" w:rsidRPr="00D11BDB" w:rsidRDefault="002924FF" w:rsidP="0049250E">
      <w:pPr>
        <w:spacing w:after="0" w:line="360" w:lineRule="auto"/>
        <w:ind w:firstLine="360"/>
        <w:jc w:val="both"/>
        <w:rPr>
          <w:rFonts w:ascii="Times New Roman" w:eastAsiaTheme="minorEastAsia" w:hAnsi="Times New Roman" w:cs="Times New Roman"/>
          <w:bCs/>
          <w:i/>
          <w:sz w:val="24"/>
          <w:szCs w:val="24"/>
          <w:lang w:val="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8F6077">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8F6077">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 </w:t>
      </w:r>
      <w:r w:rsidRPr="00D11BDB">
        <w:rPr>
          <w:rFonts w:ascii="Times New Roman" w:eastAsiaTheme="minorEastAsia" w:hAnsi="Times New Roman" w:cs="Times New Roman"/>
          <w:bCs/>
          <w:i/>
          <w:iCs/>
          <w:sz w:val="24"/>
          <w:szCs w:val="24"/>
          <w:lang w:val="ro-RO"/>
        </w:rPr>
        <w:t xml:space="preserve">Este </w:t>
      </w:r>
      <w:r w:rsidRPr="00D11BDB">
        <w:rPr>
          <w:rStyle w:val="Bodytext285pt"/>
          <w:rFonts w:eastAsia="Century Schoolbook"/>
          <w:i/>
          <w:sz w:val="24"/>
          <w:szCs w:val="24"/>
        </w:rPr>
        <w:t>format pe seama unor materiale parentale aluvice (în lunci, terase, conuri de dejecţie recente, zone de divalgare etc</w:t>
      </w:r>
      <w:r w:rsidR="008F6077">
        <w:rPr>
          <w:rStyle w:val="Bodytext285pt"/>
          <w:rFonts w:eastAsia="Century Schoolbook"/>
          <w:i/>
          <w:sz w:val="24"/>
          <w:szCs w:val="24"/>
        </w:rPr>
        <w:t>.</w:t>
      </w:r>
      <w:r w:rsidRPr="00D11BDB">
        <w:rPr>
          <w:rStyle w:val="Bodytext285pt"/>
          <w:rFonts w:eastAsia="Century Schoolbook"/>
          <w:i/>
          <w:sz w:val="24"/>
          <w:szCs w:val="24"/>
        </w:rPr>
        <w:t>)</w:t>
      </w:r>
      <w:r w:rsidR="002B4C92">
        <w:rPr>
          <w:rStyle w:val="Bodytext285pt"/>
          <w:rFonts w:eastAsia="Century Schoolbook"/>
          <w:i/>
          <w:sz w:val="24"/>
          <w:szCs w:val="24"/>
        </w:rPr>
        <w:t>.</w:t>
      </w:r>
    </w:p>
    <w:p w14:paraId="09B7CD48"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6B4B0637" w14:textId="77777777" w:rsidR="002924FF" w:rsidRPr="00EB336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14:paraId="383A5BA0"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t>Faeoziom argilic (FZ aa)</w:t>
      </w:r>
    </w:p>
    <w:p w14:paraId="31D9D57A" w14:textId="4590345F" w:rsidR="002924FF" w:rsidRPr="00D11BDB" w:rsidRDefault="002924FF" w:rsidP="002924FF">
      <w:pPr>
        <w:ind w:firstLine="360"/>
        <w:jc w:val="both"/>
        <w:rPr>
          <w:rStyle w:val="BodyTextChar4"/>
          <w:rFonts w:ascii="Times New Roman" w:hAnsi="Times New Roman"/>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w:t>
      </w:r>
      <w:r>
        <w:rPr>
          <w:rFonts w:ascii="Times New Roman" w:hAnsi="Times New Roman" w:cs="Times New Roman"/>
          <w:i/>
          <w:iCs/>
          <w:sz w:val="24"/>
          <w:szCs w:val="24"/>
        </w:rPr>
        <w:lastRenderedPageBreak/>
        <w:t>crome şi valori sub 3</w:t>
      </w:r>
      <w:r w:rsidRPr="00B76C85">
        <w:rPr>
          <w:rFonts w:ascii="Times New Roman" w:hAnsi="Times New Roman" w:cs="Times New Roman"/>
          <w:i/>
          <w:iCs/>
          <w:sz w:val="24"/>
          <w:szCs w:val="24"/>
        </w:rPr>
        <w:t xml:space="preserve">,5 (la umed) cel puţin în partea superioară (pe cca 10 </w:t>
      </w:r>
      <w:r w:rsidR="00CE1889">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CE1889">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 </w:t>
      </w:r>
      <w:r>
        <w:rPr>
          <w:rFonts w:ascii="Times New Roman" w:eastAsiaTheme="minorEastAsia" w:hAnsi="Times New Roman" w:cs="Times New Roman"/>
          <w:bCs/>
          <w:i/>
          <w:iCs/>
          <w:sz w:val="24"/>
          <w:szCs w:val="24"/>
          <w:lang w:val="ro-RO"/>
        </w:rPr>
        <w:t xml:space="preserve">Prezintă </w:t>
      </w:r>
      <w:r w:rsidRPr="00D11BDB">
        <w:rPr>
          <w:rStyle w:val="Bodytext285pt"/>
          <w:rFonts w:eastAsia="Century Schoolbook"/>
          <w:i/>
          <w:sz w:val="24"/>
          <w:szCs w:val="24"/>
        </w:rPr>
        <w:t>textură fină (argiloasă şi/lutoasă-argiloasă) în orizontul de suprafaţă.</w:t>
      </w:r>
    </w:p>
    <w:p w14:paraId="0CDF86AF"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763EA77C" w14:textId="77777777" w:rsidR="002924FF" w:rsidRPr="00EB336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14:paraId="5CAC3DED" w14:textId="77777777" w:rsidR="002924F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calcaric (FZ ka)</w:t>
      </w:r>
    </w:p>
    <w:p w14:paraId="56D08CEE" w14:textId="497F291B" w:rsidR="002924FF" w:rsidRDefault="002924FF" w:rsidP="002924FF">
      <w:pPr>
        <w:spacing w:after="0" w:line="360" w:lineRule="auto"/>
        <w:ind w:firstLine="360"/>
        <w:jc w:val="both"/>
        <w:rPr>
          <w:rStyle w:val="Bodytext285pt"/>
          <w:rFonts w:eastAsia="Century Schoolbook"/>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CE1889">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450CBF">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 </w:t>
      </w:r>
      <w:r>
        <w:rPr>
          <w:rStyle w:val="Bodytext285pt"/>
          <w:rFonts w:eastAsia="Century Schoolbook"/>
          <w:i/>
          <w:sz w:val="24"/>
          <w:szCs w:val="24"/>
        </w:rPr>
        <w:t>Carbonaţii fiind</w:t>
      </w:r>
      <w:r w:rsidRPr="00FD5655">
        <w:rPr>
          <w:rStyle w:val="Bodytext285pt"/>
          <w:rFonts w:eastAsia="Century Schoolbook"/>
          <w:i/>
          <w:sz w:val="24"/>
          <w:szCs w:val="24"/>
        </w:rPr>
        <w:t xml:space="preserve"> prezenţi de la suprafaţă sau începând cu intervalul 0 – 50 cm.</w:t>
      </w:r>
    </w:p>
    <w:p w14:paraId="19BB6C84"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463EC690" w14:textId="77777777" w:rsidR="002924FF" w:rsidRPr="00EB336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14:paraId="71546E82" w14:textId="77777777" w:rsidR="002924FF" w:rsidRPr="00FD5655"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cernic (FZ ce)</w:t>
      </w:r>
    </w:p>
    <w:p w14:paraId="4F205628" w14:textId="2E58CA20" w:rsidR="002924FF" w:rsidRPr="00FD5655" w:rsidRDefault="002924FF" w:rsidP="002924FF">
      <w:pPr>
        <w:ind w:firstLine="360"/>
        <w:jc w:val="both"/>
        <w:rPr>
          <w:rStyle w:val="BodyTextChar4"/>
          <w:rFonts w:ascii="Times New Roman" w:hAnsi="Times New Roman"/>
          <w:b/>
          <w:bCs/>
          <w:i/>
          <w:iCs/>
          <w:sz w:val="24"/>
          <w:szCs w:val="24"/>
        </w:rPr>
      </w:pPr>
      <w:r w:rsidRPr="00FD5655">
        <w:rPr>
          <w:rFonts w:ascii="Times New Roman" w:hAnsi="Times New Roman" w:cs="Times New Roman"/>
          <w:i/>
          <w:iCs/>
          <w:sz w:val="24"/>
          <w:szCs w:val="24"/>
        </w:rPr>
        <w:t>Soluri având orizont A molic (Am),</w:t>
      </w:r>
      <w:r w:rsidRPr="00FD5655">
        <w:rPr>
          <w:rStyle w:val="Bodytext285pt"/>
          <w:rFonts w:eastAsia="Century Schoolbook"/>
          <w:iCs/>
          <w:sz w:val="24"/>
          <w:szCs w:val="24"/>
        </w:rPr>
        <w:t xml:space="preserve"> </w:t>
      </w:r>
      <w:r w:rsidRPr="00FD5655">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FD5655">
        <w:rPr>
          <w:rStyle w:val="Bodytext285pt"/>
          <w:rFonts w:eastAsia="Century Schoolbook"/>
          <w:i/>
          <w:sz w:val="24"/>
          <w:szCs w:val="24"/>
        </w:rPr>
        <w:t xml:space="preserve"> 2 la umed</w:t>
      </w:r>
      <w:r w:rsidRPr="00FD5655">
        <w:rPr>
          <w:rFonts w:ascii="Times New Roman" w:hAnsi="Times New Roman" w:cs="Times New Roman"/>
          <w:i/>
          <w:sz w:val="24"/>
          <w:szCs w:val="24"/>
        </w:rPr>
        <w:t>,</w:t>
      </w:r>
      <w:r>
        <w:rPr>
          <w:rFonts w:ascii="Times New Roman" w:hAnsi="Times New Roman" w:cs="Times New Roman"/>
          <w:i/>
          <w:iCs/>
          <w:sz w:val="24"/>
          <w:szCs w:val="24"/>
        </w:rPr>
        <w:t xml:space="preserve"> </w:t>
      </w:r>
      <w:r w:rsidRPr="00FD5655">
        <w:rPr>
          <w:rFonts w:ascii="Times New Roman" w:hAnsi="Times New Roman" w:cs="Times New Roman"/>
          <w:i/>
          <w:iCs/>
          <w:sz w:val="24"/>
          <w:szCs w:val="24"/>
        </w:rPr>
        <w:t>orizont subiacent AC prezentând culori cu crome şi valori sub 3,5 (la umed) cel puţin în partea</w:t>
      </w:r>
      <w:r>
        <w:rPr>
          <w:rFonts w:ascii="Times New Roman" w:hAnsi="Times New Roman" w:cs="Times New Roman"/>
          <w:i/>
          <w:iCs/>
          <w:sz w:val="24"/>
          <w:szCs w:val="24"/>
        </w:rPr>
        <w:t xml:space="preserve"> superioară</w:t>
      </w:r>
      <w:r w:rsidRPr="00FD5655">
        <w:rPr>
          <w:rFonts w:ascii="Times New Roman" w:hAnsi="Times New Roman" w:cs="Times New Roman"/>
          <w:i/>
          <w:iCs/>
          <w:sz w:val="24"/>
          <w:szCs w:val="24"/>
        </w:rPr>
        <w:t xml:space="preserve"> şi cel puţin pe feţele agregatelor structurale</w:t>
      </w:r>
      <w:r w:rsidR="00410F63">
        <w:rPr>
          <w:rFonts w:ascii="Times New Roman" w:hAnsi="Times New Roman" w:cs="Times New Roman"/>
          <w:i/>
          <w:iCs/>
          <w:sz w:val="24"/>
          <w:szCs w:val="24"/>
        </w:rPr>
        <w:t>,</w:t>
      </w:r>
      <w:r w:rsidRPr="00FD5655">
        <w:rPr>
          <w:rFonts w:ascii="Times New Roman" w:hAnsi="Times New Roman" w:cs="Times New Roman"/>
          <w:i/>
          <w:iCs/>
          <w:sz w:val="24"/>
          <w:szCs w:val="24"/>
        </w:rPr>
        <w:t xml:space="preserve"> dar fără orizont Cca sau concentrări de carbonaţi secundari friabili în primii 125 cm. Sunt excluse solurile formate pe roci calcarifere sau material scheletice calcarifere (sk </w:t>
      </w:r>
      <m:oMath>
        <m:r>
          <w:rPr>
            <w:rFonts w:ascii="Cambria Math" w:hAnsi="Cambria Math" w:cs="Times New Roman"/>
            <w:sz w:val="24"/>
            <w:szCs w:val="24"/>
          </w:rPr>
          <m:t>&gt;</m:t>
        </m:r>
      </m:oMath>
      <w:r w:rsidRPr="00FD5655">
        <w:rPr>
          <w:rFonts w:ascii="Times New Roman" w:eastAsiaTheme="minorEastAsia" w:hAnsi="Times New Roman" w:cs="Times New Roman"/>
          <w:i/>
          <w:iCs/>
          <w:sz w:val="24"/>
          <w:szCs w:val="24"/>
        </w:rPr>
        <w:t>50%) (MK)</w:t>
      </w:r>
      <w:r w:rsidRPr="00FD5655">
        <w:rPr>
          <w:rFonts w:ascii="Times New Roman" w:hAnsi="Times New Roman" w:cs="Times New Roman"/>
          <w:i/>
          <w:iCs/>
          <w:sz w:val="24"/>
          <w:szCs w:val="24"/>
        </w:rPr>
        <w:t xml:space="preserve"> care apar între 25 </w:t>
      </w:r>
      <w:r w:rsidR="00410F63">
        <w:rPr>
          <w:rFonts w:ascii="Times New Roman" w:hAnsi="Times New Roman" w:cs="Times New Roman"/>
          <w:i/>
          <w:iCs/>
          <w:sz w:val="24"/>
          <w:szCs w:val="24"/>
        </w:rPr>
        <w:t>–</w:t>
      </w:r>
      <w:r w:rsidRPr="00FD5655">
        <w:rPr>
          <w:rFonts w:ascii="Times New Roman" w:hAnsi="Times New Roman" w:cs="Times New Roman"/>
          <w:i/>
          <w:iCs/>
          <w:sz w:val="24"/>
          <w:szCs w:val="24"/>
        </w:rPr>
        <w:t xml:space="preserve"> 75 cm (şi nu au carbonaţi secundari friabili – orizont km).</w:t>
      </w:r>
      <w:r w:rsidRPr="00FD5655">
        <w:rPr>
          <w:rStyle w:val="Bodytext285pt"/>
          <w:rFonts w:eastAsia="Century Schoolbook"/>
          <w:iCs/>
          <w:sz w:val="24"/>
          <w:szCs w:val="24"/>
        </w:rPr>
        <w:t xml:space="preserve"> </w:t>
      </w:r>
      <w:r w:rsidRPr="00FD5655">
        <w:rPr>
          <w:rStyle w:val="BodyTextChar4"/>
          <w:rFonts w:ascii="Times New Roman" w:hAnsi="Times New Roman"/>
          <w:i/>
          <w:iCs/>
          <w:sz w:val="24"/>
          <w:szCs w:val="24"/>
        </w:rPr>
        <w:t>Nu prezintă alte proprietăţi, caracteristici şi elemente diagnostic specifice altor subunităţi taxonomice</w:t>
      </w:r>
      <w:r w:rsidR="00410F63">
        <w:rPr>
          <w:rStyle w:val="BodyTextChar4"/>
          <w:rFonts w:ascii="Times New Roman" w:hAnsi="Times New Roman"/>
          <w:i/>
          <w:iCs/>
          <w:sz w:val="24"/>
          <w:szCs w:val="24"/>
        </w:rPr>
        <w:t>.</w:t>
      </w:r>
    </w:p>
    <w:p w14:paraId="269609C9"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650221E9" w14:textId="77777777" w:rsidR="002924FF" w:rsidRPr="00EB3368" w:rsidRDefault="002924FF" w:rsidP="00DA144B">
      <w:pPr>
        <w:spacing w:after="0" w:line="360" w:lineRule="auto"/>
        <w:jc w:val="center"/>
        <w:outlineLvl w:val="0"/>
        <w:rPr>
          <w:rStyle w:val="BodyTextChar4"/>
          <w:rFonts w:ascii="Times New Roman" w:eastAsiaTheme="minorEastAsia" w:hAnsi="Times New Roman"/>
          <w:b/>
          <w:i/>
          <w:iCs/>
          <w:sz w:val="24"/>
          <w:szCs w:val="24"/>
          <w:lang w:val="ro-RO"/>
        </w:rPr>
      </w:pPr>
      <w:r w:rsidRPr="00EB3368">
        <w:rPr>
          <w:rFonts w:ascii="Times New Roman" w:eastAsiaTheme="minorEastAsia" w:hAnsi="Times New Roman" w:cs="Times New Roman"/>
          <w:b/>
          <w:i/>
          <w:iCs/>
          <w:sz w:val="24"/>
          <w:szCs w:val="24"/>
          <w:lang w:val="ro-RO"/>
        </w:rPr>
        <w:t>Am – AC – C</w:t>
      </w:r>
    </w:p>
    <w:p w14:paraId="1DDBC2D6"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lastRenderedPageBreak/>
        <w:t>Faeoziom litic (FZ li)</w:t>
      </w:r>
    </w:p>
    <w:p w14:paraId="12CE4165" w14:textId="331551FA" w:rsidR="002924FF" w:rsidRDefault="002924FF" w:rsidP="002924FF">
      <w:pPr>
        <w:ind w:firstLine="360"/>
        <w:jc w:val="both"/>
        <w:rPr>
          <w:rStyle w:val="Bodytext285pt"/>
          <w:rFonts w:eastAsia="Century Schoolbook"/>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uri având orizont A molic (Am), orizont subiacent AC sau AR</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w:t>
      </w:r>
      <w:r>
        <w:rPr>
          <w:rFonts w:ascii="Times New Roman" w:hAnsi="Times New Roman" w:cs="Times New Roman"/>
          <w:i/>
          <w:iCs/>
          <w:sz w:val="24"/>
          <w:szCs w:val="24"/>
        </w:rPr>
        <w:t>cturale</w:t>
      </w:r>
      <w:r w:rsidR="00410F63">
        <w:rPr>
          <w:rFonts w:ascii="Times New Roman" w:hAnsi="Times New Roman" w:cs="Times New Roman"/>
          <w:i/>
          <w:iCs/>
          <w:sz w:val="24"/>
          <w:szCs w:val="24"/>
        </w:rPr>
        <w:t>,</w:t>
      </w:r>
      <w:r>
        <w:rPr>
          <w:rFonts w:ascii="Times New Roman" w:hAnsi="Times New Roman" w:cs="Times New Roman"/>
          <w:i/>
          <w:iCs/>
          <w:sz w:val="24"/>
          <w:szCs w:val="24"/>
        </w:rPr>
        <w:t xml:space="preserve"> dar fără </w:t>
      </w:r>
      <w:r w:rsidRPr="00B76C85">
        <w:rPr>
          <w:rFonts w:ascii="Times New Roman" w:hAnsi="Times New Roman" w:cs="Times New Roman"/>
          <w:i/>
          <w:iCs/>
          <w:sz w:val="24"/>
          <w:szCs w:val="24"/>
        </w:rPr>
        <w:t>concentrări de carbonaţi secundari</w:t>
      </w:r>
      <w:r>
        <w:rPr>
          <w:rFonts w:ascii="Times New Roman" w:hAnsi="Times New Roman" w:cs="Times New Roman"/>
          <w:i/>
          <w:iCs/>
          <w:sz w:val="24"/>
          <w:szCs w:val="24"/>
        </w:rPr>
        <w:t xml:space="preserve"> friabili, </w:t>
      </w:r>
      <w:r w:rsidRPr="00674A01">
        <w:rPr>
          <w:rFonts w:ascii="Times New Roman" w:hAnsi="Times New Roman" w:cs="Times New Roman"/>
          <w:i/>
          <w:iCs/>
          <w:sz w:val="24"/>
          <w:szCs w:val="24"/>
        </w:rPr>
        <w:t xml:space="preserve">prezentând </w:t>
      </w:r>
      <w:r w:rsidRPr="00674A01">
        <w:rPr>
          <w:rStyle w:val="Bodytext285pt"/>
          <w:rFonts w:eastAsia="Century Schoolbook"/>
          <w:i/>
          <w:iCs/>
          <w:sz w:val="24"/>
          <w:szCs w:val="24"/>
        </w:rPr>
        <w:t xml:space="preserve">rocă compactă/continuă (Rn) sau rocă fisurată, inclusiv pietrişuri (Rp) începând în </w:t>
      </w:r>
      <w:r>
        <w:rPr>
          <w:rStyle w:val="Bodytext285pt"/>
          <w:rFonts w:eastAsia="Century Schoolbook"/>
          <w:i/>
          <w:iCs/>
          <w:sz w:val="24"/>
          <w:szCs w:val="24"/>
        </w:rPr>
        <w:t xml:space="preserve">intervalul </w:t>
      </w:r>
      <w:r w:rsidRPr="00674A01">
        <w:rPr>
          <w:rStyle w:val="Bodytext285pt"/>
          <w:rFonts w:eastAsia="Century Schoolbook"/>
          <w:i/>
          <w:iCs/>
          <w:sz w:val="24"/>
          <w:szCs w:val="24"/>
        </w:rPr>
        <w:t>25 – 50 cm</w:t>
      </w:r>
      <w:r>
        <w:rPr>
          <w:rStyle w:val="Bodytext285pt"/>
          <w:rFonts w:eastAsia="Century Schoolbook"/>
          <w:i/>
          <w:iCs/>
          <w:sz w:val="24"/>
          <w:szCs w:val="24"/>
        </w:rPr>
        <w:t xml:space="preserve"> adâncime</w:t>
      </w:r>
      <w:r w:rsidRPr="00674A01">
        <w:rPr>
          <w:rStyle w:val="Bodytext285pt"/>
          <w:rFonts w:eastAsia="Century Schoolbook"/>
          <w:i/>
          <w:iCs/>
          <w:sz w:val="24"/>
          <w:szCs w:val="24"/>
        </w:rPr>
        <w:t>.</w:t>
      </w:r>
    </w:p>
    <w:p w14:paraId="0DAF7545"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1F3286AD" w14:textId="53F6AF6C" w:rsidR="002924FF" w:rsidRPr="00EB336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 – AC – C </w:t>
      </w:r>
      <w:r w:rsidR="00410F63">
        <w:rPr>
          <w:rFonts w:ascii="Times New Roman" w:eastAsiaTheme="minorEastAsia" w:hAnsi="Times New Roman" w:cs="Times New Roman"/>
          <w:b/>
          <w:i/>
          <w:iCs/>
          <w:sz w:val="24"/>
          <w:szCs w:val="24"/>
          <w:lang w:val="ro-RO"/>
        </w:rPr>
        <w:t>–</w:t>
      </w:r>
      <w:r w:rsidRPr="00EB3368">
        <w:rPr>
          <w:rFonts w:ascii="Times New Roman" w:eastAsiaTheme="minorEastAsia" w:hAnsi="Times New Roman" w:cs="Times New Roman"/>
          <w:b/>
          <w:i/>
          <w:iCs/>
          <w:sz w:val="24"/>
          <w:szCs w:val="24"/>
          <w:lang w:val="ro-RO"/>
        </w:rPr>
        <w:t xml:space="preserve"> R</w:t>
      </w:r>
    </w:p>
    <w:p w14:paraId="70654D92" w14:textId="77777777" w:rsidR="002924FF" w:rsidRPr="00EB3368" w:rsidRDefault="002924FF" w:rsidP="002924FF">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AR – R</w:t>
      </w:r>
    </w:p>
    <w:p w14:paraId="795DD91D"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t>Faeoziom lutic (FZ lu)</w:t>
      </w:r>
    </w:p>
    <w:p w14:paraId="205F3023" w14:textId="69544C8F" w:rsidR="002924FF" w:rsidRPr="00273B4C" w:rsidRDefault="002924FF" w:rsidP="002924FF">
      <w:pPr>
        <w:ind w:firstLine="360"/>
        <w:jc w:val="both"/>
        <w:rPr>
          <w:rStyle w:val="BodyTextChar4"/>
          <w:rFonts w:ascii="Times New Roman" w:hAnsi="Times New Roman"/>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 </w:t>
      </w:r>
      <w:r>
        <w:rPr>
          <w:rFonts w:ascii="Times New Roman" w:eastAsiaTheme="minorEastAsia" w:hAnsi="Times New Roman" w:cs="Times New Roman"/>
          <w:bCs/>
          <w:i/>
          <w:iCs/>
          <w:sz w:val="24"/>
          <w:szCs w:val="24"/>
          <w:lang w:val="ro-RO"/>
        </w:rPr>
        <w:t>P</w:t>
      </w:r>
      <w:r w:rsidRPr="00273B4C">
        <w:rPr>
          <w:rFonts w:ascii="Times New Roman" w:eastAsiaTheme="minorEastAsia" w:hAnsi="Times New Roman" w:cs="Times New Roman"/>
          <w:bCs/>
          <w:i/>
          <w:iCs/>
          <w:sz w:val="24"/>
          <w:szCs w:val="24"/>
          <w:lang w:val="ro-RO"/>
        </w:rPr>
        <w:t xml:space="preserve">rezintă </w:t>
      </w:r>
      <w:r w:rsidRPr="00273B4C">
        <w:rPr>
          <w:rStyle w:val="Bodytext285pt"/>
          <w:rFonts w:eastAsia="Century Schoolbook"/>
          <w:i/>
          <w:iCs/>
          <w:sz w:val="24"/>
          <w:szCs w:val="24"/>
        </w:rPr>
        <w:t>textură mijlocie lutică cel puţin în primii 50 cm ai profilului (lutoasă-nisipoasă-grosieră/-mijlocie/-fină/-extrafină, lutoasă-nisipoasă-argiloasă, lutoasă medie, lutoasă prăfoasă)</w:t>
      </w:r>
      <w:r>
        <w:rPr>
          <w:rStyle w:val="Bodytext285pt"/>
          <w:rFonts w:eastAsia="Century Schoolbook"/>
          <w:i/>
          <w:iCs/>
          <w:sz w:val="24"/>
          <w:szCs w:val="24"/>
        </w:rPr>
        <w:t>.</w:t>
      </w:r>
    </w:p>
    <w:p w14:paraId="7EC67944"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1F271BA5" w14:textId="77777777" w:rsidR="002924FF" w:rsidRPr="00EB336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14:paraId="3A5C38D2" w14:textId="77777777" w:rsidR="002924FF" w:rsidRPr="00273B4C"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magnezic (FZ mg)</w:t>
      </w:r>
    </w:p>
    <w:p w14:paraId="7EFCACBF" w14:textId="3E0D161F" w:rsidR="002924FF" w:rsidRDefault="002924FF" w:rsidP="002924FF">
      <w:pPr>
        <w:ind w:firstLine="360"/>
        <w:jc w:val="both"/>
        <w:rPr>
          <w:rStyle w:val="Bodytext285pt"/>
          <w:rFonts w:eastAsia="Century Schoolbook"/>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 </w:t>
      </w:r>
      <w:r>
        <w:rPr>
          <w:rFonts w:ascii="Times New Roman" w:eastAsiaTheme="minorEastAsia" w:hAnsi="Times New Roman" w:cs="Times New Roman"/>
          <w:bCs/>
          <w:i/>
          <w:iCs/>
          <w:sz w:val="24"/>
          <w:szCs w:val="24"/>
          <w:lang w:val="ro-RO"/>
        </w:rPr>
        <w:t>Prezintă</w:t>
      </w:r>
      <w:r w:rsidRPr="00273B4C">
        <w:rPr>
          <w:rFonts w:ascii="Times New Roman" w:eastAsiaTheme="minorEastAsia" w:hAnsi="Times New Roman" w:cs="Times New Roman"/>
          <w:bCs/>
          <w:i/>
          <w:iCs/>
          <w:sz w:val="24"/>
          <w:szCs w:val="24"/>
          <w:lang w:val="ro-RO"/>
        </w:rPr>
        <w:t xml:space="preserve"> un</w:t>
      </w:r>
      <w:r w:rsidR="00122894">
        <w:rPr>
          <w:rFonts w:ascii="Times New Roman" w:eastAsiaTheme="minorEastAsia" w:hAnsi="Times New Roman" w:cs="Times New Roman"/>
          <w:bCs/>
          <w:i/>
          <w:iCs/>
          <w:sz w:val="24"/>
          <w:szCs w:val="24"/>
          <w:lang w:val="ro-RO"/>
        </w:rPr>
        <w:t xml:space="preserve"> </w:t>
      </w:r>
      <w:r w:rsidRPr="00273B4C">
        <w:rPr>
          <w:rStyle w:val="Bodytext285pt"/>
          <w:rFonts w:eastAsia="Century Schoolbook"/>
          <w:i/>
          <w:iCs/>
          <w:sz w:val="24"/>
          <w:szCs w:val="24"/>
        </w:rPr>
        <w:t xml:space="preserve">raport Ca schimbabil/Mg schimbabil </w:t>
      </w:r>
      <m:oMath>
        <m:r>
          <w:rPr>
            <w:rStyle w:val="Bodytext285pt"/>
            <w:rFonts w:ascii="Cambria Math" w:eastAsia="Century Schoolbook" w:hAnsi="Cambria Math"/>
            <w:sz w:val="24"/>
            <w:szCs w:val="24"/>
          </w:rPr>
          <m:t>&lt;</m:t>
        </m:r>
      </m:oMath>
      <w:r w:rsidRPr="00273B4C">
        <w:rPr>
          <w:rStyle w:val="Bodytext285pt"/>
          <w:rFonts w:eastAsia="Century Schoolbook"/>
          <w:i/>
          <w:iCs/>
          <w:sz w:val="24"/>
          <w:szCs w:val="24"/>
        </w:rPr>
        <w:t>1 în cea mai mare parte între 0 – 100 cm adâncime ai profilului sau până la roca compactă</w:t>
      </w:r>
      <w:r w:rsidR="00410F63">
        <w:rPr>
          <w:rStyle w:val="Bodytext285pt"/>
          <w:rFonts w:eastAsia="Century Schoolbook"/>
          <w:i/>
          <w:iCs/>
          <w:sz w:val="24"/>
          <w:szCs w:val="24"/>
        </w:rPr>
        <w:t>,</w:t>
      </w:r>
      <w:r w:rsidRPr="00273B4C">
        <w:rPr>
          <w:rStyle w:val="Bodytext285pt"/>
          <w:rFonts w:eastAsia="Century Schoolbook"/>
          <w:i/>
          <w:iCs/>
          <w:sz w:val="24"/>
          <w:szCs w:val="24"/>
        </w:rPr>
        <w:t xml:space="preserve"> dacă grosime</w:t>
      </w:r>
      <w:r>
        <w:rPr>
          <w:rStyle w:val="Bodytext285pt"/>
          <w:rFonts w:eastAsia="Century Schoolbook"/>
          <w:i/>
          <w:iCs/>
          <w:sz w:val="24"/>
          <w:szCs w:val="24"/>
        </w:rPr>
        <w:t>a</w:t>
      </w:r>
      <w:r w:rsidRPr="00273B4C">
        <w:rPr>
          <w:rStyle w:val="Bodytext285pt"/>
          <w:rFonts w:eastAsia="Century Schoolbook"/>
          <w:i/>
          <w:iCs/>
          <w:sz w:val="24"/>
          <w:szCs w:val="24"/>
        </w:rPr>
        <w:t xml:space="preserve"> solului este mai mică de 100 cm.</w:t>
      </w:r>
    </w:p>
    <w:p w14:paraId="3E7C2122"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lastRenderedPageBreak/>
        <w:t>Succesiune de orizonturi:</w:t>
      </w:r>
    </w:p>
    <w:p w14:paraId="3B0FF808" w14:textId="77777777" w:rsidR="002924FF" w:rsidRPr="00C27D99"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w:t>
      </w:r>
    </w:p>
    <w:p w14:paraId="6EAB2D36" w14:textId="171685DF" w:rsidR="002924FF" w:rsidRPr="00C27D99" w:rsidRDefault="002924FF" w:rsidP="002924FF">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 xml:space="preserve">Am – AC – C </w:t>
      </w:r>
      <w:r w:rsidR="00410F63">
        <w:rPr>
          <w:rFonts w:ascii="Times New Roman" w:eastAsiaTheme="minorEastAsia" w:hAnsi="Times New Roman" w:cs="Times New Roman"/>
          <w:b/>
          <w:i/>
          <w:iCs/>
          <w:sz w:val="24"/>
          <w:szCs w:val="24"/>
          <w:lang w:val="ro-RO"/>
        </w:rPr>
        <w:t>–</w:t>
      </w:r>
      <w:r w:rsidRPr="00C27D99">
        <w:rPr>
          <w:rFonts w:ascii="Times New Roman" w:eastAsiaTheme="minorEastAsia" w:hAnsi="Times New Roman" w:cs="Times New Roman"/>
          <w:b/>
          <w:i/>
          <w:iCs/>
          <w:sz w:val="24"/>
          <w:szCs w:val="24"/>
          <w:lang w:val="ro-RO"/>
        </w:rPr>
        <w:t xml:space="preserve"> R</w:t>
      </w:r>
    </w:p>
    <w:p w14:paraId="37F25672" w14:textId="77777777" w:rsidR="002924FF" w:rsidRPr="00C27D99" w:rsidRDefault="002924FF" w:rsidP="002924FF">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AR – R</w:t>
      </w:r>
    </w:p>
    <w:p w14:paraId="66EB278E"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t>Faeoziom pararendzinic (FZ pa)</w:t>
      </w:r>
    </w:p>
    <w:p w14:paraId="6659721D" w14:textId="31A8A4D5" w:rsidR="002924FF" w:rsidRDefault="002924FF" w:rsidP="002924FF">
      <w:pPr>
        <w:ind w:firstLine="360"/>
        <w:jc w:val="both"/>
        <w:rPr>
          <w:rStyle w:val="Bodytext285pt"/>
          <w:rFonts w:eastAsia="Century Schoolbook"/>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w:t>
      </w:r>
      <w:r w:rsidRPr="00596ECA">
        <w:rPr>
          <w:rFonts w:ascii="Times New Roman" w:eastAsiaTheme="minorEastAsia" w:hAnsi="Times New Roman" w:cs="Times New Roman"/>
          <w:bCs/>
          <w:i/>
          <w:iCs/>
          <w:sz w:val="24"/>
          <w:szCs w:val="24"/>
          <w:lang w:val="ro-RO"/>
        </w:rPr>
        <w:t xml:space="preserve"> </w:t>
      </w:r>
      <w:r w:rsidRPr="00596ECA">
        <w:rPr>
          <w:rStyle w:val="Bodytext285pt"/>
          <w:rFonts w:eastAsia="Century Schoolbook"/>
          <w:i/>
          <w:iCs/>
          <w:sz w:val="24"/>
          <w:szCs w:val="24"/>
        </w:rPr>
        <w:t xml:space="preserve">format pe material parental marnic (argilă </w:t>
      </w:r>
      <m:oMath>
        <m:r>
          <w:rPr>
            <w:rStyle w:val="Bodytext285pt"/>
            <w:rFonts w:ascii="Cambria Math" w:eastAsia="Century Schoolbook" w:hAnsi="Cambria Math"/>
            <w:sz w:val="24"/>
            <w:szCs w:val="24"/>
          </w:rPr>
          <m:t>&gt;</m:t>
        </m:r>
      </m:oMath>
      <w:r w:rsidRPr="00596ECA">
        <w:rPr>
          <w:rStyle w:val="Bodytext285pt"/>
          <w:rFonts w:eastAsia="Century Schoolbook"/>
          <w:i/>
          <w:iCs/>
          <w:sz w:val="24"/>
          <w:szCs w:val="24"/>
        </w:rPr>
        <w:t xml:space="preserve">45%, carbonaţi </w:t>
      </w:r>
      <m:oMath>
        <m:r>
          <w:rPr>
            <w:rStyle w:val="Bodytext285pt"/>
            <w:rFonts w:ascii="Cambria Math" w:eastAsia="Century Schoolbook" w:hAnsi="Cambria Math"/>
            <w:sz w:val="24"/>
            <w:szCs w:val="24"/>
          </w:rPr>
          <m:t>&gt;</m:t>
        </m:r>
      </m:oMath>
      <w:r w:rsidRPr="00596ECA">
        <w:rPr>
          <w:rStyle w:val="Bodytext285pt"/>
          <w:rFonts w:eastAsia="Century Schoolbook"/>
          <w:i/>
          <w:iCs/>
          <w:sz w:val="24"/>
          <w:szCs w:val="24"/>
        </w:rPr>
        <w:t xml:space="preserve">14%) cu carbonaţi </w:t>
      </w:r>
      <m:oMath>
        <m:r>
          <w:rPr>
            <w:rStyle w:val="Bodytext285pt"/>
            <w:rFonts w:ascii="Cambria Math" w:eastAsia="Century Schoolbook" w:hAnsi="Cambria Math"/>
            <w:sz w:val="24"/>
            <w:szCs w:val="24"/>
          </w:rPr>
          <m:t>&lt;</m:t>
        </m:r>
      </m:oMath>
      <w:r w:rsidRPr="00596ECA">
        <w:rPr>
          <w:rStyle w:val="Bodytext285pt"/>
          <w:rFonts w:eastAsia="Century Schoolbook"/>
          <w:i/>
          <w:iCs/>
          <w:sz w:val="24"/>
          <w:szCs w:val="24"/>
        </w:rPr>
        <w:t>40%, material care apare în primii 75 cm ai profilului.</w:t>
      </w:r>
    </w:p>
    <w:p w14:paraId="107BA239"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720B1675" w14:textId="77777777" w:rsidR="002924FF" w:rsidRPr="00C27D99"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 - MM</w:t>
      </w:r>
    </w:p>
    <w:p w14:paraId="2E6977B9"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t>Faeoziom psamic (FZ ps)</w:t>
      </w:r>
    </w:p>
    <w:p w14:paraId="1F22B95E" w14:textId="348D7EB1" w:rsidR="002924FF" w:rsidRPr="00596ECA" w:rsidRDefault="002924FF" w:rsidP="002924FF">
      <w:pPr>
        <w:ind w:firstLine="360"/>
        <w:jc w:val="both"/>
        <w:rPr>
          <w:rStyle w:val="BodyTextChar4"/>
          <w:rFonts w:ascii="Times New Roman" w:hAnsi="Times New Roman"/>
          <w:b/>
          <w:bCs/>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w:t>
      </w:r>
      <w:r>
        <w:rPr>
          <w:rFonts w:ascii="Times New Roman" w:eastAsiaTheme="minorEastAsia" w:hAnsi="Times New Roman" w:cs="Times New Roman"/>
          <w:bCs/>
          <w:i/>
          <w:iCs/>
          <w:sz w:val="24"/>
          <w:szCs w:val="24"/>
          <w:lang w:val="ro-RO"/>
        </w:rPr>
        <w:t xml:space="preserve"> Prezintă</w:t>
      </w:r>
      <w:r w:rsidRPr="00596ECA">
        <w:rPr>
          <w:rFonts w:ascii="Times New Roman" w:eastAsiaTheme="minorEastAsia" w:hAnsi="Times New Roman" w:cs="Times New Roman"/>
          <w:bCs/>
          <w:i/>
          <w:iCs/>
          <w:sz w:val="24"/>
          <w:szCs w:val="24"/>
          <w:lang w:val="ro-RO"/>
        </w:rPr>
        <w:t xml:space="preserve"> </w:t>
      </w:r>
      <w:r w:rsidRPr="00596ECA">
        <w:rPr>
          <w:rStyle w:val="Bodytext285pt"/>
          <w:rFonts w:eastAsia="Century Schoolbook"/>
          <w:i/>
          <w:iCs/>
          <w:sz w:val="24"/>
          <w:szCs w:val="24"/>
        </w:rPr>
        <w:t>textură grosieră (nisipoasă şi/sau nisipoasă-lutoasă) în orizontul de suprafaţă.</w:t>
      </w:r>
      <w:r w:rsidR="00122894">
        <w:rPr>
          <w:rStyle w:val="Bodytext285pt"/>
          <w:rFonts w:eastAsia="Century Schoolbook"/>
          <w:i/>
          <w:iCs/>
          <w:sz w:val="24"/>
          <w:szCs w:val="24"/>
        </w:rPr>
        <w:t xml:space="preserve"> </w:t>
      </w:r>
    </w:p>
    <w:p w14:paraId="122E17BA"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0D51067A"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w:t>
      </w:r>
    </w:p>
    <w:p w14:paraId="787229DE" w14:textId="77777777" w:rsidR="002924FF" w:rsidRPr="00C27D99" w:rsidRDefault="002924FF" w:rsidP="002924FF">
      <w:pPr>
        <w:spacing w:after="0" w:line="360" w:lineRule="auto"/>
        <w:jc w:val="center"/>
        <w:rPr>
          <w:rFonts w:ascii="Times New Roman" w:eastAsiaTheme="minorEastAsia" w:hAnsi="Times New Roman" w:cs="Times New Roman"/>
          <w:b/>
          <w:i/>
          <w:iCs/>
          <w:sz w:val="24"/>
          <w:szCs w:val="24"/>
          <w:lang w:val="ro-RO"/>
        </w:rPr>
      </w:pPr>
    </w:p>
    <w:p w14:paraId="4EBD28A7"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t>Faeoziom scheletic (FZ</w:t>
      </w:r>
      <w:r w:rsidR="00D80578" w:rsidRPr="00D80578">
        <w:rPr>
          <w:rStyle w:val="BodyTextChar4"/>
          <w:rFonts w:ascii="Times New Roman" w:hAnsi="Times New Roman"/>
          <w:b/>
          <w:i/>
          <w:iCs/>
          <w:sz w:val="24"/>
          <w:szCs w:val="24"/>
        </w:rPr>
        <w:t xml:space="preserve"> hq)</w:t>
      </w:r>
    </w:p>
    <w:p w14:paraId="49CD6403" w14:textId="6FCB4EF7" w:rsidR="002924FF" w:rsidRDefault="002924FF" w:rsidP="002924FF">
      <w:pPr>
        <w:ind w:firstLine="360"/>
        <w:jc w:val="both"/>
        <w:rPr>
          <w:rStyle w:val="BodyTextChar4"/>
          <w:rFonts w:ascii="Times New Roman" w:hAnsi="Times New Roman"/>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 sau AR</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w:t>
      </w:r>
      <w:r>
        <w:rPr>
          <w:rFonts w:ascii="Times New Roman" w:hAnsi="Times New Roman" w:cs="Times New Roman"/>
          <w:i/>
          <w:iCs/>
          <w:sz w:val="24"/>
          <w:szCs w:val="24"/>
        </w:rPr>
        <w:lastRenderedPageBreak/>
        <w:t>culori cu crome şi valori sub 3</w:t>
      </w:r>
      <w:r w:rsidRPr="00B76C85">
        <w:rPr>
          <w:rFonts w:ascii="Times New Roman" w:hAnsi="Times New Roman" w:cs="Times New Roman"/>
          <w:i/>
          <w:iCs/>
          <w:sz w:val="24"/>
          <w:szCs w:val="24"/>
        </w:rPr>
        <w:t xml:space="preserve">,5 (la umed) cel puţin în partea superioară (pe cca 10 </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w:t>
      </w:r>
      <w:r>
        <w:rPr>
          <w:rFonts w:ascii="Times New Roman" w:eastAsiaTheme="minorEastAsia" w:hAnsi="Times New Roman" w:cs="Times New Roman"/>
          <w:bCs/>
          <w:i/>
          <w:iCs/>
          <w:sz w:val="24"/>
          <w:szCs w:val="24"/>
          <w:lang w:val="ro-RO"/>
        </w:rPr>
        <w:t xml:space="preserve"> Prezintă caracter scheletic la nivelul orizonturilor Am şi AC sau Am şi AR, conţinut în schelet între 50% şi 90% - </w:t>
      </w:r>
      <w:r>
        <w:rPr>
          <w:rStyle w:val="Bodytext285pt"/>
          <w:rFonts w:eastAsia="Century Schoolbook"/>
          <w:iCs/>
          <w:sz w:val="24"/>
          <w:szCs w:val="24"/>
        </w:rPr>
        <w:t xml:space="preserve">50% </w:t>
      </w:r>
      <m:oMath>
        <m:r>
          <w:rPr>
            <w:rStyle w:val="Bodytext285pt"/>
            <w:rFonts w:ascii="Cambria Math" w:eastAsia="Century Schoolbook" w:hAnsi="Cambria Math"/>
            <w:sz w:val="24"/>
            <w:szCs w:val="24"/>
          </w:rPr>
          <m:t xml:space="preserve">&lt; </m:t>
        </m:r>
      </m:oMath>
      <w:r>
        <w:rPr>
          <w:rStyle w:val="Bodytext285pt"/>
          <w:rFonts w:eastAsia="Century Schoolbook"/>
          <w:iCs/>
          <w:sz w:val="24"/>
          <w:szCs w:val="24"/>
        </w:rPr>
        <w:t xml:space="preserve">sk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90%.</w:t>
      </w:r>
    </w:p>
    <w:p w14:paraId="67829CA8"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18C0C382" w14:textId="77777777" w:rsidR="002924FF" w:rsidRPr="00C27D99"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w:t>
      </w:r>
    </w:p>
    <w:p w14:paraId="361909F9" w14:textId="65A147A6" w:rsidR="002924FF" w:rsidRPr="00C27D99" w:rsidRDefault="002924FF" w:rsidP="002924FF">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 xml:space="preserve">Am – AC – C </w:t>
      </w:r>
      <w:r w:rsidR="00410F63">
        <w:rPr>
          <w:rFonts w:ascii="Times New Roman" w:eastAsiaTheme="minorEastAsia" w:hAnsi="Times New Roman" w:cs="Times New Roman"/>
          <w:b/>
          <w:i/>
          <w:iCs/>
          <w:sz w:val="24"/>
          <w:szCs w:val="24"/>
          <w:lang w:val="ro-RO"/>
        </w:rPr>
        <w:t>–</w:t>
      </w:r>
      <w:r w:rsidRPr="00C27D99">
        <w:rPr>
          <w:rFonts w:ascii="Times New Roman" w:eastAsiaTheme="minorEastAsia" w:hAnsi="Times New Roman" w:cs="Times New Roman"/>
          <w:b/>
          <w:i/>
          <w:iCs/>
          <w:sz w:val="24"/>
          <w:szCs w:val="24"/>
          <w:lang w:val="ro-RO"/>
        </w:rPr>
        <w:t xml:space="preserve"> R</w:t>
      </w:r>
    </w:p>
    <w:p w14:paraId="79A074B0" w14:textId="77777777" w:rsidR="002924FF" w:rsidRPr="00C27D99" w:rsidRDefault="002924FF" w:rsidP="002924FF">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AR – R</w:t>
      </w:r>
    </w:p>
    <w:p w14:paraId="1BA97EF9"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t>Faeoziom silitic (FZ si)</w:t>
      </w:r>
    </w:p>
    <w:p w14:paraId="5078D3D3" w14:textId="7E1DADD5" w:rsidR="002924FF" w:rsidRPr="00617B29" w:rsidRDefault="002924FF" w:rsidP="002924FF">
      <w:pPr>
        <w:ind w:firstLine="360"/>
        <w:jc w:val="both"/>
        <w:rPr>
          <w:rStyle w:val="BodyTextChar4"/>
          <w:rFonts w:ascii="Times New Roman" w:hAnsi="Times New Roman"/>
          <w:b/>
          <w:bCs/>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F168CD">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w:t>
      </w:r>
      <w:r>
        <w:rPr>
          <w:rFonts w:ascii="Times New Roman" w:eastAsiaTheme="minorEastAsia" w:hAnsi="Times New Roman" w:cs="Times New Roman"/>
          <w:bCs/>
          <w:i/>
          <w:iCs/>
          <w:sz w:val="24"/>
          <w:szCs w:val="24"/>
          <w:lang w:val="ro-RO"/>
        </w:rPr>
        <w:t xml:space="preserve"> Prezintă </w:t>
      </w:r>
      <w:r w:rsidRPr="00617B29">
        <w:rPr>
          <w:rStyle w:val="Bodytext285pt"/>
          <w:rFonts w:eastAsia="Century Schoolbook"/>
          <w:i/>
          <w:iCs/>
          <w:sz w:val="24"/>
          <w:szCs w:val="24"/>
        </w:rPr>
        <w:t>textură mijlocie silitică (prăfoasă şi/sau prăfoasă nisipoasă) în orizontul Am.</w:t>
      </w:r>
    </w:p>
    <w:p w14:paraId="4663166D"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62602618" w14:textId="77777777" w:rsidR="002924FF" w:rsidRPr="00C27D99"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w:t>
      </w:r>
    </w:p>
    <w:p w14:paraId="1DA24009"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t>Faeoziom stagnic (FZ st)</w:t>
      </w:r>
    </w:p>
    <w:p w14:paraId="747F6086" w14:textId="5E0F7DF3" w:rsidR="002924FF" w:rsidRPr="00942EC9" w:rsidRDefault="002924FF" w:rsidP="002924FF">
      <w:pPr>
        <w:spacing w:after="0" w:line="360" w:lineRule="auto"/>
        <w:ind w:firstLine="360"/>
        <w:jc w:val="both"/>
        <w:rPr>
          <w:rStyle w:val="BodyTextChar4"/>
          <w:rFonts w:ascii="Times New Roman" w:eastAsiaTheme="minorEastAsia" w:hAnsi="Times New Roman"/>
          <w:b/>
          <w:i/>
          <w:iCs/>
          <w:sz w:val="24"/>
          <w:szCs w:val="24"/>
          <w:lang w:val="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2A22BC">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structurale.</w:t>
      </w:r>
      <w:r w:rsidRPr="00B76C85">
        <w:rPr>
          <w:rFonts w:ascii="Times New Roman" w:hAnsi="Times New Roman" w:cs="Times New Roman"/>
          <w:i/>
          <w:iCs/>
          <w:sz w:val="24"/>
          <w:szCs w:val="24"/>
        </w:rPr>
        <w:t xml:space="preserve"> </w:t>
      </w:r>
      <w:r>
        <w:rPr>
          <w:rFonts w:ascii="Times New Roman" w:eastAsiaTheme="minorEastAsia" w:hAnsi="Times New Roman" w:cs="Times New Roman"/>
          <w:i/>
          <w:iCs/>
          <w:sz w:val="24"/>
          <w:szCs w:val="24"/>
          <w:lang w:val="ro-RO"/>
        </w:rPr>
        <w:t>P</w:t>
      </w:r>
      <w:r w:rsidRPr="001F6ECB">
        <w:rPr>
          <w:rFonts w:ascii="Times New Roman" w:eastAsiaTheme="minorEastAsia" w:hAnsi="Times New Roman" w:cs="Times New Roman"/>
          <w:i/>
          <w:iCs/>
          <w:sz w:val="24"/>
          <w:szCs w:val="24"/>
          <w:lang w:val="ro-RO"/>
        </w:rPr>
        <w:t>rezintă proprietăţi hipostagnice (orizont w) în primii 100 cm sau proprietăţi stagnice i</w:t>
      </w:r>
      <w:r>
        <w:rPr>
          <w:rFonts w:ascii="Times New Roman" w:eastAsiaTheme="minorEastAsia" w:hAnsi="Times New Roman" w:cs="Times New Roman"/>
          <w:i/>
          <w:iCs/>
          <w:sz w:val="24"/>
          <w:szCs w:val="24"/>
          <w:lang w:val="ro-RO"/>
        </w:rPr>
        <w:t>ntense (orizont W) între 50 şi 1</w:t>
      </w:r>
      <w:r w:rsidRPr="001F6ECB">
        <w:rPr>
          <w:rFonts w:ascii="Times New Roman" w:eastAsiaTheme="minorEastAsia" w:hAnsi="Times New Roman" w:cs="Times New Roman"/>
          <w:i/>
          <w:iCs/>
          <w:sz w:val="24"/>
          <w:szCs w:val="24"/>
          <w:lang w:val="ro-RO"/>
        </w:rPr>
        <w:t>00 cm, nu prezintă</w:t>
      </w:r>
      <w:r w:rsidRPr="001F6ECB">
        <w:rPr>
          <w:rFonts w:ascii="Times New Roman" w:hAnsi="Times New Roman" w:cs="Times New Roman"/>
          <w:i/>
          <w:iCs/>
          <w:sz w:val="24"/>
          <w:szCs w:val="24"/>
        </w:rPr>
        <w:t xml:space="preserve"> </w:t>
      </w:r>
      <w:r w:rsidRPr="00B76C85">
        <w:rPr>
          <w:rFonts w:ascii="Times New Roman" w:hAnsi="Times New Roman" w:cs="Times New Roman"/>
          <w:i/>
          <w:iCs/>
          <w:sz w:val="24"/>
          <w:szCs w:val="24"/>
        </w:rPr>
        <w:t>orizont Cca sau concentrări de carbon</w:t>
      </w:r>
      <w:r>
        <w:rPr>
          <w:rFonts w:ascii="Times New Roman" w:hAnsi="Times New Roman" w:cs="Times New Roman"/>
          <w:i/>
          <w:iCs/>
          <w:sz w:val="24"/>
          <w:szCs w:val="24"/>
        </w:rPr>
        <w:t>aţi secundari în primii 125 cm ai profilului.</w:t>
      </w:r>
    </w:p>
    <w:p w14:paraId="55A6EAEA" w14:textId="77777777" w:rsidR="002924FF" w:rsidRPr="00617B29" w:rsidRDefault="002924FF" w:rsidP="002924FF">
      <w:pPr>
        <w:ind w:left="708"/>
        <w:jc w:val="both"/>
        <w:rPr>
          <w:rStyle w:val="Bodytext285pt"/>
          <w:rFonts w:eastAsia="Century Schoolbook"/>
          <w:i/>
          <w:sz w:val="24"/>
          <w:szCs w:val="24"/>
        </w:rPr>
      </w:pPr>
      <w:r w:rsidRPr="00617B29">
        <w:rPr>
          <w:rStyle w:val="Bodytext285pt"/>
          <w:rFonts w:eastAsia="Century Schoolbook"/>
          <w:i/>
          <w:sz w:val="24"/>
          <w:szCs w:val="24"/>
        </w:rPr>
        <w:t>Succesiune de orizonturi:</w:t>
      </w:r>
    </w:p>
    <w:p w14:paraId="7F8F051F" w14:textId="77777777" w:rsidR="002924FF" w:rsidRPr="00C27D99"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lastRenderedPageBreak/>
        <w:t xml:space="preserve">Am – ACw – C </w:t>
      </w:r>
      <w:r w:rsidRPr="0049250E">
        <w:rPr>
          <w:rFonts w:ascii="Times New Roman" w:eastAsiaTheme="minorEastAsia" w:hAnsi="Times New Roman" w:cs="Times New Roman"/>
          <w:iCs/>
          <w:sz w:val="24"/>
          <w:szCs w:val="24"/>
          <w:lang w:val="ro-RO"/>
        </w:rPr>
        <w:t>sau</w:t>
      </w:r>
      <w:r w:rsidRPr="00C27D99">
        <w:rPr>
          <w:rFonts w:ascii="Times New Roman" w:eastAsiaTheme="minorEastAsia" w:hAnsi="Times New Roman" w:cs="Times New Roman"/>
          <w:b/>
          <w:i/>
          <w:iCs/>
          <w:sz w:val="24"/>
          <w:szCs w:val="24"/>
          <w:lang w:val="ro-RO"/>
        </w:rPr>
        <w:t xml:space="preserve"> Cw</w:t>
      </w:r>
    </w:p>
    <w:p w14:paraId="2CC4689B" w14:textId="77777777" w:rsidR="002924FF" w:rsidRPr="006E7984" w:rsidRDefault="002924FF" w:rsidP="002924FF">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ACw – ACW – Cw</w:t>
      </w:r>
    </w:p>
    <w:p w14:paraId="05EDBCFB" w14:textId="77777777" w:rsidR="002924FF" w:rsidRPr="006E7984" w:rsidRDefault="002924FF" w:rsidP="002924FF">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CW sau Am – Cw</w:t>
      </w:r>
    </w:p>
    <w:p w14:paraId="0C77A548" w14:textId="77777777" w:rsidR="002924FF" w:rsidRPr="00D80578" w:rsidRDefault="002924FF" w:rsidP="002924FF">
      <w:pPr>
        <w:pStyle w:val="ListParagraph"/>
        <w:numPr>
          <w:ilvl w:val="0"/>
          <w:numId w:val="6"/>
        </w:numPr>
        <w:rPr>
          <w:rStyle w:val="BodyTextChar4"/>
          <w:rFonts w:ascii="Times New Roman" w:hAnsi="Times New Roman"/>
          <w:b/>
          <w:bCs/>
          <w:i/>
          <w:iCs/>
          <w:sz w:val="24"/>
          <w:szCs w:val="24"/>
        </w:rPr>
      </w:pPr>
      <w:r w:rsidRPr="00D80578">
        <w:rPr>
          <w:rStyle w:val="BodyTextChar4"/>
          <w:rFonts w:ascii="Times New Roman" w:hAnsi="Times New Roman"/>
          <w:b/>
          <w:i/>
          <w:iCs/>
          <w:sz w:val="24"/>
          <w:szCs w:val="24"/>
        </w:rPr>
        <w:t>Faeoziom vertic (FZ vs)</w:t>
      </w:r>
    </w:p>
    <w:p w14:paraId="650C6231" w14:textId="111B5739" w:rsidR="002924FF" w:rsidRPr="00942EC9"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2A22BC">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410F63">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w:t>
      </w:r>
      <w:r w:rsidR="00CB11D6">
        <w:rPr>
          <w:rFonts w:ascii="Times New Roman" w:hAnsi="Times New Roman" w:cs="Times New Roman"/>
          <w:i/>
          <w:iCs/>
          <w:sz w:val="24"/>
          <w:szCs w:val="24"/>
        </w:rPr>
        <w:t>e</w:t>
      </w:r>
      <w:r>
        <w:rPr>
          <w:rFonts w:ascii="Times New Roman" w:hAnsi="Times New Roman" w:cs="Times New Roman"/>
          <w:i/>
          <w:iCs/>
          <w:sz w:val="24"/>
          <w:szCs w:val="24"/>
        </w:rPr>
        <w:t xml:space="preserve">, </w:t>
      </w:r>
      <w:r w:rsidRPr="00C02299">
        <w:rPr>
          <w:rFonts w:ascii="Times New Roman" w:hAnsi="Times New Roman" w:cs="Times New Roman"/>
          <w:i/>
          <w:iCs/>
          <w:sz w:val="24"/>
          <w:szCs w:val="24"/>
        </w:rPr>
        <w:t>prezintă</w:t>
      </w:r>
      <w:r w:rsidRPr="00C02299">
        <w:rPr>
          <w:rStyle w:val="Bodytext285pt"/>
          <w:rFonts w:eastAsia="Century Schoolbook"/>
          <w:i/>
          <w:iCs/>
          <w:sz w:val="24"/>
          <w:szCs w:val="24"/>
        </w:rPr>
        <w:t xml:space="preserve"> orizont contractilo-gonflant (z) începând între baza orizontului Am şi 100 cm şi </w:t>
      </w:r>
      <w:r w:rsidRPr="00C02299">
        <w:rPr>
          <w:rFonts w:ascii="Times New Roman" w:eastAsiaTheme="minorEastAsia" w:hAnsi="Times New Roman" w:cs="Times New Roman"/>
          <w:i/>
          <w:iCs/>
          <w:sz w:val="24"/>
          <w:szCs w:val="24"/>
          <w:lang w:val="ro-RO"/>
        </w:rPr>
        <w:t>nu prezintă</w:t>
      </w:r>
      <w:r w:rsidRPr="00C02299">
        <w:rPr>
          <w:rFonts w:ascii="Times New Roman" w:hAnsi="Times New Roman" w:cs="Times New Roman"/>
          <w:i/>
          <w:iCs/>
          <w:sz w:val="24"/>
          <w:szCs w:val="24"/>
        </w:rPr>
        <w:t xml:space="preserve"> orizont Cca sau concentrări de carbonaţi secundari în primii 125 cm ai profilului.</w:t>
      </w:r>
    </w:p>
    <w:p w14:paraId="271FE3FE"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0D7A5A39"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CCz</w:t>
      </w:r>
    </w:p>
    <w:p w14:paraId="29E3F31B"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28F227B4" w14:textId="77777777" w:rsidR="002924FF" w:rsidRPr="003C028C" w:rsidRDefault="002924FF" w:rsidP="002924FF">
      <w:pPr>
        <w:pStyle w:val="ListParagraph"/>
        <w:numPr>
          <w:ilvl w:val="0"/>
          <w:numId w:val="6"/>
        </w:numPr>
        <w:spacing w:after="0" w:line="360" w:lineRule="auto"/>
        <w:jc w:val="both"/>
        <w:rPr>
          <w:rStyle w:val="Bodytext285pt"/>
          <w:rFonts w:eastAsiaTheme="minorEastAsia"/>
          <w:b/>
          <w:i/>
          <w:iCs/>
          <w:sz w:val="24"/>
          <w:szCs w:val="24"/>
        </w:rPr>
      </w:pPr>
      <w:r>
        <w:rPr>
          <w:rStyle w:val="Bodytext285pt"/>
          <w:rFonts w:eastAsiaTheme="minorEastAsia"/>
          <w:b/>
          <w:i/>
          <w:iCs/>
          <w:sz w:val="24"/>
          <w:szCs w:val="24"/>
        </w:rPr>
        <w:t>Faeoziom cambic (FZ ca)</w:t>
      </w:r>
    </w:p>
    <w:p w14:paraId="6CE9F682" w14:textId="7A01E906" w:rsidR="002924FF" w:rsidRPr="007D6587" w:rsidRDefault="002924FF" w:rsidP="002924FF">
      <w:pPr>
        <w:spacing w:after="0" w:line="360" w:lineRule="auto"/>
        <w:ind w:firstLine="360"/>
        <w:jc w:val="both"/>
        <w:rPr>
          <w:rStyle w:val="BodyTextChar4"/>
          <w:rFonts w:ascii="Times New Roman" w:eastAsiaTheme="minorEastAsia" w:hAnsi="Times New Roman"/>
          <w:b/>
          <w:i/>
          <w:iCs/>
          <w:sz w:val="24"/>
          <w:szCs w:val="24"/>
          <w:lang w:val="ro-RO"/>
        </w:rPr>
      </w:pPr>
      <w:r w:rsidRPr="003C028C">
        <w:rPr>
          <w:rFonts w:ascii="Times New Roman" w:hAnsi="Times New Roman" w:cs="Times New Roman"/>
          <w:i/>
          <w:iCs/>
          <w:sz w:val="24"/>
          <w:szCs w:val="24"/>
        </w:rPr>
        <w:t>S</w:t>
      </w:r>
      <w:r>
        <w:rPr>
          <w:rFonts w:ascii="Times New Roman" w:hAnsi="Times New Roman" w:cs="Times New Roman"/>
          <w:i/>
          <w:iCs/>
          <w:sz w:val="24"/>
          <w:szCs w:val="24"/>
        </w:rPr>
        <w:t xml:space="preserve">oluri </w:t>
      </w:r>
      <w:r w:rsidR="002A22BC">
        <w:rPr>
          <w:rFonts w:ascii="Times New Roman" w:hAnsi="Times New Roman" w:cs="Times New Roman"/>
          <w:i/>
          <w:iCs/>
          <w:sz w:val="24"/>
          <w:szCs w:val="24"/>
        </w:rPr>
        <w:t>cu</w:t>
      </w:r>
      <w:r>
        <w:rPr>
          <w:rFonts w:ascii="Times New Roman" w:hAnsi="Times New Roman" w:cs="Times New Roman"/>
          <w:i/>
          <w:iCs/>
          <w:sz w:val="24"/>
          <w:szCs w:val="24"/>
        </w:rPr>
        <w:t xml:space="preserve"> orizont A molic </w:t>
      </w:r>
      <w:r w:rsidR="0050700A">
        <w:rPr>
          <w:rFonts w:ascii="Times New Roman" w:hAnsi="Times New Roman" w:cs="Times New Roman"/>
          <w:i/>
          <w:iCs/>
          <w:sz w:val="24"/>
          <w:szCs w:val="24"/>
        </w:rPr>
        <w:t>(</w:t>
      </w:r>
      <w:r>
        <w:rPr>
          <w:rFonts w:ascii="Times New Roman" w:hAnsi="Times New Roman" w:cs="Times New Roman"/>
          <w:i/>
          <w:iCs/>
          <w:sz w:val="24"/>
          <w:szCs w:val="24"/>
        </w:rPr>
        <w:t>Am</w:t>
      </w:r>
      <w:r w:rsidR="0050700A">
        <w:rPr>
          <w:rFonts w:ascii="Times New Roman" w:hAnsi="Times New Roman" w:cs="Times New Roman"/>
          <w:i/>
          <w:iCs/>
          <w:sz w:val="24"/>
          <w:szCs w:val="24"/>
        </w:rPr>
        <w:t>)</w:t>
      </w:r>
      <w:r>
        <w:rPr>
          <w:rFonts w:ascii="Times New Roman" w:hAnsi="Times New Roman" w:cs="Times New Roman"/>
          <w:i/>
          <w:iCs/>
          <w:sz w:val="24"/>
          <w:szCs w:val="24"/>
        </w:rPr>
        <w:t xml:space="preserve"> având</w:t>
      </w:r>
      <w:r w:rsidRPr="007D6587">
        <w:rPr>
          <w:rFonts w:ascii="Times New Roman" w:hAnsi="Times New Roman" w:cs="Times New Roman"/>
          <w:i/>
          <w:iCs/>
          <w:sz w:val="24"/>
          <w:szCs w:val="24"/>
        </w:rPr>
        <w:t xml:space="preserve"> </w:t>
      </w:r>
      <w:r>
        <w:rPr>
          <w:rFonts w:ascii="Times New Roman" w:hAnsi="Times New Roman" w:cs="Times New Roman"/>
          <w:i/>
          <w:iCs/>
          <w:sz w:val="24"/>
          <w:szCs w:val="24"/>
        </w:rPr>
        <w:t xml:space="preserve">culori cu valori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materialul în stare umedă (valori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3C028C">
        <w:rPr>
          <w:rFonts w:ascii="Times New Roman" w:hAnsi="Times New Roman" w:cs="Times New Roman"/>
          <w:i/>
          <w:iCs/>
          <w:sz w:val="24"/>
          <w:szCs w:val="24"/>
        </w:rPr>
        <w:t xml:space="preserve">, orizont subiacent </w:t>
      </w:r>
      <w:r>
        <w:rPr>
          <w:rFonts w:ascii="Times New Roman" w:hAnsi="Times New Roman" w:cs="Times New Roman"/>
          <w:i/>
          <w:iCs/>
          <w:sz w:val="24"/>
          <w:szCs w:val="24"/>
        </w:rPr>
        <w:t>Bv</w:t>
      </w:r>
      <w:r w:rsidRPr="003C028C">
        <w:rPr>
          <w:rFonts w:ascii="Times New Roman" w:hAnsi="Times New Roman" w:cs="Times New Roman"/>
          <w:i/>
          <w:iCs/>
          <w:sz w:val="24"/>
          <w:szCs w:val="24"/>
        </w:rPr>
        <w:t xml:space="preserve"> prezentând culori cu crome şi valori sub 3,5 (la umed) cel puţin în partea superioară (pe cca 10 </w:t>
      </w:r>
      <w:r w:rsidR="00410F63">
        <w:rPr>
          <w:rFonts w:ascii="Times New Roman" w:hAnsi="Times New Roman" w:cs="Times New Roman"/>
          <w:i/>
          <w:iCs/>
          <w:sz w:val="24"/>
          <w:szCs w:val="24"/>
        </w:rPr>
        <w:t>–</w:t>
      </w:r>
      <w:r w:rsidRPr="003C028C">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w:t>
      </w:r>
      <w:r w:rsidR="00722A73">
        <w:rPr>
          <w:rFonts w:ascii="Times New Roman" w:hAnsi="Times New Roman" w:cs="Times New Roman"/>
          <w:i/>
          <w:iCs/>
          <w:sz w:val="24"/>
          <w:szCs w:val="24"/>
        </w:rPr>
        <w:t>e</w:t>
      </w:r>
      <w:r>
        <w:rPr>
          <w:rFonts w:ascii="Times New Roman" w:hAnsi="Times New Roman" w:cs="Times New Roman"/>
          <w:i/>
          <w:iCs/>
          <w:sz w:val="24"/>
          <w:szCs w:val="24"/>
        </w:rPr>
        <w:t>,</w:t>
      </w:r>
      <w:r w:rsidRPr="003C028C">
        <w:rPr>
          <w:rFonts w:ascii="Times New Roman" w:hAnsi="Times New Roman" w:cs="Times New Roman"/>
          <w:i/>
          <w:iCs/>
          <w:sz w:val="24"/>
          <w:szCs w:val="24"/>
        </w:rPr>
        <w:t xml:space="preserve"> dar fără orizont Cca sau concentrări de carbonaţi secundari friabili în primii 125 cm. </w:t>
      </w:r>
      <w:r w:rsidRPr="003C028C">
        <w:rPr>
          <w:rStyle w:val="BodyTextChar4"/>
          <w:rFonts w:ascii="Times New Roman" w:hAnsi="Times New Roman"/>
          <w:i/>
          <w:iCs/>
          <w:sz w:val="24"/>
          <w:szCs w:val="24"/>
        </w:rPr>
        <w:t>Nu prezintă alte proprietăţi, caracteristici şi elemente diagnostic specifice altor subunităţi taxonomice</w:t>
      </w:r>
      <w:r>
        <w:rPr>
          <w:rStyle w:val="BodyTextChar4"/>
          <w:rFonts w:ascii="Times New Roman" w:hAnsi="Times New Roman"/>
          <w:i/>
          <w:iCs/>
          <w:sz w:val="24"/>
          <w:szCs w:val="24"/>
        </w:rPr>
        <w:t xml:space="preserve"> de faeoziom cambic.</w:t>
      </w:r>
    </w:p>
    <w:p w14:paraId="66A2DC6D"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10EF1D8A"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04CE5BD"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p>
    <w:p w14:paraId="61165CC0" w14:textId="77777777" w:rsidR="002924FF" w:rsidRPr="003C028C"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Faeoziom cambic cernic</w:t>
      </w:r>
      <w:r w:rsidRPr="003C028C">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(FZ cb.cc)</w:t>
      </w:r>
    </w:p>
    <w:p w14:paraId="31F10A77" w14:textId="43C5106F" w:rsidR="002924FF" w:rsidRDefault="002924FF" w:rsidP="002924FF">
      <w:pPr>
        <w:ind w:firstLine="360"/>
        <w:jc w:val="both"/>
        <w:rPr>
          <w:rFonts w:ascii="Times New Roman" w:hAnsi="Times New Roman" w:cs="Times New Roman"/>
          <w:i/>
          <w:iCs/>
          <w:sz w:val="24"/>
          <w:szCs w:val="24"/>
        </w:rPr>
      </w:pPr>
      <w:r w:rsidRPr="003C028C">
        <w:rPr>
          <w:rFonts w:ascii="Times New Roman" w:hAnsi="Times New Roman" w:cs="Times New Roman"/>
          <w:i/>
          <w:iCs/>
          <w:sz w:val="24"/>
          <w:szCs w:val="24"/>
        </w:rPr>
        <w:t>Soluri având orizont A molic (Am)</w:t>
      </w:r>
      <w:r w:rsidRPr="007D6587">
        <w:rPr>
          <w:rStyle w:val="Bodytext285pt"/>
          <w:rFonts w:eastAsia="Century Schoolbook"/>
          <w:i/>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w:t>
      </w:r>
      <w:r w:rsidR="00122894">
        <w:rPr>
          <w:rFonts w:ascii="Times New Roman" w:eastAsiaTheme="minorEastAsia" w:hAnsi="Times New Roman" w:cs="Times New Roman"/>
          <w:i/>
          <w:iCs/>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3C028C">
        <w:rPr>
          <w:rFonts w:ascii="Times New Roman" w:hAnsi="Times New Roman" w:cs="Times New Roman"/>
          <w:i/>
          <w:iCs/>
          <w:sz w:val="24"/>
          <w:szCs w:val="24"/>
        </w:rPr>
        <w:t xml:space="preserve">, orizont subiacent </w:t>
      </w:r>
      <w:r>
        <w:rPr>
          <w:rFonts w:ascii="Times New Roman" w:hAnsi="Times New Roman" w:cs="Times New Roman"/>
          <w:i/>
          <w:iCs/>
          <w:sz w:val="24"/>
          <w:szCs w:val="24"/>
        </w:rPr>
        <w:t>Bv</w:t>
      </w:r>
      <w:r w:rsidRPr="003C028C">
        <w:rPr>
          <w:rFonts w:ascii="Times New Roman" w:hAnsi="Times New Roman" w:cs="Times New Roman"/>
          <w:i/>
          <w:iCs/>
          <w:sz w:val="24"/>
          <w:szCs w:val="24"/>
        </w:rPr>
        <w:t xml:space="preserve"> prezentând culori cu crome şi valori sub 3,5 (la umed) cel puţin în partea superioară (pe cca 10 </w:t>
      </w:r>
      <w:r w:rsidR="00410F63">
        <w:rPr>
          <w:rFonts w:ascii="Times New Roman" w:hAnsi="Times New Roman" w:cs="Times New Roman"/>
          <w:i/>
          <w:iCs/>
          <w:sz w:val="24"/>
          <w:szCs w:val="24"/>
        </w:rPr>
        <w:t>–</w:t>
      </w:r>
      <w:r w:rsidRPr="003C028C">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w:t>
      </w:r>
      <w:r w:rsidR="00812B33">
        <w:rPr>
          <w:rFonts w:ascii="Times New Roman" w:hAnsi="Times New Roman" w:cs="Times New Roman"/>
          <w:i/>
          <w:iCs/>
          <w:sz w:val="24"/>
          <w:szCs w:val="24"/>
        </w:rPr>
        <w:t>e</w:t>
      </w:r>
      <w:r>
        <w:rPr>
          <w:rFonts w:ascii="Times New Roman" w:hAnsi="Times New Roman" w:cs="Times New Roman"/>
          <w:i/>
          <w:iCs/>
          <w:sz w:val="24"/>
          <w:szCs w:val="24"/>
        </w:rPr>
        <w:t>,</w:t>
      </w:r>
      <w:r w:rsidRPr="003C028C">
        <w:rPr>
          <w:rFonts w:ascii="Times New Roman" w:hAnsi="Times New Roman" w:cs="Times New Roman"/>
          <w:i/>
          <w:iCs/>
          <w:sz w:val="24"/>
          <w:szCs w:val="24"/>
        </w:rPr>
        <w:t xml:space="preserve"> dar fără orizont Cca sau concentrări de carbonaţi secundari friabili în primii 125 cm.</w:t>
      </w:r>
    </w:p>
    <w:p w14:paraId="072B5379"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242DED13"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10ECBA83" w14:textId="77777777" w:rsidR="002924FF" w:rsidRPr="003C028C"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cernic vermic</w:t>
      </w:r>
      <w:r w:rsidRPr="003C028C">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(FZ cb.cc.vm)</w:t>
      </w:r>
    </w:p>
    <w:p w14:paraId="64BBE770" w14:textId="7A144198" w:rsidR="002924FF" w:rsidRPr="004625FB" w:rsidRDefault="002924FF" w:rsidP="002924FF">
      <w:pPr>
        <w:ind w:firstLine="360"/>
        <w:jc w:val="both"/>
        <w:rPr>
          <w:rFonts w:ascii="Times New Roman" w:hAnsi="Times New Roman" w:cs="Times New Roman"/>
          <w:i/>
          <w:sz w:val="24"/>
          <w:szCs w:val="24"/>
        </w:rPr>
      </w:pPr>
      <w:r w:rsidRPr="004625FB">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4625FB">
        <w:rPr>
          <w:rStyle w:val="Bodytext285pt"/>
          <w:rFonts w:eastAsia="Century Schoolbook"/>
          <w:i/>
          <w:sz w:val="24"/>
          <w:szCs w:val="24"/>
        </w:rPr>
        <w:t xml:space="preserve"> 2 la umed, care se continuă cu un orizont subiacent Bv, având cel puţin în partea superioară culori de orizont Am, având caracter vermic (vm), prezintă în proporţie </w:t>
      </w:r>
      <m:oMath>
        <m:r>
          <w:rPr>
            <w:rStyle w:val="Bodytext285pt"/>
            <w:rFonts w:ascii="Cambria Math" w:eastAsia="Century Schoolbook" w:hAnsi="Cambria Math"/>
            <w:sz w:val="24"/>
            <w:szCs w:val="24"/>
          </w:rPr>
          <m:t>&gt;</m:t>
        </m:r>
      </m:oMath>
      <w:r w:rsidRPr="004625FB">
        <w:rPr>
          <w:rStyle w:val="Bodytext285pt"/>
          <w:rFonts w:eastAsia="Century Schoolbook"/>
          <w:i/>
          <w:sz w:val="24"/>
          <w:szCs w:val="24"/>
        </w:rPr>
        <w:t xml:space="preserve">50% din volumul orizontului Am şi </w:t>
      </w:r>
      <m:oMath>
        <m:r>
          <w:rPr>
            <w:rStyle w:val="Bodytext285pt"/>
            <w:rFonts w:ascii="Cambria Math" w:eastAsia="Century Schoolbook" w:hAnsi="Cambria Math"/>
            <w:sz w:val="24"/>
            <w:szCs w:val="24"/>
          </w:rPr>
          <m:t>&gt;</m:t>
        </m:r>
      </m:oMath>
      <w:r w:rsidRPr="004625FB">
        <w:rPr>
          <w:rStyle w:val="Bodytext285pt"/>
          <w:rFonts w:eastAsia="Century Schoolbook"/>
          <w:i/>
          <w:sz w:val="24"/>
          <w:szCs w:val="24"/>
        </w:rPr>
        <w:t>25% din volumul orizontului subiacent (Bv), canale de râme, coprolite sau galerii de animale umplute cu materiale aduse din orizonturile supra şi/sau subiacente.</w:t>
      </w:r>
      <w:r w:rsidRPr="004625FB">
        <w:rPr>
          <w:rFonts w:ascii="Times New Roman" w:hAnsi="Times New Roman" w:cs="Times New Roman"/>
          <w:i/>
          <w:sz w:val="24"/>
          <w:szCs w:val="24"/>
        </w:rPr>
        <w:t xml:space="preserve"> Nu prezintă orizont Cca sau concentrări de carbonaţi secundari friabili în primii 125 cm.</w:t>
      </w:r>
    </w:p>
    <w:p w14:paraId="17AAA834"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090397AE"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69DE97F2" w14:textId="77777777" w:rsidR="002924FF" w:rsidRPr="004625FB" w:rsidRDefault="002924FF" w:rsidP="002924FF">
      <w:pPr>
        <w:pStyle w:val="ListParagraph"/>
        <w:numPr>
          <w:ilvl w:val="0"/>
          <w:numId w:val="6"/>
        </w:numPr>
        <w:jc w:val="both"/>
        <w:rPr>
          <w:rFonts w:ascii="Times New Roman" w:eastAsia="Century Schoolbook" w:hAnsi="Times New Roman" w:cs="Times New Roman"/>
          <w:b/>
          <w:bCs/>
          <w:i/>
          <w:iCs/>
          <w:color w:val="000000"/>
          <w:sz w:val="24"/>
          <w:szCs w:val="24"/>
        </w:rPr>
      </w:pPr>
      <w:r>
        <w:rPr>
          <w:rFonts w:ascii="Times New Roman" w:eastAsiaTheme="minorEastAsia" w:hAnsi="Times New Roman" w:cs="Times New Roman"/>
          <w:b/>
          <w:i/>
          <w:iCs/>
          <w:sz w:val="24"/>
          <w:szCs w:val="24"/>
          <w:lang w:val="ro-RO"/>
        </w:rPr>
        <w:t>Faeoziom cambic batigleic cernic (FZ cb.dg.ce)</w:t>
      </w:r>
    </w:p>
    <w:p w14:paraId="1B77FF6D" w14:textId="77777777" w:rsidR="002924FF" w:rsidRPr="00635C6D" w:rsidRDefault="002924FF" w:rsidP="002924FF">
      <w:pPr>
        <w:ind w:firstLine="360"/>
        <w:jc w:val="both"/>
        <w:rPr>
          <w:rStyle w:val="BodyTextChar4"/>
          <w:rFonts w:ascii="Times New Roman" w:hAnsi="Times New Roman"/>
          <w:b/>
          <w:bCs/>
          <w:i/>
          <w:sz w:val="24"/>
          <w:szCs w:val="24"/>
        </w:rPr>
      </w:pPr>
      <w:r w:rsidRPr="00635C6D">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635C6D">
        <w:rPr>
          <w:rStyle w:val="Bodytext285pt"/>
          <w:rFonts w:eastAsia="Century Schoolbook"/>
          <w:i/>
          <w:sz w:val="24"/>
          <w:szCs w:val="24"/>
        </w:rPr>
        <w:t xml:space="preserve"> 2 la umed, care se continuă cu un orizont subiacent Bv, având cel puţin în partea superioară culori de orizont Am, prezentând orizont gleic de reducere – </w:t>
      </w:r>
      <w:r w:rsidRPr="00635C6D">
        <w:rPr>
          <w:rStyle w:val="Bodytext285pt"/>
          <w:rFonts w:eastAsia="Century Schoolbook"/>
          <w:b/>
          <w:bCs/>
          <w:i/>
          <w:sz w:val="24"/>
          <w:szCs w:val="24"/>
        </w:rPr>
        <w:t>Gr –</w:t>
      </w:r>
      <w:r w:rsidRPr="00635C6D">
        <w:rPr>
          <w:rStyle w:val="Bodytext285pt"/>
          <w:rFonts w:eastAsia="Century Schoolbook"/>
          <w:i/>
          <w:sz w:val="24"/>
          <w:szCs w:val="24"/>
        </w:rPr>
        <w:t xml:space="preserve"> cu limita superioară în intervalul 100 – 200 cm adâncime ai profilului.</w:t>
      </w:r>
    </w:p>
    <w:p w14:paraId="658EAA46" w14:textId="77777777" w:rsidR="002924FF" w:rsidRPr="00D111FE" w:rsidRDefault="002924FF" w:rsidP="002924FF">
      <w:pPr>
        <w:spacing w:after="0" w:line="360" w:lineRule="auto"/>
        <w:ind w:firstLine="708"/>
        <w:jc w:val="both"/>
        <w:rPr>
          <w:rStyle w:val="Bodytext285pt"/>
          <w:rFonts w:eastAsiaTheme="minorEastAsia"/>
          <w:i/>
          <w:iCs/>
          <w:sz w:val="24"/>
          <w:szCs w:val="24"/>
        </w:rPr>
      </w:pPr>
      <w:r w:rsidRPr="00D111FE">
        <w:rPr>
          <w:rFonts w:ascii="Times New Roman" w:eastAsiaTheme="minorEastAsia" w:hAnsi="Times New Roman" w:cs="Times New Roman"/>
          <w:i/>
          <w:iCs/>
          <w:sz w:val="24"/>
          <w:szCs w:val="24"/>
          <w:lang w:val="ro-RO"/>
        </w:rPr>
        <w:t>Succesiune de orizonturi:</w:t>
      </w:r>
    </w:p>
    <w:p w14:paraId="2D2729AE"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5276C16A"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14:paraId="30E6EB1B" w14:textId="77777777" w:rsidR="002924FF" w:rsidRPr="00D111FE" w:rsidRDefault="002924FF" w:rsidP="002924FF">
      <w:pPr>
        <w:pStyle w:val="ListParagraph"/>
        <w:numPr>
          <w:ilvl w:val="0"/>
          <w:numId w:val="6"/>
        </w:numPr>
        <w:jc w:val="both"/>
        <w:rPr>
          <w:rFonts w:ascii="Times New Roman" w:eastAsia="Century Schoolbook" w:hAnsi="Times New Roman" w:cs="Times New Roman"/>
          <w:b/>
          <w:bCs/>
          <w:i/>
          <w:iCs/>
          <w:color w:val="000000"/>
          <w:sz w:val="24"/>
          <w:szCs w:val="24"/>
        </w:rPr>
      </w:pPr>
      <w:r>
        <w:rPr>
          <w:rFonts w:ascii="Times New Roman" w:eastAsiaTheme="minorEastAsia" w:hAnsi="Times New Roman" w:cs="Times New Roman"/>
          <w:b/>
          <w:i/>
          <w:iCs/>
          <w:sz w:val="24"/>
          <w:szCs w:val="24"/>
          <w:lang w:val="ro-RO"/>
        </w:rPr>
        <w:t>Faeoziom cambic batigleic cernic vermic (FZ cb.dg.ce.vm)</w:t>
      </w:r>
    </w:p>
    <w:p w14:paraId="25D63E5B" w14:textId="148D0958" w:rsidR="002924FF" w:rsidRPr="00D111FE" w:rsidRDefault="002924FF" w:rsidP="002924FF">
      <w:pPr>
        <w:ind w:firstLine="360"/>
        <w:jc w:val="both"/>
        <w:rPr>
          <w:rStyle w:val="BodyTextChar4"/>
          <w:rFonts w:ascii="Times New Roman" w:hAnsi="Times New Roman"/>
          <w:b/>
          <w:bCs/>
          <w:i/>
          <w:sz w:val="24"/>
          <w:szCs w:val="24"/>
        </w:rPr>
      </w:pPr>
      <w:r w:rsidRPr="00D111FE">
        <w:rPr>
          <w:rStyle w:val="Bodytext285pt"/>
          <w:rFonts w:eastAsia="Century Schoolbook"/>
          <w:i/>
          <w:sz w:val="24"/>
          <w:szCs w:val="24"/>
        </w:rPr>
        <w:lastRenderedPageBreak/>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 prezentând orizont gleic de reducere – </w:t>
      </w:r>
      <w:r w:rsidRPr="00D111FE">
        <w:rPr>
          <w:rStyle w:val="Bodytext285pt"/>
          <w:rFonts w:eastAsia="Century Schoolbook"/>
          <w:b/>
          <w:bCs/>
          <w:i/>
          <w:sz w:val="24"/>
          <w:szCs w:val="24"/>
        </w:rPr>
        <w:t>Gr –</w:t>
      </w:r>
      <w:r w:rsidRPr="00D111FE">
        <w:rPr>
          <w:rStyle w:val="Bodytext285pt"/>
          <w:rFonts w:eastAsia="Century Schoolbook"/>
          <w:i/>
          <w:sz w:val="24"/>
          <w:szCs w:val="24"/>
        </w:rPr>
        <w:t xml:space="preserve"> cu limita superioară în intervalul 100 – 200 cm adâncime ai profilului</w:t>
      </w:r>
      <w:r>
        <w:rPr>
          <w:rStyle w:val="Bodytext285pt"/>
          <w:rFonts w:eastAsia="Century Schoolbook"/>
          <w:i/>
          <w:sz w:val="24"/>
          <w:szCs w:val="24"/>
        </w:rPr>
        <w:t>, având caracter vermic (vm) şi</w:t>
      </w:r>
      <w:r w:rsidRPr="004625FB">
        <w:rPr>
          <w:rStyle w:val="Bodytext285pt"/>
          <w:rFonts w:eastAsia="Century Schoolbook"/>
          <w:i/>
          <w:sz w:val="24"/>
          <w:szCs w:val="24"/>
        </w:rPr>
        <w:t xml:space="preserve"> prez</w:t>
      </w:r>
      <w:r w:rsidR="00410F63">
        <w:rPr>
          <w:rStyle w:val="Bodytext285pt"/>
          <w:rFonts w:eastAsia="Century Schoolbook"/>
          <w:i/>
          <w:sz w:val="24"/>
          <w:szCs w:val="24"/>
        </w:rPr>
        <w:t>entând</w:t>
      </w:r>
      <w:r w:rsidRPr="004625FB">
        <w:rPr>
          <w:rStyle w:val="Bodytext285pt"/>
          <w:rFonts w:eastAsia="Century Schoolbook"/>
          <w:i/>
          <w:sz w:val="24"/>
          <w:szCs w:val="24"/>
        </w:rPr>
        <w:t xml:space="preserve"> în proporţie </w:t>
      </w:r>
      <m:oMath>
        <m:r>
          <w:rPr>
            <w:rStyle w:val="Bodytext285pt"/>
            <w:rFonts w:ascii="Cambria Math" w:eastAsia="Century Schoolbook" w:hAnsi="Cambria Math"/>
            <w:sz w:val="24"/>
            <w:szCs w:val="24"/>
          </w:rPr>
          <m:t>&gt;</m:t>
        </m:r>
      </m:oMath>
      <w:r w:rsidRPr="004625FB">
        <w:rPr>
          <w:rStyle w:val="Bodytext285pt"/>
          <w:rFonts w:eastAsia="Century Schoolbook"/>
          <w:i/>
          <w:sz w:val="24"/>
          <w:szCs w:val="24"/>
        </w:rPr>
        <w:t xml:space="preserve">50% din volumul orizontului Am şi </w:t>
      </w:r>
      <m:oMath>
        <m:r>
          <w:rPr>
            <w:rStyle w:val="Bodytext285pt"/>
            <w:rFonts w:ascii="Cambria Math" w:eastAsia="Century Schoolbook" w:hAnsi="Cambria Math"/>
            <w:sz w:val="24"/>
            <w:szCs w:val="24"/>
          </w:rPr>
          <m:t>&gt;</m:t>
        </m:r>
      </m:oMath>
      <w:r w:rsidRPr="004625FB">
        <w:rPr>
          <w:rStyle w:val="Bodytext285pt"/>
          <w:rFonts w:eastAsia="Century Schoolbook"/>
          <w:i/>
          <w:sz w:val="24"/>
          <w:szCs w:val="24"/>
        </w:rPr>
        <w:t>25% din volumul orizontului subiacent (Bv), canale de râme, coprolite sau galerii de animale umplute cu materiale aduse din orizonturile supra şi/sau subiacente.</w:t>
      </w:r>
    </w:p>
    <w:p w14:paraId="2722F0D7" w14:textId="77777777" w:rsidR="002924FF" w:rsidRPr="00D111FE" w:rsidRDefault="002924FF" w:rsidP="002924FF">
      <w:pPr>
        <w:spacing w:after="0" w:line="360" w:lineRule="auto"/>
        <w:ind w:firstLine="708"/>
        <w:jc w:val="both"/>
        <w:rPr>
          <w:rStyle w:val="Bodytext285pt"/>
          <w:rFonts w:eastAsiaTheme="minorEastAsia"/>
          <w:i/>
          <w:iCs/>
          <w:sz w:val="24"/>
          <w:szCs w:val="24"/>
        </w:rPr>
      </w:pPr>
      <w:r w:rsidRPr="00D111FE">
        <w:rPr>
          <w:rFonts w:ascii="Times New Roman" w:eastAsiaTheme="minorEastAsia" w:hAnsi="Times New Roman" w:cs="Times New Roman"/>
          <w:i/>
          <w:iCs/>
          <w:sz w:val="24"/>
          <w:szCs w:val="24"/>
          <w:lang w:val="ro-RO"/>
        </w:rPr>
        <w:t>Succesiune de orizonturi:</w:t>
      </w:r>
    </w:p>
    <w:p w14:paraId="027E4266"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40C5F1CF"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14:paraId="04DA793B" w14:textId="77777777" w:rsidR="002924FF" w:rsidRPr="00D111FE"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batigleic salsodic cernic (FZ cb.dg.ss.ce)</w:t>
      </w:r>
    </w:p>
    <w:p w14:paraId="4C698D8C" w14:textId="01AC3BC8" w:rsidR="002924FF" w:rsidRPr="00D111FE" w:rsidRDefault="002924FF" w:rsidP="002924FF">
      <w:pPr>
        <w:ind w:firstLine="360"/>
        <w:jc w:val="both"/>
        <w:rPr>
          <w:rStyle w:val="Bodytext285pt"/>
          <w:rFonts w:eastAsia="Century Schoolbook"/>
          <w:i/>
          <w:sz w:val="24"/>
          <w:szCs w:val="24"/>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 şi orizont </w:t>
      </w:r>
      <w:r w:rsidRPr="00D111FE">
        <w:rPr>
          <w:rStyle w:val="Bodytext285pt"/>
          <w:rFonts w:eastAsia="Century Schoolbook"/>
          <w:b/>
          <w:bCs/>
          <w:i/>
          <w:sz w:val="24"/>
          <w:szCs w:val="24"/>
        </w:rPr>
        <w:t>Gr</w:t>
      </w:r>
      <w:r w:rsidRPr="00D111FE">
        <w:rPr>
          <w:rStyle w:val="Bodytext285pt"/>
          <w:rFonts w:eastAsia="Century Schoolbook"/>
          <w:i/>
          <w:sz w:val="24"/>
          <w:szCs w:val="24"/>
        </w:rPr>
        <w:t xml:space="preserve"> cu limita superioară în intervalul 100 – 200 cm, fiind salinic</w:t>
      </w:r>
      <w:r>
        <w:rPr>
          <w:rStyle w:val="Bodytext285pt"/>
          <w:rFonts w:eastAsia="Century Schoolbook"/>
          <w:i/>
          <w:sz w:val="24"/>
          <w:szCs w:val="24"/>
        </w:rPr>
        <w:t>e</w:t>
      </w:r>
      <w:r w:rsidRPr="00D111FE">
        <w:rPr>
          <w:rStyle w:val="Bodytext285pt"/>
          <w:rFonts w:eastAsia="Century Schoolbook"/>
          <w:i/>
          <w:sz w:val="24"/>
          <w:szCs w:val="24"/>
        </w:rPr>
        <w:t xml:space="preserve"> şi sodic</w:t>
      </w:r>
      <w:r>
        <w:rPr>
          <w:rStyle w:val="Bodytext285pt"/>
          <w:rFonts w:eastAsia="Century Schoolbook"/>
          <w:i/>
          <w:sz w:val="24"/>
          <w:szCs w:val="24"/>
        </w:rPr>
        <w:t>e</w:t>
      </w:r>
      <w:r w:rsidRPr="00D111FE">
        <w:rPr>
          <w:rStyle w:val="Bodytext285pt"/>
          <w:rFonts w:eastAsia="Century Schoolbook"/>
          <w:i/>
          <w:sz w:val="24"/>
          <w:szCs w:val="24"/>
        </w:rPr>
        <w:t xml:space="preserve"> în acelaş</w:t>
      </w:r>
      <w:r w:rsidR="00410F63">
        <w:rPr>
          <w:rStyle w:val="Bodytext285pt"/>
          <w:rFonts w:eastAsia="Century Schoolbook"/>
          <w:i/>
          <w:sz w:val="24"/>
          <w:szCs w:val="24"/>
        </w:rPr>
        <w:t>i</w:t>
      </w:r>
      <w:r w:rsidRPr="00D111FE">
        <w:rPr>
          <w:rStyle w:val="Bodytext285pt"/>
          <w:rFonts w:eastAsia="Century Schoolbook"/>
          <w:i/>
          <w:sz w:val="24"/>
          <w:szCs w:val="24"/>
        </w:rPr>
        <w:t xml:space="preserve"> timp</w:t>
      </w:r>
      <w:r w:rsidR="00410F63">
        <w:rPr>
          <w:rStyle w:val="Bodytext285pt"/>
          <w:rFonts w:eastAsia="Century Schoolbook"/>
          <w:i/>
          <w:sz w:val="24"/>
          <w:szCs w:val="24"/>
        </w:rPr>
        <w:t>;</w:t>
      </w:r>
      <w:r w:rsidRPr="00D111FE">
        <w:rPr>
          <w:rStyle w:val="Bodytext285pt"/>
          <w:rFonts w:eastAsia="Century Schoolbook"/>
          <w:i/>
          <w:sz w:val="24"/>
          <w:szCs w:val="24"/>
        </w:rPr>
        <w:t xml:space="preserve"> orizont </w:t>
      </w:r>
      <w:r w:rsidRPr="00D111FE">
        <w:rPr>
          <w:rStyle w:val="Bodytext285pt"/>
          <w:rFonts w:eastAsia="Century Schoolbook"/>
          <w:b/>
          <w:bCs/>
          <w:i/>
          <w:sz w:val="24"/>
          <w:szCs w:val="24"/>
        </w:rPr>
        <w:t>sc</w:t>
      </w:r>
      <w:r w:rsidRPr="00D111FE">
        <w:rPr>
          <w:rStyle w:val="Bodytext285pt"/>
          <w:rFonts w:eastAsia="Century Schoolbook"/>
          <w:i/>
          <w:sz w:val="24"/>
          <w:szCs w:val="24"/>
        </w:rPr>
        <w:t xml:space="preserve"> în 0 – 100 cm şi orizont </w:t>
      </w:r>
      <w:r w:rsidRPr="00D111FE">
        <w:rPr>
          <w:rStyle w:val="Bodytext285pt"/>
          <w:rFonts w:eastAsia="Century Schoolbook"/>
          <w:b/>
          <w:bCs/>
          <w:i/>
          <w:sz w:val="24"/>
          <w:szCs w:val="24"/>
        </w:rPr>
        <w:t xml:space="preserve">sa </w:t>
      </w:r>
      <w:r w:rsidRPr="00D111FE">
        <w:rPr>
          <w:rStyle w:val="Bodytext285pt"/>
          <w:rFonts w:eastAsia="Century Schoolbook"/>
          <w:i/>
          <w:sz w:val="24"/>
          <w:szCs w:val="24"/>
        </w:rPr>
        <w:t xml:space="preserve">în 50 – 100 cm, orizont </w:t>
      </w:r>
      <w:r w:rsidRPr="00D111FE">
        <w:rPr>
          <w:rStyle w:val="Bodytext285pt"/>
          <w:rFonts w:eastAsia="Century Schoolbook"/>
          <w:b/>
          <w:bCs/>
          <w:i/>
          <w:sz w:val="24"/>
          <w:szCs w:val="24"/>
        </w:rPr>
        <w:t>ac</w:t>
      </w:r>
      <w:r w:rsidRPr="00D111FE">
        <w:rPr>
          <w:rStyle w:val="Bodytext285pt"/>
          <w:rFonts w:eastAsia="Century Schoolbook"/>
          <w:i/>
          <w:sz w:val="24"/>
          <w:szCs w:val="24"/>
        </w:rPr>
        <w:t xml:space="preserve"> (hiponatric) în 0 – 100 cm sau orizont </w:t>
      </w:r>
      <w:r w:rsidRPr="00D111FE">
        <w:rPr>
          <w:rStyle w:val="Bodytext285pt"/>
          <w:rFonts w:eastAsia="Century Schoolbook"/>
          <w:b/>
          <w:bCs/>
          <w:i/>
          <w:sz w:val="24"/>
          <w:szCs w:val="24"/>
        </w:rPr>
        <w:t>na</w:t>
      </w:r>
      <w:r w:rsidRPr="00D111FE">
        <w:rPr>
          <w:rStyle w:val="Bodytext285pt"/>
          <w:rFonts w:eastAsia="Century Schoolbook"/>
          <w:i/>
          <w:sz w:val="24"/>
          <w:szCs w:val="24"/>
        </w:rPr>
        <w:t xml:space="preserve"> (natric) în 50 – 100 cm.</w:t>
      </w:r>
    </w:p>
    <w:p w14:paraId="086807C8" w14:textId="77777777" w:rsidR="002924FF" w:rsidRPr="00D111FE"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batigleic sodic cernic (FZ cb.dg.ac.ce)</w:t>
      </w:r>
    </w:p>
    <w:p w14:paraId="19FF47EB" w14:textId="77777777" w:rsidR="002924FF" w:rsidRPr="00D111FE" w:rsidRDefault="002924FF" w:rsidP="002924FF">
      <w:pPr>
        <w:ind w:firstLine="360"/>
        <w:jc w:val="both"/>
        <w:rPr>
          <w:rFonts w:ascii="Times New Roman" w:eastAsia="Century Schoolbook" w:hAnsi="Times New Roman" w:cs="Times New Roman"/>
          <w:b/>
          <w:bCs/>
          <w:i/>
          <w:color w:val="000000"/>
          <w:sz w:val="24"/>
          <w:szCs w:val="24"/>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 şi orizont </w:t>
      </w:r>
      <w:r w:rsidRPr="00D111FE">
        <w:rPr>
          <w:rStyle w:val="Bodytext285pt"/>
          <w:rFonts w:eastAsia="Century Schoolbook"/>
          <w:b/>
          <w:bCs/>
          <w:i/>
          <w:sz w:val="24"/>
          <w:szCs w:val="24"/>
        </w:rPr>
        <w:t>Gr</w:t>
      </w:r>
      <w:r w:rsidRPr="00D111FE">
        <w:rPr>
          <w:rStyle w:val="Bodytext285pt"/>
          <w:rFonts w:eastAsia="Century Schoolbook"/>
          <w:i/>
          <w:sz w:val="24"/>
          <w:szCs w:val="24"/>
        </w:rPr>
        <w:t xml:space="preserve"> cu limita superioară în intervalul 100 – 200 cm şi orizont </w:t>
      </w:r>
      <w:r w:rsidRPr="00D111FE">
        <w:rPr>
          <w:rStyle w:val="Bodytext285pt"/>
          <w:rFonts w:eastAsia="Century Schoolbook"/>
          <w:b/>
          <w:bCs/>
          <w:i/>
          <w:sz w:val="24"/>
          <w:szCs w:val="24"/>
        </w:rPr>
        <w:t>ac</w:t>
      </w:r>
      <w:r w:rsidRPr="00D111FE">
        <w:rPr>
          <w:rStyle w:val="Bodytext285pt"/>
          <w:rFonts w:eastAsia="Century Schoolbook"/>
          <w:i/>
          <w:sz w:val="24"/>
          <w:szCs w:val="24"/>
        </w:rPr>
        <w:t xml:space="preserve"> (hiponatric) în intervalul 0 – 100 cm sau orizont </w:t>
      </w:r>
      <w:r w:rsidRPr="00D111FE">
        <w:rPr>
          <w:rStyle w:val="Bodytext285pt"/>
          <w:rFonts w:eastAsia="Century Schoolbook"/>
          <w:b/>
          <w:bCs/>
          <w:i/>
          <w:sz w:val="24"/>
          <w:szCs w:val="24"/>
        </w:rPr>
        <w:t>na</w:t>
      </w:r>
      <w:r w:rsidRPr="00D111FE">
        <w:rPr>
          <w:rStyle w:val="Bodytext285pt"/>
          <w:rFonts w:eastAsia="Century Schoolbook"/>
          <w:i/>
          <w:sz w:val="24"/>
          <w:szCs w:val="24"/>
        </w:rPr>
        <w:t xml:space="preserve"> (natric) în 50 – 100 cm.</w:t>
      </w:r>
    </w:p>
    <w:p w14:paraId="7176C80D" w14:textId="77777777" w:rsidR="002924FF" w:rsidRPr="002B1C73"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2B1C73">
        <w:rPr>
          <w:rFonts w:ascii="Times New Roman" w:eastAsiaTheme="minorEastAsia" w:hAnsi="Times New Roman" w:cs="Times New Roman"/>
          <w:i/>
          <w:iCs/>
          <w:sz w:val="24"/>
          <w:szCs w:val="24"/>
          <w:lang w:val="ro-RO"/>
        </w:rPr>
        <w:t>Succesiune de orizonturi:</w:t>
      </w:r>
    </w:p>
    <w:p w14:paraId="74E59813" w14:textId="77777777" w:rsidR="002924FF" w:rsidRPr="00E434DD"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CCaGac</w:t>
      </w:r>
    </w:p>
    <w:p w14:paraId="27080CC3"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ac</w:t>
      </w:r>
    </w:p>
    <w:p w14:paraId="7ADE520E"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na</w:t>
      </w:r>
    </w:p>
    <w:p w14:paraId="3DFECC49" w14:textId="77777777" w:rsidR="002924FF" w:rsidRPr="002B1C73"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litic cernic (FZ cb.li.ce)</w:t>
      </w:r>
    </w:p>
    <w:p w14:paraId="72EFE741" w14:textId="77777777" w:rsidR="002924FF" w:rsidRPr="006077E7" w:rsidRDefault="002924FF" w:rsidP="002924FF">
      <w:pPr>
        <w:ind w:firstLine="360"/>
        <w:jc w:val="both"/>
        <w:rPr>
          <w:rStyle w:val="BodyTextChar4"/>
          <w:rFonts w:ascii="Times New Roman" w:hAnsi="Times New Roman"/>
          <w:i/>
          <w:sz w:val="24"/>
          <w:szCs w:val="24"/>
        </w:rPr>
      </w:pPr>
      <w:r w:rsidRPr="00D111FE">
        <w:rPr>
          <w:rStyle w:val="Bodytext285pt"/>
          <w:rFonts w:eastAsia="Century Schoolbook"/>
          <w:i/>
          <w:sz w:val="24"/>
          <w:szCs w:val="24"/>
        </w:rPr>
        <w:lastRenderedPageBreak/>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w:t>
      </w:r>
      <w:r>
        <w:rPr>
          <w:rStyle w:val="Bodytext285pt"/>
          <w:rFonts w:eastAsia="Century Schoolbook"/>
          <w:i/>
          <w:sz w:val="24"/>
          <w:szCs w:val="24"/>
        </w:rPr>
        <w:t>.</w:t>
      </w:r>
      <w:r w:rsidRPr="002B1C73">
        <w:rPr>
          <w:rStyle w:val="Bodytext285pt"/>
          <w:rFonts w:eastAsia="Century Schoolbook"/>
          <w:iCs/>
          <w:sz w:val="24"/>
          <w:szCs w:val="24"/>
        </w:rPr>
        <w:t xml:space="preserve"> </w:t>
      </w:r>
      <w:r w:rsidRPr="006077E7">
        <w:rPr>
          <w:rStyle w:val="Bodytext285pt"/>
          <w:rFonts w:eastAsia="Century Schoolbook"/>
          <w:i/>
          <w:sz w:val="24"/>
          <w:szCs w:val="24"/>
        </w:rPr>
        <w:t xml:space="preserve">Prezintă rocă compactă/continuă (Rn) sau rocă fisurată, inclusiv pietrişuri (Rp) începând în </w:t>
      </w:r>
      <w:r>
        <w:rPr>
          <w:rStyle w:val="Bodytext285pt"/>
          <w:rFonts w:eastAsia="Century Schoolbook"/>
          <w:i/>
          <w:sz w:val="24"/>
          <w:szCs w:val="24"/>
        </w:rPr>
        <w:t xml:space="preserve">intervalul </w:t>
      </w:r>
      <w:r w:rsidRPr="006077E7">
        <w:rPr>
          <w:rStyle w:val="Bodytext285pt"/>
          <w:rFonts w:eastAsia="Century Schoolbook"/>
          <w:i/>
          <w:sz w:val="24"/>
          <w:szCs w:val="24"/>
        </w:rPr>
        <w:t>25 – 50 cm</w:t>
      </w:r>
      <w:r>
        <w:rPr>
          <w:rStyle w:val="Bodytext285pt"/>
          <w:rFonts w:eastAsia="Century Schoolbook"/>
          <w:i/>
          <w:sz w:val="24"/>
          <w:szCs w:val="24"/>
        </w:rPr>
        <w:t xml:space="preserve"> adâncime ai profilului</w:t>
      </w:r>
      <w:r w:rsidRPr="006077E7">
        <w:rPr>
          <w:rStyle w:val="Bodytext285pt"/>
          <w:rFonts w:eastAsia="Century Schoolbook"/>
          <w:i/>
          <w:sz w:val="24"/>
          <w:szCs w:val="24"/>
        </w:rPr>
        <w:t>.</w:t>
      </w:r>
      <w:r>
        <w:rPr>
          <w:rStyle w:val="Bodytext285pt"/>
          <w:rFonts w:eastAsia="Century Schoolbook"/>
          <w:i/>
          <w:sz w:val="24"/>
          <w:szCs w:val="24"/>
        </w:rPr>
        <w:t xml:space="preserve"> </w:t>
      </w:r>
      <w:r w:rsidRPr="004625FB">
        <w:rPr>
          <w:rFonts w:ascii="Times New Roman" w:hAnsi="Times New Roman" w:cs="Times New Roman"/>
          <w:i/>
          <w:sz w:val="24"/>
          <w:szCs w:val="24"/>
        </w:rPr>
        <w:t xml:space="preserve">Nu prezintă orizont Cca sau concentrări </w:t>
      </w:r>
      <w:r>
        <w:rPr>
          <w:rFonts w:ascii="Times New Roman" w:hAnsi="Times New Roman" w:cs="Times New Roman"/>
          <w:i/>
          <w:sz w:val="24"/>
          <w:szCs w:val="24"/>
        </w:rPr>
        <w:t>de carbonaţi secundari friabili.</w:t>
      </w:r>
    </w:p>
    <w:p w14:paraId="7887A78A" w14:textId="77777777" w:rsidR="002924FF" w:rsidRPr="006077E7"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14:paraId="07334DF3" w14:textId="77777777" w:rsidR="002924FF" w:rsidRPr="008B5947"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R</w:t>
      </w:r>
    </w:p>
    <w:p w14:paraId="56421DA5" w14:textId="77777777" w:rsidR="002924FF" w:rsidRPr="002B1C73" w:rsidRDefault="002924FF" w:rsidP="002924FF">
      <w:pPr>
        <w:pStyle w:val="ListParagraph"/>
        <w:numPr>
          <w:ilvl w:val="0"/>
          <w:numId w:val="6"/>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rendzinic cernic (FZ cb.rz.ce)</w:t>
      </w:r>
    </w:p>
    <w:p w14:paraId="41782FE3" w14:textId="77777777" w:rsidR="002924FF" w:rsidRPr="006077E7" w:rsidRDefault="002924FF" w:rsidP="002924FF">
      <w:pPr>
        <w:spacing w:after="0" w:line="360" w:lineRule="auto"/>
        <w:ind w:firstLine="360"/>
        <w:jc w:val="both"/>
        <w:rPr>
          <w:rFonts w:ascii="Times New Roman" w:eastAsiaTheme="minorEastAsia" w:hAnsi="Times New Roman" w:cs="Times New Roman"/>
          <w:b/>
          <w:i/>
          <w:sz w:val="24"/>
          <w:szCs w:val="24"/>
          <w:lang w:val="ro-RO"/>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w:t>
      </w:r>
      <w:r>
        <w:rPr>
          <w:rStyle w:val="Bodytext285pt"/>
          <w:rFonts w:eastAsia="Century Schoolbook"/>
          <w:i/>
          <w:sz w:val="24"/>
          <w:szCs w:val="24"/>
        </w:rPr>
        <w:t xml:space="preserve">, </w:t>
      </w:r>
      <w:r w:rsidRPr="006077E7">
        <w:rPr>
          <w:rStyle w:val="Bodytext285pt"/>
          <w:rFonts w:eastAsia="Century Schoolbook"/>
          <w:i/>
          <w:sz w:val="24"/>
          <w:szCs w:val="24"/>
        </w:rPr>
        <w:t xml:space="preserve">formate pe substraturi calcaroase (roci sau materiale scheletice – sk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40% (MK), care apar în intervalul 25 – 75 cm adâncime.</w:t>
      </w:r>
    </w:p>
    <w:p w14:paraId="3AD1F55A" w14:textId="77777777" w:rsidR="002924FF" w:rsidRPr="006077E7"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14:paraId="23BE4807" w14:textId="77777777" w:rsidR="002924FF" w:rsidRPr="008B5947"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Rrz</w:t>
      </w:r>
    </w:p>
    <w:p w14:paraId="55DDEF36" w14:textId="77777777" w:rsidR="002924FF" w:rsidRPr="002B1C73" w:rsidRDefault="002924FF" w:rsidP="002924FF">
      <w:pPr>
        <w:pStyle w:val="ListParagraph"/>
        <w:numPr>
          <w:ilvl w:val="0"/>
          <w:numId w:val="6"/>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rendzinic litic cernic (FZ cb.rz.li.ce)</w:t>
      </w:r>
    </w:p>
    <w:p w14:paraId="3E2ECD13" w14:textId="77777777" w:rsidR="002924FF" w:rsidRPr="006077E7" w:rsidRDefault="002924FF" w:rsidP="002924FF">
      <w:pPr>
        <w:spacing w:after="0" w:line="360" w:lineRule="auto"/>
        <w:ind w:firstLine="360"/>
        <w:jc w:val="both"/>
        <w:rPr>
          <w:rFonts w:ascii="Times New Roman" w:eastAsiaTheme="minorEastAsia" w:hAnsi="Times New Roman" w:cs="Times New Roman"/>
          <w:b/>
          <w:i/>
          <w:sz w:val="24"/>
          <w:szCs w:val="24"/>
          <w:lang w:val="ro-RO"/>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w:t>
      </w:r>
      <w:r>
        <w:rPr>
          <w:rStyle w:val="Bodytext285pt"/>
          <w:rFonts w:eastAsia="Century Schoolbook"/>
          <w:i/>
          <w:sz w:val="24"/>
          <w:szCs w:val="24"/>
        </w:rPr>
        <w:t xml:space="preserve">, </w:t>
      </w:r>
      <w:r w:rsidRPr="006077E7">
        <w:rPr>
          <w:rStyle w:val="Bodytext285pt"/>
          <w:rFonts w:eastAsia="Century Schoolbook"/>
          <w:i/>
          <w:sz w:val="24"/>
          <w:szCs w:val="24"/>
        </w:rPr>
        <w:t xml:space="preserve">formate pe substraturi calcaroase (roci sau materiale scheletice – sk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40% (MK), care apar în intervalul </w:t>
      </w:r>
      <w:r>
        <w:rPr>
          <w:rStyle w:val="Bodytext285pt"/>
          <w:rFonts w:eastAsia="Century Schoolbook"/>
          <w:i/>
          <w:sz w:val="24"/>
          <w:szCs w:val="24"/>
        </w:rPr>
        <w:t>25 – 50</w:t>
      </w:r>
      <w:r w:rsidRPr="006077E7">
        <w:rPr>
          <w:rStyle w:val="Bodytext285pt"/>
          <w:rFonts w:eastAsia="Century Schoolbook"/>
          <w:i/>
          <w:sz w:val="24"/>
          <w:szCs w:val="24"/>
        </w:rPr>
        <w:t xml:space="preserve"> cm adâncime.</w:t>
      </w:r>
    </w:p>
    <w:p w14:paraId="247E1F4E" w14:textId="77777777" w:rsidR="002924FF" w:rsidRPr="006077E7"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14:paraId="1583BF2B" w14:textId="77777777" w:rsidR="002924FF" w:rsidRPr="008B5947"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BvR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Rrz</w:t>
      </w:r>
    </w:p>
    <w:p w14:paraId="7A498133" w14:textId="77777777" w:rsidR="002924FF" w:rsidRPr="002B1C73"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pararendzinic cernic (FZ cb.pa.ce)</w:t>
      </w:r>
    </w:p>
    <w:p w14:paraId="70EE84A6" w14:textId="77777777" w:rsidR="002924FF" w:rsidRPr="006077E7" w:rsidRDefault="002924FF" w:rsidP="00D80578">
      <w:pPr>
        <w:spacing w:line="360" w:lineRule="auto"/>
        <w:ind w:firstLine="360"/>
        <w:jc w:val="both"/>
        <w:rPr>
          <w:rStyle w:val="BodyTextChar4"/>
          <w:rFonts w:ascii="Times New Roman" w:hAnsi="Times New Roman"/>
          <w:i/>
          <w:sz w:val="24"/>
          <w:szCs w:val="24"/>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w:t>
      </w:r>
      <w:r>
        <w:rPr>
          <w:rStyle w:val="Bodytext285pt"/>
          <w:rFonts w:eastAsia="Century Schoolbook"/>
          <w:i/>
          <w:sz w:val="24"/>
          <w:szCs w:val="24"/>
        </w:rPr>
        <w:t xml:space="preserve">, 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w:t>
      </w:r>
      <w:r w:rsidRPr="00802E72">
        <w:rPr>
          <w:rStyle w:val="Bodytext285pt"/>
          <w:rFonts w:eastAsia="Century Schoolbook"/>
          <w:i/>
          <w:sz w:val="24"/>
          <w:szCs w:val="24"/>
        </w:rPr>
        <w:lastRenderedPageBreak/>
        <w:t xml:space="preserve">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802E72">
        <w:rPr>
          <w:rFonts w:ascii="Times New Roman" w:hAnsi="Times New Roman" w:cs="Times New Roman"/>
          <w:i/>
          <w:sz w:val="24"/>
          <w:szCs w:val="24"/>
        </w:rPr>
        <w:t xml:space="preserve"> </w:t>
      </w:r>
      <w:r w:rsidRPr="004625FB">
        <w:rPr>
          <w:rFonts w:ascii="Times New Roman" w:hAnsi="Times New Roman" w:cs="Times New Roman"/>
          <w:i/>
          <w:sz w:val="24"/>
          <w:szCs w:val="24"/>
        </w:rPr>
        <w:t xml:space="preserve">Nu prezintă orizont Cca sau concentrări </w:t>
      </w:r>
      <w:r>
        <w:rPr>
          <w:rFonts w:ascii="Times New Roman" w:hAnsi="Times New Roman" w:cs="Times New Roman"/>
          <w:i/>
          <w:sz w:val="24"/>
          <w:szCs w:val="24"/>
        </w:rPr>
        <w:t>de carbonaţi secundari friabili în primii 125 cm ai profilului.</w:t>
      </w:r>
    </w:p>
    <w:p w14:paraId="0963CFB7" w14:textId="77777777" w:rsidR="002924FF" w:rsidRPr="006077E7"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14:paraId="55245940" w14:textId="77777777" w:rsidR="002924FF" w:rsidRPr="008B5947"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 - MM</w:t>
      </w:r>
    </w:p>
    <w:p w14:paraId="6E80C7CF" w14:textId="77777777" w:rsidR="002924FF" w:rsidRPr="002B1C73"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salinic cernic (FZ cb.sa.ce)</w:t>
      </w:r>
    </w:p>
    <w:p w14:paraId="5D7E4F0D" w14:textId="7C6D88D6" w:rsidR="002924FF" w:rsidRPr="00FF33D2"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00122894">
        <w:rPr>
          <w:rStyle w:val="Bodytext285pt"/>
          <w:rFonts w:eastAsia="Century Schoolbook"/>
          <w:i/>
          <w:sz w:val="24"/>
          <w:szCs w:val="24"/>
        </w:rPr>
        <w:t xml:space="preserve"> </w:t>
      </w:r>
      <w:r w:rsidRPr="007B75A8">
        <w:rPr>
          <w:rStyle w:val="Bodytext285pt"/>
          <w:rFonts w:eastAsia="Century Schoolbook"/>
          <w:i/>
          <w:sz w:val="24"/>
          <w:szCs w:val="24"/>
        </w:rPr>
        <w:t>având culori cu crome şi valori sub 3,5 (la umed) cel puţin în partea superioară (pe cca 10</w:t>
      </w:r>
      <w:r w:rsidR="0050700A">
        <w:rPr>
          <w:rStyle w:val="Bodytext285pt"/>
          <w:rFonts w:eastAsia="Century Schoolbook"/>
          <w:i/>
          <w:sz w:val="24"/>
          <w:szCs w:val="24"/>
        </w:rPr>
        <w:t xml:space="preserve"> – </w:t>
      </w:r>
      <w:r w:rsidRPr="007B75A8">
        <w:rPr>
          <w:rStyle w:val="Bodytext285pt"/>
          <w:rFonts w:eastAsia="Century Schoolbook"/>
          <w:i/>
          <w:sz w:val="24"/>
          <w:szCs w:val="24"/>
        </w:rPr>
        <w:t>15 cm) şi cel puţin pe fe</w:t>
      </w:r>
      <w:r>
        <w:rPr>
          <w:rStyle w:val="Bodytext285pt"/>
          <w:rFonts w:eastAsia="Century Schoolbook"/>
          <w:i/>
          <w:sz w:val="24"/>
          <w:szCs w:val="24"/>
        </w:rPr>
        <w:t xml:space="preserve">ţele agregatelor structurale nu prezintă </w:t>
      </w:r>
      <w:r w:rsidRPr="007B75A8">
        <w:rPr>
          <w:rStyle w:val="Bodytext285pt"/>
          <w:rFonts w:eastAsia="Century Schoolbook"/>
          <w:i/>
          <w:sz w:val="24"/>
          <w:szCs w:val="24"/>
        </w:rPr>
        <w:t>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secundari) în primii 125 cm,</w:t>
      </w:r>
      <w:r w:rsidRPr="0037202F">
        <w:rPr>
          <w:rFonts w:ascii="Times New Roman" w:eastAsiaTheme="minorEastAsia" w:hAnsi="Times New Roman" w:cs="Times New Roman"/>
          <w:i/>
          <w:sz w:val="24"/>
          <w:szCs w:val="24"/>
          <w:lang w:val="ro-RO"/>
        </w:rPr>
        <w:t xml:space="preserve"> 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sidR="0050700A">
        <w:rPr>
          <w:rFonts w:ascii="Times New Roman" w:eastAsiaTheme="minorEastAsia" w:hAnsi="Times New Roman" w:cs="Times New Roman"/>
          <w:i/>
          <w:sz w:val="24"/>
          <w:szCs w:val="24"/>
          <w:lang w:val="ro-RO"/>
        </w:rPr>
        <w:t>.</w:t>
      </w:r>
    </w:p>
    <w:p w14:paraId="51AB937E" w14:textId="77777777" w:rsidR="002924FF" w:rsidRPr="00820993"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820993">
        <w:rPr>
          <w:rFonts w:ascii="Times New Roman" w:eastAsiaTheme="minorEastAsia" w:hAnsi="Times New Roman" w:cs="Times New Roman"/>
          <w:i/>
          <w:iCs/>
          <w:sz w:val="24"/>
          <w:szCs w:val="24"/>
          <w:lang w:val="ro-RO"/>
        </w:rPr>
        <w:t>Succesiune de orizonturi:</w:t>
      </w:r>
    </w:p>
    <w:p w14:paraId="3E462696" w14:textId="77777777" w:rsidR="002924FF" w:rsidRPr="008B5947"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w:t>
      </w:r>
    </w:p>
    <w:p w14:paraId="24430BDB"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B2A8F59"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Csa</w:t>
      </w:r>
    </w:p>
    <w:p w14:paraId="6ACA2B69" w14:textId="77777777" w:rsidR="002924FF" w:rsidRPr="00820993"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w:t>
      </w:r>
      <w:r w:rsidRPr="00820993">
        <w:rPr>
          <w:rFonts w:ascii="Times New Roman" w:eastAsiaTheme="minorEastAsia" w:hAnsi="Times New Roman" w:cs="Times New Roman"/>
          <w:b/>
          <w:i/>
          <w:iCs/>
          <w:sz w:val="24"/>
          <w:szCs w:val="24"/>
          <w:lang w:val="ro-RO"/>
        </w:rPr>
        <w:t xml:space="preserve"> cambic sodic</w:t>
      </w:r>
      <w:r>
        <w:rPr>
          <w:rFonts w:ascii="Times New Roman" w:eastAsiaTheme="minorEastAsia" w:hAnsi="Times New Roman" w:cs="Times New Roman"/>
          <w:b/>
          <w:i/>
          <w:iCs/>
          <w:sz w:val="24"/>
          <w:szCs w:val="24"/>
          <w:lang w:val="ro-RO"/>
        </w:rPr>
        <w:t xml:space="preserve"> cernic</w:t>
      </w:r>
      <w:r w:rsidRPr="00820993">
        <w:rPr>
          <w:rFonts w:ascii="Times New Roman" w:eastAsiaTheme="minorEastAsia" w:hAnsi="Times New Roman" w:cs="Times New Roman"/>
          <w:b/>
          <w:i/>
          <w:iCs/>
          <w:sz w:val="24"/>
          <w:szCs w:val="24"/>
          <w:lang w:val="ro-RO"/>
        </w:rPr>
        <w:t xml:space="preserve"> (CZ cb.ac</w:t>
      </w:r>
      <w:r>
        <w:rPr>
          <w:rFonts w:ascii="Times New Roman" w:eastAsiaTheme="minorEastAsia" w:hAnsi="Times New Roman" w:cs="Times New Roman"/>
          <w:b/>
          <w:i/>
          <w:iCs/>
          <w:sz w:val="24"/>
          <w:szCs w:val="24"/>
          <w:lang w:val="ro-RO"/>
        </w:rPr>
        <w:t>.ce</w:t>
      </w:r>
      <w:r w:rsidRPr="00820993">
        <w:rPr>
          <w:rFonts w:ascii="Times New Roman" w:eastAsiaTheme="minorEastAsia" w:hAnsi="Times New Roman" w:cs="Times New Roman"/>
          <w:b/>
          <w:i/>
          <w:iCs/>
          <w:sz w:val="24"/>
          <w:szCs w:val="24"/>
          <w:lang w:val="ro-RO"/>
        </w:rPr>
        <w:t>)</w:t>
      </w:r>
    </w:p>
    <w:p w14:paraId="68F0526E" w14:textId="313C1926"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w:t>
      </w:r>
      <w:r w:rsidR="003639AD">
        <w:rPr>
          <w:rStyle w:val="Bodytext285pt"/>
          <w:rFonts w:eastAsia="Century Schoolbook"/>
          <w:i/>
          <w:sz w:val="24"/>
          <w:szCs w:val="24"/>
        </w:rPr>
        <w:t xml:space="preserve"> – </w:t>
      </w:r>
      <w:r w:rsidRPr="001E0DCE">
        <w:rPr>
          <w:rStyle w:val="Bodytext285pt"/>
          <w:rFonts w:eastAsia="Century Schoolbook"/>
          <w:i/>
          <w:sz w:val="24"/>
          <w:szCs w:val="24"/>
        </w:rPr>
        <w:t xml:space="preserve">15 cm) şi cel puţin pe feţele </w:t>
      </w:r>
      <w:r>
        <w:rPr>
          <w:rStyle w:val="Bodytext285pt"/>
          <w:rFonts w:eastAsia="Century Schoolbook"/>
          <w:i/>
          <w:sz w:val="24"/>
          <w:szCs w:val="24"/>
        </w:rPr>
        <w:t xml:space="preserve">agregatelor structurale nu prezintă </w:t>
      </w:r>
      <w:r w:rsidRPr="001E0DCE">
        <w:rPr>
          <w:rStyle w:val="Bodytext285pt"/>
          <w:rFonts w:eastAsia="Century Schoolbook"/>
          <w:i/>
          <w:sz w:val="24"/>
          <w:szCs w:val="24"/>
        </w:rPr>
        <w:t>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14:paraId="66972664"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FA8C1C3" w14:textId="77777777" w:rsidR="002924FF" w:rsidRPr="008B5947"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Cac</w:t>
      </w:r>
    </w:p>
    <w:p w14:paraId="181E4436"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ac</w:t>
      </w:r>
    </w:p>
    <w:p w14:paraId="5C2B9472" w14:textId="77777777" w:rsidR="002924FF" w:rsidRPr="00820993"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na</w:t>
      </w:r>
    </w:p>
    <w:p w14:paraId="0EEAC889" w14:textId="77777777" w:rsidR="002924FF" w:rsidRPr="0021073C"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Faeoziom cambic </w:t>
      </w:r>
      <w:r w:rsidRPr="0021073C">
        <w:rPr>
          <w:rFonts w:ascii="Times New Roman" w:eastAsiaTheme="minorEastAsia" w:hAnsi="Times New Roman" w:cs="Times New Roman"/>
          <w:b/>
          <w:i/>
          <w:iCs/>
          <w:sz w:val="24"/>
          <w:szCs w:val="24"/>
          <w:lang w:val="ro-RO"/>
        </w:rPr>
        <w:t>salsodic</w:t>
      </w:r>
      <w:r>
        <w:rPr>
          <w:rFonts w:ascii="Times New Roman" w:eastAsiaTheme="minorEastAsia" w:hAnsi="Times New Roman" w:cs="Times New Roman"/>
          <w:b/>
          <w:i/>
          <w:iCs/>
          <w:sz w:val="24"/>
          <w:szCs w:val="24"/>
          <w:lang w:val="ro-RO"/>
        </w:rPr>
        <w:t xml:space="preserve"> cernic</w:t>
      </w:r>
      <w:r w:rsidRPr="0021073C">
        <w:rPr>
          <w:rFonts w:ascii="Times New Roman" w:eastAsiaTheme="minorEastAsia" w:hAnsi="Times New Roman" w:cs="Times New Roman"/>
          <w:b/>
          <w:i/>
          <w:iCs/>
          <w:sz w:val="24"/>
          <w:szCs w:val="24"/>
          <w:lang w:val="ro-RO"/>
        </w:rPr>
        <w:t xml:space="preserve"> (CZ cb.ss</w:t>
      </w:r>
      <w:r>
        <w:rPr>
          <w:rFonts w:ascii="Times New Roman" w:eastAsiaTheme="minorEastAsia" w:hAnsi="Times New Roman" w:cs="Times New Roman"/>
          <w:b/>
          <w:i/>
          <w:iCs/>
          <w:sz w:val="24"/>
          <w:szCs w:val="24"/>
          <w:lang w:val="ro-RO"/>
        </w:rPr>
        <w:t>.ce</w:t>
      </w:r>
      <w:r w:rsidRPr="0021073C">
        <w:rPr>
          <w:rFonts w:ascii="Times New Roman" w:eastAsiaTheme="minorEastAsia" w:hAnsi="Times New Roman" w:cs="Times New Roman"/>
          <w:b/>
          <w:i/>
          <w:iCs/>
          <w:sz w:val="24"/>
          <w:szCs w:val="24"/>
          <w:lang w:val="ro-RO"/>
        </w:rPr>
        <w:t>)</w:t>
      </w:r>
    </w:p>
    <w:p w14:paraId="601BF18E" w14:textId="07CD5226" w:rsidR="002924FF" w:rsidRPr="00057054"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w:t>
      </w:r>
      <w:r w:rsidR="003639AD">
        <w:rPr>
          <w:rStyle w:val="Bodytext285pt"/>
          <w:rFonts w:eastAsia="Century Schoolbook"/>
          <w:i/>
          <w:sz w:val="24"/>
          <w:szCs w:val="24"/>
        </w:rPr>
        <w:t xml:space="preserve"> – </w:t>
      </w:r>
      <w:r w:rsidRPr="001E0DCE">
        <w:rPr>
          <w:rStyle w:val="Bodytext285pt"/>
          <w:rFonts w:eastAsia="Century Schoolbook"/>
          <w:i/>
          <w:sz w:val="24"/>
          <w:szCs w:val="24"/>
        </w:rPr>
        <w:t>15 cm) şi cel puţin pe f</w:t>
      </w:r>
      <w:r>
        <w:rPr>
          <w:rStyle w:val="Bodytext285pt"/>
          <w:rFonts w:eastAsia="Century Schoolbook"/>
          <w:i/>
          <w:sz w:val="24"/>
          <w:szCs w:val="24"/>
        </w:rPr>
        <w:t>eţele agregatelor structurale nu prezintă</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caractere salinice şi sodice în acelaş</w:t>
      </w:r>
      <w:r w:rsidR="003639AD">
        <w:rPr>
          <w:rStyle w:val="Bodytext285pt"/>
          <w:rFonts w:eastAsia="Century Schoolbook"/>
          <w:i/>
          <w:sz w:val="24"/>
          <w:szCs w:val="24"/>
        </w:rPr>
        <w:t>i</w:t>
      </w:r>
      <w:r>
        <w:rPr>
          <w:rStyle w:val="Bodytext285pt"/>
          <w:rFonts w:eastAsia="Century Schoolbook"/>
          <w:i/>
          <w:sz w:val="24"/>
          <w:szCs w:val="24"/>
        </w:rPr>
        <w:t xml:space="preserve">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14:paraId="2B0EC0DC" w14:textId="77777777" w:rsidR="002924FF" w:rsidRPr="00CE608B" w:rsidRDefault="002924FF" w:rsidP="002924FF">
      <w:pPr>
        <w:pStyle w:val="ListParagraph"/>
        <w:numPr>
          <w:ilvl w:val="0"/>
          <w:numId w:val="6"/>
        </w:numP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w:t>
      </w:r>
      <w:r w:rsidRPr="00CE608B">
        <w:rPr>
          <w:rFonts w:ascii="Times New Roman" w:eastAsiaTheme="minorEastAsia" w:hAnsi="Times New Roman" w:cs="Times New Roman"/>
          <w:b/>
          <w:i/>
          <w:iCs/>
          <w:sz w:val="24"/>
          <w:szCs w:val="24"/>
          <w:lang w:val="ro-RO"/>
        </w:rPr>
        <w:t xml:space="preserve"> cambic vertic cernic (CZ cb.vs.ce)</w:t>
      </w:r>
    </w:p>
    <w:p w14:paraId="70097D74" w14:textId="5007F52C" w:rsidR="002924FF" w:rsidRDefault="002924FF" w:rsidP="002924F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w:t>
      </w:r>
      <w:r w:rsidR="00B25C39">
        <w:rPr>
          <w:rStyle w:val="Bodytext285pt"/>
          <w:rFonts w:eastAsia="Century Schoolbook"/>
          <w:i/>
          <w:sz w:val="24"/>
          <w:szCs w:val="24"/>
        </w:rPr>
        <w:t xml:space="preserve"> – </w:t>
      </w:r>
      <w:r w:rsidRPr="001E0DCE">
        <w:rPr>
          <w:rStyle w:val="Bodytext285pt"/>
          <w:rFonts w:eastAsia="Century Schoolbook"/>
          <w:i/>
          <w:sz w:val="24"/>
          <w:szCs w:val="24"/>
        </w:rPr>
        <w:t>15 cm) şi cel puţin pe f</w:t>
      </w:r>
      <w:r>
        <w:rPr>
          <w:rStyle w:val="Bodytext285pt"/>
          <w:rFonts w:eastAsia="Century Schoolbook"/>
          <w:i/>
          <w:sz w:val="24"/>
          <w:szCs w:val="24"/>
        </w:rPr>
        <w:t>eţele agregatelor structurale,</w:t>
      </w:r>
      <w:r w:rsidRPr="00CE608B">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 nu prezintă</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sidR="00B25C39">
        <w:rPr>
          <w:rStyle w:val="Bodytext285pt"/>
          <w:rFonts w:eastAsia="Century Schoolbook"/>
          <w:i/>
          <w:sz w:val="24"/>
          <w:szCs w:val="24"/>
        </w:rPr>
        <w:t>.</w:t>
      </w:r>
    </w:p>
    <w:p w14:paraId="371EBA8F"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30E7DDB0"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A306554"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3DAC30CA" w14:textId="77777777" w:rsidR="002924FF" w:rsidRPr="00FD49E7" w:rsidRDefault="002924FF" w:rsidP="002924FF">
      <w:pPr>
        <w:pStyle w:val="ListParagraph"/>
        <w:numPr>
          <w:ilvl w:val="0"/>
          <w:numId w:val="6"/>
        </w:numPr>
        <w:spacing w:after="0" w:line="360" w:lineRule="auto"/>
        <w:rPr>
          <w:rStyle w:val="Bodytext285pt"/>
          <w:rFonts w:eastAsiaTheme="minorEastAsia"/>
          <w:b/>
          <w:i/>
          <w:iCs/>
          <w:sz w:val="24"/>
          <w:szCs w:val="24"/>
        </w:rPr>
      </w:pPr>
      <w:r>
        <w:rPr>
          <w:rFonts w:ascii="Times New Roman" w:eastAsiaTheme="minorEastAsia" w:hAnsi="Times New Roman" w:cs="Times New Roman"/>
          <w:b/>
          <w:i/>
          <w:iCs/>
          <w:sz w:val="24"/>
          <w:szCs w:val="24"/>
          <w:lang w:val="ro-RO"/>
        </w:rPr>
        <w:t>Faeoziom</w:t>
      </w:r>
      <w:r>
        <w:rPr>
          <w:rStyle w:val="Bodytext285pt"/>
          <w:rFonts w:eastAsiaTheme="minorEastAsia"/>
          <w:b/>
          <w:i/>
          <w:iCs/>
          <w:sz w:val="24"/>
          <w:szCs w:val="24"/>
        </w:rPr>
        <w:t xml:space="preserve"> cambic vertic amfigleic cernic (CZ cb.vs.ag.ce)</w:t>
      </w:r>
    </w:p>
    <w:p w14:paraId="11D89718" w14:textId="250B4FBF" w:rsidR="002924FF" w:rsidRPr="00906FF6"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w:t>
      </w:r>
      <w:r w:rsidR="00B25C39">
        <w:rPr>
          <w:rStyle w:val="Bodytext285pt"/>
          <w:rFonts w:eastAsia="Century Schoolbook"/>
          <w:i/>
          <w:sz w:val="24"/>
          <w:szCs w:val="24"/>
        </w:rPr>
        <w:t xml:space="preserve"> – </w:t>
      </w:r>
      <w:r w:rsidRPr="0037202F">
        <w:rPr>
          <w:rStyle w:val="Bodytext285pt"/>
          <w:rFonts w:eastAsia="Century Schoolbook"/>
          <w:i/>
          <w:sz w:val="24"/>
          <w:szCs w:val="24"/>
        </w:rPr>
        <w:t>15 cm) şi cel puţin pe feţele agregatelor structurale</w:t>
      </w:r>
      <w:r>
        <w:rPr>
          <w:rStyle w:val="Bodytext285pt"/>
          <w:rFonts w:eastAsia="Century Schoolbook"/>
          <w:i/>
          <w:sz w:val="24"/>
          <w:szCs w:val="24"/>
        </w:rPr>
        <w:t>, orizont contractilo-</w:t>
      </w:r>
      <w:r>
        <w:rPr>
          <w:rStyle w:val="Bodytext285pt"/>
          <w:rFonts w:eastAsia="Century Schoolbook"/>
          <w:i/>
          <w:sz w:val="24"/>
          <w:szCs w:val="24"/>
        </w:rPr>
        <w:lastRenderedPageBreak/>
        <w:t>gonflant (z) situat de la baza orizontului Am şi 100 cm adâncime,</w:t>
      </w:r>
      <w:r w:rsidRPr="0037202F">
        <w:rPr>
          <w:rFonts w:ascii="Times New Roman" w:eastAsiaTheme="minorEastAsia" w:hAnsi="Times New Roman" w:cs="Times New Roman"/>
          <w:i/>
          <w:sz w:val="24"/>
          <w:szCs w:val="24"/>
          <w:lang w:val="ro-RO"/>
        </w:rPr>
        <w:t xml:space="preserve"> orizont gleic de reducere (Gr) între 50 şi 100 cm adâncime ai profilului</w:t>
      </w:r>
      <w:r>
        <w:rPr>
          <w:rFonts w:ascii="Times New Roman" w:eastAsiaTheme="minorEastAsia" w:hAnsi="Times New Roman" w:cs="Times New Roman"/>
          <w:i/>
          <w:sz w:val="24"/>
          <w:szCs w:val="24"/>
          <w:lang w:val="ro-RO"/>
        </w:rPr>
        <w:t>, orizont stagnogleic (W) începând în 50 – 100 cm sau orizont stagnogleizat (w) începând în 0 – 100 cm şi orizont Gr (proprietăţi gleice de reducere) cu limita superioară a orizontului în intervalul 50 – 125 cm</w:t>
      </w:r>
      <w:r w:rsidR="00B25C39">
        <w:rPr>
          <w:rStyle w:val="Bodytext285pt"/>
          <w:rFonts w:eastAsia="Century Schoolbook"/>
          <w:i/>
          <w:sz w:val="24"/>
          <w:szCs w:val="24"/>
        </w:rPr>
        <w:t>;</w:t>
      </w:r>
      <w:r>
        <w:rPr>
          <w:rStyle w:val="Bodytext285pt"/>
          <w:rFonts w:eastAsia="Century Schoolbook"/>
          <w:i/>
          <w:sz w:val="24"/>
          <w:szCs w:val="24"/>
        </w:rPr>
        <w:t xml:space="preserve"> nu prezintă</w:t>
      </w:r>
      <w:r w:rsidRPr="0037202F">
        <w:rPr>
          <w:rStyle w:val="Bodytext285pt"/>
          <w:rFonts w:eastAsia="Century Schoolbook"/>
          <w:i/>
          <w:sz w:val="24"/>
          <w:szCs w:val="24"/>
        </w:rPr>
        <w:t xml:space="preserve">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00B25C39">
        <w:rPr>
          <w:rStyle w:val="Bodytext285pt"/>
          <w:rFonts w:eastAsia="Century Schoolbook"/>
          <w:i/>
          <w:sz w:val="24"/>
          <w:szCs w:val="24"/>
        </w:rPr>
        <w:t>.</w:t>
      </w:r>
    </w:p>
    <w:p w14:paraId="3D2921CD"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Pr>
          <w:rFonts w:ascii="Times New Roman" w:eastAsiaTheme="minorEastAsia" w:hAnsi="Times New Roman" w:cs="Times New Roman"/>
          <w:i/>
          <w:sz w:val="24"/>
          <w:szCs w:val="24"/>
          <w:lang w:val="ro-RO"/>
        </w:rPr>
        <w:t xml:space="preserve"> </w:t>
      </w:r>
      <w:r w:rsidRPr="00B24C13">
        <w:rPr>
          <w:rFonts w:ascii="Times New Roman" w:eastAsiaTheme="minorEastAsia" w:hAnsi="Times New Roman" w:cs="Times New Roman"/>
          <w:i/>
          <w:iCs/>
          <w:sz w:val="24"/>
          <w:szCs w:val="24"/>
          <w:lang w:val="ro-RO"/>
        </w:rPr>
        <w:t>Succesiune de orizonturi:</w:t>
      </w:r>
    </w:p>
    <w:p w14:paraId="6E028425"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BvwzG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71947500"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6759810D" w14:textId="77777777" w:rsidR="002924FF" w:rsidRPr="00906FF6" w:rsidRDefault="002924FF" w:rsidP="002924FF">
      <w:pPr>
        <w:pStyle w:val="ListParagraph"/>
        <w:numPr>
          <w:ilvl w:val="0"/>
          <w:numId w:val="6"/>
        </w:numPr>
        <w:spacing w:after="0" w:line="360" w:lineRule="auto"/>
        <w:rPr>
          <w:rStyle w:val="Bodytext285pt"/>
          <w:rFonts w:eastAsiaTheme="minorEastAsia"/>
          <w:b/>
          <w:i/>
          <w:iCs/>
          <w:sz w:val="24"/>
          <w:szCs w:val="24"/>
        </w:rPr>
      </w:pPr>
      <w:r>
        <w:rPr>
          <w:rFonts w:ascii="Times New Roman" w:eastAsiaTheme="minorEastAsia" w:hAnsi="Times New Roman" w:cs="Times New Roman"/>
          <w:b/>
          <w:i/>
          <w:iCs/>
          <w:sz w:val="24"/>
          <w:szCs w:val="24"/>
          <w:lang w:val="ro-RO"/>
        </w:rPr>
        <w:t>Faeoziom</w:t>
      </w:r>
      <w:r>
        <w:rPr>
          <w:rStyle w:val="Bodytext285pt"/>
          <w:rFonts w:eastAsiaTheme="minorEastAsia"/>
          <w:b/>
          <w:i/>
          <w:iCs/>
          <w:sz w:val="24"/>
          <w:szCs w:val="24"/>
        </w:rPr>
        <w:t xml:space="preserve"> cambic vertic batigleic cernic (CZ cb.</w:t>
      </w:r>
      <w:r w:rsidRPr="00906FF6">
        <w:rPr>
          <w:rStyle w:val="Bodytext285pt"/>
          <w:rFonts w:eastAsiaTheme="minorEastAsia"/>
          <w:b/>
          <w:i/>
          <w:iCs/>
          <w:sz w:val="24"/>
          <w:szCs w:val="24"/>
        </w:rPr>
        <w:t>vs.dg</w:t>
      </w:r>
      <w:r>
        <w:rPr>
          <w:rStyle w:val="Bodytext285pt"/>
          <w:rFonts w:eastAsiaTheme="minorEastAsia"/>
          <w:b/>
          <w:i/>
          <w:iCs/>
          <w:sz w:val="24"/>
          <w:szCs w:val="24"/>
        </w:rPr>
        <w:t>.ce</w:t>
      </w:r>
      <w:r w:rsidRPr="00906FF6">
        <w:rPr>
          <w:rStyle w:val="Bodytext285pt"/>
          <w:rFonts w:eastAsiaTheme="minorEastAsia"/>
          <w:b/>
          <w:i/>
          <w:iCs/>
          <w:sz w:val="24"/>
          <w:szCs w:val="24"/>
        </w:rPr>
        <w:t>)</w:t>
      </w:r>
    </w:p>
    <w:p w14:paraId="6FB8B9E5" w14:textId="2411D17C" w:rsidR="002924FF" w:rsidRPr="00906FF6" w:rsidRDefault="002924FF" w:rsidP="002924FF">
      <w:pPr>
        <w:spacing w:after="0" w:line="360" w:lineRule="auto"/>
        <w:ind w:firstLine="360"/>
        <w:jc w:val="both"/>
        <w:rPr>
          <w:rStyle w:val="Bodytext285pt"/>
          <w:rFonts w:eastAsiaTheme="minorEastAsia"/>
          <w:b/>
          <w:bCs/>
          <w:i/>
          <w:iCs/>
          <w:sz w:val="24"/>
          <w:szCs w:val="24"/>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w:t>
      </w:r>
      <w:r w:rsidR="00B25C39">
        <w:rPr>
          <w:rStyle w:val="Bodytext285pt"/>
          <w:rFonts w:eastAsia="Century Schoolbook"/>
          <w:i/>
          <w:sz w:val="24"/>
          <w:szCs w:val="24"/>
        </w:rPr>
        <w:t xml:space="preserve"> – </w:t>
      </w:r>
      <w:r w:rsidRPr="0037202F">
        <w:rPr>
          <w:rStyle w:val="Bodytext285pt"/>
          <w:rFonts w:eastAsia="Century Schoolbook"/>
          <w:i/>
          <w:sz w:val="24"/>
          <w:szCs w:val="24"/>
        </w:rPr>
        <w:t>15 cm) şi cel puţin pe feţele agregatelor structurale</w:t>
      </w:r>
      <w:r>
        <w:rPr>
          <w:rStyle w:val="Bodytext285pt"/>
          <w:rFonts w:eastAsia="Century Schoolbook"/>
          <w:i/>
          <w:sz w:val="24"/>
          <w:szCs w:val="24"/>
        </w:rPr>
        <w:t>, orizont contractilo-gonflant (z) situat de la baza orizontului Am şi 100 cm adâncime</w:t>
      </w:r>
      <w:r>
        <w:rPr>
          <w:rFonts w:ascii="Times New Roman" w:eastAsiaTheme="minorEastAsia" w:hAnsi="Times New Roman" w:cs="Times New Roman"/>
          <w:i/>
          <w:sz w:val="24"/>
          <w:szCs w:val="24"/>
          <w:lang w:val="ro-RO"/>
        </w:rPr>
        <w:t>,</w:t>
      </w:r>
      <w:r w:rsidRPr="00186E59">
        <w:rPr>
          <w:rFonts w:ascii="Times New Roman" w:eastAsiaTheme="minorEastAsia" w:hAnsi="Times New Roman" w:cs="Times New Roman"/>
          <w:i/>
          <w:sz w:val="24"/>
          <w:szCs w:val="24"/>
          <w:lang w:val="ro-RO"/>
        </w:rPr>
        <w:t xml:space="preserve"> orizont gleic de reducere (Gr) începând în intervalul 100 </w:t>
      </w:r>
      <w:r w:rsidR="00B25C39">
        <w:rPr>
          <w:rFonts w:ascii="Times New Roman" w:eastAsiaTheme="minorEastAsia" w:hAnsi="Times New Roman" w:cs="Times New Roman"/>
          <w:i/>
          <w:sz w:val="24"/>
          <w:szCs w:val="24"/>
          <w:lang w:val="ro-RO"/>
        </w:rPr>
        <w:t>–</w:t>
      </w:r>
      <w:r w:rsidRPr="00186E59">
        <w:rPr>
          <w:rFonts w:ascii="Times New Roman" w:eastAsiaTheme="minorEastAsia" w:hAnsi="Times New Roman" w:cs="Times New Roman"/>
          <w:i/>
          <w:sz w:val="24"/>
          <w:szCs w:val="24"/>
          <w:lang w:val="ro-RO"/>
        </w:rPr>
        <w:t xml:space="preserve"> 200 cm adâncime ai profilului</w:t>
      </w:r>
      <w:r w:rsidRPr="00CE608B">
        <w:rPr>
          <w:rStyle w:val="Bodytext285pt"/>
          <w:rFonts w:eastAsia="Century Schoolbook"/>
          <w:i/>
          <w:sz w:val="24"/>
          <w:szCs w:val="24"/>
        </w:rPr>
        <w:t xml:space="preserve"> </w:t>
      </w:r>
      <w:r w:rsidRPr="0037202F">
        <w:rPr>
          <w:rStyle w:val="Bodytext285pt"/>
          <w:rFonts w:eastAsia="Century Schoolbook"/>
          <w:i/>
          <w:sz w:val="24"/>
          <w:szCs w:val="24"/>
        </w:rPr>
        <w:t>şi</w:t>
      </w:r>
      <w:r>
        <w:rPr>
          <w:rStyle w:val="Bodytext285pt"/>
          <w:rFonts w:eastAsia="Century Schoolbook"/>
          <w:i/>
          <w:sz w:val="24"/>
          <w:szCs w:val="24"/>
        </w:rPr>
        <w:t xml:space="preserve"> nu prezintă</w:t>
      </w:r>
      <w:r w:rsidRPr="0037202F">
        <w:rPr>
          <w:rStyle w:val="Bodytext285pt"/>
          <w:rFonts w:eastAsia="Century Schoolbook"/>
          <w:i/>
          <w:sz w:val="24"/>
          <w:szCs w:val="24"/>
        </w:rPr>
        <w:t xml:space="preserve">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00B25C39">
        <w:rPr>
          <w:rStyle w:val="Bodytext285pt"/>
          <w:rFonts w:eastAsia="Century Schoolbook"/>
          <w:i/>
          <w:sz w:val="24"/>
          <w:szCs w:val="24"/>
        </w:rPr>
        <w:t>.</w:t>
      </w:r>
    </w:p>
    <w:p w14:paraId="1CC06ECB" w14:textId="77777777" w:rsidR="002924FF" w:rsidRPr="00CE608B" w:rsidRDefault="002924FF" w:rsidP="002924FF">
      <w:pPr>
        <w:spacing w:after="0" w:line="360" w:lineRule="auto"/>
        <w:ind w:firstLine="708"/>
        <w:jc w:val="both"/>
        <w:rPr>
          <w:rStyle w:val="Bodytext285pt"/>
          <w:rFonts w:eastAsiaTheme="minorEastAsia"/>
          <w:i/>
          <w:iCs/>
          <w:sz w:val="24"/>
          <w:szCs w:val="24"/>
        </w:rPr>
      </w:pPr>
      <w:r w:rsidRPr="00CE608B">
        <w:rPr>
          <w:rFonts w:ascii="Times New Roman" w:eastAsiaTheme="minorEastAsia" w:hAnsi="Times New Roman" w:cs="Times New Roman"/>
          <w:i/>
          <w:iCs/>
          <w:sz w:val="24"/>
          <w:szCs w:val="24"/>
          <w:lang w:val="ro-RO"/>
        </w:rPr>
        <w:t>Succesiune de orizonturi:</w:t>
      </w:r>
    </w:p>
    <w:p w14:paraId="1D672B1A"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19ED579E" w14:textId="77777777" w:rsidR="002924FF" w:rsidRPr="00AA575C"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14:paraId="414713B4"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5ECBA8EB"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r w:rsidRPr="00EF2B65">
        <w:rPr>
          <w:rFonts w:ascii="Times New Roman" w:eastAsiaTheme="minorEastAsia" w:hAnsi="Times New Roman" w:cs="Times New Roman"/>
          <w:b/>
          <w:i/>
          <w:iCs/>
          <w:sz w:val="24"/>
          <w:szCs w:val="24"/>
          <w:lang w:val="ro-RO"/>
        </w:rPr>
        <w:t>Gr</w:t>
      </w:r>
    </w:p>
    <w:p w14:paraId="461C38FB" w14:textId="77777777" w:rsidR="002924FF" w:rsidRPr="00BC57CF" w:rsidRDefault="002924FF" w:rsidP="002924FF">
      <w:pPr>
        <w:pStyle w:val="ListParagraph"/>
        <w:numPr>
          <w:ilvl w:val="0"/>
          <w:numId w:val="6"/>
        </w:numPr>
        <w:spacing w:after="0" w:line="360" w:lineRule="auto"/>
        <w:rPr>
          <w:rStyle w:val="Bodytext285pt"/>
          <w:rFonts w:eastAsiaTheme="minorEastAsia"/>
          <w:b/>
          <w:i/>
          <w:iCs/>
          <w:sz w:val="24"/>
          <w:szCs w:val="24"/>
        </w:rPr>
      </w:pPr>
      <w:r>
        <w:rPr>
          <w:rFonts w:ascii="Times New Roman" w:eastAsiaTheme="minorEastAsia" w:hAnsi="Times New Roman" w:cs="Times New Roman"/>
          <w:b/>
          <w:i/>
          <w:iCs/>
          <w:sz w:val="24"/>
          <w:szCs w:val="24"/>
          <w:lang w:val="ro-RO"/>
        </w:rPr>
        <w:t>Faeoziom</w:t>
      </w:r>
      <w:r w:rsidRPr="00BC57CF">
        <w:rPr>
          <w:rStyle w:val="Bodytext285pt"/>
          <w:rFonts w:eastAsiaTheme="minorEastAsia"/>
          <w:b/>
          <w:i/>
          <w:iCs/>
          <w:sz w:val="24"/>
          <w:szCs w:val="24"/>
        </w:rPr>
        <w:t xml:space="preserve"> cambic </w:t>
      </w:r>
      <w:r>
        <w:rPr>
          <w:rStyle w:val="Bodytext285pt"/>
          <w:rFonts w:eastAsiaTheme="minorEastAsia"/>
          <w:b/>
          <w:i/>
          <w:iCs/>
          <w:sz w:val="24"/>
          <w:szCs w:val="24"/>
        </w:rPr>
        <w:t>vertic pararendzinic cernic (CZ cb.</w:t>
      </w:r>
      <w:r w:rsidRPr="00BC57CF">
        <w:rPr>
          <w:rStyle w:val="Bodytext285pt"/>
          <w:rFonts w:eastAsiaTheme="minorEastAsia"/>
          <w:b/>
          <w:i/>
          <w:iCs/>
          <w:sz w:val="24"/>
          <w:szCs w:val="24"/>
        </w:rPr>
        <w:t>vs.pa</w:t>
      </w:r>
      <w:r>
        <w:rPr>
          <w:rStyle w:val="Bodytext285pt"/>
          <w:rFonts w:eastAsiaTheme="minorEastAsia"/>
          <w:b/>
          <w:i/>
          <w:iCs/>
          <w:sz w:val="24"/>
          <w:szCs w:val="24"/>
        </w:rPr>
        <w:t>.ce</w:t>
      </w:r>
      <w:r w:rsidRPr="00BC57CF">
        <w:rPr>
          <w:rStyle w:val="Bodytext285pt"/>
          <w:rFonts w:eastAsiaTheme="minorEastAsia"/>
          <w:b/>
          <w:i/>
          <w:iCs/>
          <w:sz w:val="24"/>
          <w:szCs w:val="24"/>
        </w:rPr>
        <w:t>)</w:t>
      </w:r>
    </w:p>
    <w:p w14:paraId="43C2C774" w14:textId="1606030B" w:rsidR="002924FF" w:rsidRPr="001239AF"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w:t>
      </w:r>
      <w:r w:rsidRPr="0037202F">
        <w:rPr>
          <w:rFonts w:ascii="Times New Roman" w:eastAsiaTheme="minorEastAsia" w:hAnsi="Times New Roman" w:cs="Times New Roman"/>
          <w:i/>
          <w:sz w:val="24"/>
          <w:szCs w:val="24"/>
          <w:lang w:val="ro-RO"/>
        </w:rPr>
        <w:lastRenderedPageBreak/>
        <w:t>materialul în stare uscată</w:t>
      </w:r>
      <w:r w:rsidRPr="0037202F">
        <w:rPr>
          <w:rStyle w:val="Bodytext285pt"/>
          <w:rFonts w:eastAsia="Century Schoolbook"/>
          <w:i/>
          <w:sz w:val="24"/>
          <w:szCs w:val="24"/>
        </w:rPr>
        <w:t xml:space="preserve"> cel puţin în partea superioară (pe cca 10</w:t>
      </w:r>
      <w:r w:rsidR="00B25C39">
        <w:rPr>
          <w:rStyle w:val="Bodytext285pt"/>
          <w:rFonts w:eastAsia="Century Schoolbook"/>
          <w:i/>
          <w:sz w:val="24"/>
          <w:szCs w:val="24"/>
        </w:rPr>
        <w:t xml:space="preserve"> – </w:t>
      </w:r>
      <w:r w:rsidRPr="0037202F">
        <w:rPr>
          <w:rStyle w:val="Bodytext285pt"/>
          <w:rFonts w:eastAsia="Century Schoolbook"/>
          <w:i/>
          <w:sz w:val="24"/>
          <w:szCs w:val="24"/>
        </w:rPr>
        <w:t>15 cm) şi cel puţin pe feţele agregatelor structurale</w:t>
      </w:r>
      <w:r>
        <w:rPr>
          <w:rStyle w:val="Bodytext285pt"/>
          <w:rFonts w:eastAsia="Century Schoolbook"/>
          <w:i/>
          <w:sz w:val="24"/>
          <w:szCs w:val="24"/>
        </w:rPr>
        <w:t>,</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w:t>
      </w:r>
      <w:r w:rsidRPr="00BC57CF">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w:t>
      </w:r>
      <w:r w:rsidR="00B25C39">
        <w:rPr>
          <w:rStyle w:val="Bodytext285pt"/>
          <w:rFonts w:eastAsia="Century Schoolbook"/>
          <w:i/>
          <w:sz w:val="24"/>
          <w:szCs w:val="24"/>
        </w:rPr>
        <w:t>,</w:t>
      </w:r>
      <w:r>
        <w:rPr>
          <w:rStyle w:val="Bodytext285pt"/>
          <w:rFonts w:eastAsia="Century Schoolbook"/>
          <w:i/>
          <w:sz w:val="24"/>
          <w:szCs w:val="24"/>
        </w:rPr>
        <w:t xml:space="preserve"> cu carbonaţi sub 40% (între 14 – 40%), prezente sub 25 cm adâncime ai profilului fără</w:t>
      </w:r>
      <w:r w:rsidRPr="0037202F">
        <w:rPr>
          <w:rStyle w:val="Bodytext285pt"/>
          <w:rFonts w:eastAsia="Century Schoolbook"/>
          <w:i/>
          <w:sz w:val="24"/>
          <w:szCs w:val="24"/>
        </w:rPr>
        <w:t xml:space="preserve">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00B25C39">
        <w:rPr>
          <w:rStyle w:val="Bodytext285pt"/>
          <w:rFonts w:eastAsia="Century Schoolbook"/>
          <w:i/>
          <w:sz w:val="24"/>
          <w:szCs w:val="24"/>
        </w:rPr>
        <w:t>.</w:t>
      </w:r>
    </w:p>
    <w:p w14:paraId="226A97EA"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6E52BFA0" w14:textId="77777777" w:rsidR="002924FF" w:rsidRPr="00D8057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Cz – MM</w:t>
      </w:r>
    </w:p>
    <w:p w14:paraId="778E523C" w14:textId="77777777" w:rsidR="002924FF" w:rsidRPr="00BC57CF" w:rsidRDefault="002924FF" w:rsidP="002924FF">
      <w:pPr>
        <w:pStyle w:val="ListParagraph"/>
        <w:numPr>
          <w:ilvl w:val="0"/>
          <w:numId w:val="6"/>
        </w:numPr>
        <w:spacing w:after="0" w:line="360" w:lineRule="auto"/>
        <w:rPr>
          <w:rStyle w:val="Bodytext285pt"/>
          <w:rFonts w:eastAsiaTheme="minorEastAsia"/>
          <w:b/>
          <w:i/>
          <w:iCs/>
          <w:sz w:val="24"/>
          <w:szCs w:val="24"/>
        </w:rPr>
      </w:pPr>
      <w:r>
        <w:rPr>
          <w:rFonts w:ascii="Times New Roman" w:eastAsiaTheme="minorEastAsia" w:hAnsi="Times New Roman" w:cs="Times New Roman"/>
          <w:b/>
          <w:i/>
          <w:iCs/>
          <w:sz w:val="24"/>
          <w:szCs w:val="24"/>
          <w:lang w:val="ro-RO"/>
        </w:rPr>
        <w:t>Faeoziom</w:t>
      </w:r>
      <w:r w:rsidRPr="00BC57CF">
        <w:rPr>
          <w:rStyle w:val="Bodytext285pt"/>
          <w:rFonts w:eastAsiaTheme="minorEastAsia"/>
          <w:b/>
          <w:i/>
          <w:iCs/>
          <w:sz w:val="24"/>
          <w:szCs w:val="24"/>
        </w:rPr>
        <w:t xml:space="preserve"> cambic vertic </w:t>
      </w:r>
      <w:r>
        <w:rPr>
          <w:rStyle w:val="Bodytext285pt"/>
          <w:rFonts w:eastAsiaTheme="minorEastAsia"/>
          <w:b/>
          <w:i/>
          <w:iCs/>
          <w:sz w:val="24"/>
          <w:szCs w:val="24"/>
        </w:rPr>
        <w:t>salinic cernic (CZ cb.</w:t>
      </w:r>
      <w:r w:rsidRPr="00BC57CF">
        <w:rPr>
          <w:rStyle w:val="Bodytext285pt"/>
          <w:rFonts w:eastAsiaTheme="minorEastAsia"/>
          <w:b/>
          <w:i/>
          <w:iCs/>
          <w:sz w:val="24"/>
          <w:szCs w:val="24"/>
        </w:rPr>
        <w:t>vs.sc</w:t>
      </w:r>
      <w:r>
        <w:rPr>
          <w:rStyle w:val="Bodytext285pt"/>
          <w:rFonts w:eastAsiaTheme="minorEastAsia"/>
          <w:b/>
          <w:i/>
          <w:iCs/>
          <w:sz w:val="24"/>
          <w:szCs w:val="24"/>
        </w:rPr>
        <w:t>.cc</w:t>
      </w:r>
      <w:r w:rsidRPr="00BC57CF">
        <w:rPr>
          <w:rStyle w:val="Bodytext285pt"/>
          <w:rFonts w:eastAsiaTheme="minorEastAsia"/>
          <w:b/>
          <w:i/>
          <w:iCs/>
          <w:sz w:val="24"/>
          <w:szCs w:val="24"/>
        </w:rPr>
        <w:t>)</w:t>
      </w:r>
    </w:p>
    <w:p w14:paraId="29F5C468" w14:textId="2C34F91A" w:rsidR="002924FF" w:rsidRPr="00F90357" w:rsidRDefault="002924FF" w:rsidP="002924FF">
      <w:pPr>
        <w:spacing w:after="0" w:line="360" w:lineRule="auto"/>
        <w:ind w:firstLine="360"/>
        <w:jc w:val="both"/>
        <w:rPr>
          <w:rStyle w:val="Bodytext285pt"/>
          <w:rFonts w:eastAsiaTheme="minorEastAsia"/>
          <w:b/>
          <w:i/>
          <w:iCs/>
          <w:sz w:val="24"/>
          <w:szCs w:val="24"/>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w:t>
      </w:r>
      <w:r w:rsidR="00D41586">
        <w:rPr>
          <w:rFonts w:ascii="Times New Roman" w:eastAsiaTheme="minorEastAsia" w:hAnsi="Times New Roman" w:cs="Times New Roman"/>
          <w:i/>
          <w:sz w:val="24"/>
          <w:szCs w:val="24"/>
          <w:lang w:val="ro-RO"/>
        </w:rPr>
        <w:t>de</w:t>
      </w:r>
      <w:r w:rsidR="00D41586" w:rsidRPr="0037202F">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5,5 la materialul în stare uscată</w:t>
      </w:r>
      <w:r w:rsidRPr="0037202F">
        <w:rPr>
          <w:rStyle w:val="Bodytext285pt"/>
          <w:rFonts w:eastAsia="Century Schoolbook"/>
          <w:i/>
          <w:sz w:val="24"/>
          <w:szCs w:val="24"/>
        </w:rPr>
        <w:t xml:space="preserve"> cel puţin în partea superioară (pe cca 10</w:t>
      </w:r>
      <w:r w:rsidR="00D41586">
        <w:rPr>
          <w:rStyle w:val="Bodytext285pt"/>
          <w:rFonts w:eastAsia="Century Schoolbook"/>
          <w:i/>
          <w:sz w:val="24"/>
          <w:szCs w:val="24"/>
        </w:rPr>
        <w:t xml:space="preserve"> – </w:t>
      </w:r>
      <w:r w:rsidRPr="0037202F">
        <w:rPr>
          <w:rStyle w:val="Bodytext285pt"/>
          <w:rFonts w:eastAsia="Century Schoolbook"/>
          <w:i/>
          <w:sz w:val="24"/>
          <w:szCs w:val="24"/>
        </w:rPr>
        <w:t>15 cm) şi cel puţin pe feţele agregatelor structurale</w:t>
      </w:r>
      <w:r>
        <w:rPr>
          <w:rStyle w:val="Bodytext285pt"/>
          <w:rFonts w:eastAsia="Century Schoolbook"/>
          <w:i/>
          <w:sz w:val="24"/>
          <w:szCs w:val="24"/>
        </w:rPr>
        <w:t xml:space="preserve">, orizont contractilo-gonflant (z) situat de la baza orizontului Am şi 100 cm 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i/>
          <w:sz w:val="24"/>
          <w:szCs w:val="24"/>
          <w:lang w:val="ro-RO"/>
        </w:rPr>
        <w:t>,</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fără</w:t>
      </w:r>
      <w:r w:rsidRPr="0037202F">
        <w:rPr>
          <w:rStyle w:val="Bodytext285pt"/>
          <w:rFonts w:eastAsia="Century Schoolbook"/>
          <w:i/>
          <w:sz w:val="24"/>
          <w:szCs w:val="24"/>
        </w:rPr>
        <w:t xml:space="preserve">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00D41586">
        <w:rPr>
          <w:rStyle w:val="Bodytext285pt"/>
          <w:rFonts w:eastAsia="Century Schoolbook"/>
          <w:i/>
          <w:sz w:val="24"/>
          <w:szCs w:val="24"/>
        </w:rPr>
        <w:t>.</w:t>
      </w:r>
    </w:p>
    <w:p w14:paraId="547C7FF4"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74599FE"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 sau Cz</w:t>
      </w:r>
    </w:p>
    <w:p w14:paraId="543183C2"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sau Cz</w:t>
      </w:r>
    </w:p>
    <w:p w14:paraId="0A988531"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Csa sau Czsa</w:t>
      </w:r>
    </w:p>
    <w:p w14:paraId="183A68DE" w14:textId="77777777" w:rsidR="002924FF" w:rsidRPr="00E71F48"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w:t>
      </w:r>
      <w:r w:rsidRPr="00E71F48">
        <w:rPr>
          <w:rFonts w:ascii="Times New Roman" w:eastAsiaTheme="minorEastAsia" w:hAnsi="Times New Roman" w:cs="Times New Roman"/>
          <w:b/>
          <w:i/>
          <w:iCs/>
          <w:sz w:val="24"/>
          <w:szCs w:val="24"/>
          <w:lang w:val="ro-RO"/>
        </w:rPr>
        <w:t xml:space="preserve"> cambic</w:t>
      </w:r>
      <w:r>
        <w:rPr>
          <w:rFonts w:ascii="Times New Roman" w:eastAsiaTheme="minorEastAsia" w:hAnsi="Times New Roman" w:cs="Times New Roman"/>
          <w:b/>
          <w:i/>
          <w:iCs/>
          <w:sz w:val="24"/>
          <w:szCs w:val="24"/>
          <w:lang w:val="ro-RO"/>
        </w:rPr>
        <w:t xml:space="preserve"> vertic</w:t>
      </w:r>
      <w:r w:rsidRPr="00E71F48">
        <w:rPr>
          <w:rFonts w:ascii="Times New Roman" w:eastAsiaTheme="minorEastAsia" w:hAnsi="Times New Roman" w:cs="Times New Roman"/>
          <w:b/>
          <w:i/>
          <w:iCs/>
          <w:sz w:val="24"/>
          <w:szCs w:val="24"/>
          <w:lang w:val="ro-RO"/>
        </w:rPr>
        <w:t xml:space="preserve"> sodic</w:t>
      </w:r>
      <w:r>
        <w:rPr>
          <w:rFonts w:ascii="Times New Roman" w:eastAsiaTheme="minorEastAsia" w:hAnsi="Times New Roman" w:cs="Times New Roman"/>
          <w:b/>
          <w:i/>
          <w:iCs/>
          <w:sz w:val="24"/>
          <w:szCs w:val="24"/>
          <w:lang w:val="ro-RO"/>
        </w:rPr>
        <w:t xml:space="preserve"> cernic</w:t>
      </w:r>
      <w:r w:rsidRPr="00E71F48">
        <w:rPr>
          <w:rFonts w:ascii="Times New Roman" w:eastAsiaTheme="minorEastAsia" w:hAnsi="Times New Roman" w:cs="Times New Roman"/>
          <w:b/>
          <w:i/>
          <w:iCs/>
          <w:sz w:val="24"/>
          <w:szCs w:val="24"/>
          <w:lang w:val="ro-RO"/>
        </w:rPr>
        <w:t xml:space="preserve"> (CZ cb.</w:t>
      </w:r>
      <w:r>
        <w:rPr>
          <w:rFonts w:ascii="Times New Roman" w:eastAsiaTheme="minorEastAsia" w:hAnsi="Times New Roman" w:cs="Times New Roman"/>
          <w:b/>
          <w:i/>
          <w:iCs/>
          <w:sz w:val="24"/>
          <w:szCs w:val="24"/>
          <w:lang w:val="ro-RO"/>
        </w:rPr>
        <w:t>vs.</w:t>
      </w:r>
      <w:r w:rsidRPr="00E71F48">
        <w:rPr>
          <w:rFonts w:ascii="Times New Roman" w:eastAsiaTheme="minorEastAsia" w:hAnsi="Times New Roman" w:cs="Times New Roman"/>
          <w:b/>
          <w:i/>
          <w:iCs/>
          <w:sz w:val="24"/>
          <w:szCs w:val="24"/>
          <w:lang w:val="ro-RO"/>
        </w:rPr>
        <w:t>ac</w:t>
      </w:r>
      <w:r>
        <w:rPr>
          <w:rFonts w:ascii="Times New Roman" w:eastAsiaTheme="minorEastAsia" w:hAnsi="Times New Roman" w:cs="Times New Roman"/>
          <w:b/>
          <w:i/>
          <w:iCs/>
          <w:sz w:val="24"/>
          <w:szCs w:val="24"/>
          <w:lang w:val="ro-RO"/>
        </w:rPr>
        <w:t>.ce</w:t>
      </w:r>
      <w:r w:rsidRPr="00E71F48">
        <w:rPr>
          <w:rFonts w:ascii="Times New Roman" w:eastAsiaTheme="minorEastAsia" w:hAnsi="Times New Roman" w:cs="Times New Roman"/>
          <w:b/>
          <w:i/>
          <w:iCs/>
          <w:sz w:val="24"/>
          <w:szCs w:val="24"/>
          <w:lang w:val="ro-RO"/>
        </w:rPr>
        <w:t>)</w:t>
      </w:r>
    </w:p>
    <w:p w14:paraId="13D5CBBE" w14:textId="04724C04"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w:t>
      </w:r>
      <w:r w:rsidR="00CC7CB1">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w:t>
      </w:r>
      <w:r>
        <w:rPr>
          <w:rStyle w:val="Bodytext285pt"/>
          <w:rFonts w:eastAsia="Century Schoolbook"/>
          <w:i/>
          <w:sz w:val="24"/>
          <w:szCs w:val="24"/>
        </w:rPr>
        <w:lastRenderedPageBreak/>
        <w:t xml:space="preserve">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 fără</w:t>
      </w:r>
      <w:r w:rsidRPr="008F4A38">
        <w:rPr>
          <w:rStyle w:val="Bodytext285pt"/>
          <w:rFonts w:eastAsia="Century Schoolbook"/>
          <w:i/>
          <w:sz w:val="24"/>
          <w:szCs w:val="24"/>
        </w:rPr>
        <w:t xml:space="preserve"> </w:t>
      </w:r>
      <w:r w:rsidRPr="001E0DCE">
        <w:rPr>
          <w:rStyle w:val="Bodytext285pt"/>
          <w:rFonts w:eastAsia="Century Schoolbook"/>
          <w:i/>
          <w:sz w:val="24"/>
          <w:szCs w:val="24"/>
        </w:rPr>
        <w:t>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14:paraId="0BF5E941"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7402230C"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Cac </w:t>
      </w:r>
      <w:r w:rsidRPr="0049250E">
        <w:rPr>
          <w:rFonts w:ascii="Times New Roman" w:eastAsiaTheme="minorEastAsia" w:hAnsi="Times New Roman" w:cs="Times New Roman"/>
          <w:iCs/>
          <w:sz w:val="24"/>
          <w:szCs w:val="24"/>
          <w:lang w:val="ro-RO"/>
        </w:rPr>
        <w:t>sau</w:t>
      </w:r>
      <w:r w:rsidRPr="00CE17A6">
        <w:rPr>
          <w:rFonts w:ascii="Times New Roman" w:eastAsiaTheme="minorEastAsia" w:hAnsi="Times New Roman" w:cs="Times New Roman"/>
          <w:b/>
          <w:i/>
          <w:iCs/>
          <w:sz w:val="24"/>
          <w:szCs w:val="24"/>
          <w:lang w:val="ro-RO"/>
        </w:rPr>
        <w:t xml:space="preserve"> Czac</w:t>
      </w:r>
    </w:p>
    <w:p w14:paraId="11078BA8"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 xml:space="preserve">ac </w:t>
      </w:r>
      <w:r w:rsidRPr="0049250E">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Czac</w:t>
      </w:r>
    </w:p>
    <w:p w14:paraId="69856F17" w14:textId="77777777" w:rsidR="002924FF" w:rsidRPr="00E71F48"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na</w:t>
      </w:r>
      <w:r>
        <w:rPr>
          <w:rFonts w:ascii="Times New Roman" w:eastAsiaTheme="minorEastAsia" w:hAnsi="Times New Roman" w:cs="Times New Roman"/>
          <w:b/>
          <w:i/>
          <w:iCs/>
          <w:sz w:val="24"/>
          <w:szCs w:val="24"/>
          <w:lang w:val="ro-RO"/>
        </w:rPr>
        <w:t xml:space="preserve"> </w:t>
      </w:r>
      <w:r w:rsidRPr="0049250E">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Czac</w:t>
      </w:r>
    </w:p>
    <w:p w14:paraId="3F03B500" w14:textId="77777777" w:rsidR="002924FF" w:rsidRPr="0021073C"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Faeoziom cambic vertic </w:t>
      </w:r>
      <w:r w:rsidRPr="0021073C">
        <w:rPr>
          <w:rFonts w:ascii="Times New Roman" w:eastAsiaTheme="minorEastAsia" w:hAnsi="Times New Roman" w:cs="Times New Roman"/>
          <w:b/>
          <w:i/>
          <w:iCs/>
          <w:sz w:val="24"/>
          <w:szCs w:val="24"/>
          <w:lang w:val="ro-RO"/>
        </w:rPr>
        <w:t>salsodic</w:t>
      </w:r>
      <w:r>
        <w:rPr>
          <w:rFonts w:ascii="Times New Roman" w:eastAsiaTheme="minorEastAsia" w:hAnsi="Times New Roman" w:cs="Times New Roman"/>
          <w:b/>
          <w:i/>
          <w:iCs/>
          <w:sz w:val="24"/>
          <w:szCs w:val="24"/>
          <w:lang w:val="ro-RO"/>
        </w:rPr>
        <w:t xml:space="preserve"> cernic</w:t>
      </w:r>
      <w:r w:rsidRPr="0021073C">
        <w:rPr>
          <w:rFonts w:ascii="Times New Roman" w:eastAsiaTheme="minorEastAsia" w:hAnsi="Times New Roman" w:cs="Times New Roman"/>
          <w:b/>
          <w:i/>
          <w:iCs/>
          <w:sz w:val="24"/>
          <w:szCs w:val="24"/>
          <w:lang w:val="ro-RO"/>
        </w:rPr>
        <w:t xml:space="preserve"> (CZ cb.</w:t>
      </w:r>
      <w:r>
        <w:rPr>
          <w:rFonts w:ascii="Times New Roman" w:eastAsiaTheme="minorEastAsia" w:hAnsi="Times New Roman" w:cs="Times New Roman"/>
          <w:b/>
          <w:i/>
          <w:iCs/>
          <w:sz w:val="24"/>
          <w:szCs w:val="24"/>
          <w:lang w:val="ro-RO"/>
        </w:rPr>
        <w:t>vs.</w:t>
      </w:r>
      <w:r w:rsidRPr="0021073C">
        <w:rPr>
          <w:rFonts w:ascii="Times New Roman" w:eastAsiaTheme="minorEastAsia" w:hAnsi="Times New Roman" w:cs="Times New Roman"/>
          <w:b/>
          <w:i/>
          <w:iCs/>
          <w:sz w:val="24"/>
          <w:szCs w:val="24"/>
          <w:lang w:val="ro-RO"/>
        </w:rPr>
        <w:t>ss</w:t>
      </w:r>
      <w:r>
        <w:rPr>
          <w:rFonts w:ascii="Times New Roman" w:eastAsiaTheme="minorEastAsia" w:hAnsi="Times New Roman" w:cs="Times New Roman"/>
          <w:b/>
          <w:i/>
          <w:iCs/>
          <w:sz w:val="24"/>
          <w:szCs w:val="24"/>
          <w:lang w:val="ro-RO"/>
        </w:rPr>
        <w:t>.ce</w:t>
      </w:r>
      <w:r w:rsidRPr="0021073C">
        <w:rPr>
          <w:rFonts w:ascii="Times New Roman" w:eastAsiaTheme="minorEastAsia" w:hAnsi="Times New Roman" w:cs="Times New Roman"/>
          <w:b/>
          <w:i/>
          <w:iCs/>
          <w:sz w:val="24"/>
          <w:szCs w:val="24"/>
          <w:lang w:val="ro-RO"/>
        </w:rPr>
        <w:t>)</w:t>
      </w:r>
    </w:p>
    <w:p w14:paraId="0C438D35" w14:textId="433781B1" w:rsidR="002924FF" w:rsidRDefault="002924FF" w:rsidP="002924F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w:t>
      </w:r>
      <w:r w:rsidR="00CC7CB1">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orizont contractilo-gonflant (z) situat de la baza orizontului Am şi 100 cm, prezintă caractere salinice şi sodice în acelaş</w:t>
      </w:r>
      <w:r w:rsidR="00CC7CB1">
        <w:rPr>
          <w:rStyle w:val="Bodytext285pt"/>
          <w:rFonts w:eastAsia="Century Schoolbook"/>
          <w:i/>
          <w:sz w:val="24"/>
          <w:szCs w:val="24"/>
        </w:rPr>
        <w:t>i</w:t>
      </w:r>
      <w:r>
        <w:rPr>
          <w:rStyle w:val="Bodytext285pt"/>
          <w:rFonts w:eastAsia="Century Schoolbook"/>
          <w:i/>
          <w:sz w:val="24"/>
          <w:szCs w:val="24"/>
        </w:rPr>
        <w:t xml:space="preserve">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r>
        <w:rPr>
          <w:rStyle w:val="Bodytext285pt"/>
          <w:rFonts w:eastAsia="Century Schoolbook"/>
          <w:i/>
          <w:sz w:val="24"/>
          <w:szCs w:val="24"/>
        </w:rPr>
        <w:t xml:space="preserve">, nu prezintă </w:t>
      </w:r>
      <w:r w:rsidRPr="001E0DCE">
        <w:rPr>
          <w:rStyle w:val="Bodytext285pt"/>
          <w:rFonts w:eastAsia="Century Schoolbook"/>
          <w:i/>
          <w:sz w:val="24"/>
          <w:szCs w:val="24"/>
        </w:rPr>
        <w:t>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14:paraId="168CD351" w14:textId="77777777" w:rsidR="002924FF" w:rsidRPr="00DB4119" w:rsidRDefault="002924FF" w:rsidP="002924FF">
      <w:pPr>
        <w:pStyle w:val="ListParagraph"/>
        <w:numPr>
          <w:ilvl w:val="0"/>
          <w:numId w:val="6"/>
        </w:numPr>
        <w:spacing w:after="0" w:line="360" w:lineRule="auto"/>
        <w:jc w:val="both"/>
        <w:rPr>
          <w:rFonts w:ascii="Times New Roman" w:eastAsiaTheme="minorEastAsia" w:hAnsi="Times New Roman" w:cs="Times New Roman"/>
          <w:b/>
          <w:i/>
          <w:iCs/>
          <w:sz w:val="24"/>
          <w:szCs w:val="24"/>
          <w:lang w:val="ro-RO"/>
        </w:rPr>
      </w:pPr>
      <w:r w:rsidRPr="00DB4119">
        <w:rPr>
          <w:rFonts w:ascii="Times New Roman" w:eastAsiaTheme="minorEastAsia" w:hAnsi="Times New Roman" w:cs="Times New Roman"/>
          <w:b/>
          <w:i/>
          <w:iCs/>
          <w:sz w:val="24"/>
          <w:szCs w:val="24"/>
          <w:lang w:val="ro-RO"/>
        </w:rPr>
        <w:t>Faeoziom argic (FZ ar)</w:t>
      </w:r>
    </w:p>
    <w:p w14:paraId="33939295" w14:textId="6FC4E850" w:rsidR="002924FF" w:rsidRPr="00E434DD" w:rsidRDefault="002924FF" w:rsidP="002924FF">
      <w:pPr>
        <w:ind w:firstLine="360"/>
        <w:jc w:val="both"/>
        <w:rPr>
          <w:rStyle w:val="Bodytext285pt"/>
          <w:rFonts w:eastAsiaTheme="minorEastAsia"/>
          <w:b/>
          <w:i/>
          <w:iCs/>
          <w:sz w:val="24"/>
          <w:szCs w:val="24"/>
        </w:rPr>
      </w:pPr>
      <w:r w:rsidRPr="00DB4119">
        <w:rPr>
          <w:rFonts w:ascii="Times New Roman" w:hAnsi="Times New Roman" w:cs="Times New Roman"/>
          <w:i/>
          <w:iCs/>
          <w:sz w:val="24"/>
          <w:szCs w:val="24"/>
        </w:rPr>
        <w:t xml:space="preserve">Soluri având orizont A molic </w:t>
      </w:r>
      <w:r w:rsidR="00CC7CB1">
        <w:rPr>
          <w:rFonts w:ascii="Times New Roman" w:hAnsi="Times New Roman" w:cs="Times New Roman"/>
          <w:i/>
          <w:iCs/>
          <w:sz w:val="24"/>
          <w:szCs w:val="24"/>
        </w:rPr>
        <w:t>(</w:t>
      </w:r>
      <w:r w:rsidRPr="00DB4119">
        <w:rPr>
          <w:rFonts w:ascii="Times New Roman" w:hAnsi="Times New Roman" w:cs="Times New Roman"/>
          <w:i/>
          <w:iCs/>
          <w:sz w:val="24"/>
          <w:szCs w:val="24"/>
        </w:rPr>
        <w:t>Am</w:t>
      </w:r>
      <w:r w:rsidR="00CC7CB1">
        <w:rPr>
          <w:rFonts w:ascii="Times New Roman" w:hAnsi="Times New Roman" w:cs="Times New Roman"/>
          <w:i/>
          <w:iCs/>
          <w:sz w:val="24"/>
          <w:szCs w:val="24"/>
        </w:rPr>
        <w:t>),</w:t>
      </w:r>
      <w:r w:rsidRPr="00DB4119">
        <w:rPr>
          <w:rFonts w:ascii="Times New Roman" w:hAnsi="Times New Roman" w:cs="Times New Roman"/>
          <w:i/>
          <w:iCs/>
          <w:sz w:val="24"/>
          <w:szCs w:val="24"/>
        </w:rPr>
        <w:t xml:space="preserve"> </w:t>
      </w:r>
      <w:r>
        <w:rPr>
          <w:rFonts w:ascii="Times New Roman" w:hAnsi="Times New Roman" w:cs="Times New Roman"/>
          <w:i/>
          <w:iCs/>
          <w:sz w:val="24"/>
          <w:szCs w:val="24"/>
        </w:rPr>
        <w:t xml:space="preserve">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w:t>
      </w:r>
      <w:r w:rsidR="00CC7CB1">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 xml:space="preserve"> dar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w:t>
      </w:r>
      <w:r w:rsidRPr="00DB4119">
        <w:rPr>
          <w:rFonts w:ascii="Times New Roman" w:hAnsi="Times New Roman" w:cs="Times New Roman"/>
          <w:i/>
          <w:iCs/>
          <w:sz w:val="24"/>
          <w:szCs w:val="24"/>
        </w:rPr>
        <w:t xml:space="preserve">, orizont subiacent Bt prezentând culori cu crome şi valori sub 3,5 (la umed) cel puţin în partea superioară (pe cca 10 </w:t>
      </w:r>
      <w:r w:rsidR="00CC7CB1">
        <w:rPr>
          <w:rFonts w:ascii="Times New Roman" w:hAnsi="Times New Roman" w:cs="Times New Roman"/>
          <w:i/>
          <w:iCs/>
          <w:sz w:val="24"/>
          <w:szCs w:val="24"/>
        </w:rPr>
        <w:t>–</w:t>
      </w:r>
      <w:r w:rsidRPr="00DB4119">
        <w:rPr>
          <w:rFonts w:ascii="Times New Roman" w:hAnsi="Times New Roman" w:cs="Times New Roman"/>
          <w:i/>
          <w:iCs/>
          <w:sz w:val="24"/>
          <w:szCs w:val="24"/>
        </w:rPr>
        <w:t xml:space="preserve"> 15 cm) şi cel puţin pe feţele agregatelor structurale</w:t>
      </w:r>
      <w:r w:rsidR="00450CBF">
        <w:rPr>
          <w:rFonts w:ascii="Times New Roman" w:hAnsi="Times New Roman" w:cs="Times New Roman"/>
          <w:i/>
          <w:iCs/>
          <w:sz w:val="24"/>
          <w:szCs w:val="24"/>
        </w:rPr>
        <w:t>,</w:t>
      </w:r>
      <w:r w:rsidRPr="00DB4119">
        <w:rPr>
          <w:rFonts w:ascii="Times New Roman" w:hAnsi="Times New Roman" w:cs="Times New Roman"/>
          <w:i/>
          <w:iCs/>
          <w:sz w:val="24"/>
          <w:szCs w:val="24"/>
        </w:rPr>
        <w:t xml:space="preserve"> dar fără orizont Cca sau concentrări de carbonaţi secundari friabili în primii 125 cm. Sunt excluse solurile formate pe roci calcarifere sau material</w:t>
      </w:r>
      <w:r w:rsidR="008E1D0E">
        <w:rPr>
          <w:rFonts w:ascii="Times New Roman" w:hAnsi="Times New Roman" w:cs="Times New Roman"/>
          <w:i/>
          <w:iCs/>
          <w:sz w:val="24"/>
          <w:szCs w:val="24"/>
        </w:rPr>
        <w:t>e</w:t>
      </w:r>
      <w:r w:rsidRPr="00DB4119">
        <w:rPr>
          <w:rFonts w:ascii="Times New Roman" w:hAnsi="Times New Roman" w:cs="Times New Roman"/>
          <w:i/>
          <w:iCs/>
          <w:sz w:val="24"/>
          <w:szCs w:val="24"/>
        </w:rPr>
        <w:t xml:space="preserve"> scheletice calcarifere (sk </w:t>
      </w:r>
      <m:oMath>
        <m:r>
          <w:rPr>
            <w:rFonts w:ascii="Cambria Math" w:hAnsi="Cambria Math" w:cs="Times New Roman"/>
            <w:sz w:val="24"/>
            <w:szCs w:val="24"/>
          </w:rPr>
          <m:t>&gt;</m:t>
        </m:r>
      </m:oMath>
      <w:r w:rsidRPr="00DB4119">
        <w:rPr>
          <w:rFonts w:ascii="Times New Roman" w:eastAsiaTheme="minorEastAsia" w:hAnsi="Times New Roman" w:cs="Times New Roman"/>
          <w:i/>
          <w:iCs/>
          <w:sz w:val="24"/>
          <w:szCs w:val="24"/>
        </w:rPr>
        <w:t>50%) (MK)</w:t>
      </w:r>
      <w:r w:rsidRPr="00DB4119">
        <w:rPr>
          <w:rFonts w:ascii="Times New Roman" w:hAnsi="Times New Roman" w:cs="Times New Roman"/>
          <w:i/>
          <w:iCs/>
          <w:sz w:val="24"/>
          <w:szCs w:val="24"/>
        </w:rPr>
        <w:t xml:space="preserve"> care apar între 25 </w:t>
      </w:r>
      <w:r w:rsidR="00CC7CB1">
        <w:rPr>
          <w:rFonts w:ascii="Times New Roman" w:hAnsi="Times New Roman" w:cs="Times New Roman"/>
          <w:i/>
          <w:iCs/>
          <w:sz w:val="24"/>
          <w:szCs w:val="24"/>
        </w:rPr>
        <w:t>–</w:t>
      </w:r>
      <w:r w:rsidRPr="00DB4119">
        <w:rPr>
          <w:rFonts w:ascii="Times New Roman" w:hAnsi="Times New Roman" w:cs="Times New Roman"/>
          <w:i/>
          <w:iCs/>
          <w:sz w:val="24"/>
          <w:szCs w:val="24"/>
        </w:rPr>
        <w:t xml:space="preserve"> 75 cm (şi nu au carbonaţi secundari friabili – orizont km).</w:t>
      </w:r>
    </w:p>
    <w:p w14:paraId="3F6B34E5" w14:textId="77777777" w:rsidR="002924FF" w:rsidRPr="00DB4119"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B4119">
        <w:rPr>
          <w:rFonts w:ascii="Times New Roman" w:eastAsiaTheme="minorEastAsia" w:hAnsi="Times New Roman" w:cs="Times New Roman"/>
          <w:i/>
          <w:iCs/>
          <w:sz w:val="24"/>
          <w:szCs w:val="24"/>
          <w:lang w:val="ro-RO"/>
        </w:rPr>
        <w:t>Succesiune de orizonturi:</w:t>
      </w:r>
    </w:p>
    <w:p w14:paraId="0ED91C12"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A16A113" w14:textId="77777777" w:rsidR="002924FF" w:rsidRPr="00D76260" w:rsidRDefault="002924FF" w:rsidP="002924FF">
      <w:pPr>
        <w:pStyle w:val="ListParagraph"/>
        <w:numPr>
          <w:ilvl w:val="0"/>
          <w:numId w:val="6"/>
        </w:numPr>
        <w:spacing w:after="0" w:line="360" w:lineRule="auto"/>
        <w:jc w:val="both"/>
        <w:rPr>
          <w:rFonts w:ascii="Times New Roman" w:eastAsia="Century Schoolbook" w:hAnsi="Times New Roman" w:cs="Times New Roman"/>
          <w:b/>
          <w:bCs/>
          <w:i/>
          <w:color w:val="000000"/>
          <w:sz w:val="24"/>
          <w:szCs w:val="24"/>
          <w:shd w:val="clear" w:color="auto" w:fill="FFFFFF"/>
          <w:lang w:val="ro-RO" w:eastAsia="ro-RO" w:bidi="ro-RO"/>
        </w:rPr>
      </w:pPr>
      <w:r w:rsidRPr="00D76260">
        <w:rPr>
          <w:rFonts w:ascii="Times New Roman" w:eastAsiaTheme="minorEastAsia" w:hAnsi="Times New Roman" w:cs="Times New Roman"/>
          <w:b/>
          <w:i/>
          <w:iCs/>
          <w:sz w:val="24"/>
          <w:szCs w:val="24"/>
          <w:lang w:val="ro-RO"/>
        </w:rPr>
        <w:t>Faeoziom argic vertic (FZ ar.vs)</w:t>
      </w:r>
    </w:p>
    <w:p w14:paraId="112E3B22" w14:textId="77777777" w:rsidR="002924FF"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Asemănător cu faeoziomul argic, dar prezintă</w:t>
      </w:r>
      <w:r w:rsidRPr="00A35ED5">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Pr>
          <w:rFonts w:ascii="Times New Roman" w:eastAsia="Century Schoolbook" w:hAnsi="Times New Roman" w:cs="Times New Roman"/>
          <w:i/>
          <w:color w:val="000000"/>
          <w:sz w:val="24"/>
          <w:szCs w:val="24"/>
          <w:shd w:val="clear" w:color="auto" w:fill="FFFFFF"/>
          <w:lang w:val="ro-RO" w:eastAsia="ro-RO" w:bidi="ro-RO"/>
        </w:rPr>
        <w:t xml:space="preserve"> </w:t>
      </w:r>
    </w:p>
    <w:p w14:paraId="359F4A0A"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AE82E6F" w14:textId="77777777" w:rsidR="002924FF" w:rsidRPr="004D418D"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784A3921" w14:textId="77777777" w:rsidR="002924FF" w:rsidRPr="006A2843" w:rsidRDefault="002924FF" w:rsidP="002924FF">
      <w:pPr>
        <w:pStyle w:val="ListParagraph"/>
        <w:numPr>
          <w:ilvl w:val="0"/>
          <w:numId w:val="6"/>
        </w:numPr>
        <w:spacing w:after="0" w:line="360" w:lineRule="auto"/>
        <w:jc w:val="both"/>
        <w:rPr>
          <w:rFonts w:ascii="Times New Roman" w:eastAsia="Century Schoolbook" w:hAnsi="Times New Roman" w:cs="Times New Roman"/>
          <w:b/>
          <w:bCs/>
          <w:i/>
          <w:color w:val="000000"/>
          <w:sz w:val="24"/>
          <w:szCs w:val="24"/>
          <w:shd w:val="clear" w:color="auto" w:fill="FFFFFF"/>
          <w:lang w:val="ro-RO" w:eastAsia="ro-RO" w:bidi="ro-RO"/>
        </w:rPr>
      </w:pPr>
      <w:r>
        <w:rPr>
          <w:rFonts w:ascii="Times New Roman" w:eastAsiaTheme="minorEastAsia" w:hAnsi="Times New Roman" w:cs="Times New Roman"/>
          <w:b/>
          <w:i/>
          <w:iCs/>
          <w:sz w:val="24"/>
          <w:szCs w:val="24"/>
          <w:lang w:val="ro-RO"/>
        </w:rPr>
        <w:t>Faeoziom argic cernic (FZ ar.ce)</w:t>
      </w:r>
    </w:p>
    <w:p w14:paraId="527E9AE7" w14:textId="724F4B6B" w:rsidR="002924FF" w:rsidRPr="006A2843"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6A2843">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6A2843">
        <w:rPr>
          <w:rStyle w:val="Bodytext285pt"/>
          <w:rFonts w:eastAsia="Century Schoolbook"/>
          <w:i/>
          <w:sz w:val="24"/>
          <w:szCs w:val="24"/>
        </w:rPr>
        <w:t xml:space="preserve"> 2 la umed,</w:t>
      </w:r>
      <w:r w:rsidRPr="006A2843">
        <w:rPr>
          <w:rFonts w:ascii="Times New Roman" w:eastAsiaTheme="minorEastAsia" w:hAnsi="Times New Roman" w:cs="Times New Roman"/>
          <w:i/>
          <w:sz w:val="24"/>
          <w:szCs w:val="24"/>
          <w:lang w:val="ro-RO"/>
        </w:rPr>
        <w:t xml:space="preserve"> </w:t>
      </w:r>
      <w:r w:rsidRPr="006A2843">
        <w:rPr>
          <w:rStyle w:val="Bodytext285pt"/>
          <w:rFonts w:eastAsia="Century Schoolbook"/>
          <w:i/>
          <w:sz w:val="24"/>
          <w:szCs w:val="24"/>
        </w:rPr>
        <w:t>orizont Bt</w:t>
      </w:r>
      <w:r w:rsidR="00122894">
        <w:rPr>
          <w:rStyle w:val="Bodytext285pt"/>
          <w:rFonts w:eastAsia="Century Schoolbook"/>
          <w:i/>
          <w:sz w:val="24"/>
          <w:szCs w:val="24"/>
        </w:rPr>
        <w:t xml:space="preserve"> </w:t>
      </w:r>
      <w:r w:rsidRPr="006A2843">
        <w:rPr>
          <w:rStyle w:val="Bodytext285pt"/>
          <w:rFonts w:eastAsia="Century Schoolbook"/>
          <w:i/>
          <w:sz w:val="24"/>
          <w:szCs w:val="24"/>
        </w:rPr>
        <w:t>având culori cu crome şi valori sub 3,5 (la umed) cel puţin în partea superioară (pe cca 10</w:t>
      </w:r>
      <w:r w:rsidR="00CC7CB1">
        <w:rPr>
          <w:rStyle w:val="Bodytext285pt"/>
          <w:rFonts w:eastAsia="Century Schoolbook"/>
          <w:i/>
          <w:sz w:val="24"/>
          <w:szCs w:val="24"/>
        </w:rPr>
        <w:t xml:space="preserve"> – </w:t>
      </w:r>
      <w:r w:rsidRPr="006A2843">
        <w:rPr>
          <w:rStyle w:val="Bodytext285pt"/>
          <w:rFonts w:eastAsia="Century Schoolbook"/>
          <w:i/>
          <w:sz w:val="24"/>
          <w:szCs w:val="24"/>
        </w:rPr>
        <w:t xml:space="preserve">15 cm) şi cel puţin pe feţele agregatelor structurale şi </w:t>
      </w:r>
      <w:r>
        <w:rPr>
          <w:rStyle w:val="Bodytext285pt"/>
          <w:rFonts w:eastAsia="Century Schoolbook"/>
          <w:i/>
          <w:sz w:val="24"/>
          <w:szCs w:val="24"/>
        </w:rPr>
        <w:t xml:space="preserve">nu prezintă </w:t>
      </w:r>
      <w:r w:rsidRPr="006A2843">
        <w:rPr>
          <w:rStyle w:val="Bodytext285pt"/>
          <w:rFonts w:eastAsia="Century Schoolbook"/>
          <w:i/>
          <w:sz w:val="24"/>
          <w:szCs w:val="24"/>
        </w:rPr>
        <w:t>orizont Cca sau concentrări de pudră friabilă de CaCO</w:t>
      </w:r>
      <w:r w:rsidRPr="006A2843">
        <w:rPr>
          <w:rStyle w:val="Bodytext285pt"/>
          <w:rFonts w:eastAsia="Century Schoolbook"/>
          <w:i/>
          <w:sz w:val="24"/>
          <w:szCs w:val="24"/>
          <w:vertAlign w:val="subscript"/>
        </w:rPr>
        <w:t>3</w:t>
      </w:r>
      <w:r w:rsidRPr="006A2843">
        <w:rPr>
          <w:rStyle w:val="Bodytext285pt"/>
          <w:rFonts w:eastAsia="Century Schoolbook"/>
          <w:i/>
          <w:sz w:val="24"/>
          <w:szCs w:val="24"/>
        </w:rPr>
        <w:t xml:space="preserve"> (carbonaţi secundari) în primii 125 cm.</w:t>
      </w:r>
    </w:p>
    <w:p w14:paraId="5E0969C1" w14:textId="77777777" w:rsidR="002924FF" w:rsidRPr="006A2843"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A2843">
        <w:rPr>
          <w:rFonts w:ascii="Times New Roman" w:eastAsiaTheme="minorEastAsia" w:hAnsi="Times New Roman" w:cs="Times New Roman"/>
          <w:i/>
          <w:iCs/>
          <w:sz w:val="24"/>
          <w:szCs w:val="24"/>
          <w:lang w:val="ro-RO"/>
        </w:rPr>
        <w:t>Succesiune de orizonturi:</w:t>
      </w:r>
    </w:p>
    <w:p w14:paraId="2A2B0926"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14:paraId="500AD032" w14:textId="77777777" w:rsidR="002924FF" w:rsidRPr="004E2BA8"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w:t>
      </w:r>
      <w:r w:rsidRPr="004E2BA8">
        <w:rPr>
          <w:rFonts w:ascii="Times New Roman" w:eastAsiaTheme="minorEastAsia" w:hAnsi="Times New Roman" w:cs="Times New Roman"/>
          <w:b/>
          <w:i/>
          <w:iCs/>
          <w:sz w:val="24"/>
          <w:szCs w:val="24"/>
          <w:lang w:val="ro-RO"/>
        </w:rPr>
        <w:t xml:space="preserve"> ar</w:t>
      </w:r>
      <w:r>
        <w:rPr>
          <w:rFonts w:ascii="Times New Roman" w:eastAsiaTheme="minorEastAsia" w:hAnsi="Times New Roman" w:cs="Times New Roman"/>
          <w:b/>
          <w:i/>
          <w:iCs/>
          <w:sz w:val="24"/>
          <w:szCs w:val="24"/>
          <w:lang w:val="ro-RO"/>
        </w:rPr>
        <w:t>gic batigleic cernic (FZ ar.</w:t>
      </w:r>
      <w:r w:rsidRPr="004E2BA8">
        <w:rPr>
          <w:rFonts w:ascii="Times New Roman" w:eastAsiaTheme="minorEastAsia" w:hAnsi="Times New Roman" w:cs="Times New Roman"/>
          <w:b/>
          <w:i/>
          <w:iCs/>
          <w:sz w:val="24"/>
          <w:szCs w:val="24"/>
          <w:lang w:val="ro-RO"/>
        </w:rPr>
        <w:t>dg</w:t>
      </w:r>
      <w:r>
        <w:rPr>
          <w:rFonts w:ascii="Times New Roman" w:eastAsiaTheme="minorEastAsia" w:hAnsi="Times New Roman" w:cs="Times New Roman"/>
          <w:b/>
          <w:i/>
          <w:iCs/>
          <w:sz w:val="24"/>
          <w:szCs w:val="24"/>
          <w:lang w:val="ro-RO"/>
        </w:rPr>
        <w:t>.ce</w:t>
      </w:r>
      <w:r w:rsidRPr="004E2BA8">
        <w:rPr>
          <w:rFonts w:ascii="Times New Roman" w:eastAsiaTheme="minorEastAsia" w:hAnsi="Times New Roman" w:cs="Times New Roman"/>
          <w:b/>
          <w:i/>
          <w:iCs/>
          <w:sz w:val="24"/>
          <w:szCs w:val="24"/>
          <w:lang w:val="ro-RO"/>
        </w:rPr>
        <w:t>)</w:t>
      </w:r>
    </w:p>
    <w:p w14:paraId="49E1DC64" w14:textId="610E5D35" w:rsidR="002924FF" w:rsidRDefault="002924FF" w:rsidP="002924FF">
      <w:pPr>
        <w:spacing w:after="0" w:line="360" w:lineRule="auto"/>
        <w:ind w:firstLine="360"/>
        <w:jc w:val="both"/>
        <w:rPr>
          <w:rFonts w:ascii="Times New Roman" w:eastAsiaTheme="minorEastAsia" w:hAnsi="Times New Roman" w:cs="Times New Roman"/>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CC7CB1">
        <w:rPr>
          <w:rStyle w:val="Bodytext285pt"/>
          <w:rFonts w:eastAsia="Century Schoolbook"/>
          <w:i/>
          <w:sz w:val="24"/>
          <w:szCs w:val="24"/>
        </w:rPr>
        <w:t xml:space="preserve"> – </w:t>
      </w:r>
      <w:r w:rsidRPr="004E2BA8">
        <w:rPr>
          <w:rStyle w:val="Bodytext285pt"/>
          <w:rFonts w:eastAsia="Century Schoolbook"/>
          <w:i/>
          <w:sz w:val="24"/>
          <w:szCs w:val="24"/>
        </w:rPr>
        <w:t>15 cm) şi cel puţin pe f</w:t>
      </w:r>
      <w:r>
        <w:rPr>
          <w:rStyle w:val="Bodytext285pt"/>
          <w:rFonts w:eastAsia="Century Schoolbook"/>
          <w:i/>
          <w:sz w:val="24"/>
          <w:szCs w:val="24"/>
        </w:rPr>
        <w:t xml:space="preserve">eţele agregatelor structurale,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 xml:space="preserve">ont gleic de reducere (Gr) începând în intervalul 100 </w:t>
      </w:r>
      <w:r w:rsidR="00CC7CB1">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xml:space="preserve">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00122894">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iCs/>
          <w:sz w:val="24"/>
          <w:szCs w:val="24"/>
          <w:lang w:val="ro-RO"/>
        </w:rPr>
        <w:t>Succesiune de orizonturi:</w:t>
      </w:r>
    </w:p>
    <w:p w14:paraId="78D0B414" w14:textId="77777777" w:rsidR="002924FF" w:rsidRPr="00221590"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14:paraId="7999559A" w14:textId="77777777" w:rsidR="002924FF" w:rsidRPr="00221590"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221590">
        <w:rPr>
          <w:rFonts w:ascii="Times New Roman" w:eastAsiaTheme="minorEastAsia" w:hAnsi="Times New Roman" w:cs="Times New Roman"/>
          <w:b/>
          <w:i/>
          <w:iCs/>
          <w:sz w:val="24"/>
          <w:szCs w:val="24"/>
          <w:lang w:val="ro-RO"/>
        </w:rPr>
        <w:t>Gr</w:t>
      </w:r>
    </w:p>
    <w:p w14:paraId="0A75FC58" w14:textId="77777777" w:rsidR="002924FF" w:rsidRPr="00432BB5"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432BB5">
        <w:rPr>
          <w:rFonts w:ascii="Times New Roman" w:eastAsiaTheme="minorEastAsia" w:hAnsi="Times New Roman" w:cs="Times New Roman"/>
          <w:b/>
          <w:i/>
          <w:iCs/>
          <w:sz w:val="24"/>
          <w:szCs w:val="24"/>
          <w:lang w:val="ro-RO"/>
        </w:rPr>
        <w:t>oziom argic rendzinic</w:t>
      </w:r>
      <w:r>
        <w:rPr>
          <w:rFonts w:ascii="Times New Roman" w:eastAsiaTheme="minorEastAsia" w:hAnsi="Times New Roman" w:cs="Times New Roman"/>
          <w:b/>
          <w:i/>
          <w:iCs/>
          <w:sz w:val="24"/>
          <w:szCs w:val="24"/>
          <w:lang w:val="ro-RO"/>
        </w:rPr>
        <w:t xml:space="preserve"> cernic (F</w:t>
      </w:r>
      <w:r w:rsidRPr="00432BB5">
        <w:rPr>
          <w:rFonts w:ascii="Times New Roman" w:eastAsiaTheme="minorEastAsia" w:hAnsi="Times New Roman" w:cs="Times New Roman"/>
          <w:b/>
          <w:i/>
          <w:iCs/>
          <w:sz w:val="24"/>
          <w:szCs w:val="24"/>
          <w:lang w:val="ro-RO"/>
        </w:rPr>
        <w:t>Z ar.rz</w:t>
      </w:r>
      <w:r>
        <w:rPr>
          <w:rFonts w:ascii="Times New Roman" w:eastAsiaTheme="minorEastAsia" w:hAnsi="Times New Roman" w:cs="Times New Roman"/>
          <w:b/>
          <w:i/>
          <w:iCs/>
          <w:sz w:val="24"/>
          <w:szCs w:val="24"/>
          <w:lang w:val="ro-RO"/>
        </w:rPr>
        <w:t>.ce</w:t>
      </w:r>
      <w:r w:rsidRPr="00432BB5">
        <w:rPr>
          <w:rFonts w:ascii="Times New Roman" w:eastAsiaTheme="minorEastAsia" w:hAnsi="Times New Roman" w:cs="Times New Roman"/>
          <w:b/>
          <w:i/>
          <w:iCs/>
          <w:sz w:val="24"/>
          <w:szCs w:val="24"/>
          <w:lang w:val="ro-RO"/>
        </w:rPr>
        <w:t>)</w:t>
      </w:r>
    </w:p>
    <w:p w14:paraId="6B5E7822" w14:textId="14CC440E" w:rsidR="002924FF" w:rsidRPr="00B24C13"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 xml:space="preserve">având culori cu crome şi valori sub 3,5 (la umed) cel puţin în partea </w:t>
      </w:r>
      <w:r w:rsidRPr="004E2BA8">
        <w:rPr>
          <w:rStyle w:val="Bodytext285pt"/>
          <w:rFonts w:eastAsia="Century Schoolbook"/>
          <w:i/>
          <w:sz w:val="24"/>
          <w:szCs w:val="24"/>
        </w:rPr>
        <w:lastRenderedPageBreak/>
        <w:t>superioară (pe cca 10</w:t>
      </w:r>
      <w:r w:rsidR="00CC7CB1">
        <w:rPr>
          <w:rStyle w:val="Bodytext285pt"/>
          <w:rFonts w:eastAsia="Century Schoolbook"/>
          <w:i/>
          <w:sz w:val="24"/>
          <w:szCs w:val="24"/>
        </w:rPr>
        <w:t xml:space="preserve"> – </w:t>
      </w:r>
      <w:r w:rsidRPr="004E2BA8">
        <w:rPr>
          <w:rStyle w:val="Bodytext285pt"/>
          <w:rFonts w:eastAsia="Century Schoolbook"/>
          <w:i/>
          <w:sz w:val="24"/>
          <w:szCs w:val="24"/>
        </w:rPr>
        <w:t>15 cm) şi cel puţin pe fe</w:t>
      </w:r>
      <w:r>
        <w:rPr>
          <w:rStyle w:val="Bodytext285pt"/>
          <w:rFonts w:eastAsia="Century Schoolbook"/>
          <w:i/>
          <w:sz w:val="24"/>
          <w:szCs w:val="24"/>
        </w:rPr>
        <w:t xml:space="preserve">ţele agregatelor structurale,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w:t>
      </w:r>
      <w:r w:rsidRPr="00057CB8">
        <w:rPr>
          <w:rStyle w:val="Bodytext285pt"/>
          <w:rFonts w:eastAsia="Century Schoolbook"/>
          <w:i/>
          <w:sz w:val="24"/>
          <w:szCs w:val="24"/>
        </w:rPr>
        <w:t xml:space="preserve"> </w:t>
      </w:r>
      <w:r>
        <w:rPr>
          <w:rStyle w:val="Bodytext285pt"/>
          <w:rFonts w:eastAsia="Century Schoolbook"/>
          <w:i/>
          <w:sz w:val="24"/>
          <w:szCs w:val="24"/>
        </w:rPr>
        <w:t xml:space="preserve">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1%). L</w:t>
      </w:r>
      <w:r w:rsidRPr="00B24C13">
        <w:rPr>
          <w:rStyle w:val="Bodytext285pt"/>
          <w:rFonts w:eastAsia="Century Schoolbook"/>
          <w:i/>
          <w:sz w:val="24"/>
          <w:szCs w:val="24"/>
        </w:rPr>
        <w:t>a baza profilului</w:t>
      </w:r>
      <w:r>
        <w:rPr>
          <w:rStyle w:val="Bodytext285pt"/>
          <w:rFonts w:eastAsia="Century Schoolbook"/>
          <w:i/>
          <w:sz w:val="24"/>
          <w:szCs w:val="24"/>
        </w:rPr>
        <w:t xml:space="preserve"> </w:t>
      </w:r>
      <w:r w:rsidR="00CC7CB1">
        <w:rPr>
          <w:rStyle w:val="Bodytext285pt"/>
          <w:rFonts w:eastAsia="Century Schoolbook"/>
          <w:i/>
          <w:sz w:val="24"/>
          <w:szCs w:val="24"/>
        </w:rPr>
        <w:t>–</w:t>
      </w:r>
      <w:r w:rsidRPr="00B24C13">
        <w:rPr>
          <w:rStyle w:val="Bodytext285pt"/>
          <w:rFonts w:eastAsia="Century Schoolbook"/>
          <w:i/>
          <w:sz w:val="24"/>
          <w:szCs w:val="24"/>
        </w:rPr>
        <w:t xml:space="preserve"> orizont Rrz (</w:t>
      </w:r>
      <w:r w:rsidRPr="00B24C13">
        <w:rPr>
          <w:rFonts w:ascii="Times New Roman" w:eastAsiaTheme="minorEastAsia" w:hAnsi="Times New Roman" w:cs="Times New Roman"/>
          <w:i/>
          <w:sz w:val="24"/>
          <w:szCs w:val="24"/>
          <w:lang w:val="ro-RO"/>
        </w:rPr>
        <w:t>format din materiale scheletice calcarifere – MK sau materiale erubazice – ME),</w:t>
      </w:r>
      <w:r w:rsidRPr="00B24C13">
        <w:rPr>
          <w:rStyle w:val="Bodytext285pt"/>
          <w:rFonts w:eastAsia="Century Schoolbook"/>
          <w:i/>
          <w:sz w:val="24"/>
          <w:szCs w:val="24"/>
        </w:rPr>
        <w:t xml:space="preserve"> </w:t>
      </w:r>
      <w:r w:rsidRPr="00B24C13">
        <w:rPr>
          <w:rFonts w:ascii="Times New Roman" w:eastAsiaTheme="minorEastAsia" w:hAnsi="Times New Roman" w:cs="Times New Roman"/>
          <w:i/>
          <w:sz w:val="24"/>
          <w:szCs w:val="24"/>
          <w:lang w:val="ro-RO"/>
        </w:rPr>
        <w:t xml:space="preserve">orizontulul Rrz apare la adâncimi cuprinse </w:t>
      </w:r>
      <w:r>
        <w:rPr>
          <w:rFonts w:ascii="Times New Roman" w:eastAsiaTheme="minorEastAsia" w:hAnsi="Times New Roman" w:cs="Times New Roman"/>
          <w:i/>
          <w:sz w:val="24"/>
          <w:szCs w:val="24"/>
          <w:lang w:val="ro-RO"/>
        </w:rPr>
        <w:t>între 25</w:t>
      </w:r>
      <w:r w:rsidRPr="00B24C13">
        <w:rPr>
          <w:rFonts w:ascii="Times New Roman" w:eastAsiaTheme="minorEastAsia" w:hAnsi="Times New Roman" w:cs="Times New Roman"/>
          <w:i/>
          <w:sz w:val="24"/>
          <w:szCs w:val="24"/>
          <w:lang w:val="ro-RO"/>
        </w:rPr>
        <w:t xml:space="preserve"> şi 150 cm</w:t>
      </w:r>
      <w:r>
        <w:rPr>
          <w:rFonts w:ascii="Times New Roman" w:eastAsiaTheme="minorEastAsia" w:hAnsi="Times New Roman" w:cs="Times New Roman"/>
          <w:i/>
          <w:sz w:val="24"/>
          <w:szCs w:val="24"/>
          <w:lang w:val="ro-RO"/>
        </w:rPr>
        <w:t>.</w:t>
      </w:r>
    </w:p>
    <w:p w14:paraId="2233AB16"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333732D9"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Rrz </w:t>
      </w:r>
      <w:r w:rsidRPr="0049250E">
        <w:rPr>
          <w:rFonts w:ascii="Times New Roman" w:eastAsiaTheme="minorEastAsia" w:hAnsi="Times New Roman" w:cs="Times New Roman"/>
          <w:iCs/>
          <w:sz w:val="24"/>
          <w:szCs w:val="24"/>
          <w:lang w:val="ro-RO"/>
        </w:rPr>
        <w:t>sau</w:t>
      </w:r>
    </w:p>
    <w:p w14:paraId="67A69016" w14:textId="77777777" w:rsidR="002924FF" w:rsidRPr="00CE17A6" w:rsidRDefault="002924FF" w:rsidP="002924FF">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Rrz</w:t>
      </w:r>
    </w:p>
    <w:p w14:paraId="7BF2935A" w14:textId="77777777" w:rsidR="002924F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057CB8">
        <w:rPr>
          <w:rFonts w:ascii="Times New Roman" w:eastAsiaTheme="minorEastAsia" w:hAnsi="Times New Roman" w:cs="Times New Roman"/>
          <w:b/>
          <w:i/>
          <w:iCs/>
          <w:sz w:val="24"/>
          <w:szCs w:val="24"/>
          <w:lang w:val="ro-RO"/>
        </w:rPr>
        <w:t>oziom ar</w:t>
      </w:r>
      <w:r>
        <w:rPr>
          <w:rFonts w:ascii="Times New Roman" w:eastAsiaTheme="minorEastAsia" w:hAnsi="Times New Roman" w:cs="Times New Roman"/>
          <w:b/>
          <w:i/>
          <w:iCs/>
          <w:sz w:val="24"/>
          <w:szCs w:val="24"/>
          <w:lang w:val="ro-RO"/>
        </w:rPr>
        <w:t>gic pararendzinic cernic (FZ ar.pa.ce</w:t>
      </w:r>
      <w:r w:rsidRPr="00057CB8">
        <w:rPr>
          <w:rFonts w:ascii="Times New Roman" w:eastAsiaTheme="minorEastAsia" w:hAnsi="Times New Roman" w:cs="Times New Roman"/>
          <w:b/>
          <w:i/>
          <w:iCs/>
          <w:sz w:val="24"/>
          <w:szCs w:val="24"/>
          <w:lang w:val="ro-RO"/>
        </w:rPr>
        <w:t>)</w:t>
      </w:r>
    </w:p>
    <w:p w14:paraId="240BCB19" w14:textId="313E55DB" w:rsidR="002924FF" w:rsidRPr="00285512"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CC7CB1">
        <w:rPr>
          <w:rStyle w:val="Bodytext285pt"/>
          <w:rFonts w:eastAsia="Century Schoolbook"/>
          <w:i/>
          <w:sz w:val="24"/>
          <w:szCs w:val="24"/>
        </w:rPr>
        <w:t xml:space="preserve"> – </w:t>
      </w:r>
      <w:r w:rsidRPr="004E2BA8">
        <w:rPr>
          <w:rStyle w:val="Bodytext285pt"/>
          <w:rFonts w:eastAsia="Century Schoolbook"/>
          <w:i/>
          <w:sz w:val="24"/>
          <w:szCs w:val="24"/>
        </w:rPr>
        <w:t>15 cm) şi cel puţin pe f</w:t>
      </w:r>
      <w:r>
        <w:rPr>
          <w:rStyle w:val="Bodytext285pt"/>
          <w:rFonts w:eastAsia="Century Schoolbook"/>
          <w:i/>
          <w:sz w:val="24"/>
          <w:szCs w:val="24"/>
        </w:rPr>
        <w:t>eţele agregatelor structurale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Pr>
          <w:rFonts w:ascii="Times New Roman" w:eastAsiaTheme="minorEastAsia" w:hAnsi="Times New Roman" w:cs="Times New Roman"/>
          <w:b/>
          <w:i/>
          <w:iCs/>
          <w:sz w:val="24"/>
          <w:szCs w:val="24"/>
          <w:lang w:val="ro-RO"/>
        </w:rPr>
        <w:t xml:space="preserv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w:t>
      </w:r>
      <w:r w:rsidR="00CC7CB1">
        <w:rPr>
          <w:rStyle w:val="Bodytext285pt"/>
          <w:rFonts w:eastAsia="Century Schoolbook"/>
          <w:i/>
          <w:sz w:val="24"/>
          <w:szCs w:val="24"/>
        </w:rPr>
        <w:t>,</w:t>
      </w:r>
      <w:r w:rsidRPr="00285512">
        <w:rPr>
          <w:rStyle w:val="Bodytext285pt"/>
          <w:rFonts w:eastAsia="Century Schoolbook"/>
          <w:i/>
          <w:sz w:val="24"/>
          <w:szCs w:val="24"/>
        </w:rPr>
        <w:t xml:space="preserve"> cu carbonaţi sub 40% (între 14 – 40%), prezente sub 25 cm adâncime ai profilului.</w:t>
      </w:r>
    </w:p>
    <w:p w14:paraId="737B4B08" w14:textId="77777777" w:rsidR="002924FF" w:rsidRPr="00B24C13"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5BFA60A6"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 – MM</w:t>
      </w:r>
    </w:p>
    <w:p w14:paraId="2F5AAC21" w14:textId="77777777" w:rsidR="002924F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057CB8">
        <w:rPr>
          <w:rFonts w:ascii="Times New Roman" w:eastAsiaTheme="minorEastAsia" w:hAnsi="Times New Roman" w:cs="Times New Roman"/>
          <w:b/>
          <w:i/>
          <w:iCs/>
          <w:sz w:val="24"/>
          <w:szCs w:val="24"/>
          <w:lang w:val="ro-RO"/>
        </w:rPr>
        <w:t>oziom ar</w:t>
      </w:r>
      <w:r>
        <w:rPr>
          <w:rFonts w:ascii="Times New Roman" w:eastAsiaTheme="minorEastAsia" w:hAnsi="Times New Roman" w:cs="Times New Roman"/>
          <w:b/>
          <w:i/>
          <w:iCs/>
          <w:sz w:val="24"/>
          <w:szCs w:val="24"/>
          <w:lang w:val="ro-RO"/>
        </w:rPr>
        <w:t>gic salinic cernic (FZ ar.sc.ce</w:t>
      </w:r>
      <w:r w:rsidRPr="00057CB8">
        <w:rPr>
          <w:rFonts w:ascii="Times New Roman" w:eastAsiaTheme="minorEastAsia" w:hAnsi="Times New Roman" w:cs="Times New Roman"/>
          <w:b/>
          <w:i/>
          <w:iCs/>
          <w:sz w:val="24"/>
          <w:szCs w:val="24"/>
          <w:lang w:val="ro-RO"/>
        </w:rPr>
        <w:t>)</w:t>
      </w:r>
    </w:p>
    <w:p w14:paraId="448A3013" w14:textId="0A981D63" w:rsidR="002924FF" w:rsidRPr="00F90357" w:rsidRDefault="002924FF" w:rsidP="002924FF">
      <w:pPr>
        <w:spacing w:after="0" w:line="360" w:lineRule="auto"/>
        <w:ind w:firstLine="360"/>
        <w:jc w:val="both"/>
        <w:rPr>
          <w:rStyle w:val="Bodytext285pt"/>
          <w:rFonts w:eastAsiaTheme="minorEastAsia"/>
          <w:b/>
          <w:i/>
          <w:iCs/>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CC7CB1">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w:t>
      </w:r>
      <w:r>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sidRPr="0049250E">
        <w:rPr>
          <w:rFonts w:ascii="Times New Roman" w:eastAsiaTheme="minorEastAsia" w:hAnsi="Times New Roman" w:cs="Times New Roman"/>
          <w:i/>
          <w:iCs/>
          <w:sz w:val="24"/>
          <w:szCs w:val="24"/>
          <w:lang w:val="ro-RO"/>
        </w:rPr>
        <w:t>.</w:t>
      </w:r>
    </w:p>
    <w:p w14:paraId="04632AB0" w14:textId="77777777" w:rsidR="002924FF" w:rsidRPr="00F90357" w:rsidRDefault="002924FF" w:rsidP="002924FF">
      <w:pPr>
        <w:spacing w:after="0" w:line="360" w:lineRule="auto"/>
        <w:ind w:firstLine="708"/>
        <w:jc w:val="both"/>
        <w:rPr>
          <w:rStyle w:val="Bodytext285pt"/>
          <w:rFonts w:eastAsiaTheme="minorEastAsia"/>
          <w:b/>
          <w:i/>
          <w:iCs/>
          <w:sz w:val="24"/>
          <w:szCs w:val="24"/>
        </w:rPr>
      </w:pPr>
      <w:r>
        <w:rPr>
          <w:rStyle w:val="Bodytext285pt"/>
          <w:rFonts w:eastAsia="Century Schoolbook"/>
          <w:i/>
          <w:sz w:val="24"/>
          <w:szCs w:val="24"/>
        </w:rPr>
        <w:lastRenderedPageBreak/>
        <w:t xml:space="preserv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14:paraId="6B6956FC" w14:textId="77777777" w:rsidR="002924FF" w:rsidRPr="00F90357"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33AF277"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7748EE1" w14:textId="08AC0DCC"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Btsa </w:t>
      </w:r>
      <m:oMath>
        <m:r>
          <m:rPr>
            <m:sty m:val="bi"/>
          </m:rPr>
          <w:rPr>
            <w:rFonts w:ascii="Cambria Math" w:eastAsiaTheme="minorEastAsia" w:hAnsi="Cambria Math" w:cs="Times New Roman"/>
            <w:sz w:val="24"/>
            <w:szCs w:val="24"/>
            <w:lang w:val="ro-RO"/>
          </w:rPr>
          <m:t>→</m:t>
        </m:r>
      </m:oMath>
      <w:r w:rsidR="00122894">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p>
    <w:p w14:paraId="5D9A2ACC" w14:textId="77777777" w:rsidR="002924FF" w:rsidRPr="00F90357"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F90357">
        <w:rPr>
          <w:rFonts w:ascii="Times New Roman" w:eastAsiaTheme="minorEastAsia" w:hAnsi="Times New Roman" w:cs="Times New Roman"/>
          <w:b/>
          <w:i/>
          <w:iCs/>
          <w:sz w:val="24"/>
          <w:szCs w:val="24"/>
          <w:lang w:val="ro-RO"/>
        </w:rPr>
        <w:t xml:space="preserve">oziom argic </w:t>
      </w:r>
      <w:r>
        <w:rPr>
          <w:rFonts w:ascii="Times New Roman" w:eastAsiaTheme="minorEastAsia" w:hAnsi="Times New Roman" w:cs="Times New Roman"/>
          <w:b/>
          <w:i/>
          <w:iCs/>
          <w:sz w:val="24"/>
          <w:szCs w:val="24"/>
          <w:lang w:val="ro-RO"/>
        </w:rPr>
        <w:t>sodic cernic (FZ ar.</w:t>
      </w:r>
      <w:r w:rsidRPr="00F90357">
        <w:rPr>
          <w:rFonts w:ascii="Times New Roman" w:eastAsiaTheme="minorEastAsia" w:hAnsi="Times New Roman" w:cs="Times New Roman"/>
          <w:b/>
          <w:i/>
          <w:iCs/>
          <w:sz w:val="24"/>
          <w:szCs w:val="24"/>
          <w:lang w:val="ro-RO"/>
        </w:rPr>
        <w:t>ac</w:t>
      </w:r>
      <w:r>
        <w:rPr>
          <w:rFonts w:ascii="Times New Roman" w:eastAsiaTheme="minorEastAsia" w:hAnsi="Times New Roman" w:cs="Times New Roman"/>
          <w:b/>
          <w:i/>
          <w:iCs/>
          <w:sz w:val="24"/>
          <w:szCs w:val="24"/>
          <w:lang w:val="ro-RO"/>
        </w:rPr>
        <w:t>.ce</w:t>
      </w:r>
      <w:r w:rsidRPr="00F90357">
        <w:rPr>
          <w:rFonts w:ascii="Times New Roman" w:eastAsiaTheme="minorEastAsia" w:hAnsi="Times New Roman" w:cs="Times New Roman"/>
          <w:b/>
          <w:i/>
          <w:iCs/>
          <w:sz w:val="24"/>
          <w:szCs w:val="24"/>
          <w:lang w:val="ro-RO"/>
        </w:rPr>
        <w:t>)</w:t>
      </w:r>
    </w:p>
    <w:p w14:paraId="7E68C4DF" w14:textId="2299733D"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CC7CB1">
        <w:rPr>
          <w:rStyle w:val="Bodytext285pt"/>
          <w:rFonts w:eastAsia="Century Schoolbook"/>
          <w:i/>
          <w:sz w:val="24"/>
          <w:szCs w:val="24"/>
        </w:rPr>
        <w:t xml:space="preserve"> – </w:t>
      </w:r>
      <w:r w:rsidRPr="004E2BA8">
        <w:rPr>
          <w:rStyle w:val="Bodytext285pt"/>
          <w:rFonts w:eastAsia="Century Schoolbook"/>
          <w:i/>
          <w:sz w:val="24"/>
          <w:szCs w:val="24"/>
        </w:rPr>
        <w:t>15 cm) şi cel puţin pe fe</w:t>
      </w:r>
      <w:r>
        <w:rPr>
          <w:rStyle w:val="Bodytext285pt"/>
          <w:rFonts w:eastAsia="Century Schoolbook"/>
          <w:i/>
          <w:sz w:val="24"/>
          <w:szCs w:val="24"/>
        </w:rPr>
        <w:t xml:space="preserve">ţele agregatelor structurale,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Prezintă orizont ac (hiponatric) în intervalul 0 – 100 cm sau orizont na (natric) în intervalul 50 – 100 cm.</w:t>
      </w:r>
    </w:p>
    <w:p w14:paraId="1455AD61" w14:textId="77777777" w:rsidR="002924FF" w:rsidRPr="00F90357"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35E91A36"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A9F5764"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5DE885FF" w14:textId="77777777" w:rsidR="002924FF" w:rsidRDefault="002924FF" w:rsidP="001C5FA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AD00D1">
        <w:rPr>
          <w:rFonts w:ascii="Times New Roman" w:eastAsiaTheme="minorEastAsia" w:hAnsi="Times New Roman" w:cs="Times New Roman"/>
          <w:b/>
          <w:i/>
          <w:iCs/>
          <w:sz w:val="24"/>
          <w:szCs w:val="24"/>
          <w:lang w:val="ro-RO"/>
        </w:rPr>
        <w:t>na</w:t>
      </w:r>
    </w:p>
    <w:p w14:paraId="3C696C57" w14:textId="77777777" w:rsidR="002924FF" w:rsidRPr="00F90357"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F90357">
        <w:rPr>
          <w:rFonts w:ascii="Times New Roman" w:eastAsiaTheme="minorEastAsia" w:hAnsi="Times New Roman" w:cs="Times New Roman"/>
          <w:b/>
          <w:i/>
          <w:iCs/>
          <w:sz w:val="24"/>
          <w:szCs w:val="24"/>
          <w:lang w:val="ro-RO"/>
        </w:rPr>
        <w:t xml:space="preserve">oziom argic </w:t>
      </w:r>
      <w:r>
        <w:rPr>
          <w:rFonts w:ascii="Times New Roman" w:eastAsiaTheme="minorEastAsia" w:hAnsi="Times New Roman" w:cs="Times New Roman"/>
          <w:b/>
          <w:i/>
          <w:iCs/>
          <w:sz w:val="24"/>
          <w:szCs w:val="24"/>
          <w:lang w:val="ro-RO"/>
        </w:rPr>
        <w:t>stagnic cernic (FZ ar.</w:t>
      </w:r>
      <w:r w:rsidRPr="00F90357">
        <w:rPr>
          <w:rFonts w:ascii="Times New Roman" w:eastAsiaTheme="minorEastAsia" w:hAnsi="Times New Roman" w:cs="Times New Roman"/>
          <w:b/>
          <w:i/>
          <w:iCs/>
          <w:sz w:val="24"/>
          <w:szCs w:val="24"/>
          <w:lang w:val="ro-RO"/>
        </w:rPr>
        <w:t>st</w:t>
      </w:r>
      <w:r>
        <w:rPr>
          <w:rFonts w:ascii="Times New Roman" w:eastAsiaTheme="minorEastAsia" w:hAnsi="Times New Roman" w:cs="Times New Roman"/>
          <w:b/>
          <w:i/>
          <w:iCs/>
          <w:sz w:val="24"/>
          <w:szCs w:val="24"/>
          <w:lang w:val="ro-RO"/>
        </w:rPr>
        <w:t>.ce</w:t>
      </w:r>
      <w:r w:rsidRPr="00F90357">
        <w:rPr>
          <w:rFonts w:ascii="Times New Roman" w:eastAsiaTheme="minorEastAsia" w:hAnsi="Times New Roman" w:cs="Times New Roman"/>
          <w:b/>
          <w:i/>
          <w:iCs/>
          <w:sz w:val="24"/>
          <w:szCs w:val="24"/>
          <w:lang w:val="ro-RO"/>
        </w:rPr>
        <w:t>)</w:t>
      </w:r>
    </w:p>
    <w:p w14:paraId="336E243E" w14:textId="01D7EFA4" w:rsidR="002924FF" w:rsidRDefault="002924FF" w:rsidP="002924FF">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CC7CB1">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w:t>
      </w:r>
      <w:r>
        <w:rPr>
          <w:rStyle w:val="Bodytext285pt"/>
          <w:rFonts w:eastAsia="Century Schoolbook"/>
          <w:i/>
          <w:sz w:val="24"/>
          <w:szCs w:val="24"/>
        </w:rPr>
        <w:t>, orizont stagnogleic (W) începând în 50 – 100 cm sau orizont stagnogleizat (w) începând în 0 – 100 cm.</w:t>
      </w:r>
    </w:p>
    <w:p w14:paraId="237121D0" w14:textId="3AFCEF8A" w:rsidR="002924FF" w:rsidRDefault="002924FF" w:rsidP="002924FF">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 xml:space="preserve">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00CC7CB1">
        <w:rPr>
          <w:rStyle w:val="Bodytext285pt"/>
          <w:rFonts w:eastAsia="Century Schoolbook"/>
          <w:i/>
          <w:sz w:val="24"/>
          <w:szCs w:val="24"/>
        </w:rPr>
        <w:t>.</w:t>
      </w:r>
    </w:p>
    <w:p w14:paraId="462AE062" w14:textId="77777777" w:rsidR="002924FF" w:rsidRPr="00BD4BA0"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75EEF5CD"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6B58B062"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47383A2"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1E8DA436" w14:textId="77777777" w:rsidR="002924F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BD4BA0">
        <w:rPr>
          <w:rFonts w:ascii="Times New Roman" w:eastAsiaTheme="minorEastAsia" w:hAnsi="Times New Roman" w:cs="Times New Roman"/>
          <w:b/>
          <w:i/>
          <w:iCs/>
          <w:sz w:val="24"/>
          <w:szCs w:val="24"/>
          <w:lang w:val="ro-RO"/>
        </w:rPr>
        <w:t xml:space="preserve">oziom argic </w:t>
      </w:r>
      <w:r>
        <w:rPr>
          <w:rFonts w:ascii="Times New Roman" w:eastAsiaTheme="minorEastAsia" w:hAnsi="Times New Roman" w:cs="Times New Roman"/>
          <w:b/>
          <w:i/>
          <w:iCs/>
          <w:sz w:val="24"/>
          <w:szCs w:val="24"/>
          <w:lang w:val="ro-RO"/>
        </w:rPr>
        <w:t>vertic cernic (FZ ar.vs.ce</w:t>
      </w:r>
      <w:r w:rsidRPr="00BD4BA0">
        <w:rPr>
          <w:rFonts w:ascii="Times New Roman" w:eastAsiaTheme="minorEastAsia" w:hAnsi="Times New Roman" w:cs="Times New Roman"/>
          <w:b/>
          <w:i/>
          <w:iCs/>
          <w:sz w:val="24"/>
          <w:szCs w:val="24"/>
          <w:lang w:val="ro-RO"/>
        </w:rPr>
        <w:t>)</w:t>
      </w:r>
    </w:p>
    <w:p w14:paraId="3AE17499" w14:textId="34218F7D" w:rsidR="002924FF" w:rsidRDefault="002924FF" w:rsidP="002924FF">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D2396C">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w:t>
      </w:r>
      <w:r>
        <w:rPr>
          <w:rStyle w:val="Bodytext285pt"/>
          <w:rFonts w:eastAsia="Century Schoolbook"/>
          <w:i/>
          <w:sz w:val="24"/>
          <w:szCs w:val="24"/>
        </w:rPr>
        <w:t>,</w:t>
      </w:r>
      <w:r w:rsidRPr="00FB1F01">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adâncime,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p>
    <w:p w14:paraId="7642E845"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7FD5A556"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234C143"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7CE70C44" w14:textId="77777777" w:rsidR="002924FF" w:rsidRPr="00451A0E"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451A0E">
        <w:rPr>
          <w:rFonts w:ascii="Times New Roman" w:eastAsiaTheme="minorEastAsia" w:hAnsi="Times New Roman" w:cs="Times New Roman"/>
          <w:b/>
          <w:i/>
          <w:iCs/>
          <w:sz w:val="24"/>
          <w:szCs w:val="24"/>
          <w:lang w:val="ro-RO"/>
        </w:rPr>
        <w:t>oziom argic vertic batigleic</w:t>
      </w:r>
      <w:r>
        <w:rPr>
          <w:rFonts w:ascii="Times New Roman" w:eastAsiaTheme="minorEastAsia" w:hAnsi="Times New Roman" w:cs="Times New Roman"/>
          <w:b/>
          <w:i/>
          <w:iCs/>
          <w:sz w:val="24"/>
          <w:szCs w:val="24"/>
          <w:lang w:val="ro-RO"/>
        </w:rPr>
        <w:t xml:space="preserve"> cernic (F</w:t>
      </w:r>
      <w:r w:rsidRPr="00451A0E">
        <w:rPr>
          <w:rFonts w:ascii="Times New Roman" w:eastAsiaTheme="minorEastAsia" w:hAnsi="Times New Roman" w:cs="Times New Roman"/>
          <w:b/>
          <w:i/>
          <w:iCs/>
          <w:sz w:val="24"/>
          <w:szCs w:val="24"/>
          <w:lang w:val="ro-RO"/>
        </w:rPr>
        <w:t>Z ar.vs.dg</w:t>
      </w:r>
      <w:r>
        <w:rPr>
          <w:rFonts w:ascii="Times New Roman" w:eastAsiaTheme="minorEastAsia" w:hAnsi="Times New Roman" w:cs="Times New Roman"/>
          <w:b/>
          <w:i/>
          <w:iCs/>
          <w:sz w:val="24"/>
          <w:szCs w:val="24"/>
          <w:lang w:val="ro-RO"/>
        </w:rPr>
        <w:t>.ce</w:t>
      </w:r>
      <w:r w:rsidRPr="00451A0E">
        <w:rPr>
          <w:rFonts w:ascii="Times New Roman" w:eastAsiaTheme="minorEastAsia" w:hAnsi="Times New Roman" w:cs="Times New Roman"/>
          <w:b/>
          <w:i/>
          <w:iCs/>
          <w:sz w:val="24"/>
          <w:szCs w:val="24"/>
          <w:lang w:val="ro-RO"/>
        </w:rPr>
        <w:t>)</w:t>
      </w:r>
    </w:p>
    <w:p w14:paraId="46CE803E" w14:textId="5680226A" w:rsidR="002924FF" w:rsidRPr="00BD4BA0" w:rsidRDefault="002924FF" w:rsidP="002924FF">
      <w:pPr>
        <w:spacing w:after="0" w:line="360" w:lineRule="auto"/>
        <w:ind w:firstLine="360"/>
        <w:jc w:val="both"/>
        <w:rPr>
          <w:rStyle w:val="Bodytext285pt"/>
          <w:rFonts w:eastAsiaTheme="minorEastAsia"/>
          <w:b/>
          <w:i/>
          <w:iCs/>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6A6161">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w:t>
      </w:r>
      <w:r>
        <w:rPr>
          <w:rFonts w:ascii="Times New Roman" w:eastAsiaTheme="minorEastAsia" w:hAnsi="Times New Roman" w:cs="Times New Roman"/>
          <w:bCs/>
          <w:i/>
          <w:iCs/>
          <w:sz w:val="24"/>
          <w:szCs w:val="24"/>
          <w:lang w:val="ro-RO"/>
        </w:rPr>
        <w:t xml:space="preserve">, </w:t>
      </w:r>
      <w:r w:rsidRPr="00BD4BA0">
        <w:rPr>
          <w:rStyle w:val="Bodytext285pt"/>
          <w:rFonts w:eastAsia="Century Schoolbook"/>
          <w:i/>
          <w:sz w:val="24"/>
          <w:szCs w:val="24"/>
        </w:rPr>
        <w:t>orizont contractilo-gonflant (z) situat de la baza orizontului Am şi 100 cm adâncime</w:t>
      </w:r>
      <w:r w:rsidRPr="00BD4BA0">
        <w:rPr>
          <w:rFonts w:ascii="Times New Roman" w:eastAsiaTheme="minorEastAsia" w:hAnsi="Times New Roman" w:cs="Times New Roman"/>
          <w:i/>
          <w:sz w:val="24"/>
          <w:szCs w:val="24"/>
          <w:lang w:val="ro-RO"/>
        </w:rPr>
        <w:t xml:space="preserve"> şi orizont gleic de reducere (Gr) începând în intervalul 100 </w:t>
      </w:r>
      <w:r w:rsidR="006A6161">
        <w:rPr>
          <w:rFonts w:ascii="Times New Roman" w:eastAsiaTheme="minorEastAsia" w:hAnsi="Times New Roman" w:cs="Times New Roman"/>
          <w:i/>
          <w:sz w:val="24"/>
          <w:szCs w:val="24"/>
          <w:lang w:val="ro-RO"/>
        </w:rPr>
        <w:t>–</w:t>
      </w:r>
      <w:r w:rsidRPr="00BD4BA0">
        <w:rPr>
          <w:rFonts w:ascii="Times New Roman" w:eastAsiaTheme="minorEastAsia" w:hAnsi="Times New Roman" w:cs="Times New Roman"/>
          <w:i/>
          <w:sz w:val="24"/>
          <w:szCs w:val="24"/>
          <w:lang w:val="ro-RO"/>
        </w:rPr>
        <w:t xml:space="preserve"> 200 cm adâncime ai profilului.</w:t>
      </w:r>
      <w:r>
        <w:rPr>
          <w:rFonts w:ascii="Times New Roman" w:eastAsiaTheme="minorEastAsia" w:hAnsi="Times New Roman" w:cs="Times New Roman"/>
          <w:i/>
          <w:sz w:val="24"/>
          <w:szCs w:val="24"/>
          <w:lang w:val="ro-RO"/>
        </w:rPr>
        <w:t xml:space="preserve">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p>
    <w:p w14:paraId="7B1AA7F5"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48AA4F40" w14:textId="77777777" w:rsidR="002924FF" w:rsidRPr="00E434DD"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Bty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Gr</w:t>
      </w:r>
    </w:p>
    <w:p w14:paraId="48AF1DCB" w14:textId="77777777" w:rsidR="002924FF" w:rsidRPr="00E434DD" w:rsidRDefault="002924FF" w:rsidP="002924FF">
      <w:pPr>
        <w:spacing w:after="0" w:line="360" w:lineRule="auto"/>
        <w:jc w:val="center"/>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CGr</w:t>
      </w:r>
    </w:p>
    <w:p w14:paraId="0116E2E5" w14:textId="77777777" w:rsidR="002924FF" w:rsidRPr="00E434DD" w:rsidRDefault="002924FF" w:rsidP="002924FF">
      <w:pPr>
        <w:spacing w:after="0" w:line="360" w:lineRule="auto"/>
        <w:jc w:val="center"/>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CzGox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Gr</w:t>
      </w:r>
    </w:p>
    <w:p w14:paraId="660B1F1D" w14:textId="77777777" w:rsidR="002924FF" w:rsidRPr="00E434DD" w:rsidRDefault="002924FF" w:rsidP="002924FF">
      <w:pPr>
        <w:spacing w:after="0" w:line="360" w:lineRule="auto"/>
        <w:jc w:val="center"/>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CzGr</w:t>
      </w:r>
    </w:p>
    <w:p w14:paraId="53B59704" w14:textId="77777777" w:rsidR="002924FF" w:rsidRPr="00513A05"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513A05">
        <w:rPr>
          <w:rFonts w:ascii="Times New Roman" w:eastAsiaTheme="minorEastAsia" w:hAnsi="Times New Roman" w:cs="Times New Roman"/>
          <w:b/>
          <w:i/>
          <w:iCs/>
          <w:sz w:val="24"/>
          <w:szCs w:val="24"/>
          <w:lang w:val="ro-RO"/>
        </w:rPr>
        <w:t>oziom argic vertic pararedzinic</w:t>
      </w:r>
      <w:r>
        <w:rPr>
          <w:rFonts w:ascii="Times New Roman" w:eastAsiaTheme="minorEastAsia" w:hAnsi="Times New Roman" w:cs="Times New Roman"/>
          <w:b/>
          <w:i/>
          <w:iCs/>
          <w:sz w:val="24"/>
          <w:szCs w:val="24"/>
          <w:lang w:val="ro-RO"/>
        </w:rPr>
        <w:t xml:space="preserve"> cernic (F</w:t>
      </w:r>
      <w:r w:rsidRPr="00513A05">
        <w:rPr>
          <w:rFonts w:ascii="Times New Roman" w:eastAsiaTheme="minorEastAsia" w:hAnsi="Times New Roman" w:cs="Times New Roman"/>
          <w:b/>
          <w:i/>
          <w:iCs/>
          <w:sz w:val="24"/>
          <w:szCs w:val="24"/>
          <w:lang w:val="ro-RO"/>
        </w:rPr>
        <w:t>Z ar.vs.pa</w:t>
      </w:r>
      <w:r>
        <w:rPr>
          <w:rFonts w:ascii="Times New Roman" w:eastAsiaTheme="minorEastAsia" w:hAnsi="Times New Roman" w:cs="Times New Roman"/>
          <w:b/>
          <w:i/>
          <w:iCs/>
          <w:sz w:val="24"/>
          <w:szCs w:val="24"/>
          <w:lang w:val="ro-RO"/>
        </w:rPr>
        <w:t>.ce</w:t>
      </w:r>
      <w:r w:rsidRPr="00513A05">
        <w:rPr>
          <w:rFonts w:ascii="Times New Roman" w:eastAsiaTheme="minorEastAsia" w:hAnsi="Times New Roman" w:cs="Times New Roman"/>
          <w:b/>
          <w:i/>
          <w:iCs/>
          <w:sz w:val="24"/>
          <w:szCs w:val="24"/>
          <w:lang w:val="ro-RO"/>
        </w:rPr>
        <w:t>)</w:t>
      </w:r>
    </w:p>
    <w:p w14:paraId="786F66F1" w14:textId="5A64A0E2" w:rsidR="002924FF" w:rsidRPr="00285512"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Pr>
          <w:rStyle w:val="Bodytext285pt"/>
          <w:rFonts w:eastAsia="Century Schoolbook"/>
          <w:i/>
          <w:sz w:val="24"/>
          <w:szCs w:val="24"/>
        </w:rPr>
        <w:t>,</w:t>
      </w:r>
      <w:r w:rsidRPr="004E2BA8">
        <w:rPr>
          <w:rStyle w:val="Bodytext285pt"/>
          <w:rFonts w:eastAsia="Century Schoolbook"/>
          <w:i/>
          <w:sz w:val="24"/>
          <w:szCs w:val="24"/>
        </w:rPr>
        <w:t xml:space="preserve"> 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46404D">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w:t>
      </w:r>
      <w:r>
        <w:rPr>
          <w:rStyle w:val="Bodytext285pt"/>
          <w:rFonts w:eastAsia="Century Schoolbook"/>
          <w:i/>
          <w:sz w:val="24"/>
          <w:szCs w:val="24"/>
        </w:rPr>
        <w:t xml:space="preserve">, orizont contractilo-gonflant (z) situat de la baza orizontului Am şi 100 cm adâncime,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w:t>
      </w:r>
      <w:r w:rsidR="0046404D">
        <w:rPr>
          <w:rStyle w:val="Bodytext285pt"/>
          <w:rFonts w:eastAsia="Century Schoolbook"/>
          <w:i/>
          <w:sz w:val="24"/>
          <w:szCs w:val="24"/>
        </w:rPr>
        <w:t>,</w:t>
      </w:r>
      <w:r w:rsidRPr="00285512">
        <w:rPr>
          <w:rStyle w:val="Bodytext285pt"/>
          <w:rFonts w:eastAsia="Century Schoolbook"/>
          <w:i/>
          <w:sz w:val="24"/>
          <w:szCs w:val="24"/>
        </w:rPr>
        <w:t xml:space="preserve"> cu carbonaţi sub 40% (între 14 – 40%), prezente s</w:t>
      </w:r>
      <w:r>
        <w:rPr>
          <w:rStyle w:val="Bodytext285pt"/>
          <w:rFonts w:eastAsia="Century Schoolbook"/>
          <w:i/>
          <w:sz w:val="24"/>
          <w:szCs w:val="24"/>
        </w:rPr>
        <w:t xml:space="preserve">ub 25 cm adâncime ai profilului.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r w:rsidR="0046404D">
        <w:rPr>
          <w:rFonts w:ascii="Times New Roman" w:eastAsiaTheme="minorEastAsia" w:hAnsi="Times New Roman" w:cs="Times New Roman"/>
          <w:bCs/>
          <w:i/>
          <w:iCs/>
          <w:sz w:val="24"/>
          <w:szCs w:val="24"/>
          <w:lang w:val="ro-RO"/>
        </w:rPr>
        <w:t>.</w:t>
      </w:r>
    </w:p>
    <w:p w14:paraId="64CD1A5E" w14:textId="77777777" w:rsidR="002924FF" w:rsidRPr="00A35ED5"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A35ED5">
        <w:rPr>
          <w:rFonts w:ascii="Times New Roman" w:eastAsiaTheme="minorEastAsia" w:hAnsi="Times New Roman" w:cs="Times New Roman"/>
          <w:i/>
          <w:iCs/>
          <w:sz w:val="24"/>
          <w:szCs w:val="24"/>
          <w:lang w:val="ro-RO"/>
        </w:rPr>
        <w:t>Succesiune de orizonturi:</w:t>
      </w:r>
    </w:p>
    <w:p w14:paraId="2B797ADD" w14:textId="77777777" w:rsidR="002924FF" w:rsidRPr="00E434DD"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Cz – MM</w:t>
      </w:r>
    </w:p>
    <w:p w14:paraId="6E6B4DA5" w14:textId="77777777" w:rsidR="002924F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451A0E">
        <w:rPr>
          <w:rFonts w:ascii="Times New Roman" w:eastAsiaTheme="minorEastAsia" w:hAnsi="Times New Roman" w:cs="Times New Roman"/>
          <w:b/>
          <w:i/>
          <w:iCs/>
          <w:sz w:val="24"/>
          <w:szCs w:val="24"/>
          <w:lang w:val="ro-RO"/>
        </w:rPr>
        <w:t xml:space="preserve">oziom argic vertic </w:t>
      </w:r>
      <w:r>
        <w:rPr>
          <w:rFonts w:ascii="Times New Roman" w:eastAsiaTheme="minorEastAsia" w:hAnsi="Times New Roman" w:cs="Times New Roman"/>
          <w:b/>
          <w:i/>
          <w:iCs/>
          <w:sz w:val="24"/>
          <w:szCs w:val="24"/>
          <w:lang w:val="ro-RO"/>
        </w:rPr>
        <w:t>salinic cernic (F</w:t>
      </w:r>
      <w:r w:rsidRPr="00451A0E">
        <w:rPr>
          <w:rFonts w:ascii="Times New Roman" w:eastAsiaTheme="minorEastAsia" w:hAnsi="Times New Roman" w:cs="Times New Roman"/>
          <w:b/>
          <w:i/>
          <w:iCs/>
          <w:sz w:val="24"/>
          <w:szCs w:val="24"/>
          <w:lang w:val="ro-RO"/>
        </w:rPr>
        <w:t>Z ar.vs.</w:t>
      </w:r>
      <w:r>
        <w:rPr>
          <w:rFonts w:ascii="Times New Roman" w:eastAsiaTheme="minorEastAsia" w:hAnsi="Times New Roman" w:cs="Times New Roman"/>
          <w:b/>
          <w:i/>
          <w:iCs/>
          <w:sz w:val="24"/>
          <w:szCs w:val="24"/>
          <w:lang w:val="ro-RO"/>
        </w:rPr>
        <w:t>sc.ce</w:t>
      </w:r>
      <w:r w:rsidRPr="00451A0E">
        <w:rPr>
          <w:rFonts w:ascii="Times New Roman" w:eastAsiaTheme="minorEastAsia" w:hAnsi="Times New Roman" w:cs="Times New Roman"/>
          <w:b/>
          <w:i/>
          <w:iCs/>
          <w:sz w:val="24"/>
          <w:szCs w:val="24"/>
          <w:lang w:val="ro-RO"/>
        </w:rPr>
        <w:t>)</w:t>
      </w:r>
    </w:p>
    <w:p w14:paraId="258E9938" w14:textId="36C8ED8F" w:rsidR="002924FF" w:rsidRPr="00A35ED5" w:rsidRDefault="002924FF" w:rsidP="002924FF">
      <w:pPr>
        <w:spacing w:after="0" w:line="360" w:lineRule="auto"/>
        <w:ind w:firstLine="360"/>
        <w:jc w:val="both"/>
        <w:rPr>
          <w:rStyle w:val="Bodytext285pt"/>
          <w:rFonts w:eastAsiaTheme="minorEastAsia"/>
          <w:bCs/>
          <w:i/>
          <w:iCs/>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w:t>
      </w:r>
      <w:r w:rsidR="00122894">
        <w:rPr>
          <w:rStyle w:val="Bodytext285pt"/>
          <w:rFonts w:eastAsia="Century Schoolbook"/>
          <w:i/>
          <w:sz w:val="24"/>
          <w:szCs w:val="24"/>
        </w:rPr>
        <w:t xml:space="preserve"> </w:t>
      </w:r>
      <w:r w:rsidRPr="004E2BA8">
        <w:rPr>
          <w:rStyle w:val="Bodytext285pt"/>
          <w:rFonts w:eastAsia="Century Schoolbook"/>
          <w:i/>
          <w:sz w:val="24"/>
          <w:szCs w:val="24"/>
        </w:rPr>
        <w:t>având culori cu crome şi valori sub 3,5 (la umed) cel puţin în partea superioară (pe cca 10</w:t>
      </w:r>
      <w:r w:rsidR="0046404D">
        <w:rPr>
          <w:rStyle w:val="Bodytext285pt"/>
          <w:rFonts w:eastAsia="Century Schoolbook"/>
          <w:i/>
          <w:sz w:val="24"/>
          <w:szCs w:val="24"/>
        </w:rPr>
        <w:t xml:space="preserve"> – </w:t>
      </w:r>
      <w:r w:rsidRPr="004E2BA8">
        <w:rPr>
          <w:rStyle w:val="Bodytext285pt"/>
          <w:rFonts w:eastAsia="Century Schoolbook"/>
          <w:i/>
          <w:sz w:val="24"/>
          <w:szCs w:val="24"/>
        </w:rPr>
        <w:t>15 cm) şi cel puţin pe feţele agregatelor structurale</w:t>
      </w:r>
      <w:r>
        <w:rPr>
          <w:rFonts w:ascii="Times New Roman" w:eastAsiaTheme="minorEastAsia" w:hAnsi="Times New Roman" w:cs="Times New Roman"/>
          <w:bCs/>
          <w:i/>
          <w:iCs/>
          <w:sz w:val="24"/>
          <w:szCs w:val="24"/>
          <w:lang w:val="ro-RO"/>
        </w:rPr>
        <w:t>,</w:t>
      </w:r>
      <w:r w:rsidRPr="00451A0E">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451A0E">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Cs/>
          <w:i/>
          <w:iCs/>
          <w:sz w:val="24"/>
          <w:szCs w:val="24"/>
          <w:lang w:val="ro-RO"/>
        </w:rPr>
        <w:t xml:space="preserv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p>
    <w:p w14:paraId="6A98D0EF" w14:textId="77777777" w:rsidR="002924FF" w:rsidRPr="00F90357"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039447A1"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6A8CA70E"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30F1AD70" w14:textId="554E48A9"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00122894">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p>
    <w:p w14:paraId="42976400" w14:textId="374660B3"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sidR="00122894">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Cz</w:t>
      </w:r>
    </w:p>
    <w:p w14:paraId="44E42453"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Csa sau Czsa</w:t>
      </w:r>
    </w:p>
    <w:p w14:paraId="7F525333" w14:textId="77777777" w:rsidR="002924FF" w:rsidRPr="00A30CEE"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A30CEE">
        <w:rPr>
          <w:rFonts w:ascii="Times New Roman" w:eastAsiaTheme="minorEastAsia" w:hAnsi="Times New Roman" w:cs="Times New Roman"/>
          <w:b/>
          <w:i/>
          <w:iCs/>
          <w:sz w:val="24"/>
          <w:szCs w:val="24"/>
          <w:lang w:val="ro-RO"/>
        </w:rPr>
        <w:t>oziom argic vertic sodic</w:t>
      </w:r>
      <w:r>
        <w:rPr>
          <w:rFonts w:ascii="Times New Roman" w:eastAsiaTheme="minorEastAsia" w:hAnsi="Times New Roman" w:cs="Times New Roman"/>
          <w:b/>
          <w:i/>
          <w:iCs/>
          <w:sz w:val="24"/>
          <w:szCs w:val="24"/>
          <w:lang w:val="ro-RO"/>
        </w:rPr>
        <w:t xml:space="preserve"> cernic (F</w:t>
      </w:r>
      <w:r w:rsidRPr="00A30CEE">
        <w:rPr>
          <w:rFonts w:ascii="Times New Roman" w:eastAsiaTheme="minorEastAsia" w:hAnsi="Times New Roman" w:cs="Times New Roman"/>
          <w:b/>
          <w:i/>
          <w:iCs/>
          <w:sz w:val="24"/>
          <w:szCs w:val="24"/>
          <w:lang w:val="ro-RO"/>
        </w:rPr>
        <w:t>Z ar.vs.ac</w:t>
      </w:r>
      <w:r>
        <w:rPr>
          <w:rFonts w:ascii="Times New Roman" w:eastAsiaTheme="minorEastAsia" w:hAnsi="Times New Roman" w:cs="Times New Roman"/>
          <w:b/>
          <w:i/>
          <w:iCs/>
          <w:sz w:val="24"/>
          <w:szCs w:val="24"/>
          <w:lang w:val="ro-RO"/>
        </w:rPr>
        <w:t>.ce</w:t>
      </w:r>
      <w:r w:rsidRPr="00A30CEE">
        <w:rPr>
          <w:rFonts w:ascii="Times New Roman" w:eastAsiaTheme="minorEastAsia" w:hAnsi="Times New Roman" w:cs="Times New Roman"/>
          <w:b/>
          <w:i/>
          <w:iCs/>
          <w:sz w:val="24"/>
          <w:szCs w:val="24"/>
          <w:lang w:val="ro-RO"/>
        </w:rPr>
        <w:t>)</w:t>
      </w:r>
    </w:p>
    <w:p w14:paraId="144EBD92" w14:textId="68ABC023"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w:t>
      </w:r>
      <w:r w:rsidR="003B2F66">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 Nu prezintă</w:t>
      </w:r>
      <w:r w:rsidR="00122894">
        <w:rPr>
          <w:rFonts w:ascii="Times New Roman" w:eastAsiaTheme="minorEastAsia" w:hAnsi="Times New Roman" w:cs="Times New Roman"/>
          <w:bCs/>
          <w:i/>
          <w:iCs/>
          <w:sz w:val="24"/>
          <w:szCs w:val="24"/>
          <w:lang w:val="ro-RO"/>
        </w:rPr>
        <w:t xml:space="preserve"> </w:t>
      </w:r>
      <w:r w:rsidRPr="001E0DCE">
        <w:rPr>
          <w:rStyle w:val="Bodytext285pt"/>
          <w:rFonts w:eastAsia="Century Schoolbook"/>
          <w:i/>
          <w:sz w:val="24"/>
          <w:szCs w:val="24"/>
        </w:rPr>
        <w:t>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14:paraId="2BCB4F33"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31AA241B"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Cac </w:t>
      </w:r>
      <w:r w:rsidRPr="0049250E">
        <w:rPr>
          <w:rFonts w:ascii="Times New Roman" w:eastAsiaTheme="minorEastAsia" w:hAnsi="Times New Roman" w:cs="Times New Roman"/>
          <w:iCs/>
          <w:sz w:val="24"/>
          <w:szCs w:val="24"/>
          <w:lang w:val="ro-RO"/>
        </w:rPr>
        <w:t>sau</w:t>
      </w:r>
      <w:r w:rsidRPr="00CE17A6">
        <w:rPr>
          <w:rFonts w:ascii="Times New Roman" w:eastAsiaTheme="minorEastAsia" w:hAnsi="Times New Roman" w:cs="Times New Roman"/>
          <w:b/>
          <w:i/>
          <w:iCs/>
          <w:sz w:val="24"/>
          <w:szCs w:val="24"/>
          <w:lang w:val="ro-RO"/>
        </w:rPr>
        <w:t xml:space="preserve"> Czac</w:t>
      </w:r>
    </w:p>
    <w:p w14:paraId="6737EBB5"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 xml:space="preserve">ac </w:t>
      </w:r>
      <w:r w:rsidRPr="0049250E">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Czac</w:t>
      </w:r>
    </w:p>
    <w:p w14:paraId="675A7F07"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na</w:t>
      </w:r>
      <w:r>
        <w:rPr>
          <w:rFonts w:ascii="Times New Roman" w:eastAsiaTheme="minorEastAsia" w:hAnsi="Times New Roman" w:cs="Times New Roman"/>
          <w:b/>
          <w:i/>
          <w:iCs/>
          <w:sz w:val="24"/>
          <w:szCs w:val="24"/>
          <w:lang w:val="ro-RO"/>
        </w:rPr>
        <w:t xml:space="preserve"> </w:t>
      </w:r>
      <w:r w:rsidRPr="0049250E">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Czac</w:t>
      </w:r>
    </w:p>
    <w:p w14:paraId="15C82E8D" w14:textId="77777777" w:rsidR="002924FF" w:rsidRPr="00A30CEE"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A30CEE">
        <w:rPr>
          <w:rFonts w:ascii="Times New Roman" w:eastAsiaTheme="minorEastAsia" w:hAnsi="Times New Roman" w:cs="Times New Roman"/>
          <w:b/>
          <w:i/>
          <w:iCs/>
          <w:sz w:val="24"/>
          <w:szCs w:val="24"/>
          <w:lang w:val="ro-RO"/>
        </w:rPr>
        <w:t>oziom argic vertic stagnic</w:t>
      </w:r>
      <w:r>
        <w:rPr>
          <w:rFonts w:ascii="Times New Roman" w:eastAsiaTheme="minorEastAsia" w:hAnsi="Times New Roman" w:cs="Times New Roman"/>
          <w:b/>
          <w:i/>
          <w:iCs/>
          <w:sz w:val="24"/>
          <w:szCs w:val="24"/>
          <w:lang w:val="ro-RO"/>
        </w:rPr>
        <w:t xml:space="preserve"> cernic (F</w:t>
      </w:r>
      <w:r w:rsidRPr="00A30CEE">
        <w:rPr>
          <w:rFonts w:ascii="Times New Roman" w:eastAsiaTheme="minorEastAsia" w:hAnsi="Times New Roman" w:cs="Times New Roman"/>
          <w:b/>
          <w:i/>
          <w:iCs/>
          <w:sz w:val="24"/>
          <w:szCs w:val="24"/>
          <w:lang w:val="ro-RO"/>
        </w:rPr>
        <w:t>Z ar.vs.st</w:t>
      </w:r>
      <w:r>
        <w:rPr>
          <w:rFonts w:ascii="Times New Roman" w:eastAsiaTheme="minorEastAsia" w:hAnsi="Times New Roman" w:cs="Times New Roman"/>
          <w:b/>
          <w:i/>
          <w:iCs/>
          <w:sz w:val="24"/>
          <w:szCs w:val="24"/>
          <w:lang w:val="ro-RO"/>
        </w:rPr>
        <w:t>.ce</w:t>
      </w:r>
      <w:r w:rsidRPr="00A30CEE">
        <w:rPr>
          <w:rFonts w:ascii="Times New Roman" w:eastAsiaTheme="minorEastAsia" w:hAnsi="Times New Roman" w:cs="Times New Roman"/>
          <w:b/>
          <w:i/>
          <w:iCs/>
          <w:sz w:val="24"/>
          <w:szCs w:val="24"/>
          <w:lang w:val="ro-RO"/>
        </w:rPr>
        <w:t>)</w:t>
      </w:r>
    </w:p>
    <w:p w14:paraId="3BAE8621" w14:textId="5E84F2BC" w:rsidR="002924FF" w:rsidRPr="00A30CEE" w:rsidRDefault="002924FF" w:rsidP="002924FF">
      <w:pPr>
        <w:spacing w:after="0" w:line="360" w:lineRule="auto"/>
        <w:ind w:firstLine="360"/>
        <w:jc w:val="both"/>
        <w:rPr>
          <w:rStyle w:val="Bodytext285pt"/>
          <w:rFonts w:eastAsiaTheme="minorEastAsia"/>
          <w:b/>
          <w:i/>
          <w:iCs/>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w:t>
      </w:r>
      <w:r w:rsidR="003B2F66">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agregatelor structurale</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 Nu prezintă</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sidR="003B2F66">
        <w:rPr>
          <w:rStyle w:val="Bodytext285pt"/>
          <w:rFonts w:eastAsia="Century Schoolbook"/>
          <w:i/>
          <w:sz w:val="24"/>
          <w:szCs w:val="24"/>
        </w:rPr>
        <w:t>.</w:t>
      </w:r>
    </w:p>
    <w:p w14:paraId="315C6E97" w14:textId="77777777" w:rsidR="002924FF" w:rsidRPr="00BD4BA0"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420B5F16"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w:r w:rsidRPr="0049250E">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Cz</w:t>
      </w:r>
    </w:p>
    <w:p w14:paraId="494BACBA"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w:r w:rsidRPr="0049250E">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Cz</w:t>
      </w:r>
    </w:p>
    <w:p w14:paraId="772E3E53"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w:r w:rsidRPr="0049250E">
        <w:rPr>
          <w:rFonts w:ascii="Times New Roman" w:eastAsiaTheme="minorEastAsia" w:hAnsi="Times New Roman" w:cs="Times New Roman"/>
          <w:iCs/>
          <w:sz w:val="24"/>
          <w:szCs w:val="24"/>
          <w:lang w:val="ro-RO"/>
        </w:rPr>
        <w:t>sau</w:t>
      </w:r>
      <w:r>
        <w:rPr>
          <w:rFonts w:ascii="Times New Roman" w:eastAsiaTheme="minorEastAsia" w:hAnsi="Times New Roman" w:cs="Times New Roman"/>
          <w:b/>
          <w:i/>
          <w:iCs/>
          <w:sz w:val="24"/>
          <w:szCs w:val="24"/>
          <w:lang w:val="ro-RO"/>
        </w:rPr>
        <w:t xml:space="preserve"> Cz</w:t>
      </w:r>
    </w:p>
    <w:p w14:paraId="4419DF6D" w14:textId="77777777" w:rsidR="002924FF" w:rsidRPr="004E6904"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(FZ cm)</w:t>
      </w:r>
    </w:p>
    <w:p w14:paraId="2F9D3A61" w14:textId="38B46676" w:rsidR="002924FF" w:rsidRDefault="002924FF" w:rsidP="002924FF">
      <w:pPr>
        <w:ind w:firstLine="360"/>
        <w:jc w:val="both"/>
        <w:rPr>
          <w:rFonts w:ascii="Times New Roman" w:hAnsi="Times New Roman" w:cs="Times New Roman"/>
          <w:i/>
          <w:iCs/>
          <w:sz w:val="24"/>
          <w:szCs w:val="24"/>
        </w:rPr>
      </w:pPr>
      <w:r w:rsidRPr="007128A4">
        <w:rPr>
          <w:rFonts w:ascii="Times New Roman" w:hAnsi="Times New Roman" w:cs="Times New Roman"/>
          <w:i/>
          <w:iCs/>
          <w:sz w:val="24"/>
          <w:szCs w:val="24"/>
        </w:rPr>
        <w:lastRenderedPageBreak/>
        <w:t xml:space="preserve">Soluri </w:t>
      </w:r>
      <w:r w:rsidR="002A22BC">
        <w:rPr>
          <w:rFonts w:ascii="Times New Roman" w:hAnsi="Times New Roman" w:cs="Times New Roman"/>
          <w:i/>
          <w:iCs/>
          <w:sz w:val="24"/>
          <w:szCs w:val="24"/>
        </w:rPr>
        <w:t>cu</w:t>
      </w:r>
      <w:r w:rsidRPr="007128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7128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128A4">
        <w:rPr>
          <w:rFonts w:ascii="Times New Roman" w:hAnsi="Times New Roman" w:cs="Times New Roman"/>
          <w:i/>
          <w:iCs/>
          <w:sz w:val="24"/>
          <w:szCs w:val="24"/>
        </w:rPr>
        <w:t xml:space="preserve"> 5,5 uscat), </w:t>
      </w:r>
      <w:r>
        <w:rPr>
          <w:rFonts w:ascii="Times New Roman" w:hAnsi="Times New Roman" w:cs="Times New Roman"/>
          <w:i/>
          <w:iCs/>
          <w:sz w:val="24"/>
          <w:szCs w:val="24"/>
        </w:rPr>
        <w:t>orizont subiacent AC</w:t>
      </w:r>
      <w:r w:rsidRPr="007128A4">
        <w:rPr>
          <w:rFonts w:ascii="Times New Roman" w:hAnsi="Times New Roman" w:cs="Times New Roman"/>
          <w:i/>
          <w:iCs/>
          <w:sz w:val="24"/>
          <w:szCs w:val="24"/>
        </w:rPr>
        <w:t xml:space="preserve"> prezentând culori cu crome şi valori sub 3,5 (la umed) cel puţin în partea superioară (pe cca 10 </w:t>
      </w:r>
      <w:r w:rsidR="003B2F66">
        <w:rPr>
          <w:rFonts w:ascii="Times New Roman" w:hAnsi="Times New Roman" w:cs="Times New Roman"/>
          <w:i/>
          <w:iCs/>
          <w:sz w:val="24"/>
          <w:szCs w:val="24"/>
        </w:rPr>
        <w:t>–</w:t>
      </w:r>
      <w:r w:rsidRPr="007128A4">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w:t>
      </w:r>
      <w:r w:rsidR="003B2F66">
        <w:rPr>
          <w:rFonts w:ascii="Times New Roman" w:hAnsi="Times New Roman" w:cs="Times New Roman"/>
          <w:i/>
          <w:iCs/>
          <w:sz w:val="24"/>
          <w:szCs w:val="24"/>
        </w:rPr>
        <w:t>e</w:t>
      </w:r>
      <w:r>
        <w:rPr>
          <w:rFonts w:ascii="Times New Roman" w:hAnsi="Times New Roman" w:cs="Times New Roman"/>
          <w:i/>
          <w:iCs/>
          <w:sz w:val="24"/>
          <w:szCs w:val="24"/>
        </w:rPr>
        <w:t>.</w:t>
      </w:r>
    </w:p>
    <w:p w14:paraId="3DD576A7" w14:textId="46189973" w:rsidR="002924FF" w:rsidRPr="00D76260" w:rsidRDefault="002924FF" w:rsidP="002924FF">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7128A4">
        <w:rPr>
          <w:rFonts w:ascii="Times New Roman" w:hAnsi="Times New Roman" w:cs="Times New Roman"/>
          <w:i/>
          <w:iCs/>
          <w:sz w:val="24"/>
          <w:szCs w:val="24"/>
        </w:rPr>
        <w:t>Prezintă</w:t>
      </w:r>
      <w:r w:rsidRPr="007128A4">
        <w:rPr>
          <w:rStyle w:val="Bodytext285pt"/>
          <w:rFonts w:eastAsia="Century Schoolbook"/>
          <w:i/>
          <w:iCs/>
          <w:sz w:val="24"/>
          <w:szCs w:val="24"/>
        </w:rPr>
        <w:t xml:space="preserve"> pelicule organo-minerale în AC şi/sau diferenţă de culoare între starea umedă şi uscată </w:t>
      </w:r>
      <m:oMath>
        <m:r>
          <w:rPr>
            <w:rStyle w:val="Bodytext285pt"/>
            <w:rFonts w:ascii="Cambria Math" w:eastAsia="Century Schoolbook" w:hAnsi="Cambria Math"/>
            <w:sz w:val="24"/>
            <w:szCs w:val="24"/>
          </w:rPr>
          <m:t>≥</m:t>
        </m:r>
      </m:oMath>
      <w:r w:rsidRPr="007128A4">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w:t>
      </w:r>
      <w:r>
        <w:rPr>
          <w:rFonts w:ascii="Times New Roman" w:hAnsi="Times New Roman" w:cs="Times New Roman"/>
          <w:i/>
          <w:iCs/>
          <w:sz w:val="24"/>
          <w:szCs w:val="24"/>
        </w:rPr>
        <w:t xml:space="preserve"> Nu prezintă</w:t>
      </w:r>
      <w:r w:rsidR="00122894">
        <w:rPr>
          <w:rFonts w:ascii="Times New Roman" w:hAnsi="Times New Roman" w:cs="Times New Roman"/>
          <w:i/>
          <w:iCs/>
          <w:sz w:val="24"/>
          <w:szCs w:val="24"/>
        </w:rPr>
        <w:t xml:space="preserve"> </w:t>
      </w:r>
      <w:r w:rsidRPr="007128A4">
        <w:rPr>
          <w:rFonts w:ascii="Times New Roman" w:hAnsi="Times New Roman" w:cs="Times New Roman"/>
          <w:i/>
          <w:iCs/>
          <w:sz w:val="24"/>
          <w:szCs w:val="24"/>
        </w:rPr>
        <w:t>orizont Cca sau concentrări de carbonaţi secundari friabili în primii 125 cm. Sunt excluse solurile formate pe roci calcarifere sau material</w:t>
      </w:r>
      <w:r w:rsidR="00BB63FF">
        <w:rPr>
          <w:rFonts w:ascii="Times New Roman" w:hAnsi="Times New Roman" w:cs="Times New Roman"/>
          <w:i/>
          <w:iCs/>
          <w:sz w:val="24"/>
          <w:szCs w:val="24"/>
        </w:rPr>
        <w:t>e</w:t>
      </w:r>
      <w:r w:rsidRPr="007128A4">
        <w:rPr>
          <w:rFonts w:ascii="Times New Roman" w:hAnsi="Times New Roman" w:cs="Times New Roman"/>
          <w:i/>
          <w:iCs/>
          <w:sz w:val="24"/>
          <w:szCs w:val="24"/>
        </w:rPr>
        <w:t xml:space="preserve"> scheletice calcarifere (sk </w:t>
      </w:r>
      <m:oMath>
        <m:r>
          <w:rPr>
            <w:rFonts w:ascii="Cambria Math" w:hAnsi="Cambria Math" w:cs="Times New Roman"/>
            <w:sz w:val="24"/>
            <w:szCs w:val="24"/>
          </w:rPr>
          <m:t>&gt;</m:t>
        </m:r>
      </m:oMath>
      <w:r w:rsidRPr="007128A4">
        <w:rPr>
          <w:rFonts w:ascii="Times New Roman" w:eastAsiaTheme="minorEastAsia" w:hAnsi="Times New Roman" w:cs="Times New Roman"/>
          <w:i/>
          <w:iCs/>
          <w:sz w:val="24"/>
          <w:szCs w:val="24"/>
        </w:rPr>
        <w:t>50%) (MK)</w:t>
      </w:r>
      <w:r w:rsidRPr="007128A4">
        <w:rPr>
          <w:rFonts w:ascii="Times New Roman" w:hAnsi="Times New Roman" w:cs="Times New Roman"/>
          <w:i/>
          <w:iCs/>
          <w:sz w:val="24"/>
          <w:szCs w:val="24"/>
        </w:rPr>
        <w:t xml:space="preserve"> care apar între 25 </w:t>
      </w:r>
      <w:r w:rsidR="003B2F66">
        <w:rPr>
          <w:rFonts w:ascii="Times New Roman" w:hAnsi="Times New Roman" w:cs="Times New Roman"/>
          <w:i/>
          <w:iCs/>
          <w:sz w:val="24"/>
          <w:szCs w:val="24"/>
        </w:rPr>
        <w:t>–</w:t>
      </w:r>
      <w:r w:rsidRPr="007128A4">
        <w:rPr>
          <w:rFonts w:ascii="Times New Roman" w:hAnsi="Times New Roman" w:cs="Times New Roman"/>
          <w:i/>
          <w:iCs/>
          <w:sz w:val="24"/>
          <w:szCs w:val="24"/>
        </w:rPr>
        <w:t xml:space="preserve"> 75 cm (şi nu au carbonaţi secundari friabili – orizont km).</w:t>
      </w:r>
    </w:p>
    <w:p w14:paraId="4135AF39" w14:textId="77777777" w:rsidR="002924FF" w:rsidRPr="008E0755" w:rsidRDefault="002924FF" w:rsidP="002924FF">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14:paraId="438FED48" w14:textId="77777777" w:rsidR="002924FF" w:rsidRPr="003641DE"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038EB941" w14:textId="77777777" w:rsidR="002924FF" w:rsidRPr="004E6904"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argic (FZ cm.ar)</w:t>
      </w:r>
    </w:p>
    <w:p w14:paraId="15659AC7" w14:textId="5432DE7C" w:rsidR="002924FF" w:rsidRPr="007128A4" w:rsidRDefault="002924FF" w:rsidP="002924FF">
      <w:pPr>
        <w:ind w:firstLine="360"/>
        <w:jc w:val="both"/>
        <w:rPr>
          <w:rFonts w:ascii="Times New Roman" w:hAnsi="Times New Roman" w:cs="Times New Roman"/>
          <w:i/>
          <w:iCs/>
          <w:sz w:val="24"/>
          <w:szCs w:val="24"/>
        </w:rPr>
      </w:pPr>
      <w:r w:rsidRPr="007128A4">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7128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7128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128A4">
        <w:rPr>
          <w:rFonts w:ascii="Times New Roman" w:hAnsi="Times New Roman" w:cs="Times New Roman"/>
          <w:i/>
          <w:iCs/>
          <w:sz w:val="24"/>
          <w:szCs w:val="24"/>
        </w:rPr>
        <w:t xml:space="preserve"> 5,5 uscat), </w:t>
      </w:r>
      <w:r>
        <w:rPr>
          <w:rFonts w:ascii="Times New Roman" w:hAnsi="Times New Roman" w:cs="Times New Roman"/>
          <w:i/>
          <w:iCs/>
          <w:sz w:val="24"/>
          <w:szCs w:val="24"/>
        </w:rPr>
        <w:t>orizont subiacent Bt,</w:t>
      </w:r>
      <w:r w:rsidRPr="007128A4">
        <w:rPr>
          <w:rFonts w:ascii="Times New Roman" w:hAnsi="Times New Roman" w:cs="Times New Roman"/>
          <w:i/>
          <w:iCs/>
          <w:sz w:val="24"/>
          <w:szCs w:val="24"/>
        </w:rPr>
        <w:t xml:space="preserve"> prezentând culori cu crome şi valori sub 3,5 (la umed) cel puţin în partea superioară (pe cca 10 </w:t>
      </w:r>
      <w:r w:rsidR="003B2F66">
        <w:rPr>
          <w:rFonts w:ascii="Times New Roman" w:hAnsi="Times New Roman" w:cs="Times New Roman"/>
          <w:i/>
          <w:iCs/>
          <w:sz w:val="24"/>
          <w:szCs w:val="24"/>
        </w:rPr>
        <w:t>–</w:t>
      </w:r>
      <w:r w:rsidRPr="007128A4">
        <w:rPr>
          <w:rFonts w:ascii="Times New Roman" w:hAnsi="Times New Roman" w:cs="Times New Roman"/>
          <w:i/>
          <w:iCs/>
          <w:sz w:val="24"/>
          <w:szCs w:val="24"/>
        </w:rPr>
        <w:t xml:space="preserve"> 15 cm) şi cel puţin pe feţele agregatelor structural</w:t>
      </w:r>
      <w:r w:rsidR="003B2F66">
        <w:rPr>
          <w:rFonts w:ascii="Times New Roman" w:hAnsi="Times New Roman" w:cs="Times New Roman"/>
          <w:i/>
          <w:iCs/>
          <w:sz w:val="24"/>
          <w:szCs w:val="24"/>
        </w:rPr>
        <w:t>e</w:t>
      </w:r>
      <w:r w:rsidRPr="007128A4">
        <w:rPr>
          <w:rFonts w:ascii="Times New Roman" w:hAnsi="Times New Roman" w:cs="Times New Roman"/>
          <w:i/>
          <w:iCs/>
          <w:sz w:val="24"/>
          <w:szCs w:val="24"/>
        </w:rPr>
        <w:t xml:space="preserve">. </w:t>
      </w:r>
    </w:p>
    <w:p w14:paraId="75EF858D" w14:textId="6E8FD9EF" w:rsidR="002924FF" w:rsidRPr="007128A4" w:rsidRDefault="002924FF" w:rsidP="002924FF">
      <w:pPr>
        <w:ind w:firstLine="708"/>
        <w:jc w:val="both"/>
        <w:rPr>
          <w:rStyle w:val="Bodytext285pt"/>
          <w:rFonts w:eastAsia="Century Schoolbook"/>
          <w:i/>
          <w:iCs/>
          <w:sz w:val="24"/>
          <w:szCs w:val="24"/>
        </w:rPr>
      </w:pPr>
      <w:r w:rsidRPr="007128A4">
        <w:rPr>
          <w:rFonts w:ascii="Times New Roman" w:hAnsi="Times New Roman" w:cs="Times New Roman"/>
          <w:i/>
          <w:iCs/>
          <w:sz w:val="24"/>
          <w:szCs w:val="24"/>
        </w:rPr>
        <w:t>Prezintă</w:t>
      </w:r>
      <w:r w:rsidRPr="007128A4">
        <w:rPr>
          <w:rStyle w:val="Bodytext285pt"/>
          <w:rFonts w:eastAsia="Century Schoolbook"/>
          <w:i/>
          <w:iCs/>
          <w:sz w:val="24"/>
          <w:szCs w:val="24"/>
        </w:rPr>
        <w:t xml:space="preserve"> </w:t>
      </w:r>
      <w:r>
        <w:rPr>
          <w:rStyle w:val="Bodytext285pt"/>
          <w:rFonts w:eastAsia="Century Schoolbook"/>
          <w:i/>
          <w:iCs/>
          <w:sz w:val="24"/>
          <w:szCs w:val="24"/>
        </w:rPr>
        <w:t>pelicule organo-minerale în Bt</w:t>
      </w:r>
      <w:r w:rsidRPr="007128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7128A4">
        <w:rPr>
          <w:rStyle w:val="Bodytext285pt"/>
          <w:rFonts w:eastAsia="Century Schoolbook"/>
          <w:i/>
          <w:iCs/>
          <w:sz w:val="24"/>
          <w:szCs w:val="24"/>
        </w:rPr>
        <w:t>1,5 unităţi valoare sau valoare şi cromă la nivelul orizontului Am.</w:t>
      </w:r>
    </w:p>
    <w:p w14:paraId="00E37A72" w14:textId="1FA888E2" w:rsidR="002924FF" w:rsidRDefault="002924FF" w:rsidP="002924FF">
      <w:pPr>
        <w:ind w:firstLine="708"/>
        <w:jc w:val="both"/>
        <w:rPr>
          <w:rFonts w:ascii="Times New Roman" w:hAnsi="Times New Roman" w:cs="Times New Roman"/>
          <w:i/>
          <w:iCs/>
          <w:sz w:val="24"/>
          <w:szCs w:val="24"/>
        </w:rPr>
      </w:pPr>
      <w:r w:rsidRPr="007128A4">
        <w:rPr>
          <w:rFonts w:ascii="Times New Roman" w:hAnsi="Times New Roman" w:cs="Times New Roman"/>
          <w:i/>
          <w:iCs/>
          <w:sz w:val="24"/>
          <w:szCs w:val="24"/>
        </w:rPr>
        <w:t>Nu prezintă orizont Cca sau concentrări de carbonaţi secundari friabili în primii 125 cm.</w:t>
      </w:r>
    </w:p>
    <w:p w14:paraId="31DD2395" w14:textId="77777777" w:rsidR="002924FF" w:rsidRPr="003641DE" w:rsidRDefault="002924FF" w:rsidP="002924FF">
      <w:pPr>
        <w:ind w:firstLine="708"/>
        <w:jc w:val="both"/>
        <w:rPr>
          <w:rFonts w:ascii="Times New Roman" w:eastAsia="Century Schoolbook" w:hAnsi="Times New Roman" w:cs="Times New Roman"/>
          <w:i/>
          <w:color w:val="000000"/>
          <w:sz w:val="24"/>
          <w:szCs w:val="24"/>
          <w:shd w:val="clear" w:color="auto" w:fill="FFFFFF"/>
          <w:lang w:val="ro-RO" w:eastAsia="ro-RO" w:bidi="ro-RO"/>
        </w:rPr>
      </w:pPr>
      <w:r>
        <w:rPr>
          <w:rStyle w:val="Bodytext285pt"/>
          <w:rFonts w:eastAsia="Century Schoolbook"/>
          <w:i/>
          <w:sz w:val="24"/>
          <w:szCs w:val="24"/>
        </w:rPr>
        <w:t>Succesiune de orizonturi:</w:t>
      </w:r>
    </w:p>
    <w:p w14:paraId="0BAADF81"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54D04B5"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argic batigleic (FZ cm.ar.dg)</w:t>
      </w:r>
    </w:p>
    <w:p w14:paraId="66BA75B8" w14:textId="2A1878A9" w:rsidR="002924FF" w:rsidRDefault="002924FF" w:rsidP="002924FF">
      <w:pPr>
        <w:ind w:firstLine="360"/>
        <w:jc w:val="both"/>
        <w:rPr>
          <w:rFonts w:ascii="Times New Roman" w:eastAsiaTheme="minorEastAsia" w:hAnsi="Times New Roman" w:cs="Times New Roman"/>
          <w:i/>
          <w:sz w:val="24"/>
          <w:szCs w:val="24"/>
          <w:lang w:val="ro-RO"/>
        </w:rPr>
      </w:pPr>
      <w:r w:rsidRPr="007128A4">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7128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7128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128A4">
        <w:rPr>
          <w:rFonts w:ascii="Times New Roman" w:hAnsi="Times New Roman" w:cs="Times New Roman"/>
          <w:i/>
          <w:iCs/>
          <w:sz w:val="24"/>
          <w:szCs w:val="24"/>
        </w:rPr>
        <w:t xml:space="preserve"> 5,5 uscat), </w:t>
      </w:r>
      <w:r>
        <w:rPr>
          <w:rFonts w:ascii="Times New Roman" w:hAnsi="Times New Roman" w:cs="Times New Roman"/>
          <w:i/>
          <w:iCs/>
          <w:sz w:val="24"/>
          <w:szCs w:val="24"/>
        </w:rPr>
        <w:t>orizont subiacent Bt,</w:t>
      </w:r>
      <w:r w:rsidRPr="007128A4">
        <w:rPr>
          <w:rFonts w:ascii="Times New Roman" w:hAnsi="Times New Roman" w:cs="Times New Roman"/>
          <w:i/>
          <w:iCs/>
          <w:sz w:val="24"/>
          <w:szCs w:val="24"/>
        </w:rPr>
        <w:t xml:space="preserve"> prezentând culori cu crome şi valori sub 3,5 (la umed) cel puţin în partea superioară (pe cca </w:t>
      </w:r>
      <w:r w:rsidRPr="007128A4">
        <w:rPr>
          <w:rFonts w:ascii="Times New Roman" w:hAnsi="Times New Roman" w:cs="Times New Roman"/>
          <w:i/>
          <w:iCs/>
          <w:sz w:val="24"/>
          <w:szCs w:val="24"/>
        </w:rPr>
        <w:lastRenderedPageBreak/>
        <w:t xml:space="preserve">10 </w:t>
      </w:r>
      <w:r w:rsidR="00FA7AA1">
        <w:rPr>
          <w:rFonts w:ascii="Times New Roman" w:hAnsi="Times New Roman" w:cs="Times New Roman"/>
          <w:i/>
          <w:iCs/>
          <w:sz w:val="24"/>
          <w:szCs w:val="24"/>
        </w:rPr>
        <w:t>–</w:t>
      </w:r>
      <w:r w:rsidRPr="007128A4">
        <w:rPr>
          <w:rFonts w:ascii="Times New Roman" w:hAnsi="Times New Roman" w:cs="Times New Roman"/>
          <w:i/>
          <w:iCs/>
          <w:sz w:val="24"/>
          <w:szCs w:val="24"/>
        </w:rPr>
        <w:t xml:space="preserve"> 15 cm) şi cel puţin pe</w:t>
      </w:r>
      <w:r>
        <w:rPr>
          <w:rFonts w:ascii="Times New Roman" w:hAnsi="Times New Roman" w:cs="Times New Roman"/>
          <w:i/>
          <w:iCs/>
          <w:sz w:val="24"/>
          <w:szCs w:val="24"/>
        </w:rPr>
        <w:t xml:space="preserve"> feţele agregatelor structural</w:t>
      </w:r>
      <w:r w:rsidR="00FA7AA1">
        <w:rPr>
          <w:rFonts w:ascii="Times New Roman" w:hAnsi="Times New Roman" w:cs="Times New Roman"/>
          <w:i/>
          <w:iCs/>
          <w:sz w:val="24"/>
          <w:szCs w:val="24"/>
        </w:rPr>
        <w:t>e</w:t>
      </w:r>
      <w:r>
        <w:rPr>
          <w:rFonts w:ascii="Times New Roman" w:hAnsi="Times New Roman" w:cs="Times New Roman"/>
          <w:i/>
          <w:iCs/>
          <w:sz w:val="24"/>
          <w:szCs w:val="24"/>
        </w:rPr>
        <w:t>,</w:t>
      </w:r>
      <w:r w:rsidRPr="00585D22">
        <w:rPr>
          <w:rStyle w:val="Bodytext285pt"/>
          <w:rFonts w:eastAsia="Century Schoolbook"/>
          <w:i/>
          <w:iCs/>
          <w:sz w:val="24"/>
          <w:szCs w:val="24"/>
        </w:rPr>
        <w:t xml:space="preserve"> </w:t>
      </w:r>
      <w:r>
        <w:rPr>
          <w:rStyle w:val="Bodytext285pt"/>
          <w:rFonts w:eastAsia="Century Schoolbook"/>
          <w:i/>
          <w:iCs/>
          <w:sz w:val="24"/>
          <w:szCs w:val="24"/>
        </w:rPr>
        <w:t>pelicule organo-minerale în Bt</w:t>
      </w:r>
      <w:r w:rsidRPr="007128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7128A4">
        <w:rPr>
          <w:rStyle w:val="Bodytext285pt"/>
          <w:rFonts w:eastAsia="Century Schoolbook"/>
          <w:i/>
          <w:iCs/>
          <w:sz w:val="24"/>
          <w:szCs w:val="24"/>
        </w:rPr>
        <w:t xml:space="preserve">1,5 unităţi valoare sau valoare şi </w:t>
      </w:r>
      <w:r>
        <w:rPr>
          <w:rStyle w:val="Bodytext285pt"/>
          <w:rFonts w:eastAsia="Century Schoolbook"/>
          <w:i/>
          <w:iCs/>
          <w:sz w:val="24"/>
          <w:szCs w:val="24"/>
        </w:rPr>
        <w:t xml:space="preserve">cromă la nivelul orizontului Am,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 xml:space="preserve">ont gleic de reducere (Gr) începând în intervalul 100 </w:t>
      </w:r>
      <w:r w:rsidR="00FA7AA1">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xml:space="preserve">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00122894">
        <w:rPr>
          <w:rFonts w:ascii="Times New Roman" w:eastAsiaTheme="minorEastAsia" w:hAnsi="Times New Roman" w:cs="Times New Roman"/>
          <w:i/>
          <w:sz w:val="24"/>
          <w:szCs w:val="24"/>
          <w:lang w:val="ro-RO"/>
        </w:rPr>
        <w:t xml:space="preserve"> </w:t>
      </w:r>
    </w:p>
    <w:p w14:paraId="1A4313DD" w14:textId="77777777" w:rsidR="002924FF" w:rsidRPr="00585D22" w:rsidRDefault="002924FF" w:rsidP="002924FF">
      <w:pPr>
        <w:ind w:firstLine="708"/>
        <w:jc w:val="both"/>
        <w:rPr>
          <w:rFonts w:ascii="Times New Roman" w:eastAsia="Century Schoolbook" w:hAnsi="Times New Roman" w:cs="Times New Roman"/>
          <w:i/>
          <w:iCs/>
          <w:color w:val="000000"/>
          <w:sz w:val="24"/>
          <w:szCs w:val="24"/>
          <w:shd w:val="clear" w:color="auto" w:fill="FFFFFF"/>
          <w:lang w:val="ro-RO" w:eastAsia="ro-RO" w:bidi="ro-RO"/>
        </w:rPr>
      </w:pPr>
      <w:r w:rsidRPr="001E0DCE">
        <w:rPr>
          <w:rFonts w:ascii="Times New Roman" w:eastAsiaTheme="minorEastAsia" w:hAnsi="Times New Roman" w:cs="Times New Roman"/>
          <w:i/>
          <w:iCs/>
          <w:sz w:val="24"/>
          <w:szCs w:val="24"/>
          <w:lang w:val="ro-RO"/>
        </w:rPr>
        <w:t>Succesiune de orizonturi:</w:t>
      </w:r>
    </w:p>
    <w:p w14:paraId="1A5DB265" w14:textId="77777777" w:rsidR="002924FF" w:rsidRPr="00221590"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14:paraId="17918D82"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221590">
        <w:rPr>
          <w:rFonts w:ascii="Times New Roman" w:eastAsiaTheme="minorEastAsia" w:hAnsi="Times New Roman" w:cs="Times New Roman"/>
          <w:b/>
          <w:i/>
          <w:iCs/>
          <w:sz w:val="24"/>
          <w:szCs w:val="24"/>
          <w:lang w:val="ro-RO"/>
        </w:rPr>
        <w:t>Gr</w:t>
      </w:r>
    </w:p>
    <w:p w14:paraId="45EE6C46"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585D22">
        <w:rPr>
          <w:rFonts w:ascii="Times New Roman" w:eastAsiaTheme="minorEastAsia" w:hAnsi="Times New Roman" w:cs="Times New Roman"/>
          <w:b/>
          <w:i/>
          <w:iCs/>
          <w:sz w:val="24"/>
          <w:szCs w:val="24"/>
          <w:lang w:val="ro-RO"/>
        </w:rPr>
        <w:t>Faeoziom cernoziomoid argic pararendzinic (FZ cm.ar.pa)</w:t>
      </w:r>
    </w:p>
    <w:p w14:paraId="66BC8E2C" w14:textId="258619CB" w:rsidR="002924FF" w:rsidRPr="00CB676A" w:rsidRDefault="002924FF" w:rsidP="002924FF">
      <w:pPr>
        <w:ind w:firstLine="360"/>
        <w:jc w:val="both"/>
        <w:rPr>
          <w:rFonts w:ascii="Times New Roman" w:eastAsiaTheme="minorEastAsia" w:hAnsi="Times New Roman" w:cs="Times New Roman"/>
          <w:i/>
          <w:sz w:val="24"/>
          <w:szCs w:val="24"/>
          <w:lang w:val="ro-RO"/>
        </w:rPr>
      </w:pPr>
      <w:r w:rsidRPr="00585D22">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585D22">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585D22">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585D22">
        <w:rPr>
          <w:rFonts w:ascii="Times New Roman" w:hAnsi="Times New Roman" w:cs="Times New Roman"/>
          <w:i/>
          <w:iCs/>
          <w:sz w:val="24"/>
          <w:szCs w:val="24"/>
        </w:rPr>
        <w:t xml:space="preserve"> 5,5 uscat), orizont subiacent Bt, prezentând culori cu crome şi valori sub 3,5 (la umed) cel puţin în partea superioară (pe cca 10 </w:t>
      </w:r>
      <w:r w:rsidR="00504603">
        <w:rPr>
          <w:rFonts w:ascii="Times New Roman" w:hAnsi="Times New Roman" w:cs="Times New Roman"/>
          <w:i/>
          <w:iCs/>
          <w:sz w:val="24"/>
          <w:szCs w:val="24"/>
        </w:rPr>
        <w:t>–</w:t>
      </w:r>
      <w:r w:rsidRPr="00585D22">
        <w:rPr>
          <w:rFonts w:ascii="Times New Roman" w:hAnsi="Times New Roman" w:cs="Times New Roman"/>
          <w:i/>
          <w:iCs/>
          <w:sz w:val="24"/>
          <w:szCs w:val="24"/>
        </w:rPr>
        <w:t xml:space="preserve"> 15 cm) şi cel puţin pe feţele agregatelor structural</w:t>
      </w:r>
      <w:r w:rsidR="00812B33">
        <w:rPr>
          <w:rFonts w:ascii="Times New Roman" w:hAnsi="Times New Roman" w:cs="Times New Roman"/>
          <w:i/>
          <w:iCs/>
          <w:sz w:val="24"/>
          <w:szCs w:val="24"/>
        </w:rPr>
        <w:t>e</w:t>
      </w:r>
      <w:r w:rsidRPr="00585D22">
        <w:rPr>
          <w:rFonts w:ascii="Times New Roman" w:hAnsi="Times New Roman" w:cs="Times New Roman"/>
          <w:i/>
          <w:iCs/>
          <w:sz w:val="24"/>
          <w:szCs w:val="24"/>
        </w:rPr>
        <w:t>,</w:t>
      </w:r>
      <w:r w:rsidRPr="00585D22">
        <w:rPr>
          <w:rStyle w:val="Bodytext285pt"/>
          <w:rFonts w:eastAsia="Century Schoolbook"/>
          <w:i/>
          <w:iCs/>
          <w:sz w:val="24"/>
          <w:szCs w:val="24"/>
        </w:rPr>
        <w:t xml:space="preserve"> pelicule organo-minerale în Bt şi/sau diferenţă de culoare între starea umedă şi uscată </w:t>
      </w:r>
      <m:oMath>
        <m:r>
          <w:rPr>
            <w:rStyle w:val="Bodytext285pt"/>
            <w:rFonts w:ascii="Cambria Math" w:eastAsia="Century Schoolbook" w:hAnsi="Cambria Math"/>
            <w:sz w:val="24"/>
            <w:szCs w:val="24"/>
          </w:rPr>
          <m:t>≥</m:t>
        </m:r>
      </m:oMath>
      <w:r w:rsidRPr="00585D22">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b/>
          <w:i/>
          <w:iCs/>
          <w:sz w:val="24"/>
          <w:szCs w:val="24"/>
          <w:lang w:val="ro-RO"/>
        </w:rPr>
        <w:t xml:space="preserv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w:t>
      </w:r>
      <w:r w:rsidR="00504603">
        <w:rPr>
          <w:rStyle w:val="Bodytext285pt"/>
          <w:rFonts w:eastAsia="Century Schoolbook"/>
          <w:i/>
          <w:sz w:val="24"/>
          <w:szCs w:val="24"/>
        </w:rPr>
        <w:t>,</w:t>
      </w:r>
      <w:r w:rsidRPr="00285512">
        <w:rPr>
          <w:rStyle w:val="Bodytext285pt"/>
          <w:rFonts w:eastAsia="Century Schoolbook"/>
          <w:i/>
          <w:sz w:val="24"/>
          <w:szCs w:val="24"/>
        </w:rPr>
        <w:t xml:space="preserve"> cu carbonaţi sub 40% (între 14 – 40%), prezente sub 25 cm adâncime ai profilului.</w:t>
      </w:r>
      <w:r>
        <w:rPr>
          <w:rStyle w:val="Bodytext285pt"/>
          <w:rFonts w:eastAsia="Century Schoolbook"/>
          <w:i/>
          <w:sz w:val="24"/>
          <w:szCs w:val="24"/>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p>
    <w:p w14:paraId="6AA71888" w14:textId="77777777" w:rsidR="002924FF" w:rsidRPr="00585D22"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t>Succesiune de orizonturi:</w:t>
      </w:r>
    </w:p>
    <w:p w14:paraId="2764FE7D"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 – MM</w:t>
      </w:r>
    </w:p>
    <w:p w14:paraId="6883B628"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585D22">
        <w:rPr>
          <w:rFonts w:ascii="Times New Roman" w:eastAsiaTheme="minorEastAsia" w:hAnsi="Times New Roman" w:cs="Times New Roman"/>
          <w:b/>
          <w:i/>
          <w:iCs/>
          <w:sz w:val="24"/>
          <w:szCs w:val="24"/>
          <w:lang w:val="ro-RO"/>
        </w:rPr>
        <w:t>Faeoziom cernoziomoid argic</w:t>
      </w:r>
      <w:r>
        <w:rPr>
          <w:rFonts w:ascii="Times New Roman" w:eastAsiaTheme="minorEastAsia" w:hAnsi="Times New Roman" w:cs="Times New Roman"/>
          <w:b/>
          <w:i/>
          <w:iCs/>
          <w:sz w:val="24"/>
          <w:szCs w:val="24"/>
          <w:lang w:val="ro-RO"/>
        </w:rPr>
        <w:t xml:space="preserve"> stagnic (FZ cm.ar.st</w:t>
      </w:r>
      <w:r w:rsidRPr="00585D22">
        <w:rPr>
          <w:rFonts w:ascii="Times New Roman" w:eastAsiaTheme="minorEastAsia" w:hAnsi="Times New Roman" w:cs="Times New Roman"/>
          <w:b/>
          <w:i/>
          <w:iCs/>
          <w:sz w:val="24"/>
          <w:szCs w:val="24"/>
          <w:lang w:val="ro-RO"/>
        </w:rPr>
        <w:t>)</w:t>
      </w:r>
    </w:p>
    <w:p w14:paraId="1FF017F1" w14:textId="0DC87751" w:rsidR="002924FF" w:rsidRDefault="002924FF" w:rsidP="002924FF">
      <w:pPr>
        <w:ind w:firstLine="360"/>
        <w:jc w:val="both"/>
        <w:rPr>
          <w:rFonts w:ascii="Times New Roman" w:eastAsiaTheme="minorEastAsia" w:hAnsi="Times New Roman" w:cs="Times New Roman"/>
          <w:i/>
          <w:sz w:val="24"/>
          <w:szCs w:val="24"/>
          <w:lang w:val="ro-RO"/>
        </w:rPr>
      </w:pPr>
      <w:r w:rsidRPr="00CB676A">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CB676A">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CB676A">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CB676A">
        <w:rPr>
          <w:rFonts w:ascii="Times New Roman" w:hAnsi="Times New Roman" w:cs="Times New Roman"/>
          <w:i/>
          <w:iCs/>
          <w:sz w:val="24"/>
          <w:szCs w:val="24"/>
        </w:rPr>
        <w:t xml:space="preserve"> 5,5 uscat), orizont subiacent Bt, prezentând culori cu crome şi valori sub 3,5 (la umed) cel puţin în partea superioară (pe cca 10 </w:t>
      </w:r>
      <w:r w:rsidR="007D3BFB">
        <w:rPr>
          <w:rFonts w:ascii="Times New Roman" w:hAnsi="Times New Roman" w:cs="Times New Roman"/>
          <w:i/>
          <w:iCs/>
          <w:sz w:val="24"/>
          <w:szCs w:val="24"/>
        </w:rPr>
        <w:t>–</w:t>
      </w:r>
      <w:r w:rsidRPr="00CB676A">
        <w:rPr>
          <w:rFonts w:ascii="Times New Roman" w:hAnsi="Times New Roman" w:cs="Times New Roman"/>
          <w:i/>
          <w:iCs/>
          <w:sz w:val="24"/>
          <w:szCs w:val="24"/>
        </w:rPr>
        <w:t xml:space="preserve"> 15 cm) şi cel puţin pe feţele agregatelor structural</w:t>
      </w:r>
      <w:r w:rsidR="007D3BFB">
        <w:rPr>
          <w:rFonts w:ascii="Times New Roman" w:hAnsi="Times New Roman" w:cs="Times New Roman"/>
          <w:i/>
          <w:iCs/>
          <w:sz w:val="24"/>
          <w:szCs w:val="24"/>
        </w:rPr>
        <w:t>e</w:t>
      </w:r>
      <w:r w:rsidRPr="00CB676A">
        <w:rPr>
          <w:rFonts w:ascii="Times New Roman" w:hAnsi="Times New Roman" w:cs="Times New Roman"/>
          <w:i/>
          <w:iCs/>
          <w:sz w:val="24"/>
          <w:szCs w:val="24"/>
        </w:rPr>
        <w:t>,</w:t>
      </w:r>
      <w:r w:rsidRPr="00CB676A">
        <w:rPr>
          <w:rStyle w:val="Bodytext285pt"/>
          <w:rFonts w:eastAsia="Century Schoolbook"/>
          <w:i/>
          <w:iCs/>
          <w:sz w:val="24"/>
          <w:szCs w:val="24"/>
        </w:rPr>
        <w:t xml:space="preserve"> pelicule organo-minerale în Bt şi/sau diferenţă de culoare între starea umedă şi uscată </w:t>
      </w:r>
      <m:oMath>
        <m:r>
          <w:rPr>
            <w:rStyle w:val="Bodytext285pt"/>
            <w:rFonts w:ascii="Cambria Math" w:eastAsia="Century Schoolbook" w:hAnsi="Cambria Math"/>
            <w:sz w:val="24"/>
            <w:szCs w:val="24"/>
          </w:rPr>
          <m:t>≥</m:t>
        </m:r>
      </m:oMath>
      <w:r w:rsidRPr="00CB676A">
        <w:rPr>
          <w:rStyle w:val="Bodytext285pt"/>
          <w:rFonts w:eastAsia="Century Schoolbook"/>
          <w:i/>
          <w:iCs/>
          <w:sz w:val="24"/>
          <w:szCs w:val="24"/>
        </w:rPr>
        <w:t>1,5 unităţi valoare sau valoare şi cromă la nivelul orizontului Am,</w:t>
      </w:r>
      <w:r w:rsidRPr="00CB676A">
        <w:rPr>
          <w:rFonts w:ascii="Times New Roman" w:eastAsiaTheme="minorEastAsia" w:hAnsi="Times New Roman" w:cs="Times New Roman"/>
          <w:i/>
          <w:iCs/>
          <w:sz w:val="24"/>
          <w:szCs w:val="24"/>
          <w:lang w:val="ro-RO"/>
        </w:rPr>
        <w:t xml:space="preserve"> prezintă</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 xml:space="preserve">orizont stagnogleic (W) începând în 50 – 100 cm sau </w:t>
      </w:r>
      <w:r>
        <w:rPr>
          <w:rStyle w:val="Bodytext285pt"/>
          <w:rFonts w:eastAsia="Century Schoolbook"/>
          <w:i/>
          <w:sz w:val="24"/>
          <w:szCs w:val="24"/>
        </w:rPr>
        <w:lastRenderedPageBreak/>
        <w:t>orizont stagnogleizat (w) începând în 0 – 100 cm.</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p>
    <w:p w14:paraId="58D3323F"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t>Succesiune de orizonturi:</w:t>
      </w:r>
    </w:p>
    <w:p w14:paraId="393B6F7B"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8309E4C"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C359091" w14:textId="77777777" w:rsidR="002924FF" w:rsidRPr="00E43B14" w:rsidRDefault="002924FF" w:rsidP="002924F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6DF7E509"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585D22">
        <w:rPr>
          <w:rFonts w:ascii="Times New Roman" w:eastAsiaTheme="minorEastAsia" w:hAnsi="Times New Roman" w:cs="Times New Roman"/>
          <w:b/>
          <w:i/>
          <w:iCs/>
          <w:sz w:val="24"/>
          <w:szCs w:val="24"/>
          <w:lang w:val="ro-RO"/>
        </w:rPr>
        <w:t>Faeoziom cernoziomoid argic</w:t>
      </w:r>
      <w:r>
        <w:rPr>
          <w:rFonts w:ascii="Times New Roman" w:eastAsiaTheme="minorEastAsia" w:hAnsi="Times New Roman" w:cs="Times New Roman"/>
          <w:b/>
          <w:i/>
          <w:iCs/>
          <w:sz w:val="24"/>
          <w:szCs w:val="24"/>
          <w:lang w:val="ro-RO"/>
        </w:rPr>
        <w:t xml:space="preserve"> vertic (FZ cm.ar.vs</w:t>
      </w:r>
      <w:r w:rsidRPr="00585D22">
        <w:rPr>
          <w:rFonts w:ascii="Times New Roman" w:eastAsiaTheme="minorEastAsia" w:hAnsi="Times New Roman" w:cs="Times New Roman"/>
          <w:b/>
          <w:i/>
          <w:iCs/>
          <w:sz w:val="24"/>
          <w:szCs w:val="24"/>
          <w:lang w:val="ro-RO"/>
        </w:rPr>
        <w:t>)</w:t>
      </w:r>
    </w:p>
    <w:p w14:paraId="5A1A8CB8" w14:textId="7A2DAF87" w:rsidR="002924FF" w:rsidRDefault="002924FF" w:rsidP="002924FF">
      <w:pPr>
        <w:ind w:firstLine="360"/>
        <w:jc w:val="both"/>
        <w:rPr>
          <w:rFonts w:ascii="Times New Roman" w:eastAsiaTheme="minorEastAsia" w:hAnsi="Times New Roman" w:cs="Times New Roman"/>
          <w:i/>
          <w:sz w:val="24"/>
          <w:szCs w:val="24"/>
          <w:lang w:val="ro-RO"/>
        </w:rPr>
      </w:pPr>
      <w:r w:rsidRPr="00CB676A">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CB676A">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CB676A">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CB676A">
        <w:rPr>
          <w:rFonts w:ascii="Times New Roman" w:hAnsi="Times New Roman" w:cs="Times New Roman"/>
          <w:i/>
          <w:iCs/>
          <w:sz w:val="24"/>
          <w:szCs w:val="24"/>
        </w:rPr>
        <w:t xml:space="preserve"> 5,5 uscat), orizont subiacent Bt, prezentând culori cu crome şi valori sub 3,5 (la umed) cel puţin în partea superioară (pe cca 10 </w:t>
      </w:r>
      <w:r w:rsidR="007D3BFB">
        <w:rPr>
          <w:rFonts w:ascii="Times New Roman" w:hAnsi="Times New Roman" w:cs="Times New Roman"/>
          <w:i/>
          <w:iCs/>
          <w:sz w:val="24"/>
          <w:szCs w:val="24"/>
        </w:rPr>
        <w:t>–</w:t>
      </w:r>
      <w:r w:rsidRPr="00CB676A">
        <w:rPr>
          <w:rFonts w:ascii="Times New Roman" w:hAnsi="Times New Roman" w:cs="Times New Roman"/>
          <w:i/>
          <w:iCs/>
          <w:sz w:val="24"/>
          <w:szCs w:val="24"/>
        </w:rPr>
        <w:t xml:space="preserve"> 15 cm) şi cel puţin pe feţele agregatelor structural</w:t>
      </w:r>
      <w:r w:rsidR="007D3BFB">
        <w:rPr>
          <w:rFonts w:ascii="Times New Roman" w:hAnsi="Times New Roman" w:cs="Times New Roman"/>
          <w:i/>
          <w:iCs/>
          <w:sz w:val="24"/>
          <w:szCs w:val="24"/>
        </w:rPr>
        <w:t>e</w:t>
      </w:r>
      <w:r w:rsidRPr="00CB676A">
        <w:rPr>
          <w:rFonts w:ascii="Times New Roman" w:hAnsi="Times New Roman" w:cs="Times New Roman"/>
          <w:i/>
          <w:iCs/>
          <w:sz w:val="24"/>
          <w:szCs w:val="24"/>
        </w:rPr>
        <w:t>,</w:t>
      </w:r>
      <w:r w:rsidRPr="00CB676A">
        <w:rPr>
          <w:rStyle w:val="Bodytext285pt"/>
          <w:rFonts w:eastAsia="Century Schoolbook"/>
          <w:i/>
          <w:iCs/>
          <w:sz w:val="24"/>
          <w:szCs w:val="24"/>
        </w:rPr>
        <w:t xml:space="preserve"> pelicule organo-minerale în Bt şi/sau diferenţă de culoare între starea umedă şi uscată </w:t>
      </w:r>
      <m:oMath>
        <m:r>
          <w:rPr>
            <w:rStyle w:val="Bodytext285pt"/>
            <w:rFonts w:ascii="Cambria Math" w:eastAsia="Century Schoolbook" w:hAnsi="Cambria Math"/>
            <w:sz w:val="24"/>
            <w:szCs w:val="24"/>
          </w:rPr>
          <m:t>≥</m:t>
        </m:r>
      </m:oMath>
      <w:r w:rsidRPr="00CB676A">
        <w:rPr>
          <w:rStyle w:val="Bodytext285pt"/>
          <w:rFonts w:eastAsia="Century Schoolbook"/>
          <w:i/>
          <w:iCs/>
          <w:sz w:val="24"/>
          <w:szCs w:val="24"/>
        </w:rPr>
        <w:t>1,5 unităţi valoare sau valoare şi cromă la nivelul orizontului Am,</w:t>
      </w:r>
      <w:r w:rsidRPr="00CB676A">
        <w:rPr>
          <w:rFonts w:ascii="Times New Roman" w:eastAsiaTheme="minorEastAsia" w:hAnsi="Times New Roman" w:cs="Times New Roman"/>
          <w:i/>
          <w:iCs/>
          <w:sz w:val="24"/>
          <w:szCs w:val="24"/>
          <w:lang w:val="ro-RO"/>
        </w:rPr>
        <w:t xml:space="preserve"> prezintă</w:t>
      </w:r>
      <w:r>
        <w:rPr>
          <w:rFonts w:ascii="Times New Roman" w:eastAsiaTheme="minorEastAsia" w:hAnsi="Times New Roman" w:cs="Times New Roman"/>
          <w:b/>
          <w:i/>
          <w:iCs/>
          <w:sz w:val="24"/>
          <w:szCs w:val="24"/>
          <w:lang w:val="ro-RO"/>
        </w:rPr>
        <w:t xml:space="preserve"> </w:t>
      </w:r>
      <w:r w:rsidRPr="003A0631">
        <w:rPr>
          <w:rStyle w:val="Bodytext285pt"/>
          <w:rFonts w:eastAsia="Century Schoolbook"/>
          <w:i/>
          <w:iCs/>
          <w:sz w:val="24"/>
          <w:szCs w:val="24"/>
        </w:rPr>
        <w:t xml:space="preserve">orizont contractilo-gonflant (z) începând între baza orizontului Am şi 100 cm şi </w:t>
      </w:r>
      <w:r w:rsidRPr="003A0631">
        <w:rPr>
          <w:rFonts w:ascii="Times New Roman" w:eastAsiaTheme="minorEastAsia" w:hAnsi="Times New Roman" w:cs="Times New Roman"/>
          <w:i/>
          <w:iCs/>
          <w:sz w:val="24"/>
          <w:szCs w:val="24"/>
          <w:lang w:val="ro-RO"/>
        </w:rPr>
        <w:t>nu prezintă</w:t>
      </w:r>
      <w:r w:rsidRPr="003A0631">
        <w:rPr>
          <w:rFonts w:ascii="Times New Roman" w:hAnsi="Times New Roman" w:cs="Times New Roman"/>
          <w:i/>
          <w:iCs/>
          <w:sz w:val="24"/>
          <w:szCs w:val="24"/>
        </w:rPr>
        <w:t xml:space="preserve"> orizont Cca sau concentrări de carbonaţi secundari în primii 125 cm ai profilului</w:t>
      </w:r>
      <w:r>
        <w:rPr>
          <w:rFonts w:ascii="Times New Roman" w:hAnsi="Times New Roman" w:cs="Times New Roman"/>
          <w:i/>
          <w:iCs/>
          <w:sz w:val="24"/>
          <w:szCs w:val="24"/>
        </w:rPr>
        <w:t>.</w:t>
      </w:r>
      <w:r>
        <w:rPr>
          <w:rFonts w:ascii="Times New Roman" w:eastAsiaTheme="minorEastAsia" w:hAnsi="Times New Roman" w:cs="Times New Roman"/>
          <w:i/>
          <w:sz w:val="24"/>
          <w:szCs w:val="24"/>
          <w:lang w:val="ro-RO"/>
        </w:rPr>
        <w:t xml:space="preserve"> </w:t>
      </w:r>
    </w:p>
    <w:p w14:paraId="479551D3"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t>Succesiune de orizonturi:</w:t>
      </w:r>
    </w:p>
    <w:p w14:paraId="4670E378"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73D347EF" w14:textId="77777777" w:rsidR="002924FF" w:rsidRDefault="002924FF" w:rsidP="002924FF">
      <w:pPr>
        <w:spacing w:after="0" w:line="360" w:lineRule="auto"/>
        <w:jc w:val="center"/>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0B7B97C2"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cambic (FZ cm.ca</w:t>
      </w:r>
      <w:r w:rsidRPr="00585D22">
        <w:rPr>
          <w:rFonts w:ascii="Times New Roman" w:eastAsiaTheme="minorEastAsia" w:hAnsi="Times New Roman" w:cs="Times New Roman"/>
          <w:b/>
          <w:i/>
          <w:iCs/>
          <w:sz w:val="24"/>
          <w:szCs w:val="24"/>
          <w:lang w:val="ro-RO"/>
        </w:rPr>
        <w:t>)</w:t>
      </w:r>
    </w:p>
    <w:p w14:paraId="1F79B1BD" w14:textId="20DEC13A" w:rsidR="002924FF" w:rsidRDefault="002924FF" w:rsidP="002924FF">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DD5B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Bv</w:t>
      </w:r>
      <w:r w:rsidRPr="00DD5BA4">
        <w:rPr>
          <w:rFonts w:ascii="Times New Roman" w:hAnsi="Times New Roman" w:cs="Times New Roman"/>
          <w:i/>
          <w:iCs/>
          <w:sz w:val="24"/>
          <w:szCs w:val="24"/>
        </w:rPr>
        <w:t xml:space="preserve">, prezentând culori cu crome şi valori sub 3,5 (la umed) cel puţin în partea superioară (pe cca 10 </w:t>
      </w:r>
      <w:r w:rsidR="007D3BFB">
        <w:rPr>
          <w:rFonts w:ascii="Times New Roman" w:hAnsi="Times New Roman" w:cs="Times New Roman"/>
          <w:i/>
          <w:iCs/>
          <w:sz w:val="24"/>
          <w:szCs w:val="24"/>
        </w:rPr>
        <w:t>–</w:t>
      </w:r>
      <w:r w:rsidRPr="00DD5BA4">
        <w:rPr>
          <w:rFonts w:ascii="Times New Roman" w:hAnsi="Times New Roman" w:cs="Times New Roman"/>
          <w:i/>
          <w:iCs/>
          <w:sz w:val="24"/>
          <w:szCs w:val="24"/>
        </w:rPr>
        <w:t xml:space="preserve"> 15 cm) şi cel puţin pe feţele agregatelor structural</w:t>
      </w:r>
      <w:r w:rsidR="007D3BFB">
        <w:rPr>
          <w:rFonts w:ascii="Times New Roman" w:hAnsi="Times New Roman" w:cs="Times New Roman"/>
          <w:i/>
          <w:iCs/>
          <w:sz w:val="24"/>
          <w:szCs w:val="24"/>
        </w:rPr>
        <w:t>e</w:t>
      </w:r>
      <w:r w:rsidRPr="00DD5BA4">
        <w:rPr>
          <w:rFonts w:ascii="Times New Roman" w:hAnsi="Times New Roman" w:cs="Times New Roman"/>
          <w:i/>
          <w:iCs/>
          <w:sz w:val="24"/>
          <w:szCs w:val="24"/>
        </w:rPr>
        <w:t>,</w:t>
      </w:r>
      <w:r>
        <w:rPr>
          <w:rStyle w:val="Bodytext285pt"/>
          <w:rFonts w:eastAsia="Century Schoolbook"/>
          <w:i/>
          <w:iCs/>
          <w:sz w:val="24"/>
          <w:szCs w:val="24"/>
        </w:rPr>
        <w:t xml:space="preserve"> pelicule organo-minerale în Bv</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w:t>
      </w:r>
      <w:r w:rsidRPr="00DD5BA4">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p>
    <w:p w14:paraId="1AA46559"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t>Succesiune de orizonturi:</w:t>
      </w:r>
    </w:p>
    <w:p w14:paraId="2FD0B7F6" w14:textId="77777777" w:rsidR="002924FF" w:rsidRDefault="002924FF" w:rsidP="00DA144B">
      <w:pPr>
        <w:spacing w:after="0" w:line="360" w:lineRule="auto"/>
        <w:jc w:val="center"/>
        <w:outlineLvl w:val="0"/>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752E2DC8"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cambic batigleic (FZ cm.ca.dg</w:t>
      </w:r>
      <w:r w:rsidRPr="00585D22">
        <w:rPr>
          <w:rFonts w:ascii="Times New Roman" w:eastAsiaTheme="minorEastAsia" w:hAnsi="Times New Roman" w:cs="Times New Roman"/>
          <w:b/>
          <w:i/>
          <w:iCs/>
          <w:sz w:val="24"/>
          <w:szCs w:val="24"/>
          <w:lang w:val="ro-RO"/>
        </w:rPr>
        <w:t>)</w:t>
      </w:r>
    </w:p>
    <w:p w14:paraId="079F548F" w14:textId="7215DCE2" w:rsidR="002924FF" w:rsidRPr="00DD5BA4" w:rsidRDefault="002924FF" w:rsidP="002924FF">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DD5B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5,5 uscat), orizont subiacent Bv, prezentând culori cu crome şi valori sub 3,5 (la umed) cel puţin în partea superioară (pe cca 10 </w:t>
      </w:r>
      <w:r w:rsidR="00A26A7D">
        <w:rPr>
          <w:rFonts w:ascii="Times New Roman" w:hAnsi="Times New Roman" w:cs="Times New Roman"/>
          <w:i/>
          <w:iCs/>
          <w:sz w:val="24"/>
          <w:szCs w:val="24"/>
        </w:rPr>
        <w:t>–</w:t>
      </w:r>
      <w:r w:rsidRPr="00DD5BA4">
        <w:rPr>
          <w:rFonts w:ascii="Times New Roman" w:hAnsi="Times New Roman" w:cs="Times New Roman"/>
          <w:i/>
          <w:iCs/>
          <w:sz w:val="24"/>
          <w:szCs w:val="24"/>
        </w:rPr>
        <w:t xml:space="preserve"> 15 cm) şi cel puţin pe feţele agregatelor structural</w:t>
      </w:r>
      <w:r w:rsidR="00A26A7D">
        <w:rPr>
          <w:rFonts w:ascii="Times New Roman" w:hAnsi="Times New Roman" w:cs="Times New Roman"/>
          <w:i/>
          <w:iCs/>
          <w:sz w:val="24"/>
          <w:szCs w:val="24"/>
        </w:rPr>
        <w:t>e</w:t>
      </w:r>
      <w:r w:rsidRPr="00DD5BA4">
        <w:rPr>
          <w:rFonts w:ascii="Times New Roman" w:hAnsi="Times New Roman" w:cs="Times New Roman"/>
          <w:i/>
          <w:iCs/>
          <w:sz w:val="24"/>
          <w:szCs w:val="24"/>
        </w:rPr>
        <w:t>,</w:t>
      </w:r>
      <w:r w:rsidRPr="00DD5BA4">
        <w:rPr>
          <w:rStyle w:val="Bodytext285pt"/>
          <w:rFonts w:eastAsia="Century Schoolbook"/>
          <w:i/>
          <w:iCs/>
          <w:sz w:val="24"/>
          <w:szCs w:val="24"/>
        </w:rPr>
        <w:t xml:space="preserve"> pelicule organo-minerale în Bv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 xml:space="preserve">ont gleic de reducere (Gr) începând în intervalul 100 </w:t>
      </w:r>
      <w:r w:rsidR="00A26A7D">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xml:space="preserve"> </w:t>
      </w:r>
      <w:r w:rsidRPr="00DD5BA4">
        <w:rPr>
          <w:rFonts w:ascii="Times New Roman" w:eastAsiaTheme="minorEastAsia" w:hAnsi="Times New Roman" w:cs="Times New Roman"/>
          <w:i/>
          <w:sz w:val="24"/>
          <w:szCs w:val="24"/>
          <w:lang w:val="ro-RO"/>
        </w:rPr>
        <w:t>Nu prezintă</w:t>
      </w:r>
      <w:r w:rsidRPr="00DD5BA4">
        <w:rPr>
          <w:rStyle w:val="Bodytext285pt"/>
          <w:rFonts w:eastAsia="Century Schoolbook"/>
          <w:i/>
          <w:sz w:val="24"/>
          <w:szCs w:val="24"/>
        </w:rPr>
        <w:t xml:space="preserve"> orizont Cca sau concentrări de pudră friabilă de CaCO</w:t>
      </w:r>
      <w:r w:rsidRPr="00DD5BA4">
        <w:rPr>
          <w:rStyle w:val="Bodytext285pt"/>
          <w:rFonts w:eastAsia="Century Schoolbook"/>
          <w:i/>
          <w:sz w:val="24"/>
          <w:szCs w:val="24"/>
          <w:vertAlign w:val="subscript"/>
        </w:rPr>
        <w:t>3</w:t>
      </w:r>
      <w:r w:rsidRPr="00DD5BA4">
        <w:rPr>
          <w:rStyle w:val="Bodytext285pt"/>
          <w:rFonts w:eastAsia="Century Schoolbook"/>
          <w:i/>
          <w:sz w:val="24"/>
          <w:szCs w:val="24"/>
        </w:rPr>
        <w:t xml:space="preserve"> (carbonaţi secundari) în primii 125 cm</w:t>
      </w:r>
      <w:r w:rsidRPr="00DD5BA4">
        <w:rPr>
          <w:rFonts w:ascii="Times New Roman" w:eastAsiaTheme="minorEastAsia" w:hAnsi="Times New Roman" w:cs="Times New Roman"/>
          <w:i/>
          <w:sz w:val="24"/>
          <w:szCs w:val="24"/>
          <w:lang w:val="ro-RO"/>
        </w:rPr>
        <w:t>.</w:t>
      </w:r>
    </w:p>
    <w:p w14:paraId="067BB204"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5269028B" w14:textId="77777777" w:rsidR="002924FF" w:rsidRDefault="002924FF" w:rsidP="00DA144B">
      <w:pPr>
        <w:spacing w:after="0" w:line="360" w:lineRule="auto"/>
        <w:jc w:val="center"/>
        <w:outlineLvl w:val="0"/>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w:t>
      </w:r>
      <m:oMath>
        <m:r>
          <m:rPr>
            <m:sty m:val="bi"/>
          </m:rPr>
          <w:rPr>
            <w:rFonts w:ascii="Cambria Math" w:eastAsiaTheme="minorEastAsia" w:hAnsi="Cambria Math" w:cs="Times New Roman"/>
            <w:sz w:val="24"/>
            <w:szCs w:val="24"/>
            <w:lang w:val="ro-RO"/>
          </w:rPr>
          <m:t xml:space="preserve"> →</m:t>
        </m:r>
      </m:oMath>
      <w:r w:rsidRPr="007B75A8">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CGr</w:t>
      </w:r>
    </w:p>
    <w:p w14:paraId="21936617" w14:textId="77777777" w:rsidR="002924FF" w:rsidRDefault="002924FF" w:rsidP="002924FF">
      <w:pPr>
        <w:spacing w:after="0" w:line="360" w:lineRule="auto"/>
        <w:jc w:val="center"/>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w:t>
      </w:r>
      <m:oMath>
        <m:r>
          <m:rPr>
            <m:sty m:val="bi"/>
          </m:rPr>
          <w:rPr>
            <w:rFonts w:ascii="Cambria Math" w:eastAsiaTheme="minorEastAsia" w:hAnsi="Cambria Math" w:cs="Times New Roman"/>
            <w:sz w:val="24"/>
            <w:szCs w:val="24"/>
            <w:lang w:val="ro-RO"/>
          </w:rPr>
          <m:t xml:space="preserve"> →</m:t>
        </m:r>
      </m:oMath>
      <w:r w:rsidRPr="007B75A8">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CGr</w:t>
      </w:r>
    </w:p>
    <w:p w14:paraId="2EC040CC"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cambic rendzinic (FZ cm.ca.rz</w:t>
      </w:r>
      <w:r w:rsidRPr="00585D22">
        <w:rPr>
          <w:rFonts w:ascii="Times New Roman" w:eastAsiaTheme="minorEastAsia" w:hAnsi="Times New Roman" w:cs="Times New Roman"/>
          <w:b/>
          <w:i/>
          <w:iCs/>
          <w:sz w:val="24"/>
          <w:szCs w:val="24"/>
          <w:lang w:val="ro-RO"/>
        </w:rPr>
        <w:t>)</w:t>
      </w:r>
    </w:p>
    <w:p w14:paraId="20828DAE" w14:textId="2B16C906" w:rsidR="002924FF" w:rsidRPr="006077E7" w:rsidRDefault="002924FF" w:rsidP="002924FF">
      <w:pPr>
        <w:spacing w:after="0" w:line="360" w:lineRule="auto"/>
        <w:ind w:firstLine="360"/>
        <w:jc w:val="both"/>
        <w:rPr>
          <w:rFonts w:ascii="Times New Roman" w:eastAsiaTheme="minorEastAsia" w:hAnsi="Times New Roman" w:cs="Times New Roman"/>
          <w:b/>
          <w:i/>
          <w:sz w:val="24"/>
          <w:szCs w:val="24"/>
          <w:lang w:val="ro-RO"/>
        </w:rPr>
      </w:pPr>
      <w:r w:rsidRPr="00EF17ED">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EF17ED">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5,5 uscat), orizont subiacent Bv, prezentând culori cu crome şi valori sub 3,5 (la umed) cel puţin în partea superioară (pe cca 10 </w:t>
      </w:r>
      <w:r w:rsidR="008F1B97">
        <w:rPr>
          <w:rFonts w:ascii="Times New Roman" w:hAnsi="Times New Roman" w:cs="Times New Roman"/>
          <w:i/>
          <w:iCs/>
          <w:sz w:val="24"/>
          <w:szCs w:val="24"/>
        </w:rPr>
        <w:t>–</w:t>
      </w:r>
      <w:r w:rsidRPr="00EF17ED">
        <w:rPr>
          <w:rFonts w:ascii="Times New Roman" w:hAnsi="Times New Roman" w:cs="Times New Roman"/>
          <w:i/>
          <w:iCs/>
          <w:sz w:val="24"/>
          <w:szCs w:val="24"/>
        </w:rPr>
        <w:t xml:space="preserve"> 15 cm) şi cel puţin pe feţele agregatelor structural</w:t>
      </w:r>
      <w:r w:rsidR="000773CE">
        <w:rPr>
          <w:rFonts w:ascii="Times New Roman" w:hAnsi="Times New Roman" w:cs="Times New Roman"/>
          <w:i/>
          <w:iCs/>
          <w:sz w:val="24"/>
          <w:szCs w:val="24"/>
        </w:rPr>
        <w:t>e</w:t>
      </w:r>
      <w:r w:rsidRPr="00EF17ED">
        <w:rPr>
          <w:rFonts w:ascii="Times New Roman" w:hAnsi="Times New Roman" w:cs="Times New Roman"/>
          <w:i/>
          <w:iCs/>
          <w:sz w:val="24"/>
          <w:szCs w:val="24"/>
        </w:rPr>
        <w:t>,</w:t>
      </w:r>
      <w:r w:rsidRPr="00EF17ED">
        <w:rPr>
          <w:rStyle w:val="Bodytext285pt"/>
          <w:rFonts w:eastAsia="Century Schoolbook"/>
          <w:i/>
          <w:iCs/>
          <w:sz w:val="24"/>
          <w:szCs w:val="24"/>
        </w:rPr>
        <w:t xml:space="preserve"> pelicule organo-minerale în Bv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1,5 unităţi valoare sau valoare şi cromă la nivelul orizontului Am</w:t>
      </w:r>
      <w:r>
        <w:rPr>
          <w:rStyle w:val="Bodytext285pt"/>
          <w:rFonts w:eastAsia="Century Schoolbook"/>
          <w:i/>
          <w:sz w:val="24"/>
          <w:szCs w:val="24"/>
        </w:rPr>
        <w:t xml:space="preserve">, </w:t>
      </w:r>
      <w:r w:rsidRPr="006077E7">
        <w:rPr>
          <w:rStyle w:val="Bodytext285pt"/>
          <w:rFonts w:eastAsia="Century Schoolbook"/>
          <w:i/>
          <w:sz w:val="24"/>
          <w:szCs w:val="24"/>
        </w:rPr>
        <w:t xml:space="preserve">formate pe substraturi calcaroase (roci sau materiale scheletice – sk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40% (MK), care apar în intervalul 25 – 75 cm adâncime.</w:t>
      </w:r>
      <w:r w:rsidRPr="00EF17ED">
        <w:rPr>
          <w:rFonts w:ascii="Times New Roman" w:eastAsiaTheme="minorEastAsia" w:hAnsi="Times New Roman" w:cs="Times New Roman"/>
          <w:i/>
          <w:sz w:val="24"/>
          <w:szCs w:val="24"/>
          <w:lang w:val="ro-RO"/>
        </w:rPr>
        <w:t xml:space="preserve"> </w:t>
      </w:r>
      <w:r w:rsidRPr="00DD5BA4">
        <w:rPr>
          <w:rFonts w:ascii="Times New Roman" w:eastAsiaTheme="minorEastAsia" w:hAnsi="Times New Roman" w:cs="Times New Roman"/>
          <w:i/>
          <w:sz w:val="24"/>
          <w:szCs w:val="24"/>
          <w:lang w:val="ro-RO"/>
        </w:rPr>
        <w:t>Nu prezintă</w:t>
      </w:r>
      <w:r w:rsidRPr="00DD5BA4">
        <w:rPr>
          <w:rStyle w:val="Bodytext285pt"/>
          <w:rFonts w:eastAsia="Century Schoolbook"/>
          <w:i/>
          <w:sz w:val="24"/>
          <w:szCs w:val="24"/>
        </w:rPr>
        <w:t xml:space="preserve"> orizont Cca sau concentrări de pudră friabilă de CaCO</w:t>
      </w:r>
      <w:r w:rsidRPr="00DD5BA4">
        <w:rPr>
          <w:rStyle w:val="Bodytext285pt"/>
          <w:rFonts w:eastAsia="Century Schoolbook"/>
          <w:i/>
          <w:sz w:val="24"/>
          <w:szCs w:val="24"/>
          <w:vertAlign w:val="subscript"/>
        </w:rPr>
        <w:t>3</w:t>
      </w:r>
      <w:r w:rsidRPr="00DD5BA4">
        <w:rPr>
          <w:rStyle w:val="Bodytext285pt"/>
          <w:rFonts w:eastAsia="Century Schoolbook"/>
          <w:i/>
          <w:sz w:val="24"/>
          <w:szCs w:val="24"/>
        </w:rPr>
        <w:t xml:space="preserve"> (carbonaţi secundari) în</w:t>
      </w:r>
      <w:r>
        <w:rPr>
          <w:rStyle w:val="Bodytext285pt"/>
          <w:rFonts w:eastAsia="Century Schoolbook"/>
          <w:i/>
          <w:sz w:val="24"/>
          <w:szCs w:val="24"/>
        </w:rPr>
        <w:t xml:space="preserve"> intervalul 0 – 75 cm.</w:t>
      </w:r>
    </w:p>
    <w:p w14:paraId="4B820F32" w14:textId="77777777" w:rsidR="002924FF" w:rsidRPr="006077E7"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14:paraId="578DD9D6"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Rrz</w:t>
      </w:r>
    </w:p>
    <w:p w14:paraId="77EADD6D"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cambic pararendzinic (FZcm.ca.pa</w:t>
      </w:r>
      <w:r w:rsidRPr="00585D22">
        <w:rPr>
          <w:rFonts w:ascii="Times New Roman" w:eastAsiaTheme="minorEastAsia" w:hAnsi="Times New Roman" w:cs="Times New Roman"/>
          <w:b/>
          <w:i/>
          <w:iCs/>
          <w:sz w:val="24"/>
          <w:szCs w:val="24"/>
          <w:lang w:val="ro-RO"/>
        </w:rPr>
        <w:t>)</w:t>
      </w:r>
    </w:p>
    <w:p w14:paraId="083D9404" w14:textId="33722DA5" w:rsidR="002924FF" w:rsidRPr="006077E7" w:rsidRDefault="002924FF" w:rsidP="002924FF">
      <w:pPr>
        <w:ind w:firstLine="360"/>
        <w:jc w:val="both"/>
        <w:rPr>
          <w:rStyle w:val="BodyTextChar4"/>
          <w:rFonts w:ascii="Times New Roman" w:hAnsi="Times New Roman"/>
          <w:i/>
          <w:sz w:val="24"/>
          <w:szCs w:val="24"/>
        </w:rPr>
      </w:pPr>
      <w:r w:rsidRPr="00EF17ED">
        <w:rPr>
          <w:rFonts w:ascii="Times New Roman" w:hAnsi="Times New Roman" w:cs="Times New Roman"/>
          <w:i/>
          <w:iCs/>
          <w:sz w:val="24"/>
          <w:szCs w:val="24"/>
        </w:rPr>
        <w:lastRenderedPageBreak/>
        <w:t xml:space="preserve">Soluri </w:t>
      </w:r>
      <w:r w:rsidR="002A22BC">
        <w:rPr>
          <w:rFonts w:ascii="Times New Roman" w:hAnsi="Times New Roman" w:cs="Times New Roman"/>
          <w:i/>
          <w:iCs/>
          <w:sz w:val="24"/>
          <w:szCs w:val="24"/>
        </w:rPr>
        <w:t>cu</w:t>
      </w:r>
      <w:r w:rsidRPr="00EF17ED">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5,5 uscat), orizont subiacent Bv, prezentând culori cu crome şi valori sub 3,5 (la umed) cel puţin în partea superioară (pe cca 10 </w:t>
      </w:r>
      <w:r w:rsidR="008F1B97">
        <w:rPr>
          <w:rFonts w:ascii="Times New Roman" w:hAnsi="Times New Roman" w:cs="Times New Roman"/>
          <w:i/>
          <w:iCs/>
          <w:sz w:val="24"/>
          <w:szCs w:val="24"/>
        </w:rPr>
        <w:t>–</w:t>
      </w:r>
      <w:r w:rsidRPr="00EF17ED">
        <w:rPr>
          <w:rFonts w:ascii="Times New Roman" w:hAnsi="Times New Roman" w:cs="Times New Roman"/>
          <w:i/>
          <w:iCs/>
          <w:sz w:val="24"/>
          <w:szCs w:val="24"/>
        </w:rPr>
        <w:t xml:space="preserve"> 15 cm) şi cel puţin pe feţele agregatelor structural</w:t>
      </w:r>
      <w:r w:rsidR="008F1B97">
        <w:rPr>
          <w:rFonts w:ascii="Times New Roman" w:hAnsi="Times New Roman" w:cs="Times New Roman"/>
          <w:i/>
          <w:iCs/>
          <w:sz w:val="24"/>
          <w:szCs w:val="24"/>
        </w:rPr>
        <w:t>e</w:t>
      </w:r>
      <w:r w:rsidRPr="00EF17ED">
        <w:rPr>
          <w:rFonts w:ascii="Times New Roman" w:hAnsi="Times New Roman" w:cs="Times New Roman"/>
          <w:i/>
          <w:iCs/>
          <w:sz w:val="24"/>
          <w:szCs w:val="24"/>
        </w:rPr>
        <w:t>,</w:t>
      </w:r>
      <w:r w:rsidRPr="00EF17ED">
        <w:rPr>
          <w:rStyle w:val="Bodytext285pt"/>
          <w:rFonts w:eastAsia="Century Schoolbook"/>
          <w:i/>
          <w:iCs/>
          <w:sz w:val="24"/>
          <w:szCs w:val="24"/>
        </w:rPr>
        <w:t xml:space="preserve"> pelicule organo-minerale în Bv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w:t>
      </w:r>
      <w:r w:rsidRPr="00EF17ED">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802E72">
        <w:rPr>
          <w:rFonts w:ascii="Times New Roman" w:hAnsi="Times New Roman" w:cs="Times New Roman"/>
          <w:i/>
          <w:sz w:val="24"/>
          <w:szCs w:val="24"/>
        </w:rPr>
        <w:t xml:space="preserve"> </w:t>
      </w:r>
      <w:r w:rsidRPr="004625FB">
        <w:rPr>
          <w:rFonts w:ascii="Times New Roman" w:hAnsi="Times New Roman" w:cs="Times New Roman"/>
          <w:i/>
          <w:sz w:val="24"/>
          <w:szCs w:val="24"/>
        </w:rPr>
        <w:t xml:space="preserve">Nu prezintă orizont Cca sau concentrări </w:t>
      </w:r>
      <w:r>
        <w:rPr>
          <w:rFonts w:ascii="Times New Roman" w:hAnsi="Times New Roman" w:cs="Times New Roman"/>
          <w:i/>
          <w:sz w:val="24"/>
          <w:szCs w:val="24"/>
        </w:rPr>
        <w:t>de carbonaţi secundari friabili în primii 125 cm ai profilului.</w:t>
      </w:r>
    </w:p>
    <w:p w14:paraId="3D6402D8" w14:textId="77777777" w:rsidR="002924FF" w:rsidRPr="006077E7"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14:paraId="40CDE472"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 - MM</w:t>
      </w:r>
    </w:p>
    <w:p w14:paraId="35C1CA4C"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cambic vertic (FZcm.ca.vs</w:t>
      </w:r>
      <w:r w:rsidRPr="00585D22">
        <w:rPr>
          <w:rFonts w:ascii="Times New Roman" w:eastAsiaTheme="minorEastAsia" w:hAnsi="Times New Roman" w:cs="Times New Roman"/>
          <w:b/>
          <w:i/>
          <w:iCs/>
          <w:sz w:val="24"/>
          <w:szCs w:val="24"/>
          <w:lang w:val="ro-RO"/>
        </w:rPr>
        <w:t>)</w:t>
      </w:r>
    </w:p>
    <w:p w14:paraId="667A9A20" w14:textId="4B91D1B8" w:rsidR="002924FF" w:rsidRDefault="002924FF" w:rsidP="002924FF">
      <w:pPr>
        <w:spacing w:after="0" w:line="360" w:lineRule="auto"/>
        <w:ind w:firstLine="360"/>
        <w:jc w:val="both"/>
        <w:rPr>
          <w:rStyle w:val="Bodytext285pt"/>
          <w:rFonts w:eastAsia="Century Schoolbook"/>
          <w:i/>
          <w:sz w:val="24"/>
          <w:szCs w:val="24"/>
        </w:rPr>
      </w:pPr>
      <w:r w:rsidRPr="00EF17ED">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EF17ED">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5,5 uscat), orizont subiacent Bv, prezentând culori cu crome şi valori sub 3,5 (la umed) cel puţin în partea superioară (pe cca 10 </w:t>
      </w:r>
      <w:r w:rsidR="008E2EAC">
        <w:rPr>
          <w:rFonts w:ascii="Times New Roman" w:hAnsi="Times New Roman" w:cs="Times New Roman"/>
          <w:i/>
          <w:iCs/>
          <w:sz w:val="24"/>
          <w:szCs w:val="24"/>
        </w:rPr>
        <w:t>–</w:t>
      </w:r>
      <w:r w:rsidRPr="00EF17ED">
        <w:rPr>
          <w:rFonts w:ascii="Times New Roman" w:hAnsi="Times New Roman" w:cs="Times New Roman"/>
          <w:i/>
          <w:iCs/>
          <w:sz w:val="24"/>
          <w:szCs w:val="24"/>
        </w:rPr>
        <w:t xml:space="preserve"> 15 cm) şi cel puţin pe feţele agregatelor structural</w:t>
      </w:r>
      <w:r w:rsidR="008E2EAC">
        <w:rPr>
          <w:rFonts w:ascii="Times New Roman" w:hAnsi="Times New Roman" w:cs="Times New Roman"/>
          <w:i/>
          <w:iCs/>
          <w:sz w:val="24"/>
          <w:szCs w:val="24"/>
        </w:rPr>
        <w:t>e</w:t>
      </w:r>
      <w:r w:rsidRPr="00EF17ED">
        <w:rPr>
          <w:rFonts w:ascii="Times New Roman" w:hAnsi="Times New Roman" w:cs="Times New Roman"/>
          <w:i/>
          <w:iCs/>
          <w:sz w:val="24"/>
          <w:szCs w:val="24"/>
        </w:rPr>
        <w:t>,</w:t>
      </w:r>
      <w:r w:rsidRPr="00EF17ED">
        <w:rPr>
          <w:rStyle w:val="Bodytext285pt"/>
          <w:rFonts w:eastAsia="Century Schoolbook"/>
          <w:i/>
          <w:iCs/>
          <w:sz w:val="24"/>
          <w:szCs w:val="24"/>
        </w:rPr>
        <w:t xml:space="preserve"> pelicule organo-minerale în Bv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w:t>
      </w:r>
      <w:r w:rsidRPr="00CE608B">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 nu prezintă</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sidR="008E2EAC">
        <w:rPr>
          <w:rStyle w:val="Bodytext285pt"/>
          <w:rFonts w:eastAsia="Century Schoolbook"/>
          <w:i/>
          <w:sz w:val="24"/>
          <w:szCs w:val="24"/>
        </w:rPr>
        <w:t>.</w:t>
      </w:r>
    </w:p>
    <w:p w14:paraId="0877B9A3" w14:textId="77777777" w:rsidR="002924FF" w:rsidRPr="00593436" w:rsidRDefault="002924FF" w:rsidP="002924FF">
      <w:pPr>
        <w:spacing w:after="0" w:line="360" w:lineRule="auto"/>
        <w:ind w:firstLine="708"/>
        <w:jc w:val="both"/>
        <w:rPr>
          <w:rStyle w:val="Bodytext285pt"/>
          <w:rFonts w:eastAsiaTheme="minorEastAsia"/>
          <w:i/>
          <w:iCs/>
          <w:sz w:val="24"/>
          <w:szCs w:val="24"/>
        </w:rPr>
      </w:pPr>
      <w:r w:rsidRPr="00593436">
        <w:rPr>
          <w:rFonts w:ascii="Times New Roman" w:eastAsiaTheme="minorEastAsia" w:hAnsi="Times New Roman" w:cs="Times New Roman"/>
          <w:i/>
          <w:iCs/>
          <w:sz w:val="24"/>
          <w:szCs w:val="24"/>
          <w:lang w:val="ro-RO"/>
        </w:rPr>
        <w:t>Succesiune de orizonturi:</w:t>
      </w:r>
    </w:p>
    <w:p w14:paraId="741946ED"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08C2F274"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39DC0576"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batigleic (FZ cm.dg</w:t>
      </w:r>
      <w:r w:rsidRPr="00585D22">
        <w:rPr>
          <w:rFonts w:ascii="Times New Roman" w:eastAsiaTheme="minorEastAsia" w:hAnsi="Times New Roman" w:cs="Times New Roman"/>
          <w:b/>
          <w:i/>
          <w:iCs/>
          <w:sz w:val="24"/>
          <w:szCs w:val="24"/>
          <w:lang w:val="ro-RO"/>
        </w:rPr>
        <w:t>)</w:t>
      </w:r>
    </w:p>
    <w:p w14:paraId="48CA57FC" w14:textId="3DA9EEB6" w:rsidR="002924FF" w:rsidRPr="00DD5BA4" w:rsidRDefault="002924FF" w:rsidP="002924FF">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DD5B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xml:space="preserve">, prezentând culori cu crome şi valori sub 3,5 (la umed) cel puţin în partea superioară (pe </w:t>
      </w:r>
      <w:r w:rsidRPr="00DD5BA4">
        <w:rPr>
          <w:rFonts w:ascii="Times New Roman" w:hAnsi="Times New Roman" w:cs="Times New Roman"/>
          <w:i/>
          <w:iCs/>
          <w:sz w:val="24"/>
          <w:szCs w:val="24"/>
        </w:rPr>
        <w:lastRenderedPageBreak/>
        <w:t xml:space="preserve">cca 10 </w:t>
      </w:r>
      <w:r w:rsidR="008E2EAC">
        <w:rPr>
          <w:rFonts w:ascii="Times New Roman" w:hAnsi="Times New Roman" w:cs="Times New Roman"/>
          <w:i/>
          <w:iCs/>
          <w:sz w:val="24"/>
          <w:szCs w:val="24"/>
        </w:rPr>
        <w:t>–</w:t>
      </w:r>
      <w:r w:rsidRPr="00DD5BA4">
        <w:rPr>
          <w:rFonts w:ascii="Times New Roman" w:hAnsi="Times New Roman" w:cs="Times New Roman"/>
          <w:i/>
          <w:iCs/>
          <w:sz w:val="24"/>
          <w:szCs w:val="24"/>
        </w:rPr>
        <w:t xml:space="preserve"> 15 cm) şi cel puţin pe feţele agregatelor structural</w:t>
      </w:r>
      <w:r w:rsidR="008E2EAC">
        <w:rPr>
          <w:rFonts w:ascii="Times New Roman" w:hAnsi="Times New Roman" w:cs="Times New Roman"/>
          <w:i/>
          <w:iCs/>
          <w:sz w:val="24"/>
          <w:szCs w:val="24"/>
        </w:rPr>
        <w:t>e</w:t>
      </w:r>
      <w:r w:rsidRPr="00DD5BA4">
        <w:rPr>
          <w:rFonts w:ascii="Times New Roman" w:hAnsi="Times New Roman" w:cs="Times New Roman"/>
          <w:i/>
          <w:iCs/>
          <w:sz w:val="24"/>
          <w:szCs w:val="24"/>
        </w:rPr>
        <w:t>,</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 xml:space="preserve">ont gleic de reducere (Gr) începând în intervalul 100 </w:t>
      </w:r>
      <w:r w:rsidR="008E2EAC">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xml:space="preserve">. </w:t>
      </w:r>
      <w:r w:rsidRPr="00DD5BA4">
        <w:rPr>
          <w:rFonts w:ascii="Times New Roman" w:eastAsiaTheme="minorEastAsia" w:hAnsi="Times New Roman" w:cs="Times New Roman"/>
          <w:i/>
          <w:sz w:val="24"/>
          <w:szCs w:val="24"/>
          <w:lang w:val="ro-RO"/>
        </w:rPr>
        <w:t>Nu prezintă</w:t>
      </w:r>
      <w:r w:rsidRPr="00DD5BA4">
        <w:rPr>
          <w:rStyle w:val="Bodytext285pt"/>
          <w:rFonts w:eastAsia="Century Schoolbook"/>
          <w:i/>
          <w:sz w:val="24"/>
          <w:szCs w:val="24"/>
        </w:rPr>
        <w:t xml:space="preserve"> orizont Cca sau concentrări de pudră friabilă de CaCO</w:t>
      </w:r>
      <w:r w:rsidRPr="00DD5BA4">
        <w:rPr>
          <w:rStyle w:val="Bodytext285pt"/>
          <w:rFonts w:eastAsia="Century Schoolbook"/>
          <w:i/>
          <w:sz w:val="24"/>
          <w:szCs w:val="24"/>
          <w:vertAlign w:val="subscript"/>
        </w:rPr>
        <w:t>3</w:t>
      </w:r>
      <w:r w:rsidRPr="00DD5BA4">
        <w:rPr>
          <w:rStyle w:val="Bodytext285pt"/>
          <w:rFonts w:eastAsia="Century Schoolbook"/>
          <w:i/>
          <w:sz w:val="24"/>
          <w:szCs w:val="24"/>
        </w:rPr>
        <w:t xml:space="preserve"> (carbonaţi secundari) în primii 125 cm</w:t>
      </w:r>
      <w:r w:rsidRPr="00DD5BA4">
        <w:rPr>
          <w:rFonts w:ascii="Times New Roman" w:eastAsiaTheme="minorEastAsia" w:hAnsi="Times New Roman" w:cs="Times New Roman"/>
          <w:i/>
          <w:sz w:val="24"/>
          <w:szCs w:val="24"/>
          <w:lang w:val="ro-RO"/>
        </w:rPr>
        <w:t>.</w:t>
      </w:r>
      <w:r w:rsidR="00122894">
        <w:rPr>
          <w:rFonts w:ascii="Times New Roman" w:eastAsiaTheme="minorEastAsia" w:hAnsi="Times New Roman" w:cs="Times New Roman"/>
          <w:i/>
          <w:sz w:val="24"/>
          <w:szCs w:val="24"/>
          <w:lang w:val="ro-RO"/>
        </w:rPr>
        <w:t xml:space="preserve"> </w:t>
      </w:r>
    </w:p>
    <w:p w14:paraId="159E2967"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6FA71980" w14:textId="77777777" w:rsidR="002924FF" w:rsidRPr="00CE17A6" w:rsidRDefault="002924FF" w:rsidP="00DA144B">
      <w:pPr>
        <w:spacing w:after="0" w:line="360" w:lineRule="auto"/>
        <w:jc w:val="center"/>
        <w:outlineLvl w:val="0"/>
        <w:rPr>
          <w:rStyle w:val="Bodytext285pt"/>
          <w:rFonts w:eastAsiaTheme="minorEastAsia"/>
          <w:i/>
          <w:iCs/>
          <w:sz w:val="24"/>
          <w:szCs w:val="24"/>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Gr</w:t>
      </w:r>
    </w:p>
    <w:p w14:paraId="788A2F78" w14:textId="77777777" w:rsidR="002924FF" w:rsidRPr="00CE17A6" w:rsidRDefault="002924FF" w:rsidP="002924FF">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Gr</w:t>
      </w:r>
    </w:p>
    <w:p w14:paraId="684C050E"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litic (FZ cm.li</w:t>
      </w:r>
      <w:r w:rsidRPr="00585D22">
        <w:rPr>
          <w:rFonts w:ascii="Times New Roman" w:eastAsiaTheme="minorEastAsia" w:hAnsi="Times New Roman" w:cs="Times New Roman"/>
          <w:b/>
          <w:i/>
          <w:iCs/>
          <w:sz w:val="24"/>
          <w:szCs w:val="24"/>
          <w:lang w:val="ro-RO"/>
        </w:rPr>
        <w:t>)</w:t>
      </w:r>
    </w:p>
    <w:p w14:paraId="476ACAAB" w14:textId="5AD56F1F" w:rsidR="002924FF" w:rsidRPr="003476DC"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DD5B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AR</w:t>
      </w:r>
      <w:r w:rsidRPr="00DD5BA4">
        <w:rPr>
          <w:rFonts w:ascii="Times New Roman" w:hAnsi="Times New Roman" w:cs="Times New Roman"/>
          <w:i/>
          <w:iCs/>
          <w:sz w:val="24"/>
          <w:szCs w:val="24"/>
        </w:rPr>
        <w:t xml:space="preserve">, prezentând culori cu crome şi valori sub 3,5 (la umed) cel puţin în partea superioară (pe cca 10 </w:t>
      </w:r>
      <w:r w:rsidR="00724DB6">
        <w:rPr>
          <w:rFonts w:ascii="Times New Roman" w:hAnsi="Times New Roman" w:cs="Times New Roman"/>
          <w:i/>
          <w:iCs/>
          <w:sz w:val="24"/>
          <w:szCs w:val="24"/>
        </w:rPr>
        <w:t>–</w:t>
      </w:r>
      <w:r w:rsidRPr="00DD5BA4">
        <w:rPr>
          <w:rFonts w:ascii="Times New Roman" w:hAnsi="Times New Roman" w:cs="Times New Roman"/>
          <w:i/>
          <w:iCs/>
          <w:sz w:val="24"/>
          <w:szCs w:val="24"/>
        </w:rPr>
        <w:t xml:space="preserve"> 15 cm) şi cel puţin pe feţele agregatelor structural</w:t>
      </w:r>
      <w:r w:rsidR="00724DB6">
        <w:rPr>
          <w:rFonts w:ascii="Times New Roman" w:hAnsi="Times New Roman" w:cs="Times New Roman"/>
          <w:i/>
          <w:iCs/>
          <w:sz w:val="24"/>
          <w:szCs w:val="24"/>
        </w:rPr>
        <w:t>e</w:t>
      </w:r>
      <w:r w:rsidRPr="00DD5BA4">
        <w:rPr>
          <w:rFonts w:ascii="Times New Roman" w:hAnsi="Times New Roman" w:cs="Times New Roman"/>
          <w:i/>
          <w:iCs/>
          <w:sz w:val="24"/>
          <w:szCs w:val="24"/>
        </w:rPr>
        <w:t>,</w:t>
      </w:r>
      <w:r>
        <w:rPr>
          <w:rStyle w:val="Bodytext285pt"/>
          <w:rFonts w:eastAsia="Century Schoolbook"/>
          <w:i/>
          <w:iCs/>
          <w:sz w:val="24"/>
          <w:szCs w:val="24"/>
        </w:rPr>
        <w:t xml:space="preserve"> pelicule organo-minerale în AR</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 xml:space="preserve">, </w:t>
      </w:r>
      <w:r w:rsidRPr="003476DC">
        <w:rPr>
          <w:rStyle w:val="Bodytext285pt"/>
          <w:rFonts w:eastAsia="Century Schoolbook"/>
          <w:i/>
          <w:sz w:val="24"/>
          <w:szCs w:val="24"/>
        </w:rPr>
        <w:t xml:space="preserve">prezintă rocă compactă consolidată continuă la baza profilului (orizont Rn), rocă fisurată inclusiv pietrişuri (RP), </w:t>
      </w:r>
      <w:r w:rsidRPr="003476DC">
        <w:rPr>
          <w:rFonts w:ascii="Times New Roman" w:eastAsiaTheme="minorEastAsia" w:hAnsi="Times New Roman" w:cs="Times New Roman"/>
          <w:i/>
          <w:sz w:val="24"/>
          <w:szCs w:val="24"/>
          <w:lang w:val="ro-RO"/>
        </w:rPr>
        <w:t xml:space="preserve">orizontul R având limita superioară în intervalul 25 </w:t>
      </w:r>
      <w:r w:rsidR="00724DB6">
        <w:rPr>
          <w:rFonts w:ascii="Times New Roman" w:eastAsiaTheme="minorEastAsia" w:hAnsi="Times New Roman" w:cs="Times New Roman"/>
          <w:i/>
          <w:sz w:val="24"/>
          <w:szCs w:val="24"/>
          <w:lang w:val="ro-RO"/>
        </w:rPr>
        <w:t>–</w:t>
      </w:r>
      <w:r w:rsidRPr="003476DC">
        <w:rPr>
          <w:rFonts w:ascii="Times New Roman" w:eastAsiaTheme="minorEastAsia" w:hAnsi="Times New Roman" w:cs="Times New Roman"/>
          <w:i/>
          <w:sz w:val="24"/>
          <w:szCs w:val="24"/>
          <w:lang w:val="ro-RO"/>
        </w:rPr>
        <w:t xml:space="preserve"> 50 cm ai profilului.</w:t>
      </w:r>
    </w:p>
    <w:p w14:paraId="66EDE121" w14:textId="77777777" w:rsidR="002924FF" w:rsidRPr="003476DC"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3476DC">
        <w:rPr>
          <w:rFonts w:ascii="Times New Roman" w:eastAsiaTheme="minorEastAsia" w:hAnsi="Times New Roman" w:cs="Times New Roman"/>
          <w:i/>
          <w:iCs/>
          <w:sz w:val="24"/>
          <w:szCs w:val="24"/>
          <w:lang w:val="ro-RO"/>
        </w:rPr>
        <w:t>Succesiune de orizonturi:</w:t>
      </w:r>
    </w:p>
    <w:p w14:paraId="4EE2951D"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w:t>
      </w:r>
    </w:p>
    <w:p w14:paraId="657F697A"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rendzinic (FZ cm.rz</w:t>
      </w:r>
      <w:r w:rsidRPr="00585D22">
        <w:rPr>
          <w:rFonts w:ascii="Times New Roman" w:eastAsiaTheme="minorEastAsia" w:hAnsi="Times New Roman" w:cs="Times New Roman"/>
          <w:b/>
          <w:i/>
          <w:iCs/>
          <w:sz w:val="24"/>
          <w:szCs w:val="24"/>
          <w:lang w:val="ro-RO"/>
        </w:rPr>
        <w:t>)</w:t>
      </w:r>
    </w:p>
    <w:p w14:paraId="63FE5565" w14:textId="74AE8580" w:rsidR="002924FF" w:rsidRPr="006077E7" w:rsidRDefault="002924FF" w:rsidP="002924FF">
      <w:pPr>
        <w:spacing w:after="0" w:line="360" w:lineRule="auto"/>
        <w:ind w:firstLine="360"/>
        <w:jc w:val="both"/>
        <w:rPr>
          <w:rFonts w:ascii="Times New Roman" w:eastAsiaTheme="minorEastAsia" w:hAnsi="Times New Roman" w:cs="Times New Roman"/>
          <w:b/>
          <w:i/>
          <w:sz w:val="24"/>
          <w:szCs w:val="24"/>
          <w:lang w:val="ro-RO"/>
        </w:rPr>
      </w:pPr>
      <w:r w:rsidRPr="00EF17ED">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EF17ED">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EF17ED">
        <w:rPr>
          <w:rFonts w:ascii="Times New Roman" w:hAnsi="Times New Roman" w:cs="Times New Roman"/>
          <w:i/>
          <w:iCs/>
          <w:sz w:val="24"/>
          <w:szCs w:val="24"/>
        </w:rPr>
        <w:t xml:space="preserve">, prezentând culori cu crome şi valori sub 3,5 (la umed) cel puţin în partea superioară (pe cca 10 </w:t>
      </w:r>
      <w:r w:rsidR="006B71C1">
        <w:rPr>
          <w:rFonts w:ascii="Times New Roman" w:hAnsi="Times New Roman" w:cs="Times New Roman"/>
          <w:i/>
          <w:iCs/>
          <w:sz w:val="24"/>
          <w:szCs w:val="24"/>
        </w:rPr>
        <w:t>–</w:t>
      </w:r>
      <w:r w:rsidRPr="00EF17ED">
        <w:rPr>
          <w:rFonts w:ascii="Times New Roman" w:hAnsi="Times New Roman" w:cs="Times New Roman"/>
          <w:i/>
          <w:iCs/>
          <w:sz w:val="24"/>
          <w:szCs w:val="24"/>
        </w:rPr>
        <w:t xml:space="preserve"> 15 cm) şi cel puţin pe feţele agregatelor structural</w:t>
      </w:r>
      <w:r w:rsidR="000773CE">
        <w:rPr>
          <w:rFonts w:ascii="Times New Roman" w:hAnsi="Times New Roman" w:cs="Times New Roman"/>
          <w:i/>
          <w:iCs/>
          <w:sz w:val="24"/>
          <w:szCs w:val="24"/>
        </w:rPr>
        <w:t>e</w:t>
      </w:r>
      <w:r w:rsidRPr="00EF17ED">
        <w:rPr>
          <w:rFonts w:ascii="Times New Roman" w:hAnsi="Times New Roman" w:cs="Times New Roman"/>
          <w:i/>
          <w:iCs/>
          <w:sz w:val="24"/>
          <w:szCs w:val="24"/>
        </w:rPr>
        <w:t>,</w:t>
      </w:r>
      <w:r>
        <w:rPr>
          <w:rStyle w:val="Bodytext285pt"/>
          <w:rFonts w:eastAsia="Century Schoolbook"/>
          <w:i/>
          <w:iCs/>
          <w:sz w:val="24"/>
          <w:szCs w:val="24"/>
        </w:rPr>
        <w:t xml:space="preserve"> pelicule organo-minerale în AC</w:t>
      </w:r>
      <w:r w:rsidRPr="00EF17ED">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 xml:space="preserve">1,5 unităţi valoare sau valoare şi cromă la nivelul orizontului </w:t>
      </w:r>
      <w:r w:rsidRPr="00EF17ED">
        <w:rPr>
          <w:rStyle w:val="Bodytext285pt"/>
          <w:rFonts w:eastAsia="Century Schoolbook"/>
          <w:i/>
          <w:iCs/>
          <w:sz w:val="24"/>
          <w:szCs w:val="24"/>
        </w:rPr>
        <w:lastRenderedPageBreak/>
        <w:t>Am</w:t>
      </w:r>
      <w:r>
        <w:rPr>
          <w:rStyle w:val="Bodytext285pt"/>
          <w:rFonts w:eastAsia="Century Schoolbook"/>
          <w:i/>
          <w:sz w:val="24"/>
          <w:szCs w:val="24"/>
        </w:rPr>
        <w:t xml:space="preserve">, </w:t>
      </w:r>
      <w:r w:rsidRPr="006077E7">
        <w:rPr>
          <w:rStyle w:val="Bodytext285pt"/>
          <w:rFonts w:eastAsia="Century Schoolbook"/>
          <w:i/>
          <w:sz w:val="24"/>
          <w:szCs w:val="24"/>
        </w:rPr>
        <w:t xml:space="preserve">formate pe substraturi calcaroase (roci sau materiale scheletice – sk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40% (MK), care apar în intervalul 25 – 75 cm adâncime.</w:t>
      </w:r>
      <w:r w:rsidRPr="00EF17ED">
        <w:rPr>
          <w:rFonts w:ascii="Times New Roman" w:eastAsiaTheme="minorEastAsia" w:hAnsi="Times New Roman" w:cs="Times New Roman"/>
          <w:i/>
          <w:sz w:val="24"/>
          <w:szCs w:val="24"/>
          <w:lang w:val="ro-RO"/>
        </w:rPr>
        <w:t xml:space="preserve"> </w:t>
      </w:r>
      <w:r w:rsidRPr="00DD5BA4">
        <w:rPr>
          <w:rFonts w:ascii="Times New Roman" w:eastAsiaTheme="minorEastAsia" w:hAnsi="Times New Roman" w:cs="Times New Roman"/>
          <w:i/>
          <w:sz w:val="24"/>
          <w:szCs w:val="24"/>
          <w:lang w:val="ro-RO"/>
        </w:rPr>
        <w:t>Nu prezintă</w:t>
      </w:r>
      <w:r w:rsidRPr="00DD5BA4">
        <w:rPr>
          <w:rStyle w:val="Bodytext285pt"/>
          <w:rFonts w:eastAsia="Century Schoolbook"/>
          <w:i/>
          <w:sz w:val="24"/>
          <w:szCs w:val="24"/>
        </w:rPr>
        <w:t xml:space="preserve"> orizont Cca sau concentrări de pudră friabilă de CaCO</w:t>
      </w:r>
      <w:r w:rsidRPr="00DD5BA4">
        <w:rPr>
          <w:rStyle w:val="Bodytext285pt"/>
          <w:rFonts w:eastAsia="Century Schoolbook"/>
          <w:i/>
          <w:sz w:val="24"/>
          <w:szCs w:val="24"/>
          <w:vertAlign w:val="subscript"/>
        </w:rPr>
        <w:t>3</w:t>
      </w:r>
      <w:r w:rsidRPr="00DD5BA4">
        <w:rPr>
          <w:rStyle w:val="Bodytext285pt"/>
          <w:rFonts w:eastAsia="Century Schoolbook"/>
          <w:i/>
          <w:sz w:val="24"/>
          <w:szCs w:val="24"/>
        </w:rPr>
        <w:t xml:space="preserve"> (carbonaţi secundari) în</w:t>
      </w:r>
      <w:r>
        <w:rPr>
          <w:rStyle w:val="Bodytext285pt"/>
          <w:rFonts w:eastAsia="Century Schoolbook"/>
          <w:i/>
          <w:sz w:val="24"/>
          <w:szCs w:val="24"/>
        </w:rPr>
        <w:t xml:space="preserve"> intervalul 0 – 75 cm.</w:t>
      </w:r>
    </w:p>
    <w:p w14:paraId="2F1EE8FF" w14:textId="77777777" w:rsidR="002924FF" w:rsidRPr="006077E7"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14:paraId="4FDD484A"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Rrz</w:t>
      </w:r>
    </w:p>
    <w:p w14:paraId="772B2DEC"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pararendzinic (FZcm.pa</w:t>
      </w:r>
      <w:r w:rsidRPr="00585D22">
        <w:rPr>
          <w:rFonts w:ascii="Times New Roman" w:eastAsiaTheme="minorEastAsia" w:hAnsi="Times New Roman" w:cs="Times New Roman"/>
          <w:b/>
          <w:i/>
          <w:iCs/>
          <w:sz w:val="24"/>
          <w:szCs w:val="24"/>
          <w:lang w:val="ro-RO"/>
        </w:rPr>
        <w:t>)</w:t>
      </w:r>
    </w:p>
    <w:p w14:paraId="4E8DBE47" w14:textId="1B0B310A" w:rsidR="002924FF" w:rsidRPr="006077E7" w:rsidRDefault="002924FF" w:rsidP="002924FF">
      <w:pPr>
        <w:ind w:firstLine="360"/>
        <w:jc w:val="both"/>
        <w:rPr>
          <w:rStyle w:val="BodyTextChar4"/>
          <w:rFonts w:ascii="Times New Roman" w:hAnsi="Times New Roman"/>
          <w:i/>
          <w:sz w:val="24"/>
          <w:szCs w:val="24"/>
        </w:rPr>
      </w:pPr>
      <w:r w:rsidRPr="00EF17ED">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EF17ED">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EF17ED">
        <w:rPr>
          <w:rFonts w:ascii="Times New Roman" w:hAnsi="Times New Roman" w:cs="Times New Roman"/>
          <w:i/>
          <w:iCs/>
          <w:sz w:val="24"/>
          <w:szCs w:val="24"/>
        </w:rPr>
        <w:t xml:space="preserve">, prezentând culori cu crome şi valori sub 3,5 (la umed) cel puţin în partea superioară (pe cca 10 </w:t>
      </w:r>
      <w:r w:rsidR="003E7840">
        <w:rPr>
          <w:rFonts w:ascii="Times New Roman" w:hAnsi="Times New Roman" w:cs="Times New Roman"/>
          <w:i/>
          <w:iCs/>
          <w:sz w:val="24"/>
          <w:szCs w:val="24"/>
        </w:rPr>
        <w:t>–</w:t>
      </w:r>
      <w:r w:rsidRPr="00EF17ED">
        <w:rPr>
          <w:rFonts w:ascii="Times New Roman" w:hAnsi="Times New Roman" w:cs="Times New Roman"/>
          <w:i/>
          <w:iCs/>
          <w:sz w:val="24"/>
          <w:szCs w:val="24"/>
        </w:rPr>
        <w:t xml:space="preserve"> 15 cm) şi cel puţin pe feţele agregatelor structural</w:t>
      </w:r>
      <w:r w:rsidR="003E7840">
        <w:rPr>
          <w:rFonts w:ascii="Times New Roman" w:hAnsi="Times New Roman" w:cs="Times New Roman"/>
          <w:i/>
          <w:iCs/>
          <w:sz w:val="24"/>
          <w:szCs w:val="24"/>
        </w:rPr>
        <w:t>e</w:t>
      </w:r>
      <w:r w:rsidRPr="00EF17ED">
        <w:rPr>
          <w:rFonts w:ascii="Times New Roman" w:hAnsi="Times New Roman" w:cs="Times New Roman"/>
          <w:i/>
          <w:iCs/>
          <w:sz w:val="24"/>
          <w:szCs w:val="24"/>
        </w:rPr>
        <w:t>,</w:t>
      </w:r>
      <w:r>
        <w:rPr>
          <w:rStyle w:val="Bodytext285pt"/>
          <w:rFonts w:eastAsia="Century Schoolbook"/>
          <w:i/>
          <w:iCs/>
          <w:sz w:val="24"/>
          <w:szCs w:val="24"/>
        </w:rPr>
        <w:t xml:space="preserve"> pelicule organo-minerale în AC</w:t>
      </w:r>
      <w:r w:rsidRPr="00EF17ED">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w:t>
      </w:r>
      <w:r w:rsidRPr="00EF17ED">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802E72">
        <w:rPr>
          <w:rFonts w:ascii="Times New Roman" w:hAnsi="Times New Roman" w:cs="Times New Roman"/>
          <w:i/>
          <w:sz w:val="24"/>
          <w:szCs w:val="24"/>
        </w:rPr>
        <w:t xml:space="preserve"> </w:t>
      </w:r>
      <w:r w:rsidRPr="004625FB">
        <w:rPr>
          <w:rFonts w:ascii="Times New Roman" w:hAnsi="Times New Roman" w:cs="Times New Roman"/>
          <w:i/>
          <w:sz w:val="24"/>
          <w:szCs w:val="24"/>
        </w:rPr>
        <w:t xml:space="preserve">Nu prezintă orizont Cca sau concentrări </w:t>
      </w:r>
      <w:r>
        <w:rPr>
          <w:rFonts w:ascii="Times New Roman" w:hAnsi="Times New Roman" w:cs="Times New Roman"/>
          <w:i/>
          <w:sz w:val="24"/>
          <w:szCs w:val="24"/>
        </w:rPr>
        <w:t>de carbonaţi secundari friabili în primii 125 cm ai profilului.</w:t>
      </w:r>
    </w:p>
    <w:p w14:paraId="2EC99A43" w14:textId="77777777" w:rsidR="002924FF" w:rsidRPr="006077E7"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14:paraId="072FC879" w14:textId="17650668"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 </w:t>
      </w:r>
      <w:r w:rsidR="003E7840">
        <w:rPr>
          <w:rFonts w:ascii="Times New Roman" w:eastAsiaTheme="minorEastAsia" w:hAnsi="Times New Roman" w:cs="Times New Roman"/>
          <w:b/>
          <w:i/>
          <w:iCs/>
          <w:sz w:val="24"/>
          <w:szCs w:val="24"/>
          <w:lang w:val="ro-RO"/>
        </w:rPr>
        <w:t>–</w:t>
      </w:r>
      <w:r w:rsidRPr="00CE17A6">
        <w:rPr>
          <w:rFonts w:ascii="Times New Roman" w:eastAsiaTheme="minorEastAsia" w:hAnsi="Times New Roman" w:cs="Times New Roman"/>
          <w:b/>
          <w:i/>
          <w:iCs/>
          <w:sz w:val="24"/>
          <w:szCs w:val="24"/>
          <w:lang w:val="ro-RO"/>
        </w:rPr>
        <w:t xml:space="preserve"> MM</w:t>
      </w:r>
    </w:p>
    <w:p w14:paraId="4F2A6C0C" w14:textId="77777777" w:rsidR="002924FF" w:rsidRPr="00585D22"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stagnic (FZ cm.ar.st</w:t>
      </w:r>
      <w:r w:rsidRPr="00585D22">
        <w:rPr>
          <w:rFonts w:ascii="Times New Roman" w:eastAsiaTheme="minorEastAsia" w:hAnsi="Times New Roman" w:cs="Times New Roman"/>
          <w:b/>
          <w:i/>
          <w:iCs/>
          <w:sz w:val="24"/>
          <w:szCs w:val="24"/>
          <w:lang w:val="ro-RO"/>
        </w:rPr>
        <w:t>)</w:t>
      </w:r>
    </w:p>
    <w:p w14:paraId="297FFB00" w14:textId="22879312" w:rsidR="002924FF" w:rsidRDefault="002924FF" w:rsidP="002924FF">
      <w:pPr>
        <w:ind w:firstLine="360"/>
        <w:jc w:val="both"/>
        <w:rPr>
          <w:rFonts w:ascii="Times New Roman" w:eastAsiaTheme="minorEastAsia" w:hAnsi="Times New Roman" w:cs="Times New Roman"/>
          <w:i/>
          <w:sz w:val="24"/>
          <w:szCs w:val="24"/>
          <w:lang w:val="ro-RO"/>
        </w:rPr>
      </w:pPr>
      <w:r w:rsidRPr="00CB676A">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CB676A">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CB676A">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CB676A">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CB676A">
        <w:rPr>
          <w:rFonts w:ascii="Times New Roman" w:hAnsi="Times New Roman" w:cs="Times New Roman"/>
          <w:i/>
          <w:iCs/>
          <w:sz w:val="24"/>
          <w:szCs w:val="24"/>
        </w:rPr>
        <w:t xml:space="preserve">, prezentând culori cu crome şi valori sub 3,5 (la umed) cel puţin în partea superioară (pe cca 10 </w:t>
      </w:r>
      <w:r w:rsidR="003E7840">
        <w:rPr>
          <w:rFonts w:ascii="Times New Roman" w:hAnsi="Times New Roman" w:cs="Times New Roman"/>
          <w:i/>
          <w:iCs/>
          <w:sz w:val="24"/>
          <w:szCs w:val="24"/>
        </w:rPr>
        <w:t>–</w:t>
      </w:r>
      <w:r w:rsidRPr="00CB676A">
        <w:rPr>
          <w:rFonts w:ascii="Times New Roman" w:hAnsi="Times New Roman" w:cs="Times New Roman"/>
          <w:i/>
          <w:iCs/>
          <w:sz w:val="24"/>
          <w:szCs w:val="24"/>
        </w:rPr>
        <w:t xml:space="preserve"> 15 cm) şi cel puţin pe feţele agregatelor structural</w:t>
      </w:r>
      <w:r w:rsidR="003E7840">
        <w:rPr>
          <w:rFonts w:ascii="Times New Roman" w:hAnsi="Times New Roman" w:cs="Times New Roman"/>
          <w:i/>
          <w:iCs/>
          <w:sz w:val="24"/>
          <w:szCs w:val="24"/>
        </w:rPr>
        <w:t>e</w:t>
      </w:r>
      <w:r w:rsidRPr="00CB676A">
        <w:rPr>
          <w:rFonts w:ascii="Times New Roman" w:hAnsi="Times New Roman" w:cs="Times New Roman"/>
          <w:i/>
          <w:iCs/>
          <w:sz w:val="24"/>
          <w:szCs w:val="24"/>
        </w:rPr>
        <w:t>,</w:t>
      </w:r>
      <w:r>
        <w:rPr>
          <w:rStyle w:val="Bodytext285pt"/>
          <w:rFonts w:eastAsia="Century Schoolbook"/>
          <w:i/>
          <w:iCs/>
          <w:sz w:val="24"/>
          <w:szCs w:val="24"/>
        </w:rPr>
        <w:t xml:space="preserve"> pelicule organo-minerale în AC</w:t>
      </w:r>
      <w:r w:rsidRPr="00CB676A">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CB676A">
        <w:rPr>
          <w:rStyle w:val="Bodytext285pt"/>
          <w:rFonts w:eastAsia="Century Schoolbook"/>
          <w:i/>
          <w:iCs/>
          <w:sz w:val="24"/>
          <w:szCs w:val="24"/>
        </w:rPr>
        <w:t>1,5 unităţi valoare sau valoare şi cromă la nivelul orizontului Am,</w:t>
      </w:r>
      <w:r w:rsidRPr="00CB676A">
        <w:rPr>
          <w:rFonts w:ascii="Times New Roman" w:eastAsiaTheme="minorEastAsia" w:hAnsi="Times New Roman" w:cs="Times New Roman"/>
          <w:i/>
          <w:iCs/>
          <w:sz w:val="24"/>
          <w:szCs w:val="24"/>
          <w:lang w:val="ro-RO"/>
        </w:rPr>
        <w:t xml:space="preserve"> prezintă</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p>
    <w:p w14:paraId="2DCD0565"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t>Succesiune de orizonturi:</w:t>
      </w:r>
    </w:p>
    <w:p w14:paraId="2D54B7BA"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7B75A8">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7B75A8">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w</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261931B7"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B75A8">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w</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w:t>
      </w:r>
    </w:p>
    <w:p w14:paraId="2F94F679" w14:textId="77777777" w:rsidR="002924FF" w:rsidRDefault="002924FF" w:rsidP="002924FF">
      <w:pPr>
        <w:spacing w:after="0" w:line="360" w:lineRule="auto"/>
        <w:jc w:val="center"/>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B75A8">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w</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m:oMath>
        <m:r>
          <m:rPr>
            <m:sty m:val="bi"/>
          </m:rPr>
          <w:rPr>
            <w:rFonts w:ascii="Cambria Math" w:eastAsiaTheme="minorEastAsia" w:hAnsi="Cambria Math" w:cs="Times New Roman"/>
            <w:sz w:val="24"/>
            <w:szCs w:val="24"/>
            <w:lang w:val="ro-RO"/>
          </w:rPr>
          <m:t>W→</m:t>
        </m:r>
      </m:oMath>
      <w:r w:rsidRPr="007B75A8">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w</w:t>
      </w:r>
    </w:p>
    <w:p w14:paraId="00C05441"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cernoziomoid vertic (FZ cm.vs)</w:t>
      </w:r>
    </w:p>
    <w:p w14:paraId="6D6D0259" w14:textId="45A41ED6" w:rsidR="002924FF" w:rsidRPr="00DD5BA4" w:rsidRDefault="002924FF" w:rsidP="002924FF">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DD5B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xml:space="preserve">, prezentând culori cu crome şi valori sub 3,5 (la umed) cel puţin în partea superioară (pe cca 10 </w:t>
      </w:r>
      <w:r w:rsidR="003E7840">
        <w:rPr>
          <w:rFonts w:ascii="Times New Roman" w:hAnsi="Times New Roman" w:cs="Times New Roman"/>
          <w:i/>
          <w:iCs/>
          <w:sz w:val="24"/>
          <w:szCs w:val="24"/>
        </w:rPr>
        <w:t>–</w:t>
      </w:r>
      <w:r w:rsidRPr="00DD5BA4">
        <w:rPr>
          <w:rFonts w:ascii="Times New Roman" w:hAnsi="Times New Roman" w:cs="Times New Roman"/>
          <w:i/>
          <w:iCs/>
          <w:sz w:val="24"/>
          <w:szCs w:val="24"/>
        </w:rPr>
        <w:t xml:space="preserve"> 15 cm) şi cel puţin pe feţele agregatelor structural</w:t>
      </w:r>
      <w:r w:rsidR="003E7840">
        <w:rPr>
          <w:rFonts w:ascii="Times New Roman" w:hAnsi="Times New Roman" w:cs="Times New Roman"/>
          <w:i/>
          <w:iCs/>
          <w:sz w:val="24"/>
          <w:szCs w:val="24"/>
        </w:rPr>
        <w:t>e</w:t>
      </w:r>
      <w:r w:rsidRPr="00DD5BA4">
        <w:rPr>
          <w:rFonts w:ascii="Times New Roman" w:hAnsi="Times New Roman" w:cs="Times New Roman"/>
          <w:i/>
          <w:iCs/>
          <w:sz w:val="24"/>
          <w:szCs w:val="24"/>
        </w:rPr>
        <w:t>,</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i/>
          <w:sz w:val="24"/>
          <w:szCs w:val="24"/>
          <w:lang w:val="ro-RO"/>
        </w:rPr>
        <w:t>,</w:t>
      </w:r>
      <w:r>
        <w:rPr>
          <w:rFonts w:ascii="Times New Roman" w:eastAsiaTheme="minorEastAsia" w:hAnsi="Times New Roman" w:cs="Times New Roman"/>
          <w:b/>
          <w:i/>
          <w:iCs/>
          <w:sz w:val="24"/>
          <w:szCs w:val="24"/>
          <w:lang w:val="ro-RO"/>
        </w:rPr>
        <w:t xml:space="preserve"> </w:t>
      </w:r>
      <w:r w:rsidRPr="003A0631">
        <w:rPr>
          <w:rStyle w:val="Bodytext285pt"/>
          <w:rFonts w:eastAsia="Century Schoolbook"/>
          <w:i/>
          <w:iCs/>
          <w:sz w:val="24"/>
          <w:szCs w:val="24"/>
        </w:rPr>
        <w:t>orizont contractilo-gonflant (z) începând între baza orizontului Am şi 100 cm</w:t>
      </w:r>
      <w:r>
        <w:rPr>
          <w:rStyle w:val="Bodytext285pt"/>
          <w:rFonts w:eastAsia="Century Schoolbook"/>
          <w:i/>
          <w:iCs/>
          <w:sz w:val="24"/>
          <w:szCs w:val="24"/>
        </w:rPr>
        <w:t>.</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p>
    <w:p w14:paraId="0A000E24"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3F2B3932"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783DFCE4" w14:textId="77777777" w:rsidR="002924FF" w:rsidRPr="00E527CA"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7D1BACD6"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cernoziomoid vertic pararendzinic (FZ cm.vs.pa)</w:t>
      </w:r>
    </w:p>
    <w:p w14:paraId="29C2913E" w14:textId="112FCB25" w:rsidR="002924FF" w:rsidRPr="00DD5BA4" w:rsidRDefault="002924FF" w:rsidP="002924FF">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DD5B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xml:space="preserve">, prezentând culori cu crome şi valori sub 3,5 (la umed) cel puţin în partea superioară (pe cca 10 </w:t>
      </w:r>
      <w:r w:rsidR="003E7840">
        <w:rPr>
          <w:rFonts w:ascii="Times New Roman" w:hAnsi="Times New Roman" w:cs="Times New Roman"/>
          <w:i/>
          <w:iCs/>
          <w:sz w:val="24"/>
          <w:szCs w:val="24"/>
        </w:rPr>
        <w:t>–</w:t>
      </w:r>
      <w:r w:rsidRPr="00DD5BA4">
        <w:rPr>
          <w:rFonts w:ascii="Times New Roman" w:hAnsi="Times New Roman" w:cs="Times New Roman"/>
          <w:i/>
          <w:iCs/>
          <w:sz w:val="24"/>
          <w:szCs w:val="24"/>
        </w:rPr>
        <w:t xml:space="preserve"> 15 cm) şi cel puţin pe feţele agregatelor structural</w:t>
      </w:r>
      <w:r w:rsidR="003E7840">
        <w:rPr>
          <w:rFonts w:ascii="Times New Roman" w:hAnsi="Times New Roman" w:cs="Times New Roman"/>
          <w:i/>
          <w:iCs/>
          <w:sz w:val="24"/>
          <w:szCs w:val="24"/>
        </w:rPr>
        <w:t>e</w:t>
      </w:r>
      <w:r w:rsidRPr="00DD5BA4">
        <w:rPr>
          <w:rFonts w:ascii="Times New Roman" w:hAnsi="Times New Roman" w:cs="Times New Roman"/>
          <w:i/>
          <w:iCs/>
          <w:sz w:val="24"/>
          <w:szCs w:val="24"/>
        </w:rPr>
        <w:t>,</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i/>
          <w:sz w:val="24"/>
          <w:szCs w:val="24"/>
          <w:lang w:val="ro-RO"/>
        </w:rPr>
        <w:t>,</w:t>
      </w:r>
      <w:r>
        <w:rPr>
          <w:rFonts w:ascii="Times New Roman" w:eastAsiaTheme="minorEastAsia" w:hAnsi="Times New Roman" w:cs="Times New Roman"/>
          <w:b/>
          <w:i/>
          <w:iCs/>
          <w:sz w:val="24"/>
          <w:szCs w:val="24"/>
          <w:lang w:val="ro-RO"/>
        </w:rPr>
        <w:t xml:space="preserve"> </w:t>
      </w:r>
      <w:r w:rsidRPr="003A0631">
        <w:rPr>
          <w:rStyle w:val="Bodytext285pt"/>
          <w:rFonts w:eastAsia="Century Schoolbook"/>
          <w:i/>
          <w:iCs/>
          <w:sz w:val="24"/>
          <w:szCs w:val="24"/>
        </w:rPr>
        <w:t>orizont contractilo-gonflant (z) începând între baza orizontului Am şi 100 cm</w:t>
      </w:r>
      <w:r>
        <w:rPr>
          <w:rStyle w:val="Bodytext285pt"/>
          <w:rFonts w:eastAsia="Century Schoolbook"/>
          <w:i/>
          <w:iCs/>
          <w:sz w:val="24"/>
          <w:szCs w:val="24"/>
        </w:rPr>
        <w:t>,</w:t>
      </w:r>
      <w:r w:rsidRPr="00E358B0">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00122894">
        <w:rPr>
          <w:rFonts w:ascii="Times New Roman" w:hAnsi="Times New Roman" w:cs="Times New Roman"/>
          <w:i/>
          <w:sz w:val="24"/>
          <w:szCs w:val="24"/>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p>
    <w:p w14:paraId="284AC8F9"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580CBCF1" w14:textId="77777777" w:rsidR="002924FF" w:rsidRPr="00E527CA"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 - MM</w:t>
      </w:r>
    </w:p>
    <w:p w14:paraId="7BB94423"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cernoziomoid vertic batigleic (FZ cm.vs.dg)</w:t>
      </w:r>
    </w:p>
    <w:p w14:paraId="0D77E3B6" w14:textId="1848B47D" w:rsidR="002924FF" w:rsidRPr="00DD5BA4" w:rsidRDefault="002924FF" w:rsidP="002924FF">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lastRenderedPageBreak/>
        <w:t xml:space="preserve">Soluri </w:t>
      </w:r>
      <w:r w:rsidR="002A22BC">
        <w:rPr>
          <w:rFonts w:ascii="Times New Roman" w:hAnsi="Times New Roman" w:cs="Times New Roman"/>
          <w:i/>
          <w:iCs/>
          <w:sz w:val="24"/>
          <w:szCs w:val="24"/>
        </w:rPr>
        <w:t>cu</w:t>
      </w:r>
      <w:r w:rsidRPr="00DD5BA4">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xml:space="preserve">, prezentând culori cu crome şi valori sub 3,5 (la umed) cel puţin în partea superioară (pe cca 10 </w:t>
      </w:r>
      <w:r w:rsidR="008553C1">
        <w:rPr>
          <w:rFonts w:ascii="Times New Roman" w:hAnsi="Times New Roman" w:cs="Times New Roman"/>
          <w:i/>
          <w:iCs/>
          <w:sz w:val="24"/>
          <w:szCs w:val="24"/>
        </w:rPr>
        <w:t>–</w:t>
      </w:r>
      <w:r w:rsidRPr="00DD5BA4">
        <w:rPr>
          <w:rFonts w:ascii="Times New Roman" w:hAnsi="Times New Roman" w:cs="Times New Roman"/>
          <w:i/>
          <w:iCs/>
          <w:sz w:val="24"/>
          <w:szCs w:val="24"/>
        </w:rPr>
        <w:t xml:space="preserve"> 15 cm) şi cel puţin pe feţele agregatelor structural</w:t>
      </w:r>
      <w:r w:rsidR="000773CE">
        <w:rPr>
          <w:rFonts w:ascii="Times New Roman" w:hAnsi="Times New Roman" w:cs="Times New Roman"/>
          <w:i/>
          <w:iCs/>
          <w:sz w:val="24"/>
          <w:szCs w:val="24"/>
        </w:rPr>
        <w:t>e</w:t>
      </w:r>
      <w:r w:rsidRPr="00DD5BA4">
        <w:rPr>
          <w:rFonts w:ascii="Times New Roman" w:hAnsi="Times New Roman" w:cs="Times New Roman"/>
          <w:i/>
          <w:iCs/>
          <w:sz w:val="24"/>
          <w:szCs w:val="24"/>
        </w:rPr>
        <w:t>,</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i/>
          <w:sz w:val="24"/>
          <w:szCs w:val="24"/>
          <w:lang w:val="ro-RO"/>
        </w:rPr>
        <w:t>,</w:t>
      </w:r>
      <w:r>
        <w:rPr>
          <w:rFonts w:ascii="Times New Roman" w:eastAsiaTheme="minorEastAsia" w:hAnsi="Times New Roman" w:cs="Times New Roman"/>
          <w:b/>
          <w:i/>
          <w:iCs/>
          <w:sz w:val="24"/>
          <w:szCs w:val="24"/>
          <w:lang w:val="ro-RO"/>
        </w:rPr>
        <w:t xml:space="preserve"> </w:t>
      </w:r>
      <w:r w:rsidRPr="003A0631">
        <w:rPr>
          <w:rStyle w:val="Bodytext285pt"/>
          <w:rFonts w:eastAsia="Century Schoolbook"/>
          <w:i/>
          <w:iCs/>
          <w:sz w:val="24"/>
          <w:szCs w:val="24"/>
        </w:rPr>
        <w:t>orizont contractilo-gonflant (z) începând între baza orizontului Am şi 100 cm</w:t>
      </w:r>
      <w:r>
        <w:rPr>
          <w:rStyle w:val="Bodytext285pt"/>
          <w:rFonts w:eastAsia="Century Schoolbook"/>
          <w:i/>
          <w:iCs/>
          <w:sz w:val="24"/>
          <w:szCs w:val="24"/>
        </w:rPr>
        <w:t xml:space="preserve"> şi</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 xml:space="preserve">ont gleic de reducere (Gr) începând în intervalul 100 </w:t>
      </w:r>
      <w:r w:rsidR="008553C1">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00122894">
        <w:rPr>
          <w:rFonts w:ascii="Times New Roman" w:eastAsiaTheme="minorEastAsia" w:hAnsi="Times New Roman" w:cs="Times New Roman"/>
          <w:i/>
          <w:sz w:val="24"/>
          <w:szCs w:val="24"/>
          <w:lang w:val="ro-RO"/>
        </w:rPr>
        <w:t xml:space="preserve"> </w:t>
      </w:r>
    </w:p>
    <w:p w14:paraId="4B676D4C"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59D8CE94"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Gr</w:t>
      </w:r>
    </w:p>
    <w:p w14:paraId="6D79F907" w14:textId="77777777" w:rsidR="002924FF" w:rsidRPr="00CE17A6" w:rsidRDefault="002924FF" w:rsidP="002924FF">
      <w:pPr>
        <w:spacing w:after="0" w:line="360" w:lineRule="auto"/>
        <w:jc w:val="center"/>
        <w:rPr>
          <w:rStyle w:val="Bodytext285pt"/>
          <w:rFonts w:eastAsiaTheme="minorEastAsia"/>
          <w:i/>
          <w:iCs/>
          <w:sz w:val="24"/>
          <w:szCs w:val="24"/>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Gr</w:t>
      </w:r>
    </w:p>
    <w:p w14:paraId="7B5365A5"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CcazGo</w:t>
      </w:r>
      <w:r>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14:paraId="496F5E8E" w14:textId="77777777" w:rsidR="002924FF" w:rsidRPr="00E527CA" w:rsidRDefault="002924FF" w:rsidP="002924FF">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CcazGo</w:t>
      </w:r>
      <w:r>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14:paraId="508B51EA"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cernoziomoid vertic stagnic (FZ cm.vs.st)</w:t>
      </w:r>
    </w:p>
    <w:p w14:paraId="0BD2602B" w14:textId="6DE220C6" w:rsidR="002924FF" w:rsidRPr="00DD5BA4" w:rsidRDefault="002924FF" w:rsidP="002924FF">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având orizont A molic – Am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xml:space="preserve">, prezentând culori cu crome şi valori sub 3,5 (la umed) cel puţin în partea superioară (pe cca 10 </w:t>
      </w:r>
      <w:r w:rsidR="008553C1">
        <w:rPr>
          <w:rFonts w:ascii="Times New Roman" w:hAnsi="Times New Roman" w:cs="Times New Roman"/>
          <w:i/>
          <w:iCs/>
          <w:sz w:val="24"/>
          <w:szCs w:val="24"/>
        </w:rPr>
        <w:t>–</w:t>
      </w:r>
      <w:r w:rsidRPr="00DD5BA4">
        <w:rPr>
          <w:rFonts w:ascii="Times New Roman" w:hAnsi="Times New Roman" w:cs="Times New Roman"/>
          <w:i/>
          <w:iCs/>
          <w:sz w:val="24"/>
          <w:szCs w:val="24"/>
        </w:rPr>
        <w:t xml:space="preserve"> 15 cm) şi cel puţin pe feţele agregatelor structural</w:t>
      </w:r>
      <w:r>
        <w:rPr>
          <w:rFonts w:ascii="Times New Roman" w:hAnsi="Times New Roman" w:cs="Times New Roman"/>
          <w:i/>
          <w:iCs/>
          <w:sz w:val="24"/>
          <w:szCs w:val="24"/>
        </w:rPr>
        <w:t>e</w:t>
      </w:r>
      <w:r w:rsidRPr="00DD5BA4">
        <w:rPr>
          <w:rFonts w:ascii="Times New Roman" w:hAnsi="Times New Roman" w:cs="Times New Roman"/>
          <w:i/>
          <w:iCs/>
          <w:sz w:val="24"/>
          <w:szCs w:val="24"/>
        </w:rPr>
        <w:t>,</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i/>
          <w:sz w:val="24"/>
          <w:szCs w:val="24"/>
          <w:lang w:val="ro-RO"/>
        </w:rPr>
        <w:t>,</w:t>
      </w:r>
      <w:r>
        <w:rPr>
          <w:rFonts w:ascii="Times New Roman" w:eastAsiaTheme="minorEastAsia" w:hAnsi="Times New Roman" w:cs="Times New Roman"/>
          <w:b/>
          <w:i/>
          <w:iCs/>
          <w:sz w:val="24"/>
          <w:szCs w:val="24"/>
          <w:lang w:val="ro-RO"/>
        </w:rPr>
        <w:t xml:space="preserve"> </w:t>
      </w:r>
      <w:r w:rsidRPr="003A0631">
        <w:rPr>
          <w:rStyle w:val="Bodytext285pt"/>
          <w:rFonts w:eastAsia="Century Schoolbook"/>
          <w:i/>
          <w:iCs/>
          <w:sz w:val="24"/>
          <w:szCs w:val="24"/>
        </w:rPr>
        <w:t>orizont contractilo-gonflant (z) începând între baza orizontului Am şi 100 cm</w:t>
      </w:r>
      <w:r>
        <w:rPr>
          <w:rStyle w:val="Bodytext285pt"/>
          <w:rFonts w:eastAsia="Century Schoolbook"/>
          <w:i/>
          <w:iCs/>
          <w:sz w:val="24"/>
          <w:szCs w:val="24"/>
        </w:rPr>
        <w:t xml:space="preserve"> 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p>
    <w:p w14:paraId="20C00327"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0145A51F"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 ACw – Cz </w:t>
      </w:r>
      <w:r w:rsidRPr="0049250E">
        <w:rPr>
          <w:rFonts w:ascii="Times New Roman" w:eastAsiaTheme="minorEastAsia" w:hAnsi="Times New Roman" w:cs="Times New Roman"/>
          <w:iCs/>
          <w:sz w:val="24"/>
          <w:szCs w:val="24"/>
          <w:lang w:val="ro-RO"/>
        </w:rPr>
        <w:t>sau</w:t>
      </w:r>
      <w:r w:rsidRPr="00CE17A6">
        <w:rPr>
          <w:rFonts w:ascii="Times New Roman" w:eastAsiaTheme="minorEastAsia" w:hAnsi="Times New Roman" w:cs="Times New Roman"/>
          <w:b/>
          <w:i/>
          <w:iCs/>
          <w:sz w:val="24"/>
          <w:szCs w:val="24"/>
          <w:lang w:val="ro-RO"/>
        </w:rPr>
        <w:t xml:space="preserve"> Czw</w:t>
      </w:r>
    </w:p>
    <w:p w14:paraId="67DC4158" w14:textId="77777777" w:rsidR="002924FF" w:rsidRPr="006E7984" w:rsidRDefault="002924FF" w:rsidP="002924FF">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ACw – ACW – C</w:t>
      </w:r>
      <w:r>
        <w:rPr>
          <w:rFonts w:ascii="Times New Roman" w:eastAsiaTheme="minorEastAsia" w:hAnsi="Times New Roman" w:cs="Times New Roman"/>
          <w:b/>
          <w:i/>
          <w:iCs/>
          <w:sz w:val="24"/>
          <w:szCs w:val="24"/>
          <w:lang w:val="ro-RO"/>
        </w:rPr>
        <w:t>z</w:t>
      </w:r>
      <w:r w:rsidRPr="006E7984">
        <w:rPr>
          <w:rFonts w:ascii="Times New Roman" w:eastAsiaTheme="minorEastAsia" w:hAnsi="Times New Roman" w:cs="Times New Roman"/>
          <w:b/>
          <w:i/>
          <w:iCs/>
          <w:sz w:val="24"/>
          <w:szCs w:val="24"/>
          <w:lang w:val="ro-RO"/>
        </w:rPr>
        <w:t>w</w:t>
      </w:r>
    </w:p>
    <w:p w14:paraId="07C3B7D2"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C</w:t>
      </w:r>
      <w:r>
        <w:rPr>
          <w:rFonts w:ascii="Times New Roman" w:eastAsiaTheme="minorEastAsia" w:hAnsi="Times New Roman" w:cs="Times New Roman"/>
          <w:b/>
          <w:i/>
          <w:iCs/>
          <w:sz w:val="24"/>
          <w:szCs w:val="24"/>
          <w:lang w:val="ro-RO"/>
        </w:rPr>
        <w:t>z</w:t>
      </w:r>
      <w:r w:rsidRPr="006E7984">
        <w:rPr>
          <w:rFonts w:ascii="Times New Roman" w:eastAsiaTheme="minorEastAsia" w:hAnsi="Times New Roman" w:cs="Times New Roman"/>
          <w:b/>
          <w:i/>
          <w:iCs/>
          <w:sz w:val="24"/>
          <w:szCs w:val="24"/>
          <w:lang w:val="ro-RO"/>
        </w:rPr>
        <w:t>W sau Am – C</w:t>
      </w:r>
      <w:r>
        <w:rPr>
          <w:rFonts w:ascii="Times New Roman" w:eastAsiaTheme="minorEastAsia" w:hAnsi="Times New Roman" w:cs="Times New Roman"/>
          <w:b/>
          <w:i/>
          <w:iCs/>
          <w:sz w:val="24"/>
          <w:szCs w:val="24"/>
          <w:lang w:val="ro-RO"/>
        </w:rPr>
        <w:t>z</w:t>
      </w:r>
      <w:r w:rsidRPr="006E7984">
        <w:rPr>
          <w:rFonts w:ascii="Times New Roman" w:eastAsiaTheme="minorEastAsia" w:hAnsi="Times New Roman" w:cs="Times New Roman"/>
          <w:b/>
          <w:i/>
          <w:iCs/>
          <w:sz w:val="24"/>
          <w:szCs w:val="24"/>
          <w:lang w:val="ro-RO"/>
        </w:rPr>
        <w:t>w</w:t>
      </w:r>
    </w:p>
    <w:p w14:paraId="7A6FB2FA"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lastRenderedPageBreak/>
        <w:t>Faeoziom greic (FZ gr.)</w:t>
      </w:r>
    </w:p>
    <w:p w14:paraId="2A3209CC" w14:textId="7D500E70" w:rsidR="002924FF" w:rsidRPr="002830AD" w:rsidRDefault="002924FF" w:rsidP="002924FF">
      <w:pPr>
        <w:spacing w:after="0" w:line="360" w:lineRule="auto"/>
        <w:ind w:firstLine="360"/>
        <w:jc w:val="both"/>
        <w:rPr>
          <w:rFonts w:ascii="Times New Roman" w:eastAsiaTheme="minorEastAsia" w:hAnsi="Times New Roman" w:cs="Times New Roman"/>
          <w:b/>
          <w:bCs/>
          <w:i/>
          <w:sz w:val="24"/>
          <w:szCs w:val="24"/>
          <w:lang w:val="ro-RO"/>
        </w:rPr>
      </w:pPr>
      <w:r w:rsidRPr="00DB4119">
        <w:rPr>
          <w:rFonts w:ascii="Times New Roman" w:hAnsi="Times New Roman" w:cs="Times New Roman"/>
          <w:i/>
          <w:iCs/>
          <w:sz w:val="24"/>
          <w:szCs w:val="24"/>
        </w:rPr>
        <w:t>S</w:t>
      </w:r>
      <w:r>
        <w:rPr>
          <w:rFonts w:ascii="Times New Roman" w:hAnsi="Times New Roman" w:cs="Times New Roman"/>
          <w:i/>
          <w:iCs/>
          <w:sz w:val="24"/>
          <w:szCs w:val="24"/>
        </w:rPr>
        <w:t xml:space="preserve">oluri </w:t>
      </w:r>
      <w:r w:rsidR="00B75E45">
        <w:rPr>
          <w:rFonts w:ascii="Times New Roman" w:hAnsi="Times New Roman" w:cs="Times New Roman"/>
          <w:i/>
          <w:iCs/>
          <w:sz w:val="24"/>
          <w:szCs w:val="24"/>
        </w:rPr>
        <w:t xml:space="preserve">cu </w:t>
      </w:r>
      <w:r>
        <w:rPr>
          <w:rFonts w:ascii="Times New Roman" w:hAnsi="Times New Roman" w:cs="Times New Roman"/>
          <w:i/>
          <w:iCs/>
          <w:sz w:val="24"/>
          <w:szCs w:val="24"/>
        </w:rPr>
        <w:t xml:space="preserve">orizont A molic </w:t>
      </w:r>
      <w:r w:rsidR="00B75E45">
        <w:rPr>
          <w:rFonts w:ascii="Times New Roman" w:hAnsi="Times New Roman" w:cs="Times New Roman"/>
          <w:i/>
          <w:iCs/>
          <w:sz w:val="24"/>
          <w:szCs w:val="24"/>
        </w:rPr>
        <w:t>(</w:t>
      </w:r>
      <w:r>
        <w:rPr>
          <w:rFonts w:ascii="Times New Roman" w:hAnsi="Times New Roman" w:cs="Times New Roman"/>
          <w:i/>
          <w:iCs/>
          <w:sz w:val="24"/>
          <w:szCs w:val="24"/>
        </w:rPr>
        <w:t>Am</w:t>
      </w:r>
      <w:r w:rsidR="00B75E45">
        <w:rPr>
          <w:rFonts w:ascii="Times New Roman" w:hAnsi="Times New Roman" w:cs="Times New Roman"/>
          <w:i/>
          <w:iCs/>
          <w:sz w:val="24"/>
          <w:szCs w:val="24"/>
        </w:rPr>
        <w:t>),</w:t>
      </w:r>
      <w:r>
        <w:rPr>
          <w:rFonts w:ascii="Times New Roman" w:hAnsi="Times New Roman" w:cs="Times New Roman"/>
          <w:i/>
          <w:iCs/>
          <w:sz w:val="24"/>
          <w:szCs w:val="24"/>
        </w:rPr>
        <w:t xml:space="preserve"> având culori cu valori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materialul în stare umedă (valori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Pr>
          <w:rFonts w:ascii="Times New Roman" w:eastAsiaTheme="minorEastAsia" w:hAnsi="Times New Roman" w:cs="Times New Roman"/>
          <w:i/>
          <w:iCs/>
          <w:sz w:val="24"/>
          <w:szCs w:val="24"/>
        </w:rPr>
        <w:t xml:space="preserve"> </w:t>
      </w:r>
      <w:r>
        <w:rPr>
          <w:rFonts w:ascii="Times New Roman" w:hAnsi="Times New Roman" w:cs="Times New Roman"/>
          <w:i/>
          <w:iCs/>
          <w:sz w:val="24"/>
          <w:szCs w:val="24"/>
        </w:rPr>
        <w:t>şi</w:t>
      </w:r>
      <w:r w:rsidRPr="00E70478">
        <w:rPr>
          <w:rStyle w:val="Bodytext285pt"/>
          <w:rFonts w:eastAsia="Century Schoolbook"/>
          <w:i/>
          <w:sz w:val="24"/>
          <w:szCs w:val="24"/>
        </w:rPr>
        <w:t xml:space="preserve"> </w:t>
      </w:r>
      <w:r w:rsidRPr="002830AD">
        <w:rPr>
          <w:rStyle w:val="Bodytext285pt"/>
          <w:rFonts w:eastAsia="Century Schoolbook"/>
          <w:i/>
          <w:sz w:val="24"/>
          <w:szCs w:val="24"/>
        </w:rPr>
        <w:t xml:space="preserve">orizont </w:t>
      </w:r>
      <w:r w:rsidRPr="002830AD">
        <w:rPr>
          <w:rStyle w:val="Bodytext285pt"/>
          <w:rFonts w:eastAsia="Century Schoolbook"/>
          <w:b/>
          <w:bCs/>
          <w:i/>
          <w:sz w:val="24"/>
          <w:szCs w:val="24"/>
        </w:rPr>
        <w:t>Ame</w:t>
      </w:r>
      <w:r>
        <w:rPr>
          <w:rStyle w:val="Bodytext285pt"/>
          <w:rFonts w:eastAsia="Century Schoolbook"/>
          <w:b/>
          <w:bCs/>
          <w:i/>
          <w:sz w:val="24"/>
          <w:szCs w:val="24"/>
        </w:rPr>
        <w:t xml:space="preserve"> </w:t>
      </w:r>
      <w:r>
        <w:rPr>
          <w:rStyle w:val="Bodytext285pt"/>
          <w:rFonts w:eastAsia="Century Schoolbook"/>
          <w:i/>
          <w:sz w:val="24"/>
          <w:szCs w:val="24"/>
        </w:rPr>
        <w:t xml:space="preserve">(A molic greic) </w:t>
      </w:r>
      <w:r w:rsidRPr="002830AD">
        <w:rPr>
          <w:rStyle w:val="Bodytext285pt"/>
          <w:rFonts w:eastAsia="Century Schoolbook"/>
          <w:i/>
          <w:sz w:val="24"/>
          <w:szCs w:val="24"/>
        </w:rPr>
        <w:t>în partea inferioară a orizontului Am</w:t>
      </w:r>
      <w:r>
        <w:rPr>
          <w:rStyle w:val="Bodytext285pt"/>
          <w:rFonts w:eastAsia="Century Schoolbook"/>
          <w:i/>
          <w:sz w:val="24"/>
          <w:szCs w:val="24"/>
        </w:rPr>
        <w:t>,</w:t>
      </w:r>
      <w:r>
        <w:rPr>
          <w:rFonts w:ascii="Times New Roman" w:hAnsi="Times New Roman" w:cs="Times New Roman"/>
          <w:i/>
          <w:iCs/>
          <w:sz w:val="24"/>
          <w:szCs w:val="24"/>
        </w:rPr>
        <w:t xml:space="preserve"> </w:t>
      </w:r>
      <w:r w:rsidRPr="00DB4119">
        <w:rPr>
          <w:rFonts w:ascii="Times New Roman" w:hAnsi="Times New Roman" w:cs="Times New Roman"/>
          <w:i/>
          <w:iCs/>
          <w:sz w:val="24"/>
          <w:szCs w:val="24"/>
        </w:rPr>
        <w:t xml:space="preserve">prezentând culori cu crome şi valori sub 3,5 (la umed) cel puţin în partea superioară (pe cca 10 </w:t>
      </w:r>
      <w:r w:rsidR="00B75E45">
        <w:rPr>
          <w:rFonts w:ascii="Times New Roman" w:hAnsi="Times New Roman" w:cs="Times New Roman"/>
          <w:i/>
          <w:iCs/>
          <w:sz w:val="24"/>
          <w:szCs w:val="24"/>
        </w:rPr>
        <w:t>–</w:t>
      </w:r>
      <w:r w:rsidRPr="00DB4119">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structurale</w:t>
      </w:r>
      <w:r>
        <w:rPr>
          <w:rStyle w:val="Bodytext285pt"/>
          <w:rFonts w:eastAsia="Century Schoolbook"/>
          <w:iCs/>
          <w:sz w:val="24"/>
          <w:szCs w:val="24"/>
        </w:rPr>
        <w:t>.</w:t>
      </w:r>
    </w:p>
    <w:p w14:paraId="5CAE9D04" w14:textId="77777777" w:rsidR="002924FF" w:rsidRPr="00EF17ED" w:rsidRDefault="002924FF" w:rsidP="002924FF">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hAnsi="Times New Roman" w:cs="Times New Roman"/>
          <w:i/>
          <w:iCs/>
          <w:sz w:val="24"/>
          <w:szCs w:val="24"/>
        </w:rPr>
        <w:t xml:space="preserve"> Nu prezintă</w:t>
      </w:r>
      <w:r w:rsidRPr="00DB4119">
        <w:rPr>
          <w:rFonts w:ascii="Times New Roman" w:hAnsi="Times New Roman" w:cs="Times New Roman"/>
          <w:i/>
          <w:iCs/>
          <w:sz w:val="24"/>
          <w:szCs w:val="24"/>
        </w:rPr>
        <w:t xml:space="preserve"> orizont Cca sau concentrări de carbonaţi secundari friabili în primii 125 cm.</w:t>
      </w:r>
    </w:p>
    <w:p w14:paraId="31CA8E5A"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42C3DBC0"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14:paraId="6ED23268"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argic greic cernic (FZ ar.gr.ce)</w:t>
      </w:r>
    </w:p>
    <w:p w14:paraId="10E4C1EF" w14:textId="2A637D8F" w:rsidR="002924FF" w:rsidRDefault="002924FF" w:rsidP="002924FF">
      <w:pPr>
        <w:spacing w:after="0" w:line="360" w:lineRule="auto"/>
        <w:ind w:firstLine="360"/>
        <w:jc w:val="both"/>
        <w:rPr>
          <w:rFonts w:ascii="Times New Roman" w:hAnsi="Times New Roman" w:cs="Times New Roman"/>
          <w:i/>
          <w:iCs/>
          <w:sz w:val="24"/>
          <w:szCs w:val="24"/>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w:t>
      </w:r>
      <w:r w:rsidR="00122894">
        <w:rPr>
          <w:rFonts w:ascii="Times New Roman" w:eastAsiaTheme="minorEastAsia" w:hAnsi="Times New Roman" w:cs="Times New Roman"/>
          <w:i/>
          <w:iCs/>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2830AD">
        <w:rPr>
          <w:rFonts w:ascii="Times New Roman" w:hAnsi="Times New Roman" w:cs="Times New Roman"/>
          <w:i/>
          <w:iCs/>
          <w:sz w:val="24"/>
          <w:szCs w:val="24"/>
        </w:rPr>
        <w:t xml:space="preserve"> </w:t>
      </w:r>
      <w:r>
        <w:rPr>
          <w:rFonts w:ascii="Times New Roman" w:hAnsi="Times New Roman" w:cs="Times New Roman"/>
          <w:i/>
          <w:iCs/>
          <w:sz w:val="24"/>
          <w:szCs w:val="24"/>
        </w:rPr>
        <w:t>orizont subiacent Ame (A molic greic) şi orizont Bt,</w:t>
      </w:r>
      <w:r w:rsidRPr="002830AD">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2830AD">
        <w:rPr>
          <w:rFonts w:ascii="Times New Roman" w:hAnsi="Times New Roman" w:cs="Times New Roman"/>
          <w:i/>
          <w:iCs/>
          <w:sz w:val="24"/>
          <w:szCs w:val="24"/>
        </w:rPr>
        <w:t xml:space="preserve"> fără orizont Cca sau concentrări de carbonaţi secundari friabili în primii 125 cm. Sunt excluse solurile formate pe roci calcarifere sau material</w:t>
      </w:r>
      <w:r w:rsidR="00BB63FF">
        <w:rPr>
          <w:rFonts w:ascii="Times New Roman" w:hAnsi="Times New Roman" w:cs="Times New Roman"/>
          <w:i/>
          <w:iCs/>
          <w:sz w:val="24"/>
          <w:szCs w:val="24"/>
        </w:rPr>
        <w:t>e</w:t>
      </w:r>
      <w:r w:rsidRPr="002830AD">
        <w:rPr>
          <w:rFonts w:ascii="Times New Roman" w:hAnsi="Times New Roman" w:cs="Times New Roman"/>
          <w:i/>
          <w:iCs/>
          <w:sz w:val="24"/>
          <w:szCs w:val="24"/>
        </w:rPr>
        <w:t xml:space="preserve"> scheletice calcarifere (sk </w:t>
      </w:r>
      <m:oMath>
        <m:r>
          <w:rPr>
            <w:rFonts w:ascii="Cambria Math" w:hAnsi="Cambria Math" w:cs="Times New Roman"/>
            <w:sz w:val="24"/>
            <w:szCs w:val="24"/>
          </w:rPr>
          <m:t>&gt;</m:t>
        </m:r>
      </m:oMath>
      <w:r w:rsidRPr="002830AD">
        <w:rPr>
          <w:rFonts w:ascii="Times New Roman" w:eastAsiaTheme="minorEastAsia" w:hAnsi="Times New Roman" w:cs="Times New Roman"/>
          <w:i/>
          <w:iCs/>
          <w:sz w:val="24"/>
          <w:szCs w:val="24"/>
        </w:rPr>
        <w:t>50%) (MK)</w:t>
      </w:r>
      <w:r w:rsidRPr="002830AD">
        <w:rPr>
          <w:rFonts w:ascii="Times New Roman" w:hAnsi="Times New Roman" w:cs="Times New Roman"/>
          <w:i/>
          <w:iCs/>
          <w:sz w:val="24"/>
          <w:szCs w:val="24"/>
        </w:rPr>
        <w:t xml:space="preserve"> care apar între 25 </w:t>
      </w:r>
      <w:r w:rsidR="00B75E45">
        <w:rPr>
          <w:rFonts w:ascii="Times New Roman" w:hAnsi="Times New Roman" w:cs="Times New Roman"/>
          <w:i/>
          <w:iCs/>
          <w:sz w:val="24"/>
          <w:szCs w:val="24"/>
        </w:rPr>
        <w:t>–</w:t>
      </w:r>
      <w:r w:rsidRPr="002830AD">
        <w:rPr>
          <w:rFonts w:ascii="Times New Roman" w:hAnsi="Times New Roman" w:cs="Times New Roman"/>
          <w:i/>
          <w:iCs/>
          <w:sz w:val="24"/>
          <w:szCs w:val="24"/>
        </w:rPr>
        <w:t xml:space="preserve"> 75 cm (şi nu au carbonaţi secundari friabili – orizont km).</w:t>
      </w:r>
    </w:p>
    <w:p w14:paraId="32F0B4EF" w14:textId="77777777" w:rsidR="002924FF" w:rsidRDefault="002924FF" w:rsidP="002924FF">
      <w:pPr>
        <w:pStyle w:val="ListParagraph"/>
        <w:spacing w:after="0" w:line="360" w:lineRule="auto"/>
        <w:ind w:left="1428"/>
        <w:rPr>
          <w:rFonts w:ascii="Times New Roman" w:eastAsiaTheme="minorEastAsia" w:hAnsi="Times New Roman" w:cs="Times New Roman"/>
          <w:b/>
          <w:i/>
          <w:iCs/>
          <w:sz w:val="24"/>
          <w:szCs w:val="24"/>
          <w:lang w:val="ro-RO"/>
        </w:rPr>
      </w:pPr>
      <w:r w:rsidRPr="00DD5BA4">
        <w:rPr>
          <w:rFonts w:ascii="Times New Roman" w:eastAsiaTheme="minorEastAsia" w:hAnsi="Times New Roman" w:cs="Times New Roman"/>
          <w:i/>
          <w:iCs/>
          <w:sz w:val="24"/>
          <w:szCs w:val="24"/>
          <w:lang w:val="ro-RO"/>
        </w:rPr>
        <w:t>Succesiune de orizonturi:</w:t>
      </w:r>
      <w:r w:rsidRPr="00FB2C0C">
        <w:rPr>
          <w:rFonts w:ascii="Times New Roman" w:eastAsiaTheme="minorEastAsia" w:hAnsi="Times New Roman" w:cs="Times New Roman"/>
          <w:b/>
          <w:i/>
          <w:iCs/>
          <w:sz w:val="24"/>
          <w:szCs w:val="24"/>
          <w:lang w:val="ro-RO"/>
        </w:rPr>
        <w:t xml:space="preserve"> </w:t>
      </w:r>
    </w:p>
    <w:p w14:paraId="5759F6C3"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14:paraId="315C6AB0"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argic greic batigleic cernic (FZ ar.gr.dg.ce)</w:t>
      </w:r>
    </w:p>
    <w:p w14:paraId="41759F3B" w14:textId="6EBE6E50" w:rsidR="002924FF" w:rsidRPr="00DD5BA4" w:rsidRDefault="002924FF" w:rsidP="002924FF">
      <w:pPr>
        <w:ind w:firstLine="360"/>
        <w:jc w:val="both"/>
        <w:rPr>
          <w:rFonts w:ascii="Times New Roman" w:eastAsiaTheme="minorEastAsia" w:hAnsi="Times New Roman" w:cs="Times New Roman"/>
          <w:i/>
          <w:sz w:val="24"/>
          <w:szCs w:val="24"/>
          <w:lang w:val="ro-RO"/>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Style w:val="Bodytext285pt"/>
            <w:rFonts w:ascii="Cambria Math" w:eastAsia="Century Schoolbook" w:hAnsi="Cambria Math"/>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w:t>
      </w:r>
      <w:r w:rsidR="00122894">
        <w:rPr>
          <w:rFonts w:ascii="Times New Roman" w:eastAsiaTheme="minorEastAsia" w:hAnsi="Times New Roman" w:cs="Times New Roman"/>
          <w:i/>
          <w:iCs/>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E70478">
        <w:rPr>
          <w:rFonts w:ascii="Times New Roman" w:hAnsi="Times New Roman" w:cs="Times New Roman"/>
          <w:i/>
          <w:iCs/>
          <w:sz w:val="24"/>
          <w:szCs w:val="24"/>
        </w:rPr>
        <w:t xml:space="preserve"> orizont subiacent Ame (A molic greic)</w:t>
      </w:r>
      <w:r>
        <w:rPr>
          <w:rFonts w:ascii="Times New Roman" w:hAnsi="Times New Roman" w:cs="Times New Roman"/>
          <w:i/>
          <w:iCs/>
          <w:sz w:val="24"/>
          <w:szCs w:val="24"/>
        </w:rPr>
        <w:t xml:space="preserve"> şi orizont Bt,</w:t>
      </w:r>
      <w:r w:rsidRPr="00E70478">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E70478">
        <w:rPr>
          <w:rFonts w:ascii="Times New Roman" w:hAnsi="Times New Roman" w:cs="Times New Roman"/>
          <w:i/>
          <w:iCs/>
          <w:sz w:val="24"/>
          <w:szCs w:val="24"/>
        </w:rPr>
        <w:t xml:space="preserve"> </w:t>
      </w:r>
      <w:r>
        <w:rPr>
          <w:rStyle w:val="Bodytext285pt"/>
          <w:rFonts w:eastAsia="Century Schoolbook"/>
          <w:i/>
          <w:iCs/>
          <w:sz w:val="24"/>
          <w:szCs w:val="24"/>
        </w:rPr>
        <w:t>şi</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 xml:space="preserve">ont gleic de reducere (Gr) începând în intervalul 100 </w:t>
      </w:r>
      <w:r w:rsidR="00B75E45">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w:t>
      </w:r>
      <w:r w:rsidRPr="001E0DCE">
        <w:rPr>
          <w:rFonts w:ascii="Times New Roman" w:eastAsiaTheme="minorEastAsia" w:hAnsi="Times New Roman" w:cs="Times New Roman"/>
          <w:i/>
          <w:sz w:val="24"/>
          <w:szCs w:val="24"/>
          <w:lang w:val="ro-RO"/>
        </w:rPr>
        <w:t xml:space="preserve">00 cm </w:t>
      </w:r>
      <w:r w:rsidRPr="001E0DCE">
        <w:rPr>
          <w:rFonts w:ascii="Times New Roman" w:eastAsiaTheme="minorEastAsia" w:hAnsi="Times New Roman" w:cs="Times New Roman"/>
          <w:i/>
          <w:sz w:val="24"/>
          <w:szCs w:val="24"/>
          <w:lang w:val="ro-RO"/>
        </w:rPr>
        <w:lastRenderedPageBreak/>
        <w:t>adâncime ai profilului</w:t>
      </w:r>
      <w:r>
        <w:rPr>
          <w:rFonts w:ascii="Times New Roman" w:eastAsiaTheme="minorEastAsia" w:hAnsi="Times New Roman" w:cs="Times New Roman"/>
          <w:i/>
          <w:sz w:val="24"/>
          <w:szCs w:val="24"/>
          <w:lang w:val="ro-RO"/>
        </w:rPr>
        <w:t>.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00122894">
        <w:rPr>
          <w:rFonts w:ascii="Times New Roman" w:eastAsiaTheme="minorEastAsia" w:hAnsi="Times New Roman" w:cs="Times New Roman"/>
          <w:i/>
          <w:sz w:val="24"/>
          <w:szCs w:val="24"/>
          <w:lang w:val="ro-RO"/>
        </w:rPr>
        <w:t xml:space="preserve"> </w:t>
      </w:r>
    </w:p>
    <w:p w14:paraId="586A643D"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04944EC8"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CE17A6">
        <w:rPr>
          <w:rFonts w:ascii="Times New Roman" w:eastAsiaTheme="minorEastAsia" w:hAnsi="Times New Roman" w:cs="Times New Roman"/>
          <w:b/>
          <w:i/>
          <w:iCs/>
          <w:sz w:val="24"/>
          <w:szCs w:val="24"/>
          <w:lang w:val="ro-RO"/>
        </w:rPr>
        <w:t xml:space="preserve"> Gr</w:t>
      </w:r>
    </w:p>
    <w:p w14:paraId="489F013C" w14:textId="77777777" w:rsidR="002924FF" w:rsidRPr="00CE17A6" w:rsidRDefault="002924FF" w:rsidP="002924FF">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CE17A6">
        <w:rPr>
          <w:rFonts w:ascii="Times New Roman" w:eastAsiaTheme="minorEastAsia" w:hAnsi="Times New Roman" w:cs="Times New Roman"/>
          <w:b/>
          <w:i/>
          <w:iCs/>
          <w:sz w:val="24"/>
          <w:szCs w:val="24"/>
          <w:lang w:val="ro-RO"/>
        </w:rPr>
        <w:t xml:space="preserve"> Gr</w:t>
      </w:r>
    </w:p>
    <w:p w14:paraId="16FF2594"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argic greic (Fz ar.gr)</w:t>
      </w:r>
    </w:p>
    <w:p w14:paraId="55515CE1" w14:textId="403E8D92" w:rsidR="002924FF" w:rsidRPr="002830AD" w:rsidRDefault="002924FF" w:rsidP="002924FF">
      <w:pPr>
        <w:spacing w:after="0" w:line="360" w:lineRule="auto"/>
        <w:ind w:firstLine="360"/>
        <w:jc w:val="both"/>
        <w:rPr>
          <w:rFonts w:ascii="Times New Roman" w:eastAsiaTheme="minorEastAsia" w:hAnsi="Times New Roman" w:cs="Times New Roman"/>
          <w:b/>
          <w:bCs/>
          <w:i/>
          <w:sz w:val="24"/>
          <w:szCs w:val="24"/>
          <w:lang w:val="ro-RO"/>
        </w:rPr>
      </w:pPr>
      <w:r w:rsidRPr="00DB4119">
        <w:rPr>
          <w:rFonts w:ascii="Times New Roman" w:hAnsi="Times New Roman" w:cs="Times New Roman"/>
          <w:i/>
          <w:iCs/>
          <w:sz w:val="24"/>
          <w:szCs w:val="24"/>
        </w:rPr>
        <w:t>S</w:t>
      </w:r>
      <w:r>
        <w:rPr>
          <w:rFonts w:ascii="Times New Roman" w:hAnsi="Times New Roman" w:cs="Times New Roman"/>
          <w:i/>
          <w:iCs/>
          <w:sz w:val="24"/>
          <w:szCs w:val="24"/>
        </w:rPr>
        <w:t xml:space="preserve">oluri </w:t>
      </w:r>
      <w:r w:rsidR="00B75E45">
        <w:rPr>
          <w:rFonts w:ascii="Times New Roman" w:hAnsi="Times New Roman" w:cs="Times New Roman"/>
          <w:i/>
          <w:iCs/>
          <w:sz w:val="24"/>
          <w:szCs w:val="24"/>
        </w:rPr>
        <w:t xml:space="preserve">cu </w:t>
      </w:r>
      <w:r>
        <w:rPr>
          <w:rFonts w:ascii="Times New Roman" w:hAnsi="Times New Roman" w:cs="Times New Roman"/>
          <w:i/>
          <w:iCs/>
          <w:sz w:val="24"/>
          <w:szCs w:val="24"/>
        </w:rPr>
        <w:t xml:space="preserve">orizont A molic </w:t>
      </w:r>
      <w:r w:rsidR="00B75E45">
        <w:rPr>
          <w:rFonts w:ascii="Times New Roman" w:hAnsi="Times New Roman" w:cs="Times New Roman"/>
          <w:i/>
          <w:iCs/>
          <w:sz w:val="24"/>
          <w:szCs w:val="24"/>
        </w:rPr>
        <w:t>(</w:t>
      </w:r>
      <w:r>
        <w:rPr>
          <w:rFonts w:ascii="Times New Roman" w:hAnsi="Times New Roman" w:cs="Times New Roman"/>
          <w:i/>
          <w:iCs/>
          <w:sz w:val="24"/>
          <w:szCs w:val="24"/>
        </w:rPr>
        <w:t>Am</w:t>
      </w:r>
      <w:r w:rsidR="00B75E45">
        <w:rPr>
          <w:rFonts w:ascii="Times New Roman" w:hAnsi="Times New Roman" w:cs="Times New Roman"/>
          <w:i/>
          <w:iCs/>
          <w:sz w:val="24"/>
          <w:szCs w:val="24"/>
        </w:rPr>
        <w:t>),</w:t>
      </w:r>
      <w:r>
        <w:rPr>
          <w:rFonts w:ascii="Times New Roman" w:hAnsi="Times New Roman" w:cs="Times New Roman"/>
          <w:i/>
          <w:iCs/>
          <w:sz w:val="24"/>
          <w:szCs w:val="24"/>
        </w:rPr>
        <w:t xml:space="preserve"> având culori cu valori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Pr>
          <w:rFonts w:ascii="Times New Roman" w:eastAsiaTheme="minorEastAsia" w:hAnsi="Times New Roman" w:cs="Times New Roman"/>
          <w:i/>
          <w:iCs/>
          <w:sz w:val="24"/>
          <w:szCs w:val="24"/>
        </w:rPr>
        <w:t xml:space="preserve"> şi </w:t>
      </w:r>
      <w:r w:rsidRPr="002830AD">
        <w:rPr>
          <w:rStyle w:val="Bodytext285pt"/>
          <w:rFonts w:eastAsia="Century Schoolbook"/>
          <w:i/>
          <w:sz w:val="24"/>
          <w:szCs w:val="24"/>
        </w:rPr>
        <w:t xml:space="preserve">orizont </w:t>
      </w:r>
      <w:r w:rsidRPr="002830AD">
        <w:rPr>
          <w:rStyle w:val="Bodytext285pt"/>
          <w:rFonts w:eastAsia="Century Schoolbook"/>
          <w:b/>
          <w:bCs/>
          <w:i/>
          <w:sz w:val="24"/>
          <w:szCs w:val="24"/>
        </w:rPr>
        <w:t>Ame</w:t>
      </w:r>
      <w:r>
        <w:rPr>
          <w:rStyle w:val="Bodytext285pt"/>
          <w:rFonts w:eastAsia="Century Schoolbook"/>
          <w:b/>
          <w:bCs/>
          <w:i/>
          <w:sz w:val="24"/>
          <w:szCs w:val="24"/>
        </w:rPr>
        <w:t xml:space="preserve"> </w:t>
      </w:r>
      <w:r>
        <w:rPr>
          <w:rStyle w:val="Bodytext285pt"/>
          <w:rFonts w:eastAsia="Century Schoolbook"/>
          <w:i/>
          <w:sz w:val="24"/>
          <w:szCs w:val="24"/>
        </w:rPr>
        <w:t xml:space="preserve">(A molic greic) </w:t>
      </w:r>
      <w:r w:rsidRPr="002830AD">
        <w:rPr>
          <w:rStyle w:val="Bodytext285pt"/>
          <w:rFonts w:eastAsia="Century Schoolbook"/>
          <w:i/>
          <w:sz w:val="24"/>
          <w:szCs w:val="24"/>
        </w:rPr>
        <w:t>în partea inferioară a orizontului Am</w:t>
      </w:r>
      <w:r>
        <w:rPr>
          <w:rStyle w:val="Bodytext285pt"/>
          <w:rFonts w:eastAsia="Century Schoolbook"/>
          <w:i/>
          <w:sz w:val="24"/>
          <w:szCs w:val="24"/>
        </w:rPr>
        <w:t xml:space="preserve"> şi deasupra unui orizont Bt,</w:t>
      </w:r>
      <w:r>
        <w:rPr>
          <w:rFonts w:ascii="Times New Roman" w:hAnsi="Times New Roman" w:cs="Times New Roman"/>
          <w:i/>
          <w:iCs/>
          <w:sz w:val="24"/>
          <w:szCs w:val="24"/>
        </w:rPr>
        <w:t xml:space="preserve"> </w:t>
      </w:r>
      <w:r w:rsidRPr="00DB4119">
        <w:rPr>
          <w:rFonts w:ascii="Times New Roman" w:hAnsi="Times New Roman" w:cs="Times New Roman"/>
          <w:i/>
          <w:iCs/>
          <w:sz w:val="24"/>
          <w:szCs w:val="24"/>
        </w:rPr>
        <w:t xml:space="preserve">prezentând culori cu crome şi valori sub 3,5 (la umed) cel puţin în partea superioară (pe cca 10 </w:t>
      </w:r>
      <w:r w:rsidR="00B75E45">
        <w:rPr>
          <w:rFonts w:ascii="Times New Roman" w:hAnsi="Times New Roman" w:cs="Times New Roman"/>
          <w:i/>
          <w:iCs/>
          <w:sz w:val="24"/>
          <w:szCs w:val="24"/>
        </w:rPr>
        <w:t>–</w:t>
      </w:r>
      <w:r w:rsidRPr="00DB4119">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structurale</w:t>
      </w:r>
      <w:r>
        <w:rPr>
          <w:rStyle w:val="Bodytext285pt"/>
          <w:rFonts w:eastAsia="Century Schoolbook"/>
          <w:iCs/>
          <w:sz w:val="24"/>
          <w:szCs w:val="24"/>
        </w:rPr>
        <w:t>.</w:t>
      </w:r>
    </w:p>
    <w:p w14:paraId="2D6513D5" w14:textId="77777777" w:rsidR="002924FF" w:rsidRPr="00EF17ED" w:rsidRDefault="002924FF" w:rsidP="002924FF">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hAnsi="Times New Roman" w:cs="Times New Roman"/>
          <w:i/>
          <w:iCs/>
          <w:sz w:val="24"/>
          <w:szCs w:val="24"/>
        </w:rPr>
        <w:t xml:space="preserve"> Nu prezintă</w:t>
      </w:r>
      <w:r w:rsidRPr="00DB4119">
        <w:rPr>
          <w:rFonts w:ascii="Times New Roman" w:hAnsi="Times New Roman" w:cs="Times New Roman"/>
          <w:i/>
          <w:iCs/>
          <w:sz w:val="24"/>
          <w:szCs w:val="24"/>
        </w:rPr>
        <w:t xml:space="preserve"> orizont Cca sau concentrări de carbonaţi secundari friabili în primii 125 cm.</w:t>
      </w:r>
    </w:p>
    <w:p w14:paraId="19B6A208"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0E72C39B"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14:paraId="63C6DBB6"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argic greic stagnic cernic (Fz ar.gr.st.ce)</w:t>
      </w:r>
    </w:p>
    <w:p w14:paraId="5EE7BD1E" w14:textId="4A5C2C08" w:rsidR="002924FF" w:rsidRDefault="002924FF" w:rsidP="002924FF">
      <w:pPr>
        <w:ind w:firstLine="360"/>
        <w:jc w:val="both"/>
        <w:rPr>
          <w:rFonts w:ascii="Times New Roman" w:eastAsiaTheme="minorEastAsia" w:hAnsi="Times New Roman" w:cs="Times New Roman"/>
          <w:i/>
          <w:sz w:val="24"/>
          <w:szCs w:val="24"/>
          <w:lang w:val="ro-RO"/>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w:t>
      </w:r>
      <w:r w:rsidR="00122894">
        <w:rPr>
          <w:rFonts w:ascii="Times New Roman" w:eastAsiaTheme="minorEastAsia" w:hAnsi="Times New Roman" w:cs="Times New Roman"/>
          <w:i/>
          <w:iCs/>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000C03B2">
        <w:rPr>
          <w:rFonts w:ascii="Times New Roman" w:hAnsi="Times New Roman" w:cs="Times New Roman"/>
          <w:i/>
          <w:iCs/>
          <w:sz w:val="24"/>
          <w:szCs w:val="24"/>
        </w:rPr>
        <w:t xml:space="preserve"> </w:t>
      </w:r>
      <w:r>
        <w:rPr>
          <w:rFonts w:ascii="Times New Roman" w:hAnsi="Times New Roman" w:cs="Times New Roman"/>
          <w:i/>
          <w:iCs/>
          <w:sz w:val="24"/>
          <w:szCs w:val="24"/>
        </w:rPr>
        <w:t>şi</w:t>
      </w:r>
      <w:r w:rsidRPr="00E70478">
        <w:rPr>
          <w:rStyle w:val="Bodytext285pt"/>
          <w:rFonts w:eastAsia="Century Schoolbook"/>
          <w:i/>
          <w:sz w:val="24"/>
          <w:szCs w:val="24"/>
        </w:rPr>
        <w:t xml:space="preserve"> </w:t>
      </w:r>
      <w:r w:rsidRPr="002830AD">
        <w:rPr>
          <w:rStyle w:val="Bodytext285pt"/>
          <w:rFonts w:eastAsia="Century Schoolbook"/>
          <w:i/>
          <w:sz w:val="24"/>
          <w:szCs w:val="24"/>
        </w:rPr>
        <w:t xml:space="preserve">orizont </w:t>
      </w:r>
      <w:r w:rsidRPr="002830AD">
        <w:rPr>
          <w:rStyle w:val="Bodytext285pt"/>
          <w:rFonts w:eastAsia="Century Schoolbook"/>
          <w:b/>
          <w:bCs/>
          <w:i/>
          <w:sz w:val="24"/>
          <w:szCs w:val="24"/>
        </w:rPr>
        <w:t>Ame</w:t>
      </w:r>
      <w:r>
        <w:rPr>
          <w:rStyle w:val="Bodytext285pt"/>
          <w:rFonts w:eastAsia="Century Schoolbook"/>
          <w:b/>
          <w:bCs/>
          <w:i/>
          <w:sz w:val="24"/>
          <w:szCs w:val="24"/>
        </w:rPr>
        <w:t xml:space="preserve"> </w:t>
      </w:r>
      <w:r>
        <w:rPr>
          <w:rStyle w:val="Bodytext285pt"/>
          <w:rFonts w:eastAsia="Century Schoolbook"/>
          <w:i/>
          <w:sz w:val="24"/>
          <w:szCs w:val="24"/>
        </w:rPr>
        <w:t xml:space="preserve">(A molic greic) </w:t>
      </w:r>
      <w:r w:rsidRPr="002830AD">
        <w:rPr>
          <w:rStyle w:val="Bodytext285pt"/>
          <w:rFonts w:eastAsia="Century Schoolbook"/>
          <w:i/>
          <w:sz w:val="24"/>
          <w:szCs w:val="24"/>
        </w:rPr>
        <w:t>în partea inferioară a orizontului Am</w:t>
      </w:r>
      <w:r>
        <w:rPr>
          <w:rStyle w:val="Bodytext285pt"/>
          <w:rFonts w:eastAsia="Century Schoolbook"/>
          <w:i/>
          <w:sz w:val="24"/>
          <w:szCs w:val="24"/>
        </w:rPr>
        <w:t xml:space="preserve"> şi deasupra unui orizont Bt,</w:t>
      </w:r>
      <w:r>
        <w:rPr>
          <w:rFonts w:ascii="Times New Roman" w:hAnsi="Times New Roman" w:cs="Times New Roman"/>
          <w:i/>
          <w:iCs/>
          <w:sz w:val="24"/>
          <w:szCs w:val="24"/>
        </w:rPr>
        <w:t xml:space="preserve"> </w:t>
      </w:r>
      <w:r w:rsidRPr="00DB4119">
        <w:rPr>
          <w:rFonts w:ascii="Times New Roman" w:hAnsi="Times New Roman" w:cs="Times New Roman"/>
          <w:i/>
          <w:iCs/>
          <w:sz w:val="24"/>
          <w:szCs w:val="24"/>
        </w:rPr>
        <w:t xml:space="preserve">prezentând culori cu crome şi valori sub 3,5 (la umed) cel puţin în partea superioară (pe cca 10 </w:t>
      </w:r>
      <w:r w:rsidR="000C03B2">
        <w:rPr>
          <w:rFonts w:ascii="Times New Roman" w:hAnsi="Times New Roman" w:cs="Times New Roman"/>
          <w:i/>
          <w:iCs/>
          <w:sz w:val="24"/>
          <w:szCs w:val="24"/>
        </w:rPr>
        <w:t>–</w:t>
      </w:r>
      <w:r w:rsidRPr="00DB4119">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structurale</w:t>
      </w:r>
      <w:r w:rsidRPr="002830AD">
        <w:rPr>
          <w:rStyle w:val="Bodytext285pt"/>
          <w:rFonts w:eastAsia="Century Schoolbook"/>
          <w:i/>
          <w:sz w:val="24"/>
          <w:szCs w:val="24"/>
        </w:rPr>
        <w:t xml:space="preserve"> </w:t>
      </w:r>
      <w:r>
        <w:rPr>
          <w:rStyle w:val="Bodytext285pt"/>
          <w:rFonts w:eastAsia="Century Schoolbook"/>
          <w:i/>
          <w:iCs/>
          <w:sz w:val="24"/>
          <w:szCs w:val="24"/>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p>
    <w:p w14:paraId="7B4F063B" w14:textId="77777777" w:rsidR="002924FF" w:rsidRDefault="002924FF" w:rsidP="002924FF">
      <w:pPr>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21AEF993"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14:paraId="50A944DB" w14:textId="77777777" w:rsidR="002924FF" w:rsidRPr="00CE17A6" w:rsidRDefault="002924FF" w:rsidP="002924FF">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CE17A6">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14:paraId="08C37834" w14:textId="77777777" w:rsidR="002924FF" w:rsidRPr="00043F47" w:rsidRDefault="002924FF" w:rsidP="002924FF">
      <w:pPr>
        <w:pStyle w:val="ListParagraph"/>
        <w:numPr>
          <w:ilvl w:val="0"/>
          <w:numId w:val="6"/>
        </w:numPr>
        <w:spacing w:after="0" w:line="360" w:lineRule="auto"/>
        <w:jc w:val="both"/>
        <w:rPr>
          <w:rFonts w:ascii="Times New Roman" w:hAnsi="Times New Roman" w:cs="Times New Roman"/>
          <w:b/>
          <w:bCs/>
          <w:i/>
          <w:iCs/>
          <w:sz w:val="24"/>
          <w:szCs w:val="24"/>
        </w:rPr>
      </w:pPr>
      <w:r>
        <w:rPr>
          <w:rFonts w:ascii="Times New Roman" w:eastAsiaTheme="minorEastAsia" w:hAnsi="Times New Roman" w:cs="Times New Roman"/>
          <w:b/>
          <w:i/>
          <w:iCs/>
          <w:sz w:val="24"/>
          <w:szCs w:val="24"/>
          <w:lang w:val="ro-RO"/>
        </w:rPr>
        <w:t>Faeoziom argic greic pararendzinic stagnic cernic (Fz ar.gr.pa.st.ce)</w:t>
      </w:r>
    </w:p>
    <w:p w14:paraId="4DE712EB" w14:textId="557FCC04" w:rsidR="002924FF" w:rsidRPr="00043F47" w:rsidRDefault="002924FF" w:rsidP="002924FF">
      <w:pPr>
        <w:ind w:firstLine="360"/>
        <w:jc w:val="both"/>
        <w:rPr>
          <w:rFonts w:ascii="Times New Roman" w:eastAsiaTheme="minorEastAsia" w:hAnsi="Times New Roman" w:cs="Times New Roman"/>
          <w:i/>
          <w:sz w:val="24"/>
          <w:szCs w:val="24"/>
          <w:lang w:val="ro-RO"/>
        </w:rPr>
      </w:pPr>
      <w:r w:rsidRPr="00043F47">
        <w:rPr>
          <w:rFonts w:ascii="Times New Roman" w:hAnsi="Times New Roman" w:cs="Times New Roman"/>
          <w:i/>
          <w:iCs/>
          <w:sz w:val="24"/>
          <w:szCs w:val="24"/>
        </w:rPr>
        <w:t>Soluri având orizont A molic (Am),</w:t>
      </w:r>
      <w:r w:rsidRPr="00043F47">
        <w:rPr>
          <w:rStyle w:val="Bodytext285pt"/>
          <w:rFonts w:eastAsia="Century Schoolbook"/>
          <w:iCs/>
          <w:sz w:val="24"/>
          <w:szCs w:val="24"/>
        </w:rPr>
        <w:t xml:space="preserve"> </w:t>
      </w:r>
      <w:r w:rsidRPr="00043F47">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043F47">
        <w:rPr>
          <w:rStyle w:val="Bodytext285pt"/>
          <w:rFonts w:eastAsia="Century Schoolbook"/>
          <w:i/>
          <w:sz w:val="24"/>
          <w:szCs w:val="24"/>
        </w:rPr>
        <w:t xml:space="preserve"> 2 şi valori</w:t>
      </w:r>
      <m:oMath>
        <m:r>
          <w:rPr>
            <w:rFonts w:ascii="Cambria Math" w:hAnsi="Cambria Math" w:cs="Times New Roman"/>
            <w:sz w:val="24"/>
            <w:szCs w:val="24"/>
          </w:rPr>
          <m:t>&lt;</m:t>
        </m:r>
      </m:oMath>
      <w:r w:rsidRPr="00043F47">
        <w:rPr>
          <w:rFonts w:ascii="Times New Roman" w:eastAsiaTheme="minorEastAsia" w:hAnsi="Times New Roman" w:cs="Times New Roman"/>
          <w:i/>
          <w:iCs/>
          <w:sz w:val="24"/>
          <w:szCs w:val="24"/>
        </w:rPr>
        <w:t xml:space="preserve"> 3,5</w:t>
      </w:r>
      <w:r w:rsidR="00122894">
        <w:rPr>
          <w:rFonts w:ascii="Times New Roman" w:eastAsiaTheme="minorEastAsia" w:hAnsi="Times New Roman" w:cs="Times New Roman"/>
          <w:i/>
          <w:iCs/>
          <w:sz w:val="24"/>
          <w:szCs w:val="24"/>
        </w:rPr>
        <w:t xml:space="preserve"> </w:t>
      </w:r>
      <w:r w:rsidRPr="00043F47">
        <w:rPr>
          <w:rStyle w:val="Bodytext285pt"/>
          <w:rFonts w:eastAsia="Century Schoolbook"/>
          <w:i/>
          <w:sz w:val="24"/>
          <w:szCs w:val="24"/>
        </w:rPr>
        <w:t xml:space="preserve">la umed </w:t>
      </w:r>
      <w:r w:rsidRPr="00043F47">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sidRPr="00043F47">
        <w:rPr>
          <w:rFonts w:ascii="Times New Roman" w:hAnsi="Times New Roman" w:cs="Times New Roman"/>
          <w:i/>
          <w:iCs/>
          <w:sz w:val="24"/>
          <w:szCs w:val="24"/>
        </w:rPr>
        <w:t xml:space="preserve"> 5,5 uscat)</w:t>
      </w:r>
      <w:r w:rsidR="00311A8D">
        <w:rPr>
          <w:rFonts w:ascii="Times New Roman" w:hAnsi="Times New Roman" w:cs="Times New Roman"/>
          <w:i/>
          <w:iCs/>
          <w:sz w:val="24"/>
          <w:szCs w:val="24"/>
        </w:rPr>
        <w:t xml:space="preserve"> </w:t>
      </w:r>
      <w:r w:rsidRPr="00043F47">
        <w:rPr>
          <w:rFonts w:ascii="Times New Roman" w:hAnsi="Times New Roman" w:cs="Times New Roman"/>
          <w:i/>
          <w:iCs/>
          <w:sz w:val="24"/>
          <w:szCs w:val="24"/>
        </w:rPr>
        <w:t>şi</w:t>
      </w:r>
      <w:r w:rsidRPr="00043F47">
        <w:rPr>
          <w:rStyle w:val="Bodytext285pt"/>
          <w:rFonts w:eastAsia="Century Schoolbook"/>
          <w:i/>
          <w:sz w:val="24"/>
          <w:szCs w:val="24"/>
        </w:rPr>
        <w:t xml:space="preserve"> orizont </w:t>
      </w:r>
      <w:r w:rsidRPr="00043F47">
        <w:rPr>
          <w:rStyle w:val="Bodytext285pt"/>
          <w:rFonts w:eastAsia="Century Schoolbook"/>
          <w:b/>
          <w:bCs/>
          <w:i/>
          <w:sz w:val="24"/>
          <w:szCs w:val="24"/>
        </w:rPr>
        <w:t xml:space="preserve">Ame </w:t>
      </w:r>
      <w:r w:rsidRPr="00043F47">
        <w:rPr>
          <w:rStyle w:val="Bodytext285pt"/>
          <w:rFonts w:eastAsia="Century Schoolbook"/>
          <w:i/>
          <w:sz w:val="24"/>
          <w:szCs w:val="24"/>
        </w:rPr>
        <w:t>(A molic greic) în partea inferioară a orizontului Am şi deasupra unui orizont Bt,</w:t>
      </w:r>
      <w:r w:rsidRPr="00043F47">
        <w:rPr>
          <w:rFonts w:ascii="Times New Roman" w:hAnsi="Times New Roman" w:cs="Times New Roman"/>
          <w:i/>
          <w:iCs/>
          <w:sz w:val="24"/>
          <w:szCs w:val="24"/>
        </w:rPr>
        <w:t xml:space="preserve"> prezentând culori cu crome şi valori sub 3,5 (la umed) cel puţin în partea superioară (pe cca 10 </w:t>
      </w:r>
      <w:r w:rsidR="00311A8D">
        <w:rPr>
          <w:rFonts w:ascii="Times New Roman" w:hAnsi="Times New Roman" w:cs="Times New Roman"/>
          <w:i/>
          <w:iCs/>
          <w:sz w:val="24"/>
          <w:szCs w:val="24"/>
        </w:rPr>
        <w:t>–</w:t>
      </w:r>
      <w:r w:rsidRPr="00043F47">
        <w:rPr>
          <w:rFonts w:ascii="Times New Roman" w:hAnsi="Times New Roman" w:cs="Times New Roman"/>
          <w:i/>
          <w:iCs/>
          <w:sz w:val="24"/>
          <w:szCs w:val="24"/>
        </w:rPr>
        <w:t xml:space="preserve"> 15 cm) şi cel puţin pe feţele agregatelor structurale</w:t>
      </w:r>
      <w:r w:rsidRPr="00043F47">
        <w:rPr>
          <w:rStyle w:val="Bodytext285pt"/>
          <w:rFonts w:eastAsia="Century Schoolbook"/>
          <w:i/>
          <w:sz w:val="24"/>
          <w:szCs w:val="24"/>
        </w:rPr>
        <w:t xml:space="preserve"> </w:t>
      </w:r>
      <w:r w:rsidRPr="00043F47">
        <w:rPr>
          <w:rStyle w:val="Bodytext285pt"/>
          <w:rFonts w:eastAsia="Century Schoolbook"/>
          <w:i/>
          <w:iCs/>
          <w:sz w:val="24"/>
          <w:szCs w:val="24"/>
        </w:rPr>
        <w:t>şi</w:t>
      </w:r>
      <w:r w:rsidRPr="00043F47">
        <w:rPr>
          <w:rFonts w:ascii="Times New Roman" w:eastAsiaTheme="minorEastAsia" w:hAnsi="Times New Roman" w:cs="Times New Roman"/>
          <w:b/>
          <w:i/>
          <w:iCs/>
          <w:sz w:val="24"/>
          <w:szCs w:val="24"/>
          <w:lang w:val="ro-RO"/>
        </w:rPr>
        <w:t xml:space="preserve"> </w:t>
      </w:r>
      <w:r w:rsidRPr="00043F47">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w:t>
      </w:r>
      <w:r w:rsidRPr="00E358B0">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043F47">
        <w:rPr>
          <w:rFonts w:ascii="Times New Roman" w:eastAsiaTheme="minorEastAsia" w:hAnsi="Times New Roman" w:cs="Times New Roman"/>
          <w:i/>
          <w:sz w:val="24"/>
          <w:szCs w:val="24"/>
          <w:lang w:val="ro-RO"/>
        </w:rPr>
        <w:t xml:space="preserve"> Nu prezintă</w:t>
      </w:r>
      <w:r w:rsidRPr="00043F47">
        <w:rPr>
          <w:rStyle w:val="Bodytext285pt"/>
          <w:rFonts w:eastAsia="Century Schoolbook"/>
          <w:i/>
          <w:sz w:val="24"/>
          <w:szCs w:val="24"/>
        </w:rPr>
        <w:t xml:space="preserve"> orizont Cca sau concentrări de pudră friabilă de CaCO</w:t>
      </w:r>
      <w:r w:rsidRPr="00043F47">
        <w:rPr>
          <w:rStyle w:val="Bodytext285pt"/>
          <w:rFonts w:eastAsia="Century Schoolbook"/>
          <w:i/>
          <w:sz w:val="24"/>
          <w:szCs w:val="24"/>
          <w:vertAlign w:val="subscript"/>
        </w:rPr>
        <w:t>3</w:t>
      </w:r>
      <w:r w:rsidRPr="00043F47">
        <w:rPr>
          <w:rStyle w:val="Bodytext285pt"/>
          <w:rFonts w:eastAsia="Century Schoolbook"/>
          <w:i/>
          <w:sz w:val="24"/>
          <w:szCs w:val="24"/>
        </w:rPr>
        <w:t xml:space="preserve"> (carbonaţi secundari) în primii 125 cm</w:t>
      </w:r>
      <w:r w:rsidRPr="00043F47">
        <w:rPr>
          <w:rFonts w:ascii="Times New Roman" w:eastAsiaTheme="minorEastAsia" w:hAnsi="Times New Roman" w:cs="Times New Roman"/>
          <w:i/>
          <w:sz w:val="24"/>
          <w:szCs w:val="24"/>
          <w:lang w:val="ro-RO"/>
        </w:rPr>
        <w:t>.</w:t>
      </w:r>
    </w:p>
    <w:p w14:paraId="34CDABC5" w14:textId="77777777" w:rsidR="002924FF" w:rsidRPr="00043F47" w:rsidRDefault="002924FF" w:rsidP="002924FF">
      <w:pPr>
        <w:ind w:firstLine="708"/>
        <w:jc w:val="both"/>
        <w:rPr>
          <w:rFonts w:ascii="Times New Roman" w:eastAsiaTheme="minorEastAsia" w:hAnsi="Times New Roman" w:cs="Times New Roman"/>
          <w:i/>
          <w:iCs/>
          <w:sz w:val="24"/>
          <w:szCs w:val="24"/>
          <w:lang w:val="ro-RO"/>
        </w:rPr>
      </w:pPr>
      <w:r w:rsidRPr="00043F47">
        <w:rPr>
          <w:rFonts w:ascii="Times New Roman" w:eastAsiaTheme="minorEastAsia" w:hAnsi="Times New Roman" w:cs="Times New Roman"/>
          <w:i/>
          <w:iCs/>
          <w:sz w:val="24"/>
          <w:szCs w:val="24"/>
          <w:lang w:val="ro-RO"/>
        </w:rPr>
        <w:t>Succesiune de orizonturi:</w:t>
      </w:r>
    </w:p>
    <w:p w14:paraId="51437BB5" w14:textId="22C29297" w:rsidR="002924FF" w:rsidRPr="00043F47"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w:t>
      </w:r>
      <w:r w:rsidR="005F08E0">
        <w:rPr>
          <w:rFonts w:ascii="Times New Roman" w:eastAsiaTheme="minorEastAsia" w:hAnsi="Times New Roman" w:cs="Times New Roman"/>
          <w:b/>
          <w:i/>
          <w:iCs/>
          <w:sz w:val="24"/>
          <w:szCs w:val="24"/>
          <w:lang w:val="ro-RO"/>
        </w:rPr>
        <w:t>–</w:t>
      </w:r>
      <w:r>
        <w:rPr>
          <w:rFonts w:ascii="Times New Roman" w:eastAsiaTheme="minorEastAsia" w:hAnsi="Times New Roman" w:cs="Times New Roman"/>
          <w:b/>
          <w:i/>
          <w:iCs/>
          <w:sz w:val="24"/>
          <w:szCs w:val="24"/>
          <w:lang w:val="ro-RO"/>
        </w:rPr>
        <w:t xml:space="preserve"> MM</w:t>
      </w:r>
    </w:p>
    <w:p w14:paraId="24EDB21C" w14:textId="1D7E7C3B" w:rsidR="002924FF" w:rsidRPr="00CE17A6" w:rsidRDefault="002924FF" w:rsidP="002924FF">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043F47">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w:t>
      </w:r>
      <w:r w:rsidR="005F08E0">
        <w:rPr>
          <w:rFonts w:ascii="Times New Roman" w:eastAsiaTheme="minorEastAsia" w:hAnsi="Times New Roman" w:cs="Times New Roman"/>
          <w:b/>
          <w:i/>
          <w:iCs/>
          <w:sz w:val="24"/>
          <w:szCs w:val="24"/>
          <w:lang w:val="ro-RO"/>
        </w:rPr>
        <w:t>–</w:t>
      </w:r>
      <w:r>
        <w:rPr>
          <w:rFonts w:ascii="Times New Roman" w:eastAsiaTheme="minorEastAsia" w:hAnsi="Times New Roman" w:cs="Times New Roman"/>
          <w:b/>
          <w:i/>
          <w:iCs/>
          <w:sz w:val="24"/>
          <w:szCs w:val="24"/>
          <w:lang w:val="ro-RO"/>
        </w:rPr>
        <w:t xml:space="preserve"> MM</w:t>
      </w:r>
    </w:p>
    <w:p w14:paraId="4DD6B077" w14:textId="77777777" w:rsidR="002924FF" w:rsidRPr="008A5287"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8A5287">
        <w:rPr>
          <w:rFonts w:ascii="Times New Roman" w:eastAsiaTheme="minorEastAsia" w:hAnsi="Times New Roman" w:cs="Times New Roman"/>
          <w:b/>
          <w:i/>
          <w:iCs/>
          <w:sz w:val="24"/>
          <w:szCs w:val="24"/>
          <w:lang w:val="ro-RO"/>
        </w:rPr>
        <w:t xml:space="preserve">Faeoziom </w:t>
      </w:r>
      <w:r>
        <w:rPr>
          <w:rFonts w:ascii="Times New Roman" w:eastAsiaTheme="minorEastAsia" w:hAnsi="Times New Roman" w:cs="Times New Roman"/>
          <w:b/>
          <w:i/>
          <w:iCs/>
          <w:sz w:val="24"/>
          <w:szCs w:val="24"/>
          <w:lang w:val="ro-RO"/>
        </w:rPr>
        <w:t>cambic</w:t>
      </w:r>
      <w:r w:rsidRPr="008A5287">
        <w:rPr>
          <w:rFonts w:ascii="Times New Roman" w:eastAsiaTheme="minorEastAsia" w:hAnsi="Times New Roman" w:cs="Times New Roman"/>
          <w:b/>
          <w:i/>
          <w:iCs/>
          <w:sz w:val="24"/>
          <w:szCs w:val="24"/>
          <w:lang w:val="ro-RO"/>
        </w:rPr>
        <w:t xml:space="preserve"> greic cernic (FZ </w:t>
      </w:r>
      <w:r>
        <w:rPr>
          <w:rFonts w:ascii="Times New Roman" w:eastAsiaTheme="minorEastAsia" w:hAnsi="Times New Roman" w:cs="Times New Roman"/>
          <w:b/>
          <w:i/>
          <w:iCs/>
          <w:sz w:val="24"/>
          <w:szCs w:val="24"/>
          <w:lang w:val="ro-RO"/>
        </w:rPr>
        <w:t>cb</w:t>
      </w:r>
      <w:r w:rsidRPr="008A5287">
        <w:rPr>
          <w:rFonts w:ascii="Times New Roman" w:eastAsiaTheme="minorEastAsia" w:hAnsi="Times New Roman" w:cs="Times New Roman"/>
          <w:b/>
          <w:i/>
          <w:iCs/>
          <w:sz w:val="24"/>
          <w:szCs w:val="24"/>
          <w:lang w:val="ro-RO"/>
        </w:rPr>
        <w:t>.gr.ce)</w:t>
      </w:r>
    </w:p>
    <w:p w14:paraId="403CAC55" w14:textId="03577C2B" w:rsidR="002924FF" w:rsidRDefault="002924FF" w:rsidP="001C5FA3">
      <w:pPr>
        <w:spacing w:after="0" w:line="360" w:lineRule="auto"/>
        <w:ind w:firstLine="360"/>
        <w:jc w:val="both"/>
        <w:rPr>
          <w:rFonts w:ascii="Times New Roman" w:hAnsi="Times New Roman" w:cs="Times New Roman"/>
          <w:i/>
          <w:iCs/>
          <w:sz w:val="24"/>
          <w:szCs w:val="24"/>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w:t>
      </w:r>
      <w:r w:rsidR="00122894">
        <w:rPr>
          <w:rFonts w:ascii="Times New Roman" w:eastAsiaTheme="minorEastAsia" w:hAnsi="Times New Roman" w:cs="Times New Roman"/>
          <w:i/>
          <w:iCs/>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2830AD">
        <w:rPr>
          <w:rFonts w:ascii="Times New Roman" w:hAnsi="Times New Roman" w:cs="Times New Roman"/>
          <w:i/>
          <w:iCs/>
          <w:sz w:val="24"/>
          <w:szCs w:val="24"/>
        </w:rPr>
        <w:t xml:space="preserve"> </w:t>
      </w:r>
      <w:r>
        <w:rPr>
          <w:rFonts w:ascii="Times New Roman" w:hAnsi="Times New Roman" w:cs="Times New Roman"/>
          <w:i/>
          <w:iCs/>
          <w:sz w:val="24"/>
          <w:szCs w:val="24"/>
        </w:rPr>
        <w:t>orizont subiacent Ame (A molic greic) şi orizont Bv,</w:t>
      </w:r>
      <w:r w:rsidRPr="002830AD">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2830AD">
        <w:rPr>
          <w:rFonts w:ascii="Times New Roman" w:hAnsi="Times New Roman" w:cs="Times New Roman"/>
          <w:i/>
          <w:iCs/>
          <w:sz w:val="24"/>
          <w:szCs w:val="24"/>
        </w:rPr>
        <w:t xml:space="preserve"> fără orizont Cca sau concentrări de carbonaţi secundari friabili în primii 125 cm. Sunt excluse solurile formate pe roci calcarifere sau material</w:t>
      </w:r>
      <w:r w:rsidR="00BB63FF">
        <w:rPr>
          <w:rFonts w:ascii="Times New Roman" w:hAnsi="Times New Roman" w:cs="Times New Roman"/>
          <w:i/>
          <w:iCs/>
          <w:sz w:val="24"/>
          <w:szCs w:val="24"/>
        </w:rPr>
        <w:t>e</w:t>
      </w:r>
      <w:r w:rsidRPr="002830AD">
        <w:rPr>
          <w:rFonts w:ascii="Times New Roman" w:hAnsi="Times New Roman" w:cs="Times New Roman"/>
          <w:i/>
          <w:iCs/>
          <w:sz w:val="24"/>
          <w:szCs w:val="24"/>
        </w:rPr>
        <w:t xml:space="preserve"> scheletice calcarifere (sk </w:t>
      </w:r>
      <m:oMath>
        <m:r>
          <w:rPr>
            <w:rFonts w:ascii="Cambria Math" w:hAnsi="Cambria Math" w:cs="Times New Roman"/>
            <w:sz w:val="24"/>
            <w:szCs w:val="24"/>
          </w:rPr>
          <m:t>&gt;</m:t>
        </m:r>
      </m:oMath>
      <w:r w:rsidRPr="002830AD">
        <w:rPr>
          <w:rFonts w:ascii="Times New Roman" w:eastAsiaTheme="minorEastAsia" w:hAnsi="Times New Roman" w:cs="Times New Roman"/>
          <w:i/>
          <w:iCs/>
          <w:sz w:val="24"/>
          <w:szCs w:val="24"/>
        </w:rPr>
        <w:t>50%) (MK)</w:t>
      </w:r>
      <w:r w:rsidRPr="002830AD">
        <w:rPr>
          <w:rFonts w:ascii="Times New Roman" w:hAnsi="Times New Roman" w:cs="Times New Roman"/>
          <w:i/>
          <w:iCs/>
          <w:sz w:val="24"/>
          <w:szCs w:val="24"/>
        </w:rPr>
        <w:t xml:space="preserve"> care apar între 25 </w:t>
      </w:r>
      <w:r w:rsidR="005F08E0">
        <w:rPr>
          <w:rFonts w:ascii="Times New Roman" w:hAnsi="Times New Roman" w:cs="Times New Roman"/>
          <w:i/>
          <w:iCs/>
          <w:sz w:val="24"/>
          <w:szCs w:val="24"/>
        </w:rPr>
        <w:t>–</w:t>
      </w:r>
      <w:r w:rsidRPr="002830AD">
        <w:rPr>
          <w:rFonts w:ascii="Times New Roman" w:hAnsi="Times New Roman" w:cs="Times New Roman"/>
          <w:i/>
          <w:iCs/>
          <w:sz w:val="24"/>
          <w:szCs w:val="24"/>
        </w:rPr>
        <w:t xml:space="preserve"> 75 cm (şi nu au carbonaţi secundari friabili – orizont km).</w:t>
      </w:r>
    </w:p>
    <w:p w14:paraId="72AC1051" w14:textId="77777777" w:rsidR="002924FF" w:rsidRDefault="002924FF" w:rsidP="002924FF">
      <w:pPr>
        <w:pStyle w:val="ListParagraph"/>
        <w:spacing w:after="0" w:line="360" w:lineRule="auto"/>
        <w:ind w:left="1428"/>
        <w:rPr>
          <w:rFonts w:ascii="Times New Roman" w:eastAsiaTheme="minorEastAsia" w:hAnsi="Times New Roman" w:cs="Times New Roman"/>
          <w:b/>
          <w:i/>
          <w:iCs/>
          <w:sz w:val="24"/>
          <w:szCs w:val="24"/>
          <w:lang w:val="ro-RO"/>
        </w:rPr>
      </w:pPr>
      <w:r w:rsidRPr="00DD5BA4">
        <w:rPr>
          <w:rFonts w:ascii="Times New Roman" w:eastAsiaTheme="minorEastAsia" w:hAnsi="Times New Roman" w:cs="Times New Roman"/>
          <w:i/>
          <w:iCs/>
          <w:sz w:val="24"/>
          <w:szCs w:val="24"/>
          <w:lang w:val="ro-RO"/>
        </w:rPr>
        <w:t>Succesiune de orizonturi:</w:t>
      </w:r>
      <w:r w:rsidRPr="00FB2C0C">
        <w:rPr>
          <w:rFonts w:ascii="Times New Roman" w:eastAsiaTheme="minorEastAsia" w:hAnsi="Times New Roman" w:cs="Times New Roman"/>
          <w:b/>
          <w:i/>
          <w:iCs/>
          <w:sz w:val="24"/>
          <w:szCs w:val="24"/>
          <w:lang w:val="ro-RO"/>
        </w:rPr>
        <w:t xml:space="preserve"> </w:t>
      </w:r>
    </w:p>
    <w:p w14:paraId="4DFAF2A7"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14:paraId="2F3BDAFE" w14:textId="77777777" w:rsidR="002924F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2830AD">
        <w:rPr>
          <w:rFonts w:ascii="Times New Roman" w:eastAsiaTheme="minorEastAsia" w:hAnsi="Times New Roman" w:cs="Times New Roman"/>
          <w:b/>
          <w:i/>
          <w:iCs/>
          <w:sz w:val="24"/>
          <w:szCs w:val="24"/>
          <w:lang w:val="ro-RO"/>
        </w:rPr>
        <w:t xml:space="preserve">Faeoziom </w:t>
      </w:r>
      <w:r>
        <w:rPr>
          <w:rFonts w:ascii="Times New Roman" w:eastAsiaTheme="minorEastAsia" w:hAnsi="Times New Roman" w:cs="Times New Roman"/>
          <w:b/>
          <w:i/>
          <w:iCs/>
          <w:sz w:val="24"/>
          <w:szCs w:val="24"/>
          <w:lang w:val="ro-RO"/>
        </w:rPr>
        <w:t xml:space="preserve">cambic </w:t>
      </w:r>
      <w:r w:rsidRPr="002830AD">
        <w:rPr>
          <w:rFonts w:ascii="Times New Roman" w:eastAsiaTheme="minorEastAsia" w:hAnsi="Times New Roman" w:cs="Times New Roman"/>
          <w:b/>
          <w:i/>
          <w:iCs/>
          <w:sz w:val="24"/>
          <w:szCs w:val="24"/>
          <w:lang w:val="ro-RO"/>
        </w:rPr>
        <w:t>greic</w:t>
      </w:r>
      <w:r>
        <w:rPr>
          <w:rFonts w:ascii="Times New Roman" w:eastAsiaTheme="minorEastAsia" w:hAnsi="Times New Roman" w:cs="Times New Roman"/>
          <w:b/>
          <w:i/>
          <w:iCs/>
          <w:sz w:val="24"/>
          <w:szCs w:val="24"/>
          <w:lang w:val="ro-RO"/>
        </w:rPr>
        <w:t xml:space="preserve"> batigleic cernic</w:t>
      </w:r>
      <w:r w:rsidRPr="002830AD">
        <w:rPr>
          <w:rFonts w:ascii="Times New Roman" w:eastAsiaTheme="minorEastAsia" w:hAnsi="Times New Roman" w:cs="Times New Roman"/>
          <w:b/>
          <w:i/>
          <w:iCs/>
          <w:sz w:val="24"/>
          <w:szCs w:val="24"/>
          <w:lang w:val="ro-RO"/>
        </w:rPr>
        <w:t xml:space="preserve"> (FZ</w:t>
      </w:r>
      <w:r>
        <w:rPr>
          <w:rFonts w:ascii="Times New Roman" w:eastAsiaTheme="minorEastAsia" w:hAnsi="Times New Roman" w:cs="Times New Roman"/>
          <w:b/>
          <w:i/>
          <w:iCs/>
          <w:sz w:val="24"/>
          <w:szCs w:val="24"/>
          <w:lang w:val="ro-RO"/>
        </w:rPr>
        <w:t xml:space="preserve"> cb.gr.dg.ce)</w:t>
      </w:r>
    </w:p>
    <w:p w14:paraId="264D1273" w14:textId="29731038" w:rsidR="002924FF" w:rsidRPr="00DD5BA4" w:rsidRDefault="002924FF" w:rsidP="002924FF">
      <w:pPr>
        <w:ind w:firstLine="360"/>
        <w:jc w:val="both"/>
        <w:rPr>
          <w:rFonts w:ascii="Times New Roman" w:eastAsiaTheme="minorEastAsia" w:hAnsi="Times New Roman" w:cs="Times New Roman"/>
          <w:i/>
          <w:sz w:val="24"/>
          <w:szCs w:val="24"/>
          <w:lang w:val="ro-RO"/>
        </w:rPr>
      </w:pPr>
      <w:r w:rsidRPr="00E70478">
        <w:rPr>
          <w:rFonts w:ascii="Times New Roman" w:hAnsi="Times New Roman" w:cs="Times New Roman"/>
          <w:i/>
          <w:iCs/>
          <w:sz w:val="24"/>
          <w:szCs w:val="24"/>
        </w:rPr>
        <w:lastRenderedPageBreak/>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w:t>
      </w:r>
      <w:r w:rsidR="00122894">
        <w:rPr>
          <w:rFonts w:ascii="Times New Roman" w:eastAsiaTheme="minorEastAsia" w:hAnsi="Times New Roman" w:cs="Times New Roman"/>
          <w:i/>
          <w:iCs/>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E70478">
        <w:rPr>
          <w:rFonts w:ascii="Times New Roman" w:hAnsi="Times New Roman" w:cs="Times New Roman"/>
          <w:i/>
          <w:iCs/>
          <w:sz w:val="24"/>
          <w:szCs w:val="24"/>
        </w:rPr>
        <w:t xml:space="preserve"> orizont subiacent Ame (A molic greic)</w:t>
      </w:r>
      <w:r>
        <w:rPr>
          <w:rFonts w:ascii="Times New Roman" w:hAnsi="Times New Roman" w:cs="Times New Roman"/>
          <w:i/>
          <w:iCs/>
          <w:sz w:val="24"/>
          <w:szCs w:val="24"/>
        </w:rPr>
        <w:t xml:space="preserve"> şi orizont Bv,</w:t>
      </w:r>
      <w:r w:rsidRPr="00E70478">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E70478">
        <w:rPr>
          <w:rFonts w:ascii="Times New Roman" w:hAnsi="Times New Roman" w:cs="Times New Roman"/>
          <w:i/>
          <w:iCs/>
          <w:sz w:val="24"/>
          <w:szCs w:val="24"/>
        </w:rPr>
        <w:t xml:space="preserve"> </w:t>
      </w:r>
      <w:r>
        <w:rPr>
          <w:rStyle w:val="Bodytext285pt"/>
          <w:rFonts w:eastAsia="Century Schoolbook"/>
          <w:i/>
          <w:iCs/>
          <w:sz w:val="24"/>
          <w:szCs w:val="24"/>
        </w:rPr>
        <w:t>şi</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 xml:space="preserve">ont gleic de reducere (Gr) începând în intervalul 100 </w:t>
      </w:r>
      <w:r w:rsidR="000E6E53">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p>
    <w:p w14:paraId="75C986E3"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14:paraId="4F48ACBF"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CE17A6">
        <w:rPr>
          <w:rFonts w:ascii="Times New Roman" w:eastAsiaTheme="minorEastAsia" w:hAnsi="Times New Roman" w:cs="Times New Roman"/>
          <w:b/>
          <w:i/>
          <w:iCs/>
          <w:sz w:val="24"/>
          <w:szCs w:val="24"/>
          <w:lang w:val="ro-RO"/>
        </w:rPr>
        <w:t xml:space="preserve"> Gr</w:t>
      </w:r>
    </w:p>
    <w:p w14:paraId="32180603" w14:textId="77777777" w:rsidR="002924FF" w:rsidRPr="00CE17A6" w:rsidRDefault="002924FF" w:rsidP="002924FF">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CE17A6">
        <w:rPr>
          <w:rFonts w:ascii="Times New Roman" w:eastAsiaTheme="minorEastAsia" w:hAnsi="Times New Roman" w:cs="Times New Roman"/>
          <w:b/>
          <w:i/>
          <w:iCs/>
          <w:sz w:val="24"/>
          <w:szCs w:val="24"/>
          <w:lang w:val="ro-RO"/>
        </w:rPr>
        <w:t xml:space="preserve"> Gr</w:t>
      </w:r>
    </w:p>
    <w:p w14:paraId="5EAB66C6" w14:textId="77777777" w:rsidR="002924FF" w:rsidRPr="00043F47" w:rsidRDefault="002924FF" w:rsidP="002924FF">
      <w:pPr>
        <w:pStyle w:val="ListParagraph"/>
        <w:numPr>
          <w:ilvl w:val="0"/>
          <w:numId w:val="6"/>
        </w:numPr>
        <w:spacing w:after="0" w:line="360" w:lineRule="auto"/>
        <w:jc w:val="both"/>
        <w:rPr>
          <w:rFonts w:ascii="Times New Roman" w:hAnsi="Times New Roman" w:cs="Times New Roman"/>
          <w:b/>
          <w:bCs/>
          <w:i/>
          <w:iCs/>
          <w:sz w:val="24"/>
          <w:szCs w:val="24"/>
        </w:rPr>
      </w:pPr>
      <w:r>
        <w:rPr>
          <w:rFonts w:ascii="Times New Roman" w:eastAsiaTheme="minorEastAsia" w:hAnsi="Times New Roman" w:cs="Times New Roman"/>
          <w:b/>
          <w:i/>
          <w:iCs/>
          <w:sz w:val="24"/>
          <w:szCs w:val="24"/>
          <w:lang w:val="ro-RO"/>
        </w:rPr>
        <w:t>Faeoziom cambic greic pararendzinic stagnic cernic (Fz cb.gr.pa.st.ce)</w:t>
      </w:r>
    </w:p>
    <w:p w14:paraId="709290EB" w14:textId="2C63B4D3" w:rsidR="002924FF" w:rsidRPr="00043F47" w:rsidRDefault="002924FF" w:rsidP="002924FF">
      <w:pPr>
        <w:ind w:firstLine="360"/>
        <w:jc w:val="both"/>
        <w:rPr>
          <w:rFonts w:ascii="Times New Roman" w:eastAsiaTheme="minorEastAsia" w:hAnsi="Times New Roman" w:cs="Times New Roman"/>
          <w:i/>
          <w:sz w:val="24"/>
          <w:szCs w:val="24"/>
          <w:lang w:val="ro-RO"/>
        </w:rPr>
      </w:pPr>
      <w:r w:rsidRPr="00043F47">
        <w:rPr>
          <w:rFonts w:ascii="Times New Roman" w:hAnsi="Times New Roman" w:cs="Times New Roman"/>
          <w:i/>
          <w:iCs/>
          <w:sz w:val="24"/>
          <w:szCs w:val="24"/>
        </w:rPr>
        <w:t>Soluri având orizont A molic (Am),</w:t>
      </w:r>
      <w:r w:rsidRPr="00043F47">
        <w:rPr>
          <w:rStyle w:val="Bodytext285pt"/>
          <w:rFonts w:eastAsia="Century Schoolbook"/>
          <w:iCs/>
          <w:sz w:val="24"/>
          <w:szCs w:val="24"/>
        </w:rPr>
        <w:t xml:space="preserve"> </w:t>
      </w:r>
      <w:r w:rsidRPr="00043F47">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043F47">
        <w:rPr>
          <w:rStyle w:val="Bodytext285pt"/>
          <w:rFonts w:eastAsia="Century Schoolbook"/>
          <w:i/>
          <w:sz w:val="24"/>
          <w:szCs w:val="24"/>
        </w:rPr>
        <w:t xml:space="preserve"> 2 şi valori</w:t>
      </w:r>
      <m:oMath>
        <m:r>
          <w:rPr>
            <w:rStyle w:val="Bodytext285pt"/>
            <w:rFonts w:ascii="Cambria Math" w:eastAsia="Century Schoolbook" w:hAnsi="Cambria Math"/>
            <w:sz w:val="24"/>
            <w:szCs w:val="24"/>
          </w:rPr>
          <m:t xml:space="preserve"> </m:t>
        </m:r>
        <m:r>
          <w:rPr>
            <w:rFonts w:ascii="Cambria Math" w:hAnsi="Cambria Math" w:cs="Times New Roman"/>
            <w:sz w:val="24"/>
            <w:szCs w:val="24"/>
          </w:rPr>
          <m:t>&lt;</m:t>
        </m:r>
      </m:oMath>
      <w:r w:rsidRPr="00043F47">
        <w:rPr>
          <w:rFonts w:ascii="Times New Roman" w:eastAsiaTheme="minorEastAsia" w:hAnsi="Times New Roman" w:cs="Times New Roman"/>
          <w:i/>
          <w:iCs/>
          <w:sz w:val="24"/>
          <w:szCs w:val="24"/>
        </w:rPr>
        <w:t xml:space="preserve"> 3,5</w:t>
      </w:r>
      <w:r w:rsidRPr="00043F47">
        <w:rPr>
          <w:rStyle w:val="Bodytext285pt"/>
          <w:rFonts w:eastAsia="Century Schoolbook"/>
          <w:i/>
          <w:sz w:val="24"/>
          <w:szCs w:val="24"/>
        </w:rPr>
        <w:t xml:space="preserve"> la umed </w:t>
      </w:r>
      <w:r w:rsidRPr="00043F47">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sidRPr="00043F47">
        <w:rPr>
          <w:rFonts w:ascii="Times New Roman" w:hAnsi="Times New Roman" w:cs="Times New Roman"/>
          <w:i/>
          <w:iCs/>
          <w:sz w:val="24"/>
          <w:szCs w:val="24"/>
        </w:rPr>
        <w:t xml:space="preserve"> 5,5 uscat)</w:t>
      </w:r>
      <w:r>
        <w:rPr>
          <w:rFonts w:ascii="Times New Roman" w:hAnsi="Times New Roman" w:cs="Times New Roman"/>
          <w:i/>
          <w:iCs/>
          <w:sz w:val="24"/>
          <w:szCs w:val="24"/>
        </w:rPr>
        <w:t xml:space="preserve"> </w:t>
      </w:r>
      <w:r w:rsidRPr="00043F47">
        <w:rPr>
          <w:rFonts w:ascii="Times New Roman" w:hAnsi="Times New Roman" w:cs="Times New Roman"/>
          <w:i/>
          <w:iCs/>
          <w:sz w:val="24"/>
          <w:szCs w:val="24"/>
        </w:rPr>
        <w:t>şi</w:t>
      </w:r>
      <w:r w:rsidRPr="00043F47">
        <w:rPr>
          <w:rStyle w:val="Bodytext285pt"/>
          <w:rFonts w:eastAsia="Century Schoolbook"/>
          <w:i/>
          <w:sz w:val="24"/>
          <w:szCs w:val="24"/>
        </w:rPr>
        <w:t xml:space="preserve"> orizont </w:t>
      </w:r>
      <w:r w:rsidRPr="00043F47">
        <w:rPr>
          <w:rStyle w:val="Bodytext285pt"/>
          <w:rFonts w:eastAsia="Century Schoolbook"/>
          <w:b/>
          <w:bCs/>
          <w:i/>
          <w:sz w:val="24"/>
          <w:szCs w:val="24"/>
        </w:rPr>
        <w:t xml:space="preserve">Ame </w:t>
      </w:r>
      <w:r w:rsidRPr="00043F47">
        <w:rPr>
          <w:rStyle w:val="Bodytext285pt"/>
          <w:rFonts w:eastAsia="Century Schoolbook"/>
          <w:i/>
          <w:sz w:val="24"/>
          <w:szCs w:val="24"/>
        </w:rPr>
        <w:t>(A molic greic) în partea inferioară a orizontului Am</w:t>
      </w:r>
      <w:r>
        <w:rPr>
          <w:rStyle w:val="Bodytext285pt"/>
          <w:rFonts w:eastAsia="Century Schoolbook"/>
          <w:i/>
          <w:sz w:val="24"/>
          <w:szCs w:val="24"/>
        </w:rPr>
        <w:t xml:space="preserve"> şi deasupra unui orizont Bv</w:t>
      </w:r>
      <w:r w:rsidRPr="00043F47">
        <w:rPr>
          <w:rStyle w:val="Bodytext285pt"/>
          <w:rFonts w:eastAsia="Century Schoolbook"/>
          <w:i/>
          <w:sz w:val="24"/>
          <w:szCs w:val="24"/>
        </w:rPr>
        <w:t>,</w:t>
      </w:r>
      <w:r w:rsidRPr="00043F47">
        <w:rPr>
          <w:rFonts w:ascii="Times New Roman" w:hAnsi="Times New Roman" w:cs="Times New Roman"/>
          <w:i/>
          <w:iCs/>
          <w:sz w:val="24"/>
          <w:szCs w:val="24"/>
        </w:rPr>
        <w:t xml:space="preserve"> prezentând culori cu crome şi valori sub 3,5 (la umed) cel puţin în partea superioară (pe cca 10 </w:t>
      </w:r>
      <w:r w:rsidR="00F00811">
        <w:rPr>
          <w:rFonts w:ascii="Times New Roman" w:hAnsi="Times New Roman" w:cs="Times New Roman"/>
          <w:i/>
          <w:iCs/>
          <w:sz w:val="24"/>
          <w:szCs w:val="24"/>
        </w:rPr>
        <w:t>–</w:t>
      </w:r>
      <w:r w:rsidRPr="00043F47">
        <w:rPr>
          <w:rFonts w:ascii="Times New Roman" w:hAnsi="Times New Roman" w:cs="Times New Roman"/>
          <w:i/>
          <w:iCs/>
          <w:sz w:val="24"/>
          <w:szCs w:val="24"/>
        </w:rPr>
        <w:t xml:space="preserve"> 15 cm) şi cel puţin pe feţele agregatelor structurale</w:t>
      </w:r>
      <w:r w:rsidRPr="00043F47">
        <w:rPr>
          <w:rStyle w:val="Bodytext285pt"/>
          <w:rFonts w:eastAsia="Century Schoolbook"/>
          <w:i/>
          <w:sz w:val="24"/>
          <w:szCs w:val="24"/>
        </w:rPr>
        <w:t xml:space="preserve"> </w:t>
      </w:r>
      <w:r w:rsidRPr="00043F47">
        <w:rPr>
          <w:rStyle w:val="Bodytext285pt"/>
          <w:rFonts w:eastAsia="Century Schoolbook"/>
          <w:i/>
          <w:iCs/>
          <w:sz w:val="24"/>
          <w:szCs w:val="24"/>
        </w:rPr>
        <w:t>şi</w:t>
      </w:r>
      <w:r w:rsidRPr="00043F47">
        <w:rPr>
          <w:rFonts w:ascii="Times New Roman" w:eastAsiaTheme="minorEastAsia" w:hAnsi="Times New Roman" w:cs="Times New Roman"/>
          <w:b/>
          <w:i/>
          <w:iCs/>
          <w:sz w:val="24"/>
          <w:szCs w:val="24"/>
          <w:lang w:val="ro-RO"/>
        </w:rPr>
        <w:t xml:space="preserve"> </w:t>
      </w:r>
      <w:r w:rsidRPr="00043F47">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w:t>
      </w:r>
      <w:r w:rsidRPr="00E358B0">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043F47">
        <w:rPr>
          <w:rFonts w:ascii="Times New Roman" w:eastAsiaTheme="minorEastAsia" w:hAnsi="Times New Roman" w:cs="Times New Roman"/>
          <w:i/>
          <w:sz w:val="24"/>
          <w:szCs w:val="24"/>
          <w:lang w:val="ro-RO"/>
        </w:rPr>
        <w:t xml:space="preserve"> Nu prezintă</w:t>
      </w:r>
      <w:r w:rsidRPr="00043F47">
        <w:rPr>
          <w:rStyle w:val="Bodytext285pt"/>
          <w:rFonts w:eastAsia="Century Schoolbook"/>
          <w:i/>
          <w:sz w:val="24"/>
          <w:szCs w:val="24"/>
        </w:rPr>
        <w:t xml:space="preserve"> orizont Cca sau concentrări de pudră friabilă de CaCO</w:t>
      </w:r>
      <w:r w:rsidRPr="00043F47">
        <w:rPr>
          <w:rStyle w:val="Bodytext285pt"/>
          <w:rFonts w:eastAsia="Century Schoolbook"/>
          <w:i/>
          <w:sz w:val="24"/>
          <w:szCs w:val="24"/>
          <w:vertAlign w:val="subscript"/>
        </w:rPr>
        <w:t>3</w:t>
      </w:r>
      <w:r w:rsidRPr="00043F47">
        <w:rPr>
          <w:rStyle w:val="Bodytext285pt"/>
          <w:rFonts w:eastAsia="Century Schoolbook"/>
          <w:i/>
          <w:sz w:val="24"/>
          <w:szCs w:val="24"/>
        </w:rPr>
        <w:t xml:space="preserve"> (carbonaţi secundari) în primii 125 cm</w:t>
      </w:r>
      <w:r w:rsidRPr="00043F47">
        <w:rPr>
          <w:rFonts w:ascii="Times New Roman" w:eastAsiaTheme="minorEastAsia" w:hAnsi="Times New Roman" w:cs="Times New Roman"/>
          <w:i/>
          <w:sz w:val="24"/>
          <w:szCs w:val="24"/>
          <w:lang w:val="ro-RO"/>
        </w:rPr>
        <w:t>.</w:t>
      </w:r>
    </w:p>
    <w:p w14:paraId="41CE8327" w14:textId="77777777" w:rsidR="002924FF" w:rsidRPr="00043F47" w:rsidRDefault="002924FF" w:rsidP="002924FF">
      <w:pPr>
        <w:ind w:firstLine="708"/>
        <w:jc w:val="both"/>
        <w:rPr>
          <w:rFonts w:ascii="Times New Roman" w:eastAsiaTheme="minorEastAsia" w:hAnsi="Times New Roman" w:cs="Times New Roman"/>
          <w:i/>
          <w:iCs/>
          <w:sz w:val="24"/>
          <w:szCs w:val="24"/>
          <w:lang w:val="ro-RO"/>
        </w:rPr>
      </w:pPr>
      <w:r w:rsidRPr="00043F47">
        <w:rPr>
          <w:rFonts w:ascii="Times New Roman" w:eastAsiaTheme="minorEastAsia" w:hAnsi="Times New Roman" w:cs="Times New Roman"/>
          <w:i/>
          <w:iCs/>
          <w:sz w:val="24"/>
          <w:szCs w:val="24"/>
          <w:lang w:val="ro-RO"/>
        </w:rPr>
        <w:t>Succesiune de orizonturi:</w:t>
      </w:r>
    </w:p>
    <w:p w14:paraId="2A8A4BB5" w14:textId="77777777" w:rsidR="002924FF" w:rsidRPr="00043F47"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043F47">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 MM</w:t>
      </w:r>
    </w:p>
    <w:p w14:paraId="16871EBF"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Pr>
          <w:rFonts w:ascii="Times New Roman" w:eastAsiaTheme="minorEastAsia" w:hAnsi="Times New Roman" w:cs="Times New Roman"/>
          <w:b/>
          <w:i/>
          <w:iCs/>
          <w:sz w:val="24"/>
          <w:szCs w:val="24"/>
          <w:lang w:val="ro-RO"/>
        </w:rPr>
        <w:t xml:space="preserve"> Bv</w:t>
      </w:r>
      <w:r w:rsidRPr="00043F47">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Bv</w:t>
      </w:r>
      <w:r w:rsidRPr="00043F47">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 MM</w:t>
      </w:r>
    </w:p>
    <w:p w14:paraId="58B33D82" w14:textId="77777777" w:rsidR="002924FF" w:rsidRPr="00724F90" w:rsidRDefault="002924FF" w:rsidP="002924FF">
      <w:pPr>
        <w:pStyle w:val="ListParagraph"/>
        <w:numPr>
          <w:ilvl w:val="0"/>
          <w:numId w:val="6"/>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Faeoziom gleic (FZ gc)</w:t>
      </w:r>
    </w:p>
    <w:p w14:paraId="6F4B7FF0" w14:textId="16AE917E" w:rsidR="002924FF"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724F90">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724F90">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724F90">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24F90">
        <w:rPr>
          <w:rFonts w:ascii="Times New Roman" w:hAnsi="Times New Roman" w:cs="Times New Roman"/>
          <w:i/>
          <w:iCs/>
          <w:sz w:val="24"/>
          <w:szCs w:val="24"/>
        </w:rPr>
        <w:t xml:space="preserve"> 5,5 uscat), orizont subiacent AC prezentând culori cu crome şi valori sub 3,5 (la umed) cel puţin în partea superioară (pe cca </w:t>
      </w:r>
      <w:r w:rsidRPr="00724F90">
        <w:rPr>
          <w:rFonts w:ascii="Times New Roman" w:hAnsi="Times New Roman" w:cs="Times New Roman"/>
          <w:i/>
          <w:iCs/>
          <w:sz w:val="24"/>
          <w:szCs w:val="24"/>
        </w:rPr>
        <w:lastRenderedPageBreak/>
        <w:t xml:space="preserve">10 </w:t>
      </w:r>
      <w:r w:rsidR="00E06026">
        <w:rPr>
          <w:rFonts w:ascii="Times New Roman" w:hAnsi="Times New Roman" w:cs="Times New Roman"/>
          <w:i/>
          <w:iCs/>
          <w:sz w:val="24"/>
          <w:szCs w:val="24"/>
        </w:rPr>
        <w:t>–</w:t>
      </w:r>
      <w:r w:rsidRPr="00724F90">
        <w:rPr>
          <w:rFonts w:ascii="Times New Roman" w:hAnsi="Times New Roman" w:cs="Times New Roman"/>
          <w:i/>
          <w:iCs/>
          <w:sz w:val="24"/>
          <w:szCs w:val="24"/>
        </w:rPr>
        <w:t xml:space="preserve"> 15 cm) şi cel puţin pe feţele agregatelor structurale</w:t>
      </w:r>
      <w:r w:rsidR="00E06026">
        <w:rPr>
          <w:rFonts w:ascii="Times New Roman" w:hAnsi="Times New Roman" w:cs="Times New Roman"/>
          <w:i/>
          <w:iCs/>
          <w:sz w:val="24"/>
          <w:szCs w:val="24"/>
        </w:rPr>
        <w:t>,</w:t>
      </w:r>
      <w:r w:rsidRPr="00724F90">
        <w:rPr>
          <w:rFonts w:ascii="Times New Roman" w:hAnsi="Times New Roman" w:cs="Times New Roman"/>
          <w:i/>
          <w:iCs/>
          <w:sz w:val="24"/>
          <w:szCs w:val="24"/>
        </w:rPr>
        <w:t xml:space="preserve"> dar fără orizont Cca sau concentrări de carbonaţi secundari friabili în primii 125 cm. </w:t>
      </w:r>
      <w:r>
        <w:rPr>
          <w:rStyle w:val="Bodytext285pt"/>
          <w:rFonts w:eastAsia="Century Schoolbook"/>
          <w:i/>
          <w:iCs/>
          <w:sz w:val="24"/>
          <w:szCs w:val="24"/>
        </w:rPr>
        <w:t>Prezintă</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 xml:space="preserve">ont gleic de reducere (Gr) începând în intervalul 50 </w:t>
      </w:r>
      <w:r w:rsidR="00E06026">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125</w:t>
      </w:r>
      <w:r w:rsidRPr="001E0DCE">
        <w:rPr>
          <w:rFonts w:ascii="Times New Roman" w:eastAsiaTheme="minorEastAsia" w:hAnsi="Times New Roman" w:cs="Times New Roman"/>
          <w:i/>
          <w:sz w:val="24"/>
          <w:szCs w:val="24"/>
          <w:lang w:val="ro-RO"/>
        </w:rPr>
        <w:t xml:space="preserve"> cm adâncime ai profilului</w:t>
      </w:r>
      <w:r>
        <w:rPr>
          <w:rFonts w:ascii="Times New Roman" w:eastAsiaTheme="minorEastAsia" w:hAnsi="Times New Roman" w:cs="Times New Roman"/>
          <w:i/>
          <w:sz w:val="24"/>
          <w:szCs w:val="24"/>
          <w:lang w:val="ro-RO"/>
        </w:rPr>
        <w:t>.</w:t>
      </w:r>
    </w:p>
    <w:p w14:paraId="3E78009D" w14:textId="77777777" w:rsidR="002924FF" w:rsidRPr="00724F90" w:rsidRDefault="002924FF" w:rsidP="002924FF">
      <w:pPr>
        <w:spacing w:after="0" w:line="360" w:lineRule="auto"/>
        <w:ind w:firstLine="708"/>
        <w:jc w:val="both"/>
        <w:rPr>
          <w:rStyle w:val="Bodytext285pt"/>
          <w:rFonts w:eastAsia="Century Schoolbook"/>
          <w:i/>
          <w:sz w:val="24"/>
          <w:szCs w:val="24"/>
        </w:rPr>
      </w:pPr>
      <w:r w:rsidRPr="00724F90">
        <w:rPr>
          <w:rStyle w:val="Bodytext285pt"/>
          <w:rFonts w:eastAsia="Century Schoolbook"/>
          <w:i/>
          <w:sz w:val="24"/>
          <w:szCs w:val="24"/>
        </w:rPr>
        <w:t>Succesiune de orizonturi:</w:t>
      </w:r>
    </w:p>
    <w:p w14:paraId="1CBC6C91"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CGr</w:t>
      </w:r>
    </w:p>
    <w:p w14:paraId="039DAEE0" w14:textId="77777777" w:rsidR="002924FF" w:rsidRPr="00CE17A6" w:rsidRDefault="002924FF" w:rsidP="002924FF">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CGr</w:t>
      </w:r>
    </w:p>
    <w:p w14:paraId="534A83B1" w14:textId="77777777" w:rsidR="002924FF" w:rsidRPr="00724F90" w:rsidRDefault="002924FF" w:rsidP="002924FF">
      <w:pPr>
        <w:pStyle w:val="ListParagraph"/>
        <w:numPr>
          <w:ilvl w:val="0"/>
          <w:numId w:val="6"/>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Faeoziom endogleic (FZ ng)</w:t>
      </w:r>
    </w:p>
    <w:p w14:paraId="6CAAFF9B" w14:textId="0B43B033" w:rsidR="002924FF" w:rsidRDefault="002924FF" w:rsidP="002924FF">
      <w:pPr>
        <w:spacing w:after="0" w:line="360" w:lineRule="auto"/>
        <w:ind w:firstLine="360"/>
        <w:jc w:val="both"/>
        <w:rPr>
          <w:rFonts w:ascii="Times New Roman" w:eastAsiaTheme="minorEastAsia" w:hAnsi="Times New Roman" w:cs="Times New Roman"/>
          <w:i/>
          <w:sz w:val="24"/>
          <w:szCs w:val="24"/>
          <w:lang w:val="ro-RO"/>
        </w:rPr>
      </w:pPr>
      <w:r w:rsidRPr="00724F90">
        <w:rPr>
          <w:rFonts w:ascii="Times New Roman" w:hAnsi="Times New Roman" w:cs="Times New Roman"/>
          <w:i/>
          <w:iCs/>
          <w:sz w:val="24"/>
          <w:szCs w:val="24"/>
        </w:rPr>
        <w:t xml:space="preserve">Soluri </w:t>
      </w:r>
      <w:r w:rsidR="002A22BC">
        <w:rPr>
          <w:rFonts w:ascii="Times New Roman" w:hAnsi="Times New Roman" w:cs="Times New Roman"/>
          <w:i/>
          <w:iCs/>
          <w:sz w:val="24"/>
          <w:szCs w:val="24"/>
        </w:rPr>
        <w:t>cu</w:t>
      </w:r>
      <w:r w:rsidRPr="00724F90">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sidRPr="00724F90">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24F90">
        <w:rPr>
          <w:rFonts w:ascii="Times New Roman" w:hAnsi="Times New Roman" w:cs="Times New Roman"/>
          <w:i/>
          <w:iCs/>
          <w:sz w:val="24"/>
          <w:szCs w:val="24"/>
        </w:rPr>
        <w:t xml:space="preserve"> 5,5 uscat), orizont subiacent AC prezentând culori cu crome şi valori sub 3,5 (la umed) cel puţin în partea superioară (pe cca 10 </w:t>
      </w:r>
      <w:r w:rsidR="000F2CEB">
        <w:rPr>
          <w:rFonts w:ascii="Times New Roman" w:hAnsi="Times New Roman" w:cs="Times New Roman"/>
          <w:i/>
          <w:iCs/>
          <w:sz w:val="24"/>
          <w:szCs w:val="24"/>
        </w:rPr>
        <w:t>–</w:t>
      </w:r>
      <w:r w:rsidRPr="00724F90">
        <w:rPr>
          <w:rFonts w:ascii="Times New Roman" w:hAnsi="Times New Roman" w:cs="Times New Roman"/>
          <w:i/>
          <w:iCs/>
          <w:sz w:val="24"/>
          <w:szCs w:val="24"/>
        </w:rPr>
        <w:t xml:space="preserve"> 15 cm) şi cel puţin pe feţele agregatelor structurale</w:t>
      </w:r>
      <w:r w:rsidR="0005230B">
        <w:rPr>
          <w:rFonts w:ascii="Times New Roman" w:hAnsi="Times New Roman" w:cs="Times New Roman"/>
          <w:i/>
          <w:iCs/>
          <w:sz w:val="24"/>
          <w:szCs w:val="24"/>
        </w:rPr>
        <w:t>,</w:t>
      </w:r>
      <w:r w:rsidRPr="00724F90">
        <w:rPr>
          <w:rFonts w:ascii="Times New Roman" w:hAnsi="Times New Roman" w:cs="Times New Roman"/>
          <w:i/>
          <w:iCs/>
          <w:sz w:val="24"/>
          <w:szCs w:val="24"/>
        </w:rPr>
        <w:t xml:space="preserve"> dar fără orizont Cca sau concentrări de carbonaţi secundari friabili în primii 125 cm. </w:t>
      </w:r>
      <w:r>
        <w:rPr>
          <w:rStyle w:val="Bodytext285pt"/>
          <w:rFonts w:eastAsia="Century Schoolbook"/>
          <w:i/>
          <w:iCs/>
          <w:sz w:val="24"/>
          <w:szCs w:val="24"/>
        </w:rPr>
        <w:t>Prezintă</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 xml:space="preserve">ont gleic de reducere (Gr) începând în intervalul 50 </w:t>
      </w:r>
      <w:r w:rsidR="0005230B">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100</w:t>
      </w:r>
      <w:r w:rsidRPr="001E0DCE">
        <w:rPr>
          <w:rFonts w:ascii="Times New Roman" w:eastAsiaTheme="minorEastAsia" w:hAnsi="Times New Roman" w:cs="Times New Roman"/>
          <w:i/>
          <w:sz w:val="24"/>
          <w:szCs w:val="24"/>
          <w:lang w:val="ro-RO"/>
        </w:rPr>
        <w:t xml:space="preserve"> cm adâncime ai profilului</w:t>
      </w:r>
      <w:r>
        <w:rPr>
          <w:rFonts w:ascii="Times New Roman" w:eastAsiaTheme="minorEastAsia" w:hAnsi="Times New Roman" w:cs="Times New Roman"/>
          <w:i/>
          <w:sz w:val="24"/>
          <w:szCs w:val="24"/>
          <w:lang w:val="ro-RO"/>
        </w:rPr>
        <w:t>.</w:t>
      </w:r>
    </w:p>
    <w:p w14:paraId="771CC322" w14:textId="77777777" w:rsidR="002924FF" w:rsidRPr="00724F90" w:rsidRDefault="002924FF" w:rsidP="002924FF">
      <w:pPr>
        <w:spacing w:after="0" w:line="360" w:lineRule="auto"/>
        <w:ind w:firstLine="708"/>
        <w:jc w:val="both"/>
        <w:rPr>
          <w:rStyle w:val="Bodytext285pt"/>
          <w:rFonts w:eastAsia="Century Schoolbook"/>
          <w:i/>
          <w:sz w:val="24"/>
          <w:szCs w:val="24"/>
        </w:rPr>
      </w:pPr>
      <w:r w:rsidRPr="00724F90">
        <w:rPr>
          <w:rStyle w:val="Bodytext285pt"/>
          <w:rFonts w:eastAsia="Century Schoolbook"/>
          <w:i/>
          <w:sz w:val="24"/>
          <w:szCs w:val="24"/>
        </w:rPr>
        <w:t>Succesiune de orizonturi:</w:t>
      </w:r>
    </w:p>
    <w:p w14:paraId="2576E9DC"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CGr</w:t>
      </w:r>
    </w:p>
    <w:p w14:paraId="5DF67629" w14:textId="77777777" w:rsidR="002924FF" w:rsidRPr="00CE17A6" w:rsidRDefault="002924FF" w:rsidP="002924FF">
      <w:pPr>
        <w:spacing w:after="0" w:line="360" w:lineRule="auto"/>
        <w:jc w:val="center"/>
        <w:rPr>
          <w:rFonts w:ascii="Times New Roman" w:eastAsiaTheme="minorEastAsia" w:hAnsi="Times New Roman" w:cs="Times New Roman"/>
          <w:b/>
          <w:i/>
          <w:iCs/>
          <w:sz w:val="24"/>
          <w:szCs w:val="24"/>
          <w:lang w:val="ro-RO"/>
        </w:rPr>
      </w:pPr>
    </w:p>
    <w:p w14:paraId="531FE98C" w14:textId="77777777" w:rsidR="002924FF" w:rsidRPr="00E434DD" w:rsidRDefault="002924FF" w:rsidP="002924FF">
      <w:pPr>
        <w:pStyle w:val="ListParagraph"/>
        <w:numPr>
          <w:ilvl w:val="0"/>
          <w:numId w:val="6"/>
        </w:numPr>
        <w:spacing w:after="0" w:line="360" w:lineRule="auto"/>
        <w:jc w:val="both"/>
        <w:rPr>
          <w:rStyle w:val="Bodytext285pt"/>
          <w:rFonts w:eastAsiaTheme="minorEastAsia"/>
          <w:b/>
          <w:i/>
          <w:iCs/>
          <w:sz w:val="24"/>
          <w:szCs w:val="24"/>
        </w:rPr>
      </w:pPr>
      <w:r>
        <w:rPr>
          <w:rFonts w:ascii="Times New Roman" w:eastAsiaTheme="minorEastAsia" w:hAnsi="Times New Roman" w:cs="Times New Roman"/>
          <w:b/>
          <w:i/>
          <w:iCs/>
          <w:sz w:val="24"/>
          <w:szCs w:val="24"/>
          <w:lang w:val="ro-RO"/>
        </w:rPr>
        <w:t>Faeoziom gleic cernic (FZ gc.ce)</w:t>
      </w:r>
    </w:p>
    <w:p w14:paraId="0A4F73DC" w14:textId="187EF590" w:rsidR="002924FF" w:rsidRDefault="002924FF" w:rsidP="002924FF">
      <w:pPr>
        <w:spacing w:after="0" w:line="360" w:lineRule="auto"/>
        <w:ind w:firstLine="360"/>
        <w:jc w:val="both"/>
        <w:rPr>
          <w:rStyle w:val="Bodytext285pt"/>
          <w:rFonts w:eastAsia="Century Schoolbook"/>
          <w:i/>
          <w:sz w:val="24"/>
          <w:szCs w:val="24"/>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în partea superioară (pe cca 10</w:t>
      </w:r>
      <w:r w:rsidR="0005230B">
        <w:rPr>
          <w:rStyle w:val="Bodytext285pt"/>
          <w:rFonts w:eastAsia="Century Schoolbook"/>
          <w:i/>
          <w:sz w:val="24"/>
          <w:szCs w:val="24"/>
        </w:rPr>
        <w:t xml:space="preserve"> – </w:t>
      </w:r>
      <w:r w:rsidRPr="00373990">
        <w:rPr>
          <w:rStyle w:val="Bodytext285pt"/>
          <w:rFonts w:eastAsia="Century Schoolbook"/>
          <w:i/>
          <w:sz w:val="24"/>
          <w:szCs w:val="24"/>
        </w:rPr>
        <w:t>15 cm) şi cel puţin pe feţele agregatelor s</w:t>
      </w:r>
      <w:r>
        <w:rPr>
          <w:rStyle w:val="Bodytext285pt"/>
          <w:rFonts w:eastAsia="Century Schoolbook"/>
          <w:i/>
          <w:sz w:val="24"/>
          <w:szCs w:val="24"/>
        </w:rPr>
        <w:t>tructurale, fără</w:t>
      </w:r>
      <w:r w:rsidRPr="00373990">
        <w:rPr>
          <w:rStyle w:val="Bodytext285pt"/>
          <w:rFonts w:eastAsia="Century Schoolbook"/>
          <w:i/>
          <w:sz w:val="24"/>
          <w:szCs w:val="24"/>
        </w:rPr>
        <w:t xml:space="preserve">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w:t>
      </w:r>
      <w:r>
        <w:rPr>
          <w:rStyle w:val="Bodytext285pt"/>
          <w:rFonts w:eastAsia="Century Schoolbook"/>
          <w:i/>
          <w:sz w:val="24"/>
          <w:szCs w:val="24"/>
        </w:rPr>
        <w:t xml:space="preserve"> Gr (proprietăţi gleice de reducere) cu limita superioară începând în intervalul 50 – 125 cm.</w:t>
      </w:r>
    </w:p>
    <w:p w14:paraId="251C63CA"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4D2CFDF2"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14:paraId="52170448"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Gr</w:t>
      </w:r>
    </w:p>
    <w:p w14:paraId="580C100D"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14:paraId="61D0B104" w14:textId="77777777" w:rsidR="002924FF" w:rsidRPr="00952348"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gleic cernic (FZ cb.gc.ce)</w:t>
      </w:r>
    </w:p>
    <w:p w14:paraId="1E23CEAE" w14:textId="6277855A" w:rsidR="002924FF" w:rsidRDefault="002924FF" w:rsidP="002924F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00122894">
        <w:rPr>
          <w:rStyle w:val="Bodytext285pt"/>
          <w:rFonts w:eastAsia="Century Schoolbook"/>
          <w:i/>
          <w:sz w:val="24"/>
          <w:szCs w:val="24"/>
        </w:rPr>
        <w:t xml:space="preserve"> </w:t>
      </w:r>
      <w:r w:rsidRPr="001E0DCE">
        <w:rPr>
          <w:rStyle w:val="Bodytext285pt"/>
          <w:rFonts w:eastAsia="Century Schoolbook"/>
          <w:i/>
          <w:sz w:val="24"/>
          <w:szCs w:val="24"/>
        </w:rPr>
        <w:t>având culori cu crome şi valori sub 3,5 (la umed) cel puţin în partea superioară (pe cca 10</w:t>
      </w:r>
      <w:r w:rsidR="001D6094">
        <w:rPr>
          <w:rStyle w:val="Bodytext285pt"/>
          <w:rFonts w:eastAsia="Century Schoolbook"/>
          <w:i/>
          <w:sz w:val="24"/>
          <w:szCs w:val="24"/>
        </w:rPr>
        <w:t xml:space="preserve"> – </w:t>
      </w:r>
      <w:r w:rsidRPr="001E0DCE">
        <w:rPr>
          <w:rStyle w:val="Bodytext285pt"/>
          <w:rFonts w:eastAsia="Century Schoolbook"/>
          <w:i/>
          <w:sz w:val="24"/>
          <w:szCs w:val="24"/>
        </w:rPr>
        <w:t>15 cm) şi cel puţin pe feţele a</w:t>
      </w:r>
      <w:r>
        <w:rPr>
          <w:rStyle w:val="Bodytext285pt"/>
          <w:rFonts w:eastAsia="Century Schoolbook"/>
          <w:i/>
          <w:sz w:val="24"/>
          <w:szCs w:val="24"/>
        </w:rPr>
        <w:t xml:space="preserve">gregatelor structurale fără </w:t>
      </w:r>
      <w:r w:rsidRPr="001E0DCE">
        <w:rPr>
          <w:rStyle w:val="Bodytext285pt"/>
          <w:rFonts w:eastAsia="Century Schoolbook"/>
          <w:i/>
          <w:sz w:val="24"/>
          <w:szCs w:val="24"/>
        </w:rPr>
        <w:t>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sidRPr="005A7F8A">
        <w:rPr>
          <w:rStyle w:val="Bodytext285pt"/>
          <w:rFonts w:eastAsia="Century Schoolbook"/>
          <w:i/>
          <w:sz w:val="24"/>
          <w:szCs w:val="24"/>
        </w:rPr>
        <w:t xml:space="preserve"> </w:t>
      </w:r>
      <w:r w:rsidRPr="00373990">
        <w:rPr>
          <w:rStyle w:val="Bodytext285pt"/>
          <w:rFonts w:eastAsia="Century Schoolbook"/>
          <w:i/>
          <w:sz w:val="24"/>
          <w:szCs w:val="24"/>
        </w:rPr>
        <w:t>şi orizont</w:t>
      </w:r>
      <w:r>
        <w:rPr>
          <w:rStyle w:val="Bodytext285pt"/>
          <w:rFonts w:eastAsia="Century Schoolbook"/>
          <w:i/>
          <w:sz w:val="24"/>
          <w:szCs w:val="24"/>
        </w:rPr>
        <w:t xml:space="preserve"> Gr (proprietăţi gleice de reducere) cu limita superioară începând în intervalul 50 – 125 cm.</w:t>
      </w:r>
    </w:p>
    <w:p w14:paraId="5EBCB616" w14:textId="77777777" w:rsidR="002924FF" w:rsidRPr="005A7F8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08A251C6"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5627BBFF"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14:paraId="4D63FFC6" w14:textId="77777777" w:rsidR="002924FF" w:rsidRPr="005A7F8A"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5A7F8A">
        <w:rPr>
          <w:rFonts w:ascii="Times New Roman" w:eastAsiaTheme="minorEastAsia" w:hAnsi="Times New Roman" w:cs="Times New Roman"/>
          <w:b/>
          <w:i/>
          <w:iCs/>
          <w:sz w:val="24"/>
          <w:szCs w:val="24"/>
          <w:lang w:val="ro-RO"/>
        </w:rPr>
        <w:t>oziom cambic gleic salinic</w:t>
      </w:r>
      <w:r>
        <w:rPr>
          <w:rFonts w:ascii="Times New Roman" w:eastAsiaTheme="minorEastAsia" w:hAnsi="Times New Roman" w:cs="Times New Roman"/>
          <w:b/>
          <w:i/>
          <w:iCs/>
          <w:sz w:val="24"/>
          <w:szCs w:val="24"/>
          <w:lang w:val="ro-RO"/>
        </w:rPr>
        <w:t xml:space="preserve"> cernic (F</w:t>
      </w:r>
      <w:r w:rsidRPr="005A7F8A">
        <w:rPr>
          <w:rFonts w:ascii="Times New Roman" w:eastAsiaTheme="minorEastAsia" w:hAnsi="Times New Roman" w:cs="Times New Roman"/>
          <w:b/>
          <w:i/>
          <w:iCs/>
          <w:sz w:val="24"/>
          <w:szCs w:val="24"/>
          <w:lang w:val="ro-RO"/>
        </w:rPr>
        <w:t>Z cb.gc.sc</w:t>
      </w:r>
      <w:r>
        <w:rPr>
          <w:rFonts w:ascii="Times New Roman" w:eastAsiaTheme="minorEastAsia" w:hAnsi="Times New Roman" w:cs="Times New Roman"/>
          <w:b/>
          <w:i/>
          <w:iCs/>
          <w:sz w:val="24"/>
          <w:szCs w:val="24"/>
          <w:lang w:val="ro-RO"/>
        </w:rPr>
        <w:t>.ce</w:t>
      </w:r>
      <w:r w:rsidRPr="005A7F8A">
        <w:rPr>
          <w:rFonts w:ascii="Times New Roman" w:eastAsiaTheme="minorEastAsia" w:hAnsi="Times New Roman" w:cs="Times New Roman"/>
          <w:b/>
          <w:i/>
          <w:iCs/>
          <w:sz w:val="24"/>
          <w:szCs w:val="24"/>
          <w:lang w:val="ro-RO"/>
        </w:rPr>
        <w:t>)</w:t>
      </w:r>
    </w:p>
    <w:p w14:paraId="10583C7A" w14:textId="4D619AAD" w:rsidR="002924FF" w:rsidRPr="00FF33D2" w:rsidRDefault="002924FF" w:rsidP="002924FF">
      <w:pPr>
        <w:spacing w:after="0" w:line="360" w:lineRule="auto"/>
        <w:ind w:firstLine="360"/>
        <w:jc w:val="both"/>
        <w:rPr>
          <w:rFonts w:ascii="Times New Roman" w:eastAsiaTheme="minorEastAsia" w:hAnsi="Times New Roman" w:cs="Times New Roman"/>
          <w:b/>
          <w:i/>
          <w:iCs/>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w:t>
      </w:r>
      <w:r w:rsidR="00122894">
        <w:rPr>
          <w:rStyle w:val="Bodytext285pt"/>
          <w:rFonts w:eastAsia="Century Schoolbook"/>
          <w:i/>
          <w:sz w:val="24"/>
          <w:szCs w:val="24"/>
        </w:rPr>
        <w:t xml:space="preserve"> </w:t>
      </w:r>
      <w:r w:rsidRPr="005A7F8A">
        <w:rPr>
          <w:rStyle w:val="Bodytext285pt"/>
          <w:rFonts w:eastAsia="Century Schoolbook"/>
          <w:i/>
          <w:sz w:val="24"/>
          <w:szCs w:val="24"/>
        </w:rPr>
        <w:t>având culori cu crome şi valori sub 3,5 (la umed) cel puţin în partea superioară (pe cca 10</w:t>
      </w:r>
      <w:r w:rsidR="001D6094">
        <w:rPr>
          <w:rStyle w:val="Bodytext285pt"/>
          <w:rFonts w:eastAsia="Century Schoolbook"/>
          <w:i/>
          <w:sz w:val="24"/>
          <w:szCs w:val="24"/>
        </w:rPr>
        <w:t xml:space="preserve"> – </w:t>
      </w:r>
      <w:r w:rsidRPr="005A7F8A">
        <w:rPr>
          <w:rStyle w:val="Bodytext285pt"/>
          <w:rFonts w:eastAsia="Century Schoolbook"/>
          <w:i/>
          <w:sz w:val="24"/>
          <w:szCs w:val="24"/>
        </w:rPr>
        <w:t>15 cm) şi cel puţin pe feţele agregatelor structurale</w:t>
      </w:r>
      <w:r>
        <w:rPr>
          <w:rStyle w:val="Bodytext285pt"/>
          <w:rFonts w:eastAsia="Century Schoolbook"/>
          <w:i/>
          <w:sz w:val="24"/>
          <w:szCs w:val="24"/>
        </w:rPr>
        <w:t xml:space="preserve">, fără </w:t>
      </w:r>
      <w:r w:rsidRPr="005A7F8A">
        <w:rPr>
          <w:rStyle w:val="Bodytext285pt"/>
          <w:rFonts w:eastAsia="Century Schoolbook"/>
          <w:i/>
          <w:sz w:val="24"/>
          <w:szCs w:val="24"/>
        </w:rPr>
        <w:t>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sidR="001D6094">
        <w:rPr>
          <w:rFonts w:ascii="Times New Roman" w:eastAsiaTheme="minorEastAsia" w:hAnsi="Times New Roman" w:cs="Times New Roman"/>
          <w:i/>
          <w:sz w:val="24"/>
          <w:szCs w:val="24"/>
          <w:lang w:val="ro-RO"/>
        </w:rPr>
        <w:t>.</w:t>
      </w:r>
    </w:p>
    <w:p w14:paraId="2414DD3A" w14:textId="77777777" w:rsidR="002924FF" w:rsidRPr="005A7F8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4F77C9CB"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CGr</w:t>
      </w:r>
    </w:p>
    <w:p w14:paraId="418554C7" w14:textId="77777777" w:rsidR="002924FF" w:rsidRPr="00162B5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33121C94"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58DF1BC7"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02397C1C"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725AF757"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14:paraId="26CFB527" w14:textId="77777777" w:rsidR="002924FF" w:rsidRPr="00162B5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162B5F">
        <w:rPr>
          <w:rFonts w:ascii="Times New Roman" w:eastAsiaTheme="minorEastAsia" w:hAnsi="Times New Roman" w:cs="Times New Roman"/>
          <w:b/>
          <w:i/>
          <w:iCs/>
          <w:sz w:val="24"/>
          <w:szCs w:val="24"/>
          <w:lang w:val="ro-RO"/>
        </w:rPr>
        <w:t>oziom cambic gleic</w:t>
      </w:r>
      <w:r>
        <w:rPr>
          <w:rFonts w:ascii="Times New Roman" w:eastAsiaTheme="minorEastAsia" w:hAnsi="Times New Roman" w:cs="Times New Roman"/>
          <w:b/>
          <w:i/>
          <w:iCs/>
          <w:sz w:val="24"/>
          <w:szCs w:val="24"/>
          <w:lang w:val="ro-RO"/>
        </w:rPr>
        <w:t xml:space="preserve"> sodic cernic (F</w:t>
      </w:r>
      <w:r w:rsidRPr="00162B5F">
        <w:rPr>
          <w:rFonts w:ascii="Times New Roman" w:eastAsiaTheme="minorEastAsia" w:hAnsi="Times New Roman" w:cs="Times New Roman"/>
          <w:b/>
          <w:i/>
          <w:iCs/>
          <w:sz w:val="24"/>
          <w:szCs w:val="24"/>
          <w:lang w:val="ro-RO"/>
        </w:rPr>
        <w:t>Z cb.gc</w:t>
      </w:r>
      <w:r>
        <w:rPr>
          <w:rFonts w:ascii="Times New Roman" w:eastAsiaTheme="minorEastAsia" w:hAnsi="Times New Roman" w:cs="Times New Roman"/>
          <w:b/>
          <w:i/>
          <w:iCs/>
          <w:sz w:val="24"/>
          <w:szCs w:val="24"/>
          <w:lang w:val="ro-RO"/>
        </w:rPr>
        <w:t>.ac.ce</w:t>
      </w:r>
      <w:r w:rsidRPr="00162B5F">
        <w:rPr>
          <w:rFonts w:ascii="Times New Roman" w:eastAsiaTheme="minorEastAsia" w:hAnsi="Times New Roman" w:cs="Times New Roman"/>
          <w:b/>
          <w:i/>
          <w:iCs/>
          <w:sz w:val="24"/>
          <w:szCs w:val="24"/>
          <w:lang w:val="ro-RO"/>
        </w:rPr>
        <w:t>)</w:t>
      </w:r>
    </w:p>
    <w:p w14:paraId="09655CFB" w14:textId="4D813932" w:rsidR="002924FF" w:rsidRPr="006250D8"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w:t>
      </w:r>
      <w:r w:rsidR="001D6094">
        <w:rPr>
          <w:rStyle w:val="Bodytext285pt"/>
          <w:rFonts w:eastAsia="Century Schoolbook"/>
          <w:i/>
          <w:sz w:val="24"/>
          <w:szCs w:val="24"/>
        </w:rPr>
        <w:t xml:space="preserve"> – </w:t>
      </w:r>
      <w:r w:rsidRPr="005A7F8A">
        <w:rPr>
          <w:rStyle w:val="Bodytext285pt"/>
          <w:rFonts w:eastAsia="Century Schoolbook"/>
          <w:i/>
          <w:sz w:val="24"/>
          <w:szCs w:val="24"/>
        </w:rPr>
        <w:t>15 cm) şi cel puţin pe</w:t>
      </w:r>
      <w:r>
        <w:rPr>
          <w:rStyle w:val="Bodytext285pt"/>
          <w:rFonts w:eastAsia="Century Schoolbook"/>
          <w:i/>
          <w:sz w:val="24"/>
          <w:szCs w:val="24"/>
        </w:rPr>
        <w:t xml:space="preserve"> feţele agregatelor structurale, fără </w:t>
      </w:r>
      <w:r w:rsidRPr="005A7F8A">
        <w:rPr>
          <w:rStyle w:val="Bodytext285pt"/>
          <w:rFonts w:eastAsia="Century Schoolbook"/>
          <w:i/>
          <w:sz w:val="24"/>
          <w:szCs w:val="24"/>
        </w:rPr>
        <w:t>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Pr>
          <w:rFonts w:ascii="Times New Roman" w:eastAsiaTheme="minorEastAsia" w:hAnsi="Times New Roman" w:cs="Times New Roman"/>
          <w:bCs/>
          <w:i/>
          <w:iCs/>
          <w:sz w:val="24"/>
          <w:szCs w:val="24"/>
          <w:lang w:val="ro-RO"/>
        </w:rPr>
        <w:t>orizont ac (hiponatric) în intervalul 0 – 100 cm sau orizont na (natric) în intervalul 50 – 100 cm.</w:t>
      </w:r>
    </w:p>
    <w:p w14:paraId="10ACCB6C" w14:textId="77777777" w:rsidR="002924FF"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5004B797" w14:textId="77777777" w:rsidR="002924FF" w:rsidRPr="00CE17A6"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CGac</w:t>
      </w:r>
    </w:p>
    <w:p w14:paraId="6003EF06" w14:textId="77777777" w:rsidR="002924FF" w:rsidRPr="00EF2B65"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w:t>
      </w:r>
      <w:r w:rsidRPr="00EF2B65">
        <w:rPr>
          <w:rFonts w:ascii="Times New Roman" w:eastAsiaTheme="minorEastAsia" w:hAnsi="Times New Roman" w:cs="Times New Roman"/>
          <w:b/>
          <w:i/>
          <w:iCs/>
          <w:sz w:val="24"/>
          <w:szCs w:val="24"/>
          <w:lang w:val="ro-RO"/>
        </w:rPr>
        <w:t>ac</w:t>
      </w:r>
    </w:p>
    <w:p w14:paraId="11F5AAD9"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w:t>
      </w:r>
      <w:r w:rsidRPr="00EF2B65">
        <w:rPr>
          <w:rFonts w:ascii="Times New Roman" w:eastAsiaTheme="minorEastAsia" w:hAnsi="Times New Roman" w:cs="Times New Roman"/>
          <w:b/>
          <w:i/>
          <w:iCs/>
          <w:sz w:val="24"/>
          <w:szCs w:val="24"/>
          <w:lang w:val="ro-RO"/>
        </w:rPr>
        <w:t>na</w:t>
      </w:r>
    </w:p>
    <w:p w14:paraId="18A80F5E" w14:textId="77777777" w:rsidR="002924FF" w:rsidRPr="00C77FA8"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C77FA8">
        <w:rPr>
          <w:rFonts w:ascii="Times New Roman" w:eastAsiaTheme="minorEastAsia" w:hAnsi="Times New Roman" w:cs="Times New Roman"/>
          <w:b/>
          <w:i/>
          <w:iCs/>
          <w:sz w:val="24"/>
          <w:szCs w:val="24"/>
          <w:lang w:val="ro-RO"/>
        </w:rPr>
        <w:t>oziom gleic salinic</w:t>
      </w:r>
      <w:r>
        <w:rPr>
          <w:rFonts w:ascii="Times New Roman" w:eastAsiaTheme="minorEastAsia" w:hAnsi="Times New Roman" w:cs="Times New Roman"/>
          <w:b/>
          <w:i/>
          <w:iCs/>
          <w:sz w:val="24"/>
          <w:szCs w:val="24"/>
          <w:lang w:val="ro-RO"/>
        </w:rPr>
        <w:t xml:space="preserve"> cernic (F</w:t>
      </w:r>
      <w:r w:rsidRPr="00C77FA8">
        <w:rPr>
          <w:rFonts w:ascii="Times New Roman" w:eastAsiaTheme="minorEastAsia" w:hAnsi="Times New Roman" w:cs="Times New Roman"/>
          <w:b/>
          <w:i/>
          <w:iCs/>
          <w:sz w:val="24"/>
          <w:szCs w:val="24"/>
          <w:lang w:val="ro-RO"/>
        </w:rPr>
        <w:t>Z gc.sc</w:t>
      </w:r>
      <w:r>
        <w:rPr>
          <w:rFonts w:ascii="Times New Roman" w:eastAsiaTheme="minorEastAsia" w:hAnsi="Times New Roman" w:cs="Times New Roman"/>
          <w:b/>
          <w:i/>
          <w:iCs/>
          <w:sz w:val="24"/>
          <w:szCs w:val="24"/>
          <w:lang w:val="ro-RO"/>
        </w:rPr>
        <w:t>.ce</w:t>
      </w:r>
      <w:r w:rsidRPr="00C77FA8">
        <w:rPr>
          <w:rFonts w:ascii="Times New Roman" w:eastAsiaTheme="minorEastAsia" w:hAnsi="Times New Roman" w:cs="Times New Roman"/>
          <w:b/>
          <w:i/>
          <w:iCs/>
          <w:sz w:val="24"/>
          <w:szCs w:val="24"/>
          <w:lang w:val="ro-RO"/>
        </w:rPr>
        <w:t>)</w:t>
      </w:r>
    </w:p>
    <w:p w14:paraId="02623609" w14:textId="3D0C080E"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 la umed, orizont intermediar AC având culori cu crome şi valori sub 3,5 (la umed) cel puţin în partea superioară (pe cca 10</w:t>
      </w:r>
      <w:r w:rsidR="001D6094">
        <w:rPr>
          <w:rStyle w:val="Bodytext285pt"/>
          <w:rFonts w:eastAsia="Century Schoolbook"/>
          <w:i/>
          <w:sz w:val="24"/>
          <w:szCs w:val="24"/>
        </w:rPr>
        <w:t xml:space="preserve"> – </w:t>
      </w:r>
      <w:r w:rsidRPr="00EE5D12">
        <w:rPr>
          <w:rStyle w:val="Bodytext285pt"/>
          <w:rFonts w:eastAsia="Century Schoolbook"/>
          <w:i/>
          <w:sz w:val="24"/>
          <w:szCs w:val="24"/>
        </w:rPr>
        <w:t>15 cm) şi cel puţin pe fe</w:t>
      </w:r>
      <w:r>
        <w:rPr>
          <w:rStyle w:val="Bodytext285pt"/>
          <w:rFonts w:eastAsia="Century Schoolbook"/>
          <w:i/>
          <w:sz w:val="24"/>
          <w:szCs w:val="24"/>
        </w:rPr>
        <w:t xml:space="preserve">ţele agregatelor structurale, fără </w:t>
      </w:r>
      <w:r w:rsidRPr="00EE5D12">
        <w:rPr>
          <w:rStyle w:val="Bodytext285pt"/>
          <w:rFonts w:eastAsia="Century Schoolbook"/>
          <w:i/>
          <w:sz w:val="24"/>
          <w:szCs w:val="24"/>
        </w:rPr>
        <w:t>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 şi orizont Gr (proprietăţi gleice de reducere) cu limita superioară începând în intervalul 50 – 125 </w:t>
      </w:r>
      <w:r>
        <w:rPr>
          <w:rStyle w:val="Bodytext285pt"/>
          <w:rFonts w:eastAsia="Century Schoolbook"/>
          <w:i/>
          <w:sz w:val="24"/>
          <w:szCs w:val="24"/>
        </w:rPr>
        <w:t>cm şi</w:t>
      </w:r>
      <w:r w:rsidRPr="00EE5D12">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orizont sc în intervalul 0 – 100 cm sau orizont sa în intervalul 50 – 100 cm adâncime.</w:t>
      </w:r>
    </w:p>
    <w:p w14:paraId="0CBFA32E" w14:textId="77777777" w:rsidR="002924FF" w:rsidRPr="007E459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2EE3E020"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p>
    <w:p w14:paraId="7719EFDF"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p>
    <w:p w14:paraId="3914412D"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14:paraId="591520A8" w14:textId="77777777" w:rsidR="002924FF" w:rsidRPr="007E459A"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14:paraId="1A92A78C" w14:textId="77777777" w:rsidR="002924FF" w:rsidRPr="007F095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7F095F">
        <w:rPr>
          <w:rFonts w:ascii="Times New Roman" w:eastAsiaTheme="minorEastAsia" w:hAnsi="Times New Roman" w:cs="Times New Roman"/>
          <w:b/>
          <w:i/>
          <w:iCs/>
          <w:sz w:val="24"/>
          <w:szCs w:val="24"/>
          <w:lang w:val="ro-RO"/>
        </w:rPr>
        <w:t>oziom gleic salsodi</w:t>
      </w:r>
      <w:r>
        <w:rPr>
          <w:rFonts w:ascii="Times New Roman" w:eastAsiaTheme="minorEastAsia" w:hAnsi="Times New Roman" w:cs="Times New Roman"/>
          <w:b/>
          <w:i/>
          <w:iCs/>
          <w:sz w:val="24"/>
          <w:szCs w:val="24"/>
          <w:lang w:val="ro-RO"/>
        </w:rPr>
        <w:t>c cernic (FZ gc.ss.ce</w:t>
      </w:r>
      <w:r w:rsidRPr="007F095F">
        <w:rPr>
          <w:rFonts w:ascii="Times New Roman" w:eastAsiaTheme="minorEastAsia" w:hAnsi="Times New Roman" w:cs="Times New Roman"/>
          <w:b/>
          <w:i/>
          <w:iCs/>
          <w:sz w:val="24"/>
          <w:szCs w:val="24"/>
          <w:lang w:val="ro-RO"/>
        </w:rPr>
        <w:t>)</w:t>
      </w:r>
    </w:p>
    <w:p w14:paraId="07326986" w14:textId="119DDF20"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 cernic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 dar</w:t>
      </w:r>
      <w:r w:rsidRPr="008577D6">
        <w:rPr>
          <w:rStyle w:val="Bodytext285pt"/>
          <w:rFonts w:eastAsia="Century Schoolbook"/>
          <w:i/>
          <w:sz w:val="24"/>
          <w:szCs w:val="24"/>
        </w:rPr>
        <w:t xml:space="preserve"> </w:t>
      </w:r>
      <w:r>
        <w:rPr>
          <w:rStyle w:val="Bodytext285pt"/>
          <w:rFonts w:eastAsia="Century Schoolbook"/>
          <w:i/>
          <w:sz w:val="24"/>
          <w:szCs w:val="24"/>
        </w:rPr>
        <w:t>prezentând caractere salinice şi sodice în acelaş</w:t>
      </w:r>
      <w:r w:rsidR="001D6094">
        <w:rPr>
          <w:rStyle w:val="Bodytext285pt"/>
          <w:rFonts w:eastAsia="Century Schoolbook"/>
          <w:i/>
          <w:sz w:val="24"/>
          <w:szCs w:val="24"/>
        </w:rPr>
        <w:t>i</w:t>
      </w:r>
      <w:r>
        <w:rPr>
          <w:rStyle w:val="Bodytext285pt"/>
          <w:rFonts w:eastAsia="Century Schoolbook"/>
          <w:i/>
          <w:sz w:val="24"/>
          <w:szCs w:val="24"/>
        </w:rPr>
        <w:t xml:space="preserve">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14:paraId="3406EDFB" w14:textId="77777777" w:rsidR="002924FF" w:rsidRPr="007F095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7F095F">
        <w:rPr>
          <w:rFonts w:ascii="Times New Roman" w:eastAsiaTheme="minorEastAsia" w:hAnsi="Times New Roman" w:cs="Times New Roman"/>
          <w:b/>
          <w:i/>
          <w:iCs/>
          <w:sz w:val="24"/>
          <w:szCs w:val="24"/>
          <w:lang w:val="ro-RO"/>
        </w:rPr>
        <w:t>oziom gleic sodi</w:t>
      </w:r>
      <w:r>
        <w:rPr>
          <w:rFonts w:ascii="Times New Roman" w:eastAsiaTheme="minorEastAsia" w:hAnsi="Times New Roman" w:cs="Times New Roman"/>
          <w:b/>
          <w:i/>
          <w:iCs/>
          <w:sz w:val="24"/>
          <w:szCs w:val="24"/>
          <w:lang w:val="ro-RO"/>
        </w:rPr>
        <w:t>c cernic (CZ</w:t>
      </w:r>
      <w:r w:rsidRPr="007F095F">
        <w:rPr>
          <w:rFonts w:ascii="Times New Roman" w:eastAsiaTheme="minorEastAsia" w:hAnsi="Times New Roman" w:cs="Times New Roman"/>
          <w:b/>
          <w:i/>
          <w:iCs/>
          <w:sz w:val="24"/>
          <w:szCs w:val="24"/>
          <w:lang w:val="ro-RO"/>
        </w:rPr>
        <w:t xml:space="preserve"> gc.ac</w:t>
      </w:r>
      <w:r>
        <w:rPr>
          <w:rFonts w:ascii="Times New Roman" w:eastAsiaTheme="minorEastAsia" w:hAnsi="Times New Roman" w:cs="Times New Roman"/>
          <w:b/>
          <w:i/>
          <w:iCs/>
          <w:sz w:val="24"/>
          <w:szCs w:val="24"/>
          <w:lang w:val="ro-RO"/>
        </w:rPr>
        <w:t>.ce</w:t>
      </w:r>
      <w:r w:rsidRPr="007F095F">
        <w:rPr>
          <w:rFonts w:ascii="Times New Roman" w:eastAsiaTheme="minorEastAsia" w:hAnsi="Times New Roman" w:cs="Times New Roman"/>
          <w:b/>
          <w:i/>
          <w:iCs/>
          <w:sz w:val="24"/>
          <w:szCs w:val="24"/>
          <w:lang w:val="ro-RO"/>
        </w:rPr>
        <w:t>)</w:t>
      </w:r>
    </w:p>
    <w:p w14:paraId="08E487C9" w14:textId="77777777" w:rsidR="002924FF" w:rsidRDefault="002924FF" w:rsidP="002924FF">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 cernic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14:paraId="4239D614" w14:textId="77777777" w:rsidR="002924FF" w:rsidRPr="007E459A" w:rsidRDefault="002924FF" w:rsidP="002924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14:paraId="3FD68F9D"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14:paraId="2550456A"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14:paraId="1383C303"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14:paraId="40DCF2DA" w14:textId="77777777" w:rsidR="002924FF" w:rsidRPr="00331ADE"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14:paraId="775D67D7" w14:textId="77777777" w:rsidR="002924FF" w:rsidRPr="007F095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7F095F">
        <w:rPr>
          <w:rFonts w:ascii="Times New Roman" w:eastAsiaTheme="minorEastAsia" w:hAnsi="Times New Roman" w:cs="Times New Roman"/>
          <w:b/>
          <w:i/>
          <w:iCs/>
          <w:sz w:val="24"/>
          <w:szCs w:val="24"/>
          <w:lang w:val="ro-RO"/>
        </w:rPr>
        <w:t xml:space="preserve">oziom gleic </w:t>
      </w:r>
      <w:r>
        <w:rPr>
          <w:rFonts w:ascii="Times New Roman" w:eastAsiaTheme="minorEastAsia" w:hAnsi="Times New Roman" w:cs="Times New Roman"/>
          <w:b/>
          <w:i/>
          <w:iCs/>
          <w:sz w:val="24"/>
          <w:szCs w:val="24"/>
          <w:lang w:val="ro-RO"/>
        </w:rPr>
        <w:t>vertic cernic (CZ gc.vs.ce</w:t>
      </w:r>
      <w:r w:rsidRPr="007F095F">
        <w:rPr>
          <w:rFonts w:ascii="Times New Roman" w:eastAsiaTheme="minorEastAsia" w:hAnsi="Times New Roman" w:cs="Times New Roman"/>
          <w:b/>
          <w:i/>
          <w:iCs/>
          <w:sz w:val="24"/>
          <w:szCs w:val="24"/>
          <w:lang w:val="ro-RO"/>
        </w:rPr>
        <w:t>)</w:t>
      </w:r>
    </w:p>
    <w:p w14:paraId="55658A5B" w14:textId="77777777" w:rsidR="002924FF" w:rsidRDefault="002924FF" w:rsidP="002924FF">
      <w:pPr>
        <w:spacing w:after="0" w:line="360" w:lineRule="auto"/>
        <w:ind w:firstLine="360"/>
        <w:jc w:val="both"/>
        <w:rPr>
          <w:rStyle w:val="Bodytext285pt"/>
          <w:rFonts w:eastAsia="Century Schoolbook"/>
          <w:i/>
          <w:sz w:val="24"/>
          <w:szCs w:val="24"/>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 cernic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sidRPr="007F095F">
        <w:rPr>
          <w:rStyle w:val="Bodytext285pt"/>
          <w:rFonts w:eastAsia="Century Schoolbook"/>
          <w:i/>
          <w:sz w:val="24"/>
          <w:szCs w:val="24"/>
        </w:rPr>
        <w:t xml:space="preserve"> </w:t>
      </w:r>
      <w:r>
        <w:rPr>
          <w:rStyle w:val="Bodytext285pt"/>
          <w:rFonts w:eastAsia="Century Schoolbook"/>
          <w:i/>
          <w:sz w:val="24"/>
          <w:szCs w:val="24"/>
        </w:rPr>
        <w:t>cu orizont contractilo-gonflant (z) situat de la baza orizontului Am şi 100 cm adâncime.</w:t>
      </w:r>
    </w:p>
    <w:p w14:paraId="3379AA96" w14:textId="77777777" w:rsidR="002924FF" w:rsidRPr="0037523B"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5D921B0D"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14:paraId="4924A467"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r w:rsidRPr="003D5972">
        <w:rPr>
          <w:rFonts w:ascii="Times New Roman" w:eastAsiaTheme="minorEastAsia" w:hAnsi="Times New Roman" w:cs="Times New Roman"/>
          <w:b/>
          <w:i/>
          <w:iCs/>
          <w:sz w:val="24"/>
          <w:szCs w:val="24"/>
          <w:lang w:val="ro-RO"/>
        </w:rPr>
        <w:t>Gr</w:t>
      </w:r>
    </w:p>
    <w:p w14:paraId="1DC3E5BA" w14:textId="77777777" w:rsidR="002924FF" w:rsidRDefault="002924FF" w:rsidP="001C5FA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CzGox </w:t>
      </w:r>
      <m:oMath>
        <m:r>
          <m:rPr>
            <m:sty m:val="bi"/>
          </m:rPr>
          <w:rPr>
            <w:rFonts w:ascii="Cambria Math" w:eastAsiaTheme="minorEastAsia" w:hAnsi="Cambria Math" w:cs="Times New Roman"/>
            <w:sz w:val="24"/>
            <w:szCs w:val="24"/>
            <w:lang w:val="ro-RO"/>
          </w:rPr>
          <m:t>→</m:t>
        </m:r>
      </m:oMath>
      <w:r w:rsidR="001C5FA3">
        <w:rPr>
          <w:rFonts w:ascii="Times New Roman" w:eastAsiaTheme="minorEastAsia" w:hAnsi="Times New Roman" w:cs="Times New Roman"/>
          <w:b/>
          <w:i/>
          <w:iCs/>
          <w:sz w:val="24"/>
          <w:szCs w:val="24"/>
          <w:lang w:val="ro-RO"/>
        </w:rPr>
        <w:t xml:space="preserve"> Gr</w:t>
      </w:r>
    </w:p>
    <w:p w14:paraId="7F50D008" w14:textId="77777777" w:rsidR="002924FF" w:rsidRPr="00B8438A" w:rsidRDefault="002924FF" w:rsidP="002924FF">
      <w:pPr>
        <w:pStyle w:val="ListParagraph"/>
        <w:numPr>
          <w:ilvl w:val="0"/>
          <w:numId w:val="6"/>
        </w:numPr>
        <w:spacing w:after="0" w:line="360" w:lineRule="auto"/>
        <w:rPr>
          <w:rFonts w:ascii="Times New Roman" w:eastAsia="Century Schoolbook" w:hAnsi="Times New Roman" w:cs="Times New Roman"/>
          <w:b/>
          <w:bCs/>
          <w:i/>
          <w:color w:val="000000"/>
          <w:sz w:val="24"/>
          <w:szCs w:val="24"/>
          <w:shd w:val="clear" w:color="auto" w:fill="FFFFFF"/>
          <w:lang w:val="ro-RO" w:eastAsia="ro-RO" w:bidi="ro-RO"/>
        </w:rPr>
      </w:pPr>
      <w:r w:rsidRPr="00B8438A">
        <w:rPr>
          <w:rStyle w:val="Bodytext285pt"/>
          <w:rFonts w:eastAsia="Century Schoolbook"/>
          <w:b/>
          <w:bCs/>
          <w:i/>
          <w:sz w:val="24"/>
          <w:szCs w:val="24"/>
        </w:rPr>
        <w:t>Fae</w:t>
      </w:r>
      <w:r>
        <w:rPr>
          <w:rStyle w:val="Bodytext285pt"/>
          <w:rFonts w:eastAsia="Century Schoolbook"/>
          <w:b/>
          <w:bCs/>
          <w:i/>
          <w:sz w:val="24"/>
          <w:szCs w:val="24"/>
        </w:rPr>
        <w:t>oziom</w:t>
      </w:r>
      <w:r w:rsidRPr="00B8438A">
        <w:rPr>
          <w:rStyle w:val="Bodytext285pt"/>
          <w:rFonts w:eastAsia="Century Schoolbook"/>
          <w:b/>
          <w:bCs/>
          <w:i/>
          <w:sz w:val="24"/>
          <w:szCs w:val="24"/>
        </w:rPr>
        <w:t xml:space="preserve"> clinogleic (FZ</w:t>
      </w:r>
      <w:r>
        <w:rPr>
          <w:rStyle w:val="Bodytext285pt"/>
          <w:rFonts w:eastAsia="Century Schoolbook"/>
          <w:b/>
          <w:bCs/>
          <w:i/>
          <w:sz w:val="24"/>
          <w:szCs w:val="24"/>
        </w:rPr>
        <w:t xml:space="preserve"> </w:t>
      </w:r>
      <w:r w:rsidRPr="00B8438A">
        <w:rPr>
          <w:rStyle w:val="Bodytext285pt"/>
          <w:rFonts w:eastAsia="Century Schoolbook"/>
          <w:b/>
          <w:bCs/>
          <w:i/>
          <w:sz w:val="24"/>
          <w:szCs w:val="24"/>
        </w:rPr>
        <w:t>cl)</w:t>
      </w:r>
    </w:p>
    <w:p w14:paraId="5A49BD56" w14:textId="475435A9" w:rsidR="002924FF" w:rsidRPr="00B8438A" w:rsidRDefault="002924FF" w:rsidP="002924FF">
      <w:pPr>
        <w:spacing w:after="0" w:line="360" w:lineRule="auto"/>
        <w:ind w:firstLine="360"/>
        <w:jc w:val="both"/>
        <w:rPr>
          <w:rStyle w:val="Bodytext285pt"/>
          <w:rFonts w:eastAsia="Century Schoolbook"/>
          <w:b/>
          <w:bCs/>
          <w:i/>
          <w:sz w:val="24"/>
          <w:szCs w:val="24"/>
        </w:rPr>
      </w:pPr>
      <w:r w:rsidRPr="00B76C85">
        <w:rPr>
          <w:rFonts w:ascii="Times New Roman" w:hAnsi="Times New Roman" w:cs="Times New Roman"/>
          <w:i/>
          <w:iCs/>
          <w:sz w:val="24"/>
          <w:szCs w:val="24"/>
        </w:rPr>
        <w:lastRenderedPageBreak/>
        <w:t>Sol</w:t>
      </w:r>
      <w:r>
        <w:rPr>
          <w:rFonts w:ascii="Times New Roman" w:hAnsi="Times New Roman" w:cs="Times New Roman"/>
          <w:i/>
          <w:iCs/>
          <w:sz w:val="24"/>
          <w:szCs w:val="24"/>
        </w:rPr>
        <w:t xml:space="preserve">uri </w:t>
      </w:r>
      <w:r w:rsidR="002A22BC">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7A09D1">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7A09D1">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w:t>
      </w:r>
    </w:p>
    <w:p w14:paraId="59F184F3" w14:textId="77777777" w:rsidR="002924FF" w:rsidRPr="00020B5A" w:rsidRDefault="002924FF" w:rsidP="002924FF">
      <w:pPr>
        <w:spacing w:after="0" w:line="360" w:lineRule="auto"/>
        <w:jc w:val="both"/>
        <w:rPr>
          <w:rStyle w:val="Bodytext285pt"/>
          <w:rFonts w:eastAsia="Century Schoolbook"/>
          <w:b/>
          <w:bCs/>
          <w:i/>
          <w:sz w:val="24"/>
          <w:szCs w:val="24"/>
        </w:rPr>
      </w:pPr>
      <w:r>
        <w:rPr>
          <w:rStyle w:val="Bodytext285pt"/>
          <w:rFonts w:eastAsia="Century Schoolbook"/>
          <w:i/>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14:paraId="21865005" w14:textId="77777777" w:rsidR="002924FF" w:rsidRPr="00B8438A" w:rsidRDefault="002924FF" w:rsidP="002924FF">
      <w:pPr>
        <w:spacing w:after="0" w:line="360" w:lineRule="auto"/>
        <w:ind w:firstLine="708"/>
        <w:jc w:val="both"/>
        <w:rPr>
          <w:rStyle w:val="Bodytext285pt"/>
          <w:rFonts w:eastAsiaTheme="minorEastAsia"/>
          <w:i/>
          <w:iCs/>
          <w:sz w:val="24"/>
          <w:szCs w:val="24"/>
        </w:rPr>
      </w:pPr>
      <w:r w:rsidRPr="00B8438A">
        <w:rPr>
          <w:rFonts w:ascii="Times New Roman" w:eastAsiaTheme="minorEastAsia" w:hAnsi="Times New Roman" w:cs="Times New Roman"/>
          <w:i/>
          <w:iCs/>
          <w:sz w:val="24"/>
          <w:szCs w:val="24"/>
          <w:lang w:val="ro-RO"/>
        </w:rPr>
        <w:t>Succesiune de orizonturi:</w:t>
      </w:r>
    </w:p>
    <w:p w14:paraId="38B89F51"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1DC4B58D"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14:paraId="1E75B4DF" w14:textId="77777777" w:rsidR="002924FF" w:rsidRDefault="002924FF" w:rsidP="002924FF">
      <w:pPr>
        <w:pStyle w:val="ListParagraph"/>
        <w:numPr>
          <w:ilvl w:val="0"/>
          <w:numId w:val="6"/>
        </w:numPr>
        <w:spacing w:after="0" w:line="360" w:lineRule="auto"/>
        <w:rPr>
          <w:rStyle w:val="Bodytext285pt"/>
          <w:rFonts w:eastAsia="Century Schoolbook"/>
          <w:b/>
          <w:bCs/>
          <w:i/>
          <w:sz w:val="24"/>
          <w:szCs w:val="24"/>
        </w:rPr>
      </w:pPr>
      <w:r>
        <w:rPr>
          <w:rStyle w:val="Bodytext285pt"/>
          <w:rFonts w:eastAsia="Century Schoolbook"/>
          <w:b/>
          <w:bCs/>
          <w:i/>
          <w:sz w:val="24"/>
          <w:szCs w:val="24"/>
        </w:rPr>
        <w:t>Faeoziom cambic clinogleic (FZ cb.cl)</w:t>
      </w:r>
    </w:p>
    <w:p w14:paraId="24A88FE7" w14:textId="2F15523E" w:rsidR="002924FF" w:rsidRPr="00B8438A" w:rsidRDefault="002924FF" w:rsidP="002924FF">
      <w:pPr>
        <w:spacing w:after="0" w:line="360" w:lineRule="auto"/>
        <w:ind w:firstLine="360"/>
        <w:jc w:val="both"/>
        <w:rPr>
          <w:rStyle w:val="Bodytext285pt"/>
          <w:rFonts w:eastAsia="Century Schoolbook"/>
          <w:b/>
          <w:bCs/>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2A22BC">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Bv</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7A09D1">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5236BE">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w:t>
      </w:r>
    </w:p>
    <w:p w14:paraId="71A54FEE" w14:textId="77777777" w:rsidR="002924FF" w:rsidRPr="00020B5A" w:rsidRDefault="002924FF" w:rsidP="005236BE">
      <w:pPr>
        <w:spacing w:after="0" w:line="360" w:lineRule="auto"/>
        <w:ind w:firstLine="426"/>
        <w:jc w:val="both"/>
        <w:rPr>
          <w:rStyle w:val="Bodytext285pt"/>
          <w:rFonts w:eastAsia="Century Schoolbook"/>
          <w:b/>
          <w:bCs/>
          <w:i/>
          <w:sz w:val="24"/>
          <w:szCs w:val="24"/>
        </w:rPr>
      </w:pPr>
      <w:r>
        <w:rPr>
          <w:rStyle w:val="Bodytext285pt"/>
          <w:rFonts w:eastAsia="Century Schoolbook"/>
          <w:i/>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14:paraId="6DF85472" w14:textId="77777777" w:rsidR="002924FF" w:rsidRPr="00B8438A" w:rsidRDefault="002924FF" w:rsidP="002924FF">
      <w:pPr>
        <w:spacing w:after="0" w:line="360" w:lineRule="auto"/>
        <w:ind w:firstLine="708"/>
        <w:jc w:val="both"/>
        <w:rPr>
          <w:rStyle w:val="Bodytext285pt"/>
          <w:rFonts w:eastAsiaTheme="minorEastAsia"/>
          <w:i/>
          <w:iCs/>
          <w:sz w:val="24"/>
          <w:szCs w:val="24"/>
        </w:rPr>
      </w:pPr>
      <w:r w:rsidRPr="00B8438A">
        <w:rPr>
          <w:rFonts w:ascii="Times New Roman" w:eastAsiaTheme="minorEastAsia" w:hAnsi="Times New Roman" w:cs="Times New Roman"/>
          <w:i/>
          <w:iCs/>
          <w:sz w:val="24"/>
          <w:szCs w:val="24"/>
          <w:lang w:val="ro-RO"/>
        </w:rPr>
        <w:t>Succesiune de orizonturi:</w:t>
      </w:r>
    </w:p>
    <w:p w14:paraId="6ACC8456" w14:textId="77777777" w:rsidR="002924FF" w:rsidRPr="003D5972"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2FDB8E0"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14:paraId="1AAA36EE" w14:textId="77777777" w:rsidR="002924FF" w:rsidRDefault="002924FF" w:rsidP="001C5FA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001C5FA3">
        <w:rPr>
          <w:rFonts w:ascii="Times New Roman" w:eastAsiaTheme="minorEastAsia" w:hAnsi="Times New Roman" w:cs="Times New Roman"/>
          <w:b/>
          <w:i/>
          <w:iCs/>
          <w:sz w:val="24"/>
          <w:szCs w:val="24"/>
          <w:lang w:val="ro-RO"/>
        </w:rPr>
        <w:t xml:space="preserve"> C</w:t>
      </w:r>
    </w:p>
    <w:p w14:paraId="0F09FBDD" w14:textId="77777777" w:rsidR="002924FF" w:rsidRDefault="002924FF" w:rsidP="002924FF">
      <w:pPr>
        <w:pStyle w:val="ListParagraph"/>
        <w:numPr>
          <w:ilvl w:val="0"/>
          <w:numId w:val="6"/>
        </w:numPr>
        <w:spacing w:after="0" w:line="360" w:lineRule="auto"/>
        <w:rPr>
          <w:rStyle w:val="Bodytext285pt"/>
          <w:rFonts w:eastAsia="Century Schoolbook"/>
          <w:b/>
          <w:bCs/>
          <w:i/>
          <w:sz w:val="24"/>
          <w:szCs w:val="24"/>
        </w:rPr>
      </w:pPr>
      <w:r w:rsidRPr="00B65CAE">
        <w:rPr>
          <w:rStyle w:val="Bodytext285pt"/>
          <w:rFonts w:eastAsia="Century Schoolbook"/>
          <w:b/>
          <w:bCs/>
          <w:i/>
          <w:sz w:val="24"/>
          <w:szCs w:val="24"/>
        </w:rPr>
        <w:t>Faeoziom cambic clinogleic</w:t>
      </w:r>
      <w:r>
        <w:rPr>
          <w:rStyle w:val="Bodytext285pt"/>
          <w:rFonts w:eastAsia="Century Schoolbook"/>
          <w:b/>
          <w:bCs/>
          <w:i/>
          <w:sz w:val="24"/>
          <w:szCs w:val="24"/>
        </w:rPr>
        <w:t xml:space="preserve"> vertic</w:t>
      </w:r>
      <w:r w:rsidRPr="00B65CAE">
        <w:rPr>
          <w:rStyle w:val="Bodytext285pt"/>
          <w:rFonts w:eastAsia="Century Schoolbook"/>
          <w:b/>
          <w:bCs/>
          <w:i/>
          <w:sz w:val="24"/>
          <w:szCs w:val="24"/>
        </w:rPr>
        <w:t xml:space="preserve"> (FZ cb.cl</w:t>
      </w:r>
      <w:r>
        <w:rPr>
          <w:rStyle w:val="Bodytext285pt"/>
          <w:rFonts w:eastAsia="Century Schoolbook"/>
          <w:b/>
          <w:bCs/>
          <w:i/>
          <w:sz w:val="24"/>
          <w:szCs w:val="24"/>
        </w:rPr>
        <w:t>.vs</w:t>
      </w:r>
      <w:r w:rsidRPr="00B65CAE">
        <w:rPr>
          <w:rStyle w:val="Bodytext285pt"/>
          <w:rFonts w:eastAsia="Century Schoolbook"/>
          <w:b/>
          <w:bCs/>
          <w:i/>
          <w:sz w:val="24"/>
          <w:szCs w:val="24"/>
        </w:rPr>
        <w:t>)</w:t>
      </w:r>
    </w:p>
    <w:p w14:paraId="0D1017FE" w14:textId="36BB5EF3" w:rsidR="002924FF" w:rsidRDefault="002924FF" w:rsidP="002924FF">
      <w:pPr>
        <w:spacing w:after="0" w:line="360" w:lineRule="auto"/>
        <w:ind w:firstLine="360"/>
        <w:jc w:val="both"/>
        <w:rPr>
          <w:rStyle w:val="Bodytext285pt"/>
          <w:rFonts w:eastAsia="Century Schoolbook"/>
          <w:i/>
          <w:sz w:val="24"/>
          <w:szCs w:val="24"/>
        </w:rPr>
      </w:pPr>
      <w:r>
        <w:rPr>
          <w:rStyle w:val="Bodytext285pt"/>
          <w:rFonts w:eastAsia="Century Schoolbook"/>
          <w:i/>
          <w:sz w:val="24"/>
          <w:szCs w:val="24"/>
        </w:rPr>
        <w:lastRenderedPageBreak/>
        <w:t>Este asemănător faeoziomului cambic clinogleic</w:t>
      </w:r>
      <w:r w:rsidR="005236BE">
        <w:rPr>
          <w:rStyle w:val="Bodytext285pt"/>
          <w:rFonts w:eastAsia="Century Schoolbook"/>
          <w:i/>
          <w:sz w:val="24"/>
          <w:szCs w:val="24"/>
        </w:rPr>
        <w:t>,</w:t>
      </w:r>
      <w:r>
        <w:rPr>
          <w:rStyle w:val="Bodytext285pt"/>
          <w:rFonts w:eastAsia="Century Schoolbook"/>
          <w:i/>
          <w:sz w:val="24"/>
          <w:szCs w:val="24"/>
        </w:rPr>
        <w:t xml:space="preserve"> dar prezintă şi orizont contractilo-gonflant (z) situat de la baza orizontului Am şi 100 cm adâncime.</w:t>
      </w:r>
    </w:p>
    <w:p w14:paraId="3D75226C"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B65CAE">
        <w:rPr>
          <w:rFonts w:ascii="Times New Roman" w:eastAsiaTheme="minorEastAsia" w:hAnsi="Times New Roman" w:cs="Times New Roman"/>
          <w:i/>
          <w:iCs/>
          <w:sz w:val="24"/>
          <w:szCs w:val="24"/>
          <w:lang w:val="ro-RO"/>
        </w:rPr>
        <w:t>Succesiune de orizonturi:</w:t>
      </w:r>
    </w:p>
    <w:p w14:paraId="51B65716"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5B37B644"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03582F4A"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14:paraId="691AE287" w14:textId="77777777" w:rsidR="002924FF" w:rsidRPr="00E256C4" w:rsidRDefault="002924FF" w:rsidP="002924FF">
      <w:pPr>
        <w:pStyle w:val="ListParagraph"/>
        <w:numPr>
          <w:ilvl w:val="0"/>
          <w:numId w:val="6"/>
        </w:numPr>
        <w:spacing w:after="0" w:line="360" w:lineRule="auto"/>
        <w:rPr>
          <w:rStyle w:val="Bodytext285pt"/>
          <w:rFonts w:eastAsia="Century Schoolbook"/>
          <w:b/>
          <w:bCs/>
          <w:i/>
          <w:sz w:val="24"/>
          <w:szCs w:val="24"/>
        </w:rPr>
      </w:pPr>
      <w:r w:rsidRPr="00E256C4">
        <w:rPr>
          <w:rStyle w:val="Bodytext285pt"/>
          <w:rFonts w:eastAsia="Century Schoolbook"/>
          <w:b/>
          <w:bCs/>
          <w:i/>
          <w:sz w:val="24"/>
          <w:szCs w:val="24"/>
        </w:rPr>
        <w:t>Faeoziom argic clinogleic (FZ ar.cl)</w:t>
      </w:r>
    </w:p>
    <w:p w14:paraId="47713B2C" w14:textId="34476D2D" w:rsidR="002924FF" w:rsidRPr="00B8438A" w:rsidRDefault="002924FF" w:rsidP="002924FF">
      <w:pPr>
        <w:spacing w:after="0" w:line="360" w:lineRule="auto"/>
        <w:ind w:firstLine="360"/>
        <w:jc w:val="both"/>
        <w:rPr>
          <w:rStyle w:val="Bodytext285pt"/>
          <w:rFonts w:eastAsia="Century Schoolbook"/>
          <w:b/>
          <w:bCs/>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2A22BC">
        <w:rPr>
          <w:rFonts w:ascii="Times New Roman" w:hAnsi="Times New Roman" w:cs="Times New Roman"/>
          <w:i/>
          <w:iCs/>
          <w:sz w:val="24"/>
          <w:szCs w:val="24"/>
        </w:rPr>
        <w:t>cu</w:t>
      </w:r>
      <w:r>
        <w:rPr>
          <w:rFonts w:ascii="Times New Roman" w:hAnsi="Times New Roman" w:cs="Times New Roman"/>
          <w:i/>
          <w:iCs/>
          <w:sz w:val="24"/>
          <w:szCs w:val="24"/>
        </w:rPr>
        <w:t xml:space="preserve">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5236BE">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structurale</w:t>
      </w:r>
      <w:r w:rsidR="005236BE">
        <w:rPr>
          <w:rFonts w:ascii="Times New Roman" w:hAnsi="Times New Roman" w:cs="Times New Roman"/>
          <w:i/>
          <w:iCs/>
          <w:sz w:val="24"/>
          <w:szCs w:val="24"/>
        </w:rPr>
        <w:t>,</w:t>
      </w:r>
      <w:r w:rsidRPr="00B76C85">
        <w:rPr>
          <w:rFonts w:ascii="Times New Roman" w:hAnsi="Times New Roman" w:cs="Times New Roman"/>
          <w:i/>
          <w:iCs/>
          <w:sz w:val="24"/>
          <w:szCs w:val="24"/>
        </w:rPr>
        <w:t xml:space="preserve"> dar fără orizont Cca sau concentrări de carbonaţi secundari</w:t>
      </w:r>
      <w:r>
        <w:rPr>
          <w:rFonts w:ascii="Times New Roman" w:hAnsi="Times New Roman" w:cs="Times New Roman"/>
          <w:i/>
          <w:iCs/>
          <w:sz w:val="24"/>
          <w:szCs w:val="24"/>
        </w:rPr>
        <w:t xml:space="preserve"> friabili în primii 125 cm.</w:t>
      </w:r>
    </w:p>
    <w:p w14:paraId="5DF7D090" w14:textId="77777777" w:rsidR="002924FF" w:rsidRPr="00020B5A" w:rsidRDefault="002924FF" w:rsidP="005236BE">
      <w:pPr>
        <w:tabs>
          <w:tab w:val="left" w:pos="426"/>
        </w:tabs>
        <w:spacing w:after="0" w:line="360" w:lineRule="auto"/>
        <w:ind w:firstLine="426"/>
        <w:jc w:val="both"/>
        <w:rPr>
          <w:rStyle w:val="Bodytext285pt"/>
          <w:rFonts w:eastAsia="Century Schoolbook"/>
          <w:b/>
          <w:bCs/>
          <w:i/>
          <w:sz w:val="24"/>
          <w:szCs w:val="24"/>
        </w:rPr>
      </w:pPr>
      <w:r>
        <w:rPr>
          <w:rStyle w:val="Bodytext285pt"/>
          <w:rFonts w:eastAsia="Century Schoolbook"/>
          <w:i/>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14:paraId="07090C64" w14:textId="77777777" w:rsidR="002924F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B8438A">
        <w:rPr>
          <w:rFonts w:ascii="Times New Roman" w:eastAsiaTheme="minorEastAsia" w:hAnsi="Times New Roman" w:cs="Times New Roman"/>
          <w:i/>
          <w:iCs/>
          <w:sz w:val="24"/>
          <w:szCs w:val="24"/>
          <w:lang w:val="ro-RO"/>
        </w:rPr>
        <w:t>Succesiune de orizonturi:</w:t>
      </w:r>
    </w:p>
    <w:p w14:paraId="012D1746" w14:textId="77777777" w:rsidR="002924FF" w:rsidRPr="000046B1" w:rsidRDefault="002924FF" w:rsidP="00DA144B">
      <w:pPr>
        <w:spacing w:after="0" w:line="360" w:lineRule="auto"/>
        <w:jc w:val="center"/>
        <w:outlineLvl w:val="0"/>
        <w:rPr>
          <w:rStyle w:val="Bodytext285pt"/>
          <w:rFonts w:eastAsiaTheme="minorEastAsia"/>
          <w:b/>
          <w:i/>
          <w:iCs/>
          <w:sz w:val="24"/>
          <w:szCs w:val="24"/>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9E27BB9"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0B130E4"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14:paraId="68AD611C" w14:textId="77777777" w:rsidR="002924FF" w:rsidRDefault="002924FF" w:rsidP="002924FF">
      <w:pPr>
        <w:pStyle w:val="ListParagraph"/>
        <w:numPr>
          <w:ilvl w:val="0"/>
          <w:numId w:val="6"/>
        </w:numPr>
        <w:spacing w:after="0" w:line="360" w:lineRule="auto"/>
        <w:rPr>
          <w:rStyle w:val="Bodytext285pt"/>
          <w:rFonts w:eastAsia="Century Schoolbook"/>
          <w:b/>
          <w:bCs/>
          <w:i/>
          <w:sz w:val="24"/>
          <w:szCs w:val="24"/>
        </w:rPr>
      </w:pPr>
      <w:r>
        <w:rPr>
          <w:rStyle w:val="Bodytext285pt"/>
          <w:rFonts w:eastAsia="Century Schoolbook"/>
          <w:b/>
          <w:bCs/>
          <w:i/>
          <w:sz w:val="24"/>
          <w:szCs w:val="24"/>
        </w:rPr>
        <w:t>Faeoziom argic clinogleic vertic (FZ ar.cl.vs)</w:t>
      </w:r>
    </w:p>
    <w:p w14:paraId="5E73578C" w14:textId="74F3452C" w:rsidR="002924FF" w:rsidRPr="006317F6" w:rsidRDefault="002924FF" w:rsidP="002924FF">
      <w:pPr>
        <w:spacing w:after="0" w:line="360" w:lineRule="auto"/>
        <w:ind w:firstLine="360"/>
        <w:jc w:val="both"/>
        <w:rPr>
          <w:rStyle w:val="Bodytext285pt"/>
          <w:rFonts w:eastAsia="Century Schoolbook"/>
          <w:i/>
          <w:sz w:val="24"/>
          <w:szCs w:val="24"/>
        </w:rPr>
      </w:pPr>
      <w:r w:rsidRPr="006317F6">
        <w:rPr>
          <w:rStyle w:val="Bodytext285pt"/>
          <w:rFonts w:eastAsia="Century Schoolbook"/>
          <w:i/>
          <w:sz w:val="24"/>
          <w:szCs w:val="24"/>
        </w:rPr>
        <w:t>Este asemănător faeoziomului cambic clinogleic</w:t>
      </w:r>
      <w:r w:rsidR="00A13571">
        <w:rPr>
          <w:rStyle w:val="Bodytext285pt"/>
          <w:rFonts w:eastAsia="Century Schoolbook"/>
          <w:i/>
          <w:sz w:val="24"/>
          <w:szCs w:val="24"/>
        </w:rPr>
        <w:t>,</w:t>
      </w:r>
      <w:r w:rsidRPr="006317F6">
        <w:rPr>
          <w:rStyle w:val="Bodytext285pt"/>
          <w:rFonts w:eastAsia="Century Schoolbook"/>
          <w:i/>
          <w:sz w:val="24"/>
          <w:szCs w:val="24"/>
        </w:rPr>
        <w:t xml:space="preserve"> dar prezintă şi orizont contractilo-gonflant (z) situat de la baza orizontului Am şi 100 cm adâncime.</w:t>
      </w:r>
    </w:p>
    <w:p w14:paraId="09F270AD" w14:textId="77777777" w:rsidR="002924FF" w:rsidRPr="006317F6"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317F6">
        <w:rPr>
          <w:rFonts w:ascii="Times New Roman" w:eastAsiaTheme="minorEastAsia" w:hAnsi="Times New Roman" w:cs="Times New Roman"/>
          <w:i/>
          <w:iCs/>
          <w:sz w:val="24"/>
          <w:szCs w:val="24"/>
          <w:lang w:val="ro-RO"/>
        </w:rPr>
        <w:t>Succesiune de orizonturi:</w:t>
      </w:r>
    </w:p>
    <w:p w14:paraId="34D95605"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10C5C800" w14:textId="77777777" w:rsidR="002924FF" w:rsidRPr="003D5972"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0E9654BC"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14:paraId="383D74A2" w14:textId="77777777" w:rsidR="002924FF" w:rsidRPr="006317F6"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pararendzinic (FZ pa)</w:t>
      </w:r>
    </w:p>
    <w:p w14:paraId="28B03781" w14:textId="756AAA09" w:rsidR="002924FF" w:rsidRDefault="002924FF" w:rsidP="002924FF">
      <w:pPr>
        <w:ind w:firstLine="360"/>
        <w:jc w:val="both"/>
        <w:rPr>
          <w:rFonts w:ascii="Times New Roman" w:hAnsi="Times New Roman" w:cs="Times New Roman"/>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1134E6">
        <w:rPr>
          <w:rFonts w:ascii="Times New Roman" w:hAnsi="Times New Roman" w:cs="Times New Roman"/>
          <w:i/>
          <w:iCs/>
          <w:sz w:val="24"/>
          <w:szCs w:val="24"/>
        </w:rPr>
        <w:t xml:space="preserve">cu </w:t>
      </w:r>
      <w:r>
        <w:rPr>
          <w:rFonts w:ascii="Times New Roman" w:hAnsi="Times New Roman" w:cs="Times New Roman"/>
          <w:i/>
          <w:iCs/>
          <w:sz w:val="24"/>
          <w:szCs w:val="24"/>
        </w:rPr>
        <w:t>orizont A molic</w:t>
      </w:r>
      <w:r w:rsidR="001134E6">
        <w:rPr>
          <w:rFonts w:ascii="Times New Roman" w:hAnsi="Times New Roman" w:cs="Times New Roman"/>
          <w:i/>
          <w:iCs/>
          <w:sz w:val="24"/>
          <w:szCs w:val="24"/>
        </w:rPr>
        <w:t>,</w:t>
      </w:r>
      <w:r w:rsidRPr="00642293">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sidR="001134E6">
        <w:rPr>
          <w:rFonts w:ascii="Times New Roman" w:eastAsiaTheme="minorEastAsia" w:hAnsi="Times New Roman" w:cs="Times New Roman"/>
          <w:i/>
          <w:iCs/>
          <w:sz w:val="24"/>
          <w:szCs w:val="24"/>
        </w:rPr>
        <w:t>,</w:t>
      </w:r>
      <w:r>
        <w:rPr>
          <w:rFonts w:ascii="Times New Roman" w:hAnsi="Times New Roman" w:cs="Times New Roman"/>
          <w:i/>
          <w:iCs/>
          <w:sz w:val="24"/>
          <w:szCs w:val="24"/>
        </w:rPr>
        <w:t xml:space="preserve">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1134E6">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structurale,</w:t>
      </w:r>
      <w:r w:rsidRPr="0093579A">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 xml:space="preserve">&gt; </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14%)</w:t>
      </w:r>
      <w:r w:rsidR="001134E6">
        <w:rPr>
          <w:rStyle w:val="Bodytext285pt"/>
          <w:rFonts w:eastAsia="Century Schoolbook"/>
          <w:i/>
          <w:sz w:val="24"/>
          <w:szCs w:val="24"/>
        </w:rPr>
        <w:t>,</w:t>
      </w:r>
      <w:r w:rsidRPr="00802E72">
        <w:rPr>
          <w:rStyle w:val="Bodytext285pt"/>
          <w:rFonts w:eastAsia="Century Schoolbook"/>
          <w:i/>
          <w:sz w:val="24"/>
          <w:szCs w:val="24"/>
        </w:rPr>
        <w:t xml:space="preserve">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Pr>
          <w:rFonts w:ascii="Times New Roman" w:hAnsi="Times New Roman" w:cs="Times New Roman"/>
          <w:i/>
          <w:iCs/>
          <w:sz w:val="24"/>
          <w:szCs w:val="24"/>
        </w:rPr>
        <w:t xml:space="preserve"> Nu prezintă</w:t>
      </w:r>
      <w:r w:rsidRPr="00B76C85">
        <w:rPr>
          <w:rFonts w:ascii="Times New Roman" w:hAnsi="Times New Roman" w:cs="Times New Roman"/>
          <w:i/>
          <w:iCs/>
          <w:sz w:val="24"/>
          <w:szCs w:val="24"/>
        </w:rPr>
        <w:t xml:space="preserve"> orizont Cca sau concentrări de carbonaţi secundari</w:t>
      </w:r>
      <w:r>
        <w:rPr>
          <w:rFonts w:ascii="Times New Roman" w:hAnsi="Times New Roman" w:cs="Times New Roman"/>
          <w:i/>
          <w:iCs/>
          <w:sz w:val="24"/>
          <w:szCs w:val="24"/>
        </w:rPr>
        <w:t xml:space="preserve"> friabili în primii 125 cm.</w:t>
      </w:r>
    </w:p>
    <w:p w14:paraId="0B4E22BD" w14:textId="77777777" w:rsidR="002924FF" w:rsidRPr="0093579A"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317F6">
        <w:rPr>
          <w:rFonts w:ascii="Times New Roman" w:eastAsiaTheme="minorEastAsia" w:hAnsi="Times New Roman" w:cs="Times New Roman"/>
          <w:i/>
          <w:iCs/>
          <w:sz w:val="24"/>
          <w:szCs w:val="24"/>
          <w:lang w:val="ro-RO"/>
        </w:rPr>
        <w:t>Succesiune de orizonturi:</w:t>
      </w:r>
    </w:p>
    <w:p w14:paraId="4F975C17"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7CB4B75E" w14:textId="77777777" w:rsidR="002924FF" w:rsidRPr="00357437"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357437">
        <w:rPr>
          <w:rFonts w:ascii="Times New Roman" w:eastAsiaTheme="minorEastAsia" w:hAnsi="Times New Roman" w:cs="Times New Roman"/>
          <w:b/>
          <w:i/>
          <w:iCs/>
          <w:sz w:val="24"/>
          <w:szCs w:val="24"/>
          <w:lang w:val="ro-RO"/>
        </w:rPr>
        <w:t>Faeoziom argic pararendzinic (F</w:t>
      </w:r>
      <w:r>
        <w:rPr>
          <w:rFonts w:ascii="Times New Roman" w:eastAsiaTheme="minorEastAsia" w:hAnsi="Times New Roman" w:cs="Times New Roman"/>
          <w:b/>
          <w:i/>
          <w:iCs/>
          <w:sz w:val="24"/>
          <w:szCs w:val="24"/>
          <w:lang w:val="ro-RO"/>
        </w:rPr>
        <w:t>Z ar.pa)</w:t>
      </w:r>
    </w:p>
    <w:p w14:paraId="3BEB8942" w14:textId="383E3E9F" w:rsidR="002924FF" w:rsidRDefault="002924FF" w:rsidP="002924FF">
      <w:pPr>
        <w:ind w:firstLine="360"/>
        <w:jc w:val="both"/>
        <w:rPr>
          <w:rFonts w:ascii="Times New Roman" w:hAnsi="Times New Roman" w:cs="Times New Roman"/>
          <w:i/>
          <w:iCs/>
          <w:sz w:val="24"/>
          <w:szCs w:val="24"/>
        </w:rPr>
      </w:pPr>
      <w:r w:rsidRPr="00357437">
        <w:rPr>
          <w:rFonts w:ascii="Times New Roman" w:hAnsi="Times New Roman" w:cs="Times New Roman"/>
          <w:i/>
          <w:iCs/>
          <w:sz w:val="24"/>
          <w:szCs w:val="24"/>
        </w:rPr>
        <w:t xml:space="preserve">Soluri </w:t>
      </w:r>
      <w:r w:rsidR="00D65F4C">
        <w:rPr>
          <w:rFonts w:ascii="Times New Roman" w:hAnsi="Times New Roman" w:cs="Times New Roman"/>
          <w:i/>
          <w:iCs/>
          <w:sz w:val="24"/>
          <w:szCs w:val="24"/>
        </w:rPr>
        <w:t>cu</w:t>
      </w:r>
      <w:r w:rsidR="00D65F4C" w:rsidRPr="00357437">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orizont A molic </w:t>
      </w:r>
      <w:r w:rsidR="00D65F4C">
        <w:rPr>
          <w:rFonts w:ascii="Times New Roman" w:hAnsi="Times New Roman" w:cs="Times New Roman"/>
          <w:i/>
          <w:iCs/>
          <w:sz w:val="24"/>
          <w:szCs w:val="24"/>
        </w:rPr>
        <w:t>(</w:t>
      </w:r>
      <w:r w:rsidRPr="00357437">
        <w:rPr>
          <w:rFonts w:ascii="Times New Roman" w:hAnsi="Times New Roman" w:cs="Times New Roman"/>
          <w:i/>
          <w:iCs/>
          <w:sz w:val="24"/>
          <w:szCs w:val="24"/>
        </w:rPr>
        <w:t>Am</w:t>
      </w:r>
      <w:r w:rsidR="00D65F4C">
        <w:rPr>
          <w:rFonts w:ascii="Times New Roman" w:hAnsi="Times New Roman" w:cs="Times New Roman"/>
          <w:i/>
          <w:iCs/>
          <w:sz w:val="24"/>
          <w:szCs w:val="24"/>
        </w:rPr>
        <w:t>),</w:t>
      </w:r>
      <w:r w:rsidRPr="00357437">
        <w:rPr>
          <w:rFonts w:ascii="Times New Roman" w:hAnsi="Times New Roman" w:cs="Times New Roman"/>
          <w:i/>
          <w:iCs/>
          <w:sz w:val="24"/>
          <w:szCs w:val="24"/>
        </w:rPr>
        <w:t xml:space="preserve"> 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sidRPr="00357437">
        <w:rPr>
          <w:rFonts w:ascii="Times New Roman" w:eastAsiaTheme="minorEastAsia" w:hAnsi="Times New Roman" w:cs="Times New Roman"/>
          <w:i/>
          <w:iCs/>
          <w:sz w:val="24"/>
          <w:szCs w:val="24"/>
        </w:rPr>
        <w:t xml:space="preserve"> şi</w:t>
      </w:r>
      <w:r w:rsidRPr="00357437">
        <w:rPr>
          <w:rFonts w:ascii="Times New Roman" w:hAnsi="Times New Roman" w:cs="Times New Roman"/>
          <w:i/>
          <w:iCs/>
          <w:sz w:val="24"/>
          <w:szCs w:val="24"/>
        </w:rPr>
        <w:t xml:space="preserve"> </w:t>
      </w:r>
      <w:r>
        <w:rPr>
          <w:rFonts w:ascii="Times New Roman" w:hAnsi="Times New Roman" w:cs="Times New Roman"/>
          <w:i/>
          <w:iCs/>
          <w:sz w:val="24"/>
          <w:szCs w:val="24"/>
        </w:rPr>
        <w:t>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D65F4C">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structurale,</w:t>
      </w:r>
      <w:r w:rsidRPr="0093579A">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 xml:space="preserve">&gt; </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Pr>
          <w:rFonts w:ascii="Times New Roman" w:hAnsi="Times New Roman" w:cs="Times New Roman"/>
          <w:i/>
          <w:iCs/>
          <w:sz w:val="24"/>
          <w:szCs w:val="24"/>
        </w:rPr>
        <w:t xml:space="preserve"> Nu prezintă</w:t>
      </w:r>
      <w:r w:rsidRPr="00B76C85">
        <w:rPr>
          <w:rFonts w:ascii="Times New Roman" w:hAnsi="Times New Roman" w:cs="Times New Roman"/>
          <w:i/>
          <w:iCs/>
          <w:sz w:val="24"/>
          <w:szCs w:val="24"/>
        </w:rPr>
        <w:t xml:space="preserve"> orizont Cca sau concentrări de carbonaţi secundari</w:t>
      </w:r>
      <w:r>
        <w:rPr>
          <w:rFonts w:ascii="Times New Roman" w:hAnsi="Times New Roman" w:cs="Times New Roman"/>
          <w:i/>
          <w:iCs/>
          <w:sz w:val="24"/>
          <w:szCs w:val="24"/>
        </w:rPr>
        <w:t xml:space="preserve"> friabili în primii 125 cm.</w:t>
      </w:r>
    </w:p>
    <w:p w14:paraId="55FD8969" w14:textId="77777777" w:rsidR="002924FF" w:rsidRPr="0093579A"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6317F6">
        <w:rPr>
          <w:rFonts w:ascii="Times New Roman" w:eastAsiaTheme="minorEastAsia" w:hAnsi="Times New Roman" w:cs="Times New Roman"/>
          <w:i/>
          <w:iCs/>
          <w:sz w:val="24"/>
          <w:szCs w:val="24"/>
          <w:lang w:val="ro-RO"/>
        </w:rPr>
        <w:t>Succesiune de orizonturi:</w:t>
      </w:r>
    </w:p>
    <w:p w14:paraId="7A8D5237"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1A97F65A" w14:textId="77777777" w:rsidR="002924FF" w:rsidRPr="00357437"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357437">
        <w:rPr>
          <w:rFonts w:ascii="Times New Roman" w:eastAsiaTheme="minorEastAsia" w:hAnsi="Times New Roman" w:cs="Times New Roman"/>
          <w:b/>
          <w:i/>
          <w:iCs/>
          <w:sz w:val="24"/>
          <w:szCs w:val="24"/>
          <w:lang w:val="ro-RO"/>
        </w:rPr>
        <w:t>Faeoziom argic pararendzinic</w:t>
      </w:r>
      <w:r>
        <w:rPr>
          <w:rFonts w:ascii="Times New Roman" w:eastAsiaTheme="minorEastAsia" w:hAnsi="Times New Roman" w:cs="Times New Roman"/>
          <w:b/>
          <w:i/>
          <w:iCs/>
          <w:sz w:val="24"/>
          <w:szCs w:val="24"/>
          <w:lang w:val="ro-RO"/>
        </w:rPr>
        <w:t xml:space="preserve"> stagnic</w:t>
      </w:r>
      <w:r w:rsidRPr="00357437">
        <w:rPr>
          <w:rFonts w:ascii="Times New Roman" w:eastAsiaTheme="minorEastAsia" w:hAnsi="Times New Roman" w:cs="Times New Roman"/>
          <w:b/>
          <w:i/>
          <w:iCs/>
          <w:sz w:val="24"/>
          <w:szCs w:val="24"/>
          <w:lang w:val="ro-RO"/>
        </w:rPr>
        <w:t xml:space="preserve"> (FZ</w:t>
      </w:r>
      <w:r>
        <w:rPr>
          <w:rFonts w:ascii="Times New Roman" w:eastAsiaTheme="minorEastAsia" w:hAnsi="Times New Roman" w:cs="Times New Roman"/>
          <w:b/>
          <w:i/>
          <w:iCs/>
          <w:sz w:val="24"/>
          <w:szCs w:val="24"/>
          <w:lang w:val="ro-RO"/>
        </w:rPr>
        <w:t xml:space="preserve"> ar.pa.st)</w:t>
      </w:r>
    </w:p>
    <w:p w14:paraId="52D2A39A" w14:textId="1FD41FF7" w:rsidR="002924FF" w:rsidRPr="009C6DF9"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232816">
        <w:rPr>
          <w:rFonts w:ascii="Times New Roman" w:hAnsi="Times New Roman" w:cs="Times New Roman"/>
          <w:i/>
          <w:iCs/>
          <w:sz w:val="24"/>
          <w:szCs w:val="24"/>
        </w:rPr>
        <w:t xml:space="preserve">cu </w:t>
      </w:r>
      <w:r>
        <w:rPr>
          <w:rFonts w:ascii="Times New Roman" w:hAnsi="Times New Roman" w:cs="Times New Roman"/>
          <w:i/>
          <w:iCs/>
          <w:sz w:val="24"/>
          <w:szCs w:val="24"/>
        </w:rPr>
        <w:t xml:space="preserve">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232816">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structurale,</w:t>
      </w:r>
      <w:r w:rsidRPr="009C6DF9">
        <w:rPr>
          <w:rStyle w:val="Bodytext285pt"/>
          <w:rFonts w:eastAsia="Century Schoolbook"/>
          <w:i/>
          <w:sz w:val="24"/>
          <w:szCs w:val="24"/>
        </w:rPr>
        <w:t xml:space="preserve"> </w:t>
      </w:r>
      <w:r>
        <w:rPr>
          <w:rStyle w:val="Bodytext285pt"/>
          <w:rFonts w:eastAsia="Century Schoolbook"/>
          <w:i/>
          <w:sz w:val="24"/>
          <w:szCs w:val="24"/>
        </w:rPr>
        <w:t xml:space="preserve">orizont stagnogleic (W) începând în 50 – 100 cm sau orizont stagnogleizat (w) </w:t>
      </w:r>
      <w:r>
        <w:rPr>
          <w:rStyle w:val="Bodytext285pt"/>
          <w:rFonts w:eastAsia="Century Schoolbook"/>
          <w:i/>
          <w:sz w:val="24"/>
          <w:szCs w:val="24"/>
        </w:rPr>
        <w:lastRenderedPageBreak/>
        <w:t xml:space="preserve">începând în 0 – 100 cm, 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p>
    <w:p w14:paraId="75DB1AAB" w14:textId="48C4E41C" w:rsidR="002924FF" w:rsidRDefault="002924FF" w:rsidP="002924FF">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001C6A1A">
        <w:rPr>
          <w:rStyle w:val="Bodytext285pt"/>
          <w:rFonts w:eastAsia="Century Schoolbook"/>
          <w:i/>
          <w:sz w:val="24"/>
          <w:szCs w:val="24"/>
        </w:rPr>
        <w:t>.</w:t>
      </w:r>
    </w:p>
    <w:p w14:paraId="719AF626" w14:textId="77777777" w:rsidR="002924FF" w:rsidRPr="00BD4BA0" w:rsidRDefault="002924FF" w:rsidP="002924FF">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14:paraId="60E1FC86" w14:textId="77777777" w:rsidR="002924FF" w:rsidRPr="00AD00D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58A19019" w14:textId="77777777" w:rsidR="002924FF" w:rsidRPr="00AD00D1"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921ECBE"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58410D0" w14:textId="77777777" w:rsidR="002924FF" w:rsidRPr="00D76260"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357437">
        <w:rPr>
          <w:rFonts w:ascii="Times New Roman" w:eastAsiaTheme="minorEastAsia" w:hAnsi="Times New Roman" w:cs="Times New Roman"/>
          <w:b/>
          <w:i/>
          <w:iCs/>
          <w:sz w:val="24"/>
          <w:szCs w:val="24"/>
          <w:lang w:val="ro-RO"/>
        </w:rPr>
        <w:t>Faeoziom argic pararendzinic</w:t>
      </w:r>
      <w:r>
        <w:rPr>
          <w:rFonts w:ascii="Times New Roman" w:eastAsiaTheme="minorEastAsia" w:hAnsi="Times New Roman" w:cs="Times New Roman"/>
          <w:b/>
          <w:i/>
          <w:iCs/>
          <w:sz w:val="24"/>
          <w:szCs w:val="24"/>
          <w:lang w:val="ro-RO"/>
        </w:rPr>
        <w:t xml:space="preserve"> vertic</w:t>
      </w:r>
      <w:r w:rsidRPr="00357437">
        <w:rPr>
          <w:rFonts w:ascii="Times New Roman" w:eastAsiaTheme="minorEastAsia" w:hAnsi="Times New Roman" w:cs="Times New Roman"/>
          <w:b/>
          <w:i/>
          <w:iCs/>
          <w:sz w:val="24"/>
          <w:szCs w:val="24"/>
          <w:lang w:val="ro-RO"/>
        </w:rPr>
        <w:t xml:space="preserve"> (FZ</w:t>
      </w:r>
      <w:r>
        <w:rPr>
          <w:rFonts w:ascii="Times New Roman" w:eastAsiaTheme="minorEastAsia" w:hAnsi="Times New Roman" w:cs="Times New Roman"/>
          <w:b/>
          <w:i/>
          <w:iCs/>
          <w:sz w:val="24"/>
          <w:szCs w:val="24"/>
          <w:lang w:val="ro-RO"/>
        </w:rPr>
        <w:t xml:space="preserve"> ar.pa.vs)</w:t>
      </w:r>
    </w:p>
    <w:p w14:paraId="2685C299" w14:textId="1D284530" w:rsidR="002924FF" w:rsidRPr="009C6DF9"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1C6A1A">
        <w:rPr>
          <w:rFonts w:ascii="Times New Roman" w:hAnsi="Times New Roman" w:cs="Times New Roman"/>
          <w:i/>
          <w:iCs/>
          <w:sz w:val="24"/>
          <w:szCs w:val="24"/>
        </w:rPr>
        <w:t xml:space="preserve">cu </w:t>
      </w:r>
      <w:r>
        <w:rPr>
          <w:rFonts w:ascii="Times New Roman" w:hAnsi="Times New Roman" w:cs="Times New Roman"/>
          <w:i/>
          <w:iCs/>
          <w:sz w:val="24"/>
          <w:szCs w:val="24"/>
        </w:rPr>
        <w:t>orizont A molic</w:t>
      </w:r>
      <w:r w:rsidR="001C6A1A">
        <w:rPr>
          <w:rFonts w:ascii="Times New Roman" w:hAnsi="Times New Roman" w:cs="Times New Roman"/>
          <w:i/>
          <w:iCs/>
          <w:sz w:val="24"/>
          <w:szCs w:val="24"/>
        </w:rPr>
        <w:t>,</w:t>
      </w:r>
      <w:r w:rsidRPr="00A54C84">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Pr>
          <w:rFonts w:ascii="Times New Roman" w:hAnsi="Times New Roman" w:cs="Times New Roman"/>
          <w:i/>
          <w:iCs/>
          <w:sz w:val="24"/>
          <w:szCs w:val="24"/>
        </w:rPr>
        <w:t>, 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1C6A1A">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structural</w:t>
      </w:r>
      <w:r w:rsidR="001C6A1A">
        <w:rPr>
          <w:rFonts w:ascii="Times New Roman" w:hAnsi="Times New Roman" w:cs="Times New Roman"/>
          <w:i/>
          <w:iCs/>
          <w:sz w:val="24"/>
          <w:szCs w:val="24"/>
        </w:rPr>
        <w:t>e</w:t>
      </w:r>
      <w:r>
        <w:rPr>
          <w:rFonts w:ascii="Times New Roman" w:hAnsi="Times New Roman" w:cs="Times New Roman"/>
          <w:i/>
          <w:iCs/>
          <w:sz w:val="24"/>
          <w:szCs w:val="24"/>
        </w:rPr>
        <w:t xml:space="preserve"> şi </w:t>
      </w:r>
      <w:r>
        <w:rPr>
          <w:rFonts w:ascii="Times New Roman" w:eastAsia="Century Schoolbook" w:hAnsi="Times New Roman" w:cs="Times New Roman"/>
          <w:i/>
          <w:color w:val="000000"/>
          <w:sz w:val="24"/>
          <w:szCs w:val="24"/>
          <w:shd w:val="clear" w:color="auto" w:fill="FFFFFF"/>
          <w:lang w:val="ro-RO" w:eastAsia="ro-RO" w:bidi="ro-RO"/>
        </w:rPr>
        <w:t>prezintă</w:t>
      </w:r>
      <w:r w:rsidRPr="00A35ED5">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Pr>
          <w:rFonts w:ascii="Times New Roman" w:eastAsia="Century Schoolbook" w:hAnsi="Times New Roman" w:cs="Times New Roman"/>
          <w:i/>
          <w:color w:val="000000"/>
          <w:sz w:val="24"/>
          <w:szCs w:val="24"/>
          <w:shd w:val="clear" w:color="auto" w:fill="FFFFFF"/>
          <w:lang w:val="ro-RO" w:eastAsia="ro-RO" w:bidi="ro-RO"/>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14:paraId="7487228C" w14:textId="77777777" w:rsidR="002924FF" w:rsidRDefault="002924FF" w:rsidP="002924FF">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14:paraId="7F45532F" w14:textId="77777777" w:rsidR="002924FF" w:rsidRPr="00F347B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F347BF">
        <w:rPr>
          <w:rFonts w:ascii="Times New Roman" w:eastAsiaTheme="minorEastAsia" w:hAnsi="Times New Roman" w:cs="Times New Roman"/>
          <w:i/>
          <w:iCs/>
          <w:sz w:val="24"/>
          <w:szCs w:val="24"/>
          <w:lang w:val="ro-RO"/>
        </w:rPr>
        <w:t>Succesiune de orizonturi:</w:t>
      </w:r>
    </w:p>
    <w:p w14:paraId="21953BDF"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75268EFC"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6348437E" w14:textId="77777777" w:rsidR="002924FF" w:rsidRPr="00F347BF" w:rsidRDefault="002924FF" w:rsidP="002924FF">
      <w:pPr>
        <w:pStyle w:val="ListParagraph"/>
        <w:numPr>
          <w:ilvl w:val="0"/>
          <w:numId w:val="6"/>
        </w:numPr>
        <w:spacing w:after="0" w:line="360" w:lineRule="auto"/>
        <w:rPr>
          <w:rFonts w:ascii="Times New Roman" w:eastAsiaTheme="minorEastAsia" w:hAnsi="Times New Roman" w:cs="Times New Roman"/>
          <w:b/>
          <w:i/>
          <w:iCs/>
          <w:sz w:val="24"/>
          <w:szCs w:val="24"/>
          <w:lang w:val="ro-RO"/>
        </w:rPr>
      </w:pPr>
      <w:r w:rsidRPr="00F347BF">
        <w:rPr>
          <w:rFonts w:ascii="Times New Roman" w:eastAsiaTheme="minorEastAsia" w:hAnsi="Times New Roman" w:cs="Times New Roman"/>
          <w:b/>
          <w:i/>
          <w:iCs/>
          <w:sz w:val="24"/>
          <w:szCs w:val="24"/>
          <w:lang w:val="ro-RO"/>
        </w:rPr>
        <w:t>Faeoziom cambic pararendzinic (FZ ca.pa)</w:t>
      </w:r>
    </w:p>
    <w:p w14:paraId="665232FB" w14:textId="7F68BDA6" w:rsidR="002924FF" w:rsidRPr="00F347BF" w:rsidRDefault="002924FF" w:rsidP="002924FF">
      <w:pPr>
        <w:ind w:firstLine="360"/>
        <w:jc w:val="both"/>
        <w:rPr>
          <w:rFonts w:ascii="Times New Roman" w:hAnsi="Times New Roman" w:cs="Times New Roman"/>
          <w:i/>
          <w:iCs/>
          <w:sz w:val="24"/>
          <w:szCs w:val="24"/>
        </w:rPr>
      </w:pPr>
      <w:r w:rsidRPr="00F347BF">
        <w:rPr>
          <w:rFonts w:ascii="Times New Roman" w:hAnsi="Times New Roman" w:cs="Times New Roman"/>
          <w:i/>
          <w:iCs/>
          <w:sz w:val="24"/>
          <w:szCs w:val="24"/>
        </w:rPr>
        <w:t xml:space="preserve">Soluri </w:t>
      </w:r>
      <w:r w:rsidR="001A0CC9">
        <w:rPr>
          <w:rFonts w:ascii="Times New Roman" w:hAnsi="Times New Roman" w:cs="Times New Roman"/>
          <w:i/>
          <w:iCs/>
          <w:sz w:val="24"/>
          <w:szCs w:val="24"/>
        </w:rPr>
        <w:t>cu</w:t>
      </w:r>
      <w:r w:rsidR="001A0CC9" w:rsidRPr="00F347BF">
        <w:rPr>
          <w:rFonts w:ascii="Times New Roman" w:hAnsi="Times New Roman" w:cs="Times New Roman"/>
          <w:i/>
          <w:iCs/>
          <w:sz w:val="24"/>
          <w:szCs w:val="24"/>
        </w:rPr>
        <w:t xml:space="preserve"> </w:t>
      </w:r>
      <w:r w:rsidRPr="00F347BF">
        <w:rPr>
          <w:rFonts w:ascii="Times New Roman" w:hAnsi="Times New Roman" w:cs="Times New Roman"/>
          <w:i/>
          <w:iCs/>
          <w:sz w:val="24"/>
          <w:szCs w:val="24"/>
        </w:rPr>
        <w:t>orizont A molic –</w:t>
      </w:r>
      <w:r w:rsidR="00122894">
        <w:rPr>
          <w:rFonts w:ascii="Times New Roman" w:hAnsi="Times New Roman" w:cs="Times New Roman"/>
          <w:i/>
          <w:iCs/>
          <w:sz w:val="24"/>
          <w:szCs w:val="24"/>
        </w:rPr>
        <w:t xml:space="preserve"> </w:t>
      </w:r>
      <w:r w:rsidRPr="00F347BF">
        <w:rPr>
          <w:rFonts w:ascii="Times New Roman" w:hAnsi="Times New Roman" w:cs="Times New Roman"/>
          <w:i/>
          <w:iCs/>
          <w:sz w:val="24"/>
          <w:szCs w:val="24"/>
        </w:rPr>
        <w:t>Am</w:t>
      </w:r>
      <w:r w:rsidR="001A0CC9">
        <w:rPr>
          <w:rFonts w:ascii="Times New Roman" w:hAnsi="Times New Roman" w:cs="Times New Roman"/>
          <w:i/>
          <w:iCs/>
          <w:sz w:val="24"/>
          <w:szCs w:val="24"/>
        </w:rPr>
        <w:t>,</w:t>
      </w:r>
      <w:r w:rsidRPr="00F347BF">
        <w:rPr>
          <w:rFonts w:ascii="Times New Roman" w:hAnsi="Times New Roman" w:cs="Times New Roman"/>
          <w:i/>
          <w:iCs/>
          <w:sz w:val="24"/>
          <w:szCs w:val="24"/>
        </w:rPr>
        <w:t xml:space="preserve"> având culori cu valori </w:t>
      </w:r>
      <m:oMath>
        <m:r>
          <w:rPr>
            <w:rFonts w:ascii="Cambria Math" w:hAnsi="Cambria Math" w:cs="Times New Roman"/>
            <w:sz w:val="24"/>
            <w:szCs w:val="24"/>
          </w:rPr>
          <m:t>&lt;</m:t>
        </m:r>
      </m:oMath>
      <w:r w:rsidRPr="00F347BF">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F347BF">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F347BF">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F347BF">
        <w:rPr>
          <w:rFonts w:ascii="Times New Roman" w:hAnsi="Times New Roman" w:cs="Times New Roman"/>
          <w:i/>
          <w:iCs/>
          <w:sz w:val="24"/>
          <w:szCs w:val="24"/>
        </w:rPr>
        <w:t xml:space="preserve"> 5,5 uscat)</w:t>
      </w:r>
      <w:r w:rsidRPr="00F347BF">
        <w:rPr>
          <w:rFonts w:ascii="Times New Roman" w:eastAsiaTheme="minorEastAsia" w:hAnsi="Times New Roman" w:cs="Times New Roman"/>
          <w:i/>
          <w:iCs/>
          <w:sz w:val="24"/>
          <w:szCs w:val="24"/>
        </w:rPr>
        <w:t xml:space="preserve"> şi</w:t>
      </w:r>
      <w:r w:rsidRPr="00F347BF">
        <w:rPr>
          <w:rFonts w:ascii="Times New Roman" w:hAnsi="Times New Roman" w:cs="Times New Roman"/>
          <w:i/>
          <w:iCs/>
          <w:sz w:val="24"/>
          <w:szCs w:val="24"/>
        </w:rPr>
        <w:t xml:space="preserve"> </w:t>
      </w:r>
      <w:r>
        <w:rPr>
          <w:rFonts w:ascii="Times New Roman" w:hAnsi="Times New Roman" w:cs="Times New Roman"/>
          <w:i/>
          <w:iCs/>
          <w:sz w:val="24"/>
          <w:szCs w:val="24"/>
        </w:rPr>
        <w:t>orizont subiacent Bv</w:t>
      </w:r>
      <w:r w:rsidRPr="00F347BF">
        <w:rPr>
          <w:rFonts w:ascii="Times New Roman" w:hAnsi="Times New Roman" w:cs="Times New Roman"/>
          <w:i/>
          <w:iCs/>
          <w:sz w:val="24"/>
          <w:szCs w:val="24"/>
        </w:rPr>
        <w:t xml:space="preserve"> prezentând culori cu crome şi valori sub 3,5 (la umed) cel puţin în partea superioară (pe cca 10 </w:t>
      </w:r>
      <w:r w:rsidR="00A310D5">
        <w:rPr>
          <w:rFonts w:ascii="Times New Roman" w:hAnsi="Times New Roman" w:cs="Times New Roman"/>
          <w:i/>
          <w:iCs/>
          <w:sz w:val="24"/>
          <w:szCs w:val="24"/>
        </w:rPr>
        <w:t>–</w:t>
      </w:r>
      <w:r w:rsidRPr="00F347BF">
        <w:rPr>
          <w:rFonts w:ascii="Times New Roman" w:hAnsi="Times New Roman" w:cs="Times New Roman"/>
          <w:i/>
          <w:iCs/>
          <w:sz w:val="24"/>
          <w:szCs w:val="24"/>
        </w:rPr>
        <w:t xml:space="preserve"> 15 cm) şi cel puţin pe feţele agregatelor </w:t>
      </w:r>
      <w:r w:rsidRPr="00F347BF">
        <w:rPr>
          <w:rFonts w:ascii="Times New Roman" w:hAnsi="Times New Roman" w:cs="Times New Roman"/>
          <w:i/>
          <w:iCs/>
          <w:sz w:val="24"/>
          <w:szCs w:val="24"/>
        </w:rPr>
        <w:lastRenderedPageBreak/>
        <w:t>structurale,</w:t>
      </w:r>
      <w:r w:rsidRPr="00F347BF">
        <w:rPr>
          <w:rStyle w:val="Bodytext285pt"/>
          <w:rFonts w:eastAsia="Century Schoolbook"/>
          <w:i/>
          <w:sz w:val="24"/>
          <w:szCs w:val="24"/>
        </w:rPr>
        <w:t xml:space="preserve"> formate pe material parental marnic (argilă </w:t>
      </w:r>
      <m:oMath>
        <m:r>
          <w:rPr>
            <w:rStyle w:val="Bodytext285pt"/>
            <w:rFonts w:ascii="Cambria Math" w:eastAsia="Century Schoolbook" w:hAnsi="Cambria Math"/>
            <w:sz w:val="24"/>
            <w:szCs w:val="24"/>
          </w:rPr>
          <m:t>&gt;</m:t>
        </m:r>
      </m:oMath>
      <w:r w:rsidRPr="00F347BF">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F347BF">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F347BF">
        <w:rPr>
          <w:rStyle w:val="Bodytext285pt"/>
          <w:rFonts w:eastAsia="Century Schoolbook"/>
          <w:i/>
          <w:sz w:val="24"/>
          <w:szCs w:val="24"/>
        </w:rPr>
        <w:t>40%, material care apare în primii 75 cm ai profilului.</w:t>
      </w:r>
      <w:r w:rsidRPr="00F347BF">
        <w:rPr>
          <w:rFonts w:ascii="Times New Roman" w:hAnsi="Times New Roman" w:cs="Times New Roman"/>
          <w:i/>
          <w:iCs/>
          <w:sz w:val="24"/>
          <w:szCs w:val="24"/>
        </w:rPr>
        <w:t xml:space="preserve"> Nu prezintă orizont Cca sau concentrări de carbonaţi secundari friabili în primii 125 cm.</w:t>
      </w:r>
    </w:p>
    <w:p w14:paraId="7A7AAAD6" w14:textId="77777777" w:rsidR="002924FF" w:rsidRPr="00F347B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F347BF">
        <w:rPr>
          <w:rFonts w:ascii="Times New Roman" w:eastAsiaTheme="minorEastAsia" w:hAnsi="Times New Roman" w:cs="Times New Roman"/>
          <w:i/>
          <w:iCs/>
          <w:sz w:val="24"/>
          <w:szCs w:val="24"/>
          <w:lang w:val="ro-RO"/>
        </w:rPr>
        <w:t>Succesiune de orizonturi:</w:t>
      </w:r>
    </w:p>
    <w:p w14:paraId="4EF8C3E9" w14:textId="77777777" w:rsidR="002924FF" w:rsidRDefault="002924FF" w:rsidP="00DA144B">
      <w:pPr>
        <w:pStyle w:val="ListParagraph"/>
        <w:spacing w:after="0" w:line="360" w:lineRule="auto"/>
        <w:ind w:left="2485" w:firstLine="347"/>
        <w:jc w:val="both"/>
        <w:outlineLvl w:val="0"/>
        <w:rPr>
          <w:rFonts w:ascii="Times New Roman" w:eastAsiaTheme="minorEastAsia" w:hAnsi="Times New Roman" w:cs="Times New Roman"/>
          <w:b/>
          <w:i/>
          <w:iCs/>
          <w:sz w:val="24"/>
          <w:szCs w:val="24"/>
          <w:lang w:val="ro-RO"/>
        </w:rPr>
      </w:pPr>
      <w:r w:rsidRPr="00F347B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F347BF">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F347BF">
        <w:rPr>
          <w:rFonts w:ascii="Times New Roman" w:eastAsiaTheme="minorEastAsia" w:hAnsi="Times New Roman" w:cs="Times New Roman"/>
          <w:b/>
          <w:i/>
          <w:iCs/>
          <w:sz w:val="24"/>
          <w:szCs w:val="24"/>
          <w:lang w:val="ro-RO"/>
        </w:rPr>
        <w:t xml:space="preserve"> C</w:t>
      </w:r>
    </w:p>
    <w:p w14:paraId="38809856" w14:textId="77777777" w:rsidR="002924FF" w:rsidRPr="00D76260" w:rsidRDefault="002924FF" w:rsidP="002924FF">
      <w:pPr>
        <w:pStyle w:val="ListParagraph"/>
        <w:numPr>
          <w:ilvl w:val="0"/>
          <w:numId w:val="7"/>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w:t>
      </w:r>
      <w:r w:rsidRPr="00D76260">
        <w:rPr>
          <w:rFonts w:ascii="Times New Roman" w:eastAsiaTheme="minorEastAsia" w:hAnsi="Times New Roman" w:cs="Times New Roman"/>
          <w:b/>
          <w:i/>
          <w:iCs/>
          <w:sz w:val="24"/>
          <w:szCs w:val="24"/>
          <w:lang w:val="ro-RO"/>
        </w:rPr>
        <w:t>Faeoziom cambic pararendzinic stagnic (FZ ca.pa.st)</w:t>
      </w:r>
    </w:p>
    <w:p w14:paraId="3860FB27" w14:textId="4CFC9AFE" w:rsidR="002924FF" w:rsidRPr="00076F71"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076F71">
        <w:rPr>
          <w:rFonts w:ascii="Times New Roman" w:hAnsi="Times New Roman" w:cs="Times New Roman"/>
          <w:i/>
          <w:iCs/>
          <w:sz w:val="24"/>
          <w:szCs w:val="24"/>
        </w:rPr>
        <w:t xml:space="preserve">Soluri </w:t>
      </w:r>
      <w:r w:rsidR="00216A46">
        <w:rPr>
          <w:rFonts w:ascii="Times New Roman" w:hAnsi="Times New Roman" w:cs="Times New Roman"/>
          <w:i/>
          <w:iCs/>
          <w:sz w:val="24"/>
          <w:szCs w:val="24"/>
        </w:rPr>
        <w:t>cu</w:t>
      </w:r>
      <w:r w:rsidR="00216A46" w:rsidRPr="00076F71">
        <w:rPr>
          <w:rFonts w:ascii="Times New Roman" w:hAnsi="Times New Roman" w:cs="Times New Roman"/>
          <w:i/>
          <w:iCs/>
          <w:sz w:val="24"/>
          <w:szCs w:val="24"/>
        </w:rPr>
        <w:t xml:space="preserve"> </w:t>
      </w:r>
      <w:r w:rsidRPr="00076F71">
        <w:rPr>
          <w:rFonts w:ascii="Times New Roman" w:hAnsi="Times New Roman" w:cs="Times New Roman"/>
          <w:i/>
          <w:iCs/>
          <w:sz w:val="24"/>
          <w:szCs w:val="24"/>
        </w:rPr>
        <w:t>orizont A molic</w:t>
      </w:r>
      <w:r w:rsidR="00216A46">
        <w:rPr>
          <w:rFonts w:ascii="Times New Roman" w:hAnsi="Times New Roman" w:cs="Times New Roman"/>
          <w:i/>
          <w:iCs/>
          <w:sz w:val="24"/>
          <w:szCs w:val="24"/>
        </w:rPr>
        <w:t>,</w:t>
      </w:r>
      <w:r w:rsidRPr="00642293">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sidRPr="00076F71">
        <w:rPr>
          <w:rFonts w:ascii="Times New Roman" w:hAnsi="Times New Roman" w:cs="Times New Roman"/>
          <w:i/>
          <w:iCs/>
          <w:sz w:val="24"/>
          <w:szCs w:val="24"/>
        </w:rPr>
        <w:t xml:space="preserve">, </w:t>
      </w:r>
      <w:r>
        <w:rPr>
          <w:rFonts w:ascii="Times New Roman" w:hAnsi="Times New Roman" w:cs="Times New Roman"/>
          <w:i/>
          <w:iCs/>
          <w:sz w:val="24"/>
          <w:szCs w:val="24"/>
        </w:rPr>
        <w:t>orizont subiacent Bv</w:t>
      </w:r>
      <w:r w:rsidRPr="00076F71">
        <w:rPr>
          <w:rFonts w:ascii="Times New Roman" w:hAnsi="Times New Roman" w:cs="Times New Roman"/>
          <w:i/>
          <w:iCs/>
          <w:sz w:val="24"/>
          <w:szCs w:val="24"/>
        </w:rPr>
        <w:t xml:space="preserve"> prezentând culori cu crome şi valori sub 3,5 (la umed) cel puţin în partea superioară (pe cca 10 </w:t>
      </w:r>
      <w:r w:rsidR="00216A46">
        <w:rPr>
          <w:rFonts w:ascii="Times New Roman" w:hAnsi="Times New Roman" w:cs="Times New Roman"/>
          <w:i/>
          <w:iCs/>
          <w:sz w:val="24"/>
          <w:szCs w:val="24"/>
        </w:rPr>
        <w:t>–</w:t>
      </w:r>
      <w:r w:rsidRPr="00076F71">
        <w:rPr>
          <w:rFonts w:ascii="Times New Roman" w:hAnsi="Times New Roman" w:cs="Times New Roman"/>
          <w:i/>
          <w:iCs/>
          <w:sz w:val="24"/>
          <w:szCs w:val="24"/>
        </w:rPr>
        <w:t xml:space="preserve"> 15 cm) şi cel puţin pe feţele agregatelor structurale,</w:t>
      </w:r>
      <w:r w:rsidRPr="00076F71">
        <w:rPr>
          <w:rStyle w:val="Bodytext285pt"/>
          <w:rFonts w:eastAsia="Century Schoolbook"/>
          <w:i/>
          <w:sz w:val="24"/>
          <w:szCs w:val="24"/>
        </w:rPr>
        <w:t xml:space="preserve"> orizont stagnogleic (W) începând în 50 – 100 cm sau orizont stagnogleizat (w) începând în 0 – 100 cm, formate pe material parental marnic (argilă </w:t>
      </w:r>
      <m:oMath>
        <m:r>
          <w:rPr>
            <w:rStyle w:val="Bodytext285pt"/>
            <w:rFonts w:ascii="Cambria Math" w:eastAsia="Century Schoolbook" w:hAnsi="Cambria Math"/>
            <w:sz w:val="24"/>
            <w:szCs w:val="24"/>
          </w:rPr>
          <m:t>&gt;</m:t>
        </m:r>
      </m:oMath>
      <w:r w:rsidRPr="00076F7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076F7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076F71">
        <w:rPr>
          <w:rStyle w:val="Bodytext285pt"/>
          <w:rFonts w:eastAsia="Century Schoolbook"/>
          <w:i/>
          <w:sz w:val="24"/>
          <w:szCs w:val="24"/>
        </w:rPr>
        <w:t>40%, material care apare în primii 75 cm ai profilului.</w:t>
      </w:r>
    </w:p>
    <w:p w14:paraId="7B8FCDD2" w14:textId="37B8C9DF" w:rsidR="002924FF" w:rsidRPr="00076F71" w:rsidRDefault="002924FF" w:rsidP="00216A46">
      <w:pPr>
        <w:spacing w:after="0" w:line="360" w:lineRule="auto"/>
        <w:ind w:firstLine="426"/>
        <w:jc w:val="both"/>
        <w:rPr>
          <w:rStyle w:val="Bodytext285pt"/>
          <w:rFonts w:eastAsia="Century Schoolbook"/>
          <w:i/>
          <w:sz w:val="24"/>
          <w:szCs w:val="24"/>
        </w:rPr>
      </w:pPr>
      <w:r w:rsidRPr="00076F71">
        <w:rPr>
          <w:rStyle w:val="Bodytext285pt"/>
          <w:rFonts w:eastAsia="Century Schoolbook"/>
          <w:i/>
          <w:sz w:val="24"/>
          <w:szCs w:val="24"/>
        </w:rPr>
        <w:t>Nu prezintă orizont Cca sau concentrări de pudră friabilă de CaCO</w:t>
      </w:r>
      <w:r w:rsidRPr="00076F71">
        <w:rPr>
          <w:rStyle w:val="Bodytext285pt"/>
          <w:rFonts w:eastAsia="Century Schoolbook"/>
          <w:i/>
          <w:sz w:val="24"/>
          <w:szCs w:val="24"/>
          <w:vertAlign w:val="subscript"/>
        </w:rPr>
        <w:t>3</w:t>
      </w:r>
      <w:r w:rsidRPr="00076F71">
        <w:rPr>
          <w:rStyle w:val="Bodytext285pt"/>
          <w:rFonts w:eastAsia="Century Schoolbook"/>
          <w:i/>
          <w:sz w:val="24"/>
          <w:szCs w:val="24"/>
        </w:rPr>
        <w:t xml:space="preserve"> (carbonaţi secundari) în primii 125 cm</w:t>
      </w:r>
      <w:r w:rsidR="00216A46">
        <w:rPr>
          <w:rStyle w:val="Bodytext285pt"/>
          <w:rFonts w:eastAsia="Century Schoolbook"/>
          <w:i/>
          <w:sz w:val="24"/>
          <w:szCs w:val="24"/>
        </w:rPr>
        <w:t>.</w:t>
      </w:r>
    </w:p>
    <w:p w14:paraId="56D7FC81" w14:textId="77777777" w:rsidR="002924FF" w:rsidRPr="00076F71" w:rsidRDefault="002924FF" w:rsidP="002924FF">
      <w:pPr>
        <w:spacing w:after="0" w:line="360" w:lineRule="auto"/>
        <w:ind w:firstLine="708"/>
        <w:jc w:val="both"/>
        <w:rPr>
          <w:rStyle w:val="Bodytext285pt"/>
          <w:rFonts w:eastAsiaTheme="minorEastAsia"/>
          <w:i/>
          <w:iCs/>
          <w:sz w:val="24"/>
          <w:szCs w:val="24"/>
        </w:rPr>
      </w:pPr>
      <w:r w:rsidRPr="00076F71">
        <w:rPr>
          <w:rFonts w:ascii="Times New Roman" w:eastAsiaTheme="minorEastAsia" w:hAnsi="Times New Roman" w:cs="Times New Roman"/>
          <w:i/>
          <w:iCs/>
          <w:sz w:val="24"/>
          <w:szCs w:val="24"/>
          <w:lang w:val="ro-RO"/>
        </w:rPr>
        <w:t>Succesiune de orizonturi:</w:t>
      </w:r>
    </w:p>
    <w:p w14:paraId="36FECD96" w14:textId="77777777" w:rsidR="002924FF" w:rsidRPr="000046B1"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0046B1">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C</w:t>
      </w:r>
    </w:p>
    <w:p w14:paraId="6821BC78" w14:textId="77777777" w:rsidR="002924FF" w:rsidRPr="000046B1" w:rsidRDefault="002924FF" w:rsidP="002924FF">
      <w:pPr>
        <w:spacing w:after="0" w:line="360" w:lineRule="auto"/>
        <w:jc w:val="center"/>
        <w:rPr>
          <w:rFonts w:ascii="Times New Roman" w:eastAsiaTheme="minorEastAsia" w:hAnsi="Times New Roman" w:cs="Times New Roman"/>
          <w:b/>
          <w:i/>
          <w:iCs/>
          <w:sz w:val="24"/>
          <w:szCs w:val="24"/>
          <w:lang w:val="ro-RO"/>
        </w:rPr>
      </w:pPr>
      <w:r w:rsidRPr="000046B1">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C</w:t>
      </w:r>
    </w:p>
    <w:p w14:paraId="714844A5" w14:textId="77777777" w:rsidR="002924FF" w:rsidRPr="000046B1" w:rsidRDefault="002924FF" w:rsidP="002924FF">
      <w:pPr>
        <w:spacing w:after="0" w:line="360" w:lineRule="auto"/>
        <w:jc w:val="center"/>
        <w:rPr>
          <w:rFonts w:ascii="Times New Roman" w:eastAsiaTheme="minorEastAsia" w:hAnsi="Times New Roman" w:cs="Times New Roman"/>
          <w:b/>
          <w:i/>
          <w:iCs/>
          <w:sz w:val="24"/>
          <w:szCs w:val="24"/>
          <w:lang w:val="ro-RO"/>
        </w:rPr>
      </w:pPr>
      <w:r w:rsidRPr="000046B1">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C</w:t>
      </w:r>
    </w:p>
    <w:p w14:paraId="7C7E7436" w14:textId="77777777" w:rsidR="002924FF" w:rsidRPr="00E123FB" w:rsidRDefault="002924FF" w:rsidP="002924FF">
      <w:pPr>
        <w:pStyle w:val="ListParagraph"/>
        <w:numPr>
          <w:ilvl w:val="0"/>
          <w:numId w:val="7"/>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w:t>
      </w:r>
      <w:r w:rsidRPr="00E123FB">
        <w:rPr>
          <w:rFonts w:ascii="Times New Roman" w:eastAsiaTheme="minorEastAsia" w:hAnsi="Times New Roman" w:cs="Times New Roman"/>
          <w:b/>
          <w:i/>
          <w:iCs/>
          <w:sz w:val="24"/>
          <w:szCs w:val="24"/>
          <w:lang w:val="ro-RO"/>
        </w:rPr>
        <w:t>Faeoziom cambic pararendzinic vertic (FZ ca.pa.st)</w:t>
      </w:r>
    </w:p>
    <w:p w14:paraId="1A3D28A4" w14:textId="20A56099" w:rsidR="002924FF" w:rsidRPr="009C6DF9"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w:t>
      </w:r>
      <w:r w:rsidR="002B5D3C">
        <w:rPr>
          <w:rFonts w:ascii="Times New Roman" w:hAnsi="Times New Roman" w:cs="Times New Roman"/>
          <w:i/>
          <w:iCs/>
          <w:sz w:val="24"/>
          <w:szCs w:val="24"/>
        </w:rPr>
        <w:t xml:space="preserve">cu </w:t>
      </w:r>
      <w:r>
        <w:rPr>
          <w:rFonts w:ascii="Times New Roman" w:hAnsi="Times New Roman" w:cs="Times New Roman"/>
          <w:i/>
          <w:iCs/>
          <w:sz w:val="24"/>
          <w:szCs w:val="24"/>
        </w:rPr>
        <w:t>orizont A molic</w:t>
      </w:r>
      <w:r w:rsidR="002B5D3C">
        <w:rPr>
          <w:rFonts w:ascii="Times New Roman" w:hAnsi="Times New Roman" w:cs="Times New Roman"/>
          <w:i/>
          <w:iCs/>
          <w:sz w:val="24"/>
          <w:szCs w:val="24"/>
        </w:rPr>
        <w:t>,</w:t>
      </w:r>
      <w:r w:rsidRPr="00642293">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Pr>
          <w:rFonts w:ascii="Times New Roman" w:hAnsi="Times New Roman" w:cs="Times New Roman"/>
          <w:i/>
          <w:iCs/>
          <w:sz w:val="24"/>
          <w:szCs w:val="24"/>
        </w:rPr>
        <w:t>, orizont subiacent Bv</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w:t>
      </w:r>
      <w:r w:rsidR="002B5D3C">
        <w:rPr>
          <w:rFonts w:ascii="Times New Roman" w:hAnsi="Times New Roman" w:cs="Times New Roman"/>
          <w:i/>
          <w:iCs/>
          <w:sz w:val="24"/>
          <w:szCs w:val="24"/>
        </w:rPr>
        <w:t>–</w:t>
      </w:r>
      <w:r w:rsidRPr="00B76C85">
        <w:rPr>
          <w:rFonts w:ascii="Times New Roman" w:hAnsi="Times New Roman" w:cs="Times New Roman"/>
          <w:i/>
          <w:iCs/>
          <w:sz w:val="24"/>
          <w:szCs w:val="24"/>
        </w:rPr>
        <w:t xml:space="preserve"> 15 cm) şi cel puţin pe feţele agregatelor </w:t>
      </w:r>
      <w:r>
        <w:rPr>
          <w:rFonts w:ascii="Times New Roman" w:hAnsi="Times New Roman" w:cs="Times New Roman"/>
          <w:i/>
          <w:iCs/>
          <w:sz w:val="24"/>
          <w:szCs w:val="24"/>
        </w:rPr>
        <w:t xml:space="preserve">structurale şi </w:t>
      </w:r>
      <w:r>
        <w:rPr>
          <w:rFonts w:ascii="Times New Roman" w:eastAsia="Century Schoolbook" w:hAnsi="Times New Roman" w:cs="Times New Roman"/>
          <w:i/>
          <w:color w:val="000000"/>
          <w:sz w:val="24"/>
          <w:szCs w:val="24"/>
          <w:shd w:val="clear" w:color="auto" w:fill="FFFFFF"/>
          <w:lang w:val="ro-RO" w:eastAsia="ro-RO" w:bidi="ro-RO"/>
        </w:rPr>
        <w:t>prezintă</w:t>
      </w:r>
      <w:r w:rsidRPr="00A35ED5">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w:t>
      </w:r>
      <w:r>
        <w:rPr>
          <w:rStyle w:val="Bodytext285pt"/>
          <w:rFonts w:eastAsia="Century Schoolbook"/>
          <w:i/>
          <w:sz w:val="24"/>
          <w:szCs w:val="24"/>
        </w:rPr>
        <w:lastRenderedPageBreak/>
        <w:t>orizontului Am şi 100 cm adâncime.</w:t>
      </w:r>
      <w:r>
        <w:rPr>
          <w:rFonts w:ascii="Times New Roman" w:eastAsia="Century Schoolbook" w:hAnsi="Times New Roman" w:cs="Times New Roman"/>
          <w:i/>
          <w:color w:val="000000"/>
          <w:sz w:val="24"/>
          <w:szCs w:val="24"/>
          <w:shd w:val="clear" w:color="auto" w:fill="FFFFFF"/>
          <w:lang w:val="ro-RO" w:eastAsia="ro-RO" w:bidi="ro-RO"/>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14:paraId="374CDA25" w14:textId="77777777" w:rsidR="002924FF" w:rsidRDefault="002924FF" w:rsidP="002924FF">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14:paraId="1A598A9F" w14:textId="77777777" w:rsidR="002924FF" w:rsidRPr="00F347BF" w:rsidRDefault="002924FF" w:rsidP="002924FF">
      <w:pPr>
        <w:spacing w:after="0" w:line="360" w:lineRule="auto"/>
        <w:ind w:firstLine="708"/>
        <w:jc w:val="both"/>
        <w:rPr>
          <w:rFonts w:ascii="Times New Roman" w:eastAsiaTheme="minorEastAsia" w:hAnsi="Times New Roman" w:cs="Times New Roman"/>
          <w:i/>
          <w:iCs/>
          <w:sz w:val="24"/>
          <w:szCs w:val="24"/>
          <w:lang w:val="ro-RO"/>
        </w:rPr>
      </w:pPr>
      <w:r w:rsidRPr="00F347BF">
        <w:rPr>
          <w:rFonts w:ascii="Times New Roman" w:eastAsiaTheme="minorEastAsia" w:hAnsi="Times New Roman" w:cs="Times New Roman"/>
          <w:i/>
          <w:iCs/>
          <w:sz w:val="24"/>
          <w:szCs w:val="24"/>
          <w:lang w:val="ro-RO"/>
        </w:rPr>
        <w:t>Succesiune de orizonturi:</w:t>
      </w:r>
    </w:p>
    <w:p w14:paraId="7827ACAE"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251894E3"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14:paraId="3B147DBD" w14:textId="77777777" w:rsidR="002924FF" w:rsidRPr="00E123FB" w:rsidRDefault="002924FF" w:rsidP="002924FF">
      <w:pPr>
        <w:pStyle w:val="ListParagraph"/>
        <w:numPr>
          <w:ilvl w:val="0"/>
          <w:numId w:val="7"/>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w:t>
      </w:r>
      <w:r w:rsidRPr="00E123FB">
        <w:rPr>
          <w:rFonts w:ascii="Times New Roman" w:eastAsiaTheme="minorEastAsia" w:hAnsi="Times New Roman" w:cs="Times New Roman"/>
          <w:b/>
          <w:i/>
          <w:iCs/>
          <w:sz w:val="24"/>
          <w:szCs w:val="24"/>
          <w:lang w:val="ro-RO"/>
        </w:rPr>
        <w:t>Faeoziom pararendzinic stagnic (FZ pa.st)</w:t>
      </w:r>
    </w:p>
    <w:p w14:paraId="1C289B1F" w14:textId="595A16A8" w:rsidR="002924FF" w:rsidRPr="00C336A8" w:rsidRDefault="002924FF" w:rsidP="002924FF">
      <w:pPr>
        <w:spacing w:after="0" w:line="360" w:lineRule="auto"/>
        <w:ind w:firstLine="360"/>
        <w:jc w:val="both"/>
        <w:rPr>
          <w:rStyle w:val="BodyTextChar4"/>
          <w:rFonts w:ascii="Times New Roman" w:hAnsi="Times New Roman"/>
          <w:i/>
          <w:sz w:val="24"/>
          <w:szCs w:val="24"/>
          <w:lang w:val="ro-RO" w:eastAsia="ro-RO" w:bidi="ro-RO"/>
        </w:rPr>
      </w:pPr>
      <w:r w:rsidRPr="00C336A8">
        <w:rPr>
          <w:rFonts w:ascii="Times New Roman" w:hAnsi="Times New Roman" w:cs="Times New Roman"/>
          <w:i/>
          <w:iCs/>
          <w:sz w:val="24"/>
          <w:szCs w:val="24"/>
        </w:rPr>
        <w:t xml:space="preserve">Soluri </w:t>
      </w:r>
      <w:r w:rsidR="002B5D3C">
        <w:rPr>
          <w:rFonts w:ascii="Times New Roman" w:hAnsi="Times New Roman" w:cs="Times New Roman"/>
          <w:i/>
          <w:iCs/>
          <w:sz w:val="24"/>
          <w:szCs w:val="24"/>
        </w:rPr>
        <w:t>cu</w:t>
      </w:r>
      <w:r w:rsidR="002B5D3C" w:rsidRPr="00C336A8">
        <w:rPr>
          <w:rFonts w:ascii="Times New Roman" w:hAnsi="Times New Roman" w:cs="Times New Roman"/>
          <w:i/>
          <w:iCs/>
          <w:sz w:val="24"/>
          <w:szCs w:val="24"/>
        </w:rPr>
        <w:t xml:space="preserve"> </w:t>
      </w:r>
      <w:r w:rsidRPr="00C336A8">
        <w:rPr>
          <w:rFonts w:ascii="Times New Roman" w:hAnsi="Times New Roman" w:cs="Times New Roman"/>
          <w:i/>
          <w:iCs/>
          <w:sz w:val="24"/>
          <w:szCs w:val="24"/>
        </w:rPr>
        <w:t>orizont A molic</w:t>
      </w:r>
      <w:r w:rsidR="002B5D3C">
        <w:rPr>
          <w:rFonts w:ascii="Times New Roman" w:hAnsi="Times New Roman" w:cs="Times New Roman"/>
          <w:i/>
          <w:iCs/>
          <w:sz w:val="24"/>
          <w:szCs w:val="24"/>
        </w:rPr>
        <w:t>,</w:t>
      </w:r>
      <w:r w:rsidRPr="00642293">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sidRPr="00C336A8">
        <w:rPr>
          <w:rFonts w:ascii="Times New Roman" w:hAnsi="Times New Roman" w:cs="Times New Roman"/>
          <w:i/>
          <w:iCs/>
          <w:sz w:val="24"/>
          <w:szCs w:val="24"/>
        </w:rPr>
        <w:t xml:space="preserve">, orizont subiacent AC prezentând culori cu crome şi valori sub 3,5 (la umed) cel puţin în partea superioară (pe cca 10 </w:t>
      </w:r>
      <w:r w:rsidR="00EB61A9">
        <w:rPr>
          <w:rFonts w:ascii="Times New Roman" w:hAnsi="Times New Roman" w:cs="Times New Roman"/>
          <w:i/>
          <w:iCs/>
          <w:sz w:val="24"/>
          <w:szCs w:val="24"/>
        </w:rPr>
        <w:t>–</w:t>
      </w:r>
      <w:r w:rsidRPr="00C336A8">
        <w:rPr>
          <w:rFonts w:ascii="Times New Roman" w:hAnsi="Times New Roman" w:cs="Times New Roman"/>
          <w:i/>
          <w:iCs/>
          <w:sz w:val="24"/>
          <w:szCs w:val="24"/>
        </w:rPr>
        <w:t xml:space="preserve"> 15 cm) şi cel puţin pe feţele agregatelor structurale. </w:t>
      </w:r>
      <w:r w:rsidRPr="00C336A8">
        <w:rPr>
          <w:rFonts w:ascii="Times New Roman" w:eastAsiaTheme="minorEastAsia" w:hAnsi="Times New Roman" w:cs="Times New Roman"/>
          <w:i/>
          <w:iCs/>
          <w:sz w:val="24"/>
          <w:szCs w:val="24"/>
          <w:lang w:val="ro-RO"/>
        </w:rPr>
        <w:t>Prezintă proprietăţi hipostagnice (orizont w) în primii 100 cm sau proprietăţi stagnice intense (orizont W) între 50 şi 100 cm, nu prezintă</w:t>
      </w:r>
      <w:r w:rsidRPr="00C336A8">
        <w:rPr>
          <w:rFonts w:ascii="Times New Roman" w:hAnsi="Times New Roman" w:cs="Times New Roman"/>
          <w:i/>
          <w:iCs/>
          <w:sz w:val="24"/>
          <w:szCs w:val="24"/>
        </w:rPr>
        <w:t xml:space="preserve"> orizont Cca sau concentrări de carbonaţi secundari în primii 125 cm ai profilului.</w:t>
      </w:r>
      <w:r w:rsidRPr="00C336A8">
        <w:rPr>
          <w:rStyle w:val="Bodytext285pt"/>
          <w:rFonts w:eastAsia="Century Schoolbook"/>
          <w:i/>
          <w:sz w:val="24"/>
          <w:szCs w:val="24"/>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14%)</w:t>
      </w:r>
      <w:r w:rsidR="009E063E">
        <w:rPr>
          <w:rStyle w:val="Bodytext285pt"/>
          <w:rFonts w:eastAsia="Century Schoolbook"/>
          <w:i/>
          <w:sz w:val="24"/>
          <w:szCs w:val="24"/>
        </w:rPr>
        <w:t>,</w:t>
      </w:r>
      <w:r w:rsidRPr="00802E72">
        <w:rPr>
          <w:rStyle w:val="Bodytext285pt"/>
          <w:rFonts w:eastAsia="Century Schoolbook"/>
          <w:i/>
          <w:sz w:val="24"/>
          <w:szCs w:val="24"/>
        </w:rPr>
        <w:t xml:space="preserve">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14:paraId="5CD3B779" w14:textId="77777777" w:rsidR="002924FF" w:rsidRPr="00C336A8" w:rsidRDefault="002924FF" w:rsidP="002924FF">
      <w:pPr>
        <w:ind w:firstLine="708"/>
        <w:jc w:val="both"/>
        <w:rPr>
          <w:rStyle w:val="Bodytext285pt"/>
          <w:rFonts w:eastAsia="Century Schoolbook"/>
          <w:i/>
          <w:sz w:val="24"/>
          <w:szCs w:val="24"/>
        </w:rPr>
      </w:pPr>
      <w:r w:rsidRPr="00C336A8">
        <w:rPr>
          <w:rStyle w:val="Bodytext285pt"/>
          <w:rFonts w:eastAsia="Century Schoolbook"/>
          <w:i/>
          <w:sz w:val="24"/>
          <w:szCs w:val="24"/>
        </w:rPr>
        <w:t>Succesiune de orizonturi:</w:t>
      </w:r>
    </w:p>
    <w:p w14:paraId="4132742C" w14:textId="77777777" w:rsidR="002924FF" w:rsidRPr="00C336A8"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C336A8">
        <w:rPr>
          <w:rFonts w:ascii="Times New Roman" w:eastAsiaTheme="minorEastAsia" w:hAnsi="Times New Roman" w:cs="Times New Roman"/>
          <w:b/>
          <w:i/>
          <w:iCs/>
          <w:sz w:val="24"/>
          <w:szCs w:val="24"/>
          <w:lang w:val="ro-RO"/>
        </w:rPr>
        <w:t xml:space="preserve">Am – ACw – C </w:t>
      </w:r>
      <w:r w:rsidRPr="0049250E">
        <w:rPr>
          <w:rFonts w:ascii="Times New Roman" w:eastAsiaTheme="minorEastAsia" w:hAnsi="Times New Roman" w:cs="Times New Roman"/>
          <w:iCs/>
          <w:sz w:val="24"/>
          <w:szCs w:val="24"/>
          <w:lang w:val="ro-RO"/>
        </w:rPr>
        <w:t>sau</w:t>
      </w:r>
      <w:r w:rsidRPr="00C336A8">
        <w:rPr>
          <w:rFonts w:ascii="Times New Roman" w:eastAsiaTheme="minorEastAsia" w:hAnsi="Times New Roman" w:cs="Times New Roman"/>
          <w:b/>
          <w:i/>
          <w:iCs/>
          <w:sz w:val="24"/>
          <w:szCs w:val="24"/>
          <w:lang w:val="ro-RO"/>
        </w:rPr>
        <w:t xml:space="preserve"> Cw</w:t>
      </w:r>
    </w:p>
    <w:p w14:paraId="479FA64F" w14:textId="77777777" w:rsidR="002924FF" w:rsidRPr="00C336A8" w:rsidRDefault="002924FF" w:rsidP="002924FF">
      <w:pPr>
        <w:spacing w:after="0" w:line="360" w:lineRule="auto"/>
        <w:jc w:val="center"/>
        <w:rPr>
          <w:rFonts w:ascii="Times New Roman" w:eastAsiaTheme="minorEastAsia" w:hAnsi="Times New Roman" w:cs="Times New Roman"/>
          <w:b/>
          <w:i/>
          <w:iCs/>
          <w:sz w:val="24"/>
          <w:szCs w:val="24"/>
          <w:lang w:val="ro-RO"/>
        </w:rPr>
      </w:pPr>
      <w:r w:rsidRPr="00C336A8">
        <w:rPr>
          <w:rFonts w:ascii="Times New Roman" w:eastAsiaTheme="minorEastAsia" w:hAnsi="Times New Roman" w:cs="Times New Roman"/>
          <w:b/>
          <w:i/>
          <w:iCs/>
          <w:sz w:val="24"/>
          <w:szCs w:val="24"/>
          <w:lang w:val="ro-RO"/>
        </w:rPr>
        <w:t>Am – ACw – ACW – Cw</w:t>
      </w:r>
    </w:p>
    <w:p w14:paraId="52BBF4DF"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C336A8">
        <w:rPr>
          <w:rFonts w:ascii="Times New Roman" w:eastAsiaTheme="minorEastAsia" w:hAnsi="Times New Roman" w:cs="Times New Roman"/>
          <w:b/>
          <w:i/>
          <w:iCs/>
          <w:sz w:val="24"/>
          <w:szCs w:val="24"/>
          <w:lang w:val="ro-RO"/>
        </w:rPr>
        <w:t>Am – CW sau Am – Cw</w:t>
      </w:r>
    </w:p>
    <w:p w14:paraId="0FADF67E" w14:textId="77777777" w:rsidR="002924FF" w:rsidRPr="00DE1FBF" w:rsidRDefault="002924FF" w:rsidP="002924FF">
      <w:pPr>
        <w:pStyle w:val="ListParagraph"/>
        <w:numPr>
          <w:ilvl w:val="0"/>
          <w:numId w:val="7"/>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w:t>
      </w:r>
      <w:r w:rsidRPr="00DE1FBF">
        <w:rPr>
          <w:rFonts w:ascii="Times New Roman" w:eastAsiaTheme="minorEastAsia" w:hAnsi="Times New Roman" w:cs="Times New Roman"/>
          <w:b/>
          <w:i/>
          <w:iCs/>
          <w:sz w:val="24"/>
          <w:szCs w:val="24"/>
          <w:lang w:val="ro-RO"/>
        </w:rPr>
        <w:t>Faeoziom pararendzinic vertic (FZ pa.vs)</w:t>
      </w:r>
    </w:p>
    <w:p w14:paraId="1FD5ED55" w14:textId="1E62431F" w:rsidR="002924FF" w:rsidRPr="00BF5B69" w:rsidRDefault="002924FF" w:rsidP="002924FF">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BF5B69">
        <w:rPr>
          <w:rFonts w:ascii="Times New Roman" w:hAnsi="Times New Roman" w:cs="Times New Roman"/>
          <w:i/>
          <w:iCs/>
          <w:sz w:val="24"/>
          <w:szCs w:val="24"/>
        </w:rPr>
        <w:t xml:space="preserve">Soluri </w:t>
      </w:r>
      <w:r w:rsidR="002A22BC">
        <w:rPr>
          <w:rFonts w:ascii="Times New Roman" w:hAnsi="Times New Roman" w:cs="Times New Roman"/>
          <w:i/>
          <w:iCs/>
          <w:sz w:val="24"/>
          <w:szCs w:val="24"/>
          <w:u w:val="single"/>
        </w:rPr>
        <w:t>cu</w:t>
      </w:r>
      <w:r w:rsidRPr="00BF5B69">
        <w:rPr>
          <w:rFonts w:ascii="Times New Roman" w:hAnsi="Times New Roman" w:cs="Times New Roman"/>
          <w:i/>
          <w:iCs/>
          <w:sz w:val="24"/>
          <w:szCs w:val="24"/>
        </w:rPr>
        <w:t xml:space="preserve"> orizont A molic</w:t>
      </w:r>
      <w:r w:rsidR="009E063E">
        <w:rPr>
          <w:rFonts w:ascii="Times New Roman" w:hAnsi="Times New Roman" w:cs="Times New Roman"/>
          <w:i/>
          <w:iCs/>
          <w:sz w:val="24"/>
          <w:szCs w:val="24"/>
        </w:rPr>
        <w:t>,</w:t>
      </w:r>
      <w:r w:rsidRPr="00642293">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sidRPr="00BF5B69">
        <w:rPr>
          <w:rFonts w:ascii="Times New Roman" w:hAnsi="Times New Roman" w:cs="Times New Roman"/>
          <w:i/>
          <w:iCs/>
          <w:sz w:val="24"/>
          <w:szCs w:val="24"/>
        </w:rPr>
        <w:t xml:space="preserve">, orizont subiacent AC prezentând culori cu crome şi valori sub 3,5 (la umed) cel puţin în partea </w:t>
      </w:r>
      <w:r w:rsidRPr="00BF5B69">
        <w:rPr>
          <w:rFonts w:ascii="Times New Roman" w:hAnsi="Times New Roman" w:cs="Times New Roman"/>
          <w:i/>
          <w:iCs/>
          <w:sz w:val="24"/>
          <w:szCs w:val="24"/>
        </w:rPr>
        <w:lastRenderedPageBreak/>
        <w:t xml:space="preserve">superioară (pe cca 10 </w:t>
      </w:r>
      <w:r w:rsidR="009E063E">
        <w:rPr>
          <w:rFonts w:ascii="Times New Roman" w:hAnsi="Times New Roman" w:cs="Times New Roman"/>
          <w:i/>
          <w:iCs/>
          <w:sz w:val="24"/>
          <w:szCs w:val="24"/>
        </w:rPr>
        <w:t>–</w:t>
      </w:r>
      <w:r w:rsidRPr="00BF5B69">
        <w:rPr>
          <w:rFonts w:ascii="Times New Roman" w:hAnsi="Times New Roman" w:cs="Times New Roman"/>
          <w:i/>
          <w:iCs/>
          <w:sz w:val="24"/>
          <w:szCs w:val="24"/>
        </w:rPr>
        <w:t xml:space="preserve"> 15 cm) şi cel puţin pe feţele agregatelor structural</w:t>
      </w:r>
      <w:r w:rsidR="009E063E">
        <w:rPr>
          <w:rFonts w:ascii="Times New Roman" w:hAnsi="Times New Roman" w:cs="Times New Roman"/>
          <w:i/>
          <w:iCs/>
          <w:sz w:val="24"/>
          <w:szCs w:val="24"/>
        </w:rPr>
        <w:t>e</w:t>
      </w:r>
      <w:r w:rsidRPr="00BF5B69">
        <w:rPr>
          <w:rFonts w:ascii="Times New Roman" w:hAnsi="Times New Roman" w:cs="Times New Roman"/>
          <w:i/>
          <w:iCs/>
          <w:sz w:val="24"/>
          <w:szCs w:val="24"/>
        </w:rPr>
        <w:t>, prezintă</w:t>
      </w:r>
      <w:r w:rsidRPr="00BF5B69">
        <w:rPr>
          <w:rStyle w:val="Bodytext285pt"/>
          <w:rFonts w:eastAsia="Century Schoolbook"/>
          <w:i/>
          <w:iCs/>
          <w:sz w:val="24"/>
          <w:szCs w:val="24"/>
        </w:rPr>
        <w:t xml:space="preserve"> orizont contractilo-gonflant (z) începând între baza orizontului Am şi 100 cm şi </w:t>
      </w:r>
      <w:r w:rsidRPr="00BF5B69">
        <w:rPr>
          <w:rFonts w:ascii="Times New Roman" w:eastAsiaTheme="minorEastAsia" w:hAnsi="Times New Roman" w:cs="Times New Roman"/>
          <w:i/>
          <w:iCs/>
          <w:sz w:val="24"/>
          <w:szCs w:val="24"/>
          <w:lang w:val="ro-RO"/>
        </w:rPr>
        <w:t>nu prezintă</w:t>
      </w:r>
      <w:r w:rsidRPr="00BF5B69">
        <w:rPr>
          <w:rFonts w:ascii="Times New Roman" w:hAnsi="Times New Roman" w:cs="Times New Roman"/>
          <w:i/>
          <w:iCs/>
          <w:sz w:val="24"/>
          <w:szCs w:val="24"/>
        </w:rPr>
        <w:t xml:space="preserve"> orizont Cca sau concentrări de carbonaţi secundari în primii 125 cm ai profilului.</w:t>
      </w:r>
      <w:r w:rsidRPr="00BF5B69">
        <w:rPr>
          <w:rStyle w:val="Bodytext285pt"/>
          <w:rFonts w:eastAsia="Century Schoolbook"/>
          <w:i/>
          <w:sz w:val="24"/>
          <w:szCs w:val="24"/>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14%)</w:t>
      </w:r>
      <w:r w:rsidR="009E063E">
        <w:rPr>
          <w:rStyle w:val="Bodytext285pt"/>
          <w:rFonts w:eastAsia="Century Schoolbook"/>
          <w:i/>
          <w:sz w:val="24"/>
          <w:szCs w:val="24"/>
        </w:rPr>
        <w:t>,</w:t>
      </w:r>
      <w:r w:rsidRPr="00802E72">
        <w:rPr>
          <w:rStyle w:val="Bodytext285pt"/>
          <w:rFonts w:eastAsia="Century Schoolbook"/>
          <w:i/>
          <w:sz w:val="24"/>
          <w:szCs w:val="24"/>
        </w:rPr>
        <w:t xml:space="preserve">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14:paraId="6CFE9A23" w14:textId="77777777" w:rsidR="002924FF" w:rsidRPr="00BF5B69" w:rsidRDefault="002924FF" w:rsidP="002924FF">
      <w:pPr>
        <w:ind w:firstLine="708"/>
        <w:jc w:val="both"/>
        <w:rPr>
          <w:rStyle w:val="Bodytext285pt"/>
          <w:rFonts w:eastAsia="Century Schoolbook"/>
          <w:i/>
          <w:sz w:val="24"/>
          <w:szCs w:val="24"/>
        </w:rPr>
      </w:pPr>
      <w:r w:rsidRPr="00BF5B69">
        <w:rPr>
          <w:rStyle w:val="Bodytext285pt"/>
          <w:rFonts w:eastAsia="Century Schoolbook"/>
          <w:i/>
          <w:sz w:val="24"/>
          <w:szCs w:val="24"/>
        </w:rPr>
        <w:t>Succesiune de orizonturi:</w:t>
      </w:r>
    </w:p>
    <w:p w14:paraId="7E6C1CC2" w14:textId="77777777" w:rsidR="002924FF" w:rsidRPr="00BF5B69"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BF5B6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BF5B6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BF5B69">
        <w:rPr>
          <w:rFonts w:ascii="Times New Roman" w:eastAsiaTheme="minorEastAsia" w:hAnsi="Times New Roman" w:cs="Times New Roman"/>
          <w:b/>
          <w:i/>
          <w:iCs/>
          <w:sz w:val="24"/>
          <w:szCs w:val="24"/>
          <w:lang w:val="ro-RO"/>
        </w:rPr>
        <w:t xml:space="preserve"> CCz</w:t>
      </w:r>
    </w:p>
    <w:p w14:paraId="14983BFC" w14:textId="77777777" w:rsidR="002924FF" w:rsidRPr="00BF5B69" w:rsidRDefault="002924FF" w:rsidP="002924FF">
      <w:pPr>
        <w:spacing w:after="0" w:line="360" w:lineRule="auto"/>
        <w:jc w:val="center"/>
        <w:rPr>
          <w:rFonts w:ascii="Times New Roman" w:eastAsiaTheme="minorEastAsia" w:hAnsi="Times New Roman" w:cs="Times New Roman"/>
          <w:b/>
          <w:i/>
          <w:iCs/>
          <w:sz w:val="24"/>
          <w:szCs w:val="24"/>
          <w:lang w:val="ro-RO"/>
        </w:rPr>
      </w:pPr>
      <w:r w:rsidRPr="00BF5B6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BF5B69">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BF5B69">
        <w:rPr>
          <w:rFonts w:ascii="Times New Roman" w:eastAsiaTheme="minorEastAsia" w:hAnsi="Times New Roman" w:cs="Times New Roman"/>
          <w:b/>
          <w:i/>
          <w:iCs/>
          <w:sz w:val="24"/>
          <w:szCs w:val="24"/>
          <w:lang w:val="ro-RO"/>
        </w:rPr>
        <w:t xml:space="preserve"> Cz</w:t>
      </w:r>
    </w:p>
    <w:p w14:paraId="2F41EF9D" w14:textId="77777777" w:rsidR="000911A2" w:rsidRDefault="000911A2" w:rsidP="000911A2">
      <w:pPr>
        <w:spacing w:after="0" w:line="360" w:lineRule="auto"/>
        <w:jc w:val="center"/>
        <w:rPr>
          <w:rFonts w:ascii="Times New Roman" w:hAnsi="Times New Roman" w:cs="Times New Roman"/>
          <w:b/>
          <w:sz w:val="24"/>
          <w:szCs w:val="24"/>
        </w:rPr>
      </w:pPr>
    </w:p>
    <w:p w14:paraId="0F92354D" w14:textId="77777777" w:rsidR="000911A2" w:rsidRDefault="000911A2" w:rsidP="000911A2">
      <w:pPr>
        <w:spacing w:after="0" w:line="360" w:lineRule="auto"/>
        <w:jc w:val="center"/>
        <w:rPr>
          <w:rFonts w:ascii="Times New Roman" w:hAnsi="Times New Roman" w:cs="Times New Roman"/>
          <w:b/>
          <w:sz w:val="24"/>
          <w:szCs w:val="24"/>
        </w:rPr>
      </w:pPr>
    </w:p>
    <w:p w14:paraId="77138796" w14:textId="77777777" w:rsidR="000911A2" w:rsidRPr="005B5E2C" w:rsidRDefault="000911A2"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hAnsi="Times New Roman" w:cs="Times New Roman"/>
          <w:b/>
          <w:sz w:val="24"/>
          <w:szCs w:val="24"/>
        </w:rPr>
        <w:t>3.4</w:t>
      </w:r>
      <w:r w:rsidRPr="005B5E2C">
        <w:rPr>
          <w:rFonts w:ascii="Times New Roman" w:hAnsi="Times New Roman" w:cs="Times New Roman"/>
          <w:b/>
          <w:sz w:val="24"/>
          <w:szCs w:val="24"/>
        </w:rPr>
        <w:t>. Subunităţil</w:t>
      </w:r>
      <w:r w:rsidR="001C5FA3">
        <w:rPr>
          <w:rFonts w:ascii="Times New Roman" w:hAnsi="Times New Roman" w:cs="Times New Roman"/>
          <w:b/>
          <w:sz w:val="24"/>
          <w:szCs w:val="24"/>
        </w:rPr>
        <w:t xml:space="preserve">e taxonomice de nivel superior </w:t>
      </w:r>
      <w:r>
        <w:rPr>
          <w:rFonts w:ascii="Times New Roman" w:hAnsi="Times New Roman" w:cs="Times New Roman"/>
          <w:b/>
          <w:sz w:val="24"/>
          <w:szCs w:val="24"/>
        </w:rPr>
        <w:t>ale Rendzinei</w:t>
      </w:r>
    </w:p>
    <w:p w14:paraId="434583AC" w14:textId="77777777" w:rsidR="000911A2" w:rsidRDefault="000911A2" w:rsidP="000911A2">
      <w:pPr>
        <w:spacing w:after="0" w:line="360" w:lineRule="auto"/>
        <w:rPr>
          <w:rFonts w:ascii="Times New Roman" w:eastAsiaTheme="minorEastAsia" w:hAnsi="Times New Roman" w:cs="Times New Roman"/>
          <w:b/>
          <w:i/>
          <w:iCs/>
          <w:sz w:val="24"/>
          <w:szCs w:val="24"/>
          <w:lang w:val="ro-RO"/>
        </w:rPr>
      </w:pPr>
    </w:p>
    <w:p w14:paraId="5CD932D4" w14:textId="77777777" w:rsidR="001C5FA3" w:rsidRDefault="001C5FA3" w:rsidP="000911A2">
      <w:pPr>
        <w:ind w:firstLine="708"/>
        <w:rPr>
          <w:rStyle w:val="Bodytext285pt"/>
          <w:rFonts w:eastAsia="Century Schoolbook"/>
          <w:b/>
          <w:bCs/>
          <w:iCs/>
          <w:sz w:val="24"/>
          <w:szCs w:val="24"/>
        </w:rPr>
      </w:pPr>
    </w:p>
    <w:p w14:paraId="137FC496" w14:textId="3AB5CA56" w:rsidR="000911A2" w:rsidRDefault="000911A2" w:rsidP="000911A2">
      <w:pPr>
        <w:ind w:firstLine="708"/>
        <w:rPr>
          <w:rStyle w:val="BodyTextChar4"/>
          <w:rFonts w:ascii="Times New Roman" w:hAnsi="Times New Roman"/>
          <w:sz w:val="24"/>
          <w:szCs w:val="24"/>
        </w:rPr>
      </w:pPr>
      <w:r>
        <w:rPr>
          <w:rStyle w:val="Bodytext285pt"/>
          <w:rFonts w:eastAsia="Century Schoolbook"/>
          <w:iCs/>
          <w:sz w:val="24"/>
          <w:szCs w:val="24"/>
        </w:rPr>
        <w:t xml:space="preserve">Tipul de sol </w:t>
      </w:r>
      <w:r>
        <w:rPr>
          <w:rStyle w:val="Bodytext285pt"/>
          <w:rFonts w:eastAsia="Century Schoolbook"/>
          <w:b/>
          <w:bCs/>
          <w:iCs/>
          <w:sz w:val="24"/>
          <w:szCs w:val="24"/>
        </w:rPr>
        <w:t>RENDZINĂ</w:t>
      </w:r>
      <w:r w:rsidR="00122894">
        <w:rPr>
          <w:rStyle w:val="Bodytext285pt"/>
          <w:rFonts w:eastAsia="Century Schoolbook"/>
          <w:iCs/>
          <w:sz w:val="24"/>
          <w:szCs w:val="24"/>
        </w:rPr>
        <w:t xml:space="preserve"> </w:t>
      </w:r>
      <w:r>
        <w:rPr>
          <w:rStyle w:val="Bodytext285pt"/>
          <w:rFonts w:eastAsia="Century Schoolbook"/>
          <w:iCs/>
          <w:sz w:val="24"/>
          <w:szCs w:val="24"/>
        </w:rPr>
        <w:t xml:space="preserve">prezintă următoarele </w:t>
      </w:r>
      <w:r w:rsidRPr="00EE7C9B">
        <w:rPr>
          <w:rStyle w:val="BodyTextChar4"/>
          <w:rFonts w:ascii="Times New Roman" w:hAnsi="Times New Roman"/>
          <w:sz w:val="24"/>
          <w:szCs w:val="24"/>
        </w:rPr>
        <w:t>subuniţăţi taxonomice</w:t>
      </w:r>
      <w:r>
        <w:rPr>
          <w:rStyle w:val="BodyTextChar4"/>
          <w:rFonts w:ascii="Times New Roman" w:hAnsi="Times New Roman"/>
          <w:sz w:val="24"/>
          <w:szCs w:val="24"/>
        </w:rPr>
        <w:t>:</w:t>
      </w:r>
    </w:p>
    <w:p w14:paraId="27A5729B" w14:textId="77777777" w:rsidR="00592DD7" w:rsidRPr="00241B0F" w:rsidRDefault="00592DD7" w:rsidP="00592DD7">
      <w:pPr>
        <w:spacing w:after="0" w:line="360" w:lineRule="auto"/>
        <w:rPr>
          <w:rFonts w:ascii="Times New Roman" w:eastAsiaTheme="minorEastAsia" w:hAnsi="Times New Roman" w:cs="Times New Roman"/>
          <w:b/>
          <w:i/>
          <w:iCs/>
          <w:sz w:val="24"/>
          <w:szCs w:val="24"/>
          <w:lang w:val="ro-RO"/>
        </w:rPr>
      </w:pPr>
    </w:p>
    <w:p w14:paraId="112A5C0F" w14:textId="77777777" w:rsidR="002924FF" w:rsidRPr="001C5FA3" w:rsidRDefault="002924FF" w:rsidP="00DA144B">
      <w:pPr>
        <w:spacing w:after="0" w:line="360" w:lineRule="auto"/>
        <w:ind w:firstLine="708"/>
        <w:jc w:val="both"/>
        <w:outlineLvl w:val="0"/>
        <w:rPr>
          <w:rStyle w:val="Bodytext29pt"/>
          <w:rFonts w:eastAsia="Century Schoolbook"/>
          <w:b/>
          <w:sz w:val="24"/>
          <w:szCs w:val="24"/>
        </w:rPr>
      </w:pPr>
      <w:r w:rsidRPr="001C5FA3">
        <w:rPr>
          <w:rStyle w:val="Bodytext29pt"/>
          <w:rFonts w:eastAsia="Century Schoolbook"/>
          <w:b/>
          <w:sz w:val="24"/>
          <w:szCs w:val="24"/>
        </w:rPr>
        <w:t>Diagnostic</w:t>
      </w:r>
    </w:p>
    <w:p w14:paraId="211A6452" w14:textId="2275F5F9" w:rsidR="002924FF" w:rsidRDefault="002924FF" w:rsidP="002924FF">
      <w:pPr>
        <w:spacing w:after="0" w:line="360" w:lineRule="auto"/>
        <w:ind w:firstLine="708"/>
        <w:jc w:val="both"/>
        <w:rPr>
          <w:rStyle w:val="Bodytext29pt"/>
          <w:rFonts w:eastAsia="Century Schoolbook"/>
          <w:i/>
          <w:sz w:val="24"/>
          <w:szCs w:val="24"/>
        </w:rPr>
      </w:pPr>
      <w:r>
        <w:rPr>
          <w:rStyle w:val="Bodytext29pt"/>
          <w:rFonts w:eastAsia="Century Schoolbook"/>
          <w:i/>
          <w:sz w:val="24"/>
          <w:szCs w:val="24"/>
        </w:rPr>
        <w:t>Sunt soluri care se definesc prin prezenţa unui</w:t>
      </w:r>
      <w:r w:rsidRPr="00D76389">
        <w:rPr>
          <w:rStyle w:val="Bodytext29pt"/>
          <w:rFonts w:eastAsia="Century Schoolbook"/>
          <w:i/>
          <w:sz w:val="24"/>
          <w:szCs w:val="24"/>
        </w:rPr>
        <w:t xml:space="preserve"> orizont A molic (Am) şi </w:t>
      </w:r>
      <w:r>
        <w:rPr>
          <w:rStyle w:val="Bodytext29pt"/>
          <w:rFonts w:eastAsia="Century Schoolbook"/>
          <w:i/>
          <w:sz w:val="24"/>
          <w:szCs w:val="24"/>
        </w:rPr>
        <w:t xml:space="preserve">a unui </w:t>
      </w:r>
      <w:r w:rsidRPr="00D76389">
        <w:rPr>
          <w:rStyle w:val="Bodytext29pt"/>
          <w:rFonts w:eastAsia="Century Schoolbook"/>
          <w:i/>
          <w:sz w:val="24"/>
          <w:szCs w:val="24"/>
        </w:rPr>
        <w:t>ori</w:t>
      </w:r>
      <w:r>
        <w:rPr>
          <w:rStyle w:val="Bodytext29pt"/>
          <w:rFonts w:eastAsia="Century Schoolbook"/>
          <w:i/>
          <w:sz w:val="24"/>
          <w:szCs w:val="24"/>
        </w:rPr>
        <w:t>zont subiacent (AR, Bv, AC sau Bt )</w:t>
      </w:r>
      <w:r w:rsidR="009E063E">
        <w:rPr>
          <w:rStyle w:val="Bodytext29pt"/>
          <w:rFonts w:eastAsia="Century Schoolbook"/>
          <w:i/>
          <w:sz w:val="24"/>
          <w:szCs w:val="24"/>
        </w:rPr>
        <w:t>,</w:t>
      </w:r>
      <w:r>
        <w:rPr>
          <w:rStyle w:val="Bodytext29pt"/>
          <w:rFonts w:eastAsia="Century Schoolbook"/>
          <w:i/>
          <w:sz w:val="24"/>
          <w:szCs w:val="24"/>
        </w:rPr>
        <w:t xml:space="preserve"> având</w:t>
      </w:r>
      <w:r w:rsidRPr="00D76389">
        <w:rPr>
          <w:rStyle w:val="Bodytext29pt"/>
          <w:rFonts w:eastAsia="Century Schoolbook"/>
          <w:i/>
          <w:sz w:val="24"/>
          <w:szCs w:val="24"/>
        </w:rPr>
        <w:t xml:space="preserve"> culori cu crome şi valori sub 3,5 (la umed) cel puţin în partea superioară şi cel puţin pe feţele agregatelor structurale, dezvoltate pe materiale paren</w:t>
      </w:r>
      <w:r>
        <w:rPr>
          <w:rStyle w:val="Bodytext29pt"/>
          <w:rFonts w:eastAsia="Century Schoolbook"/>
          <w:i/>
          <w:sz w:val="24"/>
          <w:szCs w:val="24"/>
        </w:rPr>
        <w:t>tale calcarifere,</w:t>
      </w:r>
      <w:r w:rsidRPr="00D76389">
        <w:rPr>
          <w:rStyle w:val="Bodytext29pt"/>
          <w:rFonts w:eastAsia="Century Schoolbook"/>
          <w:i/>
          <w:sz w:val="24"/>
          <w:szCs w:val="24"/>
        </w:rPr>
        <w:t xml:space="preserve"> roci calcaroase</w:t>
      </w:r>
      <w:r>
        <w:rPr>
          <w:rStyle w:val="Bodytext29pt"/>
          <w:rFonts w:eastAsia="Century Schoolbook"/>
          <w:i/>
          <w:sz w:val="24"/>
          <w:szCs w:val="24"/>
        </w:rPr>
        <w:t xml:space="preserve"> sau materiale scheletice calcarifere (sk </w:t>
      </w:r>
      <m:oMath>
        <m:r>
          <w:rPr>
            <w:rStyle w:val="Bodytext29pt"/>
            <w:rFonts w:ascii="Cambria Math" w:eastAsia="Century Schoolbook" w:hAnsi="Cambria Math"/>
            <w:sz w:val="24"/>
            <w:szCs w:val="24"/>
          </w:rPr>
          <m:t>&gt;</m:t>
        </m:r>
      </m:oMath>
      <w:r w:rsidRPr="00D76389">
        <w:rPr>
          <w:rStyle w:val="Bodytext29pt"/>
          <w:rFonts w:eastAsia="Century Schoolbook"/>
          <w:i/>
          <w:sz w:val="24"/>
          <w:szCs w:val="24"/>
        </w:rPr>
        <w:t xml:space="preserve"> </w:t>
      </w:r>
      <w:r>
        <w:rPr>
          <w:rStyle w:val="Bodytext29pt"/>
          <w:rFonts w:eastAsia="Century Schoolbook"/>
          <w:i/>
          <w:sz w:val="24"/>
          <w:szCs w:val="24"/>
        </w:rPr>
        <w:t>50%)(MK) care apar între 25 şi 75</w:t>
      </w:r>
      <w:r w:rsidRPr="00D76389">
        <w:rPr>
          <w:rStyle w:val="Bodytext29pt"/>
          <w:rFonts w:eastAsia="Century Schoolbook"/>
          <w:i/>
          <w:sz w:val="24"/>
          <w:szCs w:val="24"/>
        </w:rPr>
        <w:t xml:space="preserve"> cm</w:t>
      </w:r>
      <w:r>
        <w:rPr>
          <w:rStyle w:val="Bodytext29pt"/>
          <w:rFonts w:eastAsia="Century Schoolbook"/>
          <w:i/>
          <w:sz w:val="24"/>
          <w:szCs w:val="24"/>
        </w:rPr>
        <w:t xml:space="preserve"> adâncime ai profilului şi nu au carbonaţi secundari friabili (fără orizont km).</w:t>
      </w:r>
    </w:p>
    <w:p w14:paraId="0C877276" w14:textId="77777777" w:rsidR="002924FF" w:rsidRDefault="002924FF" w:rsidP="002924FF">
      <w:pPr>
        <w:spacing w:after="0" w:line="360" w:lineRule="auto"/>
        <w:ind w:firstLine="708"/>
        <w:jc w:val="both"/>
        <w:rPr>
          <w:rStyle w:val="Bodytext29pt"/>
          <w:rFonts w:eastAsia="Century Schoolbook"/>
          <w:b/>
          <w:bCs/>
          <w:iCs/>
          <w:sz w:val="24"/>
          <w:szCs w:val="24"/>
        </w:rPr>
      </w:pPr>
      <w:r w:rsidRPr="00CD17FB">
        <w:rPr>
          <w:rStyle w:val="Bodytext29pt"/>
          <w:rFonts w:eastAsia="Century Schoolbook"/>
          <w:iCs/>
          <w:sz w:val="24"/>
          <w:szCs w:val="24"/>
        </w:rPr>
        <w:t>Sub</w:t>
      </w:r>
      <w:r>
        <w:rPr>
          <w:rStyle w:val="Bodytext29pt"/>
          <w:rFonts w:eastAsia="Century Schoolbook"/>
          <w:iCs/>
          <w:sz w:val="24"/>
          <w:szCs w:val="24"/>
        </w:rPr>
        <w:t>tipuri şi varietăţi</w:t>
      </w:r>
    </w:p>
    <w:p w14:paraId="433ED615" w14:textId="77777777" w:rsidR="002924FF" w:rsidRDefault="002924FF" w:rsidP="002924FF">
      <w:pPr>
        <w:spacing w:after="0" w:line="360" w:lineRule="auto"/>
        <w:jc w:val="both"/>
        <w:rPr>
          <w:rStyle w:val="Bodytext29pt"/>
          <w:rFonts w:eastAsia="Century Schoolbook"/>
          <w:iCs/>
          <w:sz w:val="24"/>
          <w:szCs w:val="24"/>
        </w:rPr>
      </w:pPr>
      <w:r>
        <w:rPr>
          <w:rStyle w:val="Bodytext29pt"/>
          <w:rFonts w:eastAsia="Century Schoolbook"/>
          <w:iCs/>
          <w:sz w:val="24"/>
          <w:szCs w:val="24"/>
        </w:rPr>
        <w:lastRenderedPageBreak/>
        <w:tab/>
      </w:r>
      <w:r w:rsidRPr="00CD17FB">
        <w:rPr>
          <w:rStyle w:val="Bodytext29pt"/>
          <w:rFonts w:eastAsia="Century Schoolbook"/>
          <w:iCs/>
          <w:sz w:val="24"/>
          <w:szCs w:val="24"/>
        </w:rPr>
        <w:t>Rendzinele</w:t>
      </w:r>
      <w:r>
        <w:rPr>
          <w:rStyle w:val="Bodytext29pt"/>
          <w:rFonts w:eastAsia="Century Schoolbook"/>
          <w:iCs/>
          <w:sz w:val="24"/>
          <w:szCs w:val="24"/>
        </w:rPr>
        <w:t xml:space="preserve"> prezintă următoarele subtipuri: tipică, argilică, calcarică, cambică, litică, cambică litică, folică, lutică, scheletică, hiperscheletică, silitică.</w:t>
      </w:r>
    </w:p>
    <w:p w14:paraId="5CA7CCD4" w14:textId="77777777" w:rsidR="002924FF" w:rsidRPr="001C5FA3" w:rsidRDefault="002924FF" w:rsidP="002924FF">
      <w:pPr>
        <w:pStyle w:val="ListParagraph"/>
        <w:numPr>
          <w:ilvl w:val="0"/>
          <w:numId w:val="8"/>
        </w:numPr>
        <w:spacing w:after="0" w:line="360" w:lineRule="auto"/>
        <w:jc w:val="both"/>
        <w:rPr>
          <w:rStyle w:val="Bodytext29pt"/>
          <w:rFonts w:eastAsia="Century Schoolbook"/>
          <w:b/>
          <w:bCs/>
          <w:i/>
          <w:iCs/>
          <w:sz w:val="24"/>
          <w:szCs w:val="24"/>
        </w:rPr>
      </w:pPr>
      <w:r w:rsidRPr="001C5FA3">
        <w:rPr>
          <w:rStyle w:val="Bodytext29pt"/>
          <w:rFonts w:eastAsia="Century Schoolbook"/>
          <w:b/>
          <w:i/>
          <w:iCs/>
          <w:sz w:val="24"/>
          <w:szCs w:val="24"/>
        </w:rPr>
        <w:t xml:space="preserve"> Rendzina tipică (RZ ti)</w:t>
      </w:r>
    </w:p>
    <w:p w14:paraId="2C69BBC1" w14:textId="77777777" w:rsidR="002924FF" w:rsidRPr="00DF50A6" w:rsidRDefault="002924FF" w:rsidP="002924FF">
      <w:pPr>
        <w:spacing w:after="0" w:line="360" w:lineRule="auto"/>
        <w:ind w:firstLine="360"/>
        <w:jc w:val="both"/>
        <w:rPr>
          <w:rStyle w:val="Bodytext29pt"/>
          <w:rFonts w:eastAsia="Century Schoolbook"/>
          <w:i/>
          <w:sz w:val="24"/>
          <w:szCs w:val="24"/>
        </w:rPr>
      </w:pPr>
      <w:r w:rsidRPr="00DF50A6">
        <w:rPr>
          <w:rStyle w:val="Bodytext29pt"/>
          <w:rFonts w:eastAsia="Century Schoolbook"/>
          <w:i/>
          <w:sz w:val="24"/>
          <w:szCs w:val="24"/>
        </w:rPr>
        <w:t>Sunt soluri care se definesc prin prezenţa unui orizont A molic (Am) şi a unui orizont subiacent</w:t>
      </w:r>
      <w:r>
        <w:rPr>
          <w:rStyle w:val="Bodytext29pt"/>
          <w:rFonts w:eastAsia="Century Schoolbook"/>
          <w:i/>
          <w:sz w:val="24"/>
          <w:szCs w:val="24"/>
        </w:rPr>
        <w:t xml:space="preserve"> AR sau </w:t>
      </w:r>
      <w:r w:rsidRPr="00DF50A6">
        <w:rPr>
          <w:rStyle w:val="Bodytext29pt"/>
          <w:rFonts w:eastAsia="Century Schoolbook"/>
          <w:i/>
          <w:sz w:val="24"/>
          <w:szCs w:val="24"/>
        </w:rPr>
        <w:t>A</w:t>
      </w:r>
      <w:r>
        <w:rPr>
          <w:rStyle w:val="Bodytext29pt"/>
          <w:rFonts w:eastAsia="Century Schoolbook"/>
          <w:i/>
          <w:sz w:val="24"/>
          <w:szCs w:val="24"/>
        </w:rPr>
        <w:t>C</w:t>
      </w:r>
      <w:r w:rsidRPr="00DF50A6">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50%) care apar între 25 şi 75</w:t>
      </w:r>
      <w:r w:rsidRPr="00DF50A6">
        <w:rPr>
          <w:rStyle w:val="Bodytext29pt"/>
          <w:rFonts w:eastAsia="Century Schoolbook"/>
          <w:i/>
          <w:sz w:val="24"/>
          <w:szCs w:val="24"/>
        </w:rPr>
        <w:t xml:space="preserve"> cm adâncime ai profilului şi nu au carbonaţi secundari friabili (fără orizont km). Nu prezintă</w:t>
      </w:r>
      <w:r>
        <w:rPr>
          <w:rStyle w:val="Bodytext29pt"/>
          <w:rFonts w:eastAsia="Century Schoolbook"/>
          <w:i/>
          <w:sz w:val="24"/>
          <w:szCs w:val="24"/>
        </w:rPr>
        <w:t xml:space="preserve"> atributele</w:t>
      </w:r>
      <w:r w:rsidRPr="00DF50A6">
        <w:rPr>
          <w:rStyle w:val="Bodytext29pt"/>
          <w:rFonts w:eastAsia="Century Schoolbook"/>
          <w:i/>
          <w:sz w:val="24"/>
          <w:szCs w:val="24"/>
        </w:rPr>
        <w:t xml:space="preserve"> </w:t>
      </w:r>
      <w:r>
        <w:rPr>
          <w:rStyle w:val="Bodytext29pt"/>
          <w:rFonts w:eastAsia="Century Schoolbook"/>
          <w:i/>
          <w:sz w:val="24"/>
          <w:szCs w:val="24"/>
        </w:rPr>
        <w:t>specifice</w:t>
      </w:r>
      <w:r w:rsidRPr="00DF50A6">
        <w:rPr>
          <w:rStyle w:val="Bodytext29pt"/>
          <w:rFonts w:eastAsia="Century Schoolbook"/>
          <w:i/>
          <w:sz w:val="24"/>
          <w:szCs w:val="24"/>
        </w:rPr>
        <w:t xml:space="preserve"> celorlalte subtipuri.</w:t>
      </w:r>
    </w:p>
    <w:p w14:paraId="6F54B3AD" w14:textId="77777777" w:rsidR="002924FF" w:rsidRDefault="002924FF" w:rsidP="002924F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14:paraId="1F7DE883"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3C4DBC63"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0D40F0CB" w14:textId="77777777" w:rsidR="002924FF" w:rsidRPr="001C5FA3" w:rsidRDefault="002924FF" w:rsidP="002924FF">
      <w:pPr>
        <w:pStyle w:val="ListParagraph"/>
        <w:numPr>
          <w:ilvl w:val="0"/>
          <w:numId w:val="8"/>
        </w:numPr>
        <w:spacing w:after="0" w:line="360" w:lineRule="auto"/>
        <w:rPr>
          <w:rFonts w:ascii="Times New Roman" w:eastAsiaTheme="minorEastAsia" w:hAnsi="Times New Roman" w:cs="Times New Roman"/>
          <w:b/>
          <w:i/>
          <w:sz w:val="24"/>
          <w:szCs w:val="24"/>
          <w:lang w:val="ro-RO"/>
        </w:rPr>
      </w:pPr>
      <w:r w:rsidRPr="001C5FA3">
        <w:rPr>
          <w:rFonts w:ascii="Times New Roman" w:eastAsiaTheme="minorEastAsia" w:hAnsi="Times New Roman" w:cs="Times New Roman"/>
          <w:b/>
          <w:i/>
          <w:sz w:val="24"/>
          <w:szCs w:val="24"/>
          <w:lang w:val="ro-RO"/>
        </w:rPr>
        <w:t>Rendzina argilică (RZ aa)</w:t>
      </w:r>
    </w:p>
    <w:p w14:paraId="0F625286" w14:textId="6B20296B" w:rsidR="002924FF" w:rsidRDefault="002924FF" w:rsidP="002924FF">
      <w:pPr>
        <w:spacing w:after="0" w:line="360" w:lineRule="auto"/>
        <w:ind w:firstLine="360"/>
        <w:jc w:val="both"/>
        <w:rPr>
          <w:rStyle w:val="Bodytext29pt"/>
          <w:rFonts w:eastAsia="Century Schoolbook"/>
          <w:i/>
          <w:sz w:val="24"/>
          <w:szCs w:val="24"/>
        </w:rPr>
      </w:pPr>
      <w:r w:rsidRPr="00DF50A6">
        <w:rPr>
          <w:rStyle w:val="Bodytext29pt"/>
          <w:rFonts w:eastAsia="Century Schoolbook"/>
          <w:i/>
          <w:sz w:val="24"/>
          <w:szCs w:val="24"/>
        </w:rPr>
        <w:t>Sunt soluri care se definesc prin prezenţa unui orizont A molic (Am) şi a unui orizont subiacent</w:t>
      </w:r>
      <w:r w:rsidR="00122894">
        <w:rPr>
          <w:rStyle w:val="Bodytext29pt"/>
          <w:rFonts w:eastAsia="Century Schoolbook"/>
          <w:i/>
          <w:sz w:val="24"/>
          <w:szCs w:val="24"/>
        </w:rPr>
        <w:t xml:space="preserve"> </w:t>
      </w:r>
      <w:r>
        <w:rPr>
          <w:rStyle w:val="Bodytext29pt"/>
          <w:rFonts w:eastAsia="Century Schoolbook"/>
          <w:i/>
          <w:sz w:val="24"/>
          <w:szCs w:val="24"/>
        </w:rPr>
        <w:t>Bt</w:t>
      </w:r>
      <w:r w:rsidRPr="00DF50A6">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50%) care apar între 25 şi 75</w:t>
      </w:r>
      <w:r w:rsidRPr="00DF50A6">
        <w:rPr>
          <w:rStyle w:val="Bodytext29pt"/>
          <w:rFonts w:eastAsia="Century Schoolbook"/>
          <w:i/>
          <w:sz w:val="24"/>
          <w:szCs w:val="24"/>
        </w:rPr>
        <w:t xml:space="preserve"> cm adâncime ai profilului şi nu au carbonaţi secundari friabili (fără orizont km). Nu prezintă</w:t>
      </w:r>
      <w:r>
        <w:rPr>
          <w:rStyle w:val="Bodytext29pt"/>
          <w:rFonts w:eastAsia="Century Schoolbook"/>
          <w:i/>
          <w:sz w:val="24"/>
          <w:szCs w:val="24"/>
        </w:rPr>
        <w:t xml:space="preserve"> atributele</w:t>
      </w:r>
      <w:r w:rsidRPr="00DF50A6">
        <w:rPr>
          <w:rStyle w:val="Bodytext29pt"/>
          <w:rFonts w:eastAsia="Century Schoolbook"/>
          <w:i/>
          <w:sz w:val="24"/>
          <w:szCs w:val="24"/>
        </w:rPr>
        <w:t xml:space="preserve"> </w:t>
      </w:r>
      <w:r>
        <w:rPr>
          <w:rStyle w:val="Bodytext29pt"/>
          <w:rFonts w:eastAsia="Century Schoolbook"/>
          <w:i/>
          <w:sz w:val="24"/>
          <w:szCs w:val="24"/>
        </w:rPr>
        <w:t>specifice</w:t>
      </w:r>
      <w:r w:rsidRPr="00DF50A6">
        <w:rPr>
          <w:rStyle w:val="Bodytext29pt"/>
          <w:rFonts w:eastAsia="Century Schoolbook"/>
          <w:i/>
          <w:sz w:val="24"/>
          <w:szCs w:val="24"/>
        </w:rPr>
        <w:t xml:space="preserve"> celorlalte subtipuri.</w:t>
      </w:r>
    </w:p>
    <w:p w14:paraId="4A0489B0" w14:textId="77777777" w:rsidR="002924FF" w:rsidRDefault="002924FF" w:rsidP="002924F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14:paraId="2B2308D2" w14:textId="77777777" w:rsidR="002924FF" w:rsidRPr="00EF2B65"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7A1618A2" w14:textId="77777777" w:rsidR="002924FF" w:rsidRPr="00BD36DC" w:rsidRDefault="002924FF" w:rsidP="002924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3CBBEF78" w14:textId="77777777" w:rsidR="002924FF" w:rsidRPr="001C5FA3" w:rsidRDefault="002924FF" w:rsidP="002924FF">
      <w:pPr>
        <w:pStyle w:val="ListParagraph"/>
        <w:numPr>
          <w:ilvl w:val="0"/>
          <w:numId w:val="8"/>
        </w:numPr>
        <w:spacing w:after="0" w:line="360" w:lineRule="auto"/>
        <w:rPr>
          <w:rFonts w:ascii="Times New Roman" w:eastAsiaTheme="minorEastAsia" w:hAnsi="Times New Roman" w:cs="Times New Roman"/>
          <w:b/>
          <w:i/>
          <w:sz w:val="24"/>
          <w:szCs w:val="24"/>
          <w:lang w:val="ro-RO"/>
        </w:rPr>
      </w:pPr>
      <w:r w:rsidRPr="001C5FA3">
        <w:rPr>
          <w:rFonts w:ascii="Times New Roman" w:eastAsiaTheme="minorEastAsia" w:hAnsi="Times New Roman" w:cs="Times New Roman"/>
          <w:b/>
          <w:i/>
          <w:sz w:val="24"/>
          <w:szCs w:val="24"/>
          <w:lang w:val="ro-RO"/>
        </w:rPr>
        <w:lastRenderedPageBreak/>
        <w:t>Rendzina calcarică (RZ ka)</w:t>
      </w:r>
    </w:p>
    <w:p w14:paraId="10DEA8BC" w14:textId="77777777" w:rsidR="002924FF" w:rsidRPr="00DF50A6" w:rsidRDefault="002924FF" w:rsidP="002924FF">
      <w:pPr>
        <w:spacing w:after="0" w:line="360" w:lineRule="auto"/>
        <w:ind w:firstLine="360"/>
        <w:jc w:val="both"/>
        <w:rPr>
          <w:rStyle w:val="Bodytext29pt"/>
          <w:rFonts w:eastAsia="Century Schoolbook"/>
          <w:i/>
          <w:sz w:val="24"/>
          <w:szCs w:val="24"/>
        </w:rPr>
      </w:pPr>
      <w:r w:rsidRPr="00415EB9">
        <w:rPr>
          <w:rStyle w:val="Bodytext29pt"/>
          <w:rFonts w:eastAsia="Century Schoolbook"/>
          <w:i/>
          <w:sz w:val="24"/>
          <w:szCs w:val="24"/>
        </w:rPr>
        <w:t>Sunt soluri care se definesc prin prezenţa unui orizont A molic (Am) şi a unui orizont subiacent</w:t>
      </w:r>
      <w:r>
        <w:rPr>
          <w:rStyle w:val="Bodytext29pt"/>
          <w:rFonts w:eastAsia="Century Schoolbook"/>
          <w:i/>
          <w:sz w:val="24"/>
          <w:szCs w:val="24"/>
        </w:rPr>
        <w:t xml:space="preserve"> AR sau AC,</w:t>
      </w:r>
      <w:r w:rsidRPr="00415EB9">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50%) care apar între 25 şi 75</w:t>
      </w:r>
      <w:r w:rsidRPr="00415EB9">
        <w:rPr>
          <w:rStyle w:val="Bodytext29pt"/>
          <w:rFonts w:eastAsia="Century Schoolbook"/>
          <w:i/>
          <w:sz w:val="24"/>
          <w:szCs w:val="24"/>
        </w:rPr>
        <w:t xml:space="preserve"> cm adâncime ai profilului şi nu au carbonaţi secundari friabili (fără orizont km).</w:t>
      </w:r>
      <w:r>
        <w:rPr>
          <w:rStyle w:val="Bodytext29pt"/>
          <w:rFonts w:eastAsia="Century Schoolbook"/>
          <w:i/>
          <w:sz w:val="24"/>
          <w:szCs w:val="24"/>
        </w:rPr>
        <w:t xml:space="preserve"> Carbonaţii sunt prezenţi de la suprafaţă sau prezenţa lor este pusă în evidenţă începând cu intervalul 0 – 75 cm adâncime ai profilului.</w:t>
      </w:r>
      <w:r w:rsidRPr="00FF0CF6">
        <w:rPr>
          <w:rStyle w:val="Bodytext29pt"/>
          <w:rFonts w:eastAsia="Century Schoolbook"/>
          <w:i/>
          <w:sz w:val="24"/>
          <w:szCs w:val="24"/>
        </w:rPr>
        <w:t xml:space="preserve"> </w:t>
      </w:r>
      <w:r w:rsidRPr="00DF50A6">
        <w:rPr>
          <w:rStyle w:val="Bodytext29pt"/>
          <w:rFonts w:eastAsia="Century Schoolbook"/>
          <w:i/>
          <w:sz w:val="24"/>
          <w:szCs w:val="24"/>
        </w:rPr>
        <w:t>Nu prezintă</w:t>
      </w:r>
      <w:r>
        <w:rPr>
          <w:rStyle w:val="Bodytext29pt"/>
          <w:rFonts w:eastAsia="Century Schoolbook"/>
          <w:i/>
          <w:sz w:val="24"/>
          <w:szCs w:val="24"/>
        </w:rPr>
        <w:t xml:space="preserve"> atributele</w:t>
      </w:r>
      <w:r w:rsidRPr="00DF50A6">
        <w:rPr>
          <w:rStyle w:val="Bodytext29pt"/>
          <w:rFonts w:eastAsia="Century Schoolbook"/>
          <w:i/>
          <w:sz w:val="24"/>
          <w:szCs w:val="24"/>
        </w:rPr>
        <w:t xml:space="preserve"> </w:t>
      </w:r>
      <w:r>
        <w:rPr>
          <w:rStyle w:val="Bodytext29pt"/>
          <w:rFonts w:eastAsia="Century Schoolbook"/>
          <w:i/>
          <w:sz w:val="24"/>
          <w:szCs w:val="24"/>
        </w:rPr>
        <w:t>specifice</w:t>
      </w:r>
      <w:r w:rsidRPr="00DF50A6">
        <w:rPr>
          <w:rStyle w:val="Bodytext29pt"/>
          <w:rFonts w:eastAsia="Century Schoolbook"/>
          <w:i/>
          <w:sz w:val="24"/>
          <w:szCs w:val="24"/>
        </w:rPr>
        <w:t xml:space="preserve"> celorlalte subtipuri.</w:t>
      </w:r>
    </w:p>
    <w:p w14:paraId="48FBFB7B" w14:textId="77777777" w:rsidR="002924FF" w:rsidRDefault="002924FF" w:rsidP="002924F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14:paraId="05EB6698" w14:textId="77777777" w:rsidR="002924FF" w:rsidRPr="00241B0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Rrz</w:t>
      </w:r>
    </w:p>
    <w:p w14:paraId="32CB7E95" w14:textId="77777777" w:rsidR="002924FF" w:rsidRPr="00241B0F" w:rsidRDefault="002924FF" w:rsidP="002924F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Rrz</w:t>
      </w:r>
    </w:p>
    <w:p w14:paraId="43C3D7CC" w14:textId="77777777" w:rsidR="002924FF" w:rsidRPr="001C5FA3" w:rsidRDefault="002924FF" w:rsidP="002924FF">
      <w:pPr>
        <w:pStyle w:val="ListParagraph"/>
        <w:numPr>
          <w:ilvl w:val="0"/>
          <w:numId w:val="8"/>
        </w:numPr>
        <w:spacing w:after="0" w:line="360" w:lineRule="auto"/>
        <w:rPr>
          <w:rFonts w:ascii="Times New Roman" w:eastAsiaTheme="minorEastAsia" w:hAnsi="Times New Roman" w:cs="Times New Roman"/>
          <w:b/>
          <w:i/>
          <w:sz w:val="24"/>
          <w:szCs w:val="24"/>
          <w:lang w:val="ro-RO"/>
        </w:rPr>
      </w:pPr>
      <w:r w:rsidRPr="001C5FA3">
        <w:rPr>
          <w:rFonts w:ascii="Times New Roman" w:eastAsiaTheme="minorEastAsia" w:hAnsi="Times New Roman" w:cs="Times New Roman"/>
          <w:b/>
          <w:i/>
          <w:sz w:val="24"/>
          <w:szCs w:val="24"/>
          <w:lang w:val="ro-RO"/>
        </w:rPr>
        <w:t>Rendzina cambică (RZ cb)</w:t>
      </w:r>
    </w:p>
    <w:p w14:paraId="4B3A7364" w14:textId="349F8A46" w:rsidR="002924FF" w:rsidRPr="008D150F" w:rsidRDefault="002924FF" w:rsidP="002924FF">
      <w:pPr>
        <w:spacing w:after="0" w:line="360" w:lineRule="auto"/>
        <w:ind w:firstLine="360"/>
        <w:jc w:val="both"/>
        <w:rPr>
          <w:rStyle w:val="Bodytext29pt"/>
          <w:rFonts w:eastAsia="Century Schoolbook"/>
          <w:i/>
          <w:sz w:val="24"/>
          <w:szCs w:val="24"/>
        </w:rPr>
      </w:pPr>
      <w:r w:rsidRPr="008D150F">
        <w:rPr>
          <w:rStyle w:val="Bodytext29pt"/>
          <w:rFonts w:eastAsia="Century Schoolbook"/>
          <w:i/>
          <w:sz w:val="24"/>
          <w:szCs w:val="24"/>
        </w:rPr>
        <w:t>Sunt soluri care se definesc prin prezenţa unui orizont A molic (Am)</w:t>
      </w:r>
      <w:r>
        <w:rPr>
          <w:rStyle w:val="Bodytext29pt"/>
          <w:rFonts w:eastAsia="Century Schoolbook"/>
          <w:i/>
          <w:sz w:val="24"/>
          <w:szCs w:val="24"/>
        </w:rPr>
        <w:t xml:space="preserve"> şi a unui orizont subiacent</w:t>
      </w:r>
      <w:r w:rsidR="00122894">
        <w:rPr>
          <w:rStyle w:val="Bodytext29pt"/>
          <w:rFonts w:eastAsia="Century Schoolbook"/>
          <w:i/>
          <w:sz w:val="24"/>
          <w:szCs w:val="24"/>
        </w:rPr>
        <w:t xml:space="preserve"> </w:t>
      </w:r>
      <w:r>
        <w:rPr>
          <w:rStyle w:val="Bodytext29pt"/>
          <w:rFonts w:eastAsia="Century Schoolbook"/>
          <w:i/>
          <w:sz w:val="24"/>
          <w:szCs w:val="24"/>
        </w:rPr>
        <w:t>Bv</w:t>
      </w:r>
      <w:r w:rsidR="00C2277C">
        <w:rPr>
          <w:rStyle w:val="Bodytext29pt"/>
          <w:rFonts w:eastAsia="Century Schoolbook"/>
          <w:i/>
          <w:sz w:val="24"/>
          <w:szCs w:val="24"/>
        </w:rPr>
        <w:t>,</w:t>
      </w:r>
      <w:r w:rsidRPr="008D150F">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50%) care apar între 25 şi 75</w:t>
      </w:r>
      <w:r w:rsidRPr="008D150F">
        <w:rPr>
          <w:rStyle w:val="Bodytext29pt"/>
          <w:rFonts w:eastAsia="Century Schoolbook"/>
          <w:i/>
          <w:sz w:val="24"/>
          <w:szCs w:val="24"/>
        </w:rPr>
        <w:t xml:space="preserve"> cm adâncime ai profilului şi nu au carbonaţi secundari friabili (fără orizont km). Nu prezintă</w:t>
      </w:r>
      <w:r>
        <w:rPr>
          <w:rStyle w:val="Bodytext29pt"/>
          <w:rFonts w:eastAsia="Century Schoolbook"/>
          <w:i/>
          <w:sz w:val="24"/>
          <w:szCs w:val="24"/>
        </w:rPr>
        <w:t xml:space="preserve"> atributele</w:t>
      </w:r>
      <w:r w:rsidRPr="008D150F">
        <w:rPr>
          <w:rStyle w:val="Bodytext29pt"/>
          <w:rFonts w:eastAsia="Century Schoolbook"/>
          <w:i/>
          <w:sz w:val="24"/>
          <w:szCs w:val="24"/>
        </w:rPr>
        <w:t xml:space="preserve"> </w:t>
      </w:r>
      <w:r>
        <w:rPr>
          <w:rStyle w:val="Bodytext29pt"/>
          <w:rFonts w:eastAsia="Century Schoolbook"/>
          <w:i/>
          <w:sz w:val="24"/>
          <w:szCs w:val="24"/>
        </w:rPr>
        <w:t>specific</w:t>
      </w:r>
      <w:r w:rsidRPr="008D150F">
        <w:rPr>
          <w:rStyle w:val="Bodytext29pt"/>
          <w:rFonts w:eastAsia="Century Schoolbook"/>
          <w:i/>
          <w:sz w:val="24"/>
          <w:szCs w:val="24"/>
        </w:rPr>
        <w:t>e celorlalte subtipuri.</w:t>
      </w:r>
    </w:p>
    <w:p w14:paraId="1C69ABB5" w14:textId="77777777" w:rsidR="002924FF" w:rsidRDefault="002924FF" w:rsidP="002924F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14:paraId="1CECF335" w14:textId="77777777" w:rsidR="002924FF" w:rsidRPr="00241B0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Rrz,</w:t>
      </w:r>
    </w:p>
    <w:p w14:paraId="493AF16D" w14:textId="77777777" w:rsidR="002924FF" w:rsidRPr="00241B0F" w:rsidRDefault="002924FF" w:rsidP="002924F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Rrz</w:t>
      </w:r>
    </w:p>
    <w:p w14:paraId="754CACC6" w14:textId="77777777" w:rsidR="002924FF" w:rsidRPr="001C5FA3" w:rsidRDefault="002924FF" w:rsidP="002924FF">
      <w:pPr>
        <w:pStyle w:val="ListParagraph"/>
        <w:numPr>
          <w:ilvl w:val="0"/>
          <w:numId w:val="8"/>
        </w:numPr>
        <w:spacing w:after="0" w:line="360" w:lineRule="auto"/>
        <w:rPr>
          <w:rFonts w:ascii="Times New Roman" w:eastAsiaTheme="minorEastAsia" w:hAnsi="Times New Roman" w:cs="Times New Roman"/>
          <w:b/>
          <w:i/>
          <w:sz w:val="24"/>
          <w:szCs w:val="24"/>
          <w:lang w:val="ro-RO"/>
        </w:rPr>
      </w:pPr>
      <w:r w:rsidRPr="001C5FA3">
        <w:rPr>
          <w:rFonts w:ascii="Times New Roman" w:eastAsiaTheme="minorEastAsia" w:hAnsi="Times New Roman" w:cs="Times New Roman"/>
          <w:b/>
          <w:i/>
          <w:sz w:val="24"/>
          <w:szCs w:val="24"/>
          <w:lang w:val="ro-RO"/>
        </w:rPr>
        <w:t>Rendzina litică (RZ li)</w:t>
      </w:r>
    </w:p>
    <w:p w14:paraId="198D2164" w14:textId="67887AFD" w:rsidR="002924FF" w:rsidRPr="008D150F" w:rsidRDefault="002924FF" w:rsidP="002924FF">
      <w:pPr>
        <w:spacing w:after="0" w:line="360" w:lineRule="auto"/>
        <w:ind w:firstLine="360"/>
        <w:jc w:val="both"/>
        <w:rPr>
          <w:rStyle w:val="Bodytext29pt"/>
          <w:rFonts w:eastAsia="Century Schoolbook"/>
          <w:i/>
          <w:sz w:val="24"/>
          <w:szCs w:val="24"/>
        </w:rPr>
      </w:pPr>
      <w:r w:rsidRPr="00891E7D">
        <w:rPr>
          <w:rStyle w:val="Bodytext29pt"/>
          <w:rFonts w:eastAsia="Century Schoolbook"/>
          <w:i/>
          <w:sz w:val="24"/>
          <w:szCs w:val="24"/>
        </w:rPr>
        <w:lastRenderedPageBreak/>
        <w:t>Sunt soluri care se definesc prin prezenţa unui orizont A molic (Am) şi a unui orizont subiacent</w:t>
      </w:r>
      <w:r>
        <w:rPr>
          <w:rStyle w:val="Bodytext29pt"/>
          <w:rFonts w:eastAsia="Century Schoolbook"/>
          <w:i/>
          <w:sz w:val="24"/>
          <w:szCs w:val="24"/>
        </w:rPr>
        <w:t xml:space="preserve"> (AR</w:t>
      </w:r>
      <w:r w:rsidRPr="00891E7D">
        <w:rPr>
          <w:rStyle w:val="Bodytext29pt"/>
          <w:rFonts w:eastAsia="Century Schoolbook"/>
          <w:i/>
          <w:sz w:val="24"/>
          <w:szCs w:val="24"/>
        </w:rPr>
        <w:t xml:space="preserve"> )</w:t>
      </w:r>
      <w:r w:rsidR="00C2277C">
        <w:rPr>
          <w:rStyle w:val="Bodytext29pt"/>
          <w:rFonts w:eastAsia="Century Schoolbook"/>
          <w:i/>
          <w:sz w:val="24"/>
          <w:szCs w:val="24"/>
        </w:rPr>
        <w:t>,</w:t>
      </w:r>
      <w:r w:rsidRPr="00891E7D">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50%) care apar între 20 şi 50</w:t>
      </w:r>
      <w:r w:rsidRPr="00891E7D">
        <w:rPr>
          <w:rStyle w:val="Bodytext29pt"/>
          <w:rFonts w:eastAsia="Century Schoolbook"/>
          <w:i/>
          <w:sz w:val="24"/>
          <w:szCs w:val="24"/>
        </w:rPr>
        <w:t xml:space="preserve"> cm adâncime ai profilului şi nu au carbonaţi secun</w:t>
      </w:r>
      <w:r>
        <w:rPr>
          <w:rStyle w:val="Bodytext29pt"/>
          <w:rFonts w:eastAsia="Century Schoolbook"/>
          <w:i/>
          <w:sz w:val="24"/>
          <w:szCs w:val="24"/>
        </w:rPr>
        <w:t xml:space="preserve">dari friabili (fără orizont km). Roca compactă/continuă (Rn) sau roca fisurată inclusiv pietrişurile calcarifere (Rp) au limita superioară </w:t>
      </w:r>
      <w:r w:rsidR="00D823D8">
        <w:rPr>
          <w:rStyle w:val="Bodytext29pt"/>
          <w:rFonts w:eastAsia="Century Schoolbook"/>
          <w:i/>
          <w:sz w:val="24"/>
          <w:szCs w:val="24"/>
        </w:rPr>
        <w:t>î</w:t>
      </w:r>
      <w:r>
        <w:rPr>
          <w:rStyle w:val="Bodytext29pt"/>
          <w:rFonts w:eastAsia="Century Schoolbook"/>
          <w:i/>
          <w:sz w:val="24"/>
          <w:szCs w:val="24"/>
        </w:rPr>
        <w:t>ntre 25 şi 50 cm adâncime ai profilului.</w:t>
      </w:r>
      <w:r w:rsidRPr="008D150F">
        <w:rPr>
          <w:rStyle w:val="Bodytext29pt"/>
          <w:rFonts w:eastAsia="Century Schoolbook"/>
          <w:i/>
          <w:sz w:val="24"/>
          <w:szCs w:val="24"/>
        </w:rPr>
        <w:t xml:space="preserve"> Nu prezintă</w:t>
      </w:r>
      <w:r>
        <w:rPr>
          <w:rStyle w:val="Bodytext29pt"/>
          <w:rFonts w:eastAsia="Century Schoolbook"/>
          <w:i/>
          <w:sz w:val="24"/>
          <w:szCs w:val="24"/>
        </w:rPr>
        <w:t xml:space="preserve"> atributele</w:t>
      </w:r>
      <w:r w:rsidRPr="008D150F">
        <w:rPr>
          <w:rStyle w:val="Bodytext29pt"/>
          <w:rFonts w:eastAsia="Century Schoolbook"/>
          <w:i/>
          <w:sz w:val="24"/>
          <w:szCs w:val="24"/>
        </w:rPr>
        <w:t xml:space="preserve"> </w:t>
      </w:r>
      <w:r>
        <w:rPr>
          <w:rStyle w:val="Bodytext29pt"/>
          <w:rFonts w:eastAsia="Century Schoolbook"/>
          <w:i/>
          <w:sz w:val="24"/>
          <w:szCs w:val="24"/>
        </w:rPr>
        <w:t>specific</w:t>
      </w:r>
      <w:r w:rsidRPr="008D150F">
        <w:rPr>
          <w:rStyle w:val="Bodytext29pt"/>
          <w:rFonts w:eastAsia="Century Schoolbook"/>
          <w:i/>
          <w:sz w:val="24"/>
          <w:szCs w:val="24"/>
        </w:rPr>
        <w:t>e celorlalte subtipuri.</w:t>
      </w:r>
    </w:p>
    <w:p w14:paraId="5646BDBD" w14:textId="77777777" w:rsidR="002924FF" w:rsidRDefault="002924FF" w:rsidP="002924F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14:paraId="72E9CF47" w14:textId="77777777" w:rsidR="002924FF" w:rsidRPr="00241B0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Rrz</w:t>
      </w:r>
    </w:p>
    <w:p w14:paraId="0EC1CBE9" w14:textId="77777777" w:rsidR="002924FF" w:rsidRPr="001C5FA3" w:rsidRDefault="002924FF" w:rsidP="002924FF">
      <w:pPr>
        <w:pStyle w:val="ListParagraph"/>
        <w:numPr>
          <w:ilvl w:val="0"/>
          <w:numId w:val="8"/>
        </w:numPr>
        <w:spacing w:after="0" w:line="360" w:lineRule="auto"/>
        <w:rPr>
          <w:rFonts w:ascii="Times New Roman" w:eastAsiaTheme="minorEastAsia" w:hAnsi="Times New Roman" w:cs="Times New Roman"/>
          <w:b/>
          <w:i/>
          <w:sz w:val="24"/>
          <w:szCs w:val="24"/>
          <w:lang w:val="ro-RO"/>
        </w:rPr>
      </w:pPr>
      <w:r w:rsidRPr="001C5FA3">
        <w:rPr>
          <w:rFonts w:ascii="Times New Roman" w:eastAsiaTheme="minorEastAsia" w:hAnsi="Times New Roman" w:cs="Times New Roman"/>
          <w:b/>
          <w:i/>
          <w:sz w:val="24"/>
          <w:szCs w:val="24"/>
          <w:lang w:val="ro-RO"/>
        </w:rPr>
        <w:t>Rendzina cambică litică (RZ cb.li)</w:t>
      </w:r>
    </w:p>
    <w:p w14:paraId="3BB85986" w14:textId="79E33AC3" w:rsidR="002924FF" w:rsidRPr="008D150F" w:rsidRDefault="002924FF" w:rsidP="002924FF">
      <w:pPr>
        <w:spacing w:after="0" w:line="360" w:lineRule="auto"/>
        <w:ind w:firstLine="360"/>
        <w:jc w:val="both"/>
        <w:rPr>
          <w:rStyle w:val="Bodytext29pt"/>
          <w:rFonts w:eastAsia="Century Schoolbook"/>
          <w:i/>
          <w:sz w:val="24"/>
          <w:szCs w:val="24"/>
        </w:rPr>
      </w:pPr>
      <w:r w:rsidRPr="00A87CE9">
        <w:rPr>
          <w:rStyle w:val="Bodytext29pt"/>
          <w:rFonts w:eastAsia="Century Schoolbook"/>
          <w:i/>
          <w:sz w:val="24"/>
          <w:szCs w:val="24"/>
        </w:rPr>
        <w:t xml:space="preserve">Sunt soluri care se definesc prin prezenţa unui orizont A molic (Am) şi a unui orizont subiacent </w:t>
      </w:r>
      <w:r>
        <w:rPr>
          <w:rStyle w:val="Bodytext29pt"/>
          <w:rFonts w:eastAsia="Century Schoolbook"/>
          <w:i/>
          <w:sz w:val="24"/>
          <w:szCs w:val="24"/>
        </w:rPr>
        <w:t>Bv</w:t>
      </w:r>
      <w:r w:rsidR="00D823D8">
        <w:rPr>
          <w:rStyle w:val="Bodytext29pt"/>
          <w:rFonts w:eastAsia="Century Schoolbook"/>
          <w:i/>
          <w:sz w:val="24"/>
          <w:szCs w:val="24"/>
        </w:rPr>
        <w:t>,</w:t>
      </w:r>
      <w:r w:rsidRPr="00A87CE9">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50%) care apar între 20 şi 50</w:t>
      </w:r>
      <w:r w:rsidRPr="00A87CE9">
        <w:rPr>
          <w:rStyle w:val="Bodytext29pt"/>
          <w:rFonts w:eastAsia="Century Schoolbook"/>
          <w:i/>
          <w:sz w:val="24"/>
          <w:szCs w:val="24"/>
        </w:rPr>
        <w:t xml:space="preserve"> cm adâncime ai profilului şi nu au carbonaţi secundari friabili (fără orizont km). Roca compactă/continuă (Rn) sau roca fisurată</w:t>
      </w:r>
      <w:r w:rsidR="00D823D8">
        <w:rPr>
          <w:rStyle w:val="Bodytext29pt"/>
          <w:rFonts w:eastAsia="Century Schoolbook"/>
          <w:i/>
          <w:sz w:val="24"/>
          <w:szCs w:val="24"/>
        </w:rPr>
        <w:t>,</w:t>
      </w:r>
      <w:r w:rsidRPr="00A87CE9">
        <w:rPr>
          <w:rStyle w:val="Bodytext29pt"/>
          <w:rFonts w:eastAsia="Century Schoolbook"/>
          <w:i/>
          <w:sz w:val="24"/>
          <w:szCs w:val="24"/>
        </w:rPr>
        <w:t xml:space="preserve"> inclusiv pietrişurile calcarifere (R</w:t>
      </w:r>
      <w:r>
        <w:rPr>
          <w:rStyle w:val="Bodytext29pt"/>
          <w:rFonts w:eastAsia="Century Schoolbook"/>
          <w:i/>
          <w:sz w:val="24"/>
          <w:szCs w:val="24"/>
        </w:rPr>
        <w:t>p)</w:t>
      </w:r>
      <w:r w:rsidR="00D823D8">
        <w:rPr>
          <w:rStyle w:val="Bodytext29pt"/>
          <w:rFonts w:eastAsia="Century Schoolbook"/>
          <w:i/>
          <w:sz w:val="24"/>
          <w:szCs w:val="24"/>
        </w:rPr>
        <w:t>,</w:t>
      </w:r>
      <w:r>
        <w:rPr>
          <w:rStyle w:val="Bodytext29pt"/>
          <w:rFonts w:eastAsia="Century Schoolbook"/>
          <w:i/>
          <w:sz w:val="24"/>
          <w:szCs w:val="24"/>
        </w:rPr>
        <w:t xml:space="preserve"> au limita superioară </w:t>
      </w:r>
      <w:r w:rsidR="00D823D8">
        <w:rPr>
          <w:rStyle w:val="Bodytext29pt"/>
          <w:rFonts w:eastAsia="Century Schoolbook"/>
          <w:i/>
          <w:sz w:val="24"/>
          <w:szCs w:val="24"/>
        </w:rPr>
        <w:t>î</w:t>
      </w:r>
      <w:r>
        <w:rPr>
          <w:rStyle w:val="Bodytext29pt"/>
          <w:rFonts w:eastAsia="Century Schoolbook"/>
          <w:i/>
          <w:sz w:val="24"/>
          <w:szCs w:val="24"/>
        </w:rPr>
        <w:t>ntre 25</w:t>
      </w:r>
      <w:r w:rsidRPr="00A87CE9">
        <w:rPr>
          <w:rStyle w:val="Bodytext29pt"/>
          <w:rFonts w:eastAsia="Century Schoolbook"/>
          <w:i/>
          <w:sz w:val="24"/>
          <w:szCs w:val="24"/>
        </w:rPr>
        <w:t xml:space="preserve"> şi</w:t>
      </w:r>
      <w:r>
        <w:rPr>
          <w:rStyle w:val="Bodytext29pt"/>
          <w:rFonts w:eastAsia="Century Schoolbook"/>
          <w:i/>
          <w:sz w:val="24"/>
          <w:szCs w:val="24"/>
        </w:rPr>
        <w:t xml:space="preserve"> 50 cm adâncime ai profilului.</w:t>
      </w:r>
      <w:r w:rsidRPr="008D150F">
        <w:rPr>
          <w:rStyle w:val="Bodytext29pt"/>
          <w:rFonts w:eastAsia="Century Schoolbook"/>
          <w:i/>
          <w:sz w:val="24"/>
          <w:szCs w:val="24"/>
        </w:rPr>
        <w:t xml:space="preserve"> Nu prezintă</w:t>
      </w:r>
      <w:r>
        <w:rPr>
          <w:rStyle w:val="Bodytext29pt"/>
          <w:rFonts w:eastAsia="Century Schoolbook"/>
          <w:i/>
          <w:sz w:val="24"/>
          <w:szCs w:val="24"/>
        </w:rPr>
        <w:t xml:space="preserve"> atributele specific</w:t>
      </w:r>
      <w:r w:rsidRPr="008D150F">
        <w:rPr>
          <w:rStyle w:val="Bodytext29pt"/>
          <w:rFonts w:eastAsia="Century Schoolbook"/>
          <w:i/>
          <w:sz w:val="24"/>
          <w:szCs w:val="24"/>
        </w:rPr>
        <w:t>e celorlalte subtipuri.</w:t>
      </w:r>
    </w:p>
    <w:p w14:paraId="2A4F4625" w14:textId="77777777" w:rsidR="002924FF" w:rsidRDefault="002924FF" w:rsidP="002924F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14:paraId="3E42B276"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1FC53B7A" w14:textId="77777777" w:rsidR="002924FF" w:rsidRPr="001C5FA3" w:rsidRDefault="002924FF" w:rsidP="002924FF">
      <w:pPr>
        <w:pStyle w:val="ListParagraph"/>
        <w:numPr>
          <w:ilvl w:val="0"/>
          <w:numId w:val="8"/>
        </w:numPr>
        <w:spacing w:after="0" w:line="360" w:lineRule="auto"/>
        <w:rPr>
          <w:rFonts w:ascii="Times New Roman" w:eastAsiaTheme="minorEastAsia" w:hAnsi="Times New Roman" w:cs="Times New Roman"/>
          <w:b/>
          <w:i/>
          <w:sz w:val="24"/>
          <w:szCs w:val="24"/>
          <w:lang w:val="ro-RO"/>
        </w:rPr>
      </w:pPr>
      <w:r w:rsidRPr="001C5FA3">
        <w:rPr>
          <w:rFonts w:ascii="Times New Roman" w:eastAsiaTheme="minorEastAsia" w:hAnsi="Times New Roman" w:cs="Times New Roman"/>
          <w:b/>
          <w:i/>
          <w:sz w:val="24"/>
          <w:szCs w:val="24"/>
          <w:lang w:val="ro-RO"/>
        </w:rPr>
        <w:t xml:space="preserve"> Rendzina folică (RZ fo)</w:t>
      </w:r>
    </w:p>
    <w:p w14:paraId="6C876C4B" w14:textId="6A54611A" w:rsidR="002924FF" w:rsidRDefault="002924FF" w:rsidP="002924FF">
      <w:pPr>
        <w:spacing w:after="0" w:line="360" w:lineRule="auto"/>
        <w:ind w:firstLine="360"/>
        <w:jc w:val="both"/>
        <w:rPr>
          <w:rStyle w:val="Bodytext29pt"/>
          <w:rFonts w:eastAsia="Century Schoolbook"/>
          <w:i/>
          <w:sz w:val="24"/>
          <w:szCs w:val="24"/>
        </w:rPr>
      </w:pPr>
      <w:r w:rsidRPr="00A87CE9">
        <w:rPr>
          <w:rStyle w:val="Bodytext29pt"/>
          <w:rFonts w:eastAsia="Century Schoolbook"/>
          <w:i/>
          <w:sz w:val="24"/>
          <w:szCs w:val="24"/>
        </w:rPr>
        <w:lastRenderedPageBreak/>
        <w:t xml:space="preserve">Sunt soluri care se definesc prin prezenţa unui orizont A molic (Am) şi a unui orizont subiacent </w:t>
      </w:r>
      <w:r>
        <w:rPr>
          <w:rStyle w:val="Bodytext29pt"/>
          <w:rFonts w:eastAsia="Century Schoolbook"/>
          <w:i/>
          <w:sz w:val="24"/>
          <w:szCs w:val="24"/>
        </w:rPr>
        <w:t>AR</w:t>
      </w:r>
      <w:r w:rsidR="00D823D8">
        <w:rPr>
          <w:rStyle w:val="Bodytext29pt"/>
          <w:rFonts w:eastAsia="Century Schoolbook"/>
          <w:i/>
          <w:sz w:val="24"/>
          <w:szCs w:val="24"/>
        </w:rPr>
        <w:t>,</w:t>
      </w:r>
      <w:r w:rsidRPr="00A87CE9">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50%) care apar între 25 şi 75</w:t>
      </w:r>
      <w:r w:rsidRPr="00A87CE9">
        <w:rPr>
          <w:rStyle w:val="Bodytext29pt"/>
          <w:rFonts w:eastAsia="Century Schoolbook"/>
          <w:i/>
          <w:sz w:val="24"/>
          <w:szCs w:val="24"/>
        </w:rPr>
        <w:t xml:space="preserve"> cm adâncime ai profilului şi nu au carbonaţi secund</w:t>
      </w:r>
      <w:r>
        <w:rPr>
          <w:rStyle w:val="Bodytext29pt"/>
          <w:rFonts w:eastAsia="Century Schoolbook"/>
          <w:i/>
          <w:sz w:val="24"/>
          <w:szCs w:val="24"/>
        </w:rPr>
        <w:t>ari friabili (fără orizont km). La suprafaţa profilului prezintă orizont O (folic) cu o grosime mai mare de 20 cm.</w:t>
      </w:r>
      <w:r w:rsidRPr="00FF0CF6">
        <w:rPr>
          <w:rStyle w:val="Bodytext29pt"/>
          <w:rFonts w:eastAsia="Century Schoolbook"/>
          <w:i/>
          <w:sz w:val="24"/>
          <w:szCs w:val="24"/>
        </w:rPr>
        <w:t xml:space="preserve"> </w:t>
      </w:r>
      <w:r w:rsidRPr="008D150F">
        <w:rPr>
          <w:rStyle w:val="Bodytext29pt"/>
          <w:rFonts w:eastAsia="Century Schoolbook"/>
          <w:i/>
          <w:sz w:val="24"/>
          <w:szCs w:val="24"/>
        </w:rPr>
        <w:t>Nu prezintă</w:t>
      </w:r>
      <w:r>
        <w:rPr>
          <w:rStyle w:val="Bodytext29pt"/>
          <w:rFonts w:eastAsia="Century Schoolbook"/>
          <w:i/>
          <w:sz w:val="24"/>
          <w:szCs w:val="24"/>
        </w:rPr>
        <w:t xml:space="preserve"> atributele specifice celorlalte subtipuri</w:t>
      </w:r>
      <w:r w:rsidRPr="00A87CE9">
        <w:rPr>
          <w:rStyle w:val="Bodytext29pt"/>
          <w:rFonts w:eastAsia="Century Schoolbook"/>
          <w:i/>
          <w:sz w:val="24"/>
          <w:szCs w:val="24"/>
        </w:rPr>
        <w:t>.</w:t>
      </w:r>
    </w:p>
    <w:p w14:paraId="22526332" w14:textId="77777777" w:rsidR="002924FF" w:rsidRDefault="002924FF" w:rsidP="002924F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14:paraId="4DB44902"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 </w:t>
      </w: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1861B562" w14:textId="77777777" w:rsidR="002924FF" w:rsidRPr="001C5FA3" w:rsidRDefault="002924FF" w:rsidP="002924FF">
      <w:pPr>
        <w:pStyle w:val="ListParagraph"/>
        <w:numPr>
          <w:ilvl w:val="0"/>
          <w:numId w:val="8"/>
        </w:numPr>
        <w:spacing w:after="0" w:line="360" w:lineRule="auto"/>
        <w:rPr>
          <w:rFonts w:ascii="Times New Roman" w:eastAsiaTheme="minorEastAsia" w:hAnsi="Times New Roman" w:cs="Times New Roman"/>
          <w:b/>
          <w:i/>
          <w:sz w:val="24"/>
          <w:szCs w:val="24"/>
          <w:lang w:val="ro-RO"/>
        </w:rPr>
      </w:pPr>
      <w:r w:rsidRPr="001C5FA3">
        <w:rPr>
          <w:rFonts w:ascii="Times New Roman" w:eastAsiaTheme="minorEastAsia" w:hAnsi="Times New Roman" w:cs="Times New Roman"/>
          <w:b/>
          <w:i/>
          <w:sz w:val="24"/>
          <w:szCs w:val="24"/>
          <w:lang w:val="ro-RO"/>
        </w:rPr>
        <w:t>Rendzina lutică (RZ lu)</w:t>
      </w:r>
    </w:p>
    <w:p w14:paraId="77783A67" w14:textId="421E1336" w:rsidR="002924FF" w:rsidRPr="008D150F" w:rsidRDefault="002924FF" w:rsidP="002924FF">
      <w:pPr>
        <w:spacing w:after="0" w:line="360" w:lineRule="auto"/>
        <w:ind w:firstLine="360"/>
        <w:jc w:val="both"/>
        <w:rPr>
          <w:rStyle w:val="Bodytext29pt"/>
          <w:rFonts w:eastAsia="Century Schoolbook"/>
          <w:i/>
          <w:sz w:val="24"/>
          <w:szCs w:val="24"/>
        </w:rPr>
      </w:pPr>
      <w:r w:rsidRPr="00C5745E">
        <w:rPr>
          <w:rStyle w:val="Bodytext29pt"/>
          <w:rFonts w:eastAsia="Century Schoolbook"/>
          <w:i/>
          <w:sz w:val="24"/>
          <w:szCs w:val="24"/>
        </w:rPr>
        <w:t>Sunt soluri care se definesc prin prezenţa unui orizont A molic (Am) şi a unui orizont subiacent AR</w:t>
      </w:r>
      <w:r w:rsidR="00D823D8">
        <w:rPr>
          <w:rStyle w:val="Bodytext29pt"/>
          <w:rFonts w:eastAsia="Century Schoolbook"/>
          <w:i/>
          <w:sz w:val="24"/>
          <w:szCs w:val="24"/>
        </w:rPr>
        <w:t>,</w:t>
      </w:r>
      <w:r w:rsidRPr="00C5745E">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50%) care apar între 25 şi 75</w:t>
      </w:r>
      <w:r w:rsidRPr="00C5745E">
        <w:rPr>
          <w:rStyle w:val="Bodytext29pt"/>
          <w:rFonts w:eastAsia="Century Schoolbook"/>
          <w:i/>
          <w:sz w:val="24"/>
          <w:szCs w:val="24"/>
        </w:rPr>
        <w:t xml:space="preserve"> cm adâncime ai profilului şi nu au carbonaţi secundari friabili (fără orizont km</w:t>
      </w:r>
      <w:r>
        <w:rPr>
          <w:rStyle w:val="Bodytext29pt"/>
          <w:rFonts w:eastAsia="Century Schoolbook"/>
          <w:i/>
          <w:sz w:val="24"/>
          <w:szCs w:val="24"/>
        </w:rPr>
        <w:t>), prezentând la nivelul orizontului Am textură mijlocie lutică.</w:t>
      </w:r>
      <w:r w:rsidRPr="00FF0CF6">
        <w:rPr>
          <w:rStyle w:val="Bodytext29pt"/>
          <w:rFonts w:eastAsia="Century Schoolbook"/>
          <w:i/>
          <w:sz w:val="24"/>
          <w:szCs w:val="24"/>
        </w:rPr>
        <w:t xml:space="preserve"> </w:t>
      </w:r>
      <w:r w:rsidRPr="008D150F">
        <w:rPr>
          <w:rStyle w:val="Bodytext29pt"/>
          <w:rFonts w:eastAsia="Century Schoolbook"/>
          <w:i/>
          <w:sz w:val="24"/>
          <w:szCs w:val="24"/>
        </w:rPr>
        <w:t>Nu prezintă</w:t>
      </w:r>
      <w:r>
        <w:rPr>
          <w:rStyle w:val="Bodytext29pt"/>
          <w:rFonts w:eastAsia="Century Schoolbook"/>
          <w:i/>
          <w:sz w:val="24"/>
          <w:szCs w:val="24"/>
        </w:rPr>
        <w:t xml:space="preserve"> atributele specific</w:t>
      </w:r>
      <w:r w:rsidRPr="008D150F">
        <w:rPr>
          <w:rStyle w:val="Bodytext29pt"/>
          <w:rFonts w:eastAsia="Century Schoolbook"/>
          <w:i/>
          <w:sz w:val="24"/>
          <w:szCs w:val="24"/>
        </w:rPr>
        <w:t>e celorlalte subtipuri.</w:t>
      </w:r>
    </w:p>
    <w:p w14:paraId="5A657E66" w14:textId="77777777" w:rsidR="002924FF" w:rsidRDefault="002924FF" w:rsidP="002924F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14:paraId="02AEE800"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0B06EC6B" w14:textId="77777777" w:rsidR="002924FF" w:rsidRPr="001C5FA3" w:rsidRDefault="002924FF" w:rsidP="002924FF">
      <w:pPr>
        <w:pStyle w:val="ListParagraph"/>
        <w:numPr>
          <w:ilvl w:val="0"/>
          <w:numId w:val="8"/>
        </w:numPr>
        <w:spacing w:after="0" w:line="360" w:lineRule="auto"/>
        <w:rPr>
          <w:rFonts w:ascii="Times New Roman" w:eastAsiaTheme="minorEastAsia" w:hAnsi="Times New Roman" w:cs="Times New Roman"/>
          <w:b/>
          <w:i/>
          <w:sz w:val="24"/>
          <w:szCs w:val="24"/>
          <w:lang w:val="ro-RO"/>
        </w:rPr>
      </w:pPr>
      <w:r w:rsidRPr="001C5FA3">
        <w:rPr>
          <w:rFonts w:ascii="Times New Roman" w:eastAsiaTheme="minorEastAsia" w:hAnsi="Times New Roman" w:cs="Times New Roman"/>
          <w:b/>
          <w:i/>
          <w:sz w:val="24"/>
          <w:szCs w:val="24"/>
          <w:lang w:val="ro-RO"/>
        </w:rPr>
        <w:t>Rendzina scheletică (RZ qq)</w:t>
      </w:r>
    </w:p>
    <w:p w14:paraId="23A882FE" w14:textId="253E19F6" w:rsidR="002924FF" w:rsidRPr="008D150F" w:rsidRDefault="002924FF" w:rsidP="002924FF">
      <w:pPr>
        <w:spacing w:after="0" w:line="360" w:lineRule="auto"/>
        <w:ind w:firstLine="360"/>
        <w:jc w:val="both"/>
        <w:rPr>
          <w:rStyle w:val="Bodytext29pt"/>
          <w:rFonts w:eastAsia="Century Schoolbook"/>
          <w:i/>
          <w:sz w:val="24"/>
          <w:szCs w:val="24"/>
        </w:rPr>
      </w:pPr>
      <w:r w:rsidRPr="00BC5D4C">
        <w:rPr>
          <w:rStyle w:val="Bodytext29pt"/>
          <w:rFonts w:eastAsia="Century Schoolbook"/>
          <w:i/>
          <w:sz w:val="24"/>
          <w:szCs w:val="24"/>
        </w:rPr>
        <w:t>Sunt soluri care se definesc prin prezenţa unui orizont A molic (Am) şi a unui orizont subiacent AR</w:t>
      </w:r>
      <w:r w:rsidR="003E1D31">
        <w:rPr>
          <w:rStyle w:val="Bodytext29pt"/>
          <w:rFonts w:eastAsia="Century Schoolbook"/>
          <w:i/>
          <w:sz w:val="24"/>
          <w:szCs w:val="24"/>
        </w:rPr>
        <w:t>,</w:t>
      </w:r>
      <w:r w:rsidRPr="00BC5D4C">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w:t>
      </w:r>
      <w:r w:rsidRPr="00BC5D4C">
        <w:rPr>
          <w:rStyle w:val="Bodytext29pt"/>
          <w:rFonts w:eastAsia="Century Schoolbook"/>
          <w:i/>
          <w:sz w:val="24"/>
          <w:szCs w:val="24"/>
        </w:rPr>
        <w:lastRenderedPageBreak/>
        <w:t xml:space="preserve">calcaroase sau materiale scheletice calcarifere (sk </w:t>
      </w:r>
      <m:oMath>
        <m:r>
          <w:rPr>
            <w:rStyle w:val="Bodytext29pt"/>
            <w:rFonts w:ascii="Cambria Math" w:eastAsia="Century Schoolbook" w:hAnsi="Cambria Math"/>
            <w:sz w:val="24"/>
            <w:szCs w:val="24"/>
          </w:rPr>
          <m:t>&gt;</m:t>
        </m:r>
      </m:oMath>
      <w:r>
        <w:rPr>
          <w:rStyle w:val="Bodytext29pt"/>
          <w:rFonts w:eastAsia="Century Schoolbook"/>
          <w:i/>
          <w:sz w:val="24"/>
          <w:szCs w:val="24"/>
        </w:rPr>
        <w:t xml:space="preserve"> 75%) care apar între 25 şi 75</w:t>
      </w:r>
      <w:r w:rsidRPr="00BC5D4C">
        <w:rPr>
          <w:rStyle w:val="Bodytext29pt"/>
          <w:rFonts w:eastAsia="Century Schoolbook"/>
          <w:i/>
          <w:sz w:val="24"/>
          <w:szCs w:val="24"/>
        </w:rPr>
        <w:t xml:space="preserve"> cm adâncime ai profilului şi nu au carbonaţi secundari friabili (fără orizont km</w:t>
      </w:r>
      <w:r>
        <w:rPr>
          <w:rStyle w:val="Bodytext29pt"/>
          <w:rFonts w:eastAsia="Century Schoolbook"/>
          <w:i/>
          <w:sz w:val="24"/>
          <w:szCs w:val="24"/>
        </w:rPr>
        <w:t>)</w:t>
      </w:r>
      <w:r w:rsidRPr="00BC5D4C">
        <w:rPr>
          <w:rStyle w:val="Bodytext29pt"/>
          <w:rFonts w:eastAsia="Century Schoolbook"/>
          <w:i/>
          <w:sz w:val="24"/>
          <w:szCs w:val="24"/>
        </w:rPr>
        <w:t>.</w:t>
      </w:r>
      <w:r>
        <w:rPr>
          <w:rStyle w:val="Bodytext29pt"/>
          <w:rFonts w:eastAsia="Century Schoolbook"/>
          <w:i/>
          <w:sz w:val="24"/>
          <w:szCs w:val="24"/>
        </w:rPr>
        <w:t xml:space="preserve"> Solul conţine material scheletic între 50 şi 90% la nivelul orizontului Am şi AR sau Am şi B.</w:t>
      </w:r>
      <w:r w:rsidRPr="00BC5D4C">
        <w:rPr>
          <w:rStyle w:val="Bodytext29pt"/>
          <w:rFonts w:eastAsia="Century Schoolbook"/>
          <w:i/>
          <w:sz w:val="24"/>
          <w:szCs w:val="24"/>
        </w:rPr>
        <w:t xml:space="preserve"> </w:t>
      </w:r>
      <w:r w:rsidRPr="008D150F">
        <w:rPr>
          <w:rStyle w:val="Bodytext29pt"/>
          <w:rFonts w:eastAsia="Century Schoolbook"/>
          <w:i/>
          <w:sz w:val="24"/>
          <w:szCs w:val="24"/>
        </w:rPr>
        <w:t>Nu prezintă</w:t>
      </w:r>
      <w:r>
        <w:rPr>
          <w:rStyle w:val="Bodytext29pt"/>
          <w:rFonts w:eastAsia="Century Schoolbook"/>
          <w:i/>
          <w:sz w:val="24"/>
          <w:szCs w:val="24"/>
        </w:rPr>
        <w:t xml:space="preserve"> atributele specific</w:t>
      </w:r>
      <w:r w:rsidRPr="008D150F">
        <w:rPr>
          <w:rStyle w:val="Bodytext29pt"/>
          <w:rFonts w:eastAsia="Century Schoolbook"/>
          <w:i/>
          <w:sz w:val="24"/>
          <w:szCs w:val="24"/>
        </w:rPr>
        <w:t>e celorlalte subtipuri.</w:t>
      </w:r>
    </w:p>
    <w:p w14:paraId="12B604A3" w14:textId="77777777" w:rsidR="002924FF" w:rsidRDefault="002924FF" w:rsidP="002924F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14:paraId="6BDC988C" w14:textId="77777777" w:rsidR="002924FF" w:rsidRDefault="002924FF" w:rsidP="00DA144B">
      <w:pPr>
        <w:spacing w:after="0" w:line="360" w:lineRule="auto"/>
        <w:jc w:val="center"/>
        <w:outlineLvl w:val="0"/>
        <w:rPr>
          <w:rFonts w:ascii="Times New Roman" w:eastAsiaTheme="minorEastAsia" w:hAnsi="Times New Roman" w:cs="Times New Roman"/>
          <w:b/>
          <w:i/>
          <w:iCs/>
          <w:sz w:val="24"/>
          <w:szCs w:val="24"/>
          <w:lang w:val="ro-RO"/>
        </w:rPr>
      </w:pP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08D52551" w14:textId="77777777" w:rsidR="002924FF" w:rsidRDefault="002924FF" w:rsidP="002924FF">
      <w:pPr>
        <w:spacing w:after="0" w:line="360" w:lineRule="auto"/>
        <w:jc w:val="center"/>
        <w:rPr>
          <w:rFonts w:ascii="Times New Roman" w:eastAsiaTheme="minorEastAsia" w:hAnsi="Times New Roman" w:cs="Times New Roman"/>
          <w:b/>
          <w:i/>
          <w:iCs/>
          <w:sz w:val="24"/>
          <w:szCs w:val="24"/>
          <w:lang w:val="ro-RO"/>
        </w:rPr>
      </w:pP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74054640" w14:textId="77777777" w:rsidR="002924FF" w:rsidRPr="001C5FA3" w:rsidRDefault="002924FF" w:rsidP="002924FF">
      <w:pPr>
        <w:pStyle w:val="ListParagraph"/>
        <w:numPr>
          <w:ilvl w:val="0"/>
          <w:numId w:val="8"/>
        </w:numPr>
        <w:spacing w:after="0" w:line="360" w:lineRule="auto"/>
        <w:rPr>
          <w:rFonts w:ascii="Times New Roman" w:eastAsiaTheme="minorEastAsia" w:hAnsi="Times New Roman" w:cs="Times New Roman"/>
          <w:b/>
          <w:i/>
          <w:sz w:val="24"/>
          <w:szCs w:val="24"/>
          <w:lang w:val="ro-RO"/>
        </w:rPr>
      </w:pPr>
      <w:r w:rsidRPr="001C5FA3">
        <w:rPr>
          <w:rFonts w:ascii="Times New Roman" w:eastAsiaTheme="minorEastAsia" w:hAnsi="Times New Roman" w:cs="Times New Roman"/>
          <w:b/>
          <w:i/>
          <w:sz w:val="24"/>
          <w:szCs w:val="24"/>
          <w:lang w:val="ro-RO"/>
        </w:rPr>
        <w:t>Rendzina silitică (RZ si)</w:t>
      </w:r>
    </w:p>
    <w:p w14:paraId="0964FD70" w14:textId="5A76AAA3" w:rsidR="002924FF" w:rsidRPr="008D150F" w:rsidRDefault="002924FF" w:rsidP="002924FF">
      <w:pPr>
        <w:spacing w:after="0" w:line="360" w:lineRule="auto"/>
        <w:ind w:firstLine="360"/>
        <w:jc w:val="both"/>
        <w:rPr>
          <w:rStyle w:val="Bodytext29pt"/>
          <w:rFonts w:eastAsia="Century Schoolbook"/>
          <w:i/>
          <w:sz w:val="24"/>
          <w:szCs w:val="24"/>
        </w:rPr>
      </w:pPr>
      <w:r w:rsidRPr="00BC5D4C">
        <w:rPr>
          <w:rStyle w:val="Bodytext29pt"/>
          <w:rFonts w:eastAsia="Century Schoolbook"/>
          <w:i/>
          <w:sz w:val="24"/>
          <w:szCs w:val="24"/>
        </w:rPr>
        <w:t>Sunt soluri care se definesc prin prezenţa unui orizont A molic (Am) şi a unui orizont subiacent AR</w:t>
      </w:r>
      <w:r w:rsidR="003E1D31">
        <w:rPr>
          <w:rStyle w:val="Bodytext29pt"/>
          <w:rFonts w:eastAsia="Century Schoolbook"/>
          <w:i/>
          <w:sz w:val="24"/>
          <w:szCs w:val="24"/>
        </w:rPr>
        <w:t>,</w:t>
      </w:r>
      <w:r w:rsidRPr="00BC5D4C">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Pr="00BC5D4C">
        <w:rPr>
          <w:rStyle w:val="Bodytext29pt"/>
          <w:rFonts w:eastAsia="Century Schoolbook"/>
          <w:i/>
          <w:sz w:val="24"/>
          <w:szCs w:val="24"/>
        </w:rPr>
        <w:t xml:space="preserve"> </w:t>
      </w:r>
      <w:r>
        <w:rPr>
          <w:rStyle w:val="Bodytext29pt"/>
          <w:rFonts w:eastAsia="Century Schoolbook"/>
          <w:i/>
          <w:sz w:val="24"/>
          <w:szCs w:val="24"/>
        </w:rPr>
        <w:t>50%) care apar între 25 şi 75</w:t>
      </w:r>
      <w:r w:rsidRPr="00BC5D4C">
        <w:rPr>
          <w:rStyle w:val="Bodytext29pt"/>
          <w:rFonts w:eastAsia="Century Schoolbook"/>
          <w:i/>
          <w:sz w:val="24"/>
          <w:szCs w:val="24"/>
        </w:rPr>
        <w:t xml:space="preserve"> cm adâncime ai profilului şi nu au carbonaţi secundari friabili (fără orizont km</w:t>
      </w:r>
      <w:r>
        <w:rPr>
          <w:rStyle w:val="Bodytext29pt"/>
          <w:rFonts w:eastAsia="Century Schoolbook"/>
          <w:i/>
          <w:sz w:val="24"/>
          <w:szCs w:val="24"/>
        </w:rPr>
        <w:t>)</w:t>
      </w:r>
      <w:r w:rsidRPr="00BC5D4C">
        <w:rPr>
          <w:rStyle w:val="Bodytext29pt"/>
          <w:rFonts w:eastAsia="Century Schoolbook"/>
          <w:i/>
          <w:sz w:val="24"/>
          <w:szCs w:val="24"/>
        </w:rPr>
        <w:t>. În orizontul</w:t>
      </w:r>
      <w:r>
        <w:rPr>
          <w:rStyle w:val="Bodytext29pt"/>
          <w:rFonts w:eastAsia="Century Schoolbook"/>
          <w:i/>
          <w:sz w:val="24"/>
          <w:szCs w:val="24"/>
        </w:rPr>
        <w:t xml:space="preserve"> Am textura este mijlocie silitică</w:t>
      </w:r>
      <w:r w:rsidRPr="00BC5D4C">
        <w:rPr>
          <w:rStyle w:val="Bodytext29pt"/>
          <w:rFonts w:eastAsia="Century Schoolbook"/>
          <w:i/>
          <w:sz w:val="24"/>
          <w:szCs w:val="24"/>
        </w:rPr>
        <w:t>.</w:t>
      </w:r>
      <w:r w:rsidRPr="00FF0CF6">
        <w:rPr>
          <w:rStyle w:val="Bodytext29pt"/>
          <w:rFonts w:eastAsia="Century Schoolbook"/>
          <w:i/>
          <w:sz w:val="24"/>
          <w:szCs w:val="24"/>
        </w:rPr>
        <w:t xml:space="preserve"> </w:t>
      </w:r>
      <w:r w:rsidRPr="008D150F">
        <w:rPr>
          <w:rStyle w:val="Bodytext29pt"/>
          <w:rFonts w:eastAsia="Century Schoolbook"/>
          <w:i/>
          <w:sz w:val="24"/>
          <w:szCs w:val="24"/>
        </w:rPr>
        <w:t>Nu prezintă</w:t>
      </w:r>
      <w:r>
        <w:rPr>
          <w:rStyle w:val="Bodytext29pt"/>
          <w:rFonts w:eastAsia="Century Schoolbook"/>
          <w:i/>
          <w:sz w:val="24"/>
          <w:szCs w:val="24"/>
        </w:rPr>
        <w:t xml:space="preserve"> atributele specific</w:t>
      </w:r>
      <w:r w:rsidRPr="008D150F">
        <w:rPr>
          <w:rStyle w:val="Bodytext29pt"/>
          <w:rFonts w:eastAsia="Century Schoolbook"/>
          <w:i/>
          <w:sz w:val="24"/>
          <w:szCs w:val="24"/>
        </w:rPr>
        <w:t>e celorlalte subtipuri.</w:t>
      </w:r>
    </w:p>
    <w:p w14:paraId="025B72A8" w14:textId="77777777" w:rsidR="002924FF" w:rsidRPr="00241B0F" w:rsidRDefault="002924FF" w:rsidP="00DA144B">
      <w:pPr>
        <w:pStyle w:val="ListParagraph"/>
        <w:spacing w:after="0" w:line="360" w:lineRule="auto"/>
        <w:jc w:val="both"/>
        <w:outlineLvl w:val="0"/>
        <w:rPr>
          <w:rFonts w:ascii="Times New Roman" w:eastAsia="Century Schoolbook" w:hAnsi="Times New Roman" w:cs="Times New Roman"/>
          <w:i/>
          <w:color w:val="000000"/>
          <w:sz w:val="24"/>
          <w:szCs w:val="24"/>
          <w:shd w:val="clear" w:color="auto" w:fill="FFFFFF"/>
          <w:lang w:val="ro-RO" w:eastAsia="ro-RO" w:bidi="ro-RO"/>
        </w:rPr>
      </w:pPr>
      <w:r>
        <w:rPr>
          <w:rStyle w:val="Bodytext29pt"/>
          <w:rFonts w:eastAsia="Century Schoolbook"/>
          <w:i/>
          <w:sz w:val="24"/>
          <w:szCs w:val="24"/>
        </w:rPr>
        <w:t xml:space="preserve">Succesiune de orizonturi: </w:t>
      </w: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14:paraId="094A36A8" w14:textId="77777777" w:rsidR="000911A2" w:rsidRDefault="000911A2" w:rsidP="003B1461">
      <w:pPr>
        <w:spacing w:after="0" w:line="360" w:lineRule="auto"/>
        <w:rPr>
          <w:rFonts w:ascii="Times New Roman" w:eastAsiaTheme="minorEastAsia" w:hAnsi="Times New Roman" w:cs="Times New Roman"/>
          <w:b/>
          <w:iCs/>
          <w:sz w:val="24"/>
          <w:szCs w:val="24"/>
          <w:lang w:val="ro-RO"/>
        </w:rPr>
      </w:pPr>
    </w:p>
    <w:p w14:paraId="7F1F712B" w14:textId="77777777" w:rsidR="000911A2" w:rsidRDefault="000911A2" w:rsidP="003B1461">
      <w:pPr>
        <w:spacing w:after="0" w:line="360" w:lineRule="auto"/>
        <w:rPr>
          <w:rFonts w:ascii="Times New Roman" w:eastAsiaTheme="minorEastAsia" w:hAnsi="Times New Roman" w:cs="Times New Roman"/>
          <w:b/>
          <w:iCs/>
          <w:sz w:val="24"/>
          <w:szCs w:val="24"/>
          <w:lang w:val="ro-RO"/>
        </w:rPr>
      </w:pPr>
    </w:p>
    <w:p w14:paraId="744580E9" w14:textId="77777777" w:rsidR="001C5FA3" w:rsidRDefault="001C5FA3" w:rsidP="003B1461">
      <w:pPr>
        <w:spacing w:after="0" w:line="360" w:lineRule="auto"/>
        <w:rPr>
          <w:rFonts w:ascii="Times New Roman" w:eastAsiaTheme="minorEastAsia" w:hAnsi="Times New Roman" w:cs="Times New Roman"/>
          <w:i/>
          <w:iCs/>
          <w:sz w:val="24"/>
          <w:szCs w:val="24"/>
          <w:lang w:val="ro-RO"/>
        </w:rPr>
      </w:pPr>
    </w:p>
    <w:p w14:paraId="296F56C5" w14:textId="77777777" w:rsidR="001C5FA3" w:rsidRDefault="001C5FA3" w:rsidP="003B1461">
      <w:pPr>
        <w:spacing w:after="0" w:line="360" w:lineRule="auto"/>
        <w:rPr>
          <w:rFonts w:ascii="Times New Roman" w:eastAsiaTheme="minorEastAsia" w:hAnsi="Times New Roman" w:cs="Times New Roman"/>
          <w:i/>
          <w:iCs/>
          <w:sz w:val="24"/>
          <w:szCs w:val="24"/>
          <w:lang w:val="ro-RO"/>
        </w:rPr>
      </w:pPr>
    </w:p>
    <w:p w14:paraId="2F607B3D" w14:textId="77777777" w:rsidR="001C5FA3" w:rsidRDefault="001C5FA3" w:rsidP="003B1461">
      <w:pPr>
        <w:spacing w:after="0" w:line="360" w:lineRule="auto"/>
        <w:rPr>
          <w:rFonts w:ascii="Times New Roman" w:eastAsiaTheme="minorEastAsia" w:hAnsi="Times New Roman" w:cs="Times New Roman"/>
          <w:i/>
          <w:iCs/>
          <w:sz w:val="24"/>
          <w:szCs w:val="24"/>
          <w:lang w:val="ro-RO"/>
        </w:rPr>
      </w:pPr>
    </w:p>
    <w:p w14:paraId="2364AB6E" w14:textId="77777777" w:rsidR="001C5FA3" w:rsidRDefault="001C5FA3" w:rsidP="003B1461">
      <w:pPr>
        <w:spacing w:after="0" w:line="360" w:lineRule="auto"/>
        <w:rPr>
          <w:rFonts w:ascii="Times New Roman" w:eastAsiaTheme="minorEastAsia" w:hAnsi="Times New Roman" w:cs="Times New Roman"/>
          <w:i/>
          <w:iCs/>
          <w:sz w:val="24"/>
          <w:szCs w:val="24"/>
          <w:lang w:val="ro-RO"/>
        </w:rPr>
      </w:pPr>
    </w:p>
    <w:p w14:paraId="68114D63" w14:textId="77777777" w:rsidR="001C5FA3" w:rsidRDefault="001C5FA3" w:rsidP="003B1461">
      <w:pPr>
        <w:spacing w:after="0" w:line="360" w:lineRule="auto"/>
        <w:rPr>
          <w:rFonts w:ascii="Times New Roman" w:eastAsiaTheme="minorEastAsia" w:hAnsi="Times New Roman" w:cs="Times New Roman"/>
          <w:i/>
          <w:iCs/>
          <w:sz w:val="24"/>
          <w:szCs w:val="24"/>
          <w:lang w:val="ro-RO"/>
        </w:rPr>
      </w:pPr>
    </w:p>
    <w:p w14:paraId="7AD2B22B" w14:textId="77777777" w:rsidR="001C5FA3" w:rsidRDefault="001C5FA3" w:rsidP="003B1461">
      <w:pPr>
        <w:spacing w:after="0" w:line="360" w:lineRule="auto"/>
        <w:rPr>
          <w:rFonts w:ascii="Times New Roman" w:eastAsiaTheme="minorEastAsia" w:hAnsi="Times New Roman" w:cs="Times New Roman"/>
          <w:i/>
          <w:iCs/>
          <w:sz w:val="24"/>
          <w:szCs w:val="24"/>
          <w:lang w:val="ro-RO"/>
        </w:rPr>
      </w:pPr>
    </w:p>
    <w:p w14:paraId="000A0859" w14:textId="77777777" w:rsidR="001C5FA3" w:rsidRDefault="001C5FA3" w:rsidP="003B1461">
      <w:pPr>
        <w:spacing w:after="0" w:line="360" w:lineRule="auto"/>
        <w:rPr>
          <w:rFonts w:ascii="Times New Roman" w:eastAsiaTheme="minorEastAsia" w:hAnsi="Times New Roman" w:cs="Times New Roman"/>
          <w:i/>
          <w:iCs/>
          <w:sz w:val="24"/>
          <w:szCs w:val="24"/>
          <w:lang w:val="ro-RO"/>
        </w:rPr>
      </w:pPr>
    </w:p>
    <w:p w14:paraId="1BEEE107" w14:textId="77777777" w:rsidR="000911A2" w:rsidRPr="000911A2" w:rsidRDefault="000911A2" w:rsidP="00DA144B">
      <w:pPr>
        <w:spacing w:after="0" w:line="360" w:lineRule="auto"/>
        <w:outlineLvl w:val="0"/>
        <w:rPr>
          <w:rFonts w:ascii="Times New Roman" w:eastAsiaTheme="minorEastAsia" w:hAnsi="Times New Roman" w:cs="Times New Roman"/>
          <w:i/>
          <w:iCs/>
          <w:sz w:val="24"/>
          <w:szCs w:val="24"/>
          <w:lang w:val="ro-RO"/>
        </w:rPr>
      </w:pPr>
      <w:r w:rsidRPr="000911A2">
        <w:rPr>
          <w:rFonts w:ascii="Times New Roman" w:eastAsiaTheme="minorEastAsia" w:hAnsi="Times New Roman" w:cs="Times New Roman"/>
          <w:i/>
          <w:iCs/>
          <w:sz w:val="24"/>
          <w:szCs w:val="24"/>
          <w:lang w:val="ro-RO"/>
        </w:rPr>
        <w:lastRenderedPageBreak/>
        <w:t>Capitolul IV</w:t>
      </w:r>
    </w:p>
    <w:p w14:paraId="363B80D8" w14:textId="77777777" w:rsidR="000911A2" w:rsidRDefault="000911A2" w:rsidP="003B1461">
      <w:pPr>
        <w:spacing w:after="0" w:line="360" w:lineRule="auto"/>
        <w:rPr>
          <w:rFonts w:ascii="Times New Roman" w:eastAsiaTheme="minorEastAsia" w:hAnsi="Times New Roman" w:cs="Times New Roman"/>
          <w:b/>
          <w:iCs/>
          <w:sz w:val="24"/>
          <w:szCs w:val="24"/>
          <w:lang w:val="ro-RO"/>
        </w:rPr>
      </w:pPr>
    </w:p>
    <w:p w14:paraId="23CAA188" w14:textId="1D52388A" w:rsidR="003B1461" w:rsidRPr="000911A2" w:rsidRDefault="0057493B" w:rsidP="001C5FA3">
      <w:pPr>
        <w:spacing w:after="0" w:line="360" w:lineRule="auto"/>
        <w:jc w:val="center"/>
        <w:rPr>
          <w:rFonts w:ascii="Times New Roman" w:eastAsiaTheme="minorEastAsia" w:hAnsi="Times New Roman" w:cs="Times New Roman"/>
          <w:b/>
          <w:iCs/>
          <w:sz w:val="24"/>
          <w:szCs w:val="24"/>
          <w:lang w:val="ro-RO"/>
        </w:rPr>
      </w:pPr>
      <w:r w:rsidRPr="000911A2">
        <w:rPr>
          <w:rFonts w:ascii="Times New Roman" w:eastAsiaTheme="minorEastAsia" w:hAnsi="Times New Roman" w:cs="Times New Roman"/>
          <w:b/>
          <w:iCs/>
          <w:sz w:val="24"/>
          <w:szCs w:val="24"/>
          <w:lang w:val="ro-RO"/>
        </w:rPr>
        <w:t>CORELAREA SUBUNITĂŢILOR DE SOLURI DE NIVEL SUPERIOR DIN CLASA CERNISOLURI DIN</w:t>
      </w:r>
      <w:r w:rsidR="00122894">
        <w:rPr>
          <w:rFonts w:ascii="Times New Roman" w:eastAsiaTheme="minorEastAsia" w:hAnsi="Times New Roman" w:cs="Times New Roman"/>
          <w:b/>
          <w:iCs/>
          <w:sz w:val="24"/>
          <w:szCs w:val="24"/>
          <w:lang w:val="ro-RO"/>
        </w:rPr>
        <w:t xml:space="preserve"> </w:t>
      </w:r>
      <w:r w:rsidRPr="000911A2">
        <w:rPr>
          <w:rFonts w:ascii="Times New Roman" w:eastAsiaTheme="minorEastAsia" w:hAnsi="Times New Roman" w:cs="Times New Roman"/>
          <w:b/>
          <w:iCs/>
          <w:sz w:val="24"/>
          <w:szCs w:val="24"/>
          <w:lang w:val="ro-RO"/>
        </w:rPr>
        <w:t>SISTEMUL ROMÂN DE TAXONOMIE A SOLURILOR – 2012+ (SRTS – 2012</w:t>
      </w:r>
      <w:r w:rsidRPr="000911A2">
        <w:rPr>
          <w:rFonts w:ascii="Times New Roman" w:eastAsiaTheme="minorEastAsia" w:hAnsi="Times New Roman" w:cs="Times New Roman"/>
          <w:b/>
          <w:iCs/>
          <w:sz w:val="24"/>
          <w:szCs w:val="24"/>
        </w:rPr>
        <w:t>+</w:t>
      </w:r>
      <w:r w:rsidRPr="000911A2">
        <w:rPr>
          <w:rFonts w:ascii="Times New Roman" w:eastAsiaTheme="minorEastAsia" w:hAnsi="Times New Roman" w:cs="Times New Roman"/>
          <w:b/>
          <w:iCs/>
          <w:sz w:val="24"/>
          <w:szCs w:val="24"/>
          <w:lang w:val="ro-RO"/>
        </w:rPr>
        <w:t>)</w:t>
      </w:r>
    </w:p>
    <w:p w14:paraId="2FA3A7B0" w14:textId="77777777" w:rsidR="003B1461" w:rsidRPr="000911A2" w:rsidRDefault="0057493B" w:rsidP="001C5FA3">
      <w:pPr>
        <w:spacing w:after="0" w:line="360" w:lineRule="auto"/>
        <w:jc w:val="center"/>
        <w:rPr>
          <w:rFonts w:ascii="Times New Roman" w:eastAsiaTheme="minorEastAsia" w:hAnsi="Times New Roman" w:cs="Times New Roman"/>
          <w:b/>
          <w:iCs/>
          <w:sz w:val="24"/>
          <w:szCs w:val="24"/>
          <w:lang w:val="ro-RO"/>
        </w:rPr>
      </w:pPr>
      <w:r w:rsidRPr="000911A2">
        <w:rPr>
          <w:rFonts w:ascii="Times New Roman" w:eastAsiaTheme="minorEastAsia" w:hAnsi="Times New Roman" w:cs="Times New Roman"/>
          <w:b/>
          <w:iCs/>
          <w:sz w:val="24"/>
          <w:szCs w:val="24"/>
          <w:lang w:val="ro-RO"/>
        </w:rPr>
        <w:t xml:space="preserve">CU SISTEMUL ROMÂN DE CLASIFICARE A SOLURILOR – 1980 (SRCS – 1980), SISTEMUL ROMÂN DE TAXONOMIE A SOLURILOR - </w:t>
      </w:r>
      <w:r w:rsidRPr="003E1D31">
        <w:rPr>
          <w:rFonts w:ascii="Times New Roman" w:eastAsiaTheme="minorEastAsia" w:hAnsi="Times New Roman" w:cs="Times New Roman"/>
          <w:b/>
          <w:iCs/>
          <w:sz w:val="24"/>
          <w:szCs w:val="24"/>
          <w:highlight w:val="magenta"/>
          <w:lang w:val="ro-RO"/>
          <w:rPrChange w:id="7" w:author="Cristina Dogot" w:date="2018-07-29T08:12:00Z">
            <w:rPr>
              <w:rFonts w:ascii="Times New Roman" w:eastAsiaTheme="minorEastAsia" w:hAnsi="Times New Roman" w:cs="Times New Roman"/>
              <w:b/>
              <w:iCs/>
              <w:sz w:val="24"/>
              <w:szCs w:val="24"/>
              <w:lang w:val="ro-RO"/>
            </w:rPr>
          </w:rPrChange>
        </w:rPr>
        <w:t>2003</w:t>
      </w:r>
      <w:r w:rsidRPr="000911A2">
        <w:rPr>
          <w:rFonts w:ascii="Times New Roman" w:eastAsiaTheme="minorEastAsia" w:hAnsi="Times New Roman" w:cs="Times New Roman"/>
          <w:b/>
          <w:iCs/>
          <w:sz w:val="24"/>
          <w:szCs w:val="24"/>
          <w:lang w:val="ro-RO"/>
        </w:rPr>
        <w:t xml:space="preserve"> (SRTS – </w:t>
      </w:r>
      <w:r w:rsidRPr="003E1D31">
        <w:rPr>
          <w:rFonts w:ascii="Times New Roman" w:eastAsiaTheme="minorEastAsia" w:hAnsi="Times New Roman" w:cs="Times New Roman"/>
          <w:b/>
          <w:iCs/>
          <w:sz w:val="24"/>
          <w:szCs w:val="24"/>
          <w:highlight w:val="magenta"/>
          <w:lang w:val="ro-RO"/>
          <w:rPrChange w:id="8" w:author="Cristina Dogot" w:date="2018-07-29T08:12:00Z">
            <w:rPr>
              <w:rFonts w:ascii="Times New Roman" w:eastAsiaTheme="minorEastAsia" w:hAnsi="Times New Roman" w:cs="Times New Roman"/>
              <w:b/>
              <w:iCs/>
              <w:sz w:val="24"/>
              <w:szCs w:val="24"/>
              <w:lang w:val="ro-RO"/>
            </w:rPr>
          </w:rPrChange>
        </w:rPr>
        <w:t>2002</w:t>
      </w:r>
      <w:r w:rsidRPr="000911A2">
        <w:rPr>
          <w:rFonts w:ascii="Times New Roman" w:eastAsiaTheme="minorEastAsia" w:hAnsi="Times New Roman" w:cs="Times New Roman"/>
          <w:b/>
          <w:iCs/>
          <w:sz w:val="24"/>
          <w:szCs w:val="24"/>
          <w:lang w:val="ro-RO"/>
        </w:rPr>
        <w:t>) ŞI SISTEMUL ROMÂN DE TAXONOMIE A SOLURILOR</w:t>
      </w:r>
      <w:r w:rsidR="00DA5D91">
        <w:rPr>
          <w:rFonts w:ascii="Times New Roman" w:eastAsiaTheme="minorEastAsia" w:hAnsi="Times New Roman" w:cs="Times New Roman"/>
          <w:b/>
          <w:iCs/>
          <w:sz w:val="24"/>
          <w:szCs w:val="24"/>
          <w:lang w:val="ro-RO"/>
        </w:rPr>
        <w:t xml:space="preserve"> - 2012 (SRTS – 2012)</w:t>
      </w:r>
    </w:p>
    <w:p w14:paraId="3464D724" w14:textId="77777777" w:rsidR="003B1461" w:rsidRDefault="003B1461" w:rsidP="003B1461">
      <w:pPr>
        <w:spacing w:after="0" w:line="360" w:lineRule="auto"/>
        <w:rPr>
          <w:rFonts w:ascii="Times New Roman" w:eastAsiaTheme="minorEastAsia" w:hAnsi="Times New Roman" w:cs="Times New Roman"/>
          <w:b/>
          <w:bCs/>
          <w:sz w:val="24"/>
          <w:szCs w:val="24"/>
          <w:lang w:val="ro-RO"/>
        </w:rPr>
      </w:pPr>
    </w:p>
    <w:p w14:paraId="1B9E4F81" w14:textId="77777777" w:rsidR="001C5FA3" w:rsidRDefault="001C5FA3" w:rsidP="003B1461">
      <w:pPr>
        <w:spacing w:after="0" w:line="360" w:lineRule="auto"/>
        <w:rPr>
          <w:rFonts w:ascii="Times New Roman" w:eastAsiaTheme="minorEastAsia" w:hAnsi="Times New Roman" w:cs="Times New Roman"/>
          <w:b/>
          <w:bCs/>
          <w:sz w:val="24"/>
          <w:szCs w:val="24"/>
          <w:lang w:val="ro-RO"/>
        </w:rPr>
      </w:pPr>
    </w:p>
    <w:p w14:paraId="235CD005" w14:textId="77777777" w:rsidR="001C5FA3" w:rsidRDefault="001C5FA3" w:rsidP="003B1461">
      <w:pPr>
        <w:spacing w:after="0" w:line="360" w:lineRule="auto"/>
        <w:rPr>
          <w:rFonts w:ascii="Times New Roman" w:eastAsiaTheme="minorEastAsia" w:hAnsi="Times New Roman" w:cs="Times New Roman"/>
          <w:b/>
          <w:bCs/>
          <w:sz w:val="24"/>
          <w:szCs w:val="24"/>
          <w:lang w:val="ro-RO"/>
        </w:rPr>
      </w:pPr>
    </w:p>
    <w:p w14:paraId="3AA52696" w14:textId="283E5D29" w:rsidR="008D54A5" w:rsidRPr="00F85E43" w:rsidRDefault="000911A2" w:rsidP="001C5FA3">
      <w:pPr>
        <w:spacing w:after="0" w:line="360" w:lineRule="auto"/>
        <w:jc w:val="center"/>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4.1. </w:t>
      </w:r>
      <w:r w:rsidR="00F85E43" w:rsidRPr="00F85E43">
        <w:rPr>
          <w:rFonts w:ascii="Times New Roman" w:eastAsiaTheme="minorEastAsia" w:hAnsi="Times New Roman" w:cs="Times New Roman"/>
          <w:b/>
          <w:iCs/>
          <w:sz w:val="24"/>
          <w:szCs w:val="24"/>
          <w:lang w:val="ro-RO"/>
        </w:rPr>
        <w:t>Corelarea</w:t>
      </w:r>
      <w:r w:rsidR="00122894">
        <w:rPr>
          <w:rFonts w:ascii="Times New Roman" w:eastAsiaTheme="minorEastAsia" w:hAnsi="Times New Roman" w:cs="Times New Roman"/>
          <w:b/>
          <w:iCs/>
          <w:sz w:val="24"/>
          <w:szCs w:val="24"/>
          <w:lang w:val="ro-RO"/>
        </w:rPr>
        <w:t xml:space="preserve"> </w:t>
      </w:r>
      <w:r w:rsidR="00F85E43" w:rsidRPr="00F85E43">
        <w:rPr>
          <w:rFonts w:ascii="Times New Roman" w:hAnsi="Times New Roman" w:cs="Times New Roman"/>
          <w:b/>
          <w:sz w:val="24"/>
          <w:szCs w:val="24"/>
        </w:rPr>
        <w:t>Subunităţilor taxonomice de nivel superior ale tipului de sol Kastanoziom</w:t>
      </w:r>
    </w:p>
    <w:p w14:paraId="6CC60901" w14:textId="77777777" w:rsidR="008D54A5" w:rsidRDefault="008D54A5" w:rsidP="003B1461">
      <w:pPr>
        <w:spacing w:after="0" w:line="360" w:lineRule="auto"/>
        <w:ind w:firstLine="708"/>
        <w:rPr>
          <w:rFonts w:ascii="Times New Roman" w:eastAsiaTheme="minorEastAsia" w:hAnsi="Times New Roman" w:cs="Times New Roman"/>
          <w:bCs/>
          <w:sz w:val="24"/>
          <w:szCs w:val="24"/>
          <w:lang w:val="ro-RO"/>
        </w:rPr>
      </w:pPr>
    </w:p>
    <w:p w14:paraId="04545444" w14:textId="77777777" w:rsidR="003B1461" w:rsidRPr="008D54A5" w:rsidRDefault="003B1461" w:rsidP="008D54A5">
      <w:pPr>
        <w:spacing w:after="0" w:line="360" w:lineRule="auto"/>
        <w:jc w:val="both"/>
        <w:rPr>
          <w:rStyle w:val="BodytextBold"/>
          <w:b w:val="0"/>
          <w:bCs w:val="0"/>
          <w:sz w:val="24"/>
          <w:szCs w:val="24"/>
          <w:lang w:eastAsia="ro-RO"/>
        </w:rPr>
      </w:pPr>
      <w:r w:rsidRPr="008D54A5">
        <w:rPr>
          <w:rStyle w:val="BodytextBold"/>
          <w:b w:val="0"/>
          <w:sz w:val="24"/>
          <w:szCs w:val="24"/>
          <w:lang w:eastAsia="ro-RO"/>
        </w:rPr>
        <w:t xml:space="preserve">Corelarea la nivel de tip de sol a kastanoziomurilor este prezentată în </w:t>
      </w:r>
      <w:r w:rsidR="00637B89" w:rsidRPr="00552965">
        <w:rPr>
          <w:rStyle w:val="BodytextBold"/>
          <w:i/>
          <w:sz w:val="24"/>
          <w:szCs w:val="24"/>
          <w:lang w:eastAsia="ro-RO"/>
        </w:rPr>
        <w:t>Tabelul 9</w:t>
      </w:r>
      <w:r w:rsidRPr="008D54A5">
        <w:rPr>
          <w:rStyle w:val="BodytextBold"/>
          <w:b w:val="0"/>
          <w:sz w:val="24"/>
          <w:szCs w:val="24"/>
          <w:lang w:eastAsia="ro-RO"/>
        </w:rPr>
        <w:t>.</w:t>
      </w:r>
    </w:p>
    <w:p w14:paraId="32317392" w14:textId="77777777" w:rsidR="003B1461" w:rsidRDefault="003B1461" w:rsidP="003B1461">
      <w:pPr>
        <w:spacing w:after="0" w:line="360" w:lineRule="auto"/>
        <w:ind w:firstLine="700"/>
        <w:jc w:val="both"/>
        <w:rPr>
          <w:rStyle w:val="BodytextBold"/>
          <w:b w:val="0"/>
          <w:bCs w:val="0"/>
          <w:sz w:val="24"/>
          <w:szCs w:val="24"/>
          <w:lang w:eastAsia="ro-RO"/>
        </w:rPr>
      </w:pPr>
    </w:p>
    <w:p w14:paraId="2E2B6ABA" w14:textId="77777777" w:rsidR="003B1461" w:rsidRPr="0057493B" w:rsidRDefault="00637B89" w:rsidP="003B1461">
      <w:pPr>
        <w:pStyle w:val="Bodytext10"/>
        <w:shd w:val="clear" w:color="auto" w:fill="auto"/>
        <w:spacing w:line="360" w:lineRule="auto"/>
        <w:ind w:right="20"/>
        <w:jc w:val="both"/>
        <w:rPr>
          <w:rStyle w:val="BodytextBold"/>
          <w:b w:val="0"/>
          <w:bCs w:val="0"/>
          <w:sz w:val="24"/>
          <w:szCs w:val="24"/>
          <w:lang w:eastAsia="ro-RO"/>
        </w:rPr>
      </w:pPr>
      <w:r w:rsidRPr="003E1D31">
        <w:rPr>
          <w:rStyle w:val="BodytextBold"/>
          <w:i/>
          <w:sz w:val="24"/>
          <w:szCs w:val="24"/>
          <w:lang w:eastAsia="ro-RO"/>
        </w:rPr>
        <w:t>Tabel 9</w:t>
      </w:r>
      <w:r w:rsidR="003B1461" w:rsidRPr="003E1D31">
        <w:rPr>
          <w:rStyle w:val="BodytextBold"/>
          <w:sz w:val="24"/>
          <w:szCs w:val="24"/>
          <w:lang w:eastAsia="ro-RO"/>
        </w:rPr>
        <w:t>.</w:t>
      </w:r>
      <w:r w:rsidR="003B1461" w:rsidRPr="0057493B">
        <w:rPr>
          <w:rStyle w:val="BodytextBold"/>
          <w:b w:val="0"/>
          <w:sz w:val="24"/>
          <w:szCs w:val="24"/>
          <w:lang w:eastAsia="ro-RO"/>
        </w:rPr>
        <w:t xml:space="preserve"> Corelarea la nivel de tip de sol </w:t>
      </w:r>
      <w:r w:rsidR="003B1461" w:rsidRPr="0057493B">
        <w:rPr>
          <w:rStyle w:val="BodytextBold"/>
          <w:b w:val="0"/>
          <w:sz w:val="24"/>
          <w:szCs w:val="24"/>
          <w:lang w:val="ro-RO" w:eastAsia="ro-RO"/>
        </w:rPr>
        <w:t>(după SRTS-2012</w:t>
      </w:r>
      <w:r w:rsidR="003B1461" w:rsidRPr="0057493B">
        <w:rPr>
          <w:rStyle w:val="BodytextBold"/>
          <w:b w:val="0"/>
          <w:sz w:val="24"/>
          <w:szCs w:val="24"/>
          <w:lang w:eastAsia="ro-RO"/>
        </w:rPr>
        <w:t>+)</w:t>
      </w:r>
    </w:p>
    <w:tbl>
      <w:tblPr>
        <w:tblStyle w:val="TableGrid"/>
        <w:tblW w:w="0" w:type="auto"/>
        <w:tblInd w:w="120" w:type="dxa"/>
        <w:tblLayout w:type="fixed"/>
        <w:tblLook w:val="04A0" w:firstRow="1" w:lastRow="0" w:firstColumn="1" w:lastColumn="0" w:noHBand="0" w:noVBand="1"/>
      </w:tblPr>
      <w:tblGrid>
        <w:gridCol w:w="981"/>
        <w:gridCol w:w="1559"/>
        <w:gridCol w:w="1559"/>
        <w:gridCol w:w="3260"/>
      </w:tblGrid>
      <w:tr w:rsidR="003B1461" w:rsidRPr="00F97DE7" w14:paraId="1383AC38" w14:textId="77777777" w:rsidTr="003C4900">
        <w:tc>
          <w:tcPr>
            <w:tcW w:w="981" w:type="dxa"/>
          </w:tcPr>
          <w:p w14:paraId="52AA2E5F"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SRCS</w:t>
            </w:r>
          </w:p>
        </w:tc>
        <w:tc>
          <w:tcPr>
            <w:tcW w:w="1559" w:type="dxa"/>
          </w:tcPr>
          <w:p w14:paraId="65C1D351"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SRTS-2003</w:t>
            </w:r>
          </w:p>
        </w:tc>
        <w:tc>
          <w:tcPr>
            <w:tcW w:w="1559" w:type="dxa"/>
          </w:tcPr>
          <w:p w14:paraId="57D4BE57"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SRTS-2012/ SRTS-2012+</w:t>
            </w:r>
          </w:p>
        </w:tc>
        <w:tc>
          <w:tcPr>
            <w:tcW w:w="3260" w:type="dxa"/>
          </w:tcPr>
          <w:p w14:paraId="1796E95F"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Specifica</w:t>
            </w:r>
            <w:r w:rsidRPr="003C4900">
              <w:rPr>
                <w:rStyle w:val="BodytextBold"/>
                <w:b w:val="0"/>
                <w:sz w:val="20"/>
                <w:szCs w:val="20"/>
                <w:lang w:val="ro-RO" w:eastAsia="ro-RO"/>
              </w:rPr>
              <w:t>ţii principale de definiţie în SRTS-2012</w:t>
            </w:r>
          </w:p>
        </w:tc>
      </w:tr>
      <w:tr w:rsidR="003B1461" w:rsidRPr="00F97DE7" w14:paraId="3C6773F7" w14:textId="77777777" w:rsidTr="003C4900">
        <w:tc>
          <w:tcPr>
            <w:tcW w:w="981" w:type="dxa"/>
          </w:tcPr>
          <w:p w14:paraId="3D72977E"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w:t>
            </w:r>
          </w:p>
        </w:tc>
        <w:tc>
          <w:tcPr>
            <w:tcW w:w="1559" w:type="dxa"/>
          </w:tcPr>
          <w:p w14:paraId="702A8A9F"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w:t>
            </w:r>
          </w:p>
        </w:tc>
        <w:tc>
          <w:tcPr>
            <w:tcW w:w="1559" w:type="dxa"/>
          </w:tcPr>
          <w:p w14:paraId="2B14EB67"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Kastanoziom KZ</w:t>
            </w:r>
          </w:p>
        </w:tc>
        <w:tc>
          <w:tcPr>
            <w:tcW w:w="3260" w:type="dxa"/>
          </w:tcPr>
          <w:p w14:paraId="5C9788C9"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Orizont Am având cr. </w:t>
            </w:r>
            <m:oMath>
              <m:r>
                <w:rPr>
                  <w:rStyle w:val="BodytextBold"/>
                  <w:rFonts w:ascii="Cambria Math" w:hAnsi="Cambria Math"/>
                  <w:sz w:val="20"/>
                  <w:szCs w:val="20"/>
                  <w:lang w:eastAsia="ro-RO"/>
                </w:rPr>
                <m:t>&gt;</m:t>
              </m:r>
            </m:oMath>
            <w:r w:rsidRPr="003C4900">
              <w:rPr>
                <w:rStyle w:val="BodytextBold"/>
                <w:b w:val="0"/>
                <w:sz w:val="20"/>
                <w:szCs w:val="20"/>
                <w:lang w:eastAsia="ro-RO"/>
              </w:rPr>
              <w:t xml:space="preserve"> 2 (umed) şi orizont intermediar AC având va. şi cr. </w:t>
            </w:r>
            <m:oMath>
              <m:r>
                <w:rPr>
                  <w:rStyle w:val="BodytextBold"/>
                  <w:rFonts w:ascii="Cambria Math" w:hAnsi="Cambria Math"/>
                  <w:sz w:val="20"/>
                  <w:szCs w:val="20"/>
                  <w:lang w:eastAsia="ro-RO"/>
                </w:rPr>
                <m:t>&lt;</m:t>
              </m:r>
            </m:oMath>
            <w:r w:rsidRPr="003C4900">
              <w:rPr>
                <w:rStyle w:val="BodytextBold"/>
                <w:b w:val="0"/>
                <w:sz w:val="20"/>
                <w:szCs w:val="20"/>
                <w:lang w:eastAsia="ro-RO"/>
              </w:rPr>
              <w:t xml:space="preserve"> 3,5 (umed) cel puţin în partea superioară şi cel puţin pe feţele agregatelor structurale şi orizont Cca începând în 0 – 125 cm sau orizont Km (carbonaţi secundari friabili </w:t>
            </w:r>
            <m:oMath>
              <m:r>
                <w:rPr>
                  <w:rStyle w:val="BodytextBold"/>
                  <w:rFonts w:ascii="Cambria Math" w:hAnsi="Cambria Math"/>
                  <w:sz w:val="20"/>
                  <w:szCs w:val="20"/>
                  <w:lang w:eastAsia="ro-RO"/>
                </w:rPr>
                <m:t>&gt;</m:t>
              </m:r>
            </m:oMath>
            <w:r w:rsidRPr="003C4900">
              <w:rPr>
                <w:rStyle w:val="BodytextBold"/>
                <w:b w:val="0"/>
                <w:sz w:val="20"/>
                <w:szCs w:val="20"/>
                <w:lang w:eastAsia="ro-RO"/>
              </w:rPr>
              <w:t xml:space="preserve"> 5% v/v) grefat pe AC, B sau C, începând în 0 – 100 cm.</w:t>
            </w:r>
          </w:p>
        </w:tc>
      </w:tr>
      <w:tr w:rsidR="003B1461" w:rsidRPr="00F97DE7" w14:paraId="3ADC0F02" w14:textId="77777777" w:rsidTr="003C4900">
        <w:tc>
          <w:tcPr>
            <w:tcW w:w="981" w:type="dxa"/>
          </w:tcPr>
          <w:p w14:paraId="67D8A89D"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w:t>
            </w:r>
          </w:p>
        </w:tc>
        <w:tc>
          <w:tcPr>
            <w:tcW w:w="1559" w:type="dxa"/>
          </w:tcPr>
          <w:p w14:paraId="7DC97FB9"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 xml:space="preserve">Kastanoziom </w:t>
            </w:r>
            <w:r w:rsidRPr="003C4900">
              <w:rPr>
                <w:rStyle w:val="BodytextBold"/>
                <w:b w:val="0"/>
                <w:sz w:val="20"/>
                <w:szCs w:val="20"/>
                <w:lang w:eastAsia="ro-RO"/>
              </w:rPr>
              <w:lastRenderedPageBreak/>
              <w:t>KZ</w:t>
            </w:r>
          </w:p>
        </w:tc>
        <w:tc>
          <w:tcPr>
            <w:tcW w:w="1559" w:type="dxa"/>
          </w:tcPr>
          <w:p w14:paraId="3635E39A"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vertAlign w:val="superscript"/>
                <w:lang w:eastAsia="ro-RO"/>
              </w:rPr>
            </w:pPr>
            <w:r w:rsidRPr="003C4900">
              <w:rPr>
                <w:rStyle w:val="BodytextBold"/>
                <w:b w:val="0"/>
                <w:sz w:val="20"/>
                <w:szCs w:val="20"/>
                <w:lang w:eastAsia="ro-RO"/>
              </w:rPr>
              <w:lastRenderedPageBreak/>
              <w:t xml:space="preserve">Kastanoziom </w:t>
            </w:r>
            <w:r w:rsidRPr="003C4900">
              <w:rPr>
                <w:rStyle w:val="BodytextBold"/>
                <w:b w:val="0"/>
                <w:sz w:val="20"/>
                <w:szCs w:val="20"/>
                <w:lang w:eastAsia="ro-RO"/>
              </w:rPr>
              <w:lastRenderedPageBreak/>
              <w:t>nerendzinic</w:t>
            </w:r>
            <w:r w:rsidRPr="003C4900">
              <w:rPr>
                <w:rStyle w:val="BodytextBold"/>
                <w:b w:val="0"/>
                <w:sz w:val="20"/>
                <w:szCs w:val="20"/>
                <w:vertAlign w:val="superscript"/>
                <w:lang w:eastAsia="ro-RO"/>
              </w:rPr>
              <w:t>A</w:t>
            </w:r>
          </w:p>
          <w:p w14:paraId="4C696D7A" w14:textId="77777777" w:rsidR="003B1461" w:rsidRPr="003C4900" w:rsidRDefault="003B1461" w:rsidP="003C4900">
            <w:pPr>
              <w:pStyle w:val="Bodytext10"/>
              <w:shd w:val="clear" w:color="auto" w:fill="auto"/>
              <w:spacing w:line="240" w:lineRule="auto"/>
              <w:ind w:right="20"/>
              <w:jc w:val="both"/>
              <w:rPr>
                <w:rStyle w:val="BodytextBold"/>
                <w:b w:val="0"/>
                <w:sz w:val="20"/>
                <w:szCs w:val="20"/>
                <w:vertAlign w:val="superscript"/>
                <w:lang w:eastAsia="ro-RO"/>
              </w:rPr>
            </w:pPr>
            <w:r w:rsidRPr="003C4900">
              <w:rPr>
                <w:rStyle w:val="BodytextBold"/>
                <w:b w:val="0"/>
                <w:sz w:val="20"/>
                <w:szCs w:val="20"/>
                <w:lang w:eastAsia="ro-RO"/>
              </w:rPr>
              <w:t>KZ –rz</w:t>
            </w:r>
            <w:r w:rsidRPr="003C4900">
              <w:rPr>
                <w:rStyle w:val="BodytextBold"/>
                <w:b w:val="0"/>
                <w:sz w:val="20"/>
                <w:szCs w:val="20"/>
                <w:vertAlign w:val="superscript"/>
                <w:lang w:eastAsia="ro-RO"/>
              </w:rPr>
              <w:t>A</w:t>
            </w:r>
          </w:p>
        </w:tc>
        <w:tc>
          <w:tcPr>
            <w:tcW w:w="3260" w:type="dxa"/>
          </w:tcPr>
          <w:p w14:paraId="0399B5B2"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p>
        </w:tc>
      </w:tr>
      <w:tr w:rsidR="003B1461" w:rsidRPr="00F97DE7" w14:paraId="3D49D3F9" w14:textId="77777777" w:rsidTr="003C4900">
        <w:tc>
          <w:tcPr>
            <w:tcW w:w="981" w:type="dxa"/>
          </w:tcPr>
          <w:p w14:paraId="2738930C"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lastRenderedPageBreak/>
              <w:t>Sol b</w:t>
            </w:r>
            <w:r w:rsidRPr="003C4900">
              <w:rPr>
                <w:rStyle w:val="BodytextBold"/>
                <w:b w:val="0"/>
                <w:sz w:val="20"/>
                <w:szCs w:val="20"/>
                <w:lang w:val="ro-RO" w:eastAsia="ro-RO"/>
              </w:rPr>
              <w:t>ălan SB</w:t>
            </w:r>
          </w:p>
        </w:tc>
        <w:tc>
          <w:tcPr>
            <w:tcW w:w="1559" w:type="dxa"/>
          </w:tcPr>
          <w:p w14:paraId="406E0C99"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w:t>
            </w:r>
          </w:p>
        </w:tc>
        <w:tc>
          <w:tcPr>
            <w:tcW w:w="1559" w:type="dxa"/>
          </w:tcPr>
          <w:p w14:paraId="58E6303C"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Kastanoziom negleic KZ -gc</w:t>
            </w:r>
          </w:p>
        </w:tc>
        <w:tc>
          <w:tcPr>
            <w:tcW w:w="3260" w:type="dxa"/>
          </w:tcPr>
          <w:p w14:paraId="11D541CB" w14:textId="7B88B48C" w:rsidR="003B1461" w:rsidRPr="003C4900" w:rsidRDefault="003B1461"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KZ =</w:t>
            </w:r>
            <w:r w:rsidRPr="003C4900">
              <w:rPr>
                <w:rStyle w:val="BodytextBold"/>
                <w:b w:val="0"/>
                <w:sz w:val="20"/>
                <w:szCs w:val="20"/>
                <w:lang w:val="ro-RO" w:eastAsia="ro-RO"/>
              </w:rPr>
              <w:t xml:space="preserve"> Orizont Cca încep</w:t>
            </w:r>
            <w:r w:rsidR="003E1D31">
              <w:rPr>
                <w:rStyle w:val="BodytextBold"/>
                <w:b w:val="0"/>
                <w:sz w:val="20"/>
                <w:szCs w:val="20"/>
                <w:lang w:val="ro-RO" w:eastAsia="ro-RO"/>
              </w:rPr>
              <w:t>â</w:t>
            </w:r>
            <w:r w:rsidRPr="003C4900">
              <w:rPr>
                <w:rStyle w:val="BodytextBold"/>
                <w:b w:val="0"/>
                <w:sz w:val="20"/>
                <w:szCs w:val="20"/>
                <w:lang w:val="ro-RO" w:eastAsia="ro-RO"/>
              </w:rPr>
              <w:t>nd în 0 – 125 cm sau orizont Km (carbonaţi secundari friabili începând în 0 – 100 cm. De regulă</w:t>
            </w:r>
            <w:r w:rsidR="003E1D31">
              <w:rPr>
                <w:rStyle w:val="BodytextBold"/>
                <w:b w:val="0"/>
                <w:sz w:val="20"/>
                <w:szCs w:val="20"/>
                <w:lang w:val="ro-RO" w:eastAsia="ro-RO"/>
              </w:rPr>
              <w:t>,</w:t>
            </w:r>
            <w:r w:rsidRPr="003C4900">
              <w:rPr>
                <w:rStyle w:val="BodytextBold"/>
                <w:b w:val="0"/>
                <w:sz w:val="20"/>
                <w:szCs w:val="20"/>
                <w:lang w:val="ro-RO" w:eastAsia="ro-RO"/>
              </w:rPr>
              <w:t xml:space="preserve"> sol calcic (CaCO</w:t>
            </w:r>
            <w:r w:rsidRPr="003C4900">
              <w:rPr>
                <w:rStyle w:val="BodytextBold"/>
                <w:b w:val="0"/>
                <w:sz w:val="20"/>
                <w:szCs w:val="20"/>
                <w:vertAlign w:val="subscript"/>
                <w:lang w:val="ro-RO" w:eastAsia="ro-RO"/>
              </w:rPr>
              <w:t>3</w:t>
            </w:r>
            <w:r w:rsidRPr="003C4900">
              <w:rPr>
                <w:rStyle w:val="BodytextBold"/>
                <w:b w:val="0"/>
                <w:sz w:val="20"/>
                <w:szCs w:val="20"/>
                <w:lang w:val="ro-RO" w:eastAsia="ro-RO"/>
              </w:rPr>
              <w:t xml:space="preserve"> de la suprafaţă)</w:t>
            </w:r>
            <w:r w:rsidR="003E1D31">
              <w:rPr>
                <w:rStyle w:val="BodytextBold"/>
                <w:b w:val="0"/>
                <w:sz w:val="20"/>
                <w:szCs w:val="20"/>
                <w:lang w:val="ro-RO" w:eastAsia="ro-RO"/>
              </w:rPr>
              <w:t>.</w:t>
            </w:r>
          </w:p>
        </w:tc>
      </w:tr>
    </w:tbl>
    <w:p w14:paraId="5455DF62" w14:textId="77777777" w:rsidR="003B1461" w:rsidRPr="00F97DE7" w:rsidRDefault="003B1461" w:rsidP="003B1461">
      <w:pPr>
        <w:pStyle w:val="Bodytext10"/>
        <w:shd w:val="clear" w:color="auto" w:fill="auto"/>
        <w:spacing w:line="360" w:lineRule="auto"/>
        <w:ind w:left="120" w:right="20" w:firstLine="540"/>
        <w:jc w:val="both"/>
        <w:rPr>
          <w:rStyle w:val="BodytextBold"/>
          <w:sz w:val="20"/>
          <w:szCs w:val="20"/>
          <w:lang w:eastAsia="ro-RO"/>
        </w:rPr>
      </w:pPr>
    </w:p>
    <w:p w14:paraId="7D6789F7" w14:textId="77777777" w:rsidR="003B1461" w:rsidRDefault="003B1461" w:rsidP="003B1461">
      <w:pPr>
        <w:spacing w:after="0" w:line="360" w:lineRule="auto"/>
        <w:ind w:firstLine="700"/>
        <w:jc w:val="both"/>
        <w:rPr>
          <w:rStyle w:val="Bodytext29pt"/>
          <w:rFonts w:eastAsia="Century Schoolbook"/>
          <w:iCs/>
          <w:sz w:val="24"/>
          <w:szCs w:val="24"/>
        </w:rPr>
      </w:pPr>
      <w:r w:rsidRPr="00DC6EC5">
        <w:rPr>
          <w:rStyle w:val="Bodytext29pt"/>
          <w:rFonts w:eastAsia="Century Schoolbook"/>
          <w:iCs/>
          <w:sz w:val="24"/>
          <w:szCs w:val="24"/>
        </w:rPr>
        <w:t>Diferenţierile</w:t>
      </w:r>
      <w:r>
        <w:rPr>
          <w:rStyle w:val="Bodytext29pt"/>
          <w:rFonts w:eastAsia="Century Schoolbook"/>
          <w:iCs/>
          <w:sz w:val="24"/>
          <w:szCs w:val="24"/>
        </w:rPr>
        <w:t xml:space="preserve"> în SRTS-2012+, SRCS sau SRTS-2003 faţă de SRTS-2012 şi/sau alte observaţii sunt prezentate mai jos (după SRTS-2012+):</w:t>
      </w:r>
    </w:p>
    <w:p w14:paraId="0824C0FE" w14:textId="472173A8" w:rsidR="003B1461" w:rsidRPr="0057493B" w:rsidRDefault="003B1461" w:rsidP="003B1461">
      <w:pPr>
        <w:pStyle w:val="Bodytext10"/>
        <w:shd w:val="clear" w:color="auto" w:fill="auto"/>
        <w:spacing w:line="360" w:lineRule="auto"/>
        <w:ind w:left="120" w:right="20" w:firstLine="540"/>
        <w:jc w:val="both"/>
        <w:rPr>
          <w:rStyle w:val="BodytextBold"/>
          <w:b w:val="0"/>
          <w:bCs w:val="0"/>
          <w:sz w:val="24"/>
          <w:szCs w:val="24"/>
          <w:lang w:val="ro-RO" w:eastAsia="ro-RO"/>
        </w:rPr>
      </w:pPr>
      <w:r w:rsidRPr="0057493B">
        <w:rPr>
          <w:rStyle w:val="BodytextBold"/>
          <w:b w:val="0"/>
          <w:sz w:val="24"/>
          <w:szCs w:val="24"/>
          <w:lang w:eastAsia="ro-RO"/>
        </w:rPr>
        <w:t xml:space="preserve">KZ = </w:t>
      </w:r>
      <w:r w:rsidRPr="0057493B">
        <w:rPr>
          <w:rStyle w:val="BodytextBold"/>
          <w:b w:val="0"/>
          <w:sz w:val="24"/>
          <w:szCs w:val="24"/>
          <w:lang w:val="ro-RO" w:eastAsia="ro-RO"/>
        </w:rPr>
        <w:t>de regulă este sol calcaric, CaCO</w:t>
      </w:r>
      <w:r w:rsidRPr="0057493B">
        <w:rPr>
          <w:rStyle w:val="BodytextBold"/>
          <w:b w:val="0"/>
          <w:sz w:val="24"/>
          <w:szCs w:val="24"/>
          <w:vertAlign w:val="subscript"/>
          <w:lang w:val="ro-RO" w:eastAsia="ro-RO"/>
        </w:rPr>
        <w:t>3</w:t>
      </w:r>
      <w:r w:rsidRPr="0057493B">
        <w:rPr>
          <w:rStyle w:val="BodytextBold"/>
          <w:b w:val="0"/>
          <w:sz w:val="24"/>
          <w:szCs w:val="24"/>
          <w:lang w:val="ro-RO" w:eastAsia="ro-RO"/>
        </w:rPr>
        <w:t xml:space="preserve"> fiind prezent de la suprafaţă</w:t>
      </w:r>
      <w:r w:rsidR="003E1D31">
        <w:rPr>
          <w:rStyle w:val="BodytextBold"/>
          <w:b w:val="0"/>
          <w:sz w:val="24"/>
          <w:szCs w:val="24"/>
          <w:lang w:val="ro-RO" w:eastAsia="ro-RO"/>
        </w:rPr>
        <w:t>;</w:t>
      </w:r>
    </w:p>
    <w:p w14:paraId="050C9849" w14:textId="77777777" w:rsidR="003B1461" w:rsidRPr="0057493B" w:rsidRDefault="003B1461" w:rsidP="003B1461">
      <w:pPr>
        <w:pStyle w:val="Bodytext10"/>
        <w:shd w:val="clear" w:color="auto" w:fill="auto"/>
        <w:spacing w:line="360" w:lineRule="auto"/>
        <w:ind w:left="120" w:right="20" w:firstLine="540"/>
        <w:jc w:val="both"/>
        <w:rPr>
          <w:rStyle w:val="BodytextBold"/>
          <w:b w:val="0"/>
          <w:bCs w:val="0"/>
          <w:sz w:val="24"/>
          <w:szCs w:val="24"/>
          <w:lang w:val="ro-RO" w:eastAsia="ro-RO"/>
        </w:rPr>
      </w:pPr>
      <w:r w:rsidRPr="0057493B">
        <w:rPr>
          <w:rStyle w:val="BodytextBold"/>
          <w:b w:val="0"/>
          <w:sz w:val="24"/>
          <w:szCs w:val="24"/>
          <w:lang w:eastAsia="ro-RO"/>
        </w:rPr>
        <w:t>KZ –rz</w:t>
      </w:r>
      <w:r w:rsidRPr="0057493B">
        <w:rPr>
          <w:rStyle w:val="BodytextBold"/>
          <w:b w:val="0"/>
          <w:sz w:val="24"/>
          <w:szCs w:val="24"/>
          <w:vertAlign w:val="superscript"/>
          <w:lang w:eastAsia="ro-RO"/>
        </w:rPr>
        <w:t>A</w:t>
      </w:r>
      <w:r w:rsidRPr="0057493B">
        <w:rPr>
          <w:rStyle w:val="BodytextBold"/>
          <w:b w:val="0"/>
          <w:sz w:val="24"/>
          <w:szCs w:val="24"/>
          <w:lang w:eastAsia="ro-RO"/>
        </w:rPr>
        <w:t xml:space="preserve"> = </w:t>
      </w:r>
      <w:r w:rsidRPr="0057493B">
        <w:rPr>
          <w:rStyle w:val="BodytextBold"/>
          <w:b w:val="0"/>
          <w:sz w:val="24"/>
          <w:szCs w:val="24"/>
          <w:lang w:val="ro-RO" w:eastAsia="ro-RO"/>
        </w:rPr>
        <w:t>KZ (SRTS-2003) – se exclud KZ dezvoltate pe materiale parentale hiperscheletice calcarifere şi/sau roci calcaroase (MK</w:t>
      </w:r>
      <w:r w:rsidRPr="0057493B">
        <w:rPr>
          <w:rStyle w:val="BodytextBold"/>
          <w:b w:val="0"/>
          <w:sz w:val="24"/>
          <w:szCs w:val="24"/>
          <w:lang w:eastAsia="ro-RO"/>
        </w:rPr>
        <w:t>*</w:t>
      </w:r>
      <w:r w:rsidRPr="0057493B">
        <w:rPr>
          <w:rStyle w:val="BodytextBold"/>
          <w:b w:val="0"/>
          <w:sz w:val="24"/>
          <w:szCs w:val="24"/>
          <w:lang w:val="ro-RO" w:eastAsia="ro-RO"/>
        </w:rPr>
        <w:t>) cu carbonaţi secundari friabili care apar în 20 – 50 cm.</w:t>
      </w:r>
    </w:p>
    <w:p w14:paraId="4F3ACAFC" w14:textId="77777777" w:rsidR="003B1461" w:rsidRPr="0057493B" w:rsidRDefault="003B1461" w:rsidP="003B1461">
      <w:pPr>
        <w:pStyle w:val="Bodytext10"/>
        <w:shd w:val="clear" w:color="auto" w:fill="auto"/>
        <w:spacing w:line="360" w:lineRule="auto"/>
        <w:ind w:left="120" w:right="20" w:firstLine="540"/>
        <w:jc w:val="both"/>
        <w:rPr>
          <w:rStyle w:val="BodytextBold"/>
          <w:b w:val="0"/>
          <w:bCs w:val="0"/>
          <w:sz w:val="24"/>
          <w:szCs w:val="24"/>
          <w:lang w:eastAsia="ro-RO"/>
        </w:rPr>
      </w:pPr>
      <w:r w:rsidRPr="0057493B">
        <w:rPr>
          <w:rStyle w:val="BodytextBold"/>
          <w:b w:val="0"/>
          <w:sz w:val="24"/>
          <w:szCs w:val="24"/>
          <w:lang w:val="ro-RO" w:eastAsia="ro-RO"/>
        </w:rPr>
        <w:t xml:space="preserve">KZ ti (SRTS-2003) </w:t>
      </w:r>
      <w:r w:rsidRPr="0057493B">
        <w:rPr>
          <w:rStyle w:val="BodytextBold"/>
          <w:b w:val="0"/>
          <w:sz w:val="24"/>
          <w:szCs w:val="24"/>
          <w:lang w:eastAsia="ro-RO"/>
        </w:rPr>
        <w:t>= KZ ti (SRTS-2012)</w:t>
      </w:r>
    </w:p>
    <w:p w14:paraId="1D8A14AB" w14:textId="77777777" w:rsidR="003B1461" w:rsidRPr="0057493B" w:rsidRDefault="003B1461" w:rsidP="003B1461">
      <w:pPr>
        <w:pStyle w:val="Bodytext10"/>
        <w:shd w:val="clear" w:color="auto" w:fill="auto"/>
        <w:spacing w:line="360" w:lineRule="auto"/>
        <w:ind w:left="120" w:right="20" w:firstLine="540"/>
        <w:jc w:val="both"/>
        <w:rPr>
          <w:rStyle w:val="BodytextBold"/>
          <w:b w:val="0"/>
          <w:bCs w:val="0"/>
          <w:sz w:val="24"/>
          <w:szCs w:val="24"/>
          <w:lang w:eastAsia="ro-RO"/>
        </w:rPr>
      </w:pPr>
      <w:r w:rsidRPr="0057493B">
        <w:rPr>
          <w:rStyle w:val="BodytextBold"/>
          <w:b w:val="0"/>
          <w:sz w:val="24"/>
          <w:szCs w:val="24"/>
          <w:lang w:val="ro-RO" w:eastAsia="ro-RO"/>
        </w:rPr>
        <w:t xml:space="preserve">KZ* (SRTS-2003) = </w:t>
      </w:r>
      <w:r w:rsidRPr="0057493B">
        <w:rPr>
          <w:rStyle w:val="BodytextBold"/>
          <w:b w:val="0"/>
          <w:sz w:val="24"/>
          <w:szCs w:val="24"/>
          <w:lang w:eastAsia="ro-RO"/>
        </w:rPr>
        <w:t>KZ* –rz</w:t>
      </w:r>
      <w:r w:rsidRPr="0057493B">
        <w:rPr>
          <w:rStyle w:val="BodytextBold"/>
          <w:b w:val="0"/>
          <w:sz w:val="24"/>
          <w:szCs w:val="24"/>
          <w:vertAlign w:val="superscript"/>
          <w:lang w:eastAsia="ro-RO"/>
        </w:rPr>
        <w:t>A</w:t>
      </w:r>
      <w:r w:rsidRPr="0057493B">
        <w:rPr>
          <w:rStyle w:val="BodytextBold"/>
          <w:b w:val="0"/>
          <w:sz w:val="24"/>
          <w:szCs w:val="24"/>
          <w:lang w:eastAsia="ro-RO"/>
        </w:rPr>
        <w:t xml:space="preserve"> (SRTS-2012+)</w:t>
      </w:r>
    </w:p>
    <w:p w14:paraId="5547A5E8" w14:textId="77777777" w:rsidR="003B1461" w:rsidRPr="0057493B" w:rsidRDefault="003B1461" w:rsidP="003B1461">
      <w:pPr>
        <w:pStyle w:val="Bodytext10"/>
        <w:shd w:val="clear" w:color="auto" w:fill="auto"/>
        <w:spacing w:line="360" w:lineRule="auto"/>
        <w:ind w:left="120" w:right="20" w:firstLine="540"/>
        <w:jc w:val="both"/>
        <w:rPr>
          <w:rStyle w:val="BodytextBold"/>
          <w:b w:val="0"/>
          <w:bCs w:val="0"/>
          <w:sz w:val="24"/>
          <w:szCs w:val="24"/>
          <w:lang w:eastAsia="ro-RO"/>
        </w:rPr>
      </w:pPr>
      <w:r w:rsidRPr="0057493B">
        <w:rPr>
          <w:rStyle w:val="BodytextBold"/>
          <w:b w:val="0"/>
          <w:sz w:val="24"/>
          <w:szCs w:val="24"/>
          <w:lang w:eastAsia="ro-RO"/>
        </w:rPr>
        <w:t>SB ti (SRCS) = KZ ka</w:t>
      </w:r>
    </w:p>
    <w:p w14:paraId="38B4A18E" w14:textId="77777777" w:rsidR="003B1461" w:rsidRPr="0057493B" w:rsidRDefault="003B1461" w:rsidP="003B1461">
      <w:pPr>
        <w:pStyle w:val="Bodytext10"/>
        <w:shd w:val="clear" w:color="auto" w:fill="auto"/>
        <w:spacing w:line="360" w:lineRule="auto"/>
        <w:ind w:left="120" w:right="20" w:firstLine="540"/>
        <w:jc w:val="both"/>
        <w:rPr>
          <w:rStyle w:val="BodytextBold"/>
          <w:b w:val="0"/>
          <w:bCs w:val="0"/>
          <w:sz w:val="24"/>
          <w:szCs w:val="24"/>
          <w:lang w:eastAsia="ro-RO"/>
        </w:rPr>
      </w:pPr>
      <w:r w:rsidRPr="0057493B">
        <w:rPr>
          <w:rStyle w:val="BodytextBold"/>
          <w:b w:val="0"/>
          <w:sz w:val="24"/>
          <w:szCs w:val="24"/>
          <w:lang w:eastAsia="ro-RO"/>
        </w:rPr>
        <w:t>SB* ti (SRCS) = KZ* -gc</w:t>
      </w:r>
    </w:p>
    <w:p w14:paraId="04A68A20" w14:textId="77777777" w:rsidR="003B1461" w:rsidRPr="008D54A5" w:rsidRDefault="003B1461" w:rsidP="008D54A5">
      <w:pPr>
        <w:pStyle w:val="Bodytext10"/>
        <w:shd w:val="clear" w:color="auto" w:fill="auto"/>
        <w:spacing w:line="360" w:lineRule="auto"/>
        <w:ind w:right="20"/>
        <w:jc w:val="both"/>
        <w:rPr>
          <w:rStyle w:val="BodytextBold"/>
          <w:b w:val="0"/>
          <w:bCs w:val="0"/>
          <w:sz w:val="24"/>
          <w:szCs w:val="24"/>
          <w:lang w:val="ro-RO" w:eastAsia="ro-RO"/>
        </w:rPr>
      </w:pPr>
      <w:r w:rsidRPr="008D54A5">
        <w:rPr>
          <w:rStyle w:val="BodytextBold"/>
          <w:b w:val="0"/>
          <w:sz w:val="24"/>
          <w:szCs w:val="24"/>
          <w:lang w:eastAsia="ro-RO"/>
        </w:rPr>
        <w:t>Corelarea la nivel de subtip a kastano</w:t>
      </w:r>
      <w:r w:rsidRPr="008D54A5">
        <w:rPr>
          <w:rStyle w:val="BodytextBold"/>
          <w:b w:val="0"/>
          <w:sz w:val="24"/>
          <w:szCs w:val="24"/>
          <w:lang w:val="ro-RO" w:eastAsia="ro-RO"/>
        </w:rPr>
        <w:t xml:space="preserve">ziomurilor este prezentată în </w:t>
      </w:r>
      <w:r w:rsidR="00637B89" w:rsidRPr="00065A65">
        <w:rPr>
          <w:rStyle w:val="BodytextBold"/>
          <w:i/>
          <w:sz w:val="24"/>
          <w:szCs w:val="24"/>
          <w:lang w:val="ro-RO" w:eastAsia="ro-RO"/>
        </w:rPr>
        <w:t>Tabelul 10</w:t>
      </w:r>
      <w:r w:rsidRPr="008D54A5">
        <w:rPr>
          <w:rStyle w:val="BodytextBold"/>
          <w:b w:val="0"/>
          <w:sz w:val="24"/>
          <w:szCs w:val="24"/>
          <w:lang w:val="ro-RO" w:eastAsia="ro-RO"/>
        </w:rPr>
        <w:t>.</w:t>
      </w:r>
    </w:p>
    <w:p w14:paraId="040D9052" w14:textId="77777777" w:rsidR="008D54A5" w:rsidRDefault="008D54A5" w:rsidP="008D54A5">
      <w:pPr>
        <w:pStyle w:val="Bodytext10"/>
        <w:shd w:val="clear" w:color="auto" w:fill="auto"/>
        <w:spacing w:line="360" w:lineRule="auto"/>
        <w:ind w:right="20"/>
        <w:jc w:val="both"/>
        <w:rPr>
          <w:rStyle w:val="BodytextBold"/>
          <w:i/>
          <w:sz w:val="24"/>
          <w:szCs w:val="24"/>
          <w:lang w:val="ro-RO" w:eastAsia="ro-RO"/>
        </w:rPr>
      </w:pPr>
    </w:p>
    <w:p w14:paraId="17665117" w14:textId="77777777" w:rsidR="003B1461" w:rsidRPr="0057493B" w:rsidRDefault="00637B89" w:rsidP="00065A65">
      <w:pPr>
        <w:pStyle w:val="Bodytext10"/>
        <w:shd w:val="clear" w:color="auto" w:fill="auto"/>
        <w:spacing w:line="240" w:lineRule="auto"/>
        <w:ind w:right="20"/>
        <w:jc w:val="both"/>
        <w:rPr>
          <w:rStyle w:val="BodytextBold"/>
          <w:b w:val="0"/>
          <w:bCs w:val="0"/>
          <w:sz w:val="20"/>
          <w:szCs w:val="20"/>
          <w:lang w:eastAsia="ro-RO"/>
        </w:rPr>
      </w:pPr>
      <w:r w:rsidRPr="003E1D31">
        <w:rPr>
          <w:rStyle w:val="BodytextBold"/>
          <w:i/>
          <w:sz w:val="24"/>
          <w:szCs w:val="24"/>
          <w:lang w:val="ro-RO" w:eastAsia="ro-RO"/>
        </w:rPr>
        <w:t>Tabel 10</w:t>
      </w:r>
      <w:r w:rsidR="003B1461" w:rsidRPr="00065A65">
        <w:rPr>
          <w:rStyle w:val="BodytextBold"/>
          <w:sz w:val="24"/>
          <w:szCs w:val="24"/>
          <w:lang w:val="ro-RO" w:eastAsia="ro-RO"/>
        </w:rPr>
        <w:t>.</w:t>
      </w:r>
      <w:r w:rsidR="003B1461" w:rsidRPr="0057493B">
        <w:rPr>
          <w:rStyle w:val="BodytextBold"/>
          <w:b w:val="0"/>
          <w:sz w:val="24"/>
          <w:szCs w:val="24"/>
          <w:lang w:val="ro-RO" w:eastAsia="ro-RO"/>
        </w:rPr>
        <w:t xml:space="preserve"> </w:t>
      </w:r>
      <w:r w:rsidR="003B1461" w:rsidRPr="0057493B">
        <w:rPr>
          <w:rStyle w:val="BodytextBold"/>
          <w:b w:val="0"/>
          <w:sz w:val="24"/>
          <w:szCs w:val="24"/>
          <w:lang w:eastAsia="ro-RO"/>
        </w:rPr>
        <w:t>Corelarea la nivel de subtip a kastano</w:t>
      </w:r>
      <w:r w:rsidR="003B1461" w:rsidRPr="0057493B">
        <w:rPr>
          <w:rStyle w:val="BodytextBold"/>
          <w:b w:val="0"/>
          <w:sz w:val="24"/>
          <w:szCs w:val="24"/>
          <w:lang w:val="ro-RO" w:eastAsia="ro-RO"/>
        </w:rPr>
        <w:t>ziomurilor (după SRTS-2012</w:t>
      </w:r>
      <w:r w:rsidR="003B1461" w:rsidRPr="0057493B">
        <w:rPr>
          <w:rStyle w:val="BodytextBold"/>
          <w:b w:val="0"/>
          <w:sz w:val="24"/>
          <w:szCs w:val="24"/>
          <w:lang w:eastAsia="ro-RO"/>
        </w:rPr>
        <w:t>+).</w:t>
      </w:r>
    </w:p>
    <w:tbl>
      <w:tblPr>
        <w:tblStyle w:val="TableGrid"/>
        <w:tblW w:w="7076" w:type="dxa"/>
        <w:tblInd w:w="120" w:type="dxa"/>
        <w:tblLayout w:type="fixed"/>
        <w:tblLook w:val="04A0" w:firstRow="1" w:lastRow="0" w:firstColumn="1" w:lastColumn="0" w:noHBand="0" w:noVBand="1"/>
      </w:tblPr>
      <w:tblGrid>
        <w:gridCol w:w="1831"/>
        <w:gridCol w:w="1276"/>
        <w:gridCol w:w="1701"/>
        <w:gridCol w:w="2268"/>
      </w:tblGrid>
      <w:tr w:rsidR="003B1461" w:rsidRPr="00F97DE7" w14:paraId="6D0E1BC3" w14:textId="77777777" w:rsidTr="003C4900">
        <w:tc>
          <w:tcPr>
            <w:tcW w:w="1831" w:type="dxa"/>
          </w:tcPr>
          <w:p w14:paraId="4B4194C7"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 – 2012/</w:t>
            </w:r>
          </w:p>
          <w:p w14:paraId="2DF583B1"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 – 2012+</w:t>
            </w:r>
          </w:p>
        </w:tc>
        <w:tc>
          <w:tcPr>
            <w:tcW w:w="1276" w:type="dxa"/>
          </w:tcPr>
          <w:p w14:paraId="3EC9D845"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SRCS</w:t>
            </w:r>
            <w:r w:rsidRPr="003C4900">
              <w:rPr>
                <w:rStyle w:val="BodytextBold"/>
                <w:b w:val="0"/>
                <w:sz w:val="20"/>
                <w:szCs w:val="20"/>
                <w:lang w:val="ro-RO" w:eastAsia="ro-RO"/>
              </w:rPr>
              <w:t xml:space="preserve"> - 1980</w:t>
            </w:r>
          </w:p>
        </w:tc>
        <w:tc>
          <w:tcPr>
            <w:tcW w:w="1701" w:type="dxa"/>
          </w:tcPr>
          <w:p w14:paraId="607AA708"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 - 2003</w:t>
            </w:r>
          </w:p>
        </w:tc>
        <w:tc>
          <w:tcPr>
            <w:tcW w:w="2268" w:type="dxa"/>
          </w:tcPr>
          <w:p w14:paraId="5C66C12F"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Observa</w:t>
            </w:r>
            <w:r w:rsidRPr="003C4900">
              <w:rPr>
                <w:rStyle w:val="BodytextBold"/>
                <w:b w:val="0"/>
                <w:sz w:val="20"/>
                <w:szCs w:val="20"/>
                <w:lang w:val="ro-RO" w:eastAsia="ro-RO"/>
              </w:rPr>
              <w:t>ţii</w:t>
            </w:r>
          </w:p>
        </w:tc>
      </w:tr>
      <w:tr w:rsidR="003B1461" w:rsidRPr="00F97DE7" w14:paraId="68E40D8F" w14:textId="77777777" w:rsidTr="003C4900">
        <w:tc>
          <w:tcPr>
            <w:tcW w:w="1831" w:type="dxa"/>
          </w:tcPr>
          <w:p w14:paraId="514BF310"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Kastanoziomuri* CZ*</w:t>
            </w:r>
          </w:p>
        </w:tc>
        <w:tc>
          <w:tcPr>
            <w:tcW w:w="1276" w:type="dxa"/>
          </w:tcPr>
          <w:p w14:paraId="69B883F4"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w:t>
            </w:r>
          </w:p>
        </w:tc>
        <w:tc>
          <w:tcPr>
            <w:tcW w:w="1701" w:type="dxa"/>
          </w:tcPr>
          <w:p w14:paraId="66AB0AFE"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p>
        </w:tc>
        <w:tc>
          <w:tcPr>
            <w:tcW w:w="2268" w:type="dxa"/>
          </w:tcPr>
          <w:p w14:paraId="4AD1ACEE" w14:textId="695ED80F"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Toate difer</w:t>
            </w:r>
            <w:r w:rsidR="003E1D31">
              <w:rPr>
                <w:rStyle w:val="BodytextBold"/>
                <w:b w:val="0"/>
                <w:sz w:val="20"/>
                <w:szCs w:val="20"/>
                <w:lang w:eastAsia="ro-RO"/>
              </w:rPr>
              <w:t>i</w:t>
            </w:r>
            <w:r w:rsidRPr="003C4900">
              <w:rPr>
                <w:rStyle w:val="BodytextBold"/>
                <w:b w:val="0"/>
                <w:sz w:val="20"/>
                <w:szCs w:val="20"/>
                <w:lang w:eastAsia="ro-RO"/>
              </w:rPr>
              <w:t>tele subtipuri posibile, implicit calcice.</w:t>
            </w:r>
          </w:p>
        </w:tc>
      </w:tr>
      <w:tr w:rsidR="003B1461" w:rsidRPr="00F97DE7" w14:paraId="38B5EA9A" w14:textId="77777777" w:rsidTr="003C4900">
        <w:tc>
          <w:tcPr>
            <w:tcW w:w="1831" w:type="dxa"/>
          </w:tcPr>
          <w:p w14:paraId="0FE924C2" w14:textId="77777777" w:rsidR="003B1461" w:rsidRPr="003C4900" w:rsidRDefault="003B1461" w:rsidP="003C4900">
            <w:pPr>
              <w:pStyle w:val="Bodytext10"/>
              <w:shd w:val="clear" w:color="auto" w:fill="auto"/>
              <w:spacing w:line="240" w:lineRule="auto"/>
              <w:ind w:right="20"/>
              <w:jc w:val="both"/>
              <w:rPr>
                <w:rStyle w:val="BodytextBold"/>
                <w:b w:val="0"/>
                <w:sz w:val="20"/>
                <w:szCs w:val="20"/>
                <w:vertAlign w:val="superscript"/>
                <w:lang w:eastAsia="ro-RO"/>
              </w:rPr>
            </w:pPr>
            <w:r w:rsidRPr="003C4900">
              <w:rPr>
                <w:rStyle w:val="BodytextBold"/>
                <w:b w:val="0"/>
                <w:sz w:val="20"/>
                <w:szCs w:val="20"/>
                <w:lang w:eastAsia="ro-RO"/>
              </w:rPr>
              <w:t>Kastanoziomuri* nerendzinice</w:t>
            </w:r>
            <w:r w:rsidRPr="003C4900">
              <w:rPr>
                <w:rStyle w:val="BodytextBold"/>
                <w:b w:val="0"/>
                <w:sz w:val="20"/>
                <w:szCs w:val="20"/>
                <w:vertAlign w:val="superscript"/>
                <w:lang w:eastAsia="ro-RO"/>
              </w:rPr>
              <w:t xml:space="preserve">A </w:t>
            </w:r>
            <w:r w:rsidRPr="003C4900">
              <w:rPr>
                <w:rStyle w:val="BodytextBold"/>
                <w:b w:val="0"/>
                <w:sz w:val="20"/>
                <w:szCs w:val="20"/>
                <w:lang w:eastAsia="ro-RO"/>
              </w:rPr>
              <w:t>CZ*-rz</w:t>
            </w:r>
            <w:r w:rsidRPr="003C4900">
              <w:rPr>
                <w:rStyle w:val="BodytextBold"/>
                <w:b w:val="0"/>
                <w:sz w:val="20"/>
                <w:szCs w:val="20"/>
                <w:vertAlign w:val="superscript"/>
                <w:lang w:eastAsia="ro-RO"/>
              </w:rPr>
              <w:t>A</w:t>
            </w:r>
          </w:p>
        </w:tc>
        <w:tc>
          <w:tcPr>
            <w:tcW w:w="1276" w:type="dxa"/>
          </w:tcPr>
          <w:p w14:paraId="7E33D8FA"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w:t>
            </w:r>
          </w:p>
        </w:tc>
        <w:tc>
          <w:tcPr>
            <w:tcW w:w="1701" w:type="dxa"/>
          </w:tcPr>
          <w:p w14:paraId="2617D8FF"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Kastanoziomuri* CZ*</w:t>
            </w:r>
          </w:p>
        </w:tc>
        <w:tc>
          <w:tcPr>
            <w:tcW w:w="2268" w:type="dxa"/>
          </w:tcPr>
          <w:p w14:paraId="7BEC70F2" w14:textId="46836A13"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Toate difer</w:t>
            </w:r>
            <w:r w:rsidR="003E1D31">
              <w:rPr>
                <w:rStyle w:val="BodytextBold"/>
                <w:b w:val="0"/>
                <w:sz w:val="20"/>
                <w:szCs w:val="20"/>
                <w:lang w:eastAsia="ro-RO"/>
              </w:rPr>
              <w:t>i</w:t>
            </w:r>
            <w:r w:rsidRPr="003C4900">
              <w:rPr>
                <w:rStyle w:val="BodytextBold"/>
                <w:b w:val="0"/>
                <w:sz w:val="20"/>
                <w:szCs w:val="20"/>
                <w:lang w:eastAsia="ro-RO"/>
              </w:rPr>
              <w:t>tele subtipuri posibile de SB în SRTS-2003, respectiv KZ nerendzinice în SRTS-2012, implicit calcice.</w:t>
            </w:r>
          </w:p>
        </w:tc>
      </w:tr>
      <w:tr w:rsidR="003B1461" w:rsidRPr="00F97DE7" w14:paraId="1CBDCBAA" w14:textId="77777777" w:rsidTr="003C4900">
        <w:tc>
          <w:tcPr>
            <w:tcW w:w="1831" w:type="dxa"/>
          </w:tcPr>
          <w:p w14:paraId="35F5E4FF"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 xml:space="preserve">Kastanoziomuri* </w:t>
            </w:r>
            <w:r w:rsidRPr="003C4900">
              <w:rPr>
                <w:rStyle w:val="BodytextBold"/>
                <w:b w:val="0"/>
                <w:sz w:val="20"/>
                <w:szCs w:val="20"/>
                <w:lang w:eastAsia="ro-RO"/>
              </w:rPr>
              <w:lastRenderedPageBreak/>
              <w:t>negleice CZ*-gc</w:t>
            </w:r>
          </w:p>
        </w:tc>
        <w:tc>
          <w:tcPr>
            <w:tcW w:w="1276" w:type="dxa"/>
          </w:tcPr>
          <w:p w14:paraId="355ED651"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val="ro-RO" w:eastAsia="ro-RO"/>
              </w:rPr>
            </w:pPr>
            <w:r w:rsidRPr="003C4900">
              <w:rPr>
                <w:rStyle w:val="BodytextBold"/>
                <w:b w:val="0"/>
                <w:sz w:val="20"/>
                <w:szCs w:val="20"/>
                <w:lang w:eastAsia="ro-RO"/>
              </w:rPr>
              <w:lastRenderedPageBreak/>
              <w:t xml:space="preserve">Soluri </w:t>
            </w:r>
            <w:r w:rsidRPr="003C4900">
              <w:rPr>
                <w:rStyle w:val="BodytextBold"/>
                <w:b w:val="0"/>
                <w:sz w:val="20"/>
                <w:szCs w:val="20"/>
                <w:lang w:val="ro-RO" w:eastAsia="ro-RO"/>
              </w:rPr>
              <w:lastRenderedPageBreak/>
              <w:t>Bălane</w:t>
            </w:r>
          </w:p>
        </w:tc>
        <w:tc>
          <w:tcPr>
            <w:tcW w:w="1701" w:type="dxa"/>
          </w:tcPr>
          <w:p w14:paraId="1250A670" w14:textId="77777777" w:rsidR="003B1461" w:rsidRPr="003C4900" w:rsidRDefault="003B1461" w:rsidP="003C4900">
            <w:pPr>
              <w:pStyle w:val="Bodytext10"/>
              <w:shd w:val="clear" w:color="auto" w:fill="auto"/>
              <w:spacing w:line="240" w:lineRule="auto"/>
              <w:ind w:right="20"/>
              <w:jc w:val="both"/>
              <w:rPr>
                <w:rStyle w:val="BodytextBold"/>
                <w:b w:val="0"/>
                <w:sz w:val="20"/>
                <w:szCs w:val="20"/>
                <w:lang w:eastAsia="ro-RO"/>
              </w:rPr>
            </w:pPr>
          </w:p>
        </w:tc>
        <w:tc>
          <w:tcPr>
            <w:tcW w:w="2268" w:type="dxa"/>
          </w:tcPr>
          <w:p w14:paraId="3B0DD554" w14:textId="3A8947A0"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Toate difer</w:t>
            </w:r>
            <w:r w:rsidR="003E1D31">
              <w:rPr>
                <w:rStyle w:val="BodytextBold"/>
                <w:b w:val="0"/>
                <w:sz w:val="20"/>
                <w:szCs w:val="20"/>
                <w:lang w:eastAsia="ro-RO"/>
              </w:rPr>
              <w:t>i</w:t>
            </w:r>
            <w:r w:rsidRPr="003C4900">
              <w:rPr>
                <w:rStyle w:val="BodytextBold"/>
                <w:b w:val="0"/>
                <w:sz w:val="20"/>
                <w:szCs w:val="20"/>
                <w:lang w:eastAsia="ro-RO"/>
              </w:rPr>
              <w:t xml:space="preserve">tele subtipuri </w:t>
            </w:r>
            <w:r w:rsidRPr="003C4900">
              <w:rPr>
                <w:rStyle w:val="BodytextBold"/>
                <w:b w:val="0"/>
                <w:sz w:val="20"/>
                <w:szCs w:val="20"/>
                <w:lang w:eastAsia="ro-RO"/>
              </w:rPr>
              <w:lastRenderedPageBreak/>
              <w:t>posibile de SB în SRCS, respectiv de KZ negleice în SRTS 2012, implicit calcice.</w:t>
            </w:r>
          </w:p>
        </w:tc>
      </w:tr>
      <w:tr w:rsidR="003B1461" w:rsidRPr="00F97DE7" w14:paraId="72945E64" w14:textId="77777777" w:rsidTr="003C4900">
        <w:tc>
          <w:tcPr>
            <w:tcW w:w="1831" w:type="dxa"/>
          </w:tcPr>
          <w:p w14:paraId="383AEB8F"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Kastanoziom tipic KZ ti</w:t>
            </w:r>
          </w:p>
        </w:tc>
        <w:tc>
          <w:tcPr>
            <w:tcW w:w="1276" w:type="dxa"/>
          </w:tcPr>
          <w:p w14:paraId="476BACA2"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08CA9AF9"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tipic KZ ti</w:t>
            </w:r>
          </w:p>
        </w:tc>
        <w:tc>
          <w:tcPr>
            <w:tcW w:w="2268" w:type="dxa"/>
          </w:tcPr>
          <w:p w14:paraId="5FA7E6F2" w14:textId="7A7C459E"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Implicit calcic; considerat calcaric KZ</w:t>
            </w:r>
            <w:r w:rsidR="003E1D31">
              <w:rPr>
                <w:rStyle w:val="BodytextBold"/>
                <w:b w:val="0"/>
                <w:sz w:val="20"/>
                <w:szCs w:val="20"/>
                <w:lang w:eastAsia="ro-RO"/>
              </w:rPr>
              <w:t>,</w:t>
            </w:r>
            <w:r w:rsidRPr="003C4900">
              <w:rPr>
                <w:rStyle w:val="BodytextBold"/>
                <w:b w:val="0"/>
                <w:sz w:val="20"/>
                <w:szCs w:val="20"/>
                <w:lang w:eastAsia="ro-RO"/>
              </w:rPr>
              <w:t xml:space="preserve"> sunt</w:t>
            </w:r>
            <w:r w:rsidR="003E1D31">
              <w:rPr>
                <w:rStyle w:val="BodytextBold"/>
                <w:b w:val="0"/>
                <w:sz w:val="20"/>
                <w:szCs w:val="20"/>
                <w:lang w:eastAsia="ro-RO"/>
              </w:rPr>
              <w:t>,</w:t>
            </w:r>
            <w:r w:rsidRPr="003C4900">
              <w:rPr>
                <w:rStyle w:val="BodytextBold"/>
                <w:b w:val="0"/>
                <w:sz w:val="20"/>
                <w:szCs w:val="20"/>
                <w:lang w:eastAsia="ro-RO"/>
              </w:rPr>
              <w:t xml:space="preserve"> de obicei</w:t>
            </w:r>
            <w:r w:rsidR="003E1D31">
              <w:rPr>
                <w:rStyle w:val="BodytextBold"/>
                <w:b w:val="0"/>
                <w:sz w:val="20"/>
                <w:szCs w:val="20"/>
                <w:lang w:eastAsia="ro-RO"/>
              </w:rPr>
              <w:t>,</w:t>
            </w:r>
            <w:r w:rsidRPr="003C4900">
              <w:rPr>
                <w:rStyle w:val="BodytextBold"/>
                <w:b w:val="0"/>
                <w:sz w:val="20"/>
                <w:szCs w:val="20"/>
                <w:lang w:eastAsia="ro-RO"/>
              </w:rPr>
              <w:t xml:space="preserve"> calcarice; KZ ti (SRTS-2012) include KZ lu/si; </w:t>
            </w:r>
          </w:p>
          <w:p w14:paraId="4753BD5C" w14:textId="0C87B83C"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KZ ti (SRTS-2012+) include KZ lu/si/pm</w:t>
            </w:r>
            <w:r w:rsidR="003E1D31">
              <w:rPr>
                <w:rStyle w:val="BodytextBold"/>
                <w:b w:val="0"/>
                <w:sz w:val="20"/>
                <w:szCs w:val="20"/>
                <w:lang w:eastAsia="ro-RO"/>
              </w:rPr>
              <w:t>.</w:t>
            </w:r>
          </w:p>
        </w:tc>
      </w:tr>
      <w:tr w:rsidR="003B1461" w:rsidRPr="00F97DE7" w14:paraId="45C37DA3" w14:textId="77777777" w:rsidTr="003C4900">
        <w:tc>
          <w:tcPr>
            <w:tcW w:w="1831" w:type="dxa"/>
          </w:tcPr>
          <w:p w14:paraId="40F618B7"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Kastanoziom calcaric (nevermic) </w:t>
            </w:r>
          </w:p>
          <w:p w14:paraId="3C1EFE05"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KZ ka-vm</w:t>
            </w:r>
          </w:p>
        </w:tc>
        <w:tc>
          <w:tcPr>
            <w:tcW w:w="1276" w:type="dxa"/>
          </w:tcPr>
          <w:p w14:paraId="0C03E1FB"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Sol </w:t>
            </w:r>
          </w:p>
          <w:p w14:paraId="0C011DB3"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Bălan tipic </w:t>
            </w:r>
          </w:p>
          <w:p w14:paraId="21DD0265"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SB ti</w:t>
            </w:r>
          </w:p>
        </w:tc>
        <w:tc>
          <w:tcPr>
            <w:tcW w:w="1701" w:type="dxa"/>
          </w:tcPr>
          <w:p w14:paraId="36B1902B"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268" w:type="dxa"/>
          </w:tcPr>
          <w:p w14:paraId="54F4934B" w14:textId="4DB396C2"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Implicit calcic; SB ti din SRCS include KZ lu/si/pm</w:t>
            </w:r>
            <w:r w:rsidR="003E1D31">
              <w:rPr>
                <w:rStyle w:val="BodytextBold"/>
                <w:b w:val="0"/>
                <w:sz w:val="20"/>
                <w:szCs w:val="20"/>
                <w:lang w:eastAsia="ro-RO"/>
              </w:rPr>
              <w:t>.</w:t>
            </w:r>
          </w:p>
        </w:tc>
      </w:tr>
      <w:tr w:rsidR="003B1461" w:rsidRPr="00F97DE7" w14:paraId="6484EA45" w14:textId="77777777" w:rsidTr="003C4900">
        <w:tc>
          <w:tcPr>
            <w:tcW w:w="1831" w:type="dxa"/>
          </w:tcPr>
          <w:p w14:paraId="77B7A470"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Kastanoziom calcaric (vermic) </w:t>
            </w:r>
          </w:p>
          <w:p w14:paraId="5B2C4ECD"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KZ ka vm</w:t>
            </w:r>
          </w:p>
        </w:tc>
        <w:tc>
          <w:tcPr>
            <w:tcW w:w="1276" w:type="dxa"/>
          </w:tcPr>
          <w:p w14:paraId="4DD800E3"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Sol </w:t>
            </w:r>
          </w:p>
          <w:p w14:paraId="72A6EC50"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Bălan vermic</w:t>
            </w:r>
          </w:p>
          <w:p w14:paraId="08C4AFD4"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SB vm</w:t>
            </w:r>
          </w:p>
        </w:tc>
        <w:tc>
          <w:tcPr>
            <w:tcW w:w="1701" w:type="dxa"/>
          </w:tcPr>
          <w:p w14:paraId="7C9A07BE"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268" w:type="dxa"/>
          </w:tcPr>
          <w:p w14:paraId="3C27F8EA"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3B1461" w:rsidRPr="00F97DE7" w14:paraId="600F3A96" w14:textId="77777777" w:rsidTr="003C4900">
        <w:tc>
          <w:tcPr>
            <w:tcW w:w="1831" w:type="dxa"/>
          </w:tcPr>
          <w:p w14:paraId="5A1C3AEC"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calcaric KZ ka</w:t>
            </w:r>
          </w:p>
        </w:tc>
        <w:tc>
          <w:tcPr>
            <w:tcW w:w="1276" w:type="dxa"/>
          </w:tcPr>
          <w:p w14:paraId="080D521E"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02140F56"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Kastanoziom calcaric KZ ka </w:t>
            </w:r>
          </w:p>
        </w:tc>
        <w:tc>
          <w:tcPr>
            <w:tcW w:w="2268" w:type="dxa"/>
          </w:tcPr>
          <w:p w14:paraId="569CFFD4" w14:textId="36E07728"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Considerat CZ ti (de regul</w:t>
            </w:r>
            <w:r w:rsidRPr="003C4900">
              <w:rPr>
                <w:rStyle w:val="BodytextBold"/>
                <w:b w:val="0"/>
                <w:sz w:val="20"/>
                <w:szCs w:val="20"/>
                <w:lang w:val="ro-RO" w:eastAsia="ro-RO"/>
              </w:rPr>
              <w:t>ă</w:t>
            </w:r>
            <w:r w:rsidR="003E1D31">
              <w:rPr>
                <w:rStyle w:val="BodytextBold"/>
                <w:b w:val="0"/>
                <w:sz w:val="20"/>
                <w:szCs w:val="20"/>
                <w:lang w:val="ro-RO" w:eastAsia="ro-RO"/>
              </w:rPr>
              <w:t>,</w:t>
            </w:r>
            <w:r w:rsidRPr="003C4900">
              <w:rPr>
                <w:rStyle w:val="BodytextBold"/>
                <w:b w:val="0"/>
                <w:sz w:val="20"/>
                <w:szCs w:val="20"/>
                <w:lang w:val="ro-RO" w:eastAsia="ro-RO"/>
              </w:rPr>
              <w:t xml:space="preserve"> calcarice)</w:t>
            </w:r>
            <w:r w:rsidR="003E1D31">
              <w:rPr>
                <w:rStyle w:val="BodytextBold"/>
                <w:b w:val="0"/>
                <w:sz w:val="20"/>
                <w:szCs w:val="20"/>
                <w:lang w:val="ro-RO" w:eastAsia="ro-RO"/>
              </w:rPr>
              <w:t>.</w:t>
            </w:r>
          </w:p>
        </w:tc>
      </w:tr>
      <w:tr w:rsidR="003B1461" w:rsidRPr="00F97DE7" w14:paraId="61D5AD1B" w14:textId="77777777" w:rsidTr="003C4900">
        <w:tc>
          <w:tcPr>
            <w:tcW w:w="1831" w:type="dxa"/>
          </w:tcPr>
          <w:p w14:paraId="434783C7"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forestic KZ fr</w:t>
            </w:r>
          </w:p>
        </w:tc>
        <w:tc>
          <w:tcPr>
            <w:tcW w:w="1276" w:type="dxa"/>
          </w:tcPr>
          <w:p w14:paraId="299749BA"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2BF435A5"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maronic KZ mr</w:t>
            </w:r>
          </w:p>
        </w:tc>
        <w:tc>
          <w:tcPr>
            <w:tcW w:w="2268" w:type="dxa"/>
          </w:tcPr>
          <w:p w14:paraId="52BAC2F2" w14:textId="77777777" w:rsidR="003B1461" w:rsidRPr="003C4900" w:rsidRDefault="003B1461"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w:t>
            </w:r>
          </w:p>
        </w:tc>
      </w:tr>
      <w:tr w:rsidR="003B1461" w:rsidRPr="00F97DE7" w14:paraId="0B91AB05" w14:textId="77777777" w:rsidTr="003C4900">
        <w:tc>
          <w:tcPr>
            <w:tcW w:w="1831" w:type="dxa"/>
          </w:tcPr>
          <w:p w14:paraId="5D5ED3ED"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gleic KZ gc</w:t>
            </w:r>
          </w:p>
        </w:tc>
        <w:tc>
          <w:tcPr>
            <w:tcW w:w="1276" w:type="dxa"/>
          </w:tcPr>
          <w:p w14:paraId="19F51340"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69F04428"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268" w:type="dxa"/>
          </w:tcPr>
          <w:p w14:paraId="41739E6E" w14:textId="5C47FE8A"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Unele Soluri Gleice Molice în SRCS</w:t>
            </w:r>
            <w:r w:rsidR="003E1D31">
              <w:rPr>
                <w:rStyle w:val="BodytextBold"/>
                <w:b w:val="0"/>
                <w:sz w:val="20"/>
                <w:szCs w:val="20"/>
                <w:lang w:eastAsia="ro-RO"/>
              </w:rPr>
              <w:t>.</w:t>
            </w:r>
          </w:p>
        </w:tc>
      </w:tr>
      <w:tr w:rsidR="003B1461" w:rsidRPr="00F97DE7" w14:paraId="60533CA3" w14:textId="77777777" w:rsidTr="003C4900">
        <w:tc>
          <w:tcPr>
            <w:tcW w:w="1831" w:type="dxa"/>
          </w:tcPr>
          <w:p w14:paraId="6E5A961C"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endogleic KZ ng</w:t>
            </w:r>
          </w:p>
        </w:tc>
        <w:tc>
          <w:tcPr>
            <w:tcW w:w="1276" w:type="dxa"/>
          </w:tcPr>
          <w:p w14:paraId="243DB253"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6DEEE142"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gleic KZ gc</w:t>
            </w:r>
          </w:p>
        </w:tc>
        <w:tc>
          <w:tcPr>
            <w:tcW w:w="2268" w:type="dxa"/>
          </w:tcPr>
          <w:p w14:paraId="00448948" w14:textId="50FCD923"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Unele Soluri Gleice Molice în SRCS</w:t>
            </w:r>
            <w:r w:rsidR="003E1D31">
              <w:rPr>
                <w:rStyle w:val="BodytextBold"/>
                <w:b w:val="0"/>
                <w:sz w:val="20"/>
                <w:szCs w:val="20"/>
                <w:lang w:eastAsia="ro-RO"/>
              </w:rPr>
              <w:t>.</w:t>
            </w:r>
          </w:p>
        </w:tc>
      </w:tr>
      <w:tr w:rsidR="003B1461" w:rsidRPr="00F97DE7" w14:paraId="63094549" w14:textId="77777777" w:rsidTr="003C4900">
        <w:tc>
          <w:tcPr>
            <w:tcW w:w="1831" w:type="dxa"/>
          </w:tcPr>
          <w:p w14:paraId="744A1CDE"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lutic KZ lu</w:t>
            </w:r>
          </w:p>
        </w:tc>
        <w:tc>
          <w:tcPr>
            <w:tcW w:w="1276" w:type="dxa"/>
          </w:tcPr>
          <w:p w14:paraId="5A426F33"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41B0EFCA"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268" w:type="dxa"/>
          </w:tcPr>
          <w:p w14:paraId="3BEBE051" w14:textId="77777777"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3B1461" w:rsidRPr="00F97DE7" w14:paraId="043004CB" w14:textId="77777777" w:rsidTr="003C4900">
        <w:tc>
          <w:tcPr>
            <w:tcW w:w="1831" w:type="dxa"/>
          </w:tcPr>
          <w:p w14:paraId="75B3F4C2"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psamic KZ pm</w:t>
            </w:r>
          </w:p>
        </w:tc>
        <w:tc>
          <w:tcPr>
            <w:tcW w:w="1276" w:type="dxa"/>
          </w:tcPr>
          <w:p w14:paraId="13C19E41"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05E0ED1F"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psamic KZ ps</w:t>
            </w:r>
          </w:p>
        </w:tc>
        <w:tc>
          <w:tcPr>
            <w:tcW w:w="2268" w:type="dxa"/>
          </w:tcPr>
          <w:p w14:paraId="20F57902" w14:textId="0F22E7DD"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 xml:space="preserve">Calificativ reintrodus </w:t>
            </w:r>
            <w:r w:rsidRPr="003C4900">
              <w:rPr>
                <w:rStyle w:val="BodytextBold"/>
                <w:b w:val="0"/>
                <w:sz w:val="20"/>
                <w:szCs w:val="20"/>
                <w:lang w:val="ro-RO" w:eastAsia="ro-RO"/>
              </w:rPr>
              <w:t>în SRTS</w:t>
            </w:r>
            <w:r w:rsidRPr="003C4900">
              <w:rPr>
                <w:rStyle w:val="BodytextBold"/>
                <w:b w:val="0"/>
                <w:sz w:val="20"/>
                <w:szCs w:val="20"/>
                <w:lang w:eastAsia="ro-RO"/>
              </w:rPr>
              <w:t>+</w:t>
            </w:r>
            <w:r w:rsidR="003E1D31">
              <w:rPr>
                <w:rStyle w:val="BodytextBold"/>
                <w:b w:val="0"/>
                <w:sz w:val="20"/>
                <w:szCs w:val="20"/>
                <w:lang w:eastAsia="ro-RO"/>
              </w:rPr>
              <w:t>.</w:t>
            </w:r>
          </w:p>
        </w:tc>
      </w:tr>
      <w:tr w:rsidR="003B1461" w:rsidRPr="00F97DE7" w14:paraId="264282B0" w14:textId="77777777" w:rsidTr="003C4900">
        <w:tc>
          <w:tcPr>
            <w:tcW w:w="1831" w:type="dxa"/>
          </w:tcPr>
          <w:p w14:paraId="413482AA"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salinic KZ sc</w:t>
            </w:r>
          </w:p>
        </w:tc>
        <w:tc>
          <w:tcPr>
            <w:tcW w:w="1276" w:type="dxa"/>
          </w:tcPr>
          <w:p w14:paraId="16857FF6"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1A8ACFCB"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salinic KZ sc</w:t>
            </w:r>
          </w:p>
        </w:tc>
        <w:tc>
          <w:tcPr>
            <w:tcW w:w="2268" w:type="dxa"/>
          </w:tcPr>
          <w:p w14:paraId="5A5266E7" w14:textId="77777777"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3B1461" w:rsidRPr="00F97DE7" w14:paraId="36A78A71" w14:textId="77777777" w:rsidTr="003C4900">
        <w:tc>
          <w:tcPr>
            <w:tcW w:w="1831" w:type="dxa"/>
          </w:tcPr>
          <w:p w14:paraId="609C5A73"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salinic' calcaric KZ sc'.ka</w:t>
            </w:r>
          </w:p>
        </w:tc>
        <w:tc>
          <w:tcPr>
            <w:tcW w:w="1276" w:type="dxa"/>
          </w:tcPr>
          <w:p w14:paraId="6946D6AD"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Bălan salinizat SB sc</w:t>
            </w:r>
          </w:p>
        </w:tc>
        <w:tc>
          <w:tcPr>
            <w:tcW w:w="1701" w:type="dxa"/>
          </w:tcPr>
          <w:p w14:paraId="5DA69013"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268" w:type="dxa"/>
          </w:tcPr>
          <w:p w14:paraId="59F211F3" w14:textId="77777777"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3B1461" w:rsidRPr="00F97DE7" w14:paraId="04DFCBE6" w14:textId="77777777" w:rsidTr="003C4900">
        <w:tc>
          <w:tcPr>
            <w:tcW w:w="1831" w:type="dxa"/>
          </w:tcPr>
          <w:p w14:paraId="5476F1DB"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salsodic' calcaric KZ ss'.ka</w:t>
            </w:r>
          </w:p>
        </w:tc>
        <w:tc>
          <w:tcPr>
            <w:tcW w:w="1276" w:type="dxa"/>
          </w:tcPr>
          <w:p w14:paraId="72295278"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Bălan salinizat alcalizat SB sc ac</w:t>
            </w:r>
          </w:p>
        </w:tc>
        <w:tc>
          <w:tcPr>
            <w:tcW w:w="1701" w:type="dxa"/>
          </w:tcPr>
          <w:p w14:paraId="364DC5B9"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268" w:type="dxa"/>
          </w:tcPr>
          <w:p w14:paraId="60A7150F" w14:textId="4925BC16" w:rsidR="003B1461" w:rsidRPr="003C4900" w:rsidRDefault="003B1461"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 xml:space="preserve">KZ ss' = KZ sc'.ac' ; denumit </w:t>
            </w:r>
            <w:r w:rsidRPr="003C4900">
              <w:rPr>
                <w:rStyle w:val="BodytextBold"/>
                <w:b w:val="0"/>
                <w:sz w:val="20"/>
                <w:szCs w:val="20"/>
                <w:lang w:val="ro-RO" w:eastAsia="ro-RO"/>
              </w:rPr>
              <w:t>şi ,,sărăturat</w:t>
            </w:r>
            <w:r w:rsidRPr="003C4900">
              <w:rPr>
                <w:rStyle w:val="BodytextBold"/>
                <w:b w:val="0"/>
                <w:sz w:val="20"/>
                <w:szCs w:val="20"/>
                <w:lang w:eastAsia="ro-RO"/>
              </w:rPr>
              <w:t>”</w:t>
            </w:r>
            <w:r w:rsidRPr="003C4900">
              <w:rPr>
                <w:rStyle w:val="BodytextBold"/>
                <w:b w:val="0"/>
                <w:sz w:val="20"/>
                <w:szCs w:val="20"/>
                <w:lang w:val="ro-RO" w:eastAsia="ro-RO"/>
              </w:rPr>
              <w:t xml:space="preserve"> în SRCS</w:t>
            </w:r>
            <w:r w:rsidR="003E1D31">
              <w:rPr>
                <w:rStyle w:val="BodytextBold"/>
                <w:b w:val="0"/>
                <w:sz w:val="20"/>
                <w:szCs w:val="20"/>
                <w:lang w:val="ro-RO" w:eastAsia="ro-RO"/>
              </w:rPr>
              <w:t>.</w:t>
            </w:r>
          </w:p>
        </w:tc>
      </w:tr>
      <w:tr w:rsidR="003B1461" w:rsidRPr="00F97DE7" w14:paraId="0B780E66" w14:textId="77777777" w:rsidTr="003C4900">
        <w:tc>
          <w:tcPr>
            <w:tcW w:w="1831" w:type="dxa"/>
          </w:tcPr>
          <w:p w14:paraId="189DFC2A"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silitic KZ si</w:t>
            </w:r>
          </w:p>
        </w:tc>
        <w:tc>
          <w:tcPr>
            <w:tcW w:w="1276" w:type="dxa"/>
          </w:tcPr>
          <w:p w14:paraId="7FDFA747"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42214EB2"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p>
        </w:tc>
        <w:tc>
          <w:tcPr>
            <w:tcW w:w="2268" w:type="dxa"/>
          </w:tcPr>
          <w:p w14:paraId="12D4DEE7" w14:textId="77777777"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3B1461" w:rsidRPr="00F97DE7" w14:paraId="336265C9" w14:textId="77777777" w:rsidTr="003C4900">
        <w:tc>
          <w:tcPr>
            <w:tcW w:w="1831" w:type="dxa"/>
          </w:tcPr>
          <w:p w14:paraId="17CD27AA"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sodic KZ ac</w:t>
            </w:r>
          </w:p>
        </w:tc>
        <w:tc>
          <w:tcPr>
            <w:tcW w:w="1276" w:type="dxa"/>
          </w:tcPr>
          <w:p w14:paraId="3477589C"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701" w:type="dxa"/>
          </w:tcPr>
          <w:p w14:paraId="618F26D2"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sodic KZ ac</w:t>
            </w:r>
          </w:p>
        </w:tc>
        <w:tc>
          <w:tcPr>
            <w:tcW w:w="2268" w:type="dxa"/>
          </w:tcPr>
          <w:p w14:paraId="4BD13170" w14:textId="77777777"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3B1461" w:rsidRPr="00F97DE7" w14:paraId="0A385F27" w14:textId="77777777" w:rsidTr="003C4900">
        <w:tc>
          <w:tcPr>
            <w:tcW w:w="1831" w:type="dxa"/>
          </w:tcPr>
          <w:p w14:paraId="60E7B087"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Kastanoziom sodic' calcaric KZ ac'.ka</w:t>
            </w:r>
          </w:p>
        </w:tc>
        <w:tc>
          <w:tcPr>
            <w:tcW w:w="1276" w:type="dxa"/>
          </w:tcPr>
          <w:p w14:paraId="336C0316"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Bălan alcalizat SB ac</w:t>
            </w:r>
          </w:p>
        </w:tc>
        <w:tc>
          <w:tcPr>
            <w:tcW w:w="1701" w:type="dxa"/>
          </w:tcPr>
          <w:p w14:paraId="51BF26E0" w14:textId="77777777" w:rsidR="003B1461" w:rsidRPr="003C4900" w:rsidRDefault="003B1461"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268" w:type="dxa"/>
          </w:tcPr>
          <w:p w14:paraId="2D434EF2" w14:textId="77777777" w:rsidR="003B1461" w:rsidRPr="003C4900" w:rsidRDefault="003B1461"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bl>
    <w:p w14:paraId="2FA7085A" w14:textId="77777777" w:rsidR="003B1461" w:rsidRPr="00F97DE7" w:rsidRDefault="003B1461" w:rsidP="003B1461">
      <w:pPr>
        <w:pStyle w:val="Bodytext10"/>
        <w:shd w:val="clear" w:color="auto" w:fill="auto"/>
        <w:spacing w:line="360" w:lineRule="auto"/>
        <w:ind w:left="120" w:right="20" w:firstLine="540"/>
        <w:jc w:val="both"/>
        <w:rPr>
          <w:rStyle w:val="BodytextBold"/>
          <w:b w:val="0"/>
          <w:bCs w:val="0"/>
          <w:sz w:val="20"/>
          <w:szCs w:val="20"/>
          <w:lang w:eastAsia="ro-RO"/>
        </w:rPr>
      </w:pPr>
    </w:p>
    <w:p w14:paraId="35F82C7A" w14:textId="77777777" w:rsidR="003B1461" w:rsidRPr="009546A0" w:rsidRDefault="003B1461" w:rsidP="00DA144B">
      <w:pPr>
        <w:pStyle w:val="Bodytext10"/>
        <w:shd w:val="clear" w:color="auto" w:fill="auto"/>
        <w:spacing w:line="360" w:lineRule="auto"/>
        <w:ind w:left="120" w:right="20" w:firstLine="540"/>
        <w:jc w:val="both"/>
        <w:outlineLvl w:val="0"/>
        <w:rPr>
          <w:rStyle w:val="BodytextBold"/>
          <w:b w:val="0"/>
          <w:bCs w:val="0"/>
          <w:i/>
          <w:iCs/>
          <w:lang w:eastAsia="ro-RO"/>
        </w:rPr>
      </w:pPr>
      <w:r w:rsidRPr="009546A0">
        <w:rPr>
          <w:rStyle w:val="BodytextBold"/>
          <w:i/>
          <w:iCs/>
          <w:lang w:eastAsia="ro-RO"/>
        </w:rPr>
        <w:lastRenderedPageBreak/>
        <w:t>Notificaţie:</w:t>
      </w:r>
    </w:p>
    <w:p w14:paraId="0CCF1E9D" w14:textId="2CEB2D54" w:rsidR="003B1461" w:rsidRPr="009546A0" w:rsidRDefault="003B1461" w:rsidP="003B1461">
      <w:pPr>
        <w:pStyle w:val="Bodytext10"/>
        <w:shd w:val="clear" w:color="auto" w:fill="auto"/>
        <w:spacing w:line="360" w:lineRule="auto"/>
        <w:ind w:left="120" w:right="20" w:firstLine="540"/>
        <w:jc w:val="both"/>
        <w:rPr>
          <w:rStyle w:val="BodytextBold"/>
          <w:b w:val="0"/>
          <w:bCs w:val="0"/>
          <w:i/>
          <w:iCs/>
          <w:lang w:eastAsia="ro-RO"/>
        </w:rPr>
      </w:pPr>
      <m:oMath>
        <m:r>
          <w:rPr>
            <w:rStyle w:val="BodytextBold"/>
            <w:rFonts w:ascii="Cambria Math" w:hAnsi="Cambria Math"/>
            <w:lang w:eastAsia="ro-RO"/>
          </w:rPr>
          <m:t>&lt;</m:t>
        </m:r>
      </m:oMath>
      <w:r w:rsidRPr="009546A0">
        <w:rPr>
          <w:rStyle w:val="BodytextBold"/>
          <w:i/>
          <w:iCs/>
          <w:lang w:eastAsia="ro-RO"/>
        </w:rPr>
        <w:t xml:space="preserve"> *</w:t>
      </w:r>
      <m:oMath>
        <m:r>
          <w:rPr>
            <w:rStyle w:val="BodytextBold"/>
            <w:rFonts w:ascii="Cambria Math" w:hAnsi="Cambria Math"/>
            <w:lang w:eastAsia="ro-RO"/>
          </w:rPr>
          <m:t xml:space="preserve"> &gt; </m:t>
        </m:r>
      </m:oMath>
      <w:r w:rsidRPr="009546A0">
        <w:rPr>
          <w:rStyle w:val="BodytextBold"/>
          <w:i/>
          <w:iCs/>
          <w:lang w:eastAsia="ro-RO"/>
        </w:rPr>
        <w:t>-</w:t>
      </w:r>
      <w:r w:rsidR="00122894">
        <w:rPr>
          <w:rStyle w:val="BodytextBold"/>
          <w:i/>
          <w:iCs/>
          <w:lang w:eastAsia="ro-RO"/>
        </w:rPr>
        <w:t xml:space="preserve"> </w:t>
      </w:r>
      <w:r w:rsidRPr="009546A0">
        <w:rPr>
          <w:rStyle w:val="BodytextBold"/>
          <w:i/>
          <w:iCs/>
          <w:lang w:eastAsia="ro-RO"/>
        </w:rPr>
        <w:t>toate diferitele subtipuri de sol</w:t>
      </w:r>
      <w:r w:rsidR="003E1D31">
        <w:rPr>
          <w:rStyle w:val="BodytextBold"/>
          <w:i/>
          <w:iCs/>
          <w:lang w:eastAsia="ro-RO"/>
        </w:rPr>
        <w:t>;</w:t>
      </w:r>
    </w:p>
    <w:p w14:paraId="00D61BCB" w14:textId="5536B5DF" w:rsidR="003B1461" w:rsidRPr="009546A0" w:rsidRDefault="003B1461" w:rsidP="003B1461">
      <w:pPr>
        <w:pStyle w:val="Bodytext10"/>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i/>
          <w:iCs/>
          <w:lang w:eastAsia="ro-RO"/>
        </w:rPr>
        <w:t xml:space="preserve"> </w:t>
      </w:r>
      <w:r w:rsidRPr="009546A0">
        <w:rPr>
          <w:rStyle w:val="BodytextBold"/>
          <w:i/>
          <w:iCs/>
          <w:vertAlign w:val="superscript"/>
          <w:lang w:eastAsia="ro-RO"/>
        </w:rPr>
        <w:t>A</w:t>
      </w:r>
      <m:oMath>
        <m:r>
          <w:rPr>
            <w:rStyle w:val="BodytextBold"/>
            <w:rFonts w:ascii="Cambria Math" w:hAnsi="Cambria Math"/>
            <w:lang w:eastAsia="ro-RO"/>
          </w:rPr>
          <m:t xml:space="preserve"> &gt;</m:t>
        </m:r>
      </m:oMath>
      <w:r w:rsidRPr="009546A0">
        <w:rPr>
          <w:rStyle w:val="BodytextBold"/>
          <w:i/>
          <w:iCs/>
          <w:lang w:eastAsia="ro-RO"/>
        </w:rPr>
        <w:t xml:space="preserve"> - termen SRTS-2012 modificat conform defini</w:t>
      </w:r>
      <w:r w:rsidRPr="009546A0">
        <w:rPr>
          <w:rStyle w:val="BodytextBold"/>
          <w:i/>
          <w:iCs/>
          <w:lang w:val="ro-RO" w:eastAsia="ro-RO"/>
        </w:rPr>
        <w:t>ţiei SRTS-2003 (cu excepţia termenului batigleic</w:t>
      </w:r>
      <w:r w:rsidRPr="009546A0">
        <w:rPr>
          <w:rStyle w:val="BodytextBold"/>
          <w:i/>
          <w:iCs/>
          <w:vertAlign w:val="superscript"/>
          <w:lang w:val="ro-RO" w:eastAsia="ro-RO"/>
        </w:rPr>
        <w:t>A</w:t>
      </w:r>
      <w:r w:rsidRPr="009546A0">
        <w:rPr>
          <w:rStyle w:val="BodytextBold"/>
          <w:i/>
          <w:iCs/>
          <w:lang w:val="ro-RO" w:eastAsia="ro-RO"/>
        </w:rPr>
        <w:t>)</w:t>
      </w:r>
      <w:r w:rsidR="003E1D31">
        <w:rPr>
          <w:rStyle w:val="BodytextBold"/>
          <w:i/>
          <w:iCs/>
          <w:lang w:val="ro-RO" w:eastAsia="ro-RO"/>
        </w:rPr>
        <w:t>;</w:t>
      </w:r>
    </w:p>
    <w:p w14:paraId="30F4FB69" w14:textId="2E0DCDA9" w:rsidR="003B1461" w:rsidRPr="009546A0" w:rsidRDefault="003B1461" w:rsidP="003B1461">
      <w:pPr>
        <w:pStyle w:val="Bodytext10"/>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i/>
          <w:iCs/>
          <w:lang w:eastAsia="ro-RO"/>
        </w:rPr>
        <w:t xml:space="preserve"> </w:t>
      </w:r>
      <w:r w:rsidRPr="009546A0">
        <w:rPr>
          <w:rStyle w:val="BodytextBold"/>
          <w:rFonts w:ascii="Cambria Math" w:hAnsi="Cambria Math"/>
          <w:i/>
          <w:iCs/>
          <w:lang w:eastAsia="ro-RO"/>
        </w:rPr>
        <w:t>′</w:t>
      </w:r>
      <m:oMath>
        <m:r>
          <w:rPr>
            <w:rStyle w:val="BodytextBold"/>
            <w:rFonts w:ascii="Cambria Math" w:hAnsi="Cambria Math"/>
            <w:lang w:eastAsia="ro-RO"/>
          </w:rPr>
          <m:t xml:space="preserve"> &gt;</m:t>
        </m:r>
      </m:oMath>
      <w:r w:rsidR="00122894">
        <w:rPr>
          <w:rStyle w:val="BodytextBold"/>
          <w:i/>
          <w:iCs/>
          <w:lang w:eastAsia="ro-RO"/>
        </w:rPr>
        <w:t xml:space="preserve"> </w:t>
      </w:r>
      <w:r>
        <w:rPr>
          <w:rStyle w:val="BodytextBold"/>
          <w:i/>
          <w:iCs/>
          <w:lang w:eastAsia="ro-RO"/>
        </w:rPr>
        <w:t>sau</w:t>
      </w:r>
      <w:r w:rsidR="00122894">
        <w:rPr>
          <w:rStyle w:val="BodytextBold"/>
          <w:i/>
          <w:iCs/>
          <w:lang w:eastAsia="ro-RO"/>
        </w:rPr>
        <w:t xml:space="preserve"> </w:t>
      </w:r>
      <m:oMath>
        <m:r>
          <w:rPr>
            <w:rStyle w:val="BodytextBold"/>
            <w:rFonts w:ascii="Cambria Math" w:hAnsi="Cambria Math"/>
            <w:lang w:eastAsia="ro-RO"/>
          </w:rPr>
          <m:t>&lt;</m:t>
        </m:r>
      </m:oMath>
      <w:r w:rsidRPr="009546A0">
        <w:rPr>
          <w:rStyle w:val="BodytextBold"/>
          <w:i/>
          <w:iCs/>
          <w:lang w:eastAsia="ro-RO"/>
        </w:rPr>
        <w:t xml:space="preserve"> </w:t>
      </w:r>
      <w:r>
        <w:rPr>
          <w:rStyle w:val="BodytextBold"/>
          <w:rFonts w:ascii="Cambria Math" w:hAnsi="Cambria Math"/>
          <w:i/>
          <w:iCs/>
          <w:lang w:eastAsia="ro-RO"/>
        </w:rPr>
        <w:t xml:space="preserve">′′ </w:t>
      </w:r>
      <m:oMath>
        <m:r>
          <w:rPr>
            <w:rStyle w:val="BodytextBold"/>
            <w:rFonts w:ascii="Cambria Math" w:hAnsi="Cambria Math"/>
            <w:lang w:eastAsia="ro-RO"/>
          </w:rPr>
          <m:t>&gt;</m:t>
        </m:r>
      </m:oMath>
      <w:r w:rsidRPr="009546A0">
        <w:rPr>
          <w:rStyle w:val="BodytextBold"/>
          <w:i/>
          <w:iCs/>
          <w:lang w:eastAsia="ro-RO"/>
        </w:rPr>
        <w:t xml:space="preserve"> - termen SRTS-2012 modificat conform defini</w:t>
      </w:r>
      <w:r w:rsidRPr="009546A0">
        <w:rPr>
          <w:rStyle w:val="BodytextBold"/>
          <w:i/>
          <w:iCs/>
          <w:lang w:val="ro-RO" w:eastAsia="ro-RO"/>
        </w:rPr>
        <w:t>ţiei SRTS-2003.</w:t>
      </w:r>
    </w:p>
    <w:p w14:paraId="415DBB9E" w14:textId="77777777" w:rsidR="003B1461" w:rsidRPr="00A75DF3" w:rsidRDefault="003B1461" w:rsidP="003B1461">
      <w:pPr>
        <w:pStyle w:val="Bodytext10"/>
        <w:shd w:val="clear" w:color="auto" w:fill="auto"/>
        <w:spacing w:line="360" w:lineRule="auto"/>
        <w:ind w:right="20"/>
        <w:jc w:val="both"/>
        <w:rPr>
          <w:rStyle w:val="BodytextBold"/>
          <w:b w:val="0"/>
          <w:bCs w:val="0"/>
          <w:sz w:val="24"/>
          <w:szCs w:val="24"/>
          <w:lang w:eastAsia="ro-RO"/>
        </w:rPr>
      </w:pPr>
    </w:p>
    <w:p w14:paraId="43F384E3" w14:textId="77777777" w:rsidR="003B1461" w:rsidRDefault="003B1461" w:rsidP="003B1461">
      <w:pPr>
        <w:rPr>
          <w:rFonts w:ascii="Times New Roman" w:hAnsi="Times New Roman" w:cs="Times New Roman"/>
          <w:b/>
          <w:sz w:val="28"/>
          <w:szCs w:val="28"/>
        </w:rPr>
      </w:pPr>
    </w:p>
    <w:p w14:paraId="703DCA95" w14:textId="6297930D" w:rsidR="008D54A5" w:rsidRPr="00F85E43" w:rsidRDefault="003C4900" w:rsidP="00DA144B">
      <w:pPr>
        <w:spacing w:after="0" w:line="360" w:lineRule="auto"/>
        <w:jc w:val="center"/>
        <w:outlineLvl w:val="0"/>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4.2. </w:t>
      </w:r>
      <w:r w:rsidR="00F85E43" w:rsidRPr="00F85E43">
        <w:rPr>
          <w:rFonts w:ascii="Times New Roman" w:eastAsiaTheme="minorEastAsia" w:hAnsi="Times New Roman" w:cs="Times New Roman"/>
          <w:b/>
          <w:iCs/>
          <w:sz w:val="24"/>
          <w:szCs w:val="24"/>
          <w:lang w:val="ro-RO"/>
        </w:rPr>
        <w:t>Corelarea</w:t>
      </w:r>
      <w:r w:rsidR="00122894">
        <w:rPr>
          <w:rFonts w:ascii="Times New Roman" w:eastAsiaTheme="minorEastAsia" w:hAnsi="Times New Roman" w:cs="Times New Roman"/>
          <w:b/>
          <w:iCs/>
          <w:sz w:val="24"/>
          <w:szCs w:val="24"/>
          <w:lang w:val="ro-RO"/>
        </w:rPr>
        <w:t xml:space="preserve"> </w:t>
      </w:r>
      <w:r w:rsidR="00F85E43" w:rsidRPr="00F85E43">
        <w:rPr>
          <w:rFonts w:ascii="Times New Roman" w:hAnsi="Times New Roman" w:cs="Times New Roman"/>
          <w:b/>
          <w:sz w:val="24"/>
          <w:szCs w:val="24"/>
        </w:rPr>
        <w:t>Subunităţilor taxonomice de nivel superior ale tipului de sol Cernoziom</w:t>
      </w:r>
    </w:p>
    <w:p w14:paraId="0D91B955" w14:textId="77777777" w:rsidR="00D879BD" w:rsidRDefault="00D879BD" w:rsidP="00D879BD">
      <w:pPr>
        <w:spacing w:after="0" w:line="360" w:lineRule="auto"/>
        <w:jc w:val="both"/>
        <w:rPr>
          <w:rFonts w:ascii="Times New Roman" w:hAnsi="Times New Roman" w:cs="Times New Roman"/>
          <w:b/>
          <w:sz w:val="28"/>
          <w:szCs w:val="28"/>
        </w:rPr>
      </w:pPr>
    </w:p>
    <w:p w14:paraId="2A7FA774" w14:textId="77777777" w:rsidR="008D54A5" w:rsidRPr="00D879BD" w:rsidRDefault="008D54A5" w:rsidP="00D879BD">
      <w:pPr>
        <w:spacing w:after="0" w:line="360" w:lineRule="auto"/>
        <w:jc w:val="both"/>
        <w:rPr>
          <w:rStyle w:val="BodytextBold"/>
          <w:b w:val="0"/>
          <w:bCs w:val="0"/>
          <w:sz w:val="24"/>
          <w:szCs w:val="24"/>
          <w:lang w:eastAsia="ro-RO"/>
        </w:rPr>
      </w:pPr>
      <w:r w:rsidRPr="00D879BD">
        <w:rPr>
          <w:rStyle w:val="BodytextBold"/>
          <w:b w:val="0"/>
          <w:sz w:val="24"/>
          <w:szCs w:val="24"/>
          <w:lang w:eastAsia="ro-RO"/>
        </w:rPr>
        <w:t xml:space="preserve">Corelarea la nivel de tip de sol a cernoziomurilor este prezentată în </w:t>
      </w:r>
      <w:r w:rsidR="00637B89" w:rsidRPr="00552965">
        <w:rPr>
          <w:rStyle w:val="BodytextBold"/>
          <w:i/>
          <w:sz w:val="24"/>
          <w:szCs w:val="24"/>
          <w:lang w:eastAsia="ro-RO"/>
        </w:rPr>
        <w:t>Tabelul 11</w:t>
      </w:r>
      <w:r w:rsidRPr="00D879BD">
        <w:rPr>
          <w:rStyle w:val="BodytextBold"/>
          <w:b w:val="0"/>
          <w:sz w:val="24"/>
          <w:szCs w:val="24"/>
          <w:lang w:eastAsia="ro-RO"/>
        </w:rPr>
        <w:t>.</w:t>
      </w:r>
    </w:p>
    <w:p w14:paraId="7E47E21B" w14:textId="77777777" w:rsidR="00D879BD" w:rsidRPr="00D879BD" w:rsidRDefault="00D879BD" w:rsidP="008D54A5">
      <w:pPr>
        <w:pStyle w:val="Bodytext10"/>
        <w:shd w:val="clear" w:color="auto" w:fill="auto"/>
        <w:spacing w:line="360" w:lineRule="auto"/>
        <w:ind w:right="20"/>
        <w:jc w:val="both"/>
        <w:rPr>
          <w:rStyle w:val="BodytextBold"/>
          <w:b w:val="0"/>
          <w:i/>
          <w:sz w:val="24"/>
          <w:szCs w:val="24"/>
          <w:lang w:eastAsia="ro-RO"/>
        </w:rPr>
      </w:pPr>
    </w:p>
    <w:p w14:paraId="4E345421" w14:textId="6BF13E93" w:rsidR="008D54A5" w:rsidRPr="003E1D31" w:rsidRDefault="00637B89" w:rsidP="00065A65">
      <w:pPr>
        <w:pStyle w:val="Bodytext10"/>
        <w:shd w:val="clear" w:color="auto" w:fill="auto"/>
        <w:spacing w:line="240" w:lineRule="auto"/>
        <w:ind w:right="20"/>
        <w:jc w:val="both"/>
        <w:rPr>
          <w:lang w:val="ro-RO"/>
        </w:rPr>
      </w:pPr>
      <w:r w:rsidRPr="003E1D31">
        <w:rPr>
          <w:rStyle w:val="BodytextBold"/>
          <w:i/>
          <w:sz w:val="24"/>
          <w:szCs w:val="24"/>
          <w:lang w:eastAsia="ro-RO"/>
        </w:rPr>
        <w:t>Tabel 11</w:t>
      </w:r>
      <w:r w:rsidR="008D54A5" w:rsidRPr="003E1D31">
        <w:rPr>
          <w:rStyle w:val="BodytextBold"/>
          <w:i/>
          <w:sz w:val="24"/>
          <w:szCs w:val="24"/>
          <w:lang w:eastAsia="ro-RO"/>
        </w:rPr>
        <w:t>.</w:t>
      </w:r>
      <w:r w:rsidR="008D54A5" w:rsidRPr="00D879BD">
        <w:rPr>
          <w:rStyle w:val="BodytextBold"/>
          <w:b w:val="0"/>
          <w:sz w:val="24"/>
          <w:szCs w:val="24"/>
          <w:lang w:eastAsia="ro-RO"/>
        </w:rPr>
        <w:t xml:space="preserve"> Corelarea la nivel de tip de sol </w:t>
      </w:r>
      <w:r w:rsidR="008D54A5" w:rsidRPr="00D879BD">
        <w:rPr>
          <w:rStyle w:val="BodytextBold"/>
          <w:b w:val="0"/>
          <w:sz w:val="24"/>
          <w:szCs w:val="24"/>
          <w:lang w:val="ro-RO" w:eastAsia="ro-RO"/>
        </w:rPr>
        <w:t>(după SRTS-2012</w:t>
      </w:r>
      <w:r w:rsidR="008D54A5" w:rsidRPr="00D879BD">
        <w:rPr>
          <w:rStyle w:val="BodytextBold"/>
          <w:b w:val="0"/>
          <w:sz w:val="24"/>
          <w:szCs w:val="24"/>
          <w:lang w:eastAsia="ro-RO"/>
        </w:rPr>
        <w:t>+)</w:t>
      </w:r>
    </w:p>
    <w:tbl>
      <w:tblPr>
        <w:tblStyle w:val="TableGrid"/>
        <w:tblW w:w="7183" w:type="dxa"/>
        <w:tblInd w:w="120" w:type="dxa"/>
        <w:tblLayout w:type="fixed"/>
        <w:tblLook w:val="04A0" w:firstRow="1" w:lastRow="0" w:firstColumn="1" w:lastColumn="0" w:noHBand="0" w:noVBand="1"/>
      </w:tblPr>
      <w:tblGrid>
        <w:gridCol w:w="1406"/>
        <w:gridCol w:w="1406"/>
        <w:gridCol w:w="1417"/>
        <w:gridCol w:w="2954"/>
      </w:tblGrid>
      <w:tr w:rsidR="008D54A5" w:rsidRPr="00F97DE7" w14:paraId="5008EFFA" w14:textId="77777777" w:rsidTr="003C4900">
        <w:tc>
          <w:tcPr>
            <w:tcW w:w="1406" w:type="dxa"/>
          </w:tcPr>
          <w:p w14:paraId="488C5931"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SRTS-2012/ SRTS-2012+</w:t>
            </w:r>
          </w:p>
        </w:tc>
        <w:tc>
          <w:tcPr>
            <w:tcW w:w="1406" w:type="dxa"/>
          </w:tcPr>
          <w:p w14:paraId="4B469985"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SRCS</w:t>
            </w:r>
          </w:p>
        </w:tc>
        <w:tc>
          <w:tcPr>
            <w:tcW w:w="1417" w:type="dxa"/>
          </w:tcPr>
          <w:p w14:paraId="6E7C72A8"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SRTS-2003</w:t>
            </w:r>
          </w:p>
        </w:tc>
        <w:tc>
          <w:tcPr>
            <w:tcW w:w="2954" w:type="dxa"/>
          </w:tcPr>
          <w:p w14:paraId="37479416"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Specifica</w:t>
            </w:r>
            <w:r w:rsidRPr="003C4900">
              <w:rPr>
                <w:rStyle w:val="BodytextBold"/>
                <w:b w:val="0"/>
                <w:sz w:val="20"/>
                <w:szCs w:val="20"/>
                <w:lang w:val="ro-RO" w:eastAsia="ro-RO"/>
              </w:rPr>
              <w:t>ţii principale de definiţie în SRTS-2012</w:t>
            </w:r>
          </w:p>
        </w:tc>
      </w:tr>
      <w:tr w:rsidR="008D54A5" w:rsidRPr="00F97DE7" w14:paraId="394EC1D2" w14:textId="77777777" w:rsidTr="003C4900">
        <w:tc>
          <w:tcPr>
            <w:tcW w:w="1406" w:type="dxa"/>
          </w:tcPr>
          <w:p w14:paraId="01EB1773"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CZ</w:t>
            </w:r>
          </w:p>
        </w:tc>
        <w:tc>
          <w:tcPr>
            <w:tcW w:w="1406" w:type="dxa"/>
          </w:tcPr>
          <w:p w14:paraId="32EF5126"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2208E564"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4A54FBDA" w14:textId="03440242" w:rsidR="008D54A5" w:rsidRPr="003C4900" w:rsidRDefault="008D54A5" w:rsidP="003C4900">
            <w:pPr>
              <w:pStyle w:val="Bodytext10"/>
              <w:shd w:val="clear" w:color="auto" w:fill="auto"/>
              <w:spacing w:line="240" w:lineRule="auto"/>
              <w:ind w:right="20"/>
              <w:rPr>
                <w:rStyle w:val="BodytextBold"/>
                <w:b w:val="0"/>
                <w:bCs w:val="0"/>
                <w:i/>
                <w:iCs/>
                <w:sz w:val="20"/>
                <w:szCs w:val="20"/>
                <w:lang w:eastAsia="ro-RO"/>
              </w:rPr>
            </w:pPr>
            <w:r w:rsidRPr="003C4900">
              <w:rPr>
                <w:rStyle w:val="BodytextBold"/>
                <w:b w:val="0"/>
                <w:i/>
                <w:iCs/>
                <w:sz w:val="20"/>
                <w:szCs w:val="20"/>
                <w:lang w:eastAsia="ro-RO"/>
              </w:rPr>
              <w:t xml:space="preserve">Orizont Am sau Ame având cr. </w:t>
            </w:r>
            <m:oMath>
              <m:r>
                <w:rPr>
                  <w:rStyle w:val="BodytextBold"/>
                  <w:rFonts w:ascii="Cambria Math" w:hAnsi="Cambria Math"/>
                  <w:sz w:val="20"/>
                  <w:szCs w:val="20"/>
                  <w:lang w:eastAsia="ro-RO"/>
                </w:rPr>
                <m:t>≤</m:t>
              </m:r>
            </m:oMath>
            <w:r w:rsidRPr="003C4900">
              <w:rPr>
                <w:rStyle w:val="BodytextBold"/>
                <w:b w:val="0"/>
                <w:i/>
                <w:iCs/>
                <w:sz w:val="20"/>
                <w:szCs w:val="20"/>
                <w:lang w:eastAsia="ro-RO"/>
              </w:rPr>
              <w:t xml:space="preserve">2 (umed) şi orizont intermediar AC, Bv sau Bt cu va. şi cr. </w:t>
            </w:r>
            <m:oMath>
              <m:r>
                <w:rPr>
                  <w:rStyle w:val="BodytextBold"/>
                  <w:rFonts w:ascii="Cambria Math" w:hAnsi="Cambria Math"/>
                  <w:sz w:val="20"/>
                  <w:szCs w:val="20"/>
                  <w:lang w:eastAsia="ro-RO"/>
                </w:rPr>
                <m:t xml:space="preserve">&lt; </m:t>
              </m:r>
            </m:oMath>
            <w:r w:rsidRPr="003C4900">
              <w:rPr>
                <w:rStyle w:val="BodytextBold"/>
                <w:b w:val="0"/>
                <w:i/>
                <w:iCs/>
                <w:sz w:val="20"/>
                <w:szCs w:val="20"/>
                <w:lang w:eastAsia="ro-RO"/>
              </w:rPr>
              <w:t>3,5 (umed)</w:t>
            </w:r>
            <w:r w:rsidR="00490D7E">
              <w:rPr>
                <w:rStyle w:val="BodytextBold"/>
                <w:b w:val="0"/>
                <w:i/>
                <w:iCs/>
                <w:sz w:val="20"/>
                <w:szCs w:val="20"/>
                <w:lang w:eastAsia="ro-RO"/>
              </w:rPr>
              <w:t xml:space="preserve"> </w:t>
            </w:r>
            <w:r w:rsidRPr="003C4900">
              <w:rPr>
                <w:rStyle w:val="BodytextBold"/>
                <w:b w:val="0"/>
                <w:i/>
                <w:iCs/>
                <w:sz w:val="20"/>
                <w:szCs w:val="20"/>
                <w:lang w:eastAsia="ro-RO"/>
              </w:rPr>
              <w:t>cel puţin în partea superioară şi cel puţin pe feţele agregatelor structural</w:t>
            </w:r>
            <w:r w:rsidR="00490D7E">
              <w:rPr>
                <w:rStyle w:val="BodytextBold"/>
                <w:b w:val="0"/>
                <w:i/>
                <w:iCs/>
                <w:sz w:val="20"/>
                <w:szCs w:val="20"/>
                <w:lang w:eastAsia="ro-RO"/>
              </w:rPr>
              <w:t>e</w:t>
            </w:r>
            <w:r w:rsidRPr="003C4900">
              <w:rPr>
                <w:rStyle w:val="BodytextBold"/>
                <w:b w:val="0"/>
                <w:i/>
                <w:iCs/>
                <w:sz w:val="20"/>
                <w:szCs w:val="20"/>
                <w:lang w:eastAsia="ro-RO"/>
              </w:rPr>
              <w:t xml:space="preserve"> şi orizont Cca sau km (carbonaţi secundari sub forme friabile </w:t>
            </w:r>
            <m:oMath>
              <m:r>
                <w:rPr>
                  <w:rStyle w:val="BodytextBold"/>
                  <w:rFonts w:ascii="Cambria Math" w:hAnsi="Cambria Math"/>
                  <w:sz w:val="20"/>
                  <w:szCs w:val="20"/>
                  <w:lang w:eastAsia="ro-RO"/>
                </w:rPr>
                <m:t>&gt;</m:t>
              </m:r>
            </m:oMath>
            <w:r w:rsidRPr="003C4900">
              <w:rPr>
                <w:rStyle w:val="BodytextBold"/>
                <w:b w:val="0"/>
                <w:i/>
                <w:iCs/>
                <w:sz w:val="20"/>
                <w:szCs w:val="20"/>
                <w:lang w:eastAsia="ro-RO"/>
              </w:rPr>
              <w:t>5% v/v)</w:t>
            </w:r>
            <w:r w:rsidR="00490D7E">
              <w:rPr>
                <w:rStyle w:val="BodytextBold"/>
                <w:b w:val="0"/>
                <w:i/>
                <w:iCs/>
                <w:sz w:val="20"/>
                <w:szCs w:val="20"/>
                <w:lang w:eastAsia="ro-RO"/>
              </w:rPr>
              <w:t xml:space="preserve"> </w:t>
            </w:r>
            <w:r w:rsidRPr="003C4900">
              <w:rPr>
                <w:rStyle w:val="BodytextBold"/>
                <w:b w:val="0"/>
                <w:i/>
                <w:iCs/>
                <w:sz w:val="20"/>
                <w:szCs w:val="20"/>
                <w:lang w:eastAsia="ro-RO"/>
              </w:rPr>
              <w:t>grefat pe AC, B sau C, începând în 0 – 125 cm.</w:t>
            </w:r>
          </w:p>
        </w:tc>
      </w:tr>
      <w:tr w:rsidR="008D54A5" w:rsidRPr="00F97DE7" w14:paraId="680D541F" w14:textId="77777777" w:rsidTr="003C4900">
        <w:tc>
          <w:tcPr>
            <w:tcW w:w="1406" w:type="dxa"/>
          </w:tcPr>
          <w:p w14:paraId="1D6E7726"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vertAlign w:val="superscript"/>
                <w:lang w:eastAsia="ro-RO"/>
              </w:rPr>
            </w:pPr>
            <w:r w:rsidRPr="003C4900">
              <w:rPr>
                <w:rStyle w:val="BodytextBold"/>
                <w:b w:val="0"/>
                <w:sz w:val="20"/>
                <w:szCs w:val="20"/>
                <w:lang w:eastAsia="ro-RO"/>
              </w:rPr>
              <w:t>Cernoziom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CZ</w:t>
            </w:r>
            <w:r w:rsidRPr="003C4900">
              <w:rPr>
                <w:rStyle w:val="BodytextBold"/>
                <w:b w:val="0"/>
                <w:sz w:val="20"/>
                <w:szCs w:val="20"/>
                <w:vertAlign w:val="superscript"/>
                <w:lang w:eastAsia="ro-RO"/>
              </w:rPr>
              <w:t>A</w:t>
            </w:r>
          </w:p>
        </w:tc>
        <w:tc>
          <w:tcPr>
            <w:tcW w:w="1406" w:type="dxa"/>
          </w:tcPr>
          <w:p w14:paraId="31DDA8D3"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1FA26D16"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CZ</w:t>
            </w:r>
          </w:p>
        </w:tc>
        <w:tc>
          <w:tcPr>
            <w:tcW w:w="2954" w:type="dxa"/>
          </w:tcPr>
          <w:p w14:paraId="353FB4F1" w14:textId="7B8FB319" w:rsidR="008D54A5" w:rsidRPr="003C4900" w:rsidRDefault="008D54A5" w:rsidP="003C4900">
            <w:pPr>
              <w:pStyle w:val="Bodytext10"/>
              <w:shd w:val="clear" w:color="auto" w:fill="auto"/>
              <w:spacing w:line="240" w:lineRule="auto"/>
              <w:ind w:right="20"/>
              <w:rPr>
                <w:rStyle w:val="BodytextBold"/>
                <w:b w:val="0"/>
                <w:bCs w:val="0"/>
                <w:i/>
                <w:iCs/>
                <w:sz w:val="20"/>
                <w:szCs w:val="20"/>
                <w:lang w:val="ro-RO" w:eastAsia="ro-RO"/>
              </w:rPr>
            </w:pPr>
            <w:r w:rsidRPr="003C4900">
              <w:rPr>
                <w:rStyle w:val="BodytextBold"/>
                <w:b w:val="0"/>
                <w:i/>
                <w:iCs/>
                <w:sz w:val="20"/>
                <w:szCs w:val="20"/>
                <w:lang w:eastAsia="ro-RO"/>
              </w:rPr>
              <w:t>CZ rz (</w:t>
            </w:r>
            <w:r w:rsidRPr="003C4900">
              <w:rPr>
                <w:rStyle w:val="BodytextBold"/>
                <w:b w:val="0"/>
                <w:i/>
                <w:iCs/>
                <w:sz w:val="20"/>
                <w:szCs w:val="20"/>
                <w:lang w:val="ro-RO" w:eastAsia="ro-RO"/>
              </w:rPr>
              <w:t xml:space="preserve">SRTS-2012) </w:t>
            </w:r>
            <w:r w:rsidRPr="003C4900">
              <w:rPr>
                <w:rStyle w:val="BodytextBold"/>
                <w:b w:val="0"/>
                <w:i/>
                <w:iCs/>
                <w:sz w:val="20"/>
                <w:szCs w:val="20"/>
                <w:lang w:eastAsia="ro-RO"/>
              </w:rPr>
              <w:t>= formare pe roci calcarifere sau material</w:t>
            </w:r>
            <w:r w:rsidR="00490D7E">
              <w:rPr>
                <w:rStyle w:val="BodytextBold"/>
                <w:b w:val="0"/>
                <w:i/>
                <w:iCs/>
                <w:sz w:val="20"/>
                <w:szCs w:val="20"/>
                <w:lang w:eastAsia="ro-RO"/>
              </w:rPr>
              <w:t>e</w:t>
            </w:r>
            <w:r w:rsidRPr="003C4900">
              <w:rPr>
                <w:rStyle w:val="BodytextBold"/>
                <w:b w:val="0"/>
                <w:i/>
                <w:iCs/>
                <w:sz w:val="20"/>
                <w:szCs w:val="20"/>
                <w:lang w:eastAsia="ro-RO"/>
              </w:rPr>
              <w:t xml:space="preserve"> scheletice (sk </w:t>
            </w:r>
            <m:oMath>
              <m:r>
                <w:rPr>
                  <w:rStyle w:val="BodytextBold"/>
                  <w:rFonts w:ascii="Cambria Math" w:hAnsi="Cambria Math"/>
                  <w:sz w:val="20"/>
                  <w:szCs w:val="20"/>
                  <w:lang w:eastAsia="ro-RO"/>
                </w:rPr>
                <m:t>&gt;</m:t>
              </m:r>
            </m:oMath>
            <w:r w:rsidRPr="003C4900">
              <w:rPr>
                <w:rStyle w:val="BodytextBold"/>
                <w:b w:val="0"/>
                <w:i/>
                <w:iCs/>
                <w:sz w:val="20"/>
                <w:szCs w:val="20"/>
                <w:lang w:eastAsia="ro-RO"/>
              </w:rPr>
              <w:t xml:space="preserve">50% (MK) care apar în 25 – 75 </w:t>
            </w:r>
            <w:r w:rsidR="00C025BA">
              <w:rPr>
                <w:rStyle w:val="BodytextBold"/>
                <w:b w:val="0"/>
                <w:i/>
                <w:iCs/>
                <w:sz w:val="20"/>
                <w:szCs w:val="20"/>
                <w:lang w:eastAsia="ro-RO"/>
              </w:rPr>
              <w:t xml:space="preserve">cm </w:t>
            </w:r>
            <w:r w:rsidRPr="003C4900">
              <w:rPr>
                <w:rStyle w:val="BodytextBold"/>
                <w:b w:val="0"/>
                <w:i/>
                <w:iCs/>
                <w:sz w:val="20"/>
                <w:szCs w:val="20"/>
                <w:lang w:eastAsia="ro-RO"/>
              </w:rPr>
              <w:t>şi au carbonaţi secundari friabili (orizont km).</w:t>
            </w:r>
          </w:p>
        </w:tc>
      </w:tr>
      <w:tr w:rsidR="008D54A5" w:rsidRPr="00F97DE7" w14:paraId="140FA6A9" w14:textId="77777777" w:rsidTr="003C4900">
        <w:tc>
          <w:tcPr>
            <w:tcW w:w="1406" w:type="dxa"/>
          </w:tcPr>
          <w:p w14:paraId="6261098B"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CZ'</w:t>
            </w:r>
          </w:p>
        </w:tc>
        <w:tc>
          <w:tcPr>
            <w:tcW w:w="1406" w:type="dxa"/>
          </w:tcPr>
          <w:p w14:paraId="3FB802FF"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1157C0E3"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6E8F8C8B"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8D54A5" w:rsidRPr="00F97DE7" w14:paraId="2369D0A1" w14:textId="77777777" w:rsidTr="003C4900">
        <w:tc>
          <w:tcPr>
            <w:tcW w:w="1406" w:type="dxa"/>
          </w:tcPr>
          <w:p w14:paraId="3779661B"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CZ''</w:t>
            </w:r>
          </w:p>
        </w:tc>
        <w:tc>
          <w:tcPr>
            <w:tcW w:w="1406" w:type="dxa"/>
          </w:tcPr>
          <w:p w14:paraId="474EE2F0"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CZ</w:t>
            </w:r>
          </w:p>
        </w:tc>
        <w:tc>
          <w:tcPr>
            <w:tcW w:w="1417" w:type="dxa"/>
          </w:tcPr>
          <w:p w14:paraId="3864F5D1"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14372A98" w14:textId="77777777" w:rsidR="008D54A5" w:rsidRPr="003C4900" w:rsidRDefault="008D54A5"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bl>
    <w:p w14:paraId="2D7567F0" w14:textId="77777777" w:rsidR="008D54A5" w:rsidRPr="00F97DE7" w:rsidRDefault="008D54A5" w:rsidP="008D54A5">
      <w:pPr>
        <w:spacing w:after="0" w:line="240" w:lineRule="auto"/>
        <w:rPr>
          <w:rFonts w:ascii="Times New Roman" w:eastAsiaTheme="minorEastAsia" w:hAnsi="Times New Roman" w:cs="Times New Roman"/>
          <w:b/>
          <w:i/>
          <w:iCs/>
          <w:sz w:val="20"/>
          <w:szCs w:val="20"/>
          <w:lang w:val="ro-RO"/>
        </w:rPr>
      </w:pPr>
    </w:p>
    <w:p w14:paraId="0C21258D" w14:textId="77777777" w:rsidR="008D54A5" w:rsidRDefault="008D54A5" w:rsidP="008D54A5">
      <w:pPr>
        <w:spacing w:after="0" w:line="360" w:lineRule="auto"/>
        <w:ind w:firstLine="700"/>
        <w:jc w:val="both"/>
        <w:rPr>
          <w:rStyle w:val="Bodytext29pt"/>
          <w:rFonts w:eastAsia="Century Schoolbook"/>
          <w:iCs/>
          <w:sz w:val="24"/>
          <w:szCs w:val="24"/>
        </w:rPr>
      </w:pPr>
      <w:r w:rsidRPr="00DC6EC5">
        <w:rPr>
          <w:rStyle w:val="Bodytext29pt"/>
          <w:rFonts w:eastAsia="Century Schoolbook"/>
          <w:iCs/>
          <w:sz w:val="24"/>
          <w:szCs w:val="24"/>
        </w:rPr>
        <w:lastRenderedPageBreak/>
        <w:t>Diferenţierile</w:t>
      </w:r>
      <w:r>
        <w:rPr>
          <w:rStyle w:val="Bodytext29pt"/>
          <w:rFonts w:eastAsia="Century Schoolbook"/>
          <w:iCs/>
          <w:sz w:val="24"/>
          <w:szCs w:val="24"/>
        </w:rPr>
        <w:t xml:space="preserve"> în SRTS-2012+, SRCS sau SRTS-2003 faţă de SRTS-2012 şi/sau alte observaţii sunt prezentate mai jos (după SRTS-2012+):</w:t>
      </w:r>
    </w:p>
    <w:p w14:paraId="6EAA5103" w14:textId="77777777" w:rsidR="008D54A5" w:rsidRDefault="008D54A5" w:rsidP="008D54A5">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CZ</w:t>
      </w:r>
      <w:r>
        <w:rPr>
          <w:rStyle w:val="Bodytext29pt"/>
          <w:rFonts w:eastAsia="Century Schoolbook"/>
          <w:iCs/>
          <w:sz w:val="24"/>
          <w:szCs w:val="24"/>
          <w:vertAlign w:val="superscript"/>
        </w:rPr>
        <w:t>A</w:t>
      </w:r>
      <w:r>
        <w:rPr>
          <w:rStyle w:val="Bodytext29pt"/>
          <w:rFonts w:eastAsia="Century Schoolbook"/>
          <w:iCs/>
          <w:sz w:val="24"/>
          <w:szCs w:val="24"/>
        </w:rPr>
        <w:t xml:space="preserve"> = se exclud CZ rz (SRTS-2012) formate pe roci calcarifere sau materiale hiperscheletice calcarifere (sk </w:t>
      </w:r>
      <m:oMath>
        <m:r>
          <w:rPr>
            <w:rStyle w:val="Bodytext29pt"/>
            <w:rFonts w:ascii="Cambria Math" w:eastAsia="Century Schoolbook" w:hAnsi="Cambria Math"/>
            <w:sz w:val="24"/>
            <w:szCs w:val="24"/>
          </w:rPr>
          <m:t>&gt;</m:t>
        </m:r>
      </m:oMath>
      <w:r>
        <w:rPr>
          <w:rStyle w:val="Bodytext29pt"/>
          <w:rFonts w:eastAsia="Century Schoolbook"/>
          <w:iCs/>
          <w:sz w:val="24"/>
          <w:szCs w:val="24"/>
        </w:rPr>
        <w:t>75%) (MK</w:t>
      </w:r>
      <w:r>
        <w:rPr>
          <w:rStyle w:val="Bodytext29pt"/>
          <w:rFonts w:eastAsia="Century Schoolbook"/>
          <w:iCs/>
          <w:sz w:val="24"/>
          <w:szCs w:val="24"/>
          <w:vertAlign w:val="superscript"/>
        </w:rPr>
        <w:t>A</w:t>
      </w:r>
      <w:r>
        <w:rPr>
          <w:rStyle w:val="Bodytext29pt"/>
          <w:rFonts w:eastAsia="Century Schoolbook"/>
          <w:iCs/>
          <w:sz w:val="24"/>
          <w:szCs w:val="24"/>
        </w:rPr>
        <w:t>) şi au carbonaţi secundari friabili (orizont Km) care apar în 20 – 50 cm (rendzine în SRTS-2003).</w:t>
      </w:r>
    </w:p>
    <w:p w14:paraId="16F2C22C" w14:textId="20FA79FA" w:rsidR="008D54A5" w:rsidRDefault="008D54A5" w:rsidP="008D54A5">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În CZ</w:t>
      </w:r>
      <w:r>
        <w:rPr>
          <w:rStyle w:val="Bodytext29pt"/>
          <w:rFonts w:eastAsia="Century Schoolbook"/>
          <w:iCs/>
          <w:sz w:val="24"/>
          <w:szCs w:val="24"/>
          <w:vertAlign w:val="superscript"/>
        </w:rPr>
        <w:t>A</w:t>
      </w:r>
      <w:r>
        <w:rPr>
          <w:rStyle w:val="Bodytext29pt"/>
          <w:rFonts w:eastAsia="Century Schoolbook"/>
          <w:iCs/>
          <w:sz w:val="24"/>
          <w:szCs w:val="24"/>
        </w:rPr>
        <w:t xml:space="preserve"> se includ CZ rz (SRTS-2012)</w:t>
      </w:r>
      <w:r w:rsidRPr="00B32B65">
        <w:rPr>
          <w:rStyle w:val="Bodytext29pt"/>
          <w:rFonts w:eastAsia="Century Schoolbook"/>
          <w:iCs/>
          <w:sz w:val="24"/>
          <w:szCs w:val="24"/>
        </w:rPr>
        <w:t xml:space="preserve"> </w:t>
      </w:r>
      <w:r>
        <w:rPr>
          <w:rStyle w:val="Bodytext29pt"/>
          <w:rFonts w:eastAsia="Century Schoolbook"/>
          <w:iCs/>
          <w:sz w:val="24"/>
          <w:szCs w:val="24"/>
        </w:rPr>
        <w:t>formate pe roci calcarifere sau materiale mezoscheletice calcarifere (sk = 50 - 75%) în 25 – 75 cm, precum şi cele pe roci calcarifere</w:t>
      </w:r>
      <w:r w:rsidR="00122894">
        <w:rPr>
          <w:rStyle w:val="Bodytext29pt"/>
          <w:rFonts w:eastAsia="Century Schoolbook"/>
          <w:iCs/>
          <w:sz w:val="24"/>
          <w:szCs w:val="24"/>
        </w:rPr>
        <w:t xml:space="preserve"> </w:t>
      </w:r>
      <w:r>
        <w:rPr>
          <w:rStyle w:val="Bodytext29pt"/>
          <w:rFonts w:eastAsia="Century Schoolbook"/>
          <w:iCs/>
          <w:sz w:val="24"/>
          <w:szCs w:val="24"/>
        </w:rPr>
        <w:t xml:space="preserve">sau materiale scheletice calcarifere (sk </w:t>
      </w:r>
      <m:oMath>
        <m:r>
          <w:rPr>
            <w:rStyle w:val="Bodytext29pt"/>
            <w:rFonts w:ascii="Cambria Math" w:eastAsia="Century Schoolbook" w:hAnsi="Cambria Math"/>
            <w:sz w:val="24"/>
            <w:szCs w:val="24"/>
          </w:rPr>
          <m:t>&gt;</m:t>
        </m:r>
      </m:oMath>
      <w:r>
        <w:rPr>
          <w:rStyle w:val="Bodytext29pt"/>
          <w:rFonts w:eastAsia="Century Schoolbook"/>
          <w:iCs/>
          <w:sz w:val="24"/>
          <w:szCs w:val="24"/>
        </w:rPr>
        <w:t>50%) în 50 – 75 cm.</w:t>
      </w:r>
    </w:p>
    <w:p w14:paraId="7A0FE2FB" w14:textId="442626F0" w:rsidR="008D54A5" w:rsidRPr="00B32B65" w:rsidRDefault="008D54A5" w:rsidP="008D54A5">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CZ' = se exclud CZ (SRTS-2012) cu orizont Am din materiale provenite din orizontul Rrz subiacent, care apare în 20 – 150 cm (şi au carbonaţi secundari friabili – orizont km</w:t>
      </w:r>
      <w:r w:rsidR="004171F3">
        <w:rPr>
          <w:rStyle w:val="Bodytext29pt"/>
          <w:rFonts w:eastAsia="Century Schoolbook"/>
          <w:iCs/>
          <w:sz w:val="24"/>
          <w:szCs w:val="24"/>
        </w:rPr>
        <w:t>),</w:t>
      </w:r>
      <w:r>
        <w:rPr>
          <w:rStyle w:val="Bodytext29pt"/>
          <w:rFonts w:eastAsia="Century Schoolbook"/>
          <w:iCs/>
          <w:sz w:val="24"/>
          <w:szCs w:val="24"/>
        </w:rPr>
        <w:t xml:space="preserve"> Rendzine în SRCS</w:t>
      </w:r>
      <w:r w:rsidR="004171F3">
        <w:rPr>
          <w:rStyle w:val="Bodytext29pt"/>
          <w:rFonts w:eastAsia="Century Schoolbook"/>
          <w:iCs/>
          <w:sz w:val="24"/>
          <w:szCs w:val="24"/>
        </w:rPr>
        <w:t>,</w:t>
      </w:r>
      <w:r>
        <w:rPr>
          <w:rStyle w:val="Bodytext29pt"/>
          <w:rFonts w:eastAsia="Century Schoolbook"/>
          <w:iCs/>
          <w:sz w:val="24"/>
          <w:szCs w:val="24"/>
        </w:rPr>
        <w:t xml:space="preserve"> respectiv CZ rz sau CZ subrz sau CZ mg. în SRTS-2012.</w:t>
      </w:r>
    </w:p>
    <w:p w14:paraId="4E839E96" w14:textId="06B0AB18" w:rsidR="008D54A5" w:rsidRDefault="008D54A5" w:rsidP="008D54A5">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În CZ'</w:t>
      </w:r>
      <w:r w:rsidRPr="000513F7">
        <w:rPr>
          <w:rStyle w:val="Bodytext29pt"/>
          <w:rFonts w:eastAsia="Century Schoolbook"/>
          <w:iCs/>
          <w:sz w:val="24"/>
          <w:szCs w:val="24"/>
        </w:rPr>
        <w:t xml:space="preserve"> </w:t>
      </w:r>
      <w:r>
        <w:rPr>
          <w:rStyle w:val="Bodytext29pt"/>
          <w:rFonts w:eastAsia="Century Schoolbook"/>
          <w:iCs/>
          <w:sz w:val="24"/>
          <w:szCs w:val="24"/>
        </w:rPr>
        <w:t>se includ CZ (SRTS-2012) cu orizont Am format din materiale neprovenite din orizontul Rrz subiacent, care apare</w:t>
      </w:r>
      <w:r w:rsidRPr="000513F7">
        <w:rPr>
          <w:rStyle w:val="Bodytext29pt"/>
          <w:rFonts w:eastAsia="Century Schoolbook"/>
          <w:iCs/>
          <w:sz w:val="24"/>
          <w:szCs w:val="24"/>
        </w:rPr>
        <w:t xml:space="preserve"> </w:t>
      </w:r>
      <w:r>
        <w:rPr>
          <w:rStyle w:val="Bodytext29pt"/>
          <w:rFonts w:eastAsia="Century Schoolbook"/>
          <w:iCs/>
          <w:sz w:val="24"/>
          <w:szCs w:val="24"/>
        </w:rPr>
        <w:t>în 20 – 150 cm (şi au carbonaţi secundari friabili – orizont km</w:t>
      </w:r>
      <w:r w:rsidR="004171F3">
        <w:rPr>
          <w:rStyle w:val="Bodytext29pt"/>
          <w:rFonts w:eastAsia="Century Schoolbook"/>
          <w:iCs/>
          <w:sz w:val="24"/>
          <w:szCs w:val="24"/>
        </w:rPr>
        <w:t>),</w:t>
      </w:r>
      <w:r>
        <w:rPr>
          <w:rStyle w:val="Bodytext29pt"/>
          <w:rFonts w:eastAsia="Century Schoolbook"/>
          <w:iCs/>
          <w:sz w:val="24"/>
          <w:szCs w:val="24"/>
        </w:rPr>
        <w:t xml:space="preserve"> soluri rendzinice în SRCS, respectiv CZ rz sau CZ subrz sau CZ mg. în SRTS-2012.</w:t>
      </w:r>
    </w:p>
    <w:p w14:paraId="2A67AD72" w14:textId="77777777" w:rsidR="008D54A5" w:rsidRDefault="008D54A5" w:rsidP="008D54A5">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CZ'' = cernoziom' necambic neargic necernoziomoid negreic nepararendzinic' negleic neclinogleic.</w:t>
      </w:r>
    </w:p>
    <w:p w14:paraId="6675B6CB" w14:textId="77777777" w:rsidR="008D54A5" w:rsidRDefault="008D54A5" w:rsidP="008D54A5">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CZ ti (SRCS) = CZ' ti</w:t>
      </w:r>
    </w:p>
    <w:p w14:paraId="4CF2756B" w14:textId="77777777" w:rsidR="008D54A5" w:rsidRDefault="008D54A5" w:rsidP="008D54A5">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CZ* (SRCS) = CZ' * -cb-ar-gr-gc</w:t>
      </w:r>
    </w:p>
    <w:p w14:paraId="0C8F6463" w14:textId="431B0E86" w:rsidR="008D54A5" w:rsidRDefault="008D54A5" w:rsidP="008D54A5">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Se includ/exclud diferenţele RZ - RZ'</w:t>
      </w:r>
      <w:r w:rsidR="004171F3">
        <w:rPr>
          <w:rStyle w:val="Bodytext29pt"/>
          <w:rFonts w:eastAsia="Century Schoolbook"/>
          <w:iCs/>
          <w:sz w:val="24"/>
          <w:szCs w:val="24"/>
        </w:rPr>
        <w:t>.</w:t>
      </w:r>
    </w:p>
    <w:p w14:paraId="740AED9F" w14:textId="77777777" w:rsidR="008D54A5" w:rsidRPr="00D879BD" w:rsidRDefault="008D54A5" w:rsidP="00D879BD">
      <w:pPr>
        <w:pStyle w:val="Bodytext10"/>
        <w:shd w:val="clear" w:color="auto" w:fill="auto"/>
        <w:spacing w:line="360" w:lineRule="auto"/>
        <w:ind w:left="120" w:right="20" w:firstLine="540"/>
        <w:jc w:val="both"/>
        <w:rPr>
          <w:rStyle w:val="BodytextBold"/>
          <w:b w:val="0"/>
          <w:bCs w:val="0"/>
          <w:sz w:val="24"/>
          <w:szCs w:val="24"/>
          <w:lang w:val="ro-RO" w:eastAsia="ro-RO"/>
        </w:rPr>
      </w:pPr>
      <w:r w:rsidRPr="00D879BD">
        <w:rPr>
          <w:rStyle w:val="BodytextBold"/>
          <w:b w:val="0"/>
          <w:sz w:val="24"/>
          <w:szCs w:val="24"/>
          <w:lang w:eastAsia="ro-RO"/>
        </w:rPr>
        <w:t xml:space="preserve">Corelarea la nivel de subtip a cernoziomurilor </w:t>
      </w:r>
      <w:r w:rsidRPr="00D879BD">
        <w:rPr>
          <w:rStyle w:val="BodytextBold"/>
          <w:b w:val="0"/>
          <w:sz w:val="24"/>
          <w:szCs w:val="24"/>
          <w:lang w:val="ro-RO" w:eastAsia="ro-RO"/>
        </w:rPr>
        <w:t xml:space="preserve">este prezentată în </w:t>
      </w:r>
      <w:r w:rsidR="00637B89" w:rsidRPr="00065A65">
        <w:rPr>
          <w:rStyle w:val="BodytextBold"/>
          <w:i/>
          <w:sz w:val="24"/>
          <w:szCs w:val="24"/>
          <w:lang w:val="ro-RO" w:eastAsia="ro-RO"/>
        </w:rPr>
        <w:t>Tabelul 12</w:t>
      </w:r>
      <w:r w:rsidRPr="00D879BD">
        <w:rPr>
          <w:rStyle w:val="BodytextBold"/>
          <w:b w:val="0"/>
          <w:sz w:val="24"/>
          <w:szCs w:val="24"/>
          <w:lang w:val="ro-RO" w:eastAsia="ro-RO"/>
        </w:rPr>
        <w:t>.</w:t>
      </w:r>
    </w:p>
    <w:p w14:paraId="624AEDC9" w14:textId="77777777" w:rsidR="00D879BD" w:rsidRPr="00D879BD" w:rsidRDefault="00D879BD" w:rsidP="008D54A5">
      <w:pPr>
        <w:pStyle w:val="Bodytext10"/>
        <w:shd w:val="clear" w:color="auto" w:fill="auto"/>
        <w:spacing w:line="360" w:lineRule="auto"/>
        <w:ind w:left="120" w:right="20"/>
        <w:jc w:val="both"/>
        <w:rPr>
          <w:rStyle w:val="BodytextBold"/>
          <w:b w:val="0"/>
          <w:i/>
          <w:sz w:val="24"/>
          <w:szCs w:val="24"/>
          <w:lang w:val="ro-RO" w:eastAsia="ro-RO"/>
        </w:rPr>
      </w:pPr>
    </w:p>
    <w:p w14:paraId="6F913021" w14:textId="42A06C65" w:rsidR="008D54A5" w:rsidRPr="00D879BD" w:rsidRDefault="00637B89" w:rsidP="00065A65">
      <w:pPr>
        <w:pStyle w:val="Bodytext10"/>
        <w:shd w:val="clear" w:color="auto" w:fill="auto"/>
        <w:spacing w:line="240" w:lineRule="auto"/>
        <w:ind w:left="120" w:right="20"/>
        <w:jc w:val="both"/>
        <w:rPr>
          <w:rStyle w:val="BodytextBold"/>
          <w:b w:val="0"/>
          <w:bCs w:val="0"/>
          <w:sz w:val="20"/>
          <w:szCs w:val="20"/>
          <w:lang w:eastAsia="ro-RO"/>
        </w:rPr>
      </w:pPr>
      <w:r w:rsidRPr="004171F3">
        <w:rPr>
          <w:rStyle w:val="BodytextBold"/>
          <w:i/>
          <w:sz w:val="24"/>
          <w:szCs w:val="24"/>
          <w:lang w:val="ro-RO" w:eastAsia="ro-RO"/>
        </w:rPr>
        <w:lastRenderedPageBreak/>
        <w:t>Tabel 12</w:t>
      </w:r>
      <w:r w:rsidR="008D54A5" w:rsidRPr="00065A65">
        <w:rPr>
          <w:rStyle w:val="BodytextBold"/>
          <w:sz w:val="24"/>
          <w:szCs w:val="24"/>
          <w:lang w:val="ro-RO" w:eastAsia="ro-RO"/>
        </w:rPr>
        <w:t>.</w:t>
      </w:r>
      <w:r w:rsidR="00122894">
        <w:rPr>
          <w:rStyle w:val="BodytextBold"/>
          <w:b w:val="0"/>
          <w:sz w:val="24"/>
          <w:szCs w:val="24"/>
          <w:lang w:val="ro-RO" w:eastAsia="ro-RO"/>
        </w:rPr>
        <w:t xml:space="preserve"> </w:t>
      </w:r>
      <w:r w:rsidR="008D54A5" w:rsidRPr="00D879BD">
        <w:rPr>
          <w:rStyle w:val="BodytextBold"/>
          <w:b w:val="0"/>
          <w:sz w:val="24"/>
          <w:szCs w:val="24"/>
          <w:lang w:eastAsia="ro-RO"/>
        </w:rPr>
        <w:t xml:space="preserve">Corelarea la nivel de subtip a cernoziomurilor </w:t>
      </w:r>
      <w:r w:rsidR="008D54A5" w:rsidRPr="00D879BD">
        <w:rPr>
          <w:rStyle w:val="BodytextBold"/>
          <w:b w:val="0"/>
          <w:sz w:val="24"/>
          <w:szCs w:val="24"/>
          <w:lang w:val="ro-RO" w:eastAsia="ro-RO"/>
        </w:rPr>
        <w:t>(după SRTS-2012</w:t>
      </w:r>
      <w:r w:rsidR="008D54A5" w:rsidRPr="00D879BD">
        <w:rPr>
          <w:rStyle w:val="BodytextBold"/>
          <w:b w:val="0"/>
          <w:sz w:val="24"/>
          <w:szCs w:val="24"/>
          <w:lang w:eastAsia="ro-RO"/>
        </w:rPr>
        <w:t>+)</w:t>
      </w:r>
    </w:p>
    <w:tbl>
      <w:tblPr>
        <w:tblStyle w:val="TableGrid"/>
        <w:tblW w:w="6946" w:type="dxa"/>
        <w:tblInd w:w="250" w:type="dxa"/>
        <w:tblLayout w:type="fixed"/>
        <w:tblLook w:val="04A0" w:firstRow="1" w:lastRow="0" w:firstColumn="1" w:lastColumn="0" w:noHBand="0" w:noVBand="1"/>
      </w:tblPr>
      <w:tblGrid>
        <w:gridCol w:w="2126"/>
        <w:gridCol w:w="1843"/>
        <w:gridCol w:w="1134"/>
        <w:gridCol w:w="1843"/>
      </w:tblGrid>
      <w:tr w:rsidR="008D54A5" w:rsidRPr="00F97DE7" w14:paraId="50CD73DE" w14:textId="77777777" w:rsidTr="003C4900">
        <w:tc>
          <w:tcPr>
            <w:tcW w:w="2126" w:type="dxa"/>
          </w:tcPr>
          <w:p w14:paraId="2FF0425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SRTS – 2012/</w:t>
            </w:r>
          </w:p>
          <w:p w14:paraId="2F2E1A9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SRTS – 2012+</w:t>
            </w:r>
          </w:p>
        </w:tc>
        <w:tc>
          <w:tcPr>
            <w:tcW w:w="1843" w:type="dxa"/>
          </w:tcPr>
          <w:p w14:paraId="16BEC68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SRCS</w:t>
            </w:r>
            <w:r w:rsidRPr="003C4900">
              <w:rPr>
                <w:rStyle w:val="BodytextBold"/>
                <w:b w:val="0"/>
                <w:sz w:val="20"/>
                <w:szCs w:val="20"/>
                <w:lang w:val="ro-RO" w:eastAsia="ro-RO"/>
              </w:rPr>
              <w:t xml:space="preserve"> - 1980</w:t>
            </w:r>
          </w:p>
        </w:tc>
        <w:tc>
          <w:tcPr>
            <w:tcW w:w="1134" w:type="dxa"/>
          </w:tcPr>
          <w:p w14:paraId="2FD41C2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SRTS - 2003</w:t>
            </w:r>
          </w:p>
        </w:tc>
        <w:tc>
          <w:tcPr>
            <w:tcW w:w="1843" w:type="dxa"/>
          </w:tcPr>
          <w:p w14:paraId="7749444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Observa</w:t>
            </w:r>
            <w:r w:rsidRPr="003C4900">
              <w:rPr>
                <w:rStyle w:val="BodytextBold"/>
                <w:b w:val="0"/>
                <w:sz w:val="20"/>
                <w:szCs w:val="20"/>
                <w:lang w:val="ro-RO" w:eastAsia="ro-RO"/>
              </w:rPr>
              <w:t>ţii</w:t>
            </w:r>
          </w:p>
        </w:tc>
      </w:tr>
      <w:tr w:rsidR="008D54A5" w:rsidRPr="00F97DE7" w14:paraId="1E2E946D" w14:textId="77777777" w:rsidTr="003C4900">
        <w:tc>
          <w:tcPr>
            <w:tcW w:w="2126" w:type="dxa"/>
          </w:tcPr>
          <w:p w14:paraId="74E2F345"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Cernoziomuri* CZ*</w:t>
            </w:r>
          </w:p>
        </w:tc>
        <w:tc>
          <w:tcPr>
            <w:tcW w:w="1843" w:type="dxa"/>
          </w:tcPr>
          <w:p w14:paraId="419BA649" w14:textId="77777777" w:rsidR="008D54A5" w:rsidRPr="003C4900" w:rsidRDefault="008D54A5" w:rsidP="003C4900">
            <w:pPr>
              <w:pStyle w:val="Bodytext10"/>
              <w:shd w:val="clear" w:color="auto" w:fill="auto"/>
              <w:spacing w:line="240" w:lineRule="auto"/>
              <w:ind w:right="20"/>
              <w:rPr>
                <w:rStyle w:val="BodytextBold"/>
                <w:b w:val="0"/>
                <w:sz w:val="20"/>
                <w:szCs w:val="20"/>
                <w:lang w:val="ro-RO" w:eastAsia="ro-RO"/>
              </w:rPr>
            </w:pPr>
            <w:r w:rsidRPr="003C4900">
              <w:rPr>
                <w:rStyle w:val="BodytextBold"/>
                <w:b w:val="0"/>
                <w:sz w:val="20"/>
                <w:szCs w:val="20"/>
                <w:lang w:val="ro-RO" w:eastAsia="ro-RO"/>
              </w:rPr>
              <w:t>-</w:t>
            </w:r>
          </w:p>
        </w:tc>
        <w:tc>
          <w:tcPr>
            <w:tcW w:w="1134" w:type="dxa"/>
          </w:tcPr>
          <w:p w14:paraId="0B47210E"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w:t>
            </w:r>
          </w:p>
        </w:tc>
        <w:tc>
          <w:tcPr>
            <w:tcW w:w="1843" w:type="dxa"/>
          </w:tcPr>
          <w:p w14:paraId="42CBC418" w14:textId="4EEE65F9"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Toate diferitele subtipuri posibile; implicit calcice</w:t>
            </w:r>
            <w:r w:rsidR="004171F3">
              <w:rPr>
                <w:rStyle w:val="BodytextBold"/>
                <w:b w:val="0"/>
                <w:sz w:val="20"/>
                <w:szCs w:val="20"/>
                <w:lang w:eastAsia="ro-RO"/>
              </w:rPr>
              <w:t>;</w:t>
            </w:r>
          </w:p>
        </w:tc>
      </w:tr>
      <w:tr w:rsidR="008D54A5" w:rsidRPr="00F97DE7" w14:paraId="12AA55ED" w14:textId="77777777" w:rsidTr="003C4900">
        <w:tc>
          <w:tcPr>
            <w:tcW w:w="2126" w:type="dxa"/>
          </w:tcPr>
          <w:p w14:paraId="7C00ECEA"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Cernoziomuri* CZ</w:t>
            </w:r>
            <w:r w:rsidRPr="003C4900">
              <w:rPr>
                <w:rStyle w:val="BodytextBold"/>
                <w:b w:val="0"/>
                <w:sz w:val="20"/>
                <w:szCs w:val="20"/>
                <w:vertAlign w:val="superscript"/>
                <w:lang w:eastAsia="ro-RO"/>
              </w:rPr>
              <w:t>A</w:t>
            </w:r>
            <w:r w:rsidRPr="003C4900">
              <w:rPr>
                <w:rStyle w:val="BodytextBold"/>
                <w:b w:val="0"/>
                <w:sz w:val="20"/>
                <w:szCs w:val="20"/>
                <w:lang w:eastAsia="ro-RO"/>
              </w:rPr>
              <w:t>*</w:t>
            </w:r>
          </w:p>
        </w:tc>
        <w:tc>
          <w:tcPr>
            <w:tcW w:w="1843" w:type="dxa"/>
          </w:tcPr>
          <w:p w14:paraId="4A8DCC9C" w14:textId="77777777" w:rsidR="008D54A5" w:rsidRPr="003C4900" w:rsidRDefault="008D54A5" w:rsidP="003C4900">
            <w:pPr>
              <w:pStyle w:val="Bodytext10"/>
              <w:shd w:val="clear" w:color="auto" w:fill="auto"/>
              <w:spacing w:line="240" w:lineRule="auto"/>
              <w:ind w:right="20"/>
              <w:rPr>
                <w:rStyle w:val="BodytextBold"/>
                <w:b w:val="0"/>
                <w:sz w:val="20"/>
                <w:szCs w:val="20"/>
                <w:lang w:val="ro-RO" w:eastAsia="ro-RO"/>
              </w:rPr>
            </w:pPr>
            <w:r w:rsidRPr="003C4900">
              <w:rPr>
                <w:rStyle w:val="BodytextBold"/>
                <w:b w:val="0"/>
                <w:sz w:val="20"/>
                <w:szCs w:val="20"/>
                <w:lang w:eastAsia="ro-RO"/>
              </w:rPr>
              <w:t>Cernoziomuri* CZ*</w:t>
            </w:r>
          </w:p>
        </w:tc>
        <w:tc>
          <w:tcPr>
            <w:tcW w:w="1134" w:type="dxa"/>
          </w:tcPr>
          <w:p w14:paraId="3CEF6366"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w:t>
            </w:r>
          </w:p>
        </w:tc>
        <w:tc>
          <w:tcPr>
            <w:tcW w:w="1843" w:type="dxa"/>
          </w:tcPr>
          <w:p w14:paraId="46C51B04" w14:textId="2ACACF62"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Toate diferitele subtipuri posibile; implicit calcice</w:t>
            </w:r>
            <w:r w:rsidR="004171F3">
              <w:rPr>
                <w:rStyle w:val="BodytextBold"/>
                <w:b w:val="0"/>
                <w:sz w:val="20"/>
                <w:szCs w:val="20"/>
                <w:lang w:eastAsia="ro-RO"/>
              </w:rPr>
              <w:t>;</w:t>
            </w:r>
          </w:p>
        </w:tc>
      </w:tr>
      <w:tr w:rsidR="008D54A5" w:rsidRPr="00F97DE7" w14:paraId="6052A1AA" w14:textId="77777777" w:rsidTr="003C4900">
        <w:tc>
          <w:tcPr>
            <w:tcW w:w="2126" w:type="dxa"/>
          </w:tcPr>
          <w:p w14:paraId="2BAF2709"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Cernoziomuri* CZ</w:t>
            </w:r>
            <w:r w:rsidRPr="003C4900">
              <w:rPr>
                <w:rStyle w:val="BodytextBold"/>
                <w:b w:val="0"/>
                <w:sz w:val="20"/>
                <w:szCs w:val="20"/>
                <w:vertAlign w:val="superscript"/>
                <w:lang w:eastAsia="ro-RO"/>
              </w:rPr>
              <w:t>'</w:t>
            </w:r>
            <w:r w:rsidRPr="003C4900">
              <w:rPr>
                <w:rStyle w:val="BodytextBold"/>
                <w:b w:val="0"/>
                <w:sz w:val="20"/>
                <w:szCs w:val="20"/>
                <w:lang w:eastAsia="ro-RO"/>
              </w:rPr>
              <w:t>*</w:t>
            </w:r>
          </w:p>
        </w:tc>
        <w:tc>
          <w:tcPr>
            <w:tcW w:w="1843" w:type="dxa"/>
          </w:tcPr>
          <w:p w14:paraId="7979581C" w14:textId="77777777" w:rsidR="008D54A5" w:rsidRPr="003C4900" w:rsidRDefault="008D54A5" w:rsidP="003C4900">
            <w:pPr>
              <w:pStyle w:val="Bodytext10"/>
              <w:shd w:val="clear" w:color="auto" w:fill="auto"/>
              <w:spacing w:line="240" w:lineRule="auto"/>
              <w:ind w:right="20"/>
              <w:rPr>
                <w:rStyle w:val="BodytextBold"/>
                <w:b w:val="0"/>
                <w:sz w:val="20"/>
                <w:szCs w:val="20"/>
                <w:lang w:val="ro-RO" w:eastAsia="ro-RO"/>
              </w:rPr>
            </w:pPr>
            <w:r w:rsidRPr="003C4900">
              <w:rPr>
                <w:rStyle w:val="BodytextBold"/>
                <w:b w:val="0"/>
                <w:sz w:val="20"/>
                <w:szCs w:val="20"/>
                <w:lang w:val="ro-RO" w:eastAsia="ro-RO"/>
              </w:rPr>
              <w:t>-</w:t>
            </w:r>
          </w:p>
        </w:tc>
        <w:tc>
          <w:tcPr>
            <w:tcW w:w="1134" w:type="dxa"/>
          </w:tcPr>
          <w:p w14:paraId="3F363431"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w:t>
            </w:r>
          </w:p>
        </w:tc>
        <w:tc>
          <w:tcPr>
            <w:tcW w:w="1843" w:type="dxa"/>
          </w:tcPr>
          <w:p w14:paraId="1D7D05C2" w14:textId="4182B8D8"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Toate diferitele subtipuri posibile; implicit calcice</w:t>
            </w:r>
            <w:r w:rsidR="004171F3">
              <w:rPr>
                <w:rStyle w:val="BodytextBold"/>
                <w:b w:val="0"/>
                <w:sz w:val="20"/>
                <w:szCs w:val="20"/>
                <w:lang w:eastAsia="ro-RO"/>
              </w:rPr>
              <w:t>;</w:t>
            </w:r>
          </w:p>
        </w:tc>
      </w:tr>
      <w:tr w:rsidR="008D54A5" w:rsidRPr="00F97DE7" w14:paraId="2FA72477" w14:textId="77777777" w:rsidTr="003C4900">
        <w:tc>
          <w:tcPr>
            <w:tcW w:w="2126" w:type="dxa"/>
          </w:tcPr>
          <w:p w14:paraId="5D10EDD1"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Cernoziomuri* CZ''*</w:t>
            </w:r>
          </w:p>
        </w:tc>
        <w:tc>
          <w:tcPr>
            <w:tcW w:w="1843" w:type="dxa"/>
          </w:tcPr>
          <w:p w14:paraId="6D805CD0" w14:textId="77777777" w:rsidR="008D54A5" w:rsidRPr="003C4900" w:rsidRDefault="008D54A5" w:rsidP="003C4900">
            <w:pPr>
              <w:pStyle w:val="Bodytext10"/>
              <w:shd w:val="clear" w:color="auto" w:fill="auto"/>
              <w:spacing w:line="240" w:lineRule="auto"/>
              <w:ind w:right="20"/>
              <w:rPr>
                <w:rStyle w:val="BodytextBold"/>
                <w:b w:val="0"/>
                <w:sz w:val="20"/>
                <w:szCs w:val="20"/>
                <w:lang w:val="ro-RO" w:eastAsia="ro-RO"/>
              </w:rPr>
            </w:pPr>
            <w:r w:rsidRPr="003C4900">
              <w:rPr>
                <w:rStyle w:val="BodytextBold"/>
                <w:b w:val="0"/>
                <w:sz w:val="20"/>
                <w:szCs w:val="20"/>
                <w:lang w:val="ro-RO" w:eastAsia="ro-RO"/>
              </w:rPr>
              <w:t>-</w:t>
            </w:r>
          </w:p>
        </w:tc>
        <w:tc>
          <w:tcPr>
            <w:tcW w:w="1134" w:type="dxa"/>
          </w:tcPr>
          <w:p w14:paraId="70759B5C"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Cerno-ziomuri* CZ*</w:t>
            </w:r>
          </w:p>
        </w:tc>
        <w:tc>
          <w:tcPr>
            <w:tcW w:w="1843" w:type="dxa"/>
          </w:tcPr>
          <w:p w14:paraId="6AD605BD" w14:textId="1F6B2CC5"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 xml:space="preserve">Toate diferitele subtipuri posibile de CZ </w:t>
            </w:r>
            <w:r w:rsidRPr="003C4900">
              <w:rPr>
                <w:rStyle w:val="BodytextBold"/>
                <w:b w:val="0"/>
                <w:sz w:val="20"/>
                <w:szCs w:val="20"/>
                <w:lang w:val="ro-RO" w:eastAsia="ro-RO"/>
              </w:rPr>
              <w:t>în SRCS, respectiv CZ', excepţie cele cambice, argice, cernoziomoide, greice, gleice, clinogleice şi pararendzinice' în SRTS</w:t>
            </w:r>
            <w:r w:rsidRPr="003C4900">
              <w:rPr>
                <w:rStyle w:val="BodytextBold"/>
                <w:b w:val="0"/>
                <w:sz w:val="20"/>
                <w:szCs w:val="20"/>
                <w:lang w:eastAsia="ro-RO"/>
              </w:rPr>
              <w:t>+ (conf.</w:t>
            </w:r>
            <w:r w:rsidR="004171F3">
              <w:rPr>
                <w:rStyle w:val="BodytextBold"/>
                <w:b w:val="0"/>
                <w:sz w:val="20"/>
                <w:szCs w:val="20"/>
                <w:lang w:eastAsia="ro-RO"/>
              </w:rPr>
              <w:t xml:space="preserve"> </w:t>
            </w:r>
            <w:r w:rsidRPr="003C4900">
              <w:rPr>
                <w:rStyle w:val="BodytextBold"/>
                <w:b w:val="0"/>
                <w:sz w:val="20"/>
                <w:szCs w:val="20"/>
                <w:lang w:eastAsia="ro-RO"/>
              </w:rPr>
              <w:t>def. CZ din SRCS)</w:t>
            </w:r>
            <w:r w:rsidR="004171F3">
              <w:rPr>
                <w:rStyle w:val="BodytextBold"/>
                <w:b w:val="0"/>
                <w:sz w:val="20"/>
                <w:szCs w:val="20"/>
                <w:lang w:eastAsia="ro-RO"/>
              </w:rPr>
              <w:t>;</w:t>
            </w:r>
          </w:p>
        </w:tc>
      </w:tr>
      <w:tr w:rsidR="008D54A5" w:rsidRPr="00F97DE7" w14:paraId="0077633A" w14:textId="77777777" w:rsidTr="003C4900">
        <w:tc>
          <w:tcPr>
            <w:tcW w:w="2126" w:type="dxa"/>
          </w:tcPr>
          <w:p w14:paraId="3A2EA5F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tipic CZ ti</w:t>
            </w:r>
          </w:p>
        </w:tc>
        <w:tc>
          <w:tcPr>
            <w:tcW w:w="1843" w:type="dxa"/>
          </w:tcPr>
          <w:p w14:paraId="2AA30D6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val="ro-RO" w:eastAsia="ro-RO"/>
              </w:rPr>
              <w:t>-</w:t>
            </w:r>
          </w:p>
        </w:tc>
        <w:tc>
          <w:tcPr>
            <w:tcW w:w="1134" w:type="dxa"/>
          </w:tcPr>
          <w:p w14:paraId="4C45826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1A98C48" w14:textId="6DA13F61"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Implicit calcic</w:t>
            </w:r>
            <w:r w:rsidR="004171F3">
              <w:rPr>
                <w:rStyle w:val="BodytextBold"/>
                <w:b w:val="0"/>
                <w:sz w:val="20"/>
                <w:szCs w:val="20"/>
                <w:lang w:eastAsia="ro-RO"/>
              </w:rPr>
              <w:t xml:space="preserve">; </w:t>
            </w:r>
            <w:r w:rsidRPr="003C4900">
              <w:rPr>
                <w:rStyle w:val="BodytextBold"/>
                <w:b w:val="0"/>
                <w:sz w:val="20"/>
                <w:szCs w:val="20"/>
                <w:lang w:eastAsia="ro-RO"/>
              </w:rPr>
              <w:t>Include CZ aa/lu/si/pm</w:t>
            </w:r>
            <w:r w:rsidR="004171F3">
              <w:rPr>
                <w:rStyle w:val="BodytextBold"/>
                <w:b w:val="0"/>
                <w:sz w:val="20"/>
                <w:szCs w:val="20"/>
                <w:lang w:eastAsia="ro-RO"/>
              </w:rPr>
              <w:t>;</w:t>
            </w:r>
          </w:p>
        </w:tc>
      </w:tr>
      <w:tr w:rsidR="008D54A5" w:rsidRPr="00F97DE7" w14:paraId="778F58ED" w14:textId="77777777" w:rsidTr="003C4900">
        <w:tc>
          <w:tcPr>
            <w:tcW w:w="2126" w:type="dxa"/>
          </w:tcPr>
          <w:p w14:paraId="7F265CF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tipic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ti</w:t>
            </w:r>
          </w:p>
        </w:tc>
        <w:tc>
          <w:tcPr>
            <w:tcW w:w="1843" w:type="dxa"/>
          </w:tcPr>
          <w:p w14:paraId="7DC9791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3536B15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tipic CZ ti</w:t>
            </w:r>
          </w:p>
        </w:tc>
        <w:tc>
          <w:tcPr>
            <w:tcW w:w="1843" w:type="dxa"/>
          </w:tcPr>
          <w:p w14:paraId="283C1909" w14:textId="77777777" w:rsidR="004171F3"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Implicit calcic</w:t>
            </w:r>
            <w:r w:rsidR="004171F3">
              <w:rPr>
                <w:rStyle w:val="BodytextBold"/>
                <w:b w:val="0"/>
                <w:sz w:val="20"/>
                <w:szCs w:val="20"/>
                <w:lang w:eastAsia="ro-RO"/>
              </w:rPr>
              <w:t>;</w:t>
            </w:r>
          </w:p>
          <w:p w14:paraId="0E3DE538" w14:textId="5E0966D2"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Sunt incluse CZ</w:t>
            </w:r>
            <w:r w:rsidRPr="003C4900">
              <w:rPr>
                <w:rStyle w:val="BodytextBold"/>
                <w:b w:val="0"/>
                <w:sz w:val="20"/>
                <w:szCs w:val="20"/>
                <w:vertAlign w:val="superscript"/>
                <w:lang w:eastAsia="ro-RO"/>
              </w:rPr>
              <w:t>A</w:t>
            </w:r>
            <w:r w:rsidRPr="003C4900">
              <w:rPr>
                <w:rStyle w:val="BodytextBold"/>
                <w:b w:val="0"/>
                <w:sz w:val="20"/>
                <w:szCs w:val="20"/>
                <w:lang w:eastAsia="ro-RO"/>
              </w:rPr>
              <w:t>lu/si</w:t>
            </w:r>
            <w:r w:rsidR="004171F3">
              <w:rPr>
                <w:rStyle w:val="BodytextBold"/>
                <w:b w:val="0"/>
                <w:sz w:val="20"/>
                <w:szCs w:val="20"/>
                <w:lang w:eastAsia="ro-RO"/>
              </w:rPr>
              <w:t>;</w:t>
            </w:r>
          </w:p>
        </w:tc>
      </w:tr>
      <w:tr w:rsidR="008D54A5" w:rsidRPr="00F97DE7" w14:paraId="68671881" w14:textId="77777777" w:rsidTr="003C4900">
        <w:tc>
          <w:tcPr>
            <w:tcW w:w="2126" w:type="dxa"/>
          </w:tcPr>
          <w:p w14:paraId="51537628" w14:textId="249927E4"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tipic (nevermic) CZ' ti -vm</w:t>
            </w:r>
          </w:p>
        </w:tc>
        <w:tc>
          <w:tcPr>
            <w:tcW w:w="1843" w:type="dxa"/>
          </w:tcPr>
          <w:p w14:paraId="09E8B25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tipic CZ ti</w:t>
            </w:r>
          </w:p>
        </w:tc>
        <w:tc>
          <w:tcPr>
            <w:tcW w:w="1134" w:type="dxa"/>
          </w:tcPr>
          <w:p w14:paraId="3F0DF32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5368A5F" w14:textId="29BA666C"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CZ ti (SRCS) = CZ' ti –vm @ CZ' qq –vm @ CZ' al –vm</w:t>
            </w:r>
            <w:r w:rsidR="004171F3">
              <w:rPr>
                <w:rStyle w:val="BodytextBold"/>
                <w:b w:val="0"/>
                <w:sz w:val="20"/>
                <w:szCs w:val="20"/>
                <w:lang w:eastAsia="ro-RO"/>
              </w:rPr>
              <w:t>;</w:t>
            </w:r>
            <w:r w:rsidRPr="003C4900">
              <w:rPr>
                <w:rStyle w:val="BodytextBold"/>
                <w:b w:val="0"/>
                <w:sz w:val="20"/>
                <w:szCs w:val="20"/>
                <w:lang w:eastAsia="ro-RO"/>
              </w:rPr>
              <w:t xml:space="preserve"> Sunt incluse CZ'aa/lu </w:t>
            </w:r>
            <w:r w:rsidRPr="003C4900">
              <w:rPr>
                <w:rStyle w:val="BodytextBold"/>
                <w:b w:val="0"/>
                <w:sz w:val="20"/>
                <w:szCs w:val="20"/>
                <w:lang w:val="ro-RO" w:eastAsia="ro-RO"/>
              </w:rPr>
              <w:t>şi pm</w:t>
            </w:r>
            <w:r w:rsidR="004171F3">
              <w:rPr>
                <w:rStyle w:val="BodytextBold"/>
                <w:b w:val="0"/>
                <w:sz w:val="20"/>
                <w:szCs w:val="20"/>
                <w:lang w:val="ro-RO" w:eastAsia="ro-RO"/>
              </w:rPr>
              <w:t>;</w:t>
            </w:r>
          </w:p>
        </w:tc>
      </w:tr>
      <w:tr w:rsidR="008D54A5" w:rsidRPr="00F97DE7" w14:paraId="47B42516" w14:textId="77777777" w:rsidTr="003C4900">
        <w:tc>
          <w:tcPr>
            <w:tcW w:w="2126" w:type="dxa"/>
          </w:tcPr>
          <w:p w14:paraId="5623FD5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tipic (vermic) CZ' ti vm</w:t>
            </w:r>
          </w:p>
        </w:tc>
        <w:tc>
          <w:tcPr>
            <w:tcW w:w="1843" w:type="dxa"/>
          </w:tcPr>
          <w:p w14:paraId="3DBA720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tipic CZ ti</w:t>
            </w:r>
          </w:p>
        </w:tc>
        <w:tc>
          <w:tcPr>
            <w:tcW w:w="1134" w:type="dxa"/>
          </w:tcPr>
          <w:p w14:paraId="34B47F2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0B7FFA5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p>
        </w:tc>
      </w:tr>
      <w:tr w:rsidR="008D54A5" w:rsidRPr="00F97DE7" w14:paraId="60A81224" w14:textId="77777777" w:rsidTr="003C4900">
        <w:tc>
          <w:tcPr>
            <w:tcW w:w="2126" w:type="dxa"/>
          </w:tcPr>
          <w:p w14:paraId="64FFA76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aluvic CZ al</w:t>
            </w:r>
          </w:p>
        </w:tc>
        <w:tc>
          <w:tcPr>
            <w:tcW w:w="1843" w:type="dxa"/>
          </w:tcPr>
          <w:p w14:paraId="3EC57E7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3991A4F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371D29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p>
        </w:tc>
      </w:tr>
      <w:tr w:rsidR="008D54A5" w:rsidRPr="00F97DE7" w14:paraId="3D1FF7BF" w14:textId="77777777" w:rsidTr="003C4900">
        <w:tc>
          <w:tcPr>
            <w:tcW w:w="2126" w:type="dxa"/>
          </w:tcPr>
          <w:p w14:paraId="2ACCC68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 xml:space="preserve">A </w:t>
            </w:r>
            <w:r w:rsidRPr="003C4900">
              <w:rPr>
                <w:rStyle w:val="BodytextBold"/>
                <w:b w:val="0"/>
                <w:sz w:val="20"/>
                <w:szCs w:val="20"/>
                <w:lang w:eastAsia="ro-RO"/>
              </w:rPr>
              <w:t>aluvic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al</w:t>
            </w:r>
          </w:p>
        </w:tc>
        <w:tc>
          <w:tcPr>
            <w:tcW w:w="1843" w:type="dxa"/>
          </w:tcPr>
          <w:p w14:paraId="0CE8B52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567B8FE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aluvic CZ al</w:t>
            </w:r>
          </w:p>
        </w:tc>
        <w:tc>
          <w:tcPr>
            <w:tcW w:w="1843" w:type="dxa"/>
          </w:tcPr>
          <w:p w14:paraId="5D4BB9B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p>
        </w:tc>
      </w:tr>
      <w:tr w:rsidR="008D54A5" w:rsidRPr="00F97DE7" w14:paraId="554773AC" w14:textId="77777777" w:rsidTr="003C4900">
        <w:tc>
          <w:tcPr>
            <w:tcW w:w="2126" w:type="dxa"/>
          </w:tcPr>
          <w:p w14:paraId="0E702D8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argilic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aa</w:t>
            </w:r>
          </w:p>
        </w:tc>
        <w:tc>
          <w:tcPr>
            <w:tcW w:w="1843" w:type="dxa"/>
          </w:tcPr>
          <w:p w14:paraId="0090924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4547902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pelic CZ pe</w:t>
            </w:r>
          </w:p>
        </w:tc>
        <w:tc>
          <w:tcPr>
            <w:tcW w:w="1843" w:type="dxa"/>
          </w:tcPr>
          <w:p w14:paraId="6571AEB0" w14:textId="4E3737F6"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Calificativ reintrodus în SRTS – 2012+</w:t>
            </w:r>
            <w:r w:rsidR="006B334D">
              <w:rPr>
                <w:rStyle w:val="BodytextBold"/>
                <w:b w:val="0"/>
                <w:sz w:val="20"/>
                <w:szCs w:val="20"/>
                <w:lang w:eastAsia="ro-RO"/>
              </w:rPr>
              <w:t>;</w:t>
            </w:r>
          </w:p>
        </w:tc>
      </w:tr>
      <w:tr w:rsidR="008D54A5" w:rsidRPr="00F97DE7" w14:paraId="7B9C2B71" w14:textId="77777777" w:rsidTr="003C4900">
        <w:tc>
          <w:tcPr>
            <w:tcW w:w="2126" w:type="dxa"/>
          </w:tcPr>
          <w:p w14:paraId="312D703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calcaric CZ ka</w:t>
            </w:r>
          </w:p>
        </w:tc>
        <w:tc>
          <w:tcPr>
            <w:tcW w:w="1843" w:type="dxa"/>
          </w:tcPr>
          <w:p w14:paraId="3737BD6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706B2D0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AAB605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A9F0018" w14:textId="77777777" w:rsidTr="003C4900">
        <w:tc>
          <w:tcPr>
            <w:tcW w:w="2126" w:type="dxa"/>
          </w:tcPr>
          <w:p w14:paraId="313B8A9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calcaric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ka</w:t>
            </w:r>
          </w:p>
        </w:tc>
        <w:tc>
          <w:tcPr>
            <w:tcW w:w="1843" w:type="dxa"/>
          </w:tcPr>
          <w:p w14:paraId="54404BC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41A7B60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calcaric CZ ka</w:t>
            </w:r>
          </w:p>
        </w:tc>
        <w:tc>
          <w:tcPr>
            <w:tcW w:w="1843" w:type="dxa"/>
          </w:tcPr>
          <w:p w14:paraId="59FE44B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2EDC0AB7" w14:textId="77777777" w:rsidTr="003C4900">
        <w:tc>
          <w:tcPr>
            <w:tcW w:w="2126" w:type="dxa"/>
          </w:tcPr>
          <w:p w14:paraId="10D3438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lastRenderedPageBreak/>
              <w:t>CZ forestic CZ fr</w:t>
            </w:r>
          </w:p>
        </w:tc>
        <w:tc>
          <w:tcPr>
            <w:tcW w:w="1843" w:type="dxa"/>
          </w:tcPr>
          <w:p w14:paraId="13D17AD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66624ED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476710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289591F2" w14:textId="77777777" w:rsidTr="003C4900">
        <w:tc>
          <w:tcPr>
            <w:tcW w:w="2126" w:type="dxa"/>
          </w:tcPr>
          <w:p w14:paraId="4A93E62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forestic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fr</w:t>
            </w:r>
          </w:p>
        </w:tc>
        <w:tc>
          <w:tcPr>
            <w:tcW w:w="1843" w:type="dxa"/>
          </w:tcPr>
          <w:p w14:paraId="26F1073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07AE806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maronic CZ mr</w:t>
            </w:r>
          </w:p>
        </w:tc>
        <w:tc>
          <w:tcPr>
            <w:tcW w:w="1843" w:type="dxa"/>
          </w:tcPr>
          <w:p w14:paraId="4C81BF5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5674AED" w14:textId="77777777" w:rsidTr="003C4900">
        <w:tc>
          <w:tcPr>
            <w:tcW w:w="2126" w:type="dxa"/>
          </w:tcPr>
          <w:p w14:paraId="0D0CACA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forestic CZ' fr</w:t>
            </w:r>
          </w:p>
        </w:tc>
        <w:tc>
          <w:tcPr>
            <w:tcW w:w="1843" w:type="dxa"/>
          </w:tcPr>
          <w:p w14:paraId="3A4793C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xeroforestic CZ xf</w:t>
            </w:r>
          </w:p>
        </w:tc>
        <w:tc>
          <w:tcPr>
            <w:tcW w:w="1134" w:type="dxa"/>
          </w:tcPr>
          <w:p w14:paraId="66FCF35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11107D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4EA3FB2" w14:textId="77777777" w:rsidTr="003C4900">
        <w:tc>
          <w:tcPr>
            <w:tcW w:w="2126" w:type="dxa"/>
          </w:tcPr>
          <w:p w14:paraId="76B2554A" w14:textId="77777777" w:rsidR="008D54A5" w:rsidRPr="003C4900" w:rsidRDefault="008D54A5" w:rsidP="003C4900">
            <w:pPr>
              <w:pStyle w:val="Bodytext10"/>
              <w:shd w:val="clear" w:color="auto" w:fill="auto"/>
              <w:spacing w:line="240" w:lineRule="auto"/>
              <w:ind w:right="20"/>
              <w:rPr>
                <w:rStyle w:val="BodytextBold"/>
                <w:b w:val="0"/>
                <w:bCs w:val="0"/>
                <w:sz w:val="20"/>
                <w:szCs w:val="20"/>
                <w:vertAlign w:val="superscript"/>
                <w:lang w:eastAsia="ro-RO"/>
              </w:rPr>
            </w:pPr>
            <w:r w:rsidRPr="003C4900">
              <w:rPr>
                <w:rStyle w:val="BodytextBold"/>
                <w:b w:val="0"/>
                <w:sz w:val="20"/>
                <w:szCs w:val="20"/>
                <w:lang w:eastAsia="ro-RO"/>
              </w:rPr>
              <w:t>CZ'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CZ' dg</w:t>
            </w:r>
            <w:r w:rsidRPr="003C4900">
              <w:rPr>
                <w:rStyle w:val="BodytextBold"/>
                <w:b w:val="0"/>
                <w:sz w:val="20"/>
                <w:szCs w:val="20"/>
                <w:vertAlign w:val="superscript"/>
                <w:lang w:eastAsia="ro-RO"/>
              </w:rPr>
              <w:t>A</w:t>
            </w:r>
          </w:p>
        </w:tc>
        <w:tc>
          <w:tcPr>
            <w:tcW w:w="1843" w:type="dxa"/>
          </w:tcPr>
          <w:p w14:paraId="327EE70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gleizat CZ gz</w:t>
            </w:r>
          </w:p>
        </w:tc>
        <w:tc>
          <w:tcPr>
            <w:tcW w:w="1134" w:type="dxa"/>
          </w:tcPr>
          <w:p w14:paraId="4970D33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086424F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3305D47" w14:textId="77777777" w:rsidTr="003C4900">
        <w:tc>
          <w:tcPr>
            <w:tcW w:w="2126" w:type="dxa"/>
          </w:tcPr>
          <w:p w14:paraId="299A32B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vermic CZ' dg</w:t>
            </w:r>
            <w:r w:rsidRPr="003C4900">
              <w:rPr>
                <w:rStyle w:val="BodytextBold"/>
                <w:b w:val="0"/>
                <w:sz w:val="20"/>
                <w:szCs w:val="20"/>
                <w:vertAlign w:val="superscript"/>
                <w:lang w:eastAsia="ro-RO"/>
              </w:rPr>
              <w:t>A</w:t>
            </w:r>
            <w:r w:rsidRPr="003C4900">
              <w:rPr>
                <w:rStyle w:val="BodytextBold"/>
                <w:b w:val="0"/>
                <w:sz w:val="20"/>
                <w:szCs w:val="20"/>
                <w:lang w:eastAsia="ro-RO"/>
              </w:rPr>
              <w:t>vm</w:t>
            </w:r>
          </w:p>
        </w:tc>
        <w:tc>
          <w:tcPr>
            <w:tcW w:w="1843" w:type="dxa"/>
          </w:tcPr>
          <w:p w14:paraId="1B990A1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vermic gleizat CZ vm.gz</w:t>
            </w:r>
          </w:p>
        </w:tc>
        <w:tc>
          <w:tcPr>
            <w:tcW w:w="1134" w:type="dxa"/>
          </w:tcPr>
          <w:p w14:paraId="5924421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F080EE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2C8A5D6E" w14:textId="77777777" w:rsidTr="003C4900">
        <w:tc>
          <w:tcPr>
            <w:tcW w:w="2126" w:type="dxa"/>
          </w:tcPr>
          <w:p w14:paraId="017750D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salinic' CZ' dg</w:t>
            </w:r>
            <w:r w:rsidRPr="003C4900">
              <w:rPr>
                <w:rStyle w:val="BodytextBold"/>
                <w:b w:val="0"/>
                <w:sz w:val="20"/>
                <w:szCs w:val="20"/>
                <w:vertAlign w:val="superscript"/>
                <w:lang w:eastAsia="ro-RO"/>
              </w:rPr>
              <w:t>A</w:t>
            </w:r>
            <w:r w:rsidRPr="003C4900">
              <w:rPr>
                <w:rStyle w:val="BodytextBold"/>
                <w:b w:val="0"/>
                <w:sz w:val="20"/>
                <w:szCs w:val="20"/>
                <w:lang w:eastAsia="ro-RO"/>
              </w:rPr>
              <w:t>.sc'</w:t>
            </w:r>
          </w:p>
        </w:tc>
        <w:tc>
          <w:tcPr>
            <w:tcW w:w="1843" w:type="dxa"/>
          </w:tcPr>
          <w:p w14:paraId="596474E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gleizat salinizat CZ gz.sc</w:t>
            </w:r>
          </w:p>
        </w:tc>
        <w:tc>
          <w:tcPr>
            <w:tcW w:w="1134" w:type="dxa"/>
          </w:tcPr>
          <w:p w14:paraId="7DE6DD3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CC0D3C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3053BCF9" w14:textId="77777777" w:rsidTr="003C4900">
        <w:tc>
          <w:tcPr>
            <w:tcW w:w="2126" w:type="dxa"/>
          </w:tcPr>
          <w:p w14:paraId="532F056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sodic' CZ' dg</w:t>
            </w:r>
            <w:r w:rsidRPr="003C4900">
              <w:rPr>
                <w:rStyle w:val="BodytextBold"/>
                <w:b w:val="0"/>
                <w:sz w:val="20"/>
                <w:szCs w:val="20"/>
                <w:vertAlign w:val="superscript"/>
                <w:lang w:eastAsia="ro-RO"/>
              </w:rPr>
              <w:t>A</w:t>
            </w:r>
            <w:r w:rsidRPr="003C4900">
              <w:rPr>
                <w:rStyle w:val="BodytextBold"/>
                <w:b w:val="0"/>
                <w:sz w:val="20"/>
                <w:szCs w:val="20"/>
                <w:lang w:eastAsia="ro-RO"/>
              </w:rPr>
              <w:t>.ac'</w:t>
            </w:r>
          </w:p>
        </w:tc>
        <w:tc>
          <w:tcPr>
            <w:tcW w:w="1843" w:type="dxa"/>
          </w:tcPr>
          <w:p w14:paraId="4DEEFBF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gleizat alcalizat CZ gz.ac</w:t>
            </w:r>
          </w:p>
        </w:tc>
        <w:tc>
          <w:tcPr>
            <w:tcW w:w="1134" w:type="dxa"/>
          </w:tcPr>
          <w:p w14:paraId="6445DBE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711C8D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BEC317B" w14:textId="77777777" w:rsidTr="003C4900">
        <w:tc>
          <w:tcPr>
            <w:tcW w:w="2126" w:type="dxa"/>
          </w:tcPr>
          <w:p w14:paraId="17856B8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calcaric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ka</w:t>
            </w:r>
          </w:p>
        </w:tc>
        <w:tc>
          <w:tcPr>
            <w:tcW w:w="1843" w:type="dxa"/>
          </w:tcPr>
          <w:p w14:paraId="747A25E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0D0CFA4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kastanic CZ kz</w:t>
            </w:r>
          </w:p>
        </w:tc>
        <w:tc>
          <w:tcPr>
            <w:tcW w:w="1843" w:type="dxa"/>
          </w:tcPr>
          <w:p w14:paraId="45EACDF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723BF37A" w14:textId="77777777" w:rsidTr="003C4900">
        <w:tc>
          <w:tcPr>
            <w:tcW w:w="2126" w:type="dxa"/>
          </w:tcPr>
          <w:p w14:paraId="0F3310B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litic CZ li</w:t>
            </w:r>
          </w:p>
        </w:tc>
        <w:tc>
          <w:tcPr>
            <w:tcW w:w="1843" w:type="dxa"/>
          </w:tcPr>
          <w:p w14:paraId="35158FA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1733E81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D5B4A3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776B54C" w14:textId="77777777" w:rsidTr="003C4900">
        <w:tc>
          <w:tcPr>
            <w:tcW w:w="2126" w:type="dxa"/>
          </w:tcPr>
          <w:p w14:paraId="00F8900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litic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li</w:t>
            </w:r>
          </w:p>
        </w:tc>
        <w:tc>
          <w:tcPr>
            <w:tcW w:w="1843" w:type="dxa"/>
          </w:tcPr>
          <w:p w14:paraId="5ABAF89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51DFD01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litic CZ li</w:t>
            </w:r>
          </w:p>
        </w:tc>
        <w:tc>
          <w:tcPr>
            <w:tcW w:w="1843" w:type="dxa"/>
          </w:tcPr>
          <w:p w14:paraId="123DC9E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76C8FCF" w14:textId="77777777" w:rsidTr="003C4900">
        <w:tc>
          <w:tcPr>
            <w:tcW w:w="2126" w:type="dxa"/>
          </w:tcPr>
          <w:p w14:paraId="5016086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litic CZ' li</w:t>
            </w:r>
          </w:p>
        </w:tc>
        <w:tc>
          <w:tcPr>
            <w:tcW w:w="1843" w:type="dxa"/>
          </w:tcPr>
          <w:p w14:paraId="784DA23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 xml:space="preserve">CZ litic </w:t>
            </w:r>
          </w:p>
          <w:p w14:paraId="55563FA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ls</w:t>
            </w:r>
          </w:p>
        </w:tc>
        <w:tc>
          <w:tcPr>
            <w:tcW w:w="1134" w:type="dxa"/>
          </w:tcPr>
          <w:p w14:paraId="68D3B6F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D1EF36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34468BE" w14:textId="77777777" w:rsidTr="003C4900">
        <w:tc>
          <w:tcPr>
            <w:tcW w:w="2126" w:type="dxa"/>
          </w:tcPr>
          <w:p w14:paraId="2AD5C66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litic rendzinic'' CZ' ls.rz''</w:t>
            </w:r>
          </w:p>
        </w:tc>
        <w:tc>
          <w:tcPr>
            <w:tcW w:w="1843" w:type="dxa"/>
          </w:tcPr>
          <w:p w14:paraId="662A0F5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litic rendzinic CZ ls.rz</w:t>
            </w:r>
          </w:p>
        </w:tc>
        <w:tc>
          <w:tcPr>
            <w:tcW w:w="1134" w:type="dxa"/>
          </w:tcPr>
          <w:p w14:paraId="769BBBA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F7B965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AEDC112" w14:textId="77777777" w:rsidTr="003C4900">
        <w:tc>
          <w:tcPr>
            <w:tcW w:w="2126" w:type="dxa"/>
          </w:tcPr>
          <w:p w14:paraId="02731DA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lutic CZ lu</w:t>
            </w:r>
          </w:p>
        </w:tc>
        <w:tc>
          <w:tcPr>
            <w:tcW w:w="1843" w:type="dxa"/>
          </w:tcPr>
          <w:p w14:paraId="1544BD2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091A1B5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998186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9C44801" w14:textId="77777777" w:rsidTr="003C4900">
        <w:tc>
          <w:tcPr>
            <w:tcW w:w="2126" w:type="dxa"/>
          </w:tcPr>
          <w:p w14:paraId="3E14C79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magnezic CZ mg</w:t>
            </w:r>
          </w:p>
        </w:tc>
        <w:tc>
          <w:tcPr>
            <w:tcW w:w="1843" w:type="dxa"/>
          </w:tcPr>
          <w:p w14:paraId="3E392BF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325798B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tipic erubazic CZ ti eruba</w:t>
            </w:r>
          </w:p>
        </w:tc>
        <w:tc>
          <w:tcPr>
            <w:tcW w:w="1843" w:type="dxa"/>
          </w:tcPr>
          <w:p w14:paraId="658A67FD" w14:textId="6EF818CB"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 xml:space="preserve">Unele cernoziomuri rendzinice erubazice </w:t>
            </w:r>
            <w:r w:rsidR="006B334D">
              <w:rPr>
                <w:rStyle w:val="BodytextBold"/>
                <w:b w:val="0"/>
                <w:sz w:val="20"/>
                <w:szCs w:val="20"/>
                <w:lang w:eastAsia="ro-RO"/>
              </w:rPr>
              <w:t>ș</w:t>
            </w:r>
            <w:r w:rsidRPr="003C4900">
              <w:rPr>
                <w:rStyle w:val="BodytextBold"/>
                <w:b w:val="0"/>
                <w:sz w:val="20"/>
                <w:szCs w:val="20"/>
                <w:lang w:eastAsia="ro-RO"/>
              </w:rPr>
              <w:t>i unele rendzine tipice erubazice în SRCS</w:t>
            </w:r>
            <w:r w:rsidR="006B334D">
              <w:rPr>
                <w:rStyle w:val="BodytextBold"/>
                <w:b w:val="0"/>
                <w:sz w:val="20"/>
                <w:szCs w:val="20"/>
                <w:lang w:eastAsia="ro-RO"/>
              </w:rPr>
              <w:t>;</w:t>
            </w:r>
          </w:p>
        </w:tc>
      </w:tr>
      <w:tr w:rsidR="008D54A5" w:rsidRPr="00F97DE7" w14:paraId="4F6E5039" w14:textId="77777777" w:rsidTr="003C4900">
        <w:tc>
          <w:tcPr>
            <w:tcW w:w="2126" w:type="dxa"/>
          </w:tcPr>
          <w:p w14:paraId="4A0B01D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psamic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pm</w:t>
            </w:r>
          </w:p>
        </w:tc>
        <w:tc>
          <w:tcPr>
            <w:tcW w:w="1843" w:type="dxa"/>
          </w:tcPr>
          <w:p w14:paraId="235266C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2B3DB9A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psamic CZ ps</w:t>
            </w:r>
          </w:p>
        </w:tc>
        <w:tc>
          <w:tcPr>
            <w:tcW w:w="1843" w:type="dxa"/>
          </w:tcPr>
          <w:p w14:paraId="7A093CC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39B3BA07" w14:textId="77777777" w:rsidTr="003C4900">
        <w:tc>
          <w:tcPr>
            <w:tcW w:w="2126" w:type="dxa"/>
          </w:tcPr>
          <w:p w14:paraId="56088D1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rendzinic CZ rz</w:t>
            </w:r>
          </w:p>
        </w:tc>
        <w:tc>
          <w:tcPr>
            <w:tcW w:w="1843" w:type="dxa"/>
          </w:tcPr>
          <w:p w14:paraId="211AC61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1B2F16F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788FA4D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4B53057" w14:textId="77777777" w:rsidTr="003C4900">
        <w:tc>
          <w:tcPr>
            <w:tcW w:w="2126" w:type="dxa"/>
          </w:tcPr>
          <w:p w14:paraId="3EF4640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rendzinic'' CZ' rz''</w:t>
            </w:r>
          </w:p>
        </w:tc>
        <w:tc>
          <w:tcPr>
            <w:tcW w:w="1843" w:type="dxa"/>
          </w:tcPr>
          <w:p w14:paraId="40AD3C7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rendzinic CZ rz</w:t>
            </w:r>
          </w:p>
        </w:tc>
        <w:tc>
          <w:tcPr>
            <w:tcW w:w="1134" w:type="dxa"/>
          </w:tcPr>
          <w:p w14:paraId="50F4E98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EB0EE5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2F6A751C" w14:textId="77777777" w:rsidTr="003C4900">
        <w:tc>
          <w:tcPr>
            <w:tcW w:w="2126" w:type="dxa"/>
          </w:tcPr>
          <w:p w14:paraId="760C492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pararendzinic CZ pa</w:t>
            </w:r>
          </w:p>
        </w:tc>
        <w:tc>
          <w:tcPr>
            <w:tcW w:w="1843" w:type="dxa"/>
          </w:tcPr>
          <w:p w14:paraId="50603FC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177C907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0BDE0E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B840335" w14:textId="77777777" w:rsidTr="003C4900">
        <w:tc>
          <w:tcPr>
            <w:tcW w:w="2126" w:type="dxa"/>
          </w:tcPr>
          <w:p w14:paraId="221B6F9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pararendzinic'' CZ' pa''</w:t>
            </w:r>
          </w:p>
        </w:tc>
        <w:tc>
          <w:tcPr>
            <w:tcW w:w="1843" w:type="dxa"/>
          </w:tcPr>
          <w:p w14:paraId="1193D09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pseudorendzinic CZ pr</w:t>
            </w:r>
          </w:p>
        </w:tc>
        <w:tc>
          <w:tcPr>
            <w:tcW w:w="1134" w:type="dxa"/>
          </w:tcPr>
          <w:p w14:paraId="6EB5EC3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43334F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9A65349" w14:textId="77777777" w:rsidTr="003C4900">
        <w:tc>
          <w:tcPr>
            <w:tcW w:w="2126" w:type="dxa"/>
          </w:tcPr>
          <w:p w14:paraId="227BDE6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pararendzinic'' salinic' CZ' pa''.sc'</w:t>
            </w:r>
          </w:p>
        </w:tc>
        <w:tc>
          <w:tcPr>
            <w:tcW w:w="1843" w:type="dxa"/>
          </w:tcPr>
          <w:p w14:paraId="0510AAB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pseudorendzinic salinizat CZ pr.sc</w:t>
            </w:r>
          </w:p>
        </w:tc>
        <w:tc>
          <w:tcPr>
            <w:tcW w:w="1134" w:type="dxa"/>
          </w:tcPr>
          <w:p w14:paraId="6B72851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3680C2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1F361A15" w14:textId="77777777" w:rsidTr="003C4900">
        <w:tc>
          <w:tcPr>
            <w:tcW w:w="2126" w:type="dxa"/>
          </w:tcPr>
          <w:p w14:paraId="2CD5F6A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salinic CZ sc</w:t>
            </w:r>
          </w:p>
        </w:tc>
        <w:tc>
          <w:tcPr>
            <w:tcW w:w="1843" w:type="dxa"/>
          </w:tcPr>
          <w:p w14:paraId="27653EE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722B585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03E910C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227A3127" w14:textId="77777777" w:rsidTr="003C4900">
        <w:tc>
          <w:tcPr>
            <w:tcW w:w="2126" w:type="dxa"/>
          </w:tcPr>
          <w:p w14:paraId="7993656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salinic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sc</w:t>
            </w:r>
          </w:p>
        </w:tc>
        <w:tc>
          <w:tcPr>
            <w:tcW w:w="1843" w:type="dxa"/>
          </w:tcPr>
          <w:p w14:paraId="26A60F1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4B9DA3C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salinic CZ sc</w:t>
            </w:r>
          </w:p>
        </w:tc>
        <w:tc>
          <w:tcPr>
            <w:tcW w:w="1843" w:type="dxa"/>
          </w:tcPr>
          <w:p w14:paraId="79A0A22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D18E806" w14:textId="77777777" w:rsidTr="003C4900">
        <w:tc>
          <w:tcPr>
            <w:tcW w:w="2126" w:type="dxa"/>
          </w:tcPr>
          <w:p w14:paraId="44BC5D7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salinic' CZ' sc'</w:t>
            </w:r>
          </w:p>
        </w:tc>
        <w:tc>
          <w:tcPr>
            <w:tcW w:w="1843" w:type="dxa"/>
          </w:tcPr>
          <w:p w14:paraId="09597B5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salinizat CZ sc</w:t>
            </w:r>
          </w:p>
        </w:tc>
        <w:tc>
          <w:tcPr>
            <w:tcW w:w="1134" w:type="dxa"/>
          </w:tcPr>
          <w:p w14:paraId="48DD706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722EEBC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03CC8E4" w14:textId="77777777" w:rsidTr="003C4900">
        <w:tc>
          <w:tcPr>
            <w:tcW w:w="2126" w:type="dxa"/>
          </w:tcPr>
          <w:p w14:paraId="0F89EBD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salsodic' CZ' ss'</w:t>
            </w:r>
          </w:p>
        </w:tc>
        <w:tc>
          <w:tcPr>
            <w:tcW w:w="1843" w:type="dxa"/>
          </w:tcPr>
          <w:p w14:paraId="3929AA1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salinizat alcalizat CZ sc.ac</w:t>
            </w:r>
          </w:p>
        </w:tc>
        <w:tc>
          <w:tcPr>
            <w:tcW w:w="1134" w:type="dxa"/>
          </w:tcPr>
          <w:p w14:paraId="0E7002E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7A2C7F74" w14:textId="1A917B36"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 xml:space="preserve">CZ' ss' = </w:t>
            </w:r>
            <w:r w:rsidRPr="003C4900">
              <w:rPr>
                <w:rStyle w:val="BodytextBold"/>
                <w:b w:val="0"/>
                <w:sz w:val="20"/>
                <w:szCs w:val="20"/>
                <w:lang w:val="ro-RO" w:eastAsia="ro-RO"/>
              </w:rPr>
              <w:t>CZ'sc'.ac'</w:t>
            </w:r>
            <w:r w:rsidR="006B334D">
              <w:rPr>
                <w:rStyle w:val="BodytextBold"/>
                <w:b w:val="0"/>
                <w:sz w:val="20"/>
                <w:szCs w:val="20"/>
                <w:lang w:val="ro-RO" w:eastAsia="ro-RO"/>
              </w:rPr>
              <w:t>;</w:t>
            </w:r>
          </w:p>
          <w:p w14:paraId="18228B0A" w14:textId="5A3091B2"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val="ro-RO" w:eastAsia="ro-RO"/>
              </w:rPr>
              <w:t xml:space="preserve">Denumit şi </w:t>
            </w:r>
            <w:r w:rsidRPr="003C4900">
              <w:rPr>
                <w:rStyle w:val="BodytextBold"/>
                <w:b w:val="0"/>
                <w:sz w:val="20"/>
                <w:szCs w:val="20"/>
                <w:lang w:val="ro-RO" w:eastAsia="ro-RO"/>
              </w:rPr>
              <w:lastRenderedPageBreak/>
              <w:t>sărăturat în SRCS</w:t>
            </w:r>
            <w:r w:rsidR="006B334D">
              <w:rPr>
                <w:rStyle w:val="BodytextBold"/>
                <w:b w:val="0"/>
                <w:sz w:val="20"/>
                <w:szCs w:val="20"/>
                <w:lang w:val="ro-RO" w:eastAsia="ro-RO"/>
              </w:rPr>
              <w:t>;</w:t>
            </w:r>
          </w:p>
        </w:tc>
      </w:tr>
      <w:tr w:rsidR="008D54A5" w:rsidRPr="00F97DE7" w14:paraId="01A0477F" w14:textId="77777777" w:rsidTr="003C4900">
        <w:tc>
          <w:tcPr>
            <w:tcW w:w="2126" w:type="dxa"/>
          </w:tcPr>
          <w:p w14:paraId="36F3868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lastRenderedPageBreak/>
              <w:t>CZ scheletic CZ qq</w:t>
            </w:r>
          </w:p>
        </w:tc>
        <w:tc>
          <w:tcPr>
            <w:tcW w:w="1843" w:type="dxa"/>
          </w:tcPr>
          <w:p w14:paraId="377CCF9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4A35E22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032A2E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6500297" w14:textId="77777777" w:rsidTr="003C4900">
        <w:tc>
          <w:tcPr>
            <w:tcW w:w="2126" w:type="dxa"/>
          </w:tcPr>
          <w:p w14:paraId="7CE382D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silitic CZ si</w:t>
            </w:r>
          </w:p>
        </w:tc>
        <w:tc>
          <w:tcPr>
            <w:tcW w:w="1843" w:type="dxa"/>
          </w:tcPr>
          <w:p w14:paraId="3F204D2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553D842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403869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1B235DBA" w14:textId="77777777" w:rsidTr="003C4900">
        <w:tc>
          <w:tcPr>
            <w:tcW w:w="2126" w:type="dxa"/>
          </w:tcPr>
          <w:p w14:paraId="46800E4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sodic CZ ac</w:t>
            </w:r>
          </w:p>
        </w:tc>
        <w:tc>
          <w:tcPr>
            <w:tcW w:w="1843" w:type="dxa"/>
          </w:tcPr>
          <w:p w14:paraId="39AFC4A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271924B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0AA29B1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9B2FFB4" w14:textId="77777777" w:rsidTr="003C4900">
        <w:tc>
          <w:tcPr>
            <w:tcW w:w="2126" w:type="dxa"/>
          </w:tcPr>
          <w:p w14:paraId="36CF62C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sodic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ac</w:t>
            </w:r>
          </w:p>
        </w:tc>
        <w:tc>
          <w:tcPr>
            <w:tcW w:w="1843" w:type="dxa"/>
          </w:tcPr>
          <w:p w14:paraId="4D0DBE6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234DE87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sodic CZ ac</w:t>
            </w:r>
          </w:p>
        </w:tc>
        <w:tc>
          <w:tcPr>
            <w:tcW w:w="1843" w:type="dxa"/>
          </w:tcPr>
          <w:p w14:paraId="7EDB9A1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B7020B1" w14:textId="77777777" w:rsidTr="003C4900">
        <w:tc>
          <w:tcPr>
            <w:tcW w:w="2126" w:type="dxa"/>
          </w:tcPr>
          <w:p w14:paraId="730881C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sodic' CZ' ac'</w:t>
            </w:r>
          </w:p>
        </w:tc>
        <w:tc>
          <w:tcPr>
            <w:tcW w:w="1843" w:type="dxa"/>
          </w:tcPr>
          <w:p w14:paraId="2867333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alcalizat CZ ac</w:t>
            </w:r>
          </w:p>
        </w:tc>
        <w:tc>
          <w:tcPr>
            <w:tcW w:w="1134" w:type="dxa"/>
          </w:tcPr>
          <w:p w14:paraId="1A23A35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43EE1F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3BB8297" w14:textId="77777777" w:rsidTr="003C4900">
        <w:tc>
          <w:tcPr>
            <w:tcW w:w="2126" w:type="dxa"/>
          </w:tcPr>
          <w:p w14:paraId="77A2FD3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CZ vs</w:t>
            </w:r>
          </w:p>
        </w:tc>
        <w:tc>
          <w:tcPr>
            <w:tcW w:w="1843" w:type="dxa"/>
          </w:tcPr>
          <w:p w14:paraId="42D91BC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1E0C1B7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187044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5EA4CA3" w14:textId="77777777" w:rsidTr="003C4900">
        <w:tc>
          <w:tcPr>
            <w:tcW w:w="2126" w:type="dxa"/>
          </w:tcPr>
          <w:p w14:paraId="0B8DA530" w14:textId="77777777" w:rsidR="008D54A5" w:rsidRPr="003C4900" w:rsidRDefault="008D54A5" w:rsidP="003C4900">
            <w:pPr>
              <w:pStyle w:val="Bodytext10"/>
              <w:shd w:val="clear" w:color="auto" w:fill="auto"/>
              <w:spacing w:line="240" w:lineRule="auto"/>
              <w:ind w:right="20"/>
              <w:rPr>
                <w:rStyle w:val="BodytextBold"/>
                <w:b w:val="0"/>
                <w:bCs w:val="0"/>
                <w:sz w:val="20"/>
                <w:szCs w:val="20"/>
                <w:vertAlign w:val="superscript"/>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vertic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vs</w:t>
            </w:r>
            <w:r w:rsidRPr="003C4900">
              <w:rPr>
                <w:rStyle w:val="BodytextBold"/>
                <w:b w:val="0"/>
                <w:sz w:val="20"/>
                <w:szCs w:val="20"/>
                <w:vertAlign w:val="superscript"/>
                <w:lang w:eastAsia="ro-RO"/>
              </w:rPr>
              <w:t>A</w:t>
            </w:r>
          </w:p>
        </w:tc>
        <w:tc>
          <w:tcPr>
            <w:tcW w:w="1843" w:type="dxa"/>
          </w:tcPr>
          <w:p w14:paraId="5406DD1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265D374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CZ vs</w:t>
            </w:r>
          </w:p>
        </w:tc>
        <w:tc>
          <w:tcPr>
            <w:tcW w:w="1843" w:type="dxa"/>
          </w:tcPr>
          <w:p w14:paraId="611DF91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204E92E" w14:textId="77777777" w:rsidTr="003C4900">
        <w:tc>
          <w:tcPr>
            <w:tcW w:w="2126" w:type="dxa"/>
          </w:tcPr>
          <w:p w14:paraId="188ADC2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CZ' vs'</w:t>
            </w:r>
          </w:p>
        </w:tc>
        <w:tc>
          <w:tcPr>
            <w:tcW w:w="1843" w:type="dxa"/>
          </w:tcPr>
          <w:p w14:paraId="222CEDA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CZ vs</w:t>
            </w:r>
          </w:p>
        </w:tc>
        <w:tc>
          <w:tcPr>
            <w:tcW w:w="1134" w:type="dxa"/>
          </w:tcPr>
          <w:p w14:paraId="30A61AE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F63C83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B09B213" w14:textId="77777777" w:rsidTr="003C4900">
        <w:tc>
          <w:tcPr>
            <w:tcW w:w="2126" w:type="dxa"/>
          </w:tcPr>
          <w:p w14:paraId="717265A5" w14:textId="77777777" w:rsidR="008D54A5" w:rsidRPr="003C4900" w:rsidRDefault="008D54A5" w:rsidP="003C4900">
            <w:pPr>
              <w:pStyle w:val="Bodytext10"/>
              <w:shd w:val="clear" w:color="auto" w:fill="auto"/>
              <w:spacing w:line="240" w:lineRule="auto"/>
              <w:ind w:right="20"/>
              <w:rPr>
                <w:rStyle w:val="BodytextBold"/>
                <w:b w:val="0"/>
                <w:bCs w:val="0"/>
                <w:sz w:val="20"/>
                <w:szCs w:val="20"/>
                <w:vertAlign w:val="superscript"/>
                <w:lang w:eastAsia="ro-RO"/>
              </w:rPr>
            </w:pPr>
            <w:r w:rsidRPr="003C4900">
              <w:rPr>
                <w:rStyle w:val="BodytextBold"/>
                <w:b w:val="0"/>
                <w:sz w:val="20"/>
                <w:szCs w:val="20"/>
                <w:lang w:eastAsia="ro-RO"/>
              </w:rPr>
              <w:t>CZ' vertic'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CZ' vs'.dg</w:t>
            </w:r>
            <w:r w:rsidRPr="003C4900">
              <w:rPr>
                <w:rStyle w:val="BodytextBold"/>
                <w:b w:val="0"/>
                <w:sz w:val="20"/>
                <w:szCs w:val="20"/>
                <w:vertAlign w:val="superscript"/>
                <w:lang w:eastAsia="ro-RO"/>
              </w:rPr>
              <w:t>A</w:t>
            </w:r>
          </w:p>
        </w:tc>
        <w:tc>
          <w:tcPr>
            <w:tcW w:w="1843" w:type="dxa"/>
          </w:tcPr>
          <w:p w14:paraId="4CB2664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gleizat CZ vs.gz</w:t>
            </w:r>
          </w:p>
        </w:tc>
        <w:tc>
          <w:tcPr>
            <w:tcW w:w="1134" w:type="dxa"/>
          </w:tcPr>
          <w:p w14:paraId="730A64A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70C4DAC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D7ABCDC" w14:textId="77777777" w:rsidTr="003C4900">
        <w:tc>
          <w:tcPr>
            <w:tcW w:w="2126" w:type="dxa"/>
          </w:tcPr>
          <w:p w14:paraId="4E015C2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salinic' CZ' vs'.sc'</w:t>
            </w:r>
          </w:p>
        </w:tc>
        <w:tc>
          <w:tcPr>
            <w:tcW w:w="1843" w:type="dxa"/>
          </w:tcPr>
          <w:p w14:paraId="2538B7B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salinizat CZ vs.sc</w:t>
            </w:r>
          </w:p>
        </w:tc>
        <w:tc>
          <w:tcPr>
            <w:tcW w:w="1134" w:type="dxa"/>
          </w:tcPr>
          <w:p w14:paraId="0BED54E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ADFF9B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43DAA0D" w14:textId="77777777" w:rsidTr="003C4900">
        <w:tc>
          <w:tcPr>
            <w:tcW w:w="2126" w:type="dxa"/>
          </w:tcPr>
          <w:p w14:paraId="18AC41A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salsodic' CZ' vs'.ss'</w:t>
            </w:r>
          </w:p>
        </w:tc>
        <w:tc>
          <w:tcPr>
            <w:tcW w:w="1843" w:type="dxa"/>
          </w:tcPr>
          <w:p w14:paraId="235F75B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salinizat alcalizat CZ vs.sc.ac</w:t>
            </w:r>
          </w:p>
        </w:tc>
        <w:tc>
          <w:tcPr>
            <w:tcW w:w="1134" w:type="dxa"/>
          </w:tcPr>
          <w:p w14:paraId="2033C35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7CDA0D5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 xml:space="preserve">CZ' vs'.ss' = </w:t>
            </w:r>
            <w:r w:rsidRPr="003C4900">
              <w:rPr>
                <w:rStyle w:val="BodytextBold"/>
                <w:b w:val="0"/>
                <w:sz w:val="20"/>
                <w:szCs w:val="20"/>
                <w:lang w:val="ro-RO" w:eastAsia="ro-RO"/>
              </w:rPr>
              <w:t>CZ'vs'.sc'.ac'</w:t>
            </w:r>
          </w:p>
        </w:tc>
      </w:tr>
      <w:tr w:rsidR="008D54A5" w:rsidRPr="00F97DE7" w14:paraId="39730836" w14:textId="77777777" w:rsidTr="003C4900">
        <w:tc>
          <w:tcPr>
            <w:tcW w:w="2126" w:type="dxa"/>
          </w:tcPr>
          <w:p w14:paraId="5CB1957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sodic' CZ' vs'.ac'</w:t>
            </w:r>
          </w:p>
        </w:tc>
        <w:tc>
          <w:tcPr>
            <w:tcW w:w="1843" w:type="dxa"/>
          </w:tcPr>
          <w:p w14:paraId="23BF701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vertic alcalizat CZ vs.ac</w:t>
            </w:r>
          </w:p>
        </w:tc>
        <w:tc>
          <w:tcPr>
            <w:tcW w:w="1134" w:type="dxa"/>
          </w:tcPr>
          <w:p w14:paraId="023BD9E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D22571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F863302" w14:textId="77777777" w:rsidTr="003C4900">
        <w:tc>
          <w:tcPr>
            <w:tcW w:w="2126" w:type="dxa"/>
          </w:tcPr>
          <w:p w14:paraId="0D0ED2B7" w14:textId="77777777" w:rsidR="008D54A5" w:rsidRPr="003C4900" w:rsidRDefault="008D54A5" w:rsidP="003C4900">
            <w:pPr>
              <w:pStyle w:val="Bodytext10"/>
              <w:shd w:val="clear" w:color="auto" w:fill="auto"/>
              <w:spacing w:line="240" w:lineRule="auto"/>
              <w:ind w:right="20"/>
              <w:rPr>
                <w:rStyle w:val="BodytextBold"/>
                <w:b w:val="0"/>
                <w:sz w:val="20"/>
                <w:szCs w:val="20"/>
                <w:lang w:val="ro-RO" w:eastAsia="ro-RO"/>
              </w:rPr>
            </w:pPr>
            <w:r w:rsidRPr="003C4900">
              <w:rPr>
                <w:rStyle w:val="BodytextBold"/>
                <w:b w:val="0"/>
                <w:sz w:val="20"/>
                <w:szCs w:val="20"/>
                <w:lang w:eastAsia="ro-RO"/>
              </w:rPr>
              <w:t>Cerno</w:t>
            </w:r>
            <w:r w:rsidRPr="003C4900">
              <w:rPr>
                <w:rStyle w:val="BodytextBold"/>
                <w:b w:val="0"/>
                <w:sz w:val="20"/>
                <w:szCs w:val="20"/>
                <w:lang w:val="ro-RO" w:eastAsia="ro-RO"/>
              </w:rPr>
              <w:t>ziomuri''</w:t>
            </w:r>
            <w:r w:rsidRPr="003C4900">
              <w:rPr>
                <w:rStyle w:val="BodytextBold"/>
                <w:b w:val="0"/>
                <w:sz w:val="20"/>
                <w:szCs w:val="20"/>
                <w:lang w:eastAsia="ro-RO"/>
              </w:rPr>
              <w:t>*</w:t>
            </w:r>
            <w:r w:rsidRPr="003C4900">
              <w:rPr>
                <w:rStyle w:val="BodytextBold"/>
                <w:b w:val="0"/>
                <w:sz w:val="20"/>
                <w:szCs w:val="20"/>
                <w:lang w:val="ro-RO" w:eastAsia="ro-RO"/>
              </w:rPr>
              <w:t xml:space="preserve"> cambice CZ''*cb</w:t>
            </w:r>
          </w:p>
        </w:tc>
        <w:tc>
          <w:tcPr>
            <w:tcW w:w="1843" w:type="dxa"/>
          </w:tcPr>
          <w:p w14:paraId="0CB67AD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p>
        </w:tc>
        <w:tc>
          <w:tcPr>
            <w:tcW w:w="1134" w:type="dxa"/>
          </w:tcPr>
          <w:p w14:paraId="4F92709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w:t>
            </w:r>
            <w:r w:rsidRPr="003C4900">
              <w:rPr>
                <w:rStyle w:val="BodytextBold"/>
                <w:b w:val="0"/>
                <w:sz w:val="20"/>
                <w:szCs w:val="20"/>
                <w:lang w:val="ro-RO" w:eastAsia="ro-RO"/>
              </w:rPr>
              <w:t>ziomuri</w:t>
            </w:r>
            <w:r w:rsidRPr="003C4900">
              <w:rPr>
                <w:rStyle w:val="BodytextBold"/>
                <w:b w:val="0"/>
                <w:sz w:val="20"/>
                <w:szCs w:val="20"/>
                <w:lang w:eastAsia="ro-RO"/>
              </w:rPr>
              <w:t>*</w:t>
            </w:r>
            <w:r w:rsidRPr="003C4900">
              <w:rPr>
                <w:rStyle w:val="BodytextBold"/>
                <w:b w:val="0"/>
                <w:sz w:val="20"/>
                <w:szCs w:val="20"/>
                <w:lang w:val="ro-RO" w:eastAsia="ro-RO"/>
              </w:rPr>
              <w:t xml:space="preserve"> cambice Cc*</w:t>
            </w:r>
          </w:p>
        </w:tc>
        <w:tc>
          <w:tcPr>
            <w:tcW w:w="1843" w:type="dxa"/>
          </w:tcPr>
          <w:p w14:paraId="3FF5B0A3" w14:textId="145233A8"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 xml:space="preserve">Toate diferitele subtipuri posibile de CC </w:t>
            </w:r>
            <w:r w:rsidRPr="003C4900">
              <w:rPr>
                <w:rStyle w:val="BodytextBold"/>
                <w:b w:val="0"/>
                <w:sz w:val="20"/>
                <w:szCs w:val="20"/>
                <w:lang w:val="ro-RO" w:eastAsia="ro-RO"/>
              </w:rPr>
              <w:t>în SRCS, respectiv CZ'' cambice şi sau FZ' cambice cernice în SRTS</w:t>
            </w:r>
            <w:r w:rsidRPr="003C4900">
              <w:rPr>
                <w:rStyle w:val="BodytextBold"/>
                <w:b w:val="0"/>
                <w:sz w:val="20"/>
                <w:szCs w:val="20"/>
                <w:lang w:eastAsia="ro-RO"/>
              </w:rPr>
              <w:t>+</w:t>
            </w:r>
            <w:r w:rsidR="006B334D">
              <w:rPr>
                <w:rStyle w:val="BodytextBold"/>
                <w:b w:val="0"/>
                <w:sz w:val="20"/>
                <w:szCs w:val="20"/>
                <w:lang w:eastAsia="ro-RO"/>
              </w:rPr>
              <w:t>;</w:t>
            </w:r>
          </w:p>
        </w:tc>
      </w:tr>
      <w:tr w:rsidR="008D54A5" w:rsidRPr="00F97DE7" w14:paraId="4102D7C2" w14:textId="77777777" w:rsidTr="003C4900">
        <w:tc>
          <w:tcPr>
            <w:tcW w:w="2126" w:type="dxa"/>
          </w:tcPr>
          <w:p w14:paraId="6A5FACB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CZ cb</w:t>
            </w:r>
          </w:p>
        </w:tc>
        <w:tc>
          <w:tcPr>
            <w:tcW w:w="1843" w:type="dxa"/>
          </w:tcPr>
          <w:p w14:paraId="7372C6C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154053E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FE0755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496E3B5" w14:textId="77777777" w:rsidTr="003C4900">
        <w:tc>
          <w:tcPr>
            <w:tcW w:w="2126" w:type="dxa"/>
          </w:tcPr>
          <w:p w14:paraId="251C140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cambic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cb</w:t>
            </w:r>
          </w:p>
        </w:tc>
        <w:tc>
          <w:tcPr>
            <w:tcW w:w="1843" w:type="dxa"/>
          </w:tcPr>
          <w:p w14:paraId="413A2A1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6F6E69E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CZ cb</w:t>
            </w:r>
          </w:p>
        </w:tc>
        <w:tc>
          <w:tcPr>
            <w:tcW w:w="1843" w:type="dxa"/>
          </w:tcPr>
          <w:p w14:paraId="79E0EAA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B511017" w14:textId="77777777" w:rsidTr="003C4900">
        <w:tc>
          <w:tcPr>
            <w:tcW w:w="2126" w:type="dxa"/>
          </w:tcPr>
          <w:p w14:paraId="6BAA64E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CZ' cb</w:t>
            </w:r>
          </w:p>
        </w:tc>
        <w:tc>
          <w:tcPr>
            <w:tcW w:w="1843" w:type="dxa"/>
          </w:tcPr>
          <w:p w14:paraId="02EDDD1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tipic CC ti</w:t>
            </w:r>
          </w:p>
        </w:tc>
        <w:tc>
          <w:tcPr>
            <w:tcW w:w="1134" w:type="dxa"/>
          </w:tcPr>
          <w:p w14:paraId="7A46A56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0946D47" w14:textId="77777777" w:rsidR="006B334D"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CC ti (SRTS) =</w:t>
            </w:r>
            <w:r w:rsidRPr="003C4900">
              <w:rPr>
                <w:rStyle w:val="BodytextBold"/>
                <w:b w:val="0"/>
                <w:sz w:val="20"/>
                <w:szCs w:val="20"/>
                <w:lang w:val="ro-RO" w:eastAsia="ro-RO"/>
              </w:rPr>
              <w:t xml:space="preserve"> CZ'cb</w:t>
            </w:r>
            <w:r w:rsidRPr="003C4900">
              <w:rPr>
                <w:rStyle w:val="BodytextBold"/>
                <w:b w:val="0"/>
                <w:sz w:val="20"/>
                <w:szCs w:val="20"/>
                <w:lang w:eastAsia="ro-RO"/>
              </w:rPr>
              <w:t>–</w:t>
            </w:r>
            <w:r w:rsidRPr="003C4900">
              <w:rPr>
                <w:rStyle w:val="BodytextBold"/>
                <w:b w:val="0"/>
                <w:sz w:val="20"/>
                <w:szCs w:val="20"/>
                <w:lang w:val="ro-RO" w:eastAsia="ro-RO"/>
              </w:rPr>
              <w:t xml:space="preserve">vm </w:t>
            </w:r>
            <w:r w:rsidRPr="003C4900">
              <w:rPr>
                <w:rStyle w:val="BodytextBold"/>
                <w:b w:val="0"/>
                <w:sz w:val="20"/>
                <w:szCs w:val="20"/>
                <w:lang w:eastAsia="ro-RO"/>
              </w:rPr>
              <w:t>@ CZ'cb.qq–vm @ CZ'cb.al-vm @ FZ'cb.ce-vm @ FZ'cb.ce.qq-vm @ FZ'cb.ce.al-vm</w:t>
            </w:r>
          </w:p>
          <w:p w14:paraId="03450EAF" w14:textId="3EDC229A"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Sunt incluse solurile aa/lu/si/pm</w:t>
            </w:r>
            <w:r w:rsidR="006B334D">
              <w:rPr>
                <w:rStyle w:val="BodytextBold"/>
                <w:b w:val="0"/>
                <w:sz w:val="20"/>
                <w:szCs w:val="20"/>
                <w:lang w:eastAsia="ro-RO"/>
              </w:rPr>
              <w:t>;</w:t>
            </w:r>
          </w:p>
        </w:tc>
      </w:tr>
      <w:tr w:rsidR="008D54A5" w:rsidRPr="00F97DE7" w14:paraId="65B12147" w14:textId="77777777" w:rsidTr="003C4900">
        <w:tc>
          <w:tcPr>
            <w:tcW w:w="2126" w:type="dxa"/>
          </w:tcPr>
          <w:p w14:paraId="3FE304E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vermic CZ' cb vm</w:t>
            </w:r>
          </w:p>
        </w:tc>
        <w:tc>
          <w:tcPr>
            <w:tcW w:w="1843" w:type="dxa"/>
          </w:tcPr>
          <w:p w14:paraId="033F9B0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vermic CC vm</w:t>
            </w:r>
          </w:p>
        </w:tc>
        <w:tc>
          <w:tcPr>
            <w:tcW w:w="1134" w:type="dxa"/>
          </w:tcPr>
          <w:p w14:paraId="3A2C126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7CB84C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2139B3E1" w14:textId="77777777" w:rsidTr="003C4900">
        <w:tc>
          <w:tcPr>
            <w:tcW w:w="2126" w:type="dxa"/>
          </w:tcPr>
          <w:p w14:paraId="575684F9" w14:textId="1E28355B" w:rsidR="008D54A5" w:rsidRPr="003C4900" w:rsidRDefault="008D54A5" w:rsidP="003C4900">
            <w:pPr>
              <w:pStyle w:val="Bodytext10"/>
              <w:shd w:val="clear" w:color="auto" w:fill="auto"/>
              <w:spacing w:line="240" w:lineRule="auto"/>
              <w:ind w:right="20"/>
              <w:rPr>
                <w:rStyle w:val="BodytextBold"/>
                <w:b w:val="0"/>
                <w:bCs w:val="0"/>
                <w:sz w:val="20"/>
                <w:szCs w:val="20"/>
                <w:vertAlign w:val="superscript"/>
                <w:lang w:eastAsia="ro-RO"/>
              </w:rPr>
            </w:pPr>
            <w:r w:rsidRPr="003C4900">
              <w:rPr>
                <w:rStyle w:val="BodytextBold"/>
                <w:b w:val="0"/>
                <w:sz w:val="20"/>
                <w:szCs w:val="20"/>
                <w:lang w:eastAsia="ro-RO"/>
              </w:rPr>
              <w:t>CZ' cambic batigleic</w:t>
            </w:r>
            <w:r w:rsidRPr="003C4900">
              <w:rPr>
                <w:rStyle w:val="BodytextBold"/>
                <w:b w:val="0"/>
                <w:sz w:val="20"/>
                <w:szCs w:val="20"/>
                <w:vertAlign w:val="superscript"/>
                <w:lang w:eastAsia="ro-RO"/>
              </w:rPr>
              <w:t>A</w:t>
            </w:r>
            <w:r w:rsidR="00122894">
              <w:rPr>
                <w:rStyle w:val="BodytextBold"/>
                <w:b w:val="0"/>
                <w:sz w:val="20"/>
                <w:szCs w:val="20"/>
                <w:lang w:eastAsia="ro-RO"/>
              </w:rPr>
              <w:t xml:space="preserve"> </w:t>
            </w:r>
            <w:r w:rsidRPr="003C4900">
              <w:rPr>
                <w:rStyle w:val="BodytextBold"/>
                <w:b w:val="0"/>
                <w:sz w:val="20"/>
                <w:szCs w:val="20"/>
                <w:lang w:eastAsia="ro-RO"/>
              </w:rPr>
              <w:t>CZ' cb.dg</w:t>
            </w:r>
            <w:r w:rsidRPr="003C4900">
              <w:rPr>
                <w:rStyle w:val="BodytextBold"/>
                <w:b w:val="0"/>
                <w:sz w:val="20"/>
                <w:szCs w:val="20"/>
                <w:vertAlign w:val="superscript"/>
                <w:lang w:eastAsia="ro-RO"/>
              </w:rPr>
              <w:t>A</w:t>
            </w:r>
          </w:p>
        </w:tc>
        <w:tc>
          <w:tcPr>
            <w:tcW w:w="1843" w:type="dxa"/>
          </w:tcPr>
          <w:p w14:paraId="2D3818A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gleizat CC gz</w:t>
            </w:r>
          </w:p>
        </w:tc>
        <w:tc>
          <w:tcPr>
            <w:tcW w:w="1134" w:type="dxa"/>
          </w:tcPr>
          <w:p w14:paraId="5C1784F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0D556CC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11A9F75" w14:textId="77777777" w:rsidTr="003C4900">
        <w:tc>
          <w:tcPr>
            <w:tcW w:w="2126" w:type="dxa"/>
          </w:tcPr>
          <w:p w14:paraId="3DB6861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vemic CZ' cb.dg</w:t>
            </w:r>
            <w:r w:rsidRPr="003C4900">
              <w:rPr>
                <w:rStyle w:val="BodytextBold"/>
                <w:b w:val="0"/>
                <w:sz w:val="20"/>
                <w:szCs w:val="20"/>
                <w:vertAlign w:val="superscript"/>
                <w:lang w:eastAsia="ro-RO"/>
              </w:rPr>
              <w:t>A</w:t>
            </w:r>
            <w:r w:rsidRPr="003C4900">
              <w:rPr>
                <w:rStyle w:val="BodytextBold"/>
                <w:b w:val="0"/>
                <w:sz w:val="20"/>
                <w:szCs w:val="20"/>
                <w:lang w:eastAsia="ro-RO"/>
              </w:rPr>
              <w:t>vm</w:t>
            </w:r>
          </w:p>
        </w:tc>
        <w:tc>
          <w:tcPr>
            <w:tcW w:w="1843" w:type="dxa"/>
          </w:tcPr>
          <w:p w14:paraId="1E42376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vermic gleizat CC vm.gz</w:t>
            </w:r>
          </w:p>
        </w:tc>
        <w:tc>
          <w:tcPr>
            <w:tcW w:w="1134" w:type="dxa"/>
          </w:tcPr>
          <w:p w14:paraId="6D53721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54C746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B946E29" w14:textId="77777777" w:rsidTr="003C4900">
        <w:tc>
          <w:tcPr>
            <w:tcW w:w="2126" w:type="dxa"/>
          </w:tcPr>
          <w:p w14:paraId="0564380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salsodic' CZ' cb.dg</w:t>
            </w:r>
            <w:r w:rsidRPr="003C4900">
              <w:rPr>
                <w:rStyle w:val="BodytextBold"/>
                <w:b w:val="0"/>
                <w:sz w:val="20"/>
                <w:szCs w:val="20"/>
                <w:vertAlign w:val="superscript"/>
                <w:lang w:eastAsia="ro-RO"/>
              </w:rPr>
              <w:t>A</w:t>
            </w:r>
            <w:r w:rsidRPr="003C4900">
              <w:rPr>
                <w:rStyle w:val="BodytextBold"/>
                <w:b w:val="0"/>
                <w:sz w:val="20"/>
                <w:szCs w:val="20"/>
                <w:lang w:eastAsia="ro-RO"/>
              </w:rPr>
              <w:t>.ss'</w:t>
            </w:r>
          </w:p>
        </w:tc>
        <w:tc>
          <w:tcPr>
            <w:tcW w:w="1843" w:type="dxa"/>
          </w:tcPr>
          <w:p w14:paraId="70C5327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gleizat salinizat alcalizat CC gz.sc.ac</w:t>
            </w:r>
          </w:p>
        </w:tc>
        <w:tc>
          <w:tcPr>
            <w:tcW w:w="1134" w:type="dxa"/>
          </w:tcPr>
          <w:p w14:paraId="582CD5B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B10B8F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CZ'cb.wg.sc'.ac' @ FZ cb.wg. sc'.ac'.ce</w:t>
            </w:r>
          </w:p>
        </w:tc>
      </w:tr>
      <w:tr w:rsidR="008D54A5" w:rsidRPr="00F97DE7" w14:paraId="51EC3354" w14:textId="77777777" w:rsidTr="003C4900">
        <w:tc>
          <w:tcPr>
            <w:tcW w:w="2126" w:type="dxa"/>
          </w:tcPr>
          <w:p w14:paraId="68530EF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lastRenderedPageBreak/>
              <w:t>CZ' cambic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sodic' CZ' cb.dg</w:t>
            </w:r>
            <w:r w:rsidRPr="003C4900">
              <w:rPr>
                <w:rStyle w:val="BodytextBold"/>
                <w:b w:val="0"/>
                <w:sz w:val="20"/>
                <w:szCs w:val="20"/>
                <w:vertAlign w:val="superscript"/>
                <w:lang w:eastAsia="ro-RO"/>
              </w:rPr>
              <w:t>A</w:t>
            </w:r>
            <w:r w:rsidRPr="003C4900">
              <w:rPr>
                <w:rStyle w:val="BodytextBold"/>
                <w:b w:val="0"/>
                <w:sz w:val="20"/>
                <w:szCs w:val="20"/>
                <w:lang w:eastAsia="ro-RO"/>
              </w:rPr>
              <w:t>.ac'</w:t>
            </w:r>
          </w:p>
        </w:tc>
        <w:tc>
          <w:tcPr>
            <w:tcW w:w="1843" w:type="dxa"/>
          </w:tcPr>
          <w:p w14:paraId="5571B4B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gleizat alcalizat CC gz.ac</w:t>
            </w:r>
          </w:p>
        </w:tc>
        <w:tc>
          <w:tcPr>
            <w:tcW w:w="1134" w:type="dxa"/>
          </w:tcPr>
          <w:p w14:paraId="062E463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8488A3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1CE4CA1" w14:textId="77777777" w:rsidTr="003C4900">
        <w:tc>
          <w:tcPr>
            <w:tcW w:w="2126" w:type="dxa"/>
          </w:tcPr>
          <w:p w14:paraId="6D7A104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litic CZ' cb.li</w:t>
            </w:r>
          </w:p>
        </w:tc>
        <w:tc>
          <w:tcPr>
            <w:tcW w:w="1843" w:type="dxa"/>
          </w:tcPr>
          <w:p w14:paraId="7ED064A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litic CC ls</w:t>
            </w:r>
          </w:p>
        </w:tc>
        <w:tc>
          <w:tcPr>
            <w:tcW w:w="1134" w:type="dxa"/>
          </w:tcPr>
          <w:p w14:paraId="1BB2AFF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1165BD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0C08B7F" w14:textId="77777777" w:rsidTr="003C4900">
        <w:tc>
          <w:tcPr>
            <w:tcW w:w="2126" w:type="dxa"/>
          </w:tcPr>
          <w:p w14:paraId="225E8A3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rendzinic'' CZ' cb.rz''</w:t>
            </w:r>
          </w:p>
        </w:tc>
        <w:tc>
          <w:tcPr>
            <w:tcW w:w="1843" w:type="dxa"/>
          </w:tcPr>
          <w:p w14:paraId="1FE83B2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rendzinic CC rz</w:t>
            </w:r>
          </w:p>
        </w:tc>
        <w:tc>
          <w:tcPr>
            <w:tcW w:w="1134" w:type="dxa"/>
          </w:tcPr>
          <w:p w14:paraId="2B31968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8690A6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71436C0" w14:textId="77777777" w:rsidTr="003C4900">
        <w:tc>
          <w:tcPr>
            <w:tcW w:w="2126" w:type="dxa"/>
          </w:tcPr>
          <w:p w14:paraId="55B479E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rendzinic'' litic CZ' cb.rz''.li</w:t>
            </w:r>
          </w:p>
        </w:tc>
        <w:tc>
          <w:tcPr>
            <w:tcW w:w="1843" w:type="dxa"/>
          </w:tcPr>
          <w:p w14:paraId="07B65D6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rendzinic litic CC rz.ls</w:t>
            </w:r>
          </w:p>
        </w:tc>
        <w:tc>
          <w:tcPr>
            <w:tcW w:w="1134" w:type="dxa"/>
          </w:tcPr>
          <w:p w14:paraId="7A2B00C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EC8C40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1E535BF7" w14:textId="77777777" w:rsidTr="003C4900">
        <w:tc>
          <w:tcPr>
            <w:tcW w:w="2126" w:type="dxa"/>
          </w:tcPr>
          <w:p w14:paraId="3D853C2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pararendzinic'' CZ' cb.rz''</w:t>
            </w:r>
          </w:p>
        </w:tc>
        <w:tc>
          <w:tcPr>
            <w:tcW w:w="1843" w:type="dxa"/>
          </w:tcPr>
          <w:p w14:paraId="3B61FDF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pseudorendzinic CC pr</w:t>
            </w:r>
          </w:p>
        </w:tc>
        <w:tc>
          <w:tcPr>
            <w:tcW w:w="1134" w:type="dxa"/>
          </w:tcPr>
          <w:p w14:paraId="3959878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AB073B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7DB8B64D" w14:textId="77777777" w:rsidTr="003C4900">
        <w:tc>
          <w:tcPr>
            <w:tcW w:w="2126" w:type="dxa"/>
          </w:tcPr>
          <w:p w14:paraId="7EFBE69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salinic' CZ' cb.sc'</w:t>
            </w:r>
          </w:p>
        </w:tc>
        <w:tc>
          <w:tcPr>
            <w:tcW w:w="1843" w:type="dxa"/>
          </w:tcPr>
          <w:p w14:paraId="20C9790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salinizat CC sc</w:t>
            </w:r>
          </w:p>
        </w:tc>
        <w:tc>
          <w:tcPr>
            <w:tcW w:w="1134" w:type="dxa"/>
          </w:tcPr>
          <w:p w14:paraId="6C35FE6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E6D99F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98C68E7" w14:textId="77777777" w:rsidTr="003C4900">
        <w:tc>
          <w:tcPr>
            <w:tcW w:w="2126" w:type="dxa"/>
          </w:tcPr>
          <w:p w14:paraId="3236A7E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salsodic' CZ' cb.ss'</w:t>
            </w:r>
          </w:p>
        </w:tc>
        <w:tc>
          <w:tcPr>
            <w:tcW w:w="1843" w:type="dxa"/>
          </w:tcPr>
          <w:p w14:paraId="75D3189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salinizat alcalizat CC sc.ac</w:t>
            </w:r>
          </w:p>
        </w:tc>
        <w:tc>
          <w:tcPr>
            <w:tcW w:w="1134" w:type="dxa"/>
          </w:tcPr>
          <w:p w14:paraId="3E64098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ECDD5B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cb.sc'.ac' @ FZ' cb.sc'.ac'.ce</w:t>
            </w:r>
          </w:p>
        </w:tc>
      </w:tr>
      <w:tr w:rsidR="008D54A5" w:rsidRPr="00F97DE7" w14:paraId="066F5F02" w14:textId="77777777" w:rsidTr="003C4900">
        <w:tc>
          <w:tcPr>
            <w:tcW w:w="2126" w:type="dxa"/>
          </w:tcPr>
          <w:p w14:paraId="7AA1523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sodic' CZ' cb.ac'</w:t>
            </w:r>
          </w:p>
        </w:tc>
        <w:tc>
          <w:tcPr>
            <w:tcW w:w="1843" w:type="dxa"/>
          </w:tcPr>
          <w:p w14:paraId="19DAE75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alcalizat CC ac</w:t>
            </w:r>
          </w:p>
        </w:tc>
        <w:tc>
          <w:tcPr>
            <w:tcW w:w="1134" w:type="dxa"/>
          </w:tcPr>
          <w:p w14:paraId="7DE9974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055E1C4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1D51310" w14:textId="77777777" w:rsidTr="003C4900">
        <w:tc>
          <w:tcPr>
            <w:tcW w:w="2126" w:type="dxa"/>
          </w:tcPr>
          <w:p w14:paraId="799C7E5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vertic' CZ' cb.vs'</w:t>
            </w:r>
          </w:p>
        </w:tc>
        <w:tc>
          <w:tcPr>
            <w:tcW w:w="1843" w:type="dxa"/>
          </w:tcPr>
          <w:p w14:paraId="03A75BF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vertic CC vs</w:t>
            </w:r>
          </w:p>
        </w:tc>
        <w:tc>
          <w:tcPr>
            <w:tcW w:w="1134" w:type="dxa"/>
          </w:tcPr>
          <w:p w14:paraId="468011E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A3AEE4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A5F0386" w14:textId="77777777" w:rsidTr="003C4900">
        <w:tc>
          <w:tcPr>
            <w:tcW w:w="2126" w:type="dxa"/>
          </w:tcPr>
          <w:p w14:paraId="6648EF6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vertic' amfigleic'' CZ' cb.vs'.ag''</w:t>
            </w:r>
          </w:p>
        </w:tc>
        <w:tc>
          <w:tcPr>
            <w:tcW w:w="1843" w:type="dxa"/>
          </w:tcPr>
          <w:p w14:paraId="171625A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vertic gleizat pseudogleizat CC vs.gz.pz</w:t>
            </w:r>
          </w:p>
        </w:tc>
        <w:tc>
          <w:tcPr>
            <w:tcW w:w="1134" w:type="dxa"/>
          </w:tcPr>
          <w:p w14:paraId="47AF6E9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03207B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CZ'cb.vs.dg</w:t>
            </w:r>
            <w:r w:rsidRPr="003C4900">
              <w:rPr>
                <w:rStyle w:val="BodytextBold"/>
                <w:b w:val="0"/>
                <w:sz w:val="20"/>
                <w:szCs w:val="20"/>
                <w:vertAlign w:val="superscript"/>
                <w:lang w:eastAsia="ro-RO"/>
              </w:rPr>
              <w:t>A</w:t>
            </w:r>
            <w:r w:rsidRPr="003C4900">
              <w:rPr>
                <w:rStyle w:val="BodytextBold"/>
                <w:b w:val="0"/>
                <w:sz w:val="20"/>
                <w:szCs w:val="20"/>
                <w:lang w:eastAsia="ro-RO"/>
              </w:rPr>
              <w:t>.st @ FZ'cb.vs.dg</w:t>
            </w:r>
            <w:r w:rsidRPr="003C4900">
              <w:rPr>
                <w:rStyle w:val="BodytextBold"/>
                <w:b w:val="0"/>
                <w:sz w:val="20"/>
                <w:szCs w:val="20"/>
                <w:vertAlign w:val="superscript"/>
                <w:lang w:eastAsia="ro-RO"/>
              </w:rPr>
              <w:t>A</w:t>
            </w:r>
            <w:r w:rsidRPr="003C4900">
              <w:rPr>
                <w:rStyle w:val="BodytextBold"/>
                <w:b w:val="0"/>
                <w:sz w:val="20"/>
                <w:szCs w:val="20"/>
                <w:lang w:eastAsia="ro-RO"/>
              </w:rPr>
              <w:t>.st.ce</w:t>
            </w:r>
          </w:p>
        </w:tc>
      </w:tr>
      <w:tr w:rsidR="008D54A5" w:rsidRPr="00F97DE7" w14:paraId="1A817B21" w14:textId="77777777" w:rsidTr="003C4900">
        <w:tc>
          <w:tcPr>
            <w:tcW w:w="2126" w:type="dxa"/>
          </w:tcPr>
          <w:p w14:paraId="7A16F1CF" w14:textId="77777777" w:rsidR="008D54A5" w:rsidRPr="003C4900" w:rsidRDefault="008D54A5" w:rsidP="003C4900">
            <w:pPr>
              <w:pStyle w:val="Bodytext10"/>
              <w:shd w:val="clear" w:color="auto" w:fill="auto"/>
              <w:spacing w:line="240" w:lineRule="auto"/>
              <w:ind w:right="20"/>
              <w:rPr>
                <w:rStyle w:val="BodytextBold"/>
                <w:b w:val="0"/>
                <w:bCs w:val="0"/>
                <w:sz w:val="20"/>
                <w:szCs w:val="20"/>
                <w:vertAlign w:val="superscript"/>
                <w:lang w:eastAsia="ro-RO"/>
              </w:rPr>
            </w:pPr>
            <w:r w:rsidRPr="003C4900">
              <w:rPr>
                <w:rStyle w:val="BodytextBold"/>
                <w:b w:val="0"/>
                <w:sz w:val="20"/>
                <w:szCs w:val="20"/>
                <w:lang w:eastAsia="ro-RO"/>
              </w:rPr>
              <w:t>CZ' cambic vertic'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CZ' cb.vs'.dg</w:t>
            </w:r>
            <w:r w:rsidRPr="003C4900">
              <w:rPr>
                <w:rStyle w:val="BodytextBold"/>
                <w:b w:val="0"/>
                <w:sz w:val="20"/>
                <w:szCs w:val="20"/>
                <w:vertAlign w:val="superscript"/>
                <w:lang w:eastAsia="ro-RO"/>
              </w:rPr>
              <w:t>A</w:t>
            </w:r>
          </w:p>
        </w:tc>
        <w:tc>
          <w:tcPr>
            <w:tcW w:w="1843" w:type="dxa"/>
          </w:tcPr>
          <w:p w14:paraId="5D47930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vertic gleizat CC vs.gz</w:t>
            </w:r>
          </w:p>
        </w:tc>
        <w:tc>
          <w:tcPr>
            <w:tcW w:w="1134" w:type="dxa"/>
          </w:tcPr>
          <w:p w14:paraId="1DDF4A2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A2BB9B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6A10466" w14:textId="77777777" w:rsidTr="003C4900">
        <w:tc>
          <w:tcPr>
            <w:tcW w:w="2126" w:type="dxa"/>
          </w:tcPr>
          <w:p w14:paraId="745D50F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vertic' pararendzinic'' CZ' cb.vs'.pa''</w:t>
            </w:r>
          </w:p>
        </w:tc>
        <w:tc>
          <w:tcPr>
            <w:tcW w:w="1843" w:type="dxa"/>
          </w:tcPr>
          <w:p w14:paraId="3AF710F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vertic pseudorendzinic CC vs.pr</w:t>
            </w:r>
          </w:p>
        </w:tc>
        <w:tc>
          <w:tcPr>
            <w:tcW w:w="1134" w:type="dxa"/>
          </w:tcPr>
          <w:p w14:paraId="3353488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D12004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72FD2CB" w14:textId="77777777" w:rsidTr="003C4900">
        <w:tc>
          <w:tcPr>
            <w:tcW w:w="2126" w:type="dxa"/>
          </w:tcPr>
          <w:p w14:paraId="7A3292C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vertic' salinic' CZ' cb.vs'.sc'</w:t>
            </w:r>
          </w:p>
        </w:tc>
        <w:tc>
          <w:tcPr>
            <w:tcW w:w="1843" w:type="dxa"/>
          </w:tcPr>
          <w:p w14:paraId="013587F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vertic saliniat CC vs.sc</w:t>
            </w:r>
          </w:p>
        </w:tc>
        <w:tc>
          <w:tcPr>
            <w:tcW w:w="1134" w:type="dxa"/>
          </w:tcPr>
          <w:p w14:paraId="7DAE57C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469BAC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2B5C0FDD" w14:textId="77777777" w:rsidTr="003C4900">
        <w:tc>
          <w:tcPr>
            <w:tcW w:w="2126" w:type="dxa"/>
          </w:tcPr>
          <w:p w14:paraId="50B66F7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vertic' salsodic' CZ' cb.vs'.ss'</w:t>
            </w:r>
          </w:p>
        </w:tc>
        <w:tc>
          <w:tcPr>
            <w:tcW w:w="1843" w:type="dxa"/>
          </w:tcPr>
          <w:p w14:paraId="01DE16A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vertic saliniat alcalizat CC vs.sc.ac</w:t>
            </w:r>
          </w:p>
        </w:tc>
        <w:tc>
          <w:tcPr>
            <w:tcW w:w="1134" w:type="dxa"/>
          </w:tcPr>
          <w:p w14:paraId="4017948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3AAD28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cb.vs'.sc'.ac'@ FZ' cb.vs'.sc'.ac'.ce</w:t>
            </w:r>
          </w:p>
        </w:tc>
      </w:tr>
      <w:tr w:rsidR="008D54A5" w:rsidRPr="00F97DE7" w14:paraId="79C7D4FB" w14:textId="77777777" w:rsidTr="003C4900">
        <w:tc>
          <w:tcPr>
            <w:tcW w:w="2126" w:type="dxa"/>
          </w:tcPr>
          <w:p w14:paraId="05D9644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cambic vertic' sodic' CZ' cb.vs'.ac'</w:t>
            </w:r>
          </w:p>
        </w:tc>
        <w:tc>
          <w:tcPr>
            <w:tcW w:w="1843" w:type="dxa"/>
          </w:tcPr>
          <w:p w14:paraId="7FE9E81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CC vertic alcalizat CC vs.ac</w:t>
            </w:r>
          </w:p>
        </w:tc>
        <w:tc>
          <w:tcPr>
            <w:tcW w:w="1134" w:type="dxa"/>
          </w:tcPr>
          <w:p w14:paraId="4B78A4F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E5CD0E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7E4AEB95" w14:textId="77777777" w:rsidTr="003C4900">
        <w:tc>
          <w:tcPr>
            <w:tcW w:w="2126" w:type="dxa"/>
          </w:tcPr>
          <w:p w14:paraId="0242AD14"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Cernoziomuri'' * argice CZ'' *</w:t>
            </w:r>
          </w:p>
        </w:tc>
        <w:tc>
          <w:tcPr>
            <w:tcW w:w="1843" w:type="dxa"/>
          </w:tcPr>
          <w:p w14:paraId="52F69089"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Cernoziomuri Argiloiluviale* CC*</w:t>
            </w:r>
          </w:p>
        </w:tc>
        <w:tc>
          <w:tcPr>
            <w:tcW w:w="1134" w:type="dxa"/>
          </w:tcPr>
          <w:p w14:paraId="5813C16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p>
        </w:tc>
        <w:tc>
          <w:tcPr>
            <w:tcW w:w="1843" w:type="dxa"/>
          </w:tcPr>
          <w:p w14:paraId="08F01B10" w14:textId="07939B82"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 xml:space="preserve">Toate diferitele tipuri posibile de CI </w:t>
            </w:r>
            <w:r w:rsidRPr="003C4900">
              <w:rPr>
                <w:rStyle w:val="BodytextBold"/>
                <w:b w:val="0"/>
                <w:sz w:val="20"/>
                <w:szCs w:val="20"/>
                <w:lang w:val="ro-RO" w:eastAsia="ro-RO"/>
              </w:rPr>
              <w:t>î</w:t>
            </w:r>
            <w:r w:rsidRPr="003C4900">
              <w:rPr>
                <w:rStyle w:val="BodytextBold"/>
                <w:b w:val="0"/>
                <w:sz w:val="20"/>
                <w:szCs w:val="20"/>
                <w:lang w:eastAsia="ro-RO"/>
              </w:rPr>
              <w:t xml:space="preserve">n SRCS, respectiv de CZ'' argice </w:t>
            </w:r>
            <w:r w:rsidRPr="003C4900">
              <w:rPr>
                <w:rStyle w:val="BodytextBold"/>
                <w:b w:val="0"/>
                <w:sz w:val="20"/>
                <w:szCs w:val="20"/>
                <w:lang w:val="ro-RO" w:eastAsia="ro-RO"/>
              </w:rPr>
              <w:t>şi/sau FY ar.ce în SRTS</w:t>
            </w:r>
            <w:r w:rsidRPr="003C4900">
              <w:rPr>
                <w:rStyle w:val="BodytextBold"/>
                <w:b w:val="0"/>
                <w:sz w:val="20"/>
                <w:szCs w:val="20"/>
                <w:lang w:eastAsia="ro-RO"/>
              </w:rPr>
              <w:t>+</w:t>
            </w:r>
            <w:r w:rsidR="006B334D">
              <w:rPr>
                <w:rStyle w:val="BodytextBold"/>
                <w:b w:val="0"/>
                <w:sz w:val="20"/>
                <w:szCs w:val="20"/>
                <w:lang w:eastAsia="ro-RO"/>
              </w:rPr>
              <w:t>;</w:t>
            </w:r>
          </w:p>
        </w:tc>
      </w:tr>
      <w:tr w:rsidR="008D54A5" w:rsidRPr="00F97DE7" w14:paraId="6FC38543" w14:textId="77777777" w:rsidTr="003C4900">
        <w:tc>
          <w:tcPr>
            <w:tcW w:w="2126" w:type="dxa"/>
          </w:tcPr>
          <w:p w14:paraId="1B3CAADE"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argic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ar</w:t>
            </w:r>
          </w:p>
        </w:tc>
        <w:tc>
          <w:tcPr>
            <w:tcW w:w="1843" w:type="dxa"/>
          </w:tcPr>
          <w:p w14:paraId="0173C452"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w:t>
            </w:r>
          </w:p>
        </w:tc>
        <w:tc>
          <w:tcPr>
            <w:tcW w:w="1134" w:type="dxa"/>
          </w:tcPr>
          <w:p w14:paraId="513F1DB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CZ ar</w:t>
            </w:r>
          </w:p>
        </w:tc>
        <w:tc>
          <w:tcPr>
            <w:tcW w:w="1843" w:type="dxa"/>
          </w:tcPr>
          <w:p w14:paraId="7D63912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2630B4F" w14:textId="77777777" w:rsidTr="003C4900">
        <w:tc>
          <w:tcPr>
            <w:tcW w:w="2126" w:type="dxa"/>
          </w:tcPr>
          <w:p w14:paraId="3ADC594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CZ' ar</w:t>
            </w:r>
          </w:p>
        </w:tc>
        <w:tc>
          <w:tcPr>
            <w:tcW w:w="1843" w:type="dxa"/>
          </w:tcPr>
          <w:p w14:paraId="325A7920"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argiloiluvial tipic CI ti</w:t>
            </w:r>
          </w:p>
        </w:tc>
        <w:tc>
          <w:tcPr>
            <w:tcW w:w="1134" w:type="dxa"/>
          </w:tcPr>
          <w:p w14:paraId="53E5832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EC2E551" w14:textId="77777777" w:rsidR="006B334D"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 xml:space="preserve">CI ti (SRCS) = CZ' ar @ CZ' ar.qq @ CZ' ar.al @ FZ'ar.ce @ </w:t>
            </w:r>
            <w:r w:rsidRPr="003C4900">
              <w:rPr>
                <w:rStyle w:val="BodytextBold"/>
                <w:b w:val="0"/>
                <w:sz w:val="20"/>
                <w:szCs w:val="20"/>
                <w:lang w:eastAsia="ro-RO"/>
              </w:rPr>
              <w:lastRenderedPageBreak/>
              <w:t>FZ'ar.ce.qq @ FZ'ar.ce.al</w:t>
            </w:r>
          </w:p>
          <w:p w14:paraId="26E5A120" w14:textId="44C18D96"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Sunt incluse solurile aa/lu/si/pm</w:t>
            </w:r>
            <w:r w:rsidR="006B334D">
              <w:rPr>
                <w:rStyle w:val="BodytextBold"/>
                <w:b w:val="0"/>
                <w:sz w:val="20"/>
                <w:szCs w:val="20"/>
                <w:lang w:eastAsia="ro-RO"/>
              </w:rPr>
              <w:t>;</w:t>
            </w:r>
          </w:p>
        </w:tc>
      </w:tr>
      <w:tr w:rsidR="008D54A5" w:rsidRPr="00F97DE7" w14:paraId="30E57F15" w14:textId="77777777" w:rsidTr="003C4900">
        <w:tc>
          <w:tcPr>
            <w:tcW w:w="2126" w:type="dxa"/>
          </w:tcPr>
          <w:p w14:paraId="3CB5C8DD" w14:textId="77777777" w:rsidR="008D54A5" w:rsidRPr="003C4900" w:rsidRDefault="008D54A5" w:rsidP="003C4900">
            <w:pPr>
              <w:pStyle w:val="Bodytext10"/>
              <w:shd w:val="clear" w:color="auto" w:fill="auto"/>
              <w:spacing w:line="240" w:lineRule="auto"/>
              <w:ind w:right="20"/>
              <w:rPr>
                <w:rStyle w:val="BodytextBold"/>
                <w:b w:val="0"/>
                <w:bCs w:val="0"/>
                <w:sz w:val="20"/>
                <w:szCs w:val="20"/>
                <w:vertAlign w:val="superscript"/>
                <w:lang w:eastAsia="ro-RO"/>
              </w:rPr>
            </w:pPr>
            <w:r w:rsidRPr="003C4900">
              <w:rPr>
                <w:rStyle w:val="BodytextBold"/>
                <w:b w:val="0"/>
                <w:sz w:val="20"/>
                <w:szCs w:val="20"/>
                <w:lang w:eastAsia="ro-RO"/>
              </w:rPr>
              <w:lastRenderedPageBreak/>
              <w:t>Cernoziom' argic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CZ' ar.dg</w:t>
            </w:r>
            <w:r w:rsidRPr="003C4900">
              <w:rPr>
                <w:rStyle w:val="BodytextBold"/>
                <w:b w:val="0"/>
                <w:sz w:val="20"/>
                <w:szCs w:val="20"/>
                <w:vertAlign w:val="superscript"/>
                <w:lang w:eastAsia="ro-RO"/>
              </w:rPr>
              <w:t>A</w:t>
            </w:r>
          </w:p>
        </w:tc>
        <w:tc>
          <w:tcPr>
            <w:tcW w:w="1843" w:type="dxa"/>
          </w:tcPr>
          <w:p w14:paraId="24E7A718"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argiloiluvial gleizat CI gz</w:t>
            </w:r>
          </w:p>
        </w:tc>
        <w:tc>
          <w:tcPr>
            <w:tcW w:w="1134" w:type="dxa"/>
          </w:tcPr>
          <w:p w14:paraId="6602114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785D5DD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7E51CB1D" w14:textId="77777777" w:rsidTr="003C4900">
        <w:tc>
          <w:tcPr>
            <w:tcW w:w="2126" w:type="dxa"/>
          </w:tcPr>
          <w:p w14:paraId="6F49263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rendzinic'' CZ' ar.rz''</w:t>
            </w:r>
          </w:p>
        </w:tc>
        <w:tc>
          <w:tcPr>
            <w:tcW w:w="1843" w:type="dxa"/>
          </w:tcPr>
          <w:p w14:paraId="644BE0CC"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argiloiluvial rendzinic CI rz</w:t>
            </w:r>
          </w:p>
        </w:tc>
        <w:tc>
          <w:tcPr>
            <w:tcW w:w="1134" w:type="dxa"/>
          </w:tcPr>
          <w:p w14:paraId="4DFBE3A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358521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7F615909" w14:textId="77777777" w:rsidTr="003C4900">
        <w:tc>
          <w:tcPr>
            <w:tcW w:w="2126" w:type="dxa"/>
          </w:tcPr>
          <w:p w14:paraId="22EA0F6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pararendzinic'' CZ' ar.pa''</w:t>
            </w:r>
          </w:p>
        </w:tc>
        <w:tc>
          <w:tcPr>
            <w:tcW w:w="1843" w:type="dxa"/>
          </w:tcPr>
          <w:p w14:paraId="085E6DB1"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argiloiluvial pseudorendzinic CI pr</w:t>
            </w:r>
          </w:p>
        </w:tc>
        <w:tc>
          <w:tcPr>
            <w:tcW w:w="1134" w:type="dxa"/>
          </w:tcPr>
          <w:p w14:paraId="29A2CF6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5FB93C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1761CB65" w14:textId="77777777" w:rsidTr="003C4900">
        <w:tc>
          <w:tcPr>
            <w:tcW w:w="2126" w:type="dxa"/>
          </w:tcPr>
          <w:p w14:paraId="54A1B85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salinic' CZ' ar.sc'</w:t>
            </w:r>
          </w:p>
        </w:tc>
        <w:tc>
          <w:tcPr>
            <w:tcW w:w="1843" w:type="dxa"/>
          </w:tcPr>
          <w:p w14:paraId="5B2A98A2"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argiloiluvial salinizat CI sc</w:t>
            </w:r>
          </w:p>
        </w:tc>
        <w:tc>
          <w:tcPr>
            <w:tcW w:w="1134" w:type="dxa"/>
          </w:tcPr>
          <w:p w14:paraId="0C2E585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8FEF09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p>
        </w:tc>
      </w:tr>
      <w:tr w:rsidR="008D54A5" w:rsidRPr="00F97DE7" w14:paraId="614DB24F" w14:textId="77777777" w:rsidTr="003C4900">
        <w:tc>
          <w:tcPr>
            <w:tcW w:w="2126" w:type="dxa"/>
          </w:tcPr>
          <w:p w14:paraId="1DC4AE0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sodic' CZ' ar.ac'</w:t>
            </w:r>
          </w:p>
        </w:tc>
        <w:tc>
          <w:tcPr>
            <w:tcW w:w="1843" w:type="dxa"/>
          </w:tcPr>
          <w:p w14:paraId="1D55B95C"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argiloiluvial alcalizat CI ac</w:t>
            </w:r>
          </w:p>
        </w:tc>
        <w:tc>
          <w:tcPr>
            <w:tcW w:w="1134" w:type="dxa"/>
          </w:tcPr>
          <w:p w14:paraId="7CB4BE5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CF6C0C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3B194A66" w14:textId="77777777" w:rsidTr="003C4900">
        <w:tc>
          <w:tcPr>
            <w:tcW w:w="2126" w:type="dxa"/>
          </w:tcPr>
          <w:p w14:paraId="7CBE66C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stagnic CZ' ar.st</w:t>
            </w:r>
          </w:p>
        </w:tc>
        <w:tc>
          <w:tcPr>
            <w:tcW w:w="1843" w:type="dxa"/>
          </w:tcPr>
          <w:p w14:paraId="2F78BCBA"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argiloiluvial pseudogleizat CI pz</w:t>
            </w:r>
          </w:p>
        </w:tc>
        <w:tc>
          <w:tcPr>
            <w:tcW w:w="1134" w:type="dxa"/>
          </w:tcPr>
          <w:p w14:paraId="45ECF17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DF8C13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2435879" w14:textId="77777777" w:rsidTr="003C4900">
        <w:tc>
          <w:tcPr>
            <w:tcW w:w="2126" w:type="dxa"/>
          </w:tcPr>
          <w:p w14:paraId="544808B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vertic' CZ' ar.vs'</w:t>
            </w:r>
          </w:p>
        </w:tc>
        <w:tc>
          <w:tcPr>
            <w:tcW w:w="1843" w:type="dxa"/>
          </w:tcPr>
          <w:p w14:paraId="6A833044"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argiloiluvial vertic CI vs</w:t>
            </w:r>
          </w:p>
        </w:tc>
        <w:tc>
          <w:tcPr>
            <w:tcW w:w="1134" w:type="dxa"/>
          </w:tcPr>
          <w:p w14:paraId="45DF8E1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C5B366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1B944C9D" w14:textId="77777777" w:rsidTr="003C4900">
        <w:tc>
          <w:tcPr>
            <w:tcW w:w="2126" w:type="dxa"/>
          </w:tcPr>
          <w:p w14:paraId="2CA5FD3D" w14:textId="77777777" w:rsidR="008D54A5" w:rsidRPr="003C4900" w:rsidRDefault="008D54A5" w:rsidP="003C4900">
            <w:pPr>
              <w:pStyle w:val="Bodytext10"/>
              <w:shd w:val="clear" w:color="auto" w:fill="auto"/>
              <w:spacing w:line="240" w:lineRule="auto"/>
              <w:ind w:right="20"/>
              <w:rPr>
                <w:rStyle w:val="BodytextBold"/>
                <w:b w:val="0"/>
                <w:bCs w:val="0"/>
                <w:sz w:val="20"/>
                <w:szCs w:val="20"/>
                <w:vertAlign w:val="superscript"/>
                <w:lang w:eastAsia="ro-RO"/>
              </w:rPr>
            </w:pPr>
            <w:r w:rsidRPr="003C4900">
              <w:rPr>
                <w:rStyle w:val="BodytextBold"/>
                <w:b w:val="0"/>
                <w:sz w:val="20"/>
                <w:szCs w:val="20"/>
                <w:lang w:eastAsia="ro-RO"/>
              </w:rPr>
              <w:t>Cernoziom' argic vertic'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CZ' ar.vs'.dg</w:t>
            </w:r>
            <w:r w:rsidRPr="003C4900">
              <w:rPr>
                <w:rStyle w:val="BodytextBold"/>
                <w:b w:val="0"/>
                <w:sz w:val="20"/>
                <w:szCs w:val="20"/>
                <w:vertAlign w:val="superscript"/>
                <w:lang w:eastAsia="ro-RO"/>
              </w:rPr>
              <w:t>A</w:t>
            </w:r>
          </w:p>
        </w:tc>
        <w:tc>
          <w:tcPr>
            <w:tcW w:w="1843" w:type="dxa"/>
          </w:tcPr>
          <w:p w14:paraId="76F0DA7C" w14:textId="46DD88DD"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w:t>
            </w:r>
            <w:r w:rsidR="00E953C4">
              <w:rPr>
                <w:rStyle w:val="BodytextBold"/>
                <w:b w:val="0"/>
                <w:sz w:val="20"/>
                <w:szCs w:val="20"/>
                <w:lang w:eastAsia="ro-RO"/>
              </w:rPr>
              <w:t>l</w:t>
            </w:r>
            <w:r w:rsidRPr="003C4900">
              <w:rPr>
                <w:rStyle w:val="BodytextBold"/>
                <w:b w:val="0"/>
                <w:sz w:val="20"/>
                <w:szCs w:val="20"/>
                <w:lang w:eastAsia="ro-RO"/>
              </w:rPr>
              <w:t xml:space="preserve"> veric gleizat CI vs.gz</w:t>
            </w:r>
          </w:p>
        </w:tc>
        <w:tc>
          <w:tcPr>
            <w:tcW w:w="1134" w:type="dxa"/>
          </w:tcPr>
          <w:p w14:paraId="10FAB24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7C95D83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71309214" w14:textId="77777777" w:rsidTr="003C4900">
        <w:tc>
          <w:tcPr>
            <w:tcW w:w="2126" w:type="dxa"/>
          </w:tcPr>
          <w:p w14:paraId="234BD11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vertic' pararendzinic'' CZ' ar.vs'pa''</w:t>
            </w:r>
          </w:p>
        </w:tc>
        <w:tc>
          <w:tcPr>
            <w:tcW w:w="1843" w:type="dxa"/>
          </w:tcPr>
          <w:p w14:paraId="2EA23A93"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 argiloiluvial vertic pseudorendzinic CI vs.pr</w:t>
            </w:r>
          </w:p>
        </w:tc>
        <w:tc>
          <w:tcPr>
            <w:tcW w:w="1134" w:type="dxa"/>
          </w:tcPr>
          <w:p w14:paraId="20ADE89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AC1358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15754295" w14:textId="77777777" w:rsidTr="003C4900">
        <w:tc>
          <w:tcPr>
            <w:tcW w:w="2126" w:type="dxa"/>
          </w:tcPr>
          <w:p w14:paraId="6F60EF0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vertic' salinic' CZ' ar.vs'.sc'</w:t>
            </w:r>
          </w:p>
        </w:tc>
        <w:tc>
          <w:tcPr>
            <w:tcW w:w="1843" w:type="dxa"/>
          </w:tcPr>
          <w:p w14:paraId="74BE601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argiloiluvial vertic salinizat CI vs.sc</w:t>
            </w:r>
          </w:p>
        </w:tc>
        <w:tc>
          <w:tcPr>
            <w:tcW w:w="1134" w:type="dxa"/>
          </w:tcPr>
          <w:p w14:paraId="4678508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0B5471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D10791F" w14:textId="77777777" w:rsidTr="003C4900">
        <w:tc>
          <w:tcPr>
            <w:tcW w:w="2126" w:type="dxa"/>
          </w:tcPr>
          <w:p w14:paraId="4E87FFF5" w14:textId="506198A5"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vertic' sodic'</w:t>
            </w:r>
            <w:r w:rsidR="00122894">
              <w:rPr>
                <w:rStyle w:val="BodytextBold"/>
                <w:b w:val="0"/>
                <w:sz w:val="20"/>
                <w:szCs w:val="20"/>
                <w:lang w:eastAsia="ro-RO"/>
              </w:rPr>
              <w:t xml:space="preserve"> </w:t>
            </w:r>
            <w:r w:rsidRPr="003C4900">
              <w:rPr>
                <w:rStyle w:val="BodytextBold"/>
                <w:b w:val="0"/>
                <w:sz w:val="20"/>
                <w:szCs w:val="20"/>
                <w:lang w:eastAsia="ro-RO"/>
              </w:rPr>
              <w:t>CZ' ar.vs'.ac</w:t>
            </w:r>
          </w:p>
        </w:tc>
        <w:tc>
          <w:tcPr>
            <w:tcW w:w="1843" w:type="dxa"/>
          </w:tcPr>
          <w:p w14:paraId="52732BD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argiloiluvial vertic alcalizat CI vs.ac</w:t>
            </w:r>
          </w:p>
        </w:tc>
        <w:tc>
          <w:tcPr>
            <w:tcW w:w="1134" w:type="dxa"/>
          </w:tcPr>
          <w:p w14:paraId="276524F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E48772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56DBA7A" w14:textId="77777777" w:rsidTr="003C4900">
        <w:tc>
          <w:tcPr>
            <w:tcW w:w="2126" w:type="dxa"/>
          </w:tcPr>
          <w:p w14:paraId="2C0385A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vertic' stagnic CZ' ar.vs'.st</w:t>
            </w:r>
          </w:p>
        </w:tc>
        <w:tc>
          <w:tcPr>
            <w:tcW w:w="1843" w:type="dxa"/>
          </w:tcPr>
          <w:p w14:paraId="1E2A7CE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argiloiluvial vertic pseudogleizat CI vs.pz</w:t>
            </w:r>
          </w:p>
        </w:tc>
        <w:tc>
          <w:tcPr>
            <w:tcW w:w="1134" w:type="dxa"/>
          </w:tcPr>
          <w:p w14:paraId="5F07919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068897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625165C" w14:textId="77777777" w:rsidTr="003C4900">
        <w:tc>
          <w:tcPr>
            <w:tcW w:w="2126" w:type="dxa"/>
          </w:tcPr>
          <w:p w14:paraId="5D97888D"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Cernoziomuri greice''* CZ''*gr</w:t>
            </w:r>
          </w:p>
        </w:tc>
        <w:tc>
          <w:tcPr>
            <w:tcW w:w="1843" w:type="dxa"/>
          </w:tcPr>
          <w:p w14:paraId="195E65D6"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w:t>
            </w:r>
          </w:p>
        </w:tc>
        <w:tc>
          <w:tcPr>
            <w:tcW w:w="1134" w:type="dxa"/>
          </w:tcPr>
          <w:p w14:paraId="557589B3"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Soluri</w:t>
            </w:r>
          </w:p>
          <w:p w14:paraId="19307265" w14:textId="77777777" w:rsidR="008D54A5" w:rsidRPr="003C4900" w:rsidRDefault="008D54A5" w:rsidP="003C4900">
            <w:pPr>
              <w:pStyle w:val="Bodytext10"/>
              <w:shd w:val="clear" w:color="auto" w:fill="auto"/>
              <w:spacing w:line="240" w:lineRule="auto"/>
              <w:ind w:right="20"/>
              <w:rPr>
                <w:rStyle w:val="BodytextBold"/>
                <w:b w:val="0"/>
                <w:sz w:val="20"/>
                <w:szCs w:val="20"/>
                <w:lang w:val="ro-RO" w:eastAsia="ro-RO"/>
              </w:rPr>
            </w:pPr>
            <w:r w:rsidRPr="003C4900">
              <w:rPr>
                <w:rStyle w:val="BodytextBold"/>
                <w:b w:val="0"/>
                <w:sz w:val="20"/>
                <w:szCs w:val="20"/>
                <w:lang w:eastAsia="ro-RO"/>
              </w:rPr>
              <w:t>Cenu</w:t>
            </w:r>
            <w:r w:rsidRPr="003C4900">
              <w:rPr>
                <w:rStyle w:val="BodytextBold"/>
                <w:b w:val="0"/>
                <w:sz w:val="20"/>
                <w:szCs w:val="20"/>
                <w:lang w:val="ro-RO" w:eastAsia="ro-RO"/>
              </w:rPr>
              <w:t>şii*</w:t>
            </w:r>
          </w:p>
          <w:p w14:paraId="72A1426A"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val="ro-RO" w:eastAsia="ro-RO"/>
              </w:rPr>
              <w:t>CN</w:t>
            </w:r>
            <w:r w:rsidRPr="003C4900">
              <w:rPr>
                <w:rStyle w:val="BodytextBold"/>
                <w:b w:val="0"/>
                <w:sz w:val="20"/>
                <w:szCs w:val="20"/>
                <w:lang w:eastAsia="ro-RO"/>
              </w:rPr>
              <w:t>*</w:t>
            </w:r>
          </w:p>
        </w:tc>
        <w:tc>
          <w:tcPr>
            <w:tcW w:w="1843" w:type="dxa"/>
          </w:tcPr>
          <w:p w14:paraId="2F7DBF6A" w14:textId="4B29D406"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 xml:space="preserve">Toate diferitele subtipuri de CN, respectiv CZ''greice </w:t>
            </w:r>
            <w:r w:rsidRPr="003C4900">
              <w:rPr>
                <w:rStyle w:val="BodytextBold"/>
                <w:b w:val="0"/>
                <w:sz w:val="20"/>
                <w:szCs w:val="20"/>
                <w:lang w:val="ro-RO" w:eastAsia="ro-RO"/>
              </w:rPr>
              <w:t>şi/sau FZ''greice cernice în SRTS</w:t>
            </w:r>
            <w:r w:rsidRPr="003C4900">
              <w:rPr>
                <w:rStyle w:val="BodytextBold"/>
                <w:b w:val="0"/>
                <w:sz w:val="20"/>
                <w:szCs w:val="20"/>
                <w:lang w:eastAsia="ro-RO"/>
              </w:rPr>
              <w:t>+</w:t>
            </w:r>
            <w:r w:rsidR="00E953C4">
              <w:rPr>
                <w:rStyle w:val="BodytextBold"/>
                <w:b w:val="0"/>
                <w:sz w:val="20"/>
                <w:szCs w:val="20"/>
                <w:lang w:eastAsia="ro-RO"/>
              </w:rPr>
              <w:t>;</w:t>
            </w:r>
          </w:p>
        </w:tc>
      </w:tr>
      <w:tr w:rsidR="008D54A5" w:rsidRPr="00F97DE7" w14:paraId="484E053D" w14:textId="77777777" w:rsidTr="003C4900">
        <w:tc>
          <w:tcPr>
            <w:tcW w:w="2126" w:type="dxa"/>
          </w:tcPr>
          <w:p w14:paraId="57D77A8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lastRenderedPageBreak/>
              <w:t>Cernoziom greic CZ gr</w:t>
            </w:r>
          </w:p>
        </w:tc>
        <w:tc>
          <w:tcPr>
            <w:tcW w:w="1843" w:type="dxa"/>
          </w:tcPr>
          <w:p w14:paraId="00843BE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6BF9C80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87AC11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3E95D4FE" w14:textId="77777777" w:rsidTr="003C4900">
        <w:tc>
          <w:tcPr>
            <w:tcW w:w="2126" w:type="dxa"/>
          </w:tcPr>
          <w:p w14:paraId="742BE15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greic CZ gr</w:t>
            </w:r>
          </w:p>
        </w:tc>
        <w:tc>
          <w:tcPr>
            <w:tcW w:w="1843" w:type="dxa"/>
          </w:tcPr>
          <w:p w14:paraId="527144F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5E706B2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greic CZ gr</w:t>
            </w:r>
          </w:p>
        </w:tc>
        <w:tc>
          <w:tcPr>
            <w:tcW w:w="1843" w:type="dxa"/>
          </w:tcPr>
          <w:p w14:paraId="19CBE82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2BDA84D1" w14:textId="77777777" w:rsidTr="003C4900">
        <w:tc>
          <w:tcPr>
            <w:tcW w:w="2126" w:type="dxa"/>
          </w:tcPr>
          <w:p w14:paraId="1518F04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greic CZ' ar. gr</w:t>
            </w:r>
          </w:p>
        </w:tc>
        <w:tc>
          <w:tcPr>
            <w:tcW w:w="1843" w:type="dxa"/>
          </w:tcPr>
          <w:p w14:paraId="78C6FC7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Sol cenu</w:t>
            </w:r>
            <w:r w:rsidRPr="003C4900">
              <w:rPr>
                <w:rStyle w:val="BodytextBold"/>
                <w:b w:val="0"/>
                <w:sz w:val="20"/>
                <w:szCs w:val="20"/>
                <w:lang w:val="ro-RO" w:eastAsia="ro-RO"/>
              </w:rPr>
              <w:t>şiu tipic CN ti</w:t>
            </w:r>
          </w:p>
        </w:tc>
        <w:tc>
          <w:tcPr>
            <w:tcW w:w="1134" w:type="dxa"/>
          </w:tcPr>
          <w:p w14:paraId="04CFE97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73CA03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val="ro-RO" w:eastAsia="ro-RO"/>
              </w:rPr>
              <w:t xml:space="preserve">CN ti (SRCS) </w:t>
            </w:r>
            <w:r w:rsidRPr="003C4900">
              <w:rPr>
                <w:rStyle w:val="BodytextBold"/>
                <w:b w:val="0"/>
                <w:sz w:val="20"/>
                <w:szCs w:val="20"/>
                <w:lang w:eastAsia="ro-RO"/>
              </w:rPr>
              <w:t>= CZ 'ar. gr @ CZ' ar. gr. qq @ CZ' ar. gr. Al @ FZ'ar.gr.ce @ FZ'ar.gr.ce.al. Sunt incluse solurile aa/lu/si/pm</w:t>
            </w:r>
          </w:p>
        </w:tc>
      </w:tr>
      <w:tr w:rsidR="008D54A5" w:rsidRPr="00F97DE7" w14:paraId="14BA7AEF" w14:textId="77777777" w:rsidTr="003C4900">
        <w:tc>
          <w:tcPr>
            <w:tcW w:w="2126" w:type="dxa"/>
          </w:tcPr>
          <w:p w14:paraId="792619EB" w14:textId="77777777" w:rsidR="008D54A5" w:rsidRPr="003C4900" w:rsidRDefault="008D54A5" w:rsidP="003C4900">
            <w:pPr>
              <w:pStyle w:val="Bodytext10"/>
              <w:shd w:val="clear" w:color="auto" w:fill="auto"/>
              <w:spacing w:line="240" w:lineRule="auto"/>
              <w:ind w:right="20"/>
              <w:rPr>
                <w:rStyle w:val="BodytextBold"/>
                <w:b w:val="0"/>
                <w:bCs w:val="0"/>
                <w:sz w:val="20"/>
                <w:szCs w:val="20"/>
                <w:vertAlign w:val="superscript"/>
                <w:lang w:eastAsia="ro-RO"/>
              </w:rPr>
            </w:pPr>
            <w:r w:rsidRPr="003C4900">
              <w:rPr>
                <w:rStyle w:val="BodytextBold"/>
                <w:b w:val="0"/>
                <w:sz w:val="20"/>
                <w:szCs w:val="20"/>
                <w:lang w:eastAsia="ro-RO"/>
              </w:rPr>
              <w:t>Cernoziom' argic greic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CZ' ar. gr. dg</w:t>
            </w:r>
            <w:r w:rsidRPr="003C4900">
              <w:rPr>
                <w:rStyle w:val="BodytextBold"/>
                <w:b w:val="0"/>
                <w:sz w:val="20"/>
                <w:szCs w:val="20"/>
                <w:vertAlign w:val="superscript"/>
                <w:lang w:eastAsia="ro-RO"/>
              </w:rPr>
              <w:t>A</w:t>
            </w:r>
          </w:p>
        </w:tc>
        <w:tc>
          <w:tcPr>
            <w:tcW w:w="1843" w:type="dxa"/>
          </w:tcPr>
          <w:p w14:paraId="45BD3DF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Sol cenu</w:t>
            </w:r>
            <w:r w:rsidRPr="003C4900">
              <w:rPr>
                <w:rStyle w:val="BodytextBold"/>
                <w:b w:val="0"/>
                <w:sz w:val="20"/>
                <w:szCs w:val="20"/>
                <w:lang w:val="ro-RO" w:eastAsia="ro-RO"/>
              </w:rPr>
              <w:t>şiu gleizat CN gz</w:t>
            </w:r>
          </w:p>
        </w:tc>
        <w:tc>
          <w:tcPr>
            <w:tcW w:w="1134" w:type="dxa"/>
          </w:tcPr>
          <w:p w14:paraId="07FEEE4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A088A9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00BEA5F" w14:textId="77777777" w:rsidTr="003C4900">
        <w:tc>
          <w:tcPr>
            <w:tcW w:w="2126" w:type="dxa"/>
          </w:tcPr>
          <w:p w14:paraId="510AEAC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greic pararendzinic'' CZ' ar. gr. pa''</w:t>
            </w:r>
          </w:p>
        </w:tc>
        <w:tc>
          <w:tcPr>
            <w:tcW w:w="1843" w:type="dxa"/>
          </w:tcPr>
          <w:p w14:paraId="2ADCD65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eastAsia="ro-RO"/>
              </w:rPr>
              <w:t>Sol cenu</w:t>
            </w:r>
            <w:r w:rsidRPr="003C4900">
              <w:rPr>
                <w:rStyle w:val="BodytextBold"/>
                <w:b w:val="0"/>
                <w:sz w:val="20"/>
                <w:szCs w:val="20"/>
                <w:lang w:val="ro-RO" w:eastAsia="ro-RO"/>
              </w:rPr>
              <w:t>şiu pseudorendzinic CN pr</w:t>
            </w:r>
          </w:p>
        </w:tc>
        <w:tc>
          <w:tcPr>
            <w:tcW w:w="1134" w:type="dxa"/>
          </w:tcPr>
          <w:p w14:paraId="7517947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4A81A7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98100F7" w14:textId="77777777" w:rsidTr="003C4900">
        <w:tc>
          <w:tcPr>
            <w:tcW w:w="2126" w:type="dxa"/>
          </w:tcPr>
          <w:p w14:paraId="442B1F9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greic pararendzinic'' stagnic CZ' ar. gr. pa''.st</w:t>
            </w:r>
          </w:p>
        </w:tc>
        <w:tc>
          <w:tcPr>
            <w:tcW w:w="1843" w:type="dxa"/>
          </w:tcPr>
          <w:p w14:paraId="4568D9D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pseudorendzinic pseudogleizat CN pr.pz</w:t>
            </w:r>
          </w:p>
        </w:tc>
        <w:tc>
          <w:tcPr>
            <w:tcW w:w="1134" w:type="dxa"/>
          </w:tcPr>
          <w:p w14:paraId="62793CE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6023690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9D1F684" w14:textId="77777777" w:rsidTr="003C4900">
        <w:tc>
          <w:tcPr>
            <w:tcW w:w="2126" w:type="dxa"/>
          </w:tcPr>
          <w:p w14:paraId="750EF23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argic greic stagnic CZ' ar. gr. st</w:t>
            </w:r>
          </w:p>
        </w:tc>
        <w:tc>
          <w:tcPr>
            <w:tcW w:w="1843" w:type="dxa"/>
          </w:tcPr>
          <w:p w14:paraId="5970580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pseudogleizat CN pz</w:t>
            </w:r>
          </w:p>
        </w:tc>
        <w:tc>
          <w:tcPr>
            <w:tcW w:w="1134" w:type="dxa"/>
          </w:tcPr>
          <w:p w14:paraId="45ED787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233D72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1DCD0207" w14:textId="77777777" w:rsidTr="003C4900">
        <w:tc>
          <w:tcPr>
            <w:tcW w:w="2126" w:type="dxa"/>
          </w:tcPr>
          <w:p w14:paraId="66EB0FC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cambic greic CZ' cb. gr</w:t>
            </w:r>
          </w:p>
        </w:tc>
        <w:tc>
          <w:tcPr>
            <w:tcW w:w="1843" w:type="dxa"/>
          </w:tcPr>
          <w:p w14:paraId="62C824D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cambic CN ca</w:t>
            </w:r>
          </w:p>
        </w:tc>
        <w:tc>
          <w:tcPr>
            <w:tcW w:w="1134" w:type="dxa"/>
          </w:tcPr>
          <w:p w14:paraId="333B5CF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076A8DC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5597E40F" w14:textId="77777777" w:rsidTr="003C4900">
        <w:tc>
          <w:tcPr>
            <w:tcW w:w="2126" w:type="dxa"/>
          </w:tcPr>
          <w:p w14:paraId="5CD3830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cambic greic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CZ' cb. gr. Dg</w:t>
            </w:r>
          </w:p>
        </w:tc>
        <w:tc>
          <w:tcPr>
            <w:tcW w:w="1843" w:type="dxa"/>
          </w:tcPr>
          <w:p w14:paraId="3955D3F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cambic gleizat CN ca.gz</w:t>
            </w:r>
          </w:p>
        </w:tc>
        <w:tc>
          <w:tcPr>
            <w:tcW w:w="1134" w:type="dxa"/>
          </w:tcPr>
          <w:p w14:paraId="2CB1AEA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7871E0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3FD2BA2B" w14:textId="77777777" w:rsidTr="003C4900">
        <w:tc>
          <w:tcPr>
            <w:tcW w:w="2126" w:type="dxa"/>
          </w:tcPr>
          <w:p w14:paraId="3F14F46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cambic greic pararendzinic'' CZ' cb. gr. pa''</w:t>
            </w:r>
          </w:p>
        </w:tc>
        <w:tc>
          <w:tcPr>
            <w:tcW w:w="1843" w:type="dxa"/>
          </w:tcPr>
          <w:p w14:paraId="21F1154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cambic pseudorendzinic CN ca.pr</w:t>
            </w:r>
          </w:p>
        </w:tc>
        <w:tc>
          <w:tcPr>
            <w:tcW w:w="1134" w:type="dxa"/>
          </w:tcPr>
          <w:p w14:paraId="38C9C99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047714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F73E3C5" w14:textId="77777777" w:rsidTr="003C4900">
        <w:tc>
          <w:tcPr>
            <w:tcW w:w="2126" w:type="dxa"/>
          </w:tcPr>
          <w:p w14:paraId="123CCEA1"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Cernoziomuri''* gleice CZ''*gc</w:t>
            </w:r>
          </w:p>
        </w:tc>
        <w:tc>
          <w:tcPr>
            <w:tcW w:w="1843" w:type="dxa"/>
          </w:tcPr>
          <w:p w14:paraId="41CFA32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55B2A62C"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L</w:t>
            </w:r>
            <w:r w:rsidRPr="003C4900">
              <w:rPr>
                <w:rStyle w:val="BodytextBold"/>
                <w:b w:val="0"/>
                <w:sz w:val="20"/>
                <w:szCs w:val="20"/>
                <w:lang w:val="ro-RO" w:eastAsia="ro-RO"/>
              </w:rPr>
              <w:t>ăcovişti</w:t>
            </w:r>
            <w:r w:rsidRPr="003C4900">
              <w:rPr>
                <w:rStyle w:val="BodytextBold"/>
                <w:b w:val="0"/>
                <w:sz w:val="20"/>
                <w:szCs w:val="20"/>
                <w:lang w:eastAsia="ro-RO"/>
              </w:rPr>
              <w:t>*</w:t>
            </w:r>
          </w:p>
          <w:p w14:paraId="419DB6C2" w14:textId="77777777" w:rsidR="008D54A5" w:rsidRPr="003C4900" w:rsidRDefault="008D54A5" w:rsidP="003C4900">
            <w:pPr>
              <w:pStyle w:val="Bodytext10"/>
              <w:shd w:val="clear" w:color="auto" w:fill="auto"/>
              <w:spacing w:line="240" w:lineRule="auto"/>
              <w:ind w:right="20"/>
              <w:rPr>
                <w:rStyle w:val="BodytextBold"/>
                <w:b w:val="0"/>
                <w:sz w:val="20"/>
                <w:szCs w:val="20"/>
                <w:lang w:eastAsia="ro-RO"/>
              </w:rPr>
            </w:pPr>
            <w:r w:rsidRPr="003C4900">
              <w:rPr>
                <w:rStyle w:val="BodytextBold"/>
                <w:b w:val="0"/>
                <w:sz w:val="20"/>
                <w:szCs w:val="20"/>
                <w:lang w:eastAsia="ro-RO"/>
              </w:rPr>
              <w:t>LC*</w:t>
            </w:r>
          </w:p>
        </w:tc>
        <w:tc>
          <w:tcPr>
            <w:tcW w:w="1843" w:type="dxa"/>
          </w:tcPr>
          <w:p w14:paraId="5A7902F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 xml:space="preserve">Toate diferitele subtipuri de LC </w:t>
            </w:r>
            <w:r w:rsidRPr="003C4900">
              <w:rPr>
                <w:rStyle w:val="BodytextBold"/>
                <w:b w:val="0"/>
                <w:sz w:val="20"/>
                <w:szCs w:val="20"/>
                <w:lang w:val="ro-RO" w:eastAsia="ro-RO"/>
              </w:rPr>
              <w:t>în SRCS</w:t>
            </w:r>
            <w:r w:rsidRPr="003C4900">
              <w:rPr>
                <w:rStyle w:val="BodytextBold"/>
                <w:b w:val="0"/>
                <w:sz w:val="20"/>
                <w:szCs w:val="20"/>
                <w:lang w:eastAsia="ro-RO"/>
              </w:rPr>
              <w:t xml:space="preserve">, respectiv CZ''gleice </w:t>
            </w:r>
            <w:r w:rsidRPr="003C4900">
              <w:rPr>
                <w:rStyle w:val="BodytextBold"/>
                <w:b w:val="0"/>
                <w:sz w:val="20"/>
                <w:szCs w:val="20"/>
                <w:lang w:val="ro-RO" w:eastAsia="ro-RO"/>
              </w:rPr>
              <w:t>şi/sau FZ''greice cernice în SRTS</w:t>
            </w:r>
            <w:r w:rsidRPr="003C4900">
              <w:rPr>
                <w:rStyle w:val="BodytextBold"/>
                <w:b w:val="0"/>
                <w:sz w:val="20"/>
                <w:szCs w:val="20"/>
                <w:lang w:eastAsia="ro-RO"/>
              </w:rPr>
              <w:t>+ şi/sau GS mo.ce.</w:t>
            </w:r>
          </w:p>
        </w:tc>
      </w:tr>
      <w:tr w:rsidR="008D54A5" w:rsidRPr="00F97DE7" w14:paraId="27769B39" w14:textId="77777777" w:rsidTr="003C4900">
        <w:tc>
          <w:tcPr>
            <w:tcW w:w="2126" w:type="dxa"/>
          </w:tcPr>
          <w:p w14:paraId="4BF5EA3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gleic CZ gc</w:t>
            </w:r>
          </w:p>
        </w:tc>
        <w:tc>
          <w:tcPr>
            <w:tcW w:w="1843" w:type="dxa"/>
          </w:tcPr>
          <w:p w14:paraId="3426036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315CBF8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E2CCB0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7BF588C3" w14:textId="77777777" w:rsidTr="003C4900">
        <w:tc>
          <w:tcPr>
            <w:tcW w:w="2126" w:type="dxa"/>
          </w:tcPr>
          <w:p w14:paraId="0C2DA9F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endogleic CZ</w:t>
            </w:r>
            <w:r w:rsidRPr="003C4900">
              <w:rPr>
                <w:rStyle w:val="BodytextBold"/>
                <w:b w:val="0"/>
                <w:sz w:val="20"/>
                <w:szCs w:val="20"/>
                <w:vertAlign w:val="superscript"/>
                <w:lang w:eastAsia="ro-RO"/>
              </w:rPr>
              <w:t>A</w:t>
            </w:r>
            <w:r w:rsidRPr="003C4900">
              <w:rPr>
                <w:rStyle w:val="BodytextBold"/>
                <w:b w:val="0"/>
                <w:sz w:val="20"/>
                <w:szCs w:val="20"/>
                <w:lang w:eastAsia="ro-RO"/>
              </w:rPr>
              <w:t xml:space="preserve"> gc</w:t>
            </w:r>
          </w:p>
        </w:tc>
        <w:tc>
          <w:tcPr>
            <w:tcW w:w="1843" w:type="dxa"/>
          </w:tcPr>
          <w:p w14:paraId="4EDDE41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134" w:type="dxa"/>
          </w:tcPr>
          <w:p w14:paraId="3183EFC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gleic CZ gc</w:t>
            </w:r>
          </w:p>
        </w:tc>
        <w:tc>
          <w:tcPr>
            <w:tcW w:w="1843" w:type="dxa"/>
          </w:tcPr>
          <w:p w14:paraId="2D930362"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7C08396" w14:textId="77777777" w:rsidTr="003C4900">
        <w:tc>
          <w:tcPr>
            <w:tcW w:w="2126" w:type="dxa"/>
          </w:tcPr>
          <w:p w14:paraId="158C899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gleic CZ' gc</w:t>
            </w:r>
          </w:p>
        </w:tc>
        <w:tc>
          <w:tcPr>
            <w:tcW w:w="1843" w:type="dxa"/>
          </w:tcPr>
          <w:p w14:paraId="4B873D4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val="ro-RO" w:eastAsia="ro-RO"/>
              </w:rPr>
              <w:t>Lăcovişte tipică LC ti</w:t>
            </w:r>
          </w:p>
        </w:tc>
        <w:tc>
          <w:tcPr>
            <w:tcW w:w="1134" w:type="dxa"/>
          </w:tcPr>
          <w:p w14:paraId="1E47657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1643A3DA" w14:textId="77777777" w:rsidR="00E953C4" w:rsidRDefault="008D54A5" w:rsidP="003C4900">
            <w:pPr>
              <w:pStyle w:val="Bodytext10"/>
              <w:shd w:val="clear" w:color="auto" w:fill="auto"/>
              <w:spacing w:line="240" w:lineRule="auto"/>
              <w:ind w:right="20"/>
              <w:rPr>
                <w:rStyle w:val="BodytextBold"/>
                <w:b w:val="0"/>
                <w:sz w:val="20"/>
                <w:szCs w:val="20"/>
                <w:lang w:val="ro-RO" w:eastAsia="ro-RO"/>
              </w:rPr>
            </w:pPr>
            <w:r w:rsidRPr="003C4900">
              <w:rPr>
                <w:rStyle w:val="BodytextBold"/>
                <w:b w:val="0"/>
                <w:sz w:val="20"/>
                <w:szCs w:val="20"/>
                <w:lang w:val="ro-RO" w:eastAsia="ro-RO"/>
              </w:rPr>
              <w:t xml:space="preserve">LC ti (SRCS) </w:t>
            </w:r>
            <w:r w:rsidRPr="003C4900">
              <w:rPr>
                <w:rStyle w:val="BodytextBold"/>
                <w:b w:val="0"/>
                <w:sz w:val="20"/>
                <w:szCs w:val="20"/>
                <w:lang w:eastAsia="ro-RO"/>
              </w:rPr>
              <w:t xml:space="preserve">= </w:t>
            </w:r>
            <w:r w:rsidRPr="003C4900">
              <w:rPr>
                <w:rStyle w:val="BodytextBold"/>
                <w:b w:val="0"/>
                <w:sz w:val="20"/>
                <w:szCs w:val="20"/>
                <w:lang w:val="ro-RO" w:eastAsia="ro-RO"/>
              </w:rPr>
              <w:t xml:space="preserve">CZ'gc </w:t>
            </w:r>
            <w:r w:rsidRPr="003C4900">
              <w:rPr>
                <w:rStyle w:val="BodytextBold"/>
                <w:b w:val="0"/>
                <w:sz w:val="20"/>
                <w:szCs w:val="20"/>
                <w:lang w:eastAsia="ro-RO"/>
              </w:rPr>
              <w:t xml:space="preserve">@ </w:t>
            </w:r>
            <w:r w:rsidRPr="003C4900">
              <w:rPr>
                <w:rStyle w:val="BodytextBold"/>
                <w:b w:val="0"/>
                <w:sz w:val="20"/>
                <w:szCs w:val="20"/>
                <w:lang w:val="ro-RO" w:eastAsia="ro-RO"/>
              </w:rPr>
              <w:t xml:space="preserve">CZ'gc. al @ CZ'gc. </w:t>
            </w:r>
            <w:r w:rsidR="00E953C4" w:rsidRPr="003C4900">
              <w:rPr>
                <w:rStyle w:val="BodytextBold"/>
                <w:b w:val="0"/>
                <w:sz w:val="20"/>
                <w:szCs w:val="20"/>
                <w:lang w:val="ro-RO" w:eastAsia="ro-RO"/>
              </w:rPr>
              <w:t>Q</w:t>
            </w:r>
            <w:r w:rsidRPr="003C4900">
              <w:rPr>
                <w:rStyle w:val="BodytextBold"/>
                <w:b w:val="0"/>
                <w:sz w:val="20"/>
                <w:szCs w:val="20"/>
                <w:lang w:val="ro-RO" w:eastAsia="ro-RO"/>
              </w:rPr>
              <w:t>q</w:t>
            </w:r>
            <w:r w:rsidR="00E953C4">
              <w:rPr>
                <w:rStyle w:val="BodytextBold"/>
                <w:b w:val="0"/>
                <w:sz w:val="20"/>
                <w:szCs w:val="20"/>
                <w:lang w:val="ro-RO" w:eastAsia="ro-RO"/>
              </w:rPr>
              <w:t>;</w:t>
            </w:r>
          </w:p>
          <w:p w14:paraId="340CBD22" w14:textId="1EB7BB1B"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val="ro-RO" w:eastAsia="ro-RO"/>
              </w:rPr>
              <w:t>Sunt incluse solurile aa/lu/si/pm</w:t>
            </w:r>
            <w:r w:rsidR="00E953C4">
              <w:rPr>
                <w:rStyle w:val="BodytextBold"/>
                <w:b w:val="0"/>
                <w:sz w:val="20"/>
                <w:szCs w:val="20"/>
                <w:lang w:val="ro-RO" w:eastAsia="ro-RO"/>
              </w:rPr>
              <w:t>;</w:t>
            </w:r>
          </w:p>
        </w:tc>
      </w:tr>
      <w:tr w:rsidR="008D54A5" w:rsidRPr="00F97DE7" w14:paraId="331D49D7" w14:textId="77777777" w:rsidTr="003C4900">
        <w:tc>
          <w:tcPr>
            <w:tcW w:w="2126" w:type="dxa"/>
          </w:tcPr>
          <w:p w14:paraId="5F85013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lastRenderedPageBreak/>
              <w:t>Cernoziom' cambic gleic CZ' cb.gc</w:t>
            </w:r>
          </w:p>
        </w:tc>
        <w:tc>
          <w:tcPr>
            <w:tcW w:w="1843" w:type="dxa"/>
          </w:tcPr>
          <w:p w14:paraId="0C8C47CB"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val="ro-RO" w:eastAsia="ro-RO"/>
              </w:rPr>
              <w:t>Lăcovişte cambică LC ca</w:t>
            </w:r>
          </w:p>
        </w:tc>
        <w:tc>
          <w:tcPr>
            <w:tcW w:w="1134" w:type="dxa"/>
          </w:tcPr>
          <w:p w14:paraId="7CAADBA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1BAB778"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2DDBF000" w14:textId="77777777" w:rsidTr="003C4900">
        <w:tc>
          <w:tcPr>
            <w:tcW w:w="2126" w:type="dxa"/>
          </w:tcPr>
          <w:p w14:paraId="05A68F6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cambic gleic salinic' CZ' cb.gc.sc'</w:t>
            </w:r>
          </w:p>
        </w:tc>
        <w:tc>
          <w:tcPr>
            <w:tcW w:w="1843" w:type="dxa"/>
          </w:tcPr>
          <w:p w14:paraId="61D740A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val="ro-RO" w:eastAsia="ro-RO"/>
              </w:rPr>
              <w:t>Lăcovişte cambică salinizată LC ca.sc</w:t>
            </w:r>
          </w:p>
        </w:tc>
        <w:tc>
          <w:tcPr>
            <w:tcW w:w="1134" w:type="dxa"/>
          </w:tcPr>
          <w:p w14:paraId="19D7F3ED"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0CB599D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8440CD3" w14:textId="77777777" w:rsidTr="003C4900">
        <w:tc>
          <w:tcPr>
            <w:tcW w:w="2126" w:type="dxa"/>
          </w:tcPr>
          <w:p w14:paraId="6993057E" w14:textId="0991B4E2"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cambic gleic sodic'</w:t>
            </w:r>
            <w:r w:rsidR="00122894">
              <w:rPr>
                <w:rStyle w:val="BodytextBold"/>
                <w:b w:val="0"/>
                <w:sz w:val="20"/>
                <w:szCs w:val="20"/>
                <w:lang w:eastAsia="ro-RO"/>
              </w:rPr>
              <w:t xml:space="preserve"> </w:t>
            </w:r>
            <w:r w:rsidRPr="003C4900">
              <w:rPr>
                <w:rStyle w:val="BodytextBold"/>
                <w:b w:val="0"/>
                <w:sz w:val="20"/>
                <w:szCs w:val="20"/>
                <w:lang w:eastAsia="ro-RO"/>
              </w:rPr>
              <w:t>CZ' cb.gc.ac'</w:t>
            </w:r>
          </w:p>
        </w:tc>
        <w:tc>
          <w:tcPr>
            <w:tcW w:w="1843" w:type="dxa"/>
          </w:tcPr>
          <w:p w14:paraId="4846964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val="ro-RO" w:eastAsia="ro-RO"/>
              </w:rPr>
              <w:t>Lăcovişte cambică alcalizată LC ca.ac</w:t>
            </w:r>
          </w:p>
        </w:tc>
        <w:tc>
          <w:tcPr>
            <w:tcW w:w="1134" w:type="dxa"/>
          </w:tcPr>
          <w:p w14:paraId="57000406"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6A7390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03B8EC71" w14:textId="77777777" w:rsidTr="003C4900">
        <w:tc>
          <w:tcPr>
            <w:tcW w:w="2126" w:type="dxa"/>
          </w:tcPr>
          <w:p w14:paraId="75ACCC7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cambic gleic salinic' CZ' cb.gc.sc'</w:t>
            </w:r>
          </w:p>
        </w:tc>
        <w:tc>
          <w:tcPr>
            <w:tcW w:w="1843" w:type="dxa"/>
          </w:tcPr>
          <w:p w14:paraId="012D254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val="ro-RO" w:eastAsia="ro-RO"/>
              </w:rPr>
              <w:t>Lăcovişte salinizată LC sc</w:t>
            </w:r>
          </w:p>
        </w:tc>
        <w:tc>
          <w:tcPr>
            <w:tcW w:w="1134" w:type="dxa"/>
          </w:tcPr>
          <w:p w14:paraId="3BFC279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53872C3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2E618F0" w14:textId="77777777" w:rsidTr="003C4900">
        <w:tc>
          <w:tcPr>
            <w:tcW w:w="2126" w:type="dxa"/>
          </w:tcPr>
          <w:p w14:paraId="68535B14" w14:textId="35D4ECD0"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gleic salsodic'</w:t>
            </w:r>
            <w:r w:rsidR="00122894">
              <w:rPr>
                <w:rStyle w:val="BodytextBold"/>
                <w:b w:val="0"/>
                <w:sz w:val="20"/>
                <w:szCs w:val="20"/>
                <w:lang w:eastAsia="ro-RO"/>
              </w:rPr>
              <w:t xml:space="preserve"> </w:t>
            </w:r>
            <w:r w:rsidRPr="003C4900">
              <w:rPr>
                <w:rStyle w:val="BodytextBold"/>
                <w:b w:val="0"/>
                <w:sz w:val="20"/>
                <w:szCs w:val="20"/>
                <w:lang w:eastAsia="ro-RO"/>
              </w:rPr>
              <w:t>CZ' gc.ss'</w:t>
            </w:r>
          </w:p>
        </w:tc>
        <w:tc>
          <w:tcPr>
            <w:tcW w:w="1843" w:type="dxa"/>
          </w:tcPr>
          <w:p w14:paraId="60D9F8AA"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val="ro-RO" w:eastAsia="ro-RO"/>
              </w:rPr>
              <w:t>Lăcovişte salinizată alcalizată LC sc.ac</w:t>
            </w:r>
          </w:p>
        </w:tc>
        <w:tc>
          <w:tcPr>
            <w:tcW w:w="1134" w:type="dxa"/>
          </w:tcPr>
          <w:p w14:paraId="252568E7"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273622E9"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3181E6BA" w14:textId="77777777" w:rsidTr="003C4900">
        <w:tc>
          <w:tcPr>
            <w:tcW w:w="2126" w:type="dxa"/>
          </w:tcPr>
          <w:p w14:paraId="3057964A" w14:textId="0A953CDF"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w:t>
            </w:r>
            <w:r w:rsidR="00122894">
              <w:rPr>
                <w:rStyle w:val="BodytextBold"/>
                <w:b w:val="0"/>
                <w:sz w:val="20"/>
                <w:szCs w:val="20"/>
                <w:lang w:eastAsia="ro-RO"/>
              </w:rPr>
              <w:t xml:space="preserve"> </w:t>
            </w:r>
            <w:r w:rsidRPr="003C4900">
              <w:rPr>
                <w:rStyle w:val="BodytextBold"/>
                <w:b w:val="0"/>
                <w:sz w:val="20"/>
                <w:szCs w:val="20"/>
                <w:lang w:eastAsia="ro-RO"/>
              </w:rPr>
              <w:t>gleic sodic'</w:t>
            </w:r>
            <w:r w:rsidR="00122894">
              <w:rPr>
                <w:rStyle w:val="BodytextBold"/>
                <w:b w:val="0"/>
                <w:sz w:val="20"/>
                <w:szCs w:val="20"/>
                <w:lang w:eastAsia="ro-RO"/>
              </w:rPr>
              <w:t xml:space="preserve"> </w:t>
            </w:r>
            <w:r w:rsidRPr="003C4900">
              <w:rPr>
                <w:rStyle w:val="BodytextBold"/>
                <w:b w:val="0"/>
                <w:sz w:val="20"/>
                <w:szCs w:val="20"/>
                <w:lang w:eastAsia="ro-RO"/>
              </w:rPr>
              <w:t>CZ' gc.ac'</w:t>
            </w:r>
          </w:p>
        </w:tc>
        <w:tc>
          <w:tcPr>
            <w:tcW w:w="1843" w:type="dxa"/>
          </w:tcPr>
          <w:p w14:paraId="2B2D6C53"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val="ro-RO" w:eastAsia="ro-RO"/>
              </w:rPr>
              <w:t>Lăcovişte alcalizată LC ac</w:t>
            </w:r>
          </w:p>
        </w:tc>
        <w:tc>
          <w:tcPr>
            <w:tcW w:w="1134" w:type="dxa"/>
          </w:tcPr>
          <w:p w14:paraId="08A1850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3778D4A1"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44BDC53E" w14:textId="77777777" w:rsidTr="003C4900">
        <w:tc>
          <w:tcPr>
            <w:tcW w:w="2126" w:type="dxa"/>
          </w:tcPr>
          <w:p w14:paraId="5F7D36E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Cernoziom' gleic vertic' CZ' gc.vs'</w:t>
            </w:r>
          </w:p>
        </w:tc>
        <w:tc>
          <w:tcPr>
            <w:tcW w:w="1843" w:type="dxa"/>
          </w:tcPr>
          <w:p w14:paraId="61B0F544"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val="ro-RO" w:eastAsia="ro-RO"/>
              </w:rPr>
              <w:t>Lăcovişte vertică LC vs</w:t>
            </w:r>
          </w:p>
        </w:tc>
        <w:tc>
          <w:tcPr>
            <w:tcW w:w="1134" w:type="dxa"/>
          </w:tcPr>
          <w:p w14:paraId="5CBE235E"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055FBC0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r w:rsidR="008D54A5" w:rsidRPr="00F97DE7" w14:paraId="610FD25A" w14:textId="77777777" w:rsidTr="003C4900">
        <w:tc>
          <w:tcPr>
            <w:tcW w:w="2126" w:type="dxa"/>
          </w:tcPr>
          <w:p w14:paraId="3F44ADCC"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CZ clinogleic CZ cl</w:t>
            </w:r>
          </w:p>
        </w:tc>
        <w:tc>
          <w:tcPr>
            <w:tcW w:w="1843" w:type="dxa"/>
          </w:tcPr>
          <w:p w14:paraId="48CC2F85" w14:textId="77777777" w:rsidR="008D54A5" w:rsidRPr="003C4900" w:rsidRDefault="008D54A5" w:rsidP="003C4900">
            <w:pPr>
              <w:pStyle w:val="Bodytext10"/>
              <w:shd w:val="clear" w:color="auto" w:fill="auto"/>
              <w:spacing w:line="240" w:lineRule="auto"/>
              <w:ind w:right="20"/>
              <w:rPr>
                <w:rStyle w:val="BodytextBold"/>
                <w:b w:val="0"/>
                <w:bCs w:val="0"/>
                <w:sz w:val="20"/>
                <w:szCs w:val="20"/>
                <w:lang w:val="ro-RO" w:eastAsia="ro-RO"/>
              </w:rPr>
            </w:pPr>
            <w:r w:rsidRPr="003C4900">
              <w:rPr>
                <w:rStyle w:val="BodytextBold"/>
                <w:b w:val="0"/>
                <w:sz w:val="20"/>
                <w:szCs w:val="20"/>
                <w:lang w:val="ro-RO" w:eastAsia="ro-RO"/>
              </w:rPr>
              <w:t>-</w:t>
            </w:r>
          </w:p>
        </w:tc>
        <w:tc>
          <w:tcPr>
            <w:tcW w:w="1134" w:type="dxa"/>
          </w:tcPr>
          <w:p w14:paraId="5C47D4EF"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c>
          <w:tcPr>
            <w:tcW w:w="1843" w:type="dxa"/>
          </w:tcPr>
          <w:p w14:paraId="4AC0C9F0" w14:textId="77777777" w:rsidR="008D54A5" w:rsidRPr="003C4900" w:rsidRDefault="008D54A5" w:rsidP="003C4900">
            <w:pPr>
              <w:pStyle w:val="Bodytext10"/>
              <w:shd w:val="clear" w:color="auto" w:fill="auto"/>
              <w:spacing w:line="240" w:lineRule="auto"/>
              <w:ind w:right="20"/>
              <w:rPr>
                <w:rStyle w:val="BodytextBold"/>
                <w:b w:val="0"/>
                <w:bCs w:val="0"/>
                <w:sz w:val="20"/>
                <w:szCs w:val="20"/>
                <w:lang w:eastAsia="ro-RO"/>
              </w:rPr>
            </w:pPr>
            <w:r w:rsidRPr="003C4900">
              <w:rPr>
                <w:rStyle w:val="BodytextBold"/>
                <w:b w:val="0"/>
                <w:sz w:val="20"/>
                <w:szCs w:val="20"/>
                <w:lang w:eastAsia="ro-RO"/>
              </w:rPr>
              <w:t>-</w:t>
            </w:r>
          </w:p>
        </w:tc>
      </w:tr>
    </w:tbl>
    <w:p w14:paraId="3705C28D" w14:textId="77777777" w:rsidR="008D54A5" w:rsidRPr="00F97DE7" w:rsidRDefault="008D54A5" w:rsidP="008D54A5">
      <w:pPr>
        <w:spacing w:after="0" w:line="360" w:lineRule="auto"/>
        <w:ind w:firstLine="700"/>
        <w:jc w:val="both"/>
        <w:rPr>
          <w:rStyle w:val="Bodytext29pt"/>
          <w:rFonts w:eastAsia="Century Schoolbook"/>
          <w:iCs/>
          <w:sz w:val="20"/>
          <w:szCs w:val="20"/>
        </w:rPr>
      </w:pPr>
    </w:p>
    <w:p w14:paraId="73057EBA" w14:textId="77777777" w:rsidR="008D54A5" w:rsidRPr="009546A0" w:rsidRDefault="008D54A5" w:rsidP="00DA144B">
      <w:pPr>
        <w:pStyle w:val="Bodytext10"/>
        <w:shd w:val="clear" w:color="auto" w:fill="auto"/>
        <w:spacing w:line="360" w:lineRule="auto"/>
        <w:ind w:left="120" w:right="20" w:firstLine="540"/>
        <w:jc w:val="both"/>
        <w:outlineLvl w:val="0"/>
        <w:rPr>
          <w:rStyle w:val="BodytextBold"/>
          <w:b w:val="0"/>
          <w:bCs w:val="0"/>
          <w:i/>
          <w:iCs/>
          <w:lang w:eastAsia="ro-RO"/>
        </w:rPr>
      </w:pPr>
      <w:r w:rsidRPr="009546A0">
        <w:rPr>
          <w:rStyle w:val="BodytextBold"/>
          <w:i/>
          <w:iCs/>
          <w:lang w:eastAsia="ro-RO"/>
        </w:rPr>
        <w:t>Notificaţie:</w:t>
      </w:r>
    </w:p>
    <w:p w14:paraId="34DB87CD" w14:textId="2C06F68B" w:rsidR="008D54A5" w:rsidRPr="009546A0" w:rsidRDefault="008D54A5" w:rsidP="008D54A5">
      <w:pPr>
        <w:pStyle w:val="Bodytext10"/>
        <w:shd w:val="clear" w:color="auto" w:fill="auto"/>
        <w:spacing w:line="360" w:lineRule="auto"/>
        <w:ind w:left="120" w:right="20" w:firstLine="540"/>
        <w:jc w:val="both"/>
        <w:rPr>
          <w:rStyle w:val="BodytextBold"/>
          <w:b w:val="0"/>
          <w:bCs w:val="0"/>
          <w:i/>
          <w:iCs/>
          <w:lang w:eastAsia="ro-RO"/>
        </w:rPr>
      </w:pPr>
      <m:oMath>
        <m:r>
          <w:rPr>
            <w:rStyle w:val="BodytextBold"/>
            <w:rFonts w:ascii="Cambria Math" w:hAnsi="Cambria Math"/>
            <w:lang w:eastAsia="ro-RO"/>
          </w:rPr>
          <m:t>&lt;</m:t>
        </m:r>
      </m:oMath>
      <w:r w:rsidRPr="009546A0">
        <w:rPr>
          <w:rStyle w:val="BodytextBold"/>
          <w:i/>
          <w:iCs/>
          <w:lang w:eastAsia="ro-RO"/>
        </w:rPr>
        <w:t xml:space="preserve"> *</w:t>
      </w:r>
      <m:oMath>
        <m:r>
          <w:rPr>
            <w:rStyle w:val="BodytextBold"/>
            <w:rFonts w:ascii="Cambria Math" w:hAnsi="Cambria Math"/>
            <w:lang w:eastAsia="ro-RO"/>
          </w:rPr>
          <m:t xml:space="preserve"> &gt; </m:t>
        </m:r>
      </m:oMath>
      <w:r w:rsidRPr="009546A0">
        <w:rPr>
          <w:rStyle w:val="BodytextBold"/>
          <w:i/>
          <w:iCs/>
          <w:lang w:eastAsia="ro-RO"/>
        </w:rPr>
        <w:t>-</w:t>
      </w:r>
      <w:r w:rsidR="00122894">
        <w:rPr>
          <w:rStyle w:val="BodytextBold"/>
          <w:i/>
          <w:iCs/>
          <w:lang w:eastAsia="ro-RO"/>
        </w:rPr>
        <w:t xml:space="preserve"> </w:t>
      </w:r>
      <w:r w:rsidRPr="009546A0">
        <w:rPr>
          <w:rStyle w:val="BodytextBold"/>
          <w:i/>
          <w:iCs/>
          <w:lang w:eastAsia="ro-RO"/>
        </w:rPr>
        <w:t>toate diferitele subtipuri de sol</w:t>
      </w:r>
      <w:r w:rsidR="00E953C4">
        <w:rPr>
          <w:rStyle w:val="BodytextBold"/>
          <w:i/>
          <w:iCs/>
          <w:lang w:eastAsia="ro-RO"/>
        </w:rPr>
        <w:t>;</w:t>
      </w:r>
    </w:p>
    <w:p w14:paraId="64F5A268" w14:textId="222D1029" w:rsidR="008D54A5" w:rsidRPr="009546A0" w:rsidRDefault="008D54A5" w:rsidP="008D54A5">
      <w:pPr>
        <w:pStyle w:val="Bodytext10"/>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i/>
          <w:iCs/>
          <w:lang w:eastAsia="ro-RO"/>
        </w:rPr>
        <w:t xml:space="preserve"> </w:t>
      </w:r>
      <w:r w:rsidRPr="009546A0">
        <w:rPr>
          <w:rStyle w:val="BodytextBold"/>
          <w:i/>
          <w:iCs/>
          <w:vertAlign w:val="superscript"/>
          <w:lang w:eastAsia="ro-RO"/>
        </w:rPr>
        <w:t>A</w:t>
      </w:r>
      <m:oMath>
        <m:r>
          <w:rPr>
            <w:rStyle w:val="BodytextBold"/>
            <w:rFonts w:ascii="Cambria Math" w:hAnsi="Cambria Math"/>
            <w:lang w:eastAsia="ro-RO"/>
          </w:rPr>
          <m:t xml:space="preserve"> &gt;</m:t>
        </m:r>
      </m:oMath>
      <w:r w:rsidRPr="009546A0">
        <w:rPr>
          <w:rStyle w:val="BodytextBold"/>
          <w:i/>
          <w:iCs/>
          <w:lang w:eastAsia="ro-RO"/>
        </w:rPr>
        <w:t xml:space="preserve"> - termen SRTS-2012 modificat conform defini</w:t>
      </w:r>
      <w:r w:rsidRPr="009546A0">
        <w:rPr>
          <w:rStyle w:val="BodytextBold"/>
          <w:i/>
          <w:iCs/>
          <w:lang w:val="ro-RO" w:eastAsia="ro-RO"/>
        </w:rPr>
        <w:t>ţiei SRTS-2003 (cu excepţia termenului batigleic</w:t>
      </w:r>
      <w:r w:rsidRPr="009546A0">
        <w:rPr>
          <w:rStyle w:val="BodytextBold"/>
          <w:i/>
          <w:iCs/>
          <w:vertAlign w:val="superscript"/>
          <w:lang w:val="ro-RO" w:eastAsia="ro-RO"/>
        </w:rPr>
        <w:t>A</w:t>
      </w:r>
      <w:r w:rsidRPr="009546A0">
        <w:rPr>
          <w:rStyle w:val="BodytextBold"/>
          <w:i/>
          <w:iCs/>
          <w:lang w:val="ro-RO" w:eastAsia="ro-RO"/>
        </w:rPr>
        <w:t>)</w:t>
      </w:r>
      <w:r w:rsidR="00E953C4">
        <w:rPr>
          <w:rStyle w:val="BodytextBold"/>
          <w:i/>
          <w:iCs/>
          <w:lang w:val="ro-RO" w:eastAsia="ro-RO"/>
        </w:rPr>
        <w:t>;</w:t>
      </w:r>
    </w:p>
    <w:p w14:paraId="3E644EF1" w14:textId="0DC7A3A0" w:rsidR="008D54A5" w:rsidRPr="009546A0" w:rsidRDefault="008D54A5" w:rsidP="008D54A5">
      <w:pPr>
        <w:pStyle w:val="Bodytext10"/>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i/>
          <w:iCs/>
          <w:lang w:eastAsia="ro-RO"/>
        </w:rPr>
        <w:t xml:space="preserve"> </w:t>
      </w:r>
      <w:r w:rsidRPr="009546A0">
        <w:rPr>
          <w:rStyle w:val="BodytextBold"/>
          <w:rFonts w:ascii="Cambria Math" w:hAnsi="Cambria Math"/>
          <w:i/>
          <w:iCs/>
          <w:lang w:eastAsia="ro-RO"/>
        </w:rPr>
        <w:t>′</w:t>
      </w:r>
      <m:oMath>
        <m:r>
          <w:rPr>
            <w:rStyle w:val="BodytextBold"/>
            <w:rFonts w:ascii="Cambria Math" w:hAnsi="Cambria Math"/>
            <w:lang w:eastAsia="ro-RO"/>
          </w:rPr>
          <m:t xml:space="preserve"> &gt;</m:t>
        </m:r>
      </m:oMath>
      <w:r w:rsidR="00122894">
        <w:rPr>
          <w:rStyle w:val="BodytextBold"/>
          <w:i/>
          <w:iCs/>
          <w:lang w:eastAsia="ro-RO"/>
        </w:rPr>
        <w:t xml:space="preserve"> </w:t>
      </w:r>
      <w:r>
        <w:rPr>
          <w:rStyle w:val="BodytextBold"/>
          <w:i/>
          <w:iCs/>
          <w:lang w:eastAsia="ro-RO"/>
        </w:rPr>
        <w:t>sau</w:t>
      </w:r>
      <w:r w:rsidR="00122894">
        <w:rPr>
          <w:rStyle w:val="BodytextBold"/>
          <w:i/>
          <w:iCs/>
          <w:lang w:eastAsia="ro-RO"/>
        </w:rPr>
        <w:t xml:space="preserve"> </w:t>
      </w:r>
      <m:oMath>
        <m:r>
          <w:rPr>
            <w:rStyle w:val="BodytextBold"/>
            <w:rFonts w:ascii="Cambria Math" w:hAnsi="Cambria Math"/>
            <w:lang w:eastAsia="ro-RO"/>
          </w:rPr>
          <m:t>&lt;</m:t>
        </m:r>
      </m:oMath>
      <w:r w:rsidRPr="009546A0">
        <w:rPr>
          <w:rStyle w:val="BodytextBold"/>
          <w:i/>
          <w:iCs/>
          <w:lang w:eastAsia="ro-RO"/>
        </w:rPr>
        <w:t xml:space="preserve"> </w:t>
      </w:r>
      <w:r>
        <w:rPr>
          <w:rStyle w:val="BodytextBold"/>
          <w:rFonts w:ascii="Cambria Math" w:hAnsi="Cambria Math"/>
          <w:i/>
          <w:iCs/>
          <w:lang w:eastAsia="ro-RO"/>
        </w:rPr>
        <w:t xml:space="preserve">′′ </w:t>
      </w:r>
      <m:oMath>
        <m:r>
          <w:rPr>
            <w:rStyle w:val="BodytextBold"/>
            <w:rFonts w:ascii="Cambria Math" w:hAnsi="Cambria Math"/>
            <w:lang w:eastAsia="ro-RO"/>
          </w:rPr>
          <m:t>&gt;</m:t>
        </m:r>
      </m:oMath>
      <w:r w:rsidRPr="009546A0">
        <w:rPr>
          <w:rStyle w:val="BodytextBold"/>
          <w:i/>
          <w:iCs/>
          <w:lang w:eastAsia="ro-RO"/>
        </w:rPr>
        <w:t xml:space="preserve"> - termen SRTS-2012 modificat conform defini</w:t>
      </w:r>
      <w:r w:rsidRPr="009546A0">
        <w:rPr>
          <w:rStyle w:val="BodytextBold"/>
          <w:i/>
          <w:iCs/>
          <w:lang w:val="ro-RO" w:eastAsia="ro-RO"/>
        </w:rPr>
        <w:t>ţiei SRTS-2003.</w:t>
      </w:r>
    </w:p>
    <w:p w14:paraId="29354141" w14:textId="77777777" w:rsidR="008D54A5" w:rsidRDefault="008D54A5" w:rsidP="008D54A5">
      <w:pPr>
        <w:spacing w:after="0" w:line="360" w:lineRule="auto"/>
        <w:rPr>
          <w:rFonts w:ascii="Times New Roman" w:hAnsi="Times New Roman" w:cs="Times New Roman"/>
          <w:b/>
          <w:bCs/>
          <w:sz w:val="24"/>
          <w:szCs w:val="24"/>
        </w:rPr>
      </w:pPr>
    </w:p>
    <w:p w14:paraId="7B151BF3" w14:textId="77777777" w:rsidR="008D54A5" w:rsidRDefault="008D54A5" w:rsidP="00637B89">
      <w:pPr>
        <w:pStyle w:val="BodyText1"/>
        <w:shd w:val="clear" w:color="auto" w:fill="auto"/>
        <w:spacing w:line="360" w:lineRule="auto"/>
        <w:ind w:right="40" w:firstLine="0"/>
        <w:rPr>
          <w:sz w:val="22"/>
          <w:lang w:eastAsia="ro-RO"/>
        </w:rPr>
      </w:pPr>
    </w:p>
    <w:p w14:paraId="73DE2219" w14:textId="77777777" w:rsidR="00D40CE6" w:rsidRDefault="00D40CE6" w:rsidP="001C5FA3">
      <w:pPr>
        <w:spacing w:after="0" w:line="360" w:lineRule="auto"/>
        <w:ind w:firstLine="640"/>
        <w:jc w:val="center"/>
        <w:rPr>
          <w:rFonts w:ascii="Times New Roman" w:eastAsiaTheme="minorEastAsia" w:hAnsi="Times New Roman" w:cs="Times New Roman"/>
          <w:b/>
          <w:bCs/>
          <w:sz w:val="24"/>
          <w:szCs w:val="24"/>
          <w:lang w:val="ro-RO"/>
        </w:rPr>
      </w:pPr>
    </w:p>
    <w:p w14:paraId="2BCF1DC8" w14:textId="77777777" w:rsidR="00D40CE6" w:rsidRDefault="00D40CE6" w:rsidP="001C5FA3">
      <w:pPr>
        <w:spacing w:after="0" w:line="360" w:lineRule="auto"/>
        <w:ind w:firstLine="640"/>
        <w:jc w:val="center"/>
        <w:rPr>
          <w:rFonts w:ascii="Times New Roman" w:eastAsiaTheme="minorEastAsia" w:hAnsi="Times New Roman" w:cs="Times New Roman"/>
          <w:b/>
          <w:bCs/>
          <w:sz w:val="24"/>
          <w:szCs w:val="24"/>
          <w:lang w:val="ro-RO"/>
        </w:rPr>
      </w:pPr>
    </w:p>
    <w:p w14:paraId="43B64F82" w14:textId="77777777" w:rsidR="00D40CE6" w:rsidRDefault="00D40CE6" w:rsidP="001C5FA3">
      <w:pPr>
        <w:spacing w:after="0" w:line="360" w:lineRule="auto"/>
        <w:ind w:firstLine="640"/>
        <w:jc w:val="center"/>
        <w:rPr>
          <w:rFonts w:ascii="Times New Roman" w:eastAsiaTheme="minorEastAsia" w:hAnsi="Times New Roman" w:cs="Times New Roman"/>
          <w:b/>
          <w:bCs/>
          <w:sz w:val="24"/>
          <w:szCs w:val="24"/>
          <w:lang w:val="ro-RO"/>
        </w:rPr>
      </w:pPr>
    </w:p>
    <w:p w14:paraId="4414FD80" w14:textId="77777777" w:rsidR="00D40CE6" w:rsidRDefault="00D40CE6" w:rsidP="001C5FA3">
      <w:pPr>
        <w:spacing w:after="0" w:line="360" w:lineRule="auto"/>
        <w:ind w:firstLine="640"/>
        <w:jc w:val="center"/>
        <w:rPr>
          <w:rFonts w:ascii="Times New Roman" w:eastAsiaTheme="minorEastAsia" w:hAnsi="Times New Roman" w:cs="Times New Roman"/>
          <w:b/>
          <w:bCs/>
          <w:sz w:val="24"/>
          <w:szCs w:val="24"/>
          <w:lang w:val="ro-RO"/>
        </w:rPr>
      </w:pPr>
    </w:p>
    <w:p w14:paraId="744DF814" w14:textId="77777777" w:rsidR="00D40CE6" w:rsidRDefault="00D40CE6" w:rsidP="001C5FA3">
      <w:pPr>
        <w:spacing w:after="0" w:line="360" w:lineRule="auto"/>
        <w:ind w:firstLine="640"/>
        <w:jc w:val="center"/>
        <w:rPr>
          <w:rFonts w:ascii="Times New Roman" w:eastAsiaTheme="minorEastAsia" w:hAnsi="Times New Roman" w:cs="Times New Roman"/>
          <w:b/>
          <w:bCs/>
          <w:sz w:val="24"/>
          <w:szCs w:val="24"/>
          <w:lang w:val="ro-RO"/>
        </w:rPr>
      </w:pPr>
    </w:p>
    <w:p w14:paraId="6E331CA3" w14:textId="77777777" w:rsidR="00D40CE6" w:rsidRDefault="00D40CE6" w:rsidP="001C5FA3">
      <w:pPr>
        <w:spacing w:after="0" w:line="360" w:lineRule="auto"/>
        <w:ind w:firstLine="640"/>
        <w:jc w:val="center"/>
        <w:rPr>
          <w:rFonts w:ascii="Times New Roman" w:eastAsiaTheme="minorEastAsia" w:hAnsi="Times New Roman" w:cs="Times New Roman"/>
          <w:b/>
          <w:bCs/>
          <w:sz w:val="24"/>
          <w:szCs w:val="24"/>
          <w:lang w:val="ro-RO"/>
        </w:rPr>
      </w:pPr>
    </w:p>
    <w:p w14:paraId="39DE7F58" w14:textId="77777777" w:rsidR="00D40CE6" w:rsidRDefault="00D40CE6" w:rsidP="001C5FA3">
      <w:pPr>
        <w:spacing w:after="0" w:line="360" w:lineRule="auto"/>
        <w:ind w:firstLine="640"/>
        <w:jc w:val="center"/>
        <w:rPr>
          <w:rFonts w:ascii="Times New Roman" w:eastAsiaTheme="minorEastAsia" w:hAnsi="Times New Roman" w:cs="Times New Roman"/>
          <w:b/>
          <w:bCs/>
          <w:sz w:val="24"/>
          <w:szCs w:val="24"/>
          <w:lang w:val="ro-RO"/>
        </w:rPr>
      </w:pPr>
    </w:p>
    <w:p w14:paraId="27C81CA0" w14:textId="77777777" w:rsidR="00D40CE6" w:rsidRDefault="00D40CE6" w:rsidP="001C5FA3">
      <w:pPr>
        <w:spacing w:after="0" w:line="360" w:lineRule="auto"/>
        <w:ind w:firstLine="640"/>
        <w:jc w:val="center"/>
        <w:rPr>
          <w:rFonts w:ascii="Times New Roman" w:eastAsiaTheme="minorEastAsia" w:hAnsi="Times New Roman" w:cs="Times New Roman"/>
          <w:b/>
          <w:bCs/>
          <w:sz w:val="24"/>
          <w:szCs w:val="24"/>
          <w:lang w:val="ro-RO"/>
        </w:rPr>
      </w:pPr>
    </w:p>
    <w:p w14:paraId="42FEEECE" w14:textId="3EDCE2BA" w:rsidR="008D54A5" w:rsidRPr="00F85E43" w:rsidRDefault="003C4900" w:rsidP="001C5FA3">
      <w:pPr>
        <w:spacing w:after="0" w:line="360" w:lineRule="auto"/>
        <w:ind w:firstLine="640"/>
        <w:jc w:val="center"/>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4.3. </w:t>
      </w:r>
      <w:r w:rsidR="00F85E43" w:rsidRPr="00F85E43">
        <w:rPr>
          <w:rFonts w:ascii="Times New Roman" w:eastAsiaTheme="minorEastAsia" w:hAnsi="Times New Roman" w:cs="Times New Roman"/>
          <w:b/>
          <w:iCs/>
          <w:sz w:val="24"/>
          <w:szCs w:val="24"/>
          <w:lang w:val="ro-RO"/>
        </w:rPr>
        <w:t>Corelarea</w:t>
      </w:r>
      <w:r w:rsidR="00122894">
        <w:rPr>
          <w:rFonts w:ascii="Times New Roman" w:eastAsiaTheme="minorEastAsia" w:hAnsi="Times New Roman" w:cs="Times New Roman"/>
          <w:b/>
          <w:iCs/>
          <w:sz w:val="24"/>
          <w:szCs w:val="24"/>
          <w:lang w:val="ro-RO"/>
        </w:rPr>
        <w:t xml:space="preserve"> </w:t>
      </w:r>
      <w:r w:rsidR="00F85E43" w:rsidRPr="00F85E43">
        <w:rPr>
          <w:rFonts w:ascii="Times New Roman" w:hAnsi="Times New Roman" w:cs="Times New Roman"/>
          <w:b/>
          <w:sz w:val="24"/>
          <w:szCs w:val="24"/>
        </w:rPr>
        <w:t>Subunităţilor taxonomice de nivel superior ale tipului de sol Faeoziom</w:t>
      </w:r>
    </w:p>
    <w:p w14:paraId="491C3605" w14:textId="77777777" w:rsidR="00C436AA" w:rsidRPr="00BD36DC" w:rsidRDefault="00C436AA" w:rsidP="00C436AA">
      <w:pPr>
        <w:spacing w:after="0" w:line="360" w:lineRule="auto"/>
        <w:rPr>
          <w:rFonts w:ascii="Times New Roman" w:eastAsiaTheme="minorEastAsia" w:hAnsi="Times New Roman" w:cs="Times New Roman"/>
          <w:b/>
          <w:i/>
          <w:iCs/>
          <w:sz w:val="24"/>
          <w:szCs w:val="24"/>
          <w:lang w:val="ro-RO"/>
        </w:rPr>
      </w:pPr>
    </w:p>
    <w:p w14:paraId="5A5127D8" w14:textId="77777777" w:rsidR="002E2C29" w:rsidRPr="00D879BD" w:rsidRDefault="002E2C29" w:rsidP="002E2C29">
      <w:pPr>
        <w:spacing w:after="0" w:line="360" w:lineRule="auto"/>
        <w:ind w:firstLine="700"/>
        <w:jc w:val="both"/>
        <w:rPr>
          <w:rStyle w:val="BodytextBold"/>
          <w:b w:val="0"/>
          <w:bCs w:val="0"/>
          <w:sz w:val="24"/>
          <w:szCs w:val="24"/>
          <w:lang w:eastAsia="ro-RO"/>
        </w:rPr>
      </w:pPr>
      <w:r w:rsidRPr="00D879BD">
        <w:rPr>
          <w:rStyle w:val="BodytextBold"/>
          <w:b w:val="0"/>
          <w:sz w:val="24"/>
          <w:szCs w:val="24"/>
          <w:lang w:eastAsia="ro-RO"/>
        </w:rPr>
        <w:t xml:space="preserve">Corelarea la nivel de tip de sol a faeoziomurilor este prezentată în </w:t>
      </w:r>
      <w:r w:rsidR="00637B89" w:rsidRPr="00552965">
        <w:rPr>
          <w:rStyle w:val="BodytextBold"/>
          <w:i/>
          <w:sz w:val="24"/>
          <w:szCs w:val="24"/>
          <w:lang w:eastAsia="ro-RO"/>
        </w:rPr>
        <w:t>Tabelul 13</w:t>
      </w:r>
      <w:r w:rsidRPr="00D879BD">
        <w:rPr>
          <w:rStyle w:val="BodytextBold"/>
          <w:b w:val="0"/>
          <w:i/>
          <w:sz w:val="24"/>
          <w:szCs w:val="24"/>
          <w:lang w:eastAsia="ro-RO"/>
        </w:rPr>
        <w:t>.</w:t>
      </w:r>
    </w:p>
    <w:p w14:paraId="767274FD" w14:textId="77777777" w:rsidR="002E2C29" w:rsidRPr="00D879BD" w:rsidRDefault="002E2C29" w:rsidP="002E2C29">
      <w:pPr>
        <w:spacing w:after="0" w:line="360" w:lineRule="auto"/>
        <w:ind w:firstLine="700"/>
        <w:jc w:val="both"/>
        <w:rPr>
          <w:rStyle w:val="BodytextBold"/>
          <w:b w:val="0"/>
          <w:bCs w:val="0"/>
          <w:sz w:val="24"/>
          <w:szCs w:val="24"/>
          <w:lang w:eastAsia="ro-RO"/>
        </w:rPr>
      </w:pPr>
    </w:p>
    <w:p w14:paraId="1FFF00DA" w14:textId="77777777" w:rsidR="002E2C29" w:rsidRPr="00D879BD" w:rsidRDefault="00637B89" w:rsidP="002E2C29">
      <w:pPr>
        <w:pStyle w:val="Bodytext10"/>
        <w:shd w:val="clear" w:color="auto" w:fill="auto"/>
        <w:spacing w:line="360" w:lineRule="auto"/>
        <w:ind w:right="20"/>
        <w:jc w:val="both"/>
        <w:rPr>
          <w:b/>
          <w:color w:val="000000"/>
          <w:sz w:val="24"/>
          <w:szCs w:val="24"/>
          <w:lang w:eastAsia="ro-RO"/>
        </w:rPr>
      </w:pPr>
      <w:r w:rsidRPr="00122894">
        <w:rPr>
          <w:rStyle w:val="BodytextBold"/>
          <w:i/>
          <w:sz w:val="24"/>
          <w:szCs w:val="24"/>
          <w:lang w:eastAsia="ro-RO"/>
        </w:rPr>
        <w:t>Tabel 13</w:t>
      </w:r>
      <w:r w:rsidR="002E2C29" w:rsidRPr="00122894">
        <w:rPr>
          <w:rStyle w:val="BodytextBold"/>
          <w:sz w:val="24"/>
          <w:szCs w:val="24"/>
          <w:lang w:eastAsia="ro-RO"/>
        </w:rPr>
        <w:t>.</w:t>
      </w:r>
      <w:r w:rsidR="002E2C29" w:rsidRPr="00D879BD">
        <w:rPr>
          <w:rStyle w:val="BodytextBold"/>
          <w:b w:val="0"/>
          <w:sz w:val="24"/>
          <w:szCs w:val="24"/>
          <w:lang w:eastAsia="ro-RO"/>
        </w:rPr>
        <w:t xml:space="preserve"> Corelarea la nivel de tip de sol </w:t>
      </w:r>
      <w:r w:rsidR="002E2C29" w:rsidRPr="00D879BD">
        <w:rPr>
          <w:rStyle w:val="BodytextBold"/>
          <w:b w:val="0"/>
          <w:sz w:val="24"/>
          <w:szCs w:val="24"/>
          <w:lang w:val="ro-RO" w:eastAsia="ro-RO"/>
        </w:rPr>
        <w:t>(după SRTS-2012</w:t>
      </w:r>
      <w:r w:rsidR="002E2C29" w:rsidRPr="00D879BD">
        <w:rPr>
          <w:rStyle w:val="BodytextBold"/>
          <w:b w:val="0"/>
          <w:sz w:val="24"/>
          <w:szCs w:val="24"/>
          <w:lang w:eastAsia="ro-RO"/>
        </w:rPr>
        <w:t>+)</w:t>
      </w:r>
    </w:p>
    <w:tbl>
      <w:tblPr>
        <w:tblStyle w:val="TableGrid"/>
        <w:tblW w:w="7608" w:type="dxa"/>
        <w:tblInd w:w="120" w:type="dxa"/>
        <w:tblLayout w:type="fixed"/>
        <w:tblLook w:val="04A0" w:firstRow="1" w:lastRow="0" w:firstColumn="1" w:lastColumn="0" w:noHBand="0" w:noVBand="1"/>
      </w:tblPr>
      <w:tblGrid>
        <w:gridCol w:w="1689"/>
        <w:gridCol w:w="1689"/>
        <w:gridCol w:w="1276"/>
        <w:gridCol w:w="2954"/>
      </w:tblGrid>
      <w:tr w:rsidR="002E2C29" w:rsidRPr="00AA7F8C" w14:paraId="3E1CBE27" w14:textId="77777777" w:rsidTr="003C4900">
        <w:tc>
          <w:tcPr>
            <w:tcW w:w="1689" w:type="dxa"/>
          </w:tcPr>
          <w:p w14:paraId="14D0774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SRTS-2012/ SRTS-2012+</w:t>
            </w:r>
          </w:p>
        </w:tc>
        <w:tc>
          <w:tcPr>
            <w:tcW w:w="1689" w:type="dxa"/>
          </w:tcPr>
          <w:p w14:paraId="1C7B93B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SRCS</w:t>
            </w:r>
          </w:p>
        </w:tc>
        <w:tc>
          <w:tcPr>
            <w:tcW w:w="1276" w:type="dxa"/>
          </w:tcPr>
          <w:p w14:paraId="4BDF8A0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SRTS-2003</w:t>
            </w:r>
          </w:p>
        </w:tc>
        <w:tc>
          <w:tcPr>
            <w:tcW w:w="2954" w:type="dxa"/>
          </w:tcPr>
          <w:p w14:paraId="59C0377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Specifica</w:t>
            </w:r>
            <w:r w:rsidRPr="003C4900">
              <w:rPr>
                <w:rStyle w:val="BodytextBold"/>
                <w:b w:val="0"/>
                <w:sz w:val="20"/>
                <w:szCs w:val="20"/>
                <w:lang w:val="ro-RO" w:eastAsia="ro-RO"/>
              </w:rPr>
              <w:t>ţii principale de definiţie în SRTS-2012</w:t>
            </w:r>
          </w:p>
        </w:tc>
      </w:tr>
      <w:tr w:rsidR="002E2C29" w:rsidRPr="00AA7F8C" w14:paraId="4E5DF45B" w14:textId="77777777" w:rsidTr="003C4900">
        <w:tc>
          <w:tcPr>
            <w:tcW w:w="1689" w:type="dxa"/>
          </w:tcPr>
          <w:p w14:paraId="6FB7A38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FZ</w:t>
            </w:r>
          </w:p>
        </w:tc>
        <w:tc>
          <w:tcPr>
            <w:tcW w:w="1689" w:type="dxa"/>
          </w:tcPr>
          <w:p w14:paraId="730A39B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276" w:type="dxa"/>
          </w:tcPr>
          <w:p w14:paraId="6A54945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49CCBC3B" w14:textId="07F52B4F"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Orizont Am sau Ame şi orizont intermediar AC, Bv sau Bt având va. şi cr. </w:t>
            </w:r>
            <m:oMath>
              <m:r>
                <w:rPr>
                  <w:rStyle w:val="BodytextBold"/>
                  <w:rFonts w:ascii="Cambria Math" w:hAnsi="Cambria Math"/>
                  <w:sz w:val="20"/>
                  <w:szCs w:val="20"/>
                  <w:lang w:eastAsia="ro-RO"/>
                </w:rPr>
                <m:t>&lt;</m:t>
              </m:r>
            </m:oMath>
            <w:r w:rsidRPr="003C4900">
              <w:rPr>
                <w:rStyle w:val="BodytextBold"/>
                <w:b w:val="0"/>
                <w:sz w:val="20"/>
                <w:szCs w:val="20"/>
                <w:lang w:eastAsia="ro-RO"/>
              </w:rPr>
              <w:t xml:space="preserve"> 3,5 (umed) cel puţin în partea superioară şi cel puţin pe feţele agregatelor structurale, fără orizont Cca şi km începând în 0 – 125 cm. Sunt excluse solurile formate pe roci calcarifere sau material</w:t>
            </w:r>
            <w:r w:rsidR="00BB63FF">
              <w:rPr>
                <w:rStyle w:val="BodytextBold"/>
                <w:b w:val="0"/>
                <w:sz w:val="20"/>
                <w:szCs w:val="20"/>
                <w:lang w:eastAsia="ro-RO"/>
              </w:rPr>
              <w:t>e</w:t>
            </w:r>
            <w:r w:rsidRPr="003C4900">
              <w:rPr>
                <w:rStyle w:val="BodytextBold"/>
                <w:b w:val="0"/>
                <w:sz w:val="20"/>
                <w:szCs w:val="20"/>
                <w:lang w:eastAsia="ro-RO"/>
              </w:rPr>
              <w:t xml:space="preserve"> scheletice calcarifere (sk </w:t>
            </w:r>
            <m:oMath>
              <m:r>
                <w:rPr>
                  <w:rStyle w:val="BodytextBold"/>
                  <w:rFonts w:ascii="Cambria Math" w:hAnsi="Cambria Math"/>
                  <w:sz w:val="20"/>
                  <w:szCs w:val="20"/>
                  <w:lang w:eastAsia="ro-RO"/>
                </w:rPr>
                <m:t>&gt;</m:t>
              </m:r>
            </m:oMath>
            <w:r w:rsidRPr="003C4900">
              <w:rPr>
                <w:rStyle w:val="BodytextBold"/>
                <w:b w:val="0"/>
                <w:sz w:val="20"/>
                <w:szCs w:val="20"/>
                <w:lang w:eastAsia="ro-RO"/>
              </w:rPr>
              <w:t xml:space="preserve"> 50%) (MK) care apar în 25 – 75 cm.</w:t>
            </w:r>
          </w:p>
        </w:tc>
      </w:tr>
      <w:tr w:rsidR="002E2C29" w:rsidRPr="00AA7F8C" w14:paraId="3469BCF2" w14:textId="77777777" w:rsidTr="003C4900">
        <w:tc>
          <w:tcPr>
            <w:tcW w:w="1689" w:type="dxa"/>
          </w:tcPr>
          <w:p w14:paraId="0574277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vertAlign w:val="superscript"/>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FZ</w:t>
            </w:r>
            <w:r w:rsidRPr="003C4900">
              <w:rPr>
                <w:rStyle w:val="BodytextBold"/>
                <w:b w:val="0"/>
                <w:sz w:val="20"/>
                <w:szCs w:val="20"/>
                <w:vertAlign w:val="superscript"/>
                <w:lang w:eastAsia="ro-RO"/>
              </w:rPr>
              <w:t>A</w:t>
            </w:r>
          </w:p>
        </w:tc>
        <w:tc>
          <w:tcPr>
            <w:tcW w:w="1689" w:type="dxa"/>
          </w:tcPr>
          <w:p w14:paraId="541BDDD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276" w:type="dxa"/>
          </w:tcPr>
          <w:p w14:paraId="4C1A95D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FZ</w:t>
            </w:r>
          </w:p>
        </w:tc>
        <w:tc>
          <w:tcPr>
            <w:tcW w:w="2954" w:type="dxa"/>
          </w:tcPr>
          <w:p w14:paraId="32F321F0" w14:textId="120F6486"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FZ = sunt excluse solurile formate pe roci calcarifere sau material</w:t>
            </w:r>
            <w:r w:rsidR="002A10E4">
              <w:rPr>
                <w:rStyle w:val="BodytextBold"/>
                <w:b w:val="0"/>
                <w:sz w:val="20"/>
                <w:szCs w:val="20"/>
                <w:lang w:eastAsia="ro-RO"/>
              </w:rPr>
              <w:t>e</w:t>
            </w:r>
            <w:r w:rsidRPr="003C4900">
              <w:rPr>
                <w:rStyle w:val="BodytextBold"/>
                <w:b w:val="0"/>
                <w:sz w:val="20"/>
                <w:szCs w:val="20"/>
                <w:lang w:eastAsia="ro-RO"/>
              </w:rPr>
              <w:t xml:space="preserve"> scheletice calcarifere (sk </w:t>
            </w:r>
            <m:oMath>
              <m:r>
                <w:rPr>
                  <w:rStyle w:val="BodytextBold"/>
                  <w:rFonts w:ascii="Cambria Math" w:hAnsi="Cambria Math"/>
                  <w:sz w:val="20"/>
                  <w:szCs w:val="20"/>
                  <w:lang w:eastAsia="ro-RO"/>
                </w:rPr>
                <m:t>&gt;</m:t>
              </m:r>
            </m:oMath>
            <w:r w:rsidRPr="003C4900">
              <w:rPr>
                <w:rStyle w:val="BodytextBold"/>
                <w:b w:val="0"/>
                <w:sz w:val="20"/>
                <w:szCs w:val="20"/>
                <w:lang w:eastAsia="ro-RO"/>
              </w:rPr>
              <w:t xml:space="preserve"> 50%) (MK) care apar în 25 – 75 cm (şi nu au carbonaţi secundari friabili – orizont km)</w:t>
            </w:r>
            <w:r w:rsidR="002A10E4">
              <w:rPr>
                <w:rStyle w:val="BodytextBold"/>
                <w:b w:val="0"/>
                <w:sz w:val="20"/>
                <w:szCs w:val="20"/>
                <w:lang w:eastAsia="ro-RO"/>
              </w:rPr>
              <w:t>;</w:t>
            </w:r>
            <w:r w:rsidRPr="003C4900">
              <w:rPr>
                <w:rStyle w:val="BodytextBold"/>
                <w:b w:val="0"/>
                <w:sz w:val="20"/>
                <w:szCs w:val="20"/>
                <w:lang w:eastAsia="ro-RO"/>
              </w:rPr>
              <w:t xml:space="preserve"> </w:t>
            </w:r>
            <w:r w:rsidR="002A10E4">
              <w:rPr>
                <w:rStyle w:val="BodytextBold"/>
                <w:b w:val="0"/>
                <w:sz w:val="20"/>
                <w:szCs w:val="20"/>
                <w:lang w:eastAsia="ro-RO"/>
              </w:rPr>
              <w:t>r</w:t>
            </w:r>
            <w:r w:rsidRPr="003C4900">
              <w:rPr>
                <w:rStyle w:val="BodytextBold"/>
                <w:b w:val="0"/>
                <w:sz w:val="20"/>
                <w:szCs w:val="20"/>
                <w:lang w:eastAsia="ro-RO"/>
              </w:rPr>
              <w:t>endzine în SRTS-2012.</w:t>
            </w:r>
          </w:p>
        </w:tc>
      </w:tr>
      <w:tr w:rsidR="002E2C29" w:rsidRPr="00AA7F8C" w14:paraId="6B4B3ED0" w14:textId="77777777" w:rsidTr="003C4900">
        <w:tc>
          <w:tcPr>
            <w:tcW w:w="1689" w:type="dxa"/>
          </w:tcPr>
          <w:p w14:paraId="578251B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FZ'</w:t>
            </w:r>
          </w:p>
        </w:tc>
        <w:tc>
          <w:tcPr>
            <w:tcW w:w="1689" w:type="dxa"/>
          </w:tcPr>
          <w:p w14:paraId="3D852C4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276" w:type="dxa"/>
          </w:tcPr>
          <w:p w14:paraId="39014B8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01BA8349" w14:textId="306C2711"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 sunt excluse solurile formate pe roci calcarifere sau material</w:t>
            </w:r>
            <w:r w:rsidR="002A10E4">
              <w:rPr>
                <w:rStyle w:val="BodytextBold"/>
                <w:b w:val="0"/>
                <w:sz w:val="20"/>
                <w:szCs w:val="20"/>
                <w:lang w:eastAsia="ro-RO"/>
              </w:rPr>
              <w:t>e</w:t>
            </w:r>
            <w:r w:rsidRPr="003C4900">
              <w:rPr>
                <w:rStyle w:val="BodytextBold"/>
                <w:b w:val="0"/>
                <w:sz w:val="20"/>
                <w:szCs w:val="20"/>
                <w:lang w:eastAsia="ro-RO"/>
              </w:rPr>
              <w:t xml:space="preserve"> scheletice calcarifere (sk </w:t>
            </w:r>
            <m:oMath>
              <m:r>
                <w:rPr>
                  <w:rStyle w:val="BodytextBold"/>
                  <w:rFonts w:ascii="Cambria Math" w:hAnsi="Cambria Math"/>
                  <w:sz w:val="20"/>
                  <w:szCs w:val="20"/>
                  <w:lang w:eastAsia="ro-RO"/>
                </w:rPr>
                <m:t>&gt;</m:t>
              </m:r>
            </m:oMath>
            <w:r w:rsidRPr="003C4900">
              <w:rPr>
                <w:rStyle w:val="BodytextBold"/>
                <w:b w:val="0"/>
                <w:sz w:val="20"/>
                <w:szCs w:val="20"/>
                <w:lang w:eastAsia="ro-RO"/>
              </w:rPr>
              <w:t xml:space="preserve"> 50%) (MK)</w:t>
            </w:r>
            <w:r w:rsidR="002A10E4">
              <w:rPr>
                <w:rStyle w:val="BodytextBold"/>
                <w:b w:val="0"/>
                <w:sz w:val="20"/>
                <w:szCs w:val="20"/>
                <w:lang w:eastAsia="ro-RO"/>
              </w:rPr>
              <w:t>,</w:t>
            </w:r>
            <w:r w:rsidRPr="003C4900">
              <w:rPr>
                <w:rStyle w:val="BodytextBold"/>
                <w:b w:val="0"/>
                <w:sz w:val="20"/>
                <w:szCs w:val="20"/>
                <w:lang w:eastAsia="ro-RO"/>
              </w:rPr>
              <w:t xml:space="preserve"> care apar în 25 – 75 cm (şi nu au carbonaţi secundari friabili – orizont km</w:t>
            </w:r>
            <w:r w:rsidR="002A10E4">
              <w:rPr>
                <w:rStyle w:val="BodytextBold"/>
                <w:b w:val="0"/>
                <w:sz w:val="20"/>
                <w:szCs w:val="20"/>
                <w:lang w:eastAsia="ro-RO"/>
              </w:rPr>
              <w:t>;</w:t>
            </w:r>
            <w:r w:rsidRPr="003C4900">
              <w:rPr>
                <w:rStyle w:val="BodytextBold"/>
                <w:b w:val="0"/>
                <w:sz w:val="20"/>
                <w:szCs w:val="20"/>
                <w:lang w:eastAsia="ro-RO"/>
              </w:rPr>
              <w:t xml:space="preserve"> </w:t>
            </w:r>
            <w:r w:rsidR="002A10E4">
              <w:rPr>
                <w:rStyle w:val="BodytextBold"/>
                <w:b w:val="0"/>
                <w:sz w:val="20"/>
                <w:szCs w:val="20"/>
                <w:lang w:eastAsia="ro-RO"/>
              </w:rPr>
              <w:t>r</w:t>
            </w:r>
            <w:r w:rsidRPr="003C4900">
              <w:rPr>
                <w:rStyle w:val="BodytextBold"/>
                <w:b w:val="0"/>
                <w:sz w:val="20"/>
                <w:szCs w:val="20"/>
                <w:lang w:eastAsia="ro-RO"/>
              </w:rPr>
              <w:t>endzine în SRTS-2012.</w:t>
            </w:r>
          </w:p>
        </w:tc>
      </w:tr>
      <w:tr w:rsidR="002E2C29" w:rsidRPr="00AA7F8C" w14:paraId="2A8A59A2" w14:textId="77777777" w:rsidTr="003C4900">
        <w:tc>
          <w:tcPr>
            <w:tcW w:w="1689" w:type="dxa"/>
          </w:tcPr>
          <w:p w14:paraId="40B5B3B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FZ''</w:t>
            </w:r>
          </w:p>
        </w:tc>
        <w:tc>
          <w:tcPr>
            <w:tcW w:w="1689" w:type="dxa"/>
          </w:tcPr>
          <w:p w14:paraId="15BC518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276" w:type="dxa"/>
          </w:tcPr>
          <w:p w14:paraId="74900D3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5557F62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A7F8C" w14:paraId="66EF1C94" w14:textId="77777777" w:rsidTr="003C4900">
        <w:tc>
          <w:tcPr>
            <w:tcW w:w="1689" w:type="dxa"/>
          </w:tcPr>
          <w:p w14:paraId="189D692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CZ''cb @ FZ''cb.ce</w:t>
            </w:r>
          </w:p>
        </w:tc>
        <w:tc>
          <w:tcPr>
            <w:tcW w:w="1689" w:type="dxa"/>
          </w:tcPr>
          <w:p w14:paraId="69D8CE9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cambic CC</w:t>
            </w:r>
          </w:p>
        </w:tc>
        <w:tc>
          <w:tcPr>
            <w:tcW w:w="1276" w:type="dxa"/>
          </w:tcPr>
          <w:p w14:paraId="3D798E1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7B4D7E3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A7F8C" w14:paraId="6567547D" w14:textId="77777777" w:rsidTr="003C4900">
        <w:tc>
          <w:tcPr>
            <w:tcW w:w="1689" w:type="dxa"/>
          </w:tcPr>
          <w:p w14:paraId="7E28407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CZ''ar @ FZ''ar.ce</w:t>
            </w:r>
          </w:p>
        </w:tc>
        <w:tc>
          <w:tcPr>
            <w:tcW w:w="1689" w:type="dxa"/>
          </w:tcPr>
          <w:p w14:paraId="693EFCB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argiloiluvial CI</w:t>
            </w:r>
          </w:p>
        </w:tc>
        <w:tc>
          <w:tcPr>
            <w:tcW w:w="1276" w:type="dxa"/>
          </w:tcPr>
          <w:p w14:paraId="3072A5E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3953F83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A7F8C" w14:paraId="43194AFA" w14:textId="77777777" w:rsidTr="003C4900">
        <w:tc>
          <w:tcPr>
            <w:tcW w:w="1689" w:type="dxa"/>
          </w:tcPr>
          <w:p w14:paraId="482123D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FZ''cm</w:t>
            </w:r>
          </w:p>
        </w:tc>
        <w:tc>
          <w:tcPr>
            <w:tcW w:w="1689" w:type="dxa"/>
          </w:tcPr>
          <w:p w14:paraId="3A67CBB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CM</w:t>
            </w:r>
          </w:p>
        </w:tc>
        <w:tc>
          <w:tcPr>
            <w:tcW w:w="1276" w:type="dxa"/>
          </w:tcPr>
          <w:p w14:paraId="3AFDF2B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3B54E67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A7F8C" w14:paraId="131547F6" w14:textId="77777777" w:rsidTr="003C4900">
        <w:tc>
          <w:tcPr>
            <w:tcW w:w="1689" w:type="dxa"/>
          </w:tcPr>
          <w:p w14:paraId="3C5E2F1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CZ''gr @ FZ''gr.ce</w:t>
            </w:r>
          </w:p>
        </w:tc>
        <w:tc>
          <w:tcPr>
            <w:tcW w:w="1689" w:type="dxa"/>
          </w:tcPr>
          <w:p w14:paraId="0440554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Sol cenu</w:t>
            </w:r>
            <w:r w:rsidRPr="003C4900">
              <w:rPr>
                <w:rStyle w:val="BodytextBold"/>
                <w:b w:val="0"/>
                <w:sz w:val="20"/>
                <w:szCs w:val="20"/>
                <w:lang w:val="ro-RO" w:eastAsia="ro-RO"/>
              </w:rPr>
              <w:t>şiu CN</w:t>
            </w:r>
          </w:p>
        </w:tc>
        <w:tc>
          <w:tcPr>
            <w:tcW w:w="1276" w:type="dxa"/>
          </w:tcPr>
          <w:p w14:paraId="33143DD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2A94372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A7F8C" w14:paraId="29FE1261" w14:textId="77777777" w:rsidTr="003C4900">
        <w:tc>
          <w:tcPr>
            <w:tcW w:w="1689" w:type="dxa"/>
          </w:tcPr>
          <w:p w14:paraId="32766BF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CZ''gc @ FZ''gc.ce @GS''mo.ce</w:t>
            </w:r>
          </w:p>
        </w:tc>
        <w:tc>
          <w:tcPr>
            <w:tcW w:w="1689" w:type="dxa"/>
          </w:tcPr>
          <w:p w14:paraId="0418435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Lăcovişte LC</w:t>
            </w:r>
          </w:p>
        </w:tc>
        <w:tc>
          <w:tcPr>
            <w:tcW w:w="1276" w:type="dxa"/>
          </w:tcPr>
          <w:p w14:paraId="31DC0FF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625D226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A7F8C" w14:paraId="2255073B" w14:textId="77777777" w:rsidTr="003C4900">
        <w:tc>
          <w:tcPr>
            <w:tcW w:w="1689" w:type="dxa"/>
          </w:tcPr>
          <w:p w14:paraId="1313CCD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FZ''cl</w:t>
            </w:r>
          </w:p>
        </w:tc>
        <w:tc>
          <w:tcPr>
            <w:tcW w:w="1689" w:type="dxa"/>
          </w:tcPr>
          <w:p w14:paraId="79A6E18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Negru clinohidromorf NF</w:t>
            </w:r>
          </w:p>
        </w:tc>
        <w:tc>
          <w:tcPr>
            <w:tcW w:w="1276" w:type="dxa"/>
          </w:tcPr>
          <w:p w14:paraId="1227989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1415C5E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r>
      <w:tr w:rsidR="002E2C29" w:rsidRPr="00AA7F8C" w14:paraId="065C432C" w14:textId="77777777" w:rsidTr="003C4900">
        <w:tc>
          <w:tcPr>
            <w:tcW w:w="1689" w:type="dxa"/>
          </w:tcPr>
          <w:p w14:paraId="330328A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FZ''pa</w:t>
            </w:r>
          </w:p>
        </w:tc>
        <w:tc>
          <w:tcPr>
            <w:tcW w:w="1689" w:type="dxa"/>
          </w:tcPr>
          <w:p w14:paraId="1B3AFCF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Pseudorendzină</w:t>
            </w:r>
          </w:p>
        </w:tc>
        <w:tc>
          <w:tcPr>
            <w:tcW w:w="1276" w:type="dxa"/>
          </w:tcPr>
          <w:p w14:paraId="41082E7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2954" w:type="dxa"/>
          </w:tcPr>
          <w:p w14:paraId="71EC03D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bl>
    <w:p w14:paraId="1C89B066" w14:textId="77777777" w:rsidR="002E2C29" w:rsidRPr="00AA7F8C" w:rsidRDefault="002E2C29" w:rsidP="002E2C29">
      <w:pPr>
        <w:spacing w:after="0" w:line="240" w:lineRule="auto"/>
        <w:ind w:left="709"/>
        <w:rPr>
          <w:rFonts w:ascii="Times New Roman" w:eastAsiaTheme="minorEastAsia" w:hAnsi="Times New Roman" w:cs="Times New Roman"/>
          <w:b/>
          <w:i/>
          <w:iCs/>
          <w:sz w:val="20"/>
          <w:szCs w:val="20"/>
          <w:lang w:val="ro-RO"/>
        </w:rPr>
      </w:pPr>
    </w:p>
    <w:p w14:paraId="6941027B" w14:textId="77777777" w:rsidR="002E2C29" w:rsidRDefault="002E2C29" w:rsidP="002E2C29">
      <w:pPr>
        <w:spacing w:after="0" w:line="360" w:lineRule="auto"/>
        <w:ind w:firstLine="700"/>
        <w:jc w:val="both"/>
        <w:rPr>
          <w:rStyle w:val="Bodytext29pt"/>
          <w:rFonts w:eastAsia="Century Schoolbook"/>
          <w:iCs/>
          <w:sz w:val="24"/>
          <w:szCs w:val="24"/>
        </w:rPr>
      </w:pPr>
      <w:r w:rsidRPr="00DC6EC5">
        <w:rPr>
          <w:rStyle w:val="Bodytext29pt"/>
          <w:rFonts w:eastAsia="Century Schoolbook"/>
          <w:iCs/>
          <w:sz w:val="24"/>
          <w:szCs w:val="24"/>
        </w:rPr>
        <w:t>Diferenţierile</w:t>
      </w:r>
      <w:r>
        <w:rPr>
          <w:rStyle w:val="Bodytext29pt"/>
          <w:rFonts w:eastAsia="Century Schoolbook"/>
          <w:iCs/>
          <w:sz w:val="24"/>
          <w:szCs w:val="24"/>
        </w:rPr>
        <w:t xml:space="preserve"> în SRTS-2012+, SRCS sau SRTS-2003 faţă de SRTS-2012 şi/sau alte observaţii sunt prezentate mai jos (după SRTS-2012+):</w:t>
      </w:r>
    </w:p>
    <w:p w14:paraId="7E09292F" w14:textId="0B2F12A1" w:rsidR="002E2C29" w:rsidRPr="00D879BD" w:rsidRDefault="002E2C29" w:rsidP="002E2C29">
      <w:pPr>
        <w:spacing w:after="0" w:line="360" w:lineRule="auto"/>
        <w:ind w:firstLine="700"/>
        <w:jc w:val="both"/>
        <w:rPr>
          <w:rStyle w:val="BodytextBold"/>
          <w:b w:val="0"/>
          <w:bCs w:val="0"/>
          <w:sz w:val="24"/>
          <w:szCs w:val="24"/>
          <w:lang w:eastAsia="ro-RO"/>
        </w:rPr>
      </w:pPr>
      <w:r w:rsidRPr="00D879BD">
        <w:rPr>
          <w:rStyle w:val="Bodytext29pt"/>
          <w:rFonts w:eastAsia="Century Schoolbook"/>
          <w:iCs/>
          <w:sz w:val="24"/>
          <w:szCs w:val="24"/>
        </w:rPr>
        <w:t>FZ</w:t>
      </w:r>
      <w:r w:rsidRPr="00D879BD">
        <w:rPr>
          <w:rStyle w:val="Bodytext29pt"/>
          <w:rFonts w:eastAsia="Century Schoolbook"/>
          <w:iCs/>
          <w:sz w:val="24"/>
          <w:szCs w:val="24"/>
          <w:vertAlign w:val="superscript"/>
        </w:rPr>
        <w:t>A</w:t>
      </w:r>
      <w:r w:rsidRPr="00D879BD">
        <w:rPr>
          <w:rStyle w:val="Bodytext29pt"/>
          <w:rFonts w:eastAsia="Century Schoolbook"/>
          <w:iCs/>
          <w:sz w:val="24"/>
          <w:szCs w:val="24"/>
        </w:rPr>
        <w:t xml:space="preserve"> = </w:t>
      </w:r>
      <w:r w:rsidRPr="00D879BD">
        <w:rPr>
          <w:rStyle w:val="BodytextBold"/>
          <w:b w:val="0"/>
          <w:sz w:val="24"/>
          <w:szCs w:val="24"/>
          <w:lang w:eastAsia="ro-RO"/>
        </w:rPr>
        <w:t>sunt excluse solurile formate pe roci calcarifere sau material</w:t>
      </w:r>
      <w:r w:rsidR="0076669A">
        <w:rPr>
          <w:rStyle w:val="BodytextBold"/>
          <w:b w:val="0"/>
          <w:sz w:val="24"/>
          <w:szCs w:val="24"/>
          <w:lang w:eastAsia="ro-RO"/>
        </w:rPr>
        <w:t>e</w:t>
      </w:r>
      <w:r w:rsidRPr="00D879BD">
        <w:rPr>
          <w:rStyle w:val="BodytextBold"/>
          <w:b w:val="0"/>
          <w:sz w:val="24"/>
          <w:szCs w:val="24"/>
          <w:lang w:eastAsia="ro-RO"/>
        </w:rPr>
        <w:t xml:space="preserve"> scheletice calcarifere (sk </w:t>
      </w:r>
      <m:oMath>
        <m:r>
          <w:rPr>
            <w:rStyle w:val="BodytextBold"/>
            <w:rFonts w:ascii="Cambria Math" w:hAnsi="Cambria Math"/>
            <w:sz w:val="24"/>
            <w:szCs w:val="24"/>
            <w:lang w:eastAsia="ro-RO"/>
          </w:rPr>
          <m:t>&gt;</m:t>
        </m:r>
      </m:oMath>
      <w:r w:rsidRPr="00D879BD">
        <w:rPr>
          <w:rStyle w:val="BodytextBold"/>
          <w:b w:val="0"/>
          <w:sz w:val="24"/>
          <w:szCs w:val="24"/>
          <w:lang w:eastAsia="ro-RO"/>
        </w:rPr>
        <w:t xml:space="preserve"> 75%) (MK</w:t>
      </w:r>
      <w:r w:rsidRPr="00D879BD">
        <w:rPr>
          <w:rStyle w:val="BodytextBold"/>
          <w:b w:val="0"/>
          <w:sz w:val="24"/>
          <w:szCs w:val="24"/>
          <w:vertAlign w:val="superscript"/>
          <w:lang w:eastAsia="ro-RO"/>
        </w:rPr>
        <w:t>A</w:t>
      </w:r>
      <w:r w:rsidRPr="00D879BD">
        <w:rPr>
          <w:rStyle w:val="BodytextBold"/>
          <w:b w:val="0"/>
          <w:sz w:val="24"/>
          <w:szCs w:val="24"/>
          <w:lang w:eastAsia="ro-RO"/>
        </w:rPr>
        <w:t>) care apar în 20 – 50 cm şi nu au carbonaţi secundari friabili – orizont km (</w:t>
      </w:r>
      <w:r w:rsidR="0076669A">
        <w:rPr>
          <w:rStyle w:val="BodytextBold"/>
          <w:b w:val="0"/>
          <w:sz w:val="24"/>
          <w:szCs w:val="24"/>
          <w:lang w:eastAsia="ro-RO"/>
        </w:rPr>
        <w:t>r</w:t>
      </w:r>
      <w:r w:rsidRPr="00D879BD">
        <w:rPr>
          <w:rStyle w:val="BodytextBold"/>
          <w:b w:val="0"/>
          <w:sz w:val="24"/>
          <w:szCs w:val="24"/>
          <w:lang w:eastAsia="ro-RO"/>
        </w:rPr>
        <w:t>endzine în SRTS-2003).</w:t>
      </w:r>
    </w:p>
    <w:p w14:paraId="407DDD9F" w14:textId="75897BFB" w:rsidR="002E2C29" w:rsidRPr="00D879BD" w:rsidRDefault="002E2C29" w:rsidP="002E2C29">
      <w:pPr>
        <w:spacing w:after="0" w:line="360" w:lineRule="auto"/>
        <w:ind w:firstLine="700"/>
        <w:jc w:val="both"/>
        <w:rPr>
          <w:rStyle w:val="BodytextBold"/>
          <w:rFonts w:eastAsiaTheme="minorEastAsia"/>
          <w:b w:val="0"/>
          <w:bCs w:val="0"/>
          <w:sz w:val="24"/>
          <w:szCs w:val="24"/>
          <w:lang w:eastAsia="ro-RO"/>
        </w:rPr>
      </w:pPr>
      <w:r w:rsidRPr="00D879BD">
        <w:rPr>
          <w:rStyle w:val="BodytextBold"/>
          <w:b w:val="0"/>
          <w:sz w:val="24"/>
          <w:szCs w:val="24"/>
          <w:lang w:val="ro-RO" w:eastAsia="ro-RO"/>
        </w:rPr>
        <w:t xml:space="preserve">În </w:t>
      </w:r>
      <w:r w:rsidRPr="00D879BD">
        <w:rPr>
          <w:rStyle w:val="Bodytext29pt"/>
          <w:rFonts w:eastAsia="Century Schoolbook"/>
          <w:iCs/>
          <w:sz w:val="24"/>
          <w:szCs w:val="24"/>
        </w:rPr>
        <w:t>FZ</w:t>
      </w:r>
      <w:r w:rsidRPr="00D879BD">
        <w:rPr>
          <w:rStyle w:val="Bodytext29pt"/>
          <w:rFonts w:eastAsia="Century Schoolbook"/>
          <w:iCs/>
          <w:sz w:val="24"/>
          <w:szCs w:val="24"/>
          <w:vertAlign w:val="superscript"/>
        </w:rPr>
        <w:t xml:space="preserve">A </w:t>
      </w:r>
      <w:r w:rsidRPr="00D879BD">
        <w:rPr>
          <w:rStyle w:val="Bodytext29pt"/>
          <w:rFonts w:eastAsia="Century Schoolbook"/>
          <w:iCs/>
          <w:sz w:val="24"/>
          <w:szCs w:val="24"/>
        </w:rPr>
        <w:t xml:space="preserve">se includ rendzinele din SRTS-2012 </w:t>
      </w:r>
      <w:r w:rsidRPr="00D879BD">
        <w:rPr>
          <w:rStyle w:val="BodytextBold"/>
          <w:b w:val="0"/>
          <w:sz w:val="24"/>
          <w:szCs w:val="24"/>
          <w:lang w:eastAsia="ro-RO"/>
        </w:rPr>
        <w:t>formate pe roci calcarifere sau material</w:t>
      </w:r>
      <w:r w:rsidR="0076669A">
        <w:rPr>
          <w:rStyle w:val="BodytextBold"/>
          <w:b w:val="0"/>
          <w:sz w:val="24"/>
          <w:szCs w:val="24"/>
          <w:lang w:eastAsia="ro-RO"/>
        </w:rPr>
        <w:t>e</w:t>
      </w:r>
      <w:r w:rsidRPr="00D879BD">
        <w:rPr>
          <w:rStyle w:val="BodytextBold"/>
          <w:b w:val="0"/>
          <w:sz w:val="24"/>
          <w:szCs w:val="24"/>
          <w:lang w:eastAsia="ro-RO"/>
        </w:rPr>
        <w:t xml:space="preserve"> mezoscheletice (sk- 50 – 75%)</w:t>
      </w:r>
      <w:r w:rsidR="0076669A">
        <w:rPr>
          <w:rStyle w:val="BodytextBold"/>
          <w:b w:val="0"/>
          <w:sz w:val="24"/>
          <w:szCs w:val="24"/>
          <w:lang w:eastAsia="ro-RO"/>
        </w:rPr>
        <w:t>,</w:t>
      </w:r>
      <w:r w:rsidRPr="00D879BD">
        <w:rPr>
          <w:rStyle w:val="BodytextBold"/>
          <w:b w:val="0"/>
          <w:sz w:val="24"/>
          <w:szCs w:val="24"/>
          <w:lang w:eastAsia="ro-RO"/>
        </w:rPr>
        <w:t xml:space="preserve"> calcarifere în 25 – 75</w:t>
      </w:r>
      <w:r w:rsidR="0076669A">
        <w:rPr>
          <w:rStyle w:val="BodytextBold"/>
          <w:b w:val="0"/>
          <w:sz w:val="24"/>
          <w:szCs w:val="24"/>
          <w:lang w:eastAsia="ro-RO"/>
        </w:rPr>
        <w:t>,</w:t>
      </w:r>
      <w:r w:rsidRPr="00D879BD">
        <w:rPr>
          <w:rStyle w:val="BodytextBold"/>
          <w:b w:val="0"/>
          <w:sz w:val="24"/>
          <w:szCs w:val="24"/>
          <w:lang w:eastAsia="ro-RO"/>
        </w:rPr>
        <w:t xml:space="preserve"> precum şi cele pe roci calcarifere sau material</w:t>
      </w:r>
      <w:r w:rsidR="0076669A">
        <w:rPr>
          <w:rStyle w:val="BodytextBold"/>
          <w:b w:val="0"/>
          <w:sz w:val="24"/>
          <w:szCs w:val="24"/>
          <w:lang w:eastAsia="ro-RO"/>
        </w:rPr>
        <w:t>e</w:t>
      </w:r>
      <w:r w:rsidRPr="00D879BD">
        <w:rPr>
          <w:rStyle w:val="BodytextBold"/>
          <w:b w:val="0"/>
          <w:sz w:val="24"/>
          <w:szCs w:val="24"/>
          <w:lang w:eastAsia="ro-RO"/>
        </w:rPr>
        <w:t xml:space="preserve"> scheletice calcarifere (sk </w:t>
      </w:r>
      <m:oMath>
        <m:r>
          <w:rPr>
            <w:rStyle w:val="BodytextBold"/>
            <w:rFonts w:ascii="Cambria Math" w:hAnsi="Cambria Math"/>
            <w:sz w:val="24"/>
            <w:szCs w:val="24"/>
            <w:lang w:eastAsia="ro-RO"/>
          </w:rPr>
          <m:t>&gt;</m:t>
        </m:r>
      </m:oMath>
      <w:r w:rsidRPr="00D879BD">
        <w:rPr>
          <w:rStyle w:val="BodytextBold"/>
          <w:rFonts w:eastAsiaTheme="minorEastAsia"/>
          <w:b w:val="0"/>
          <w:sz w:val="24"/>
          <w:szCs w:val="24"/>
          <w:lang w:eastAsia="ro-RO"/>
        </w:rPr>
        <w:t xml:space="preserve"> 50%) în 50 – 75 cm.</w:t>
      </w:r>
    </w:p>
    <w:p w14:paraId="37ABE5D1" w14:textId="38E318BB" w:rsidR="002E2C29" w:rsidRPr="00D879BD" w:rsidRDefault="002E2C29" w:rsidP="002E2C29">
      <w:pPr>
        <w:spacing w:after="0" w:line="360" w:lineRule="auto"/>
        <w:ind w:firstLine="700"/>
        <w:jc w:val="both"/>
        <w:rPr>
          <w:rStyle w:val="BodytextBold"/>
          <w:b w:val="0"/>
          <w:bCs w:val="0"/>
          <w:sz w:val="24"/>
          <w:szCs w:val="24"/>
          <w:lang w:val="ro-RO" w:eastAsia="ro-RO"/>
        </w:rPr>
      </w:pPr>
      <w:r w:rsidRPr="00D879BD">
        <w:rPr>
          <w:rStyle w:val="BodytextBold"/>
          <w:rFonts w:eastAsiaTheme="minorEastAsia"/>
          <w:b w:val="0"/>
          <w:sz w:val="24"/>
          <w:szCs w:val="24"/>
          <w:lang w:eastAsia="ro-RO"/>
        </w:rPr>
        <w:t xml:space="preserve">FZ' = </w:t>
      </w:r>
      <w:r w:rsidRPr="00D879BD">
        <w:rPr>
          <w:rStyle w:val="BodytextBold"/>
          <w:b w:val="0"/>
          <w:sz w:val="24"/>
          <w:szCs w:val="24"/>
          <w:lang w:eastAsia="ro-RO"/>
        </w:rPr>
        <w:t>sunt excluse solurile cu orizont Am format pe material</w:t>
      </w:r>
      <w:r w:rsidR="00527ADD">
        <w:rPr>
          <w:rStyle w:val="BodytextBold"/>
          <w:b w:val="0"/>
          <w:sz w:val="24"/>
          <w:szCs w:val="24"/>
          <w:lang w:eastAsia="ro-RO"/>
        </w:rPr>
        <w:t>e</w:t>
      </w:r>
      <w:r w:rsidRPr="00D879BD">
        <w:rPr>
          <w:rStyle w:val="BodytextBold"/>
          <w:b w:val="0"/>
          <w:sz w:val="24"/>
          <w:szCs w:val="24"/>
          <w:lang w:eastAsia="ro-RO"/>
        </w:rPr>
        <w:t xml:space="preserve"> provenite din oriz. Rrz subiacent care apare </w:t>
      </w:r>
      <w:r w:rsidRPr="00D879BD">
        <w:rPr>
          <w:rStyle w:val="BodytextBold"/>
          <w:b w:val="0"/>
          <w:sz w:val="24"/>
          <w:szCs w:val="24"/>
          <w:lang w:val="ro-RO" w:eastAsia="ro-RO"/>
        </w:rPr>
        <w:t>în 20 – 150 cm (fără orizont km) – rendzine în SRCS, respectiv RZ sau FZ subrz sau FZ mg în SRTS-2012.</w:t>
      </w:r>
    </w:p>
    <w:p w14:paraId="589C6096" w14:textId="77777777" w:rsidR="002E2C29" w:rsidRPr="00D879BD" w:rsidRDefault="002E2C29" w:rsidP="002E2C29">
      <w:pPr>
        <w:spacing w:after="0" w:line="360" w:lineRule="auto"/>
        <w:ind w:firstLine="700"/>
        <w:jc w:val="both"/>
        <w:rPr>
          <w:rStyle w:val="BodytextBold"/>
          <w:b w:val="0"/>
          <w:bCs w:val="0"/>
          <w:sz w:val="24"/>
          <w:szCs w:val="24"/>
          <w:lang w:val="ro-RO" w:eastAsia="ro-RO"/>
        </w:rPr>
      </w:pPr>
      <w:r w:rsidRPr="00D879BD">
        <w:rPr>
          <w:rStyle w:val="BodytextBold"/>
          <w:b w:val="0"/>
          <w:sz w:val="24"/>
          <w:szCs w:val="24"/>
          <w:lang w:val="ro-RO" w:eastAsia="ro-RO"/>
        </w:rPr>
        <w:t xml:space="preserve">În FZ' </w:t>
      </w:r>
      <w:r w:rsidRPr="00D879BD">
        <w:rPr>
          <w:rStyle w:val="BodytextBold"/>
          <w:b w:val="0"/>
          <w:sz w:val="24"/>
          <w:szCs w:val="24"/>
          <w:lang w:eastAsia="ro-RO"/>
        </w:rPr>
        <w:t xml:space="preserve">sunt incluse solurile cu orizont Am format pe materiale neprovenite din oriz. Rrz subiacent care apare </w:t>
      </w:r>
      <w:r w:rsidRPr="00D879BD">
        <w:rPr>
          <w:rStyle w:val="BodytextBold"/>
          <w:b w:val="0"/>
          <w:sz w:val="24"/>
          <w:szCs w:val="24"/>
          <w:lang w:val="ro-RO" w:eastAsia="ro-RO"/>
        </w:rPr>
        <w:t>în 20 – 150 cm şi fără carbonaţi secundari friabili (km), chiar dacă sunt formate pe mat. MK care apare în 25 – 75 cm (Rendzine în SRTS-2012).</w:t>
      </w:r>
    </w:p>
    <w:p w14:paraId="02323649" w14:textId="77777777" w:rsidR="002E2C29" w:rsidRPr="00D879BD" w:rsidRDefault="002E2C29" w:rsidP="002E2C29">
      <w:pPr>
        <w:spacing w:after="0" w:line="360" w:lineRule="auto"/>
        <w:ind w:firstLine="700"/>
        <w:jc w:val="both"/>
        <w:rPr>
          <w:rStyle w:val="BodytextBold"/>
          <w:b w:val="0"/>
          <w:bCs w:val="0"/>
          <w:sz w:val="24"/>
          <w:szCs w:val="24"/>
          <w:lang w:eastAsia="ro-RO"/>
        </w:rPr>
      </w:pPr>
      <w:r w:rsidRPr="00D879BD">
        <w:rPr>
          <w:rStyle w:val="BodytextBold"/>
          <w:b w:val="0"/>
          <w:sz w:val="24"/>
          <w:szCs w:val="24"/>
          <w:lang w:eastAsia="ro-RO"/>
        </w:rPr>
        <w:t>FZ'' = FZ'' –cb-ar-cm-gr-pa'-go-cl</w:t>
      </w:r>
    </w:p>
    <w:p w14:paraId="5B592F30" w14:textId="77777777" w:rsidR="002E2C29" w:rsidRPr="00D879BD" w:rsidRDefault="002E2C29" w:rsidP="002E2C29">
      <w:pPr>
        <w:spacing w:after="0" w:line="360" w:lineRule="auto"/>
        <w:ind w:firstLine="700"/>
        <w:jc w:val="both"/>
        <w:rPr>
          <w:rStyle w:val="BodytextBold"/>
          <w:b w:val="0"/>
          <w:bCs w:val="0"/>
          <w:sz w:val="24"/>
          <w:szCs w:val="24"/>
          <w:lang w:eastAsia="ro-RO"/>
        </w:rPr>
      </w:pPr>
      <w:r w:rsidRPr="00D879BD">
        <w:rPr>
          <w:rStyle w:val="BodytextBold"/>
          <w:b w:val="0"/>
          <w:sz w:val="24"/>
          <w:szCs w:val="24"/>
          <w:lang w:eastAsia="ro-RO"/>
        </w:rPr>
        <w:t>CC ti (SRCS) = CZ'cb @ FZ'cb.ce</w:t>
      </w:r>
    </w:p>
    <w:p w14:paraId="077425C7" w14:textId="77777777" w:rsidR="002E2C29" w:rsidRPr="00D879BD" w:rsidRDefault="002E2C29" w:rsidP="002E2C29">
      <w:pPr>
        <w:spacing w:after="0" w:line="360" w:lineRule="auto"/>
        <w:ind w:firstLine="700"/>
        <w:jc w:val="both"/>
        <w:rPr>
          <w:rStyle w:val="BodytextBold"/>
          <w:b w:val="0"/>
          <w:bCs w:val="0"/>
          <w:sz w:val="24"/>
          <w:szCs w:val="24"/>
          <w:lang w:eastAsia="ro-RO"/>
        </w:rPr>
      </w:pPr>
      <w:r w:rsidRPr="00D879BD">
        <w:rPr>
          <w:rStyle w:val="BodytextBold"/>
          <w:b w:val="0"/>
          <w:sz w:val="24"/>
          <w:szCs w:val="24"/>
          <w:lang w:eastAsia="ro-RO"/>
        </w:rPr>
        <w:t>CC* (SRCS) = CZ'' *cb @ FZ'' *ar.ce</w:t>
      </w:r>
    </w:p>
    <w:p w14:paraId="0DD9E58A" w14:textId="77777777" w:rsidR="002E2C29" w:rsidRPr="00D879BD" w:rsidRDefault="002E2C29" w:rsidP="002E2C29">
      <w:pPr>
        <w:spacing w:after="0" w:line="360" w:lineRule="auto"/>
        <w:ind w:firstLine="700"/>
        <w:jc w:val="both"/>
        <w:rPr>
          <w:rStyle w:val="BodytextBold"/>
          <w:b w:val="0"/>
          <w:bCs w:val="0"/>
          <w:sz w:val="24"/>
          <w:szCs w:val="24"/>
          <w:lang w:eastAsia="ro-RO"/>
        </w:rPr>
      </w:pPr>
      <w:r w:rsidRPr="00D879BD">
        <w:rPr>
          <w:rStyle w:val="BodytextBold"/>
          <w:b w:val="0"/>
          <w:sz w:val="24"/>
          <w:szCs w:val="24"/>
          <w:lang w:eastAsia="ro-RO"/>
        </w:rPr>
        <w:t>CM ti (SRCS) = FZ' cm</w:t>
      </w:r>
    </w:p>
    <w:p w14:paraId="7B4792FB" w14:textId="77777777" w:rsidR="002E2C29" w:rsidRPr="00D879BD" w:rsidRDefault="002E2C29" w:rsidP="002E2C29">
      <w:pPr>
        <w:spacing w:after="0" w:line="360" w:lineRule="auto"/>
        <w:ind w:firstLine="700"/>
        <w:jc w:val="both"/>
        <w:rPr>
          <w:rStyle w:val="BodytextBold"/>
          <w:b w:val="0"/>
          <w:bCs w:val="0"/>
          <w:sz w:val="24"/>
          <w:szCs w:val="24"/>
          <w:lang w:eastAsia="ro-RO"/>
        </w:rPr>
      </w:pPr>
      <w:r w:rsidRPr="00D879BD">
        <w:rPr>
          <w:rStyle w:val="BodytextBold"/>
          <w:b w:val="0"/>
          <w:sz w:val="24"/>
          <w:szCs w:val="24"/>
          <w:lang w:eastAsia="ro-RO"/>
        </w:rPr>
        <w:t>CM* = FZ'' *cm</w:t>
      </w:r>
    </w:p>
    <w:p w14:paraId="03DE9BB3" w14:textId="77777777" w:rsidR="002E2C29" w:rsidRPr="00D879BD" w:rsidRDefault="002E2C29" w:rsidP="002E2C29">
      <w:pPr>
        <w:spacing w:after="0" w:line="360" w:lineRule="auto"/>
        <w:ind w:firstLine="700"/>
        <w:jc w:val="both"/>
        <w:rPr>
          <w:rStyle w:val="BodytextBold"/>
          <w:b w:val="0"/>
          <w:bCs w:val="0"/>
          <w:sz w:val="24"/>
          <w:szCs w:val="24"/>
          <w:lang w:val="ro-RO" w:eastAsia="ro-RO"/>
        </w:rPr>
      </w:pPr>
      <w:r w:rsidRPr="00D879BD">
        <w:rPr>
          <w:rStyle w:val="BodytextBold"/>
          <w:b w:val="0"/>
          <w:sz w:val="24"/>
          <w:szCs w:val="24"/>
          <w:lang w:eastAsia="ro-RO"/>
        </w:rPr>
        <w:lastRenderedPageBreak/>
        <w:t>CN (SRCS</w:t>
      </w:r>
      <w:r w:rsidRPr="00D879BD">
        <w:rPr>
          <w:rStyle w:val="BodytextBold"/>
          <w:b w:val="0"/>
          <w:sz w:val="24"/>
          <w:szCs w:val="24"/>
          <w:lang w:val="ro-RO" w:eastAsia="ro-RO"/>
        </w:rPr>
        <w:t>) = CZ''gr @ FZ''gr.ce</w:t>
      </w:r>
    </w:p>
    <w:p w14:paraId="0E07E6E4" w14:textId="77777777" w:rsidR="002E2C29" w:rsidRPr="00D879BD" w:rsidRDefault="002E2C29" w:rsidP="002E2C29">
      <w:pPr>
        <w:spacing w:after="0" w:line="360" w:lineRule="auto"/>
        <w:ind w:firstLine="700"/>
        <w:jc w:val="both"/>
        <w:rPr>
          <w:rStyle w:val="BodytextBold"/>
          <w:b w:val="0"/>
          <w:bCs w:val="0"/>
          <w:sz w:val="24"/>
          <w:szCs w:val="24"/>
          <w:lang w:val="ro-RO" w:eastAsia="ro-RO"/>
        </w:rPr>
      </w:pPr>
      <w:r w:rsidRPr="00D879BD">
        <w:rPr>
          <w:rStyle w:val="BodytextBold"/>
          <w:b w:val="0"/>
          <w:sz w:val="24"/>
          <w:szCs w:val="24"/>
          <w:lang w:val="ro-RO" w:eastAsia="ro-RO"/>
        </w:rPr>
        <w:t>LC (SRCS) = CZ''gc @ FZ''gc.ce @ GS mo.ce</w:t>
      </w:r>
    </w:p>
    <w:p w14:paraId="60316988" w14:textId="77777777" w:rsidR="002E2C29" w:rsidRPr="00D879BD" w:rsidRDefault="002E2C29" w:rsidP="002E2C29">
      <w:pPr>
        <w:spacing w:after="0" w:line="360" w:lineRule="auto"/>
        <w:ind w:firstLine="700"/>
        <w:jc w:val="both"/>
        <w:rPr>
          <w:rStyle w:val="BodytextBold"/>
          <w:b w:val="0"/>
          <w:bCs w:val="0"/>
          <w:sz w:val="24"/>
          <w:szCs w:val="24"/>
          <w:lang w:val="ro-RO" w:eastAsia="ro-RO"/>
        </w:rPr>
      </w:pPr>
      <w:r w:rsidRPr="00D879BD">
        <w:rPr>
          <w:rStyle w:val="BodytextBold"/>
          <w:b w:val="0"/>
          <w:sz w:val="24"/>
          <w:szCs w:val="24"/>
          <w:lang w:val="ro-RO" w:eastAsia="ro-RO"/>
        </w:rPr>
        <w:t>NF (SRCS) = FZ''cl</w:t>
      </w:r>
    </w:p>
    <w:p w14:paraId="62AA62CB" w14:textId="77777777" w:rsidR="002E2C29" w:rsidRPr="00D879BD" w:rsidRDefault="002E2C29" w:rsidP="002E2C29">
      <w:pPr>
        <w:spacing w:after="0" w:line="360" w:lineRule="auto"/>
        <w:ind w:firstLine="700"/>
        <w:jc w:val="both"/>
        <w:rPr>
          <w:rFonts w:ascii="Times New Roman" w:eastAsia="Century Schoolbook" w:hAnsi="Times New Roman" w:cs="Times New Roman"/>
          <w:iCs/>
          <w:color w:val="000000"/>
          <w:sz w:val="24"/>
          <w:szCs w:val="24"/>
          <w:shd w:val="clear" w:color="auto" w:fill="FFFFFF"/>
          <w:lang w:val="ro-RO" w:eastAsia="ro-RO" w:bidi="ro-RO"/>
        </w:rPr>
      </w:pPr>
      <w:r w:rsidRPr="00D879BD">
        <w:rPr>
          <w:rStyle w:val="BodytextBold"/>
          <w:b w:val="0"/>
          <w:sz w:val="24"/>
          <w:szCs w:val="24"/>
          <w:lang w:val="ro-RO" w:eastAsia="ro-RO"/>
        </w:rPr>
        <w:t>PR (SRCS) = FZ''pa'</w:t>
      </w:r>
    </w:p>
    <w:p w14:paraId="3D9CDE29" w14:textId="27EA6AEE" w:rsidR="002E2C29" w:rsidRPr="00D879BD" w:rsidRDefault="002E2C29" w:rsidP="002E2C29">
      <w:pPr>
        <w:pStyle w:val="Bodytext10"/>
        <w:shd w:val="clear" w:color="auto" w:fill="auto"/>
        <w:spacing w:line="360" w:lineRule="auto"/>
        <w:ind w:left="120" w:right="20" w:firstLine="540"/>
        <w:jc w:val="both"/>
        <w:rPr>
          <w:rStyle w:val="BodytextBold"/>
          <w:b w:val="0"/>
          <w:bCs w:val="0"/>
          <w:sz w:val="24"/>
          <w:szCs w:val="24"/>
          <w:lang w:val="ro-RO" w:eastAsia="ro-RO"/>
        </w:rPr>
      </w:pPr>
      <w:r w:rsidRPr="00D879BD">
        <w:rPr>
          <w:rStyle w:val="BodytextBold"/>
          <w:b w:val="0"/>
          <w:sz w:val="24"/>
          <w:szCs w:val="24"/>
          <w:lang w:eastAsia="ro-RO"/>
        </w:rPr>
        <w:t xml:space="preserve">Corelarea la nivel de subtip a cernoziomurilor </w:t>
      </w:r>
      <w:r w:rsidRPr="00D879BD">
        <w:rPr>
          <w:rStyle w:val="BodytextBold"/>
          <w:b w:val="0"/>
          <w:sz w:val="24"/>
          <w:szCs w:val="24"/>
          <w:lang w:val="ro-RO" w:eastAsia="ro-RO"/>
        </w:rPr>
        <w:t xml:space="preserve">este prezentată în </w:t>
      </w:r>
      <w:r w:rsidR="00383F56" w:rsidRPr="00065A65">
        <w:rPr>
          <w:rStyle w:val="BodytextBold"/>
          <w:i/>
          <w:sz w:val="24"/>
          <w:szCs w:val="24"/>
          <w:lang w:val="ro-RO" w:eastAsia="ro-RO"/>
        </w:rPr>
        <w:t>T</w:t>
      </w:r>
      <w:r w:rsidR="00637B89" w:rsidRPr="00065A65">
        <w:rPr>
          <w:rStyle w:val="BodytextBold"/>
          <w:i/>
          <w:sz w:val="24"/>
          <w:szCs w:val="24"/>
          <w:lang w:val="ro-RO" w:eastAsia="ro-RO"/>
        </w:rPr>
        <w:t>abelul 14</w:t>
      </w:r>
      <w:r w:rsidRPr="00D879BD">
        <w:rPr>
          <w:rStyle w:val="BodytextBold"/>
          <w:b w:val="0"/>
          <w:sz w:val="24"/>
          <w:szCs w:val="24"/>
          <w:lang w:val="ro-RO" w:eastAsia="ro-RO"/>
        </w:rPr>
        <w:t>.</w:t>
      </w:r>
    </w:p>
    <w:p w14:paraId="4603B19F" w14:textId="77777777" w:rsidR="002E2C29" w:rsidRPr="00D879BD" w:rsidRDefault="002E2C29" w:rsidP="002E2C29">
      <w:pPr>
        <w:pStyle w:val="Bodytext10"/>
        <w:shd w:val="clear" w:color="auto" w:fill="auto"/>
        <w:spacing w:line="240" w:lineRule="auto"/>
        <w:ind w:left="120" w:right="20" w:firstLine="540"/>
        <w:jc w:val="both"/>
        <w:rPr>
          <w:rStyle w:val="BodytextBold"/>
          <w:b w:val="0"/>
          <w:bCs w:val="0"/>
          <w:sz w:val="24"/>
          <w:szCs w:val="24"/>
          <w:lang w:val="ro-RO" w:eastAsia="ro-RO"/>
        </w:rPr>
      </w:pPr>
    </w:p>
    <w:p w14:paraId="16C1FBBA" w14:textId="77777777" w:rsidR="002E2C29" w:rsidRPr="00D879BD" w:rsidRDefault="00637B89" w:rsidP="00383F56">
      <w:pPr>
        <w:pStyle w:val="Bodytext10"/>
        <w:shd w:val="clear" w:color="auto" w:fill="auto"/>
        <w:spacing w:line="240" w:lineRule="auto"/>
        <w:ind w:left="120" w:right="20"/>
        <w:jc w:val="both"/>
        <w:rPr>
          <w:rStyle w:val="BodytextBold"/>
          <w:b w:val="0"/>
          <w:bCs w:val="0"/>
          <w:sz w:val="20"/>
          <w:szCs w:val="20"/>
          <w:lang w:eastAsia="ro-RO"/>
        </w:rPr>
      </w:pPr>
      <w:r w:rsidRPr="00122894">
        <w:rPr>
          <w:rStyle w:val="BodytextBold"/>
          <w:i/>
          <w:sz w:val="24"/>
          <w:szCs w:val="24"/>
          <w:lang w:val="ro-RO" w:eastAsia="ro-RO"/>
        </w:rPr>
        <w:t>Tabel 14</w:t>
      </w:r>
      <w:r w:rsidR="002E2C29" w:rsidRPr="004D1EB7">
        <w:rPr>
          <w:rStyle w:val="BodytextBold"/>
          <w:sz w:val="24"/>
          <w:szCs w:val="24"/>
          <w:lang w:val="ro-RO" w:eastAsia="ro-RO"/>
        </w:rPr>
        <w:t>.</w:t>
      </w:r>
      <w:r w:rsidR="002E2C29" w:rsidRPr="00D879BD">
        <w:rPr>
          <w:rStyle w:val="BodytextBold"/>
          <w:b w:val="0"/>
          <w:sz w:val="24"/>
          <w:szCs w:val="24"/>
          <w:lang w:val="ro-RO" w:eastAsia="ro-RO"/>
        </w:rPr>
        <w:t xml:space="preserve"> </w:t>
      </w:r>
      <w:r w:rsidR="002E2C29" w:rsidRPr="00D879BD">
        <w:rPr>
          <w:rStyle w:val="BodytextBold"/>
          <w:b w:val="0"/>
          <w:sz w:val="24"/>
          <w:szCs w:val="24"/>
          <w:lang w:eastAsia="ro-RO"/>
        </w:rPr>
        <w:t xml:space="preserve">Corelarea la nivel de subtip a cernoziomurilor </w:t>
      </w:r>
      <w:r w:rsidR="002E2C29" w:rsidRPr="00D879BD">
        <w:rPr>
          <w:rStyle w:val="BodytextBold"/>
          <w:b w:val="0"/>
          <w:sz w:val="24"/>
          <w:szCs w:val="24"/>
          <w:lang w:val="ro-RO" w:eastAsia="ro-RO"/>
        </w:rPr>
        <w:t>(după SRTS-2012</w:t>
      </w:r>
      <w:r w:rsidR="002E2C29" w:rsidRPr="00D879BD">
        <w:rPr>
          <w:rStyle w:val="BodytextBold"/>
          <w:b w:val="0"/>
          <w:sz w:val="24"/>
          <w:szCs w:val="24"/>
          <w:lang w:eastAsia="ro-RO"/>
        </w:rPr>
        <w:t>+)</w:t>
      </w:r>
    </w:p>
    <w:tbl>
      <w:tblPr>
        <w:tblStyle w:val="TableGrid"/>
        <w:tblW w:w="6946" w:type="dxa"/>
        <w:tblInd w:w="250" w:type="dxa"/>
        <w:tblLayout w:type="fixed"/>
        <w:tblLook w:val="04A0" w:firstRow="1" w:lastRow="0" w:firstColumn="1" w:lastColumn="0" w:noHBand="0" w:noVBand="1"/>
      </w:tblPr>
      <w:tblGrid>
        <w:gridCol w:w="1985"/>
        <w:gridCol w:w="1701"/>
        <w:gridCol w:w="1417"/>
        <w:gridCol w:w="1843"/>
      </w:tblGrid>
      <w:tr w:rsidR="002E2C29" w:rsidRPr="00AB6DD0" w14:paraId="209AE39B" w14:textId="77777777" w:rsidTr="003C4900">
        <w:tc>
          <w:tcPr>
            <w:tcW w:w="1985" w:type="dxa"/>
          </w:tcPr>
          <w:p w14:paraId="2AE2D5A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 – 2012/</w:t>
            </w:r>
          </w:p>
          <w:p w14:paraId="5B2C362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SRTS – 2012+</w:t>
            </w:r>
          </w:p>
        </w:tc>
        <w:tc>
          <w:tcPr>
            <w:tcW w:w="1701" w:type="dxa"/>
          </w:tcPr>
          <w:p w14:paraId="4A2623A6" w14:textId="6714E80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SRCS</w:t>
            </w:r>
            <w:r w:rsidRPr="003C4900">
              <w:rPr>
                <w:rStyle w:val="BodytextBold"/>
                <w:b w:val="0"/>
                <w:sz w:val="20"/>
                <w:szCs w:val="20"/>
                <w:lang w:val="ro-RO" w:eastAsia="ro-RO"/>
              </w:rPr>
              <w:t xml:space="preserve"> </w:t>
            </w:r>
            <w:r w:rsidR="00FE0867">
              <w:rPr>
                <w:rStyle w:val="BodytextBold"/>
                <w:b w:val="0"/>
                <w:sz w:val="20"/>
                <w:szCs w:val="20"/>
                <w:lang w:val="ro-RO" w:eastAsia="ro-RO"/>
              </w:rPr>
              <w:t>–</w:t>
            </w:r>
            <w:r w:rsidRPr="003C4900">
              <w:rPr>
                <w:rStyle w:val="BodytextBold"/>
                <w:b w:val="0"/>
                <w:sz w:val="20"/>
                <w:szCs w:val="20"/>
                <w:lang w:val="ro-RO" w:eastAsia="ro-RO"/>
              </w:rPr>
              <w:t xml:space="preserve"> 1980</w:t>
            </w:r>
          </w:p>
        </w:tc>
        <w:tc>
          <w:tcPr>
            <w:tcW w:w="1417" w:type="dxa"/>
          </w:tcPr>
          <w:p w14:paraId="34327AF6" w14:textId="28163DE5"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SRTS </w:t>
            </w:r>
            <w:r w:rsidR="00FE0867">
              <w:rPr>
                <w:rStyle w:val="BodytextBold"/>
                <w:b w:val="0"/>
                <w:sz w:val="20"/>
                <w:szCs w:val="20"/>
                <w:lang w:eastAsia="ro-RO"/>
              </w:rPr>
              <w:t>–</w:t>
            </w:r>
            <w:r w:rsidRPr="003C4900">
              <w:rPr>
                <w:rStyle w:val="BodytextBold"/>
                <w:b w:val="0"/>
                <w:sz w:val="20"/>
                <w:szCs w:val="20"/>
                <w:lang w:eastAsia="ro-RO"/>
              </w:rPr>
              <w:t xml:space="preserve"> 2003</w:t>
            </w:r>
          </w:p>
        </w:tc>
        <w:tc>
          <w:tcPr>
            <w:tcW w:w="1843" w:type="dxa"/>
          </w:tcPr>
          <w:p w14:paraId="0FA3F92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Observa</w:t>
            </w:r>
            <w:r w:rsidRPr="003C4900">
              <w:rPr>
                <w:rStyle w:val="BodytextBold"/>
                <w:b w:val="0"/>
                <w:sz w:val="20"/>
                <w:szCs w:val="20"/>
                <w:lang w:val="ro-RO" w:eastAsia="ro-RO"/>
              </w:rPr>
              <w:t>ţii</w:t>
            </w:r>
          </w:p>
        </w:tc>
      </w:tr>
      <w:tr w:rsidR="002E2C29" w:rsidRPr="00AB6DD0" w14:paraId="78103125" w14:textId="77777777" w:rsidTr="003C4900">
        <w:tc>
          <w:tcPr>
            <w:tcW w:w="1985" w:type="dxa"/>
          </w:tcPr>
          <w:p w14:paraId="711A63E2"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w:t>
            </w:r>
            <w:r w:rsidRPr="003C4900">
              <w:rPr>
                <w:rStyle w:val="BodytextBold"/>
                <w:b w:val="0"/>
                <w:sz w:val="20"/>
                <w:szCs w:val="20"/>
                <w:lang w:eastAsia="ro-RO"/>
              </w:rPr>
              <w:t>iomuri* FZ*</w:t>
            </w:r>
          </w:p>
        </w:tc>
        <w:tc>
          <w:tcPr>
            <w:tcW w:w="1701" w:type="dxa"/>
          </w:tcPr>
          <w:p w14:paraId="1C76C63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13A01D2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08B38D7" w14:textId="299CF463"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Toate diferitele subtipuri posibile</w:t>
            </w:r>
            <w:r w:rsidR="00FE0867">
              <w:rPr>
                <w:rStyle w:val="BodytextBold"/>
                <w:b w:val="0"/>
                <w:sz w:val="20"/>
                <w:szCs w:val="20"/>
                <w:lang w:eastAsia="ro-RO"/>
              </w:rPr>
              <w:t>.</w:t>
            </w:r>
          </w:p>
        </w:tc>
      </w:tr>
      <w:tr w:rsidR="002E2C29" w:rsidRPr="00AB6DD0" w14:paraId="23F5E631" w14:textId="77777777" w:rsidTr="003C4900">
        <w:tc>
          <w:tcPr>
            <w:tcW w:w="1985" w:type="dxa"/>
          </w:tcPr>
          <w:p w14:paraId="203A5C9E"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w:t>
            </w:r>
            <w:r w:rsidRPr="003C4900">
              <w:rPr>
                <w:rStyle w:val="BodytextBold"/>
                <w:b w:val="0"/>
                <w:sz w:val="20"/>
                <w:szCs w:val="20"/>
                <w:lang w:eastAsia="ro-RO"/>
              </w:rPr>
              <w:t>iomuri</w:t>
            </w:r>
            <w:r w:rsidRPr="003C4900">
              <w:rPr>
                <w:rStyle w:val="BodytextBold"/>
                <w:b w:val="0"/>
                <w:sz w:val="20"/>
                <w:szCs w:val="20"/>
                <w:vertAlign w:val="superscript"/>
                <w:lang w:eastAsia="ro-RO"/>
              </w:rPr>
              <w:t>A</w:t>
            </w:r>
            <w:r w:rsidRPr="003C4900">
              <w:rPr>
                <w:rStyle w:val="BodytextBold"/>
                <w:b w:val="0"/>
                <w:sz w:val="20"/>
                <w:szCs w:val="20"/>
                <w:lang w:eastAsia="ro-RO"/>
              </w:rPr>
              <w:t>* FZ</w:t>
            </w:r>
            <w:r w:rsidRPr="003C4900">
              <w:rPr>
                <w:rStyle w:val="BodytextBold"/>
                <w:b w:val="0"/>
                <w:sz w:val="20"/>
                <w:szCs w:val="20"/>
                <w:vertAlign w:val="superscript"/>
                <w:lang w:eastAsia="ro-RO"/>
              </w:rPr>
              <w:t>A</w:t>
            </w:r>
            <w:r w:rsidRPr="003C4900">
              <w:rPr>
                <w:rStyle w:val="BodytextBold"/>
                <w:b w:val="0"/>
                <w:sz w:val="20"/>
                <w:szCs w:val="20"/>
                <w:lang w:eastAsia="ro-RO"/>
              </w:rPr>
              <w:t>*</w:t>
            </w:r>
          </w:p>
        </w:tc>
        <w:tc>
          <w:tcPr>
            <w:tcW w:w="1701" w:type="dxa"/>
          </w:tcPr>
          <w:p w14:paraId="79FFE84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697F8FB6"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FZ*</w:t>
            </w:r>
          </w:p>
        </w:tc>
        <w:tc>
          <w:tcPr>
            <w:tcW w:w="1843" w:type="dxa"/>
          </w:tcPr>
          <w:p w14:paraId="5DB92CBB" w14:textId="055847D2"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Toate diferitele subtipuri posibile</w:t>
            </w:r>
            <w:r w:rsidR="00FE0867">
              <w:rPr>
                <w:rStyle w:val="BodytextBold"/>
                <w:b w:val="0"/>
                <w:sz w:val="20"/>
                <w:szCs w:val="20"/>
                <w:lang w:eastAsia="ro-RO"/>
              </w:rPr>
              <w:t>.</w:t>
            </w:r>
          </w:p>
        </w:tc>
      </w:tr>
      <w:tr w:rsidR="002E2C29" w:rsidRPr="00AB6DD0" w14:paraId="2B78274E" w14:textId="77777777" w:rsidTr="003C4900">
        <w:tc>
          <w:tcPr>
            <w:tcW w:w="1985" w:type="dxa"/>
          </w:tcPr>
          <w:p w14:paraId="2B8C9AA0"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w:t>
            </w:r>
            <w:r w:rsidRPr="003C4900">
              <w:rPr>
                <w:rStyle w:val="BodytextBold"/>
                <w:b w:val="0"/>
                <w:sz w:val="20"/>
                <w:szCs w:val="20"/>
                <w:lang w:eastAsia="ro-RO"/>
              </w:rPr>
              <w:t>iomuri'* FZ'*</w:t>
            </w:r>
          </w:p>
        </w:tc>
        <w:tc>
          <w:tcPr>
            <w:tcW w:w="1701" w:type="dxa"/>
          </w:tcPr>
          <w:p w14:paraId="4C14C82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544EC2A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C8E55A2" w14:textId="26C7EC34"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Toate diferitele subtipuri posibile</w:t>
            </w:r>
            <w:r w:rsidR="00FE0867">
              <w:rPr>
                <w:rStyle w:val="BodytextBold"/>
                <w:b w:val="0"/>
                <w:sz w:val="20"/>
                <w:szCs w:val="20"/>
                <w:lang w:eastAsia="ro-RO"/>
              </w:rPr>
              <w:t>.</w:t>
            </w:r>
          </w:p>
        </w:tc>
      </w:tr>
      <w:tr w:rsidR="002E2C29" w:rsidRPr="00AB6DD0" w14:paraId="7BF712F9" w14:textId="77777777" w:rsidTr="003C4900">
        <w:tc>
          <w:tcPr>
            <w:tcW w:w="1985" w:type="dxa"/>
          </w:tcPr>
          <w:p w14:paraId="3B88B420"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w:t>
            </w:r>
            <w:r w:rsidRPr="003C4900">
              <w:rPr>
                <w:rStyle w:val="BodytextBold"/>
                <w:b w:val="0"/>
                <w:sz w:val="20"/>
                <w:szCs w:val="20"/>
                <w:lang w:eastAsia="ro-RO"/>
              </w:rPr>
              <w:t>iomuri''* FZ''*</w:t>
            </w:r>
          </w:p>
        </w:tc>
        <w:tc>
          <w:tcPr>
            <w:tcW w:w="1701" w:type="dxa"/>
          </w:tcPr>
          <w:p w14:paraId="067312D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07A63BB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F4E8AA5" w14:textId="1D77AE2F"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Toate diferitele subtipuri posibile de FZ'</w:t>
            </w:r>
            <w:r w:rsidR="00FE0867">
              <w:rPr>
                <w:rStyle w:val="BodytextBold"/>
                <w:b w:val="0"/>
                <w:sz w:val="20"/>
                <w:szCs w:val="20"/>
                <w:lang w:eastAsia="ro-RO"/>
              </w:rPr>
              <w:t>,</w:t>
            </w:r>
            <w:r w:rsidRPr="003C4900">
              <w:rPr>
                <w:rStyle w:val="BodytextBold"/>
                <w:b w:val="0"/>
                <w:sz w:val="20"/>
                <w:szCs w:val="20"/>
                <w:lang w:eastAsia="ro-RO"/>
              </w:rPr>
              <w:t xml:space="preserve"> mai puţin cb, gr, pa', gc,cl'</w:t>
            </w:r>
          </w:p>
          <w:p w14:paraId="53298C45" w14:textId="5EBD411C"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FZ** = FZ'*-cb-ar-cm-gr-pa'-gc-cl. Se include</w:t>
            </w:r>
            <w:r w:rsidRPr="003C4900">
              <w:rPr>
                <w:rStyle w:val="BodytextBold"/>
                <w:b w:val="0"/>
                <w:sz w:val="20"/>
                <w:szCs w:val="20"/>
                <w:lang w:val="ro-RO" w:eastAsia="ro-RO"/>
              </w:rPr>
              <w:t>/</w:t>
            </w:r>
            <w:r w:rsidRPr="003C4900">
              <w:rPr>
                <w:rStyle w:val="BodytextBold"/>
                <w:b w:val="0"/>
                <w:sz w:val="20"/>
                <w:szCs w:val="20"/>
                <w:lang w:eastAsia="ro-RO"/>
              </w:rPr>
              <w:t xml:space="preserve"> exclud diferenţele RZ - RZ' </w:t>
            </w:r>
            <w:r w:rsidR="00FE0867">
              <w:rPr>
                <w:rStyle w:val="BodytextBold"/>
                <w:b w:val="0"/>
                <w:sz w:val="20"/>
                <w:szCs w:val="20"/>
                <w:lang w:eastAsia="ro-RO"/>
              </w:rPr>
              <w:t>.</w:t>
            </w:r>
          </w:p>
        </w:tc>
      </w:tr>
      <w:tr w:rsidR="002E2C29" w:rsidRPr="00AB6DD0" w14:paraId="27E4C36A" w14:textId="77777777" w:rsidTr="003C4900">
        <w:tc>
          <w:tcPr>
            <w:tcW w:w="1985" w:type="dxa"/>
          </w:tcPr>
          <w:p w14:paraId="509FC77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tipic FZ ti</w:t>
            </w:r>
          </w:p>
        </w:tc>
        <w:tc>
          <w:tcPr>
            <w:tcW w:w="1701" w:type="dxa"/>
          </w:tcPr>
          <w:p w14:paraId="1CB4784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5275FC6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361BEE3" w14:textId="136200D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Include FZ aa/lu/si/pm</w:t>
            </w:r>
            <w:r w:rsidR="00FE0867">
              <w:rPr>
                <w:rStyle w:val="BodytextBold"/>
                <w:b w:val="0"/>
                <w:sz w:val="20"/>
                <w:szCs w:val="20"/>
                <w:lang w:eastAsia="ro-RO"/>
              </w:rPr>
              <w:t>.</w:t>
            </w:r>
          </w:p>
        </w:tc>
      </w:tr>
      <w:tr w:rsidR="002E2C29" w:rsidRPr="00AB6DD0" w14:paraId="3793DD4A" w14:textId="77777777" w:rsidTr="003C4900">
        <w:tc>
          <w:tcPr>
            <w:tcW w:w="1985" w:type="dxa"/>
          </w:tcPr>
          <w:p w14:paraId="0E296EC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tipic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ti</w:t>
            </w:r>
          </w:p>
        </w:tc>
        <w:tc>
          <w:tcPr>
            <w:tcW w:w="1701" w:type="dxa"/>
          </w:tcPr>
          <w:p w14:paraId="668BCE1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1C6F181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tipic FZ ti</w:t>
            </w:r>
          </w:p>
        </w:tc>
        <w:tc>
          <w:tcPr>
            <w:tcW w:w="1843" w:type="dxa"/>
          </w:tcPr>
          <w:p w14:paraId="6CFCC163" w14:textId="31C701B0"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ti(SRTS-2000) include FZ</w:t>
            </w:r>
            <w:r w:rsidRPr="003C4900">
              <w:rPr>
                <w:rStyle w:val="BodytextBold"/>
                <w:b w:val="0"/>
                <w:sz w:val="20"/>
                <w:szCs w:val="20"/>
                <w:vertAlign w:val="superscript"/>
                <w:lang w:eastAsia="ro-RO"/>
              </w:rPr>
              <w:t>A</w:t>
            </w:r>
            <w:r w:rsidRPr="003C4900">
              <w:rPr>
                <w:rStyle w:val="BodytextBold"/>
                <w:b w:val="0"/>
                <w:sz w:val="20"/>
                <w:szCs w:val="20"/>
                <w:lang w:eastAsia="ro-RO"/>
              </w:rPr>
              <w:t>lu/si</w:t>
            </w:r>
            <w:r w:rsidR="00FE0867">
              <w:rPr>
                <w:rStyle w:val="BodytextBold"/>
                <w:b w:val="0"/>
                <w:sz w:val="20"/>
                <w:szCs w:val="20"/>
                <w:lang w:eastAsia="ro-RO"/>
              </w:rPr>
              <w:t>.</w:t>
            </w:r>
          </w:p>
        </w:tc>
      </w:tr>
      <w:tr w:rsidR="002E2C29" w:rsidRPr="00AB6DD0" w14:paraId="1C1E2E81" w14:textId="77777777" w:rsidTr="003C4900">
        <w:tc>
          <w:tcPr>
            <w:tcW w:w="1985" w:type="dxa"/>
          </w:tcPr>
          <w:p w14:paraId="3E9D302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aluvic FZ al</w:t>
            </w:r>
          </w:p>
        </w:tc>
        <w:tc>
          <w:tcPr>
            <w:tcW w:w="1701" w:type="dxa"/>
          </w:tcPr>
          <w:p w14:paraId="2F4C506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1DB6822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7DAACA4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2A96F687" w14:textId="77777777" w:rsidTr="003C4900">
        <w:tc>
          <w:tcPr>
            <w:tcW w:w="1985" w:type="dxa"/>
          </w:tcPr>
          <w:p w14:paraId="4CEACD5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aluvic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al</w:t>
            </w:r>
          </w:p>
        </w:tc>
        <w:tc>
          <w:tcPr>
            <w:tcW w:w="1701" w:type="dxa"/>
          </w:tcPr>
          <w:p w14:paraId="66D3C76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6595F45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aluvic FZ al</w:t>
            </w:r>
          </w:p>
        </w:tc>
        <w:tc>
          <w:tcPr>
            <w:tcW w:w="1843" w:type="dxa"/>
          </w:tcPr>
          <w:p w14:paraId="44CA93D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5DBC1621" w14:textId="77777777" w:rsidTr="003C4900">
        <w:tc>
          <w:tcPr>
            <w:tcW w:w="1985" w:type="dxa"/>
          </w:tcPr>
          <w:p w14:paraId="7C7C54D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argilic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aa</w:t>
            </w:r>
          </w:p>
        </w:tc>
        <w:tc>
          <w:tcPr>
            <w:tcW w:w="1701" w:type="dxa"/>
          </w:tcPr>
          <w:p w14:paraId="48CF6DA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58ADBC3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pelic FZ pe</w:t>
            </w:r>
          </w:p>
        </w:tc>
        <w:tc>
          <w:tcPr>
            <w:tcW w:w="1843" w:type="dxa"/>
          </w:tcPr>
          <w:p w14:paraId="1C1B4894" w14:textId="3A987EA6"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Calificativ reintrodus în SRTS+</w:t>
            </w:r>
            <w:r w:rsidR="00FE0867">
              <w:rPr>
                <w:rStyle w:val="BodytextBold"/>
                <w:b w:val="0"/>
                <w:sz w:val="20"/>
                <w:szCs w:val="20"/>
                <w:lang w:eastAsia="ro-RO"/>
              </w:rPr>
              <w:t>.</w:t>
            </w:r>
          </w:p>
        </w:tc>
      </w:tr>
      <w:tr w:rsidR="002E2C29" w:rsidRPr="00AB6DD0" w14:paraId="6612FF4F" w14:textId="77777777" w:rsidTr="003C4900">
        <w:tc>
          <w:tcPr>
            <w:tcW w:w="1985" w:type="dxa"/>
          </w:tcPr>
          <w:p w14:paraId="13A9CAF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calcaric FZ ka</w:t>
            </w:r>
          </w:p>
        </w:tc>
        <w:tc>
          <w:tcPr>
            <w:tcW w:w="1701" w:type="dxa"/>
          </w:tcPr>
          <w:p w14:paraId="73DBB9B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4F71BCB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59607FC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744AD8A4" w14:textId="77777777" w:rsidTr="003C4900">
        <w:tc>
          <w:tcPr>
            <w:tcW w:w="1985" w:type="dxa"/>
          </w:tcPr>
          <w:p w14:paraId="01D969D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calcaric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ka</w:t>
            </w:r>
          </w:p>
        </w:tc>
        <w:tc>
          <w:tcPr>
            <w:tcW w:w="1701" w:type="dxa"/>
          </w:tcPr>
          <w:p w14:paraId="0CBF404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201149A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calcaric FZ ka</w:t>
            </w:r>
          </w:p>
        </w:tc>
        <w:tc>
          <w:tcPr>
            <w:tcW w:w="1843" w:type="dxa"/>
          </w:tcPr>
          <w:p w14:paraId="524320B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40DC2A79" w14:textId="77777777" w:rsidTr="003C4900">
        <w:tc>
          <w:tcPr>
            <w:tcW w:w="1985" w:type="dxa"/>
          </w:tcPr>
          <w:p w14:paraId="7666111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cernic FZ ce</w:t>
            </w:r>
          </w:p>
        </w:tc>
        <w:tc>
          <w:tcPr>
            <w:tcW w:w="1701" w:type="dxa"/>
          </w:tcPr>
          <w:p w14:paraId="44AAE04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6A6B92F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BF1A88E" w14:textId="073F8B9D"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FZ cu Am av</w:t>
            </w:r>
            <w:r w:rsidRPr="003C4900">
              <w:rPr>
                <w:rStyle w:val="BodytextBold"/>
                <w:b w:val="0"/>
                <w:sz w:val="20"/>
                <w:szCs w:val="20"/>
                <w:lang w:val="ro-RO" w:eastAsia="ro-RO"/>
              </w:rPr>
              <w:t xml:space="preserve">ând crome </w:t>
            </w:r>
            <m:oMath>
              <m:r>
                <w:rPr>
                  <w:rStyle w:val="BodytextBold"/>
                  <w:rFonts w:ascii="Cambria Math" w:hAnsi="Cambria Math"/>
                  <w:sz w:val="20"/>
                  <w:szCs w:val="20"/>
                  <w:lang w:val="ro-RO" w:eastAsia="ro-RO"/>
                </w:rPr>
                <m:t>≤</m:t>
              </m:r>
            </m:oMath>
            <w:r w:rsidRPr="003C4900">
              <w:rPr>
                <w:rStyle w:val="BodytextBold"/>
                <w:b w:val="0"/>
                <w:sz w:val="20"/>
                <w:szCs w:val="20"/>
                <w:lang w:val="ro-RO" w:eastAsia="ro-RO"/>
              </w:rPr>
              <w:t>2</w:t>
            </w:r>
            <w:r w:rsidR="00FE0867">
              <w:rPr>
                <w:rStyle w:val="BodytextBold"/>
                <w:b w:val="0"/>
                <w:sz w:val="20"/>
                <w:szCs w:val="20"/>
                <w:lang w:val="ro-RO" w:eastAsia="ro-RO"/>
              </w:rPr>
              <w:t>.</w:t>
            </w:r>
          </w:p>
        </w:tc>
      </w:tr>
      <w:tr w:rsidR="002E2C29" w:rsidRPr="00AB6DD0" w14:paraId="6248039A" w14:textId="77777777" w:rsidTr="003C4900">
        <w:tc>
          <w:tcPr>
            <w:tcW w:w="1985" w:type="dxa"/>
          </w:tcPr>
          <w:p w14:paraId="59564A7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Faeoziom litic FZ li</w:t>
            </w:r>
          </w:p>
        </w:tc>
        <w:tc>
          <w:tcPr>
            <w:tcW w:w="1701" w:type="dxa"/>
          </w:tcPr>
          <w:p w14:paraId="5E7356E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09DA959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1A8C2D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77567168" w14:textId="77777777" w:rsidTr="003C4900">
        <w:tc>
          <w:tcPr>
            <w:tcW w:w="1985" w:type="dxa"/>
          </w:tcPr>
          <w:p w14:paraId="7FBF260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lutic FZ lu</w:t>
            </w:r>
          </w:p>
        </w:tc>
        <w:tc>
          <w:tcPr>
            <w:tcW w:w="1701" w:type="dxa"/>
          </w:tcPr>
          <w:p w14:paraId="6323AB4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6A6E5B4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6B1354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4CF3FFC0" w14:textId="77777777" w:rsidTr="003C4900">
        <w:tc>
          <w:tcPr>
            <w:tcW w:w="1985" w:type="dxa"/>
          </w:tcPr>
          <w:p w14:paraId="4A49A9F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magnezic FZ mg</w:t>
            </w:r>
          </w:p>
        </w:tc>
        <w:tc>
          <w:tcPr>
            <w:tcW w:w="1701" w:type="dxa"/>
          </w:tcPr>
          <w:p w14:paraId="0709C33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1C92089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tipic erubazic FZ ti eruba</w:t>
            </w:r>
          </w:p>
        </w:tc>
        <w:tc>
          <w:tcPr>
            <w:tcW w:w="1843" w:type="dxa"/>
          </w:tcPr>
          <w:p w14:paraId="295F6D62" w14:textId="2BDBA954"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Unele rendzine tipice erubazice în SRTS</w:t>
            </w:r>
            <w:r w:rsidR="00FE0867">
              <w:rPr>
                <w:rStyle w:val="BodytextBold"/>
                <w:b w:val="0"/>
                <w:sz w:val="20"/>
                <w:szCs w:val="20"/>
                <w:lang w:eastAsia="ro-RO"/>
              </w:rPr>
              <w:t>.</w:t>
            </w:r>
          </w:p>
        </w:tc>
      </w:tr>
      <w:tr w:rsidR="002E2C29" w:rsidRPr="00AB6DD0" w14:paraId="0D88B1CF" w14:textId="77777777" w:rsidTr="003C4900">
        <w:tc>
          <w:tcPr>
            <w:tcW w:w="1985" w:type="dxa"/>
          </w:tcPr>
          <w:p w14:paraId="47A7369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psamic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pm</w:t>
            </w:r>
          </w:p>
        </w:tc>
        <w:tc>
          <w:tcPr>
            <w:tcW w:w="1701" w:type="dxa"/>
          </w:tcPr>
          <w:p w14:paraId="74E6813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49F821E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 Faeoziom psamic FZ ps</w:t>
            </w:r>
          </w:p>
        </w:tc>
        <w:tc>
          <w:tcPr>
            <w:tcW w:w="1843" w:type="dxa"/>
          </w:tcPr>
          <w:p w14:paraId="4F3A602E" w14:textId="24FBC433"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Calificativ reintrodus în SRTS+</w:t>
            </w:r>
            <w:r w:rsidR="00FE0867">
              <w:rPr>
                <w:rStyle w:val="BodytextBold"/>
                <w:b w:val="0"/>
                <w:sz w:val="20"/>
                <w:szCs w:val="20"/>
                <w:lang w:eastAsia="ro-RO"/>
              </w:rPr>
              <w:t>.</w:t>
            </w:r>
          </w:p>
        </w:tc>
      </w:tr>
      <w:tr w:rsidR="002E2C29" w:rsidRPr="00AB6DD0" w14:paraId="78C5747E" w14:textId="77777777" w:rsidTr="003C4900">
        <w:tc>
          <w:tcPr>
            <w:tcW w:w="1985" w:type="dxa"/>
          </w:tcPr>
          <w:p w14:paraId="501A17A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pararendzinic FZ pa</w:t>
            </w:r>
          </w:p>
        </w:tc>
        <w:tc>
          <w:tcPr>
            <w:tcW w:w="1701" w:type="dxa"/>
          </w:tcPr>
          <w:p w14:paraId="140A707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6F8A007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C40B0A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80924A6" w14:textId="77777777" w:rsidTr="003C4900">
        <w:tc>
          <w:tcPr>
            <w:tcW w:w="1985" w:type="dxa"/>
          </w:tcPr>
          <w:p w14:paraId="4A12FBB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scheletic FZ qq</w:t>
            </w:r>
          </w:p>
        </w:tc>
        <w:tc>
          <w:tcPr>
            <w:tcW w:w="1701" w:type="dxa"/>
          </w:tcPr>
          <w:p w14:paraId="554F4B5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5E0AE4E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2FB917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0C4C0E37" w14:textId="77777777" w:rsidTr="003C4900">
        <w:tc>
          <w:tcPr>
            <w:tcW w:w="1985" w:type="dxa"/>
          </w:tcPr>
          <w:p w14:paraId="41CFF60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silitic FZ si</w:t>
            </w:r>
          </w:p>
        </w:tc>
        <w:tc>
          <w:tcPr>
            <w:tcW w:w="1701" w:type="dxa"/>
          </w:tcPr>
          <w:p w14:paraId="621D6E4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1E1DC6C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775ED63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72B8B907" w14:textId="77777777" w:rsidTr="003C4900">
        <w:tc>
          <w:tcPr>
            <w:tcW w:w="1985" w:type="dxa"/>
          </w:tcPr>
          <w:p w14:paraId="5CCA038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stagnic FZ st</w:t>
            </w:r>
          </w:p>
        </w:tc>
        <w:tc>
          <w:tcPr>
            <w:tcW w:w="1701" w:type="dxa"/>
          </w:tcPr>
          <w:p w14:paraId="4CF76BE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4AF3466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71E17E5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2945CF79" w14:textId="77777777" w:rsidTr="003C4900">
        <w:tc>
          <w:tcPr>
            <w:tcW w:w="1985" w:type="dxa"/>
          </w:tcPr>
          <w:p w14:paraId="339F314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stagnic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st</w:t>
            </w:r>
          </w:p>
        </w:tc>
        <w:tc>
          <w:tcPr>
            <w:tcW w:w="1701" w:type="dxa"/>
          </w:tcPr>
          <w:p w14:paraId="7D31AA9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756A0EC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stagnic FZ st</w:t>
            </w:r>
          </w:p>
        </w:tc>
        <w:tc>
          <w:tcPr>
            <w:tcW w:w="1843" w:type="dxa"/>
          </w:tcPr>
          <w:p w14:paraId="00C539C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01175D32" w14:textId="77777777" w:rsidTr="003C4900">
        <w:tc>
          <w:tcPr>
            <w:tcW w:w="1985" w:type="dxa"/>
          </w:tcPr>
          <w:p w14:paraId="7635226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vertic FZ vs</w:t>
            </w:r>
          </w:p>
        </w:tc>
        <w:tc>
          <w:tcPr>
            <w:tcW w:w="1701" w:type="dxa"/>
          </w:tcPr>
          <w:p w14:paraId="6F76DA9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3DADE35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52F7A23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02B72463" w14:textId="77777777" w:rsidTr="003C4900">
        <w:tc>
          <w:tcPr>
            <w:tcW w:w="1985" w:type="dxa"/>
          </w:tcPr>
          <w:p w14:paraId="785EFDA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vertAlign w:val="superscript"/>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vertic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vs</w:t>
            </w:r>
            <w:r w:rsidRPr="003C4900">
              <w:rPr>
                <w:rStyle w:val="BodytextBold"/>
                <w:b w:val="0"/>
                <w:sz w:val="20"/>
                <w:szCs w:val="20"/>
                <w:vertAlign w:val="superscript"/>
                <w:lang w:eastAsia="ro-RO"/>
              </w:rPr>
              <w:t>A</w:t>
            </w:r>
          </w:p>
        </w:tc>
        <w:tc>
          <w:tcPr>
            <w:tcW w:w="1701" w:type="dxa"/>
          </w:tcPr>
          <w:p w14:paraId="6F35321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417" w:type="dxa"/>
          </w:tcPr>
          <w:p w14:paraId="66CF02C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vertic FZ vs</w:t>
            </w:r>
          </w:p>
        </w:tc>
        <w:tc>
          <w:tcPr>
            <w:tcW w:w="1843" w:type="dxa"/>
          </w:tcPr>
          <w:p w14:paraId="2EAB751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8A7CC98" w14:textId="77777777" w:rsidTr="003C4900">
        <w:tc>
          <w:tcPr>
            <w:tcW w:w="1985" w:type="dxa"/>
          </w:tcPr>
          <w:p w14:paraId="46FB8C35"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 xml:space="preserve">Faeoziomuri''* cambice cernice FZ''*cb.ce </w:t>
            </w:r>
          </w:p>
        </w:tc>
        <w:tc>
          <w:tcPr>
            <w:tcW w:w="1701" w:type="dxa"/>
          </w:tcPr>
          <w:p w14:paraId="3B3EA778"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Cernoziomuri cambice CC</w:t>
            </w:r>
          </w:p>
        </w:tc>
        <w:tc>
          <w:tcPr>
            <w:tcW w:w="1417" w:type="dxa"/>
          </w:tcPr>
          <w:p w14:paraId="6DAB8BB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91D0077" w14:textId="668F74D3"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Toate diferitele subtipuri posibile de CC în SRCS, respectiv CZ''ca şi/sau FZ''ca în SRTS+</w:t>
            </w:r>
            <w:r w:rsidR="008317C4">
              <w:rPr>
                <w:rStyle w:val="BodytextBold"/>
                <w:b w:val="0"/>
                <w:sz w:val="20"/>
                <w:szCs w:val="20"/>
                <w:lang w:eastAsia="ro-RO"/>
              </w:rPr>
              <w:t>.</w:t>
            </w:r>
          </w:p>
        </w:tc>
      </w:tr>
      <w:tr w:rsidR="002E2C29" w:rsidRPr="00AB6DD0" w14:paraId="410FA3B3" w14:textId="77777777" w:rsidTr="003C4900">
        <w:tc>
          <w:tcPr>
            <w:tcW w:w="1985" w:type="dxa"/>
          </w:tcPr>
          <w:p w14:paraId="7860A441"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Faeoziom cambic FZ cb</w:t>
            </w:r>
          </w:p>
        </w:tc>
        <w:tc>
          <w:tcPr>
            <w:tcW w:w="1701" w:type="dxa"/>
          </w:tcPr>
          <w:p w14:paraId="2E8A44EE"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w:t>
            </w:r>
          </w:p>
        </w:tc>
        <w:tc>
          <w:tcPr>
            <w:tcW w:w="1417" w:type="dxa"/>
          </w:tcPr>
          <w:p w14:paraId="098326E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778D1A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55ED891" w14:textId="77777777" w:rsidTr="003C4900">
        <w:tc>
          <w:tcPr>
            <w:tcW w:w="1985" w:type="dxa"/>
          </w:tcPr>
          <w:p w14:paraId="1007CE11"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cambic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cb</w:t>
            </w:r>
          </w:p>
        </w:tc>
        <w:tc>
          <w:tcPr>
            <w:tcW w:w="1701" w:type="dxa"/>
          </w:tcPr>
          <w:p w14:paraId="167912F5"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w:t>
            </w:r>
          </w:p>
        </w:tc>
        <w:tc>
          <w:tcPr>
            <w:tcW w:w="1417" w:type="dxa"/>
          </w:tcPr>
          <w:p w14:paraId="3DD8FDF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FZ cb</w:t>
            </w:r>
          </w:p>
        </w:tc>
        <w:tc>
          <w:tcPr>
            <w:tcW w:w="1843" w:type="dxa"/>
          </w:tcPr>
          <w:p w14:paraId="4894F3E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A01CD82" w14:textId="77777777" w:rsidTr="003C4900">
        <w:tc>
          <w:tcPr>
            <w:tcW w:w="1985" w:type="dxa"/>
          </w:tcPr>
          <w:p w14:paraId="72A6E3C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cernic FZ' cb.ce</w:t>
            </w:r>
          </w:p>
        </w:tc>
        <w:tc>
          <w:tcPr>
            <w:tcW w:w="1701" w:type="dxa"/>
          </w:tcPr>
          <w:p w14:paraId="077C3BF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cambic tipic CCti</w:t>
            </w:r>
          </w:p>
        </w:tc>
        <w:tc>
          <w:tcPr>
            <w:tcW w:w="1417" w:type="dxa"/>
          </w:tcPr>
          <w:p w14:paraId="4415D02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3DEEB9E" w14:textId="2881AA81"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ti (SRTS) =</w:t>
            </w:r>
            <w:r w:rsidRPr="003C4900">
              <w:rPr>
                <w:rStyle w:val="BodytextBold"/>
                <w:b w:val="0"/>
                <w:sz w:val="20"/>
                <w:szCs w:val="20"/>
                <w:lang w:val="ro-RO" w:eastAsia="ro-RO"/>
              </w:rPr>
              <w:t xml:space="preserve"> CZ'cb</w:t>
            </w:r>
            <w:r w:rsidRPr="003C4900">
              <w:rPr>
                <w:rStyle w:val="BodytextBold"/>
                <w:b w:val="0"/>
                <w:sz w:val="20"/>
                <w:szCs w:val="20"/>
                <w:lang w:eastAsia="ro-RO"/>
              </w:rPr>
              <w:t>–</w:t>
            </w:r>
            <w:r w:rsidRPr="003C4900">
              <w:rPr>
                <w:rStyle w:val="BodytextBold"/>
                <w:b w:val="0"/>
                <w:sz w:val="20"/>
                <w:szCs w:val="20"/>
                <w:lang w:val="ro-RO" w:eastAsia="ro-RO"/>
              </w:rPr>
              <w:t xml:space="preserve">vm </w:t>
            </w:r>
            <w:r w:rsidRPr="003C4900">
              <w:rPr>
                <w:rStyle w:val="BodytextBold"/>
                <w:b w:val="0"/>
                <w:sz w:val="20"/>
                <w:szCs w:val="20"/>
                <w:lang w:eastAsia="ro-RO"/>
              </w:rPr>
              <w:t>@ CZ'cb.qq–vm @ CZ'cb.al-vm @ FZ'cb.ce-vm @ FZ'cb.ce.qq-vm @ FZ'cb.ce.al-vm. Sunt incluse solurile aa/lu/si/pm</w:t>
            </w:r>
            <w:r w:rsidR="008317C4">
              <w:rPr>
                <w:rStyle w:val="BodytextBold"/>
                <w:b w:val="0"/>
                <w:sz w:val="20"/>
                <w:szCs w:val="20"/>
                <w:lang w:eastAsia="ro-RO"/>
              </w:rPr>
              <w:t>.</w:t>
            </w:r>
          </w:p>
        </w:tc>
      </w:tr>
      <w:tr w:rsidR="002E2C29" w:rsidRPr="00AB6DD0" w14:paraId="0CD6A85B" w14:textId="77777777" w:rsidTr="003C4900">
        <w:tc>
          <w:tcPr>
            <w:tcW w:w="1985" w:type="dxa"/>
          </w:tcPr>
          <w:p w14:paraId="6235EE8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cernic vermic FZ' cb.ce.vm</w:t>
            </w:r>
          </w:p>
        </w:tc>
        <w:tc>
          <w:tcPr>
            <w:tcW w:w="1701" w:type="dxa"/>
          </w:tcPr>
          <w:p w14:paraId="4A0BDBD9"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cambic vermic CCvm</w:t>
            </w:r>
          </w:p>
        </w:tc>
        <w:tc>
          <w:tcPr>
            <w:tcW w:w="1417" w:type="dxa"/>
          </w:tcPr>
          <w:p w14:paraId="43FDFFE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24E31B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DE2C63A" w14:textId="77777777" w:rsidTr="003C4900">
        <w:tc>
          <w:tcPr>
            <w:tcW w:w="1985" w:type="dxa"/>
          </w:tcPr>
          <w:p w14:paraId="2205613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cernic FZ' cb.dg</w:t>
            </w:r>
            <w:r w:rsidRPr="003C4900">
              <w:rPr>
                <w:rStyle w:val="BodytextBold"/>
                <w:b w:val="0"/>
                <w:sz w:val="20"/>
                <w:szCs w:val="20"/>
                <w:vertAlign w:val="superscript"/>
                <w:lang w:eastAsia="ro-RO"/>
              </w:rPr>
              <w:t>A</w:t>
            </w:r>
            <w:r w:rsidRPr="003C4900">
              <w:rPr>
                <w:rStyle w:val="BodytextBold"/>
                <w:b w:val="0"/>
                <w:sz w:val="20"/>
                <w:szCs w:val="20"/>
                <w:lang w:eastAsia="ro-RO"/>
              </w:rPr>
              <w:t>. ce</w:t>
            </w:r>
          </w:p>
        </w:tc>
        <w:tc>
          <w:tcPr>
            <w:tcW w:w="1701" w:type="dxa"/>
          </w:tcPr>
          <w:p w14:paraId="437011C8"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cambic gleizat CCgz</w:t>
            </w:r>
          </w:p>
        </w:tc>
        <w:tc>
          <w:tcPr>
            <w:tcW w:w="1417" w:type="dxa"/>
          </w:tcPr>
          <w:p w14:paraId="3D66EBD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071EEC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48B2E396" w14:textId="77777777" w:rsidTr="003C4900">
        <w:tc>
          <w:tcPr>
            <w:tcW w:w="1985" w:type="dxa"/>
          </w:tcPr>
          <w:p w14:paraId="1FDB68C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Faeoziom' cambic </w:t>
            </w:r>
            <w:r w:rsidRPr="003C4900">
              <w:rPr>
                <w:rStyle w:val="BodytextBold"/>
                <w:b w:val="0"/>
                <w:sz w:val="20"/>
                <w:szCs w:val="20"/>
                <w:lang w:eastAsia="ro-RO"/>
              </w:rPr>
              <w:lastRenderedPageBreak/>
              <w:t>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cernic vermic FZ' cb.dg</w:t>
            </w:r>
            <w:r w:rsidRPr="003C4900">
              <w:rPr>
                <w:rStyle w:val="BodytextBold"/>
                <w:b w:val="0"/>
                <w:sz w:val="20"/>
                <w:szCs w:val="20"/>
                <w:vertAlign w:val="superscript"/>
                <w:lang w:eastAsia="ro-RO"/>
              </w:rPr>
              <w:t>A</w:t>
            </w:r>
            <w:r w:rsidRPr="003C4900">
              <w:rPr>
                <w:rStyle w:val="BodytextBold"/>
                <w:b w:val="0"/>
                <w:sz w:val="20"/>
                <w:szCs w:val="20"/>
                <w:lang w:eastAsia="ro-RO"/>
              </w:rPr>
              <w:t>. ce.vm</w:t>
            </w:r>
          </w:p>
        </w:tc>
        <w:tc>
          <w:tcPr>
            <w:tcW w:w="1701" w:type="dxa"/>
          </w:tcPr>
          <w:p w14:paraId="3F50501F" w14:textId="78513C80"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lastRenderedPageBreak/>
              <w:t xml:space="preserve">Cernoziom </w:t>
            </w:r>
            <w:r w:rsidRPr="003C4900">
              <w:rPr>
                <w:rStyle w:val="BodytextBold"/>
                <w:b w:val="0"/>
                <w:sz w:val="20"/>
                <w:szCs w:val="20"/>
                <w:lang w:eastAsia="ro-RO"/>
              </w:rPr>
              <w:lastRenderedPageBreak/>
              <w:t>cambic vermic gleizat CC</w:t>
            </w:r>
            <w:r w:rsidR="00122894">
              <w:rPr>
                <w:rStyle w:val="BodytextBold"/>
                <w:b w:val="0"/>
                <w:sz w:val="20"/>
                <w:szCs w:val="20"/>
                <w:lang w:eastAsia="ro-RO"/>
              </w:rPr>
              <w:t xml:space="preserve"> </w:t>
            </w:r>
            <w:r w:rsidRPr="003C4900">
              <w:rPr>
                <w:rStyle w:val="BodytextBold"/>
                <w:b w:val="0"/>
                <w:sz w:val="20"/>
                <w:szCs w:val="20"/>
                <w:lang w:eastAsia="ro-RO"/>
              </w:rPr>
              <w:t>vm.gz</w:t>
            </w:r>
          </w:p>
        </w:tc>
        <w:tc>
          <w:tcPr>
            <w:tcW w:w="1417" w:type="dxa"/>
          </w:tcPr>
          <w:p w14:paraId="071E925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w:t>
            </w:r>
          </w:p>
        </w:tc>
        <w:tc>
          <w:tcPr>
            <w:tcW w:w="1843" w:type="dxa"/>
          </w:tcPr>
          <w:p w14:paraId="3AE0448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303CFC3C" w14:textId="77777777" w:rsidTr="003C4900">
        <w:tc>
          <w:tcPr>
            <w:tcW w:w="1985" w:type="dxa"/>
          </w:tcPr>
          <w:p w14:paraId="11D1CFD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FZ' cambic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salsodic' cernic FZ' cb.dg</w:t>
            </w:r>
            <w:r w:rsidRPr="003C4900">
              <w:rPr>
                <w:rStyle w:val="BodytextBold"/>
                <w:b w:val="0"/>
                <w:sz w:val="20"/>
                <w:szCs w:val="20"/>
                <w:vertAlign w:val="superscript"/>
                <w:lang w:eastAsia="ro-RO"/>
              </w:rPr>
              <w:t>A</w:t>
            </w:r>
            <w:r w:rsidRPr="003C4900">
              <w:rPr>
                <w:rStyle w:val="BodytextBold"/>
                <w:b w:val="0"/>
                <w:sz w:val="20"/>
                <w:szCs w:val="20"/>
                <w:lang w:eastAsia="ro-RO"/>
              </w:rPr>
              <w:t>.ss'.ce</w:t>
            </w:r>
          </w:p>
        </w:tc>
        <w:tc>
          <w:tcPr>
            <w:tcW w:w="1701" w:type="dxa"/>
          </w:tcPr>
          <w:p w14:paraId="391EC5C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gleizat salinizat alcalizat CC gz.sc.ac</w:t>
            </w:r>
          </w:p>
        </w:tc>
        <w:tc>
          <w:tcPr>
            <w:tcW w:w="1417" w:type="dxa"/>
          </w:tcPr>
          <w:p w14:paraId="6C96C50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F12686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CZ'cb.wg.sc'.ac' @ FZ cb.wg. sc'.ac'.ce</w:t>
            </w:r>
          </w:p>
        </w:tc>
      </w:tr>
      <w:tr w:rsidR="002E2C29" w:rsidRPr="00AB6DD0" w14:paraId="09D4D914" w14:textId="77777777" w:rsidTr="003C4900">
        <w:tc>
          <w:tcPr>
            <w:tcW w:w="1985" w:type="dxa"/>
          </w:tcPr>
          <w:p w14:paraId="2EA54D2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sodic' cernic FZ' cb.dg</w:t>
            </w:r>
            <w:r w:rsidRPr="003C4900">
              <w:rPr>
                <w:rStyle w:val="BodytextBold"/>
                <w:b w:val="0"/>
                <w:sz w:val="20"/>
                <w:szCs w:val="20"/>
                <w:vertAlign w:val="superscript"/>
                <w:lang w:eastAsia="ro-RO"/>
              </w:rPr>
              <w:t>A</w:t>
            </w:r>
            <w:r w:rsidRPr="003C4900">
              <w:rPr>
                <w:rStyle w:val="BodytextBold"/>
                <w:b w:val="0"/>
                <w:sz w:val="20"/>
                <w:szCs w:val="20"/>
                <w:lang w:eastAsia="ro-RO"/>
              </w:rPr>
              <w:t>.ac'.ce</w:t>
            </w:r>
          </w:p>
        </w:tc>
        <w:tc>
          <w:tcPr>
            <w:tcW w:w="1701" w:type="dxa"/>
          </w:tcPr>
          <w:p w14:paraId="168DDCB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gleizat alcalizat CC gz.ac</w:t>
            </w:r>
          </w:p>
        </w:tc>
        <w:tc>
          <w:tcPr>
            <w:tcW w:w="1417" w:type="dxa"/>
          </w:tcPr>
          <w:p w14:paraId="5B5807A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5B2A88F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FB624A4" w14:textId="77777777" w:rsidTr="003C4900">
        <w:tc>
          <w:tcPr>
            <w:tcW w:w="1985" w:type="dxa"/>
          </w:tcPr>
          <w:p w14:paraId="45987EF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litic FZ' cb.li.ce</w:t>
            </w:r>
          </w:p>
        </w:tc>
        <w:tc>
          <w:tcPr>
            <w:tcW w:w="1701" w:type="dxa"/>
          </w:tcPr>
          <w:p w14:paraId="064C04D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litic CC ls</w:t>
            </w:r>
          </w:p>
        </w:tc>
        <w:tc>
          <w:tcPr>
            <w:tcW w:w="1417" w:type="dxa"/>
          </w:tcPr>
          <w:p w14:paraId="2D6201D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3EDAA9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4BB34907" w14:textId="77777777" w:rsidTr="003C4900">
        <w:tc>
          <w:tcPr>
            <w:tcW w:w="1985" w:type="dxa"/>
          </w:tcPr>
          <w:p w14:paraId="39A893D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 FZ' cambic rendzinic'' cernicCZ' cb.rz''.ce</w:t>
            </w:r>
          </w:p>
        </w:tc>
        <w:tc>
          <w:tcPr>
            <w:tcW w:w="1701" w:type="dxa"/>
          </w:tcPr>
          <w:p w14:paraId="133CD7C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rendzinic CC rz</w:t>
            </w:r>
          </w:p>
        </w:tc>
        <w:tc>
          <w:tcPr>
            <w:tcW w:w="1417" w:type="dxa"/>
          </w:tcPr>
          <w:p w14:paraId="202FC9D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45FD67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2A970AB" w14:textId="77777777" w:rsidTr="003C4900">
        <w:tc>
          <w:tcPr>
            <w:tcW w:w="1985" w:type="dxa"/>
          </w:tcPr>
          <w:p w14:paraId="38057B6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rendzinic'' litic cernic FZ' cb.rz''.li.ce</w:t>
            </w:r>
          </w:p>
        </w:tc>
        <w:tc>
          <w:tcPr>
            <w:tcW w:w="1701" w:type="dxa"/>
          </w:tcPr>
          <w:p w14:paraId="455C849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rendzinic litic CC rz.ls</w:t>
            </w:r>
          </w:p>
        </w:tc>
        <w:tc>
          <w:tcPr>
            <w:tcW w:w="1417" w:type="dxa"/>
          </w:tcPr>
          <w:p w14:paraId="0957BB6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5BDEFE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32F8E144" w14:textId="77777777" w:rsidTr="003C4900">
        <w:tc>
          <w:tcPr>
            <w:tcW w:w="1985" w:type="dxa"/>
          </w:tcPr>
          <w:p w14:paraId="195444B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pararendzinic'' cernic FZ' cb.rz''.ce</w:t>
            </w:r>
          </w:p>
        </w:tc>
        <w:tc>
          <w:tcPr>
            <w:tcW w:w="1701" w:type="dxa"/>
          </w:tcPr>
          <w:p w14:paraId="50DCC5D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pseudorendzinic CC pr</w:t>
            </w:r>
          </w:p>
        </w:tc>
        <w:tc>
          <w:tcPr>
            <w:tcW w:w="1417" w:type="dxa"/>
          </w:tcPr>
          <w:p w14:paraId="409FC7F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4CC815C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2B9E777" w14:textId="77777777" w:rsidTr="003C4900">
        <w:tc>
          <w:tcPr>
            <w:tcW w:w="1985" w:type="dxa"/>
          </w:tcPr>
          <w:p w14:paraId="10E6C35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salinic' cernic FZ' cb.sc'.ce</w:t>
            </w:r>
          </w:p>
        </w:tc>
        <w:tc>
          <w:tcPr>
            <w:tcW w:w="1701" w:type="dxa"/>
          </w:tcPr>
          <w:p w14:paraId="7FE0F86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salinizat CC sc</w:t>
            </w:r>
          </w:p>
        </w:tc>
        <w:tc>
          <w:tcPr>
            <w:tcW w:w="1417" w:type="dxa"/>
          </w:tcPr>
          <w:p w14:paraId="74A6AE2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9732E0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09F6034" w14:textId="77777777" w:rsidTr="003C4900">
        <w:tc>
          <w:tcPr>
            <w:tcW w:w="1985" w:type="dxa"/>
          </w:tcPr>
          <w:p w14:paraId="00F16BB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salsodic' cernic FZ' cb.ss'.ce</w:t>
            </w:r>
          </w:p>
        </w:tc>
        <w:tc>
          <w:tcPr>
            <w:tcW w:w="1701" w:type="dxa"/>
          </w:tcPr>
          <w:p w14:paraId="48BD264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salinizat alcalizat CC sc.ac</w:t>
            </w:r>
          </w:p>
        </w:tc>
        <w:tc>
          <w:tcPr>
            <w:tcW w:w="1417" w:type="dxa"/>
          </w:tcPr>
          <w:p w14:paraId="1B71C4B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76936BE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CZ' cb.sc'.ac' @ FZ' cb.sc'.ac'.ce</w:t>
            </w:r>
          </w:p>
        </w:tc>
      </w:tr>
      <w:tr w:rsidR="002E2C29" w:rsidRPr="00AB6DD0" w14:paraId="27678430" w14:textId="77777777" w:rsidTr="003C4900">
        <w:tc>
          <w:tcPr>
            <w:tcW w:w="1985" w:type="dxa"/>
          </w:tcPr>
          <w:p w14:paraId="4D3A51E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sodic' cernic FZ' cb.ac'.ce</w:t>
            </w:r>
          </w:p>
        </w:tc>
        <w:tc>
          <w:tcPr>
            <w:tcW w:w="1701" w:type="dxa"/>
          </w:tcPr>
          <w:p w14:paraId="5165E34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alcalizat CC ac</w:t>
            </w:r>
          </w:p>
        </w:tc>
        <w:tc>
          <w:tcPr>
            <w:tcW w:w="1417" w:type="dxa"/>
          </w:tcPr>
          <w:p w14:paraId="4CCD60D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7E0881C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44A7907" w14:textId="77777777" w:rsidTr="003C4900">
        <w:tc>
          <w:tcPr>
            <w:tcW w:w="1985" w:type="dxa"/>
          </w:tcPr>
          <w:p w14:paraId="4946F7A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vertic' cernic FZ' cb.vs'.ce</w:t>
            </w:r>
          </w:p>
        </w:tc>
        <w:tc>
          <w:tcPr>
            <w:tcW w:w="1701" w:type="dxa"/>
          </w:tcPr>
          <w:p w14:paraId="4296E5A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vertic CC vs</w:t>
            </w:r>
          </w:p>
        </w:tc>
        <w:tc>
          <w:tcPr>
            <w:tcW w:w="1417" w:type="dxa"/>
          </w:tcPr>
          <w:p w14:paraId="31F535C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71CBB4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014A9DB" w14:textId="77777777" w:rsidTr="003C4900">
        <w:tc>
          <w:tcPr>
            <w:tcW w:w="1985" w:type="dxa"/>
          </w:tcPr>
          <w:p w14:paraId="0811C54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vertic' amfigleic'' cernic FZ' cb.vs'.ag''.ce</w:t>
            </w:r>
          </w:p>
        </w:tc>
        <w:tc>
          <w:tcPr>
            <w:tcW w:w="1701" w:type="dxa"/>
          </w:tcPr>
          <w:p w14:paraId="2CCA166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vertic gleizat pseudogleizat CC vs.gz.pz</w:t>
            </w:r>
          </w:p>
        </w:tc>
        <w:tc>
          <w:tcPr>
            <w:tcW w:w="1417" w:type="dxa"/>
          </w:tcPr>
          <w:p w14:paraId="5FCB211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EC0A8B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CZ'cb.vs.dg</w:t>
            </w:r>
            <w:r w:rsidRPr="003C4900">
              <w:rPr>
                <w:rStyle w:val="BodytextBold"/>
                <w:b w:val="0"/>
                <w:sz w:val="20"/>
                <w:szCs w:val="20"/>
                <w:vertAlign w:val="superscript"/>
                <w:lang w:eastAsia="ro-RO"/>
              </w:rPr>
              <w:t>A</w:t>
            </w:r>
            <w:r w:rsidRPr="003C4900">
              <w:rPr>
                <w:rStyle w:val="BodytextBold"/>
                <w:b w:val="0"/>
                <w:sz w:val="20"/>
                <w:szCs w:val="20"/>
                <w:lang w:eastAsia="ro-RO"/>
              </w:rPr>
              <w:t>.st @ FZ'cb.vs.dg</w:t>
            </w:r>
            <w:r w:rsidRPr="003C4900">
              <w:rPr>
                <w:rStyle w:val="BodytextBold"/>
                <w:b w:val="0"/>
                <w:sz w:val="20"/>
                <w:szCs w:val="20"/>
                <w:vertAlign w:val="superscript"/>
                <w:lang w:eastAsia="ro-RO"/>
              </w:rPr>
              <w:t>A</w:t>
            </w:r>
            <w:r w:rsidRPr="003C4900">
              <w:rPr>
                <w:rStyle w:val="BodytextBold"/>
                <w:b w:val="0"/>
                <w:sz w:val="20"/>
                <w:szCs w:val="20"/>
                <w:lang w:eastAsia="ro-RO"/>
              </w:rPr>
              <w:t>.st.ce</w:t>
            </w:r>
          </w:p>
        </w:tc>
      </w:tr>
      <w:tr w:rsidR="002E2C29" w:rsidRPr="00AB6DD0" w14:paraId="2F860348" w14:textId="77777777" w:rsidTr="003C4900">
        <w:tc>
          <w:tcPr>
            <w:tcW w:w="1985" w:type="dxa"/>
          </w:tcPr>
          <w:p w14:paraId="03C4ED5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vertic'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cernic FZ' cb.vs'.dg</w:t>
            </w:r>
            <w:r w:rsidRPr="003C4900">
              <w:rPr>
                <w:rStyle w:val="BodytextBold"/>
                <w:b w:val="0"/>
                <w:sz w:val="20"/>
                <w:szCs w:val="20"/>
                <w:vertAlign w:val="superscript"/>
                <w:lang w:eastAsia="ro-RO"/>
              </w:rPr>
              <w:t>A</w:t>
            </w:r>
            <w:r w:rsidRPr="003C4900">
              <w:rPr>
                <w:rStyle w:val="BodytextBold"/>
                <w:b w:val="0"/>
                <w:sz w:val="20"/>
                <w:szCs w:val="20"/>
                <w:lang w:eastAsia="ro-RO"/>
              </w:rPr>
              <w:t>.ce</w:t>
            </w:r>
          </w:p>
        </w:tc>
        <w:tc>
          <w:tcPr>
            <w:tcW w:w="1701" w:type="dxa"/>
          </w:tcPr>
          <w:p w14:paraId="34D1A74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vertic gleizat CC vs.gz</w:t>
            </w:r>
          </w:p>
        </w:tc>
        <w:tc>
          <w:tcPr>
            <w:tcW w:w="1417" w:type="dxa"/>
          </w:tcPr>
          <w:p w14:paraId="6A0A262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2659EB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302417FD" w14:textId="77777777" w:rsidTr="003C4900">
        <w:tc>
          <w:tcPr>
            <w:tcW w:w="1985" w:type="dxa"/>
          </w:tcPr>
          <w:p w14:paraId="4338BB3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vertic' pararendzinic'' cernic FZ' cb.vs'.pa''.ce</w:t>
            </w:r>
          </w:p>
        </w:tc>
        <w:tc>
          <w:tcPr>
            <w:tcW w:w="1701" w:type="dxa"/>
          </w:tcPr>
          <w:p w14:paraId="727339E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vertic pseudorendzinic CC vs.pr</w:t>
            </w:r>
          </w:p>
        </w:tc>
        <w:tc>
          <w:tcPr>
            <w:tcW w:w="1417" w:type="dxa"/>
          </w:tcPr>
          <w:p w14:paraId="4981DFC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6720B3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2AA1709E" w14:textId="77777777" w:rsidTr="003C4900">
        <w:tc>
          <w:tcPr>
            <w:tcW w:w="1985" w:type="dxa"/>
          </w:tcPr>
          <w:p w14:paraId="73B91FC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vertic' salinic' cernic FZ' cb.vs'.sc'.ce</w:t>
            </w:r>
          </w:p>
        </w:tc>
        <w:tc>
          <w:tcPr>
            <w:tcW w:w="1701" w:type="dxa"/>
          </w:tcPr>
          <w:p w14:paraId="2005BB9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vertic saliniat CC vs.sc</w:t>
            </w:r>
          </w:p>
        </w:tc>
        <w:tc>
          <w:tcPr>
            <w:tcW w:w="1417" w:type="dxa"/>
          </w:tcPr>
          <w:p w14:paraId="16FB3C1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F3D383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32098715" w14:textId="77777777" w:rsidTr="003C4900">
        <w:tc>
          <w:tcPr>
            <w:tcW w:w="1985" w:type="dxa"/>
          </w:tcPr>
          <w:p w14:paraId="0E6A157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vertic' salsodic' cernic FZ' cb.vs'.ss'.ce</w:t>
            </w:r>
          </w:p>
        </w:tc>
        <w:tc>
          <w:tcPr>
            <w:tcW w:w="1701" w:type="dxa"/>
          </w:tcPr>
          <w:p w14:paraId="16C58B2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vertic saliniat alcalizat CC vs.sc.ac</w:t>
            </w:r>
          </w:p>
        </w:tc>
        <w:tc>
          <w:tcPr>
            <w:tcW w:w="1417" w:type="dxa"/>
          </w:tcPr>
          <w:p w14:paraId="3378681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D3DAC5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CZ' cb.vs'.sc'.ac'@ FZ' cb.vs'.sc'.ac'.ce</w:t>
            </w:r>
          </w:p>
        </w:tc>
      </w:tr>
      <w:tr w:rsidR="002E2C29" w:rsidRPr="00AB6DD0" w14:paraId="7EED4B0C" w14:textId="77777777" w:rsidTr="003C4900">
        <w:tc>
          <w:tcPr>
            <w:tcW w:w="1985" w:type="dxa"/>
          </w:tcPr>
          <w:p w14:paraId="329005A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cambic vertic' sodic' cernic FZ' cb.vs'.ac'.ce</w:t>
            </w:r>
          </w:p>
        </w:tc>
        <w:tc>
          <w:tcPr>
            <w:tcW w:w="1701" w:type="dxa"/>
          </w:tcPr>
          <w:p w14:paraId="5A36778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CC vertic alcalizat CC vs.ac</w:t>
            </w:r>
          </w:p>
        </w:tc>
        <w:tc>
          <w:tcPr>
            <w:tcW w:w="1417" w:type="dxa"/>
          </w:tcPr>
          <w:p w14:paraId="7694E41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48FF22F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7C17D02" w14:textId="77777777" w:rsidTr="003C4900">
        <w:tc>
          <w:tcPr>
            <w:tcW w:w="1985" w:type="dxa"/>
          </w:tcPr>
          <w:p w14:paraId="70650C15"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w:t>
            </w:r>
            <w:r w:rsidRPr="003C4900">
              <w:rPr>
                <w:rStyle w:val="BodytextBold"/>
                <w:b w:val="0"/>
                <w:sz w:val="20"/>
                <w:szCs w:val="20"/>
                <w:lang w:eastAsia="ro-RO"/>
              </w:rPr>
              <w:t xml:space="preserve">iomuri'' * argice cernice FZ'' * </w:t>
            </w:r>
            <w:r w:rsidRPr="003C4900">
              <w:rPr>
                <w:rStyle w:val="BodytextBold"/>
                <w:b w:val="0"/>
                <w:sz w:val="20"/>
                <w:szCs w:val="20"/>
                <w:lang w:eastAsia="ro-RO"/>
              </w:rPr>
              <w:lastRenderedPageBreak/>
              <w:t>ar.ce</w:t>
            </w:r>
          </w:p>
        </w:tc>
        <w:tc>
          <w:tcPr>
            <w:tcW w:w="1701" w:type="dxa"/>
          </w:tcPr>
          <w:p w14:paraId="6F8D843A"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lastRenderedPageBreak/>
              <w:t>Cernoziomuri argiloiluviale*</w:t>
            </w:r>
          </w:p>
        </w:tc>
        <w:tc>
          <w:tcPr>
            <w:tcW w:w="1417" w:type="dxa"/>
          </w:tcPr>
          <w:p w14:paraId="231695F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484DA8F" w14:textId="5F8AF12F"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val="ro-RO" w:eastAsia="ro-RO"/>
              </w:rPr>
              <w:t>Toate diferitele subtipuri posibile</w:t>
            </w:r>
            <w:r w:rsidR="00122894">
              <w:rPr>
                <w:rStyle w:val="BodytextBold"/>
                <w:b w:val="0"/>
                <w:sz w:val="20"/>
                <w:szCs w:val="20"/>
                <w:lang w:val="ro-RO" w:eastAsia="ro-RO"/>
              </w:rPr>
              <w:t xml:space="preserve"> </w:t>
            </w:r>
            <w:r w:rsidRPr="003C4900">
              <w:rPr>
                <w:rStyle w:val="BodytextBold"/>
                <w:b w:val="0"/>
                <w:sz w:val="20"/>
                <w:szCs w:val="20"/>
                <w:lang w:val="ro-RO" w:eastAsia="ro-RO"/>
              </w:rPr>
              <w:lastRenderedPageBreak/>
              <w:t>ne CI în SRCS, respectiv de CZꞌꞌ argice şi/sau FZꞌꞌ argice cernice în SRTS+</w:t>
            </w:r>
            <w:r w:rsidR="008317C4">
              <w:rPr>
                <w:rStyle w:val="BodytextBold"/>
                <w:b w:val="0"/>
                <w:sz w:val="20"/>
                <w:szCs w:val="20"/>
                <w:lang w:val="ro-RO" w:eastAsia="ro-RO"/>
              </w:rPr>
              <w:t>.</w:t>
            </w:r>
          </w:p>
        </w:tc>
      </w:tr>
      <w:tr w:rsidR="002E2C29" w:rsidRPr="00AB6DD0" w14:paraId="3B6629F0" w14:textId="77777777" w:rsidTr="003C4900">
        <w:tc>
          <w:tcPr>
            <w:tcW w:w="1985" w:type="dxa"/>
          </w:tcPr>
          <w:p w14:paraId="04E5A67F"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lastRenderedPageBreak/>
              <w:t>FZ' argic FZ' ar</w:t>
            </w:r>
          </w:p>
        </w:tc>
        <w:tc>
          <w:tcPr>
            <w:tcW w:w="1701" w:type="dxa"/>
          </w:tcPr>
          <w:p w14:paraId="793117C5"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w:t>
            </w:r>
          </w:p>
        </w:tc>
        <w:tc>
          <w:tcPr>
            <w:tcW w:w="1417" w:type="dxa"/>
          </w:tcPr>
          <w:p w14:paraId="6B69E54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588D2F8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20A3F304" w14:textId="77777777" w:rsidTr="003C4900">
        <w:tc>
          <w:tcPr>
            <w:tcW w:w="1985" w:type="dxa"/>
          </w:tcPr>
          <w:p w14:paraId="59639D60"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argic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ar</w:t>
            </w:r>
          </w:p>
        </w:tc>
        <w:tc>
          <w:tcPr>
            <w:tcW w:w="1701" w:type="dxa"/>
          </w:tcPr>
          <w:p w14:paraId="5D9946C3"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FZ argic FZ ar</w:t>
            </w:r>
          </w:p>
        </w:tc>
        <w:tc>
          <w:tcPr>
            <w:tcW w:w="1417" w:type="dxa"/>
          </w:tcPr>
          <w:p w14:paraId="5C3C8D5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FZ argic FZ ar</w:t>
            </w:r>
          </w:p>
        </w:tc>
        <w:tc>
          <w:tcPr>
            <w:tcW w:w="1843" w:type="dxa"/>
          </w:tcPr>
          <w:p w14:paraId="1A072F0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58F595AF" w14:textId="77777777" w:rsidTr="003C4900">
        <w:tc>
          <w:tcPr>
            <w:tcW w:w="1985" w:type="dxa"/>
          </w:tcPr>
          <w:p w14:paraId="4CAEA14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cernic FZ' ar.ce</w:t>
            </w:r>
          </w:p>
        </w:tc>
        <w:tc>
          <w:tcPr>
            <w:tcW w:w="1701" w:type="dxa"/>
          </w:tcPr>
          <w:p w14:paraId="626D8C1C"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tipic CI ti</w:t>
            </w:r>
          </w:p>
        </w:tc>
        <w:tc>
          <w:tcPr>
            <w:tcW w:w="1417" w:type="dxa"/>
          </w:tcPr>
          <w:p w14:paraId="1FA5094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F904FFB" w14:textId="77777777" w:rsidR="008317C4"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CI ti (SRCS) = CZ' ar @ CZ' ar.qq @ CZ' ar.al @ FZ'ar.ce @ FZ'ar.ce.qq @ FZ'ar.ce.al</w:t>
            </w:r>
            <w:r w:rsidR="008317C4">
              <w:rPr>
                <w:rStyle w:val="BodytextBold"/>
                <w:b w:val="0"/>
                <w:sz w:val="20"/>
                <w:szCs w:val="20"/>
                <w:lang w:eastAsia="ro-RO"/>
              </w:rPr>
              <w:t>.</w:t>
            </w:r>
          </w:p>
          <w:p w14:paraId="1961D358" w14:textId="70538D7C"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Sunt incluse solurile aa/lu/si/pm</w:t>
            </w:r>
            <w:r w:rsidR="008317C4">
              <w:rPr>
                <w:rStyle w:val="BodytextBold"/>
                <w:b w:val="0"/>
                <w:sz w:val="20"/>
                <w:szCs w:val="20"/>
                <w:lang w:eastAsia="ro-RO"/>
              </w:rPr>
              <w:t>.</w:t>
            </w:r>
          </w:p>
        </w:tc>
      </w:tr>
      <w:tr w:rsidR="002E2C29" w:rsidRPr="00AB6DD0" w14:paraId="01C00C84" w14:textId="77777777" w:rsidTr="003C4900">
        <w:tc>
          <w:tcPr>
            <w:tcW w:w="1985" w:type="dxa"/>
          </w:tcPr>
          <w:p w14:paraId="607C35AF" w14:textId="3740F784" w:rsidR="002E2C29" w:rsidRPr="003C4900" w:rsidRDefault="002E2C29" w:rsidP="003C4900">
            <w:pPr>
              <w:pStyle w:val="Bodytext10"/>
              <w:shd w:val="clear" w:color="auto" w:fill="auto"/>
              <w:spacing w:line="240" w:lineRule="auto"/>
              <w:ind w:right="20"/>
              <w:jc w:val="both"/>
              <w:rPr>
                <w:rStyle w:val="BodytextBold"/>
                <w:b w:val="0"/>
                <w:bCs w:val="0"/>
                <w:sz w:val="20"/>
                <w:szCs w:val="20"/>
                <w:vertAlign w:val="superscript"/>
                <w:lang w:eastAsia="ro-RO"/>
              </w:rPr>
            </w:pPr>
            <w:r w:rsidRPr="003C4900">
              <w:rPr>
                <w:rStyle w:val="BodytextBold"/>
                <w:b w:val="0"/>
                <w:sz w:val="20"/>
                <w:szCs w:val="20"/>
                <w:lang w:eastAsia="ro-RO"/>
              </w:rPr>
              <w:t>Faeoziom' argic batigleic</w:t>
            </w:r>
            <w:r w:rsidRPr="003C4900">
              <w:rPr>
                <w:rStyle w:val="BodytextBold"/>
                <w:b w:val="0"/>
                <w:sz w:val="20"/>
                <w:szCs w:val="20"/>
                <w:vertAlign w:val="superscript"/>
                <w:lang w:eastAsia="ro-RO"/>
              </w:rPr>
              <w:t>A</w:t>
            </w:r>
            <w:r w:rsidR="00122894">
              <w:rPr>
                <w:rStyle w:val="BodytextBold"/>
                <w:b w:val="0"/>
                <w:sz w:val="20"/>
                <w:szCs w:val="20"/>
                <w:vertAlign w:val="superscript"/>
                <w:lang w:eastAsia="ro-RO"/>
              </w:rPr>
              <w:t xml:space="preserve"> </w:t>
            </w:r>
            <w:r w:rsidRPr="003C4900">
              <w:rPr>
                <w:rStyle w:val="BodytextBold"/>
                <w:b w:val="0"/>
                <w:sz w:val="20"/>
                <w:szCs w:val="20"/>
                <w:lang w:eastAsia="ro-RO"/>
              </w:rPr>
              <w:t>FZ' ar.dg</w:t>
            </w:r>
            <w:r w:rsidRPr="003C4900">
              <w:rPr>
                <w:rStyle w:val="BodytextBold"/>
                <w:b w:val="0"/>
                <w:sz w:val="20"/>
                <w:szCs w:val="20"/>
                <w:vertAlign w:val="superscript"/>
                <w:lang w:eastAsia="ro-RO"/>
              </w:rPr>
              <w:t>A</w:t>
            </w:r>
          </w:p>
        </w:tc>
        <w:tc>
          <w:tcPr>
            <w:tcW w:w="1701" w:type="dxa"/>
          </w:tcPr>
          <w:p w14:paraId="182475FC"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gleizat CI gz</w:t>
            </w:r>
          </w:p>
        </w:tc>
        <w:tc>
          <w:tcPr>
            <w:tcW w:w="1417" w:type="dxa"/>
          </w:tcPr>
          <w:p w14:paraId="49CEFE3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4FC651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53FA6CF3" w14:textId="77777777" w:rsidTr="003C4900">
        <w:tc>
          <w:tcPr>
            <w:tcW w:w="1985" w:type="dxa"/>
          </w:tcPr>
          <w:p w14:paraId="3FACC48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rendzinic'' CZ' ar.rz''</w:t>
            </w:r>
          </w:p>
        </w:tc>
        <w:tc>
          <w:tcPr>
            <w:tcW w:w="1701" w:type="dxa"/>
          </w:tcPr>
          <w:p w14:paraId="61FD0939"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rendzinic CI rz</w:t>
            </w:r>
          </w:p>
        </w:tc>
        <w:tc>
          <w:tcPr>
            <w:tcW w:w="1417" w:type="dxa"/>
          </w:tcPr>
          <w:p w14:paraId="4357C2C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8D8E5F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F15ECF9" w14:textId="77777777" w:rsidTr="003C4900">
        <w:tc>
          <w:tcPr>
            <w:tcW w:w="1985" w:type="dxa"/>
          </w:tcPr>
          <w:p w14:paraId="49327FA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pararendzinic'' cernic FZ' ar.pa''.ce</w:t>
            </w:r>
          </w:p>
        </w:tc>
        <w:tc>
          <w:tcPr>
            <w:tcW w:w="1701" w:type="dxa"/>
          </w:tcPr>
          <w:p w14:paraId="31589159"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pseudorendzinic CI pr</w:t>
            </w:r>
          </w:p>
        </w:tc>
        <w:tc>
          <w:tcPr>
            <w:tcW w:w="1417" w:type="dxa"/>
          </w:tcPr>
          <w:p w14:paraId="2DCCCF1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5314AF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5681A836" w14:textId="77777777" w:rsidTr="003C4900">
        <w:tc>
          <w:tcPr>
            <w:tcW w:w="1985" w:type="dxa"/>
          </w:tcPr>
          <w:p w14:paraId="37310757" w14:textId="52644F8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salinic' cernic</w:t>
            </w:r>
            <w:r w:rsidR="00122894">
              <w:rPr>
                <w:rStyle w:val="BodytextBold"/>
                <w:b w:val="0"/>
                <w:sz w:val="20"/>
                <w:szCs w:val="20"/>
                <w:lang w:eastAsia="ro-RO"/>
              </w:rPr>
              <w:t xml:space="preserve"> </w:t>
            </w:r>
            <w:r w:rsidRPr="003C4900">
              <w:rPr>
                <w:rStyle w:val="BodytextBold"/>
                <w:b w:val="0"/>
                <w:sz w:val="20"/>
                <w:szCs w:val="20"/>
                <w:lang w:eastAsia="ro-RO"/>
              </w:rPr>
              <w:t>FZ' ar.sc'.ce</w:t>
            </w:r>
          </w:p>
        </w:tc>
        <w:tc>
          <w:tcPr>
            <w:tcW w:w="1701" w:type="dxa"/>
          </w:tcPr>
          <w:p w14:paraId="6EF36A3F"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salinizat CI sc</w:t>
            </w:r>
          </w:p>
        </w:tc>
        <w:tc>
          <w:tcPr>
            <w:tcW w:w="1417" w:type="dxa"/>
          </w:tcPr>
          <w:p w14:paraId="0B3FE45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D2744A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r>
      <w:tr w:rsidR="002E2C29" w:rsidRPr="00AB6DD0" w14:paraId="6FCCA5BF" w14:textId="77777777" w:rsidTr="003C4900">
        <w:tc>
          <w:tcPr>
            <w:tcW w:w="1985" w:type="dxa"/>
          </w:tcPr>
          <w:p w14:paraId="471F0EE3" w14:textId="6D4BE04E"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sodic' cernic</w:t>
            </w:r>
            <w:r w:rsidR="00122894">
              <w:rPr>
                <w:rStyle w:val="BodytextBold"/>
                <w:b w:val="0"/>
                <w:sz w:val="20"/>
                <w:szCs w:val="20"/>
                <w:lang w:eastAsia="ro-RO"/>
              </w:rPr>
              <w:t xml:space="preserve"> </w:t>
            </w:r>
            <w:r w:rsidRPr="003C4900">
              <w:rPr>
                <w:rStyle w:val="BodytextBold"/>
                <w:b w:val="0"/>
                <w:sz w:val="20"/>
                <w:szCs w:val="20"/>
                <w:lang w:eastAsia="ro-RO"/>
              </w:rPr>
              <w:t>FZ' ar.ac'.ce</w:t>
            </w:r>
          </w:p>
        </w:tc>
        <w:tc>
          <w:tcPr>
            <w:tcW w:w="1701" w:type="dxa"/>
          </w:tcPr>
          <w:p w14:paraId="0D8AEA31"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alcalizat CI ac</w:t>
            </w:r>
          </w:p>
        </w:tc>
        <w:tc>
          <w:tcPr>
            <w:tcW w:w="1417" w:type="dxa"/>
          </w:tcPr>
          <w:p w14:paraId="2547177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35C1CE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38B10AC6" w14:textId="77777777" w:rsidTr="003C4900">
        <w:tc>
          <w:tcPr>
            <w:tcW w:w="1985" w:type="dxa"/>
          </w:tcPr>
          <w:p w14:paraId="18FF919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stagnic cernic FZ' ar.st.ce</w:t>
            </w:r>
          </w:p>
        </w:tc>
        <w:tc>
          <w:tcPr>
            <w:tcW w:w="1701" w:type="dxa"/>
          </w:tcPr>
          <w:p w14:paraId="1F8020D9"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pseudogleizat CI pz</w:t>
            </w:r>
          </w:p>
        </w:tc>
        <w:tc>
          <w:tcPr>
            <w:tcW w:w="1417" w:type="dxa"/>
          </w:tcPr>
          <w:p w14:paraId="1178EF0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776192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637AC3E" w14:textId="77777777" w:rsidTr="003C4900">
        <w:tc>
          <w:tcPr>
            <w:tcW w:w="1985" w:type="dxa"/>
          </w:tcPr>
          <w:p w14:paraId="7AF71A94" w14:textId="12E9109E"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vertic' cernic</w:t>
            </w:r>
            <w:r w:rsidR="00122894">
              <w:rPr>
                <w:rStyle w:val="BodytextBold"/>
                <w:b w:val="0"/>
                <w:sz w:val="20"/>
                <w:szCs w:val="20"/>
                <w:lang w:eastAsia="ro-RO"/>
              </w:rPr>
              <w:t xml:space="preserve"> </w:t>
            </w:r>
            <w:r w:rsidRPr="003C4900">
              <w:rPr>
                <w:rStyle w:val="BodytextBold"/>
                <w:b w:val="0"/>
                <w:sz w:val="20"/>
                <w:szCs w:val="20"/>
                <w:lang w:eastAsia="ro-RO"/>
              </w:rPr>
              <w:t>FZ' ar.vs'.ce</w:t>
            </w:r>
          </w:p>
        </w:tc>
        <w:tc>
          <w:tcPr>
            <w:tcW w:w="1701" w:type="dxa"/>
          </w:tcPr>
          <w:p w14:paraId="74C398FF"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vertic CI vs</w:t>
            </w:r>
          </w:p>
        </w:tc>
        <w:tc>
          <w:tcPr>
            <w:tcW w:w="1417" w:type="dxa"/>
          </w:tcPr>
          <w:p w14:paraId="0ED16AF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300869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48B83E32" w14:textId="77777777" w:rsidTr="003C4900">
        <w:tc>
          <w:tcPr>
            <w:tcW w:w="1985" w:type="dxa"/>
          </w:tcPr>
          <w:p w14:paraId="70D77D2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vertic'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cernic Far.vs'.dg</w:t>
            </w:r>
            <w:r w:rsidRPr="003C4900">
              <w:rPr>
                <w:rStyle w:val="BodytextBold"/>
                <w:b w:val="0"/>
                <w:sz w:val="20"/>
                <w:szCs w:val="20"/>
                <w:vertAlign w:val="superscript"/>
                <w:lang w:eastAsia="ro-RO"/>
              </w:rPr>
              <w:t>A</w:t>
            </w:r>
            <w:r w:rsidRPr="003C4900">
              <w:rPr>
                <w:rStyle w:val="BodytextBold"/>
                <w:b w:val="0"/>
                <w:sz w:val="20"/>
                <w:szCs w:val="20"/>
                <w:lang w:eastAsia="ro-RO"/>
              </w:rPr>
              <w:t>.ce</w:t>
            </w:r>
          </w:p>
        </w:tc>
        <w:tc>
          <w:tcPr>
            <w:tcW w:w="1701" w:type="dxa"/>
          </w:tcPr>
          <w:p w14:paraId="15E8DE3E"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veric gleizat CI vs.gz</w:t>
            </w:r>
          </w:p>
        </w:tc>
        <w:tc>
          <w:tcPr>
            <w:tcW w:w="1417" w:type="dxa"/>
          </w:tcPr>
          <w:p w14:paraId="21A2B64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7A37C61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5E754A03" w14:textId="77777777" w:rsidTr="003C4900">
        <w:tc>
          <w:tcPr>
            <w:tcW w:w="1985" w:type="dxa"/>
          </w:tcPr>
          <w:p w14:paraId="5F36E12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vertic' pararendzinic'' cernic FZ' ar.vs'pa''.ce</w:t>
            </w:r>
          </w:p>
        </w:tc>
        <w:tc>
          <w:tcPr>
            <w:tcW w:w="1701" w:type="dxa"/>
          </w:tcPr>
          <w:p w14:paraId="5768589A" w14:textId="77777777" w:rsidR="002E2C29" w:rsidRPr="003C4900"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eastAsia="ro-RO"/>
              </w:rPr>
              <w:t>Cernoziom argiloiluvial vertic pseudorendzinic CI vs.pr</w:t>
            </w:r>
          </w:p>
        </w:tc>
        <w:tc>
          <w:tcPr>
            <w:tcW w:w="1417" w:type="dxa"/>
          </w:tcPr>
          <w:p w14:paraId="591BF81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108822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593DF21" w14:textId="77777777" w:rsidTr="003C4900">
        <w:tc>
          <w:tcPr>
            <w:tcW w:w="1985" w:type="dxa"/>
          </w:tcPr>
          <w:p w14:paraId="54A5320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 xml:space="preserve">Faeoziom' argic vertic' salinic' cernic </w:t>
            </w:r>
            <w:r w:rsidRPr="003C4900">
              <w:rPr>
                <w:rStyle w:val="BodytextBold"/>
                <w:b w:val="0"/>
                <w:sz w:val="20"/>
                <w:szCs w:val="20"/>
                <w:lang w:eastAsia="ro-RO"/>
              </w:rPr>
              <w:lastRenderedPageBreak/>
              <w:t>FZ' ar.vs'.sc'.ce</w:t>
            </w:r>
          </w:p>
        </w:tc>
        <w:tc>
          <w:tcPr>
            <w:tcW w:w="1701" w:type="dxa"/>
          </w:tcPr>
          <w:p w14:paraId="607C0CD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 xml:space="preserve">Cernoziom argiloiluvial </w:t>
            </w:r>
            <w:r w:rsidRPr="003C4900">
              <w:rPr>
                <w:rStyle w:val="BodytextBold"/>
                <w:b w:val="0"/>
                <w:sz w:val="20"/>
                <w:szCs w:val="20"/>
                <w:lang w:eastAsia="ro-RO"/>
              </w:rPr>
              <w:lastRenderedPageBreak/>
              <w:t>vertic salinizat CI vs.sc</w:t>
            </w:r>
          </w:p>
        </w:tc>
        <w:tc>
          <w:tcPr>
            <w:tcW w:w="1417" w:type="dxa"/>
          </w:tcPr>
          <w:p w14:paraId="1205114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w:t>
            </w:r>
          </w:p>
        </w:tc>
        <w:tc>
          <w:tcPr>
            <w:tcW w:w="1843" w:type="dxa"/>
          </w:tcPr>
          <w:p w14:paraId="6773EE8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61E2228" w14:textId="77777777" w:rsidTr="003C4900">
        <w:tc>
          <w:tcPr>
            <w:tcW w:w="1985" w:type="dxa"/>
          </w:tcPr>
          <w:p w14:paraId="74E3E680" w14:textId="122F2FAE"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Faeoziom' argic vertic' sodic'</w:t>
            </w:r>
            <w:r w:rsidR="00122894">
              <w:rPr>
                <w:rStyle w:val="BodytextBold"/>
                <w:b w:val="0"/>
                <w:sz w:val="20"/>
                <w:szCs w:val="20"/>
                <w:lang w:eastAsia="ro-RO"/>
              </w:rPr>
              <w:t xml:space="preserve"> </w:t>
            </w:r>
            <w:r w:rsidRPr="003C4900">
              <w:rPr>
                <w:rStyle w:val="BodytextBold"/>
                <w:b w:val="0"/>
                <w:sz w:val="20"/>
                <w:szCs w:val="20"/>
                <w:lang w:eastAsia="ro-RO"/>
              </w:rPr>
              <w:t>cernic FZ' ar.vs'.ac.ce</w:t>
            </w:r>
          </w:p>
        </w:tc>
        <w:tc>
          <w:tcPr>
            <w:tcW w:w="1701" w:type="dxa"/>
          </w:tcPr>
          <w:p w14:paraId="660EC3D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argiloiluvial vertic alcalizat CI vs.ac</w:t>
            </w:r>
          </w:p>
        </w:tc>
        <w:tc>
          <w:tcPr>
            <w:tcW w:w="1417" w:type="dxa"/>
          </w:tcPr>
          <w:p w14:paraId="5F7B2AE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32AA58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3B3F245" w14:textId="77777777" w:rsidTr="003C4900">
        <w:tc>
          <w:tcPr>
            <w:tcW w:w="1985" w:type="dxa"/>
          </w:tcPr>
          <w:p w14:paraId="2D11561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vertic' stagnic cernic FZ' ar.vs'.st.ce</w:t>
            </w:r>
          </w:p>
        </w:tc>
        <w:tc>
          <w:tcPr>
            <w:tcW w:w="1701" w:type="dxa"/>
          </w:tcPr>
          <w:p w14:paraId="0D215A8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Cernoziom argiloiluvial vertic pseudogleizat CI vs.pz</w:t>
            </w:r>
          </w:p>
        </w:tc>
        <w:tc>
          <w:tcPr>
            <w:tcW w:w="1417" w:type="dxa"/>
          </w:tcPr>
          <w:p w14:paraId="53998A4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445BE02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2ADA279E" w14:textId="77777777" w:rsidTr="003C4900">
        <w:tc>
          <w:tcPr>
            <w:tcW w:w="1985" w:type="dxa"/>
          </w:tcPr>
          <w:p w14:paraId="7962055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Faeo</w:t>
            </w:r>
            <w:r w:rsidRPr="003C4900">
              <w:rPr>
                <w:rStyle w:val="BodytextBold"/>
                <w:b w:val="0"/>
                <w:sz w:val="20"/>
                <w:szCs w:val="20"/>
                <w:lang w:val="ro-RO" w:eastAsia="ro-RO"/>
              </w:rPr>
              <w:t>ziomuriꞌꞌ* cernoziomoide FZꞌꞌ*cm</w:t>
            </w:r>
          </w:p>
        </w:tc>
        <w:tc>
          <w:tcPr>
            <w:tcW w:w="1701" w:type="dxa"/>
          </w:tcPr>
          <w:p w14:paraId="40732D3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Soluri cernoziomoide* CM*</w:t>
            </w:r>
          </w:p>
        </w:tc>
        <w:tc>
          <w:tcPr>
            <w:tcW w:w="1417" w:type="dxa"/>
          </w:tcPr>
          <w:p w14:paraId="1D99D4A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180877A" w14:textId="3744D51E"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Toate diferitele subtipuri posibile</w:t>
            </w:r>
            <w:r w:rsidR="00122894">
              <w:rPr>
                <w:rStyle w:val="BodytextBold"/>
                <w:b w:val="0"/>
                <w:sz w:val="20"/>
                <w:szCs w:val="20"/>
                <w:lang w:val="ro-RO" w:eastAsia="ro-RO"/>
              </w:rPr>
              <w:t xml:space="preserve"> </w:t>
            </w:r>
            <w:r w:rsidRPr="003C4900">
              <w:rPr>
                <w:rStyle w:val="BodytextBold"/>
                <w:b w:val="0"/>
                <w:sz w:val="20"/>
                <w:szCs w:val="20"/>
                <w:lang w:val="ro-RO" w:eastAsia="ro-RO"/>
              </w:rPr>
              <w:t>de CM în SRCS, respectiv FZ cernoziomoide in SRTS+</w:t>
            </w:r>
            <w:r w:rsidR="004141CA">
              <w:rPr>
                <w:rStyle w:val="BodytextBold"/>
                <w:b w:val="0"/>
                <w:sz w:val="20"/>
                <w:szCs w:val="20"/>
                <w:lang w:val="ro-RO" w:eastAsia="ro-RO"/>
              </w:rPr>
              <w:t>.</w:t>
            </w:r>
          </w:p>
        </w:tc>
      </w:tr>
      <w:tr w:rsidR="002E2C29" w:rsidRPr="00AB6DD0" w14:paraId="6FD088E2" w14:textId="77777777" w:rsidTr="003C4900">
        <w:tc>
          <w:tcPr>
            <w:tcW w:w="1985" w:type="dxa"/>
          </w:tcPr>
          <w:p w14:paraId="0E2E992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FZꞌ cm</w:t>
            </w:r>
          </w:p>
        </w:tc>
        <w:tc>
          <w:tcPr>
            <w:tcW w:w="1701" w:type="dxa"/>
          </w:tcPr>
          <w:p w14:paraId="2CB5AB2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tipic CM ti</w:t>
            </w:r>
          </w:p>
        </w:tc>
        <w:tc>
          <w:tcPr>
            <w:tcW w:w="1417" w:type="dxa"/>
          </w:tcPr>
          <w:p w14:paraId="5073F66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BC06ADE" w14:textId="67E980E9"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Sunt incluse FZꞌ cm aa/lu/si/pm</w:t>
            </w:r>
            <w:r w:rsidR="003922B3">
              <w:rPr>
                <w:rStyle w:val="BodytextBold"/>
                <w:b w:val="0"/>
                <w:sz w:val="20"/>
                <w:szCs w:val="20"/>
                <w:lang w:val="ro-RO" w:eastAsia="ro-RO"/>
              </w:rPr>
              <w:t>.</w:t>
            </w:r>
          </w:p>
        </w:tc>
      </w:tr>
      <w:tr w:rsidR="002E2C29" w:rsidRPr="00AB6DD0" w14:paraId="56CA5166" w14:textId="77777777" w:rsidTr="003C4900">
        <w:tc>
          <w:tcPr>
            <w:tcW w:w="1985" w:type="dxa"/>
          </w:tcPr>
          <w:p w14:paraId="2E2035D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argic FZꞌ cm.ar</w:t>
            </w:r>
          </w:p>
        </w:tc>
        <w:tc>
          <w:tcPr>
            <w:tcW w:w="1701" w:type="dxa"/>
          </w:tcPr>
          <w:p w14:paraId="24BD8C8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argiloiluvial CM ar</w:t>
            </w:r>
          </w:p>
        </w:tc>
        <w:tc>
          <w:tcPr>
            <w:tcW w:w="1417" w:type="dxa"/>
          </w:tcPr>
          <w:p w14:paraId="16C5360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6B7086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42F225F8" w14:textId="77777777" w:rsidTr="003C4900">
        <w:tc>
          <w:tcPr>
            <w:tcW w:w="1985" w:type="dxa"/>
          </w:tcPr>
          <w:p w14:paraId="2AA1AB2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vertAlign w:val="superscript"/>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argic batigleic</w:t>
            </w:r>
            <w:r w:rsidRPr="003C4900">
              <w:rPr>
                <w:rStyle w:val="BodytextBold"/>
                <w:b w:val="0"/>
                <w:sz w:val="20"/>
                <w:szCs w:val="20"/>
                <w:vertAlign w:val="superscript"/>
                <w:lang w:val="ro-RO" w:eastAsia="ro-RO"/>
              </w:rPr>
              <w:t>A</w:t>
            </w:r>
            <w:r w:rsidRPr="003C4900">
              <w:rPr>
                <w:rStyle w:val="BodytextBold"/>
                <w:b w:val="0"/>
                <w:sz w:val="20"/>
                <w:szCs w:val="20"/>
                <w:lang w:val="ro-RO" w:eastAsia="ro-RO"/>
              </w:rPr>
              <w:t xml:space="preserve"> FZꞌ cm.ar.dg</w:t>
            </w:r>
            <w:r w:rsidRPr="003C4900">
              <w:rPr>
                <w:rStyle w:val="BodytextBold"/>
                <w:b w:val="0"/>
                <w:sz w:val="20"/>
                <w:szCs w:val="20"/>
                <w:vertAlign w:val="superscript"/>
                <w:lang w:val="ro-RO" w:eastAsia="ro-RO"/>
              </w:rPr>
              <w:t>A</w:t>
            </w:r>
          </w:p>
        </w:tc>
        <w:tc>
          <w:tcPr>
            <w:tcW w:w="1701" w:type="dxa"/>
          </w:tcPr>
          <w:p w14:paraId="173066C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argiloiluvial gleizat CM ar.gz</w:t>
            </w:r>
          </w:p>
        </w:tc>
        <w:tc>
          <w:tcPr>
            <w:tcW w:w="1417" w:type="dxa"/>
          </w:tcPr>
          <w:p w14:paraId="36E428E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A00FCE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008F4C8C" w14:textId="77777777" w:rsidTr="003C4900">
        <w:tc>
          <w:tcPr>
            <w:tcW w:w="1985" w:type="dxa"/>
          </w:tcPr>
          <w:p w14:paraId="5EA779F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argic pararendzinicꞌꞌ FZꞌ cm.ar.paꞌꞌ</w:t>
            </w:r>
          </w:p>
        </w:tc>
        <w:tc>
          <w:tcPr>
            <w:tcW w:w="1701" w:type="dxa"/>
          </w:tcPr>
          <w:p w14:paraId="59FE5DD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argiloiluvial pseudorendzinicCM ar.pr</w:t>
            </w:r>
          </w:p>
        </w:tc>
        <w:tc>
          <w:tcPr>
            <w:tcW w:w="1417" w:type="dxa"/>
          </w:tcPr>
          <w:p w14:paraId="0E62863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74C339D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52D7761E" w14:textId="77777777" w:rsidTr="003C4900">
        <w:tc>
          <w:tcPr>
            <w:tcW w:w="1985" w:type="dxa"/>
          </w:tcPr>
          <w:p w14:paraId="14783D2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argic stagnic FZꞌ cm.ar.st</w:t>
            </w:r>
          </w:p>
        </w:tc>
        <w:tc>
          <w:tcPr>
            <w:tcW w:w="1701" w:type="dxa"/>
          </w:tcPr>
          <w:p w14:paraId="63CEADA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argiloiluvial pseudogleizat CM ar.pz</w:t>
            </w:r>
          </w:p>
        </w:tc>
        <w:tc>
          <w:tcPr>
            <w:tcW w:w="1417" w:type="dxa"/>
          </w:tcPr>
          <w:p w14:paraId="0AE9A72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40BDF7C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0983ACC6" w14:textId="77777777" w:rsidTr="003C4900">
        <w:tc>
          <w:tcPr>
            <w:tcW w:w="1985" w:type="dxa"/>
          </w:tcPr>
          <w:p w14:paraId="2EDB3B29" w14:textId="66B0AE7F"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argic verticꞌ</w:t>
            </w:r>
            <w:r w:rsidR="00122894">
              <w:rPr>
                <w:rStyle w:val="BodytextBold"/>
                <w:b w:val="0"/>
                <w:sz w:val="20"/>
                <w:szCs w:val="20"/>
                <w:lang w:val="ro-RO" w:eastAsia="ro-RO"/>
              </w:rPr>
              <w:t xml:space="preserve"> </w:t>
            </w:r>
            <w:r w:rsidRPr="003C4900">
              <w:rPr>
                <w:rStyle w:val="BodytextBold"/>
                <w:b w:val="0"/>
                <w:sz w:val="20"/>
                <w:szCs w:val="20"/>
                <w:lang w:val="ro-RO" w:eastAsia="ro-RO"/>
              </w:rPr>
              <w:t>FZꞌ cm.ar.vsꞌ</w:t>
            </w:r>
          </w:p>
        </w:tc>
        <w:tc>
          <w:tcPr>
            <w:tcW w:w="1701" w:type="dxa"/>
          </w:tcPr>
          <w:p w14:paraId="2B795AB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argiloiluvial vertic CM ar.vs</w:t>
            </w:r>
          </w:p>
        </w:tc>
        <w:tc>
          <w:tcPr>
            <w:tcW w:w="1417" w:type="dxa"/>
          </w:tcPr>
          <w:p w14:paraId="699977D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F96714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782F6702" w14:textId="77777777" w:rsidTr="003C4900">
        <w:tc>
          <w:tcPr>
            <w:tcW w:w="1985" w:type="dxa"/>
          </w:tcPr>
          <w:p w14:paraId="1B87D97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cambic FZꞌ cm.cb</w:t>
            </w:r>
          </w:p>
        </w:tc>
        <w:tc>
          <w:tcPr>
            <w:tcW w:w="1701" w:type="dxa"/>
          </w:tcPr>
          <w:p w14:paraId="45AE39D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cambic CM ca</w:t>
            </w:r>
          </w:p>
        </w:tc>
        <w:tc>
          <w:tcPr>
            <w:tcW w:w="1417" w:type="dxa"/>
          </w:tcPr>
          <w:p w14:paraId="47ECD85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4359F5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48DF7219" w14:textId="77777777" w:rsidTr="003C4900">
        <w:tc>
          <w:tcPr>
            <w:tcW w:w="1985" w:type="dxa"/>
          </w:tcPr>
          <w:p w14:paraId="4D8FA8B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cambic batigleic</w:t>
            </w:r>
            <w:r w:rsidRPr="003C4900">
              <w:rPr>
                <w:rStyle w:val="BodytextBold"/>
                <w:b w:val="0"/>
                <w:sz w:val="20"/>
                <w:szCs w:val="20"/>
                <w:vertAlign w:val="superscript"/>
                <w:lang w:val="ro-RO" w:eastAsia="ro-RO"/>
              </w:rPr>
              <w:t>A</w:t>
            </w:r>
            <w:r w:rsidRPr="003C4900">
              <w:rPr>
                <w:rStyle w:val="BodytextBold"/>
                <w:b w:val="0"/>
                <w:sz w:val="20"/>
                <w:szCs w:val="20"/>
                <w:lang w:val="ro-RO" w:eastAsia="ro-RO"/>
              </w:rPr>
              <w:t xml:space="preserve"> FZꞌ cm.cb.dg</w:t>
            </w:r>
            <w:r w:rsidRPr="003C4900">
              <w:rPr>
                <w:rStyle w:val="BodytextBold"/>
                <w:b w:val="0"/>
                <w:sz w:val="20"/>
                <w:szCs w:val="20"/>
                <w:vertAlign w:val="superscript"/>
                <w:lang w:val="ro-RO" w:eastAsia="ro-RO"/>
              </w:rPr>
              <w:t>A</w:t>
            </w:r>
          </w:p>
        </w:tc>
        <w:tc>
          <w:tcPr>
            <w:tcW w:w="1701" w:type="dxa"/>
          </w:tcPr>
          <w:p w14:paraId="1B48716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cambic gleizat CM ca.gz</w:t>
            </w:r>
          </w:p>
        </w:tc>
        <w:tc>
          <w:tcPr>
            <w:tcW w:w="1417" w:type="dxa"/>
          </w:tcPr>
          <w:p w14:paraId="4532B4F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45542A1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4AEF4F61" w14:textId="77777777" w:rsidTr="003C4900">
        <w:tc>
          <w:tcPr>
            <w:tcW w:w="1985" w:type="dxa"/>
          </w:tcPr>
          <w:p w14:paraId="3F28F65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cambic rendzinicꞌꞌ FZꞌ cm.cb.rzꞌꞌ</w:t>
            </w:r>
          </w:p>
        </w:tc>
        <w:tc>
          <w:tcPr>
            <w:tcW w:w="1701" w:type="dxa"/>
          </w:tcPr>
          <w:p w14:paraId="217EFF2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cambic rendzinic CM ca.rz</w:t>
            </w:r>
          </w:p>
        </w:tc>
        <w:tc>
          <w:tcPr>
            <w:tcW w:w="1417" w:type="dxa"/>
          </w:tcPr>
          <w:p w14:paraId="200E968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AB2082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33C6B20B" w14:textId="77777777" w:rsidTr="003C4900">
        <w:tc>
          <w:tcPr>
            <w:tcW w:w="1985" w:type="dxa"/>
          </w:tcPr>
          <w:p w14:paraId="59C5113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Faeo</w:t>
            </w:r>
            <w:r w:rsidRPr="003C4900">
              <w:rPr>
                <w:rStyle w:val="BodytextBold"/>
                <w:b w:val="0"/>
                <w:sz w:val="20"/>
                <w:szCs w:val="20"/>
                <w:lang w:val="ro-RO" w:eastAsia="ro-RO"/>
              </w:rPr>
              <w:t>ziomꞌ cernoziomoid cambic pararendzinicꞌꞌ FZꞌ cm.cb.paꞌꞌ</w:t>
            </w:r>
          </w:p>
        </w:tc>
        <w:tc>
          <w:tcPr>
            <w:tcW w:w="1701" w:type="dxa"/>
          </w:tcPr>
          <w:p w14:paraId="7831F75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cambic pseudorendzinic CM ca.pr</w:t>
            </w:r>
          </w:p>
        </w:tc>
        <w:tc>
          <w:tcPr>
            <w:tcW w:w="1417" w:type="dxa"/>
          </w:tcPr>
          <w:p w14:paraId="2FEAC3A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5C61ECC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6383118A" w14:textId="77777777" w:rsidTr="003C4900">
        <w:tc>
          <w:tcPr>
            <w:tcW w:w="1985" w:type="dxa"/>
          </w:tcPr>
          <w:p w14:paraId="68A91899" w14:textId="23232CBC"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cambic verticꞌ</w:t>
            </w:r>
            <w:r w:rsidR="00122894">
              <w:rPr>
                <w:rStyle w:val="BodytextBold"/>
                <w:b w:val="0"/>
                <w:sz w:val="20"/>
                <w:szCs w:val="20"/>
                <w:lang w:val="ro-RO" w:eastAsia="ro-RO"/>
              </w:rPr>
              <w:t xml:space="preserve"> </w:t>
            </w:r>
            <w:r w:rsidRPr="003C4900">
              <w:rPr>
                <w:rStyle w:val="BodytextBold"/>
                <w:b w:val="0"/>
                <w:sz w:val="20"/>
                <w:szCs w:val="20"/>
                <w:lang w:val="ro-RO" w:eastAsia="ro-RO"/>
              </w:rPr>
              <w:t>FZꞌ cm.cb.vsꞌ</w:t>
            </w:r>
          </w:p>
        </w:tc>
        <w:tc>
          <w:tcPr>
            <w:tcW w:w="1701" w:type="dxa"/>
          </w:tcPr>
          <w:p w14:paraId="3A21A62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cambic vertic CM ca.vs</w:t>
            </w:r>
          </w:p>
        </w:tc>
        <w:tc>
          <w:tcPr>
            <w:tcW w:w="1417" w:type="dxa"/>
          </w:tcPr>
          <w:p w14:paraId="37F0410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6FC2E2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54C71CD3" w14:textId="77777777" w:rsidTr="003C4900">
        <w:tc>
          <w:tcPr>
            <w:tcW w:w="1985" w:type="dxa"/>
          </w:tcPr>
          <w:p w14:paraId="3644BBA4" w14:textId="1777DFAC"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w:t>
            </w:r>
            <w:r w:rsidR="00122894">
              <w:rPr>
                <w:rStyle w:val="BodytextBold"/>
                <w:b w:val="0"/>
                <w:sz w:val="20"/>
                <w:szCs w:val="20"/>
                <w:lang w:val="ro-RO" w:eastAsia="ro-RO"/>
              </w:rPr>
              <w:t xml:space="preserve"> </w:t>
            </w:r>
            <w:r w:rsidRPr="003C4900">
              <w:rPr>
                <w:rStyle w:val="BodytextBold"/>
                <w:b w:val="0"/>
                <w:sz w:val="20"/>
                <w:szCs w:val="20"/>
                <w:lang w:val="ro-RO" w:eastAsia="ro-RO"/>
              </w:rPr>
              <w:t>batigleic</w:t>
            </w:r>
            <w:r w:rsidRPr="003C4900">
              <w:rPr>
                <w:rStyle w:val="BodytextBold"/>
                <w:b w:val="0"/>
                <w:sz w:val="20"/>
                <w:szCs w:val="20"/>
                <w:vertAlign w:val="superscript"/>
                <w:lang w:val="ro-RO" w:eastAsia="ro-RO"/>
              </w:rPr>
              <w:t>A</w:t>
            </w:r>
            <w:r w:rsidRPr="003C4900">
              <w:rPr>
                <w:rStyle w:val="BodytextBold"/>
                <w:b w:val="0"/>
                <w:sz w:val="20"/>
                <w:szCs w:val="20"/>
                <w:lang w:val="ro-RO" w:eastAsia="ro-RO"/>
              </w:rPr>
              <w:t xml:space="preserve"> FZꞌ cm.dg</w:t>
            </w:r>
            <w:r w:rsidRPr="003C4900">
              <w:rPr>
                <w:rStyle w:val="BodytextBold"/>
                <w:b w:val="0"/>
                <w:sz w:val="20"/>
                <w:szCs w:val="20"/>
                <w:vertAlign w:val="superscript"/>
                <w:lang w:val="ro-RO" w:eastAsia="ro-RO"/>
              </w:rPr>
              <w:t>A</w:t>
            </w:r>
          </w:p>
        </w:tc>
        <w:tc>
          <w:tcPr>
            <w:tcW w:w="1701" w:type="dxa"/>
          </w:tcPr>
          <w:p w14:paraId="05DF5A9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gleizat CM gz</w:t>
            </w:r>
          </w:p>
        </w:tc>
        <w:tc>
          <w:tcPr>
            <w:tcW w:w="1417" w:type="dxa"/>
          </w:tcPr>
          <w:p w14:paraId="64A449A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DAA2E8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3F887480" w14:textId="77777777" w:rsidTr="003C4900">
        <w:tc>
          <w:tcPr>
            <w:tcW w:w="1985" w:type="dxa"/>
          </w:tcPr>
          <w:p w14:paraId="75A99E3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litic FZꞌ cm.li</w:t>
            </w:r>
          </w:p>
        </w:tc>
        <w:tc>
          <w:tcPr>
            <w:tcW w:w="1701" w:type="dxa"/>
          </w:tcPr>
          <w:p w14:paraId="0726D25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litic CM ls</w:t>
            </w:r>
          </w:p>
        </w:tc>
        <w:tc>
          <w:tcPr>
            <w:tcW w:w="1417" w:type="dxa"/>
          </w:tcPr>
          <w:p w14:paraId="775EFB2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1D550C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2A9BA7D1" w14:textId="77777777" w:rsidTr="003C4900">
        <w:tc>
          <w:tcPr>
            <w:tcW w:w="1985" w:type="dxa"/>
          </w:tcPr>
          <w:p w14:paraId="70EA31A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rendzinicꞌꞌ FZꞌ cm.rzꞌꞌ</w:t>
            </w:r>
          </w:p>
        </w:tc>
        <w:tc>
          <w:tcPr>
            <w:tcW w:w="1701" w:type="dxa"/>
          </w:tcPr>
          <w:p w14:paraId="637FEE1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rendzinic CM rz</w:t>
            </w:r>
          </w:p>
        </w:tc>
        <w:tc>
          <w:tcPr>
            <w:tcW w:w="1417" w:type="dxa"/>
          </w:tcPr>
          <w:p w14:paraId="3DDDF67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7462F9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1FCC05D6" w14:textId="77777777" w:rsidTr="003C4900">
        <w:tc>
          <w:tcPr>
            <w:tcW w:w="1985" w:type="dxa"/>
          </w:tcPr>
          <w:p w14:paraId="3081C41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pararendzinicꞌꞌ FZꞌ cm.paꞌꞌ</w:t>
            </w:r>
          </w:p>
        </w:tc>
        <w:tc>
          <w:tcPr>
            <w:tcW w:w="1701" w:type="dxa"/>
          </w:tcPr>
          <w:p w14:paraId="7D4D2F1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pseudorendzinicCM pr</w:t>
            </w:r>
          </w:p>
        </w:tc>
        <w:tc>
          <w:tcPr>
            <w:tcW w:w="1417" w:type="dxa"/>
          </w:tcPr>
          <w:p w14:paraId="1513E1F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6D18AF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05AD8FE0" w14:textId="77777777" w:rsidTr="003C4900">
        <w:tc>
          <w:tcPr>
            <w:tcW w:w="1985" w:type="dxa"/>
          </w:tcPr>
          <w:p w14:paraId="7108A4C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stagnic FZꞌ cm.st</w:t>
            </w:r>
          </w:p>
        </w:tc>
        <w:tc>
          <w:tcPr>
            <w:tcW w:w="1701" w:type="dxa"/>
          </w:tcPr>
          <w:p w14:paraId="73A55AE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pseudogleizat CM pz</w:t>
            </w:r>
          </w:p>
        </w:tc>
        <w:tc>
          <w:tcPr>
            <w:tcW w:w="1417" w:type="dxa"/>
          </w:tcPr>
          <w:p w14:paraId="299E15A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0B0B21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368EA268" w14:textId="77777777" w:rsidTr="003C4900">
        <w:tc>
          <w:tcPr>
            <w:tcW w:w="1985" w:type="dxa"/>
          </w:tcPr>
          <w:p w14:paraId="6E75449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 verticꞌ FZꞌ cm.vsꞌ</w:t>
            </w:r>
          </w:p>
        </w:tc>
        <w:tc>
          <w:tcPr>
            <w:tcW w:w="1701" w:type="dxa"/>
          </w:tcPr>
          <w:p w14:paraId="23D521E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vertic CM vs</w:t>
            </w:r>
          </w:p>
        </w:tc>
        <w:tc>
          <w:tcPr>
            <w:tcW w:w="1417" w:type="dxa"/>
          </w:tcPr>
          <w:p w14:paraId="4281AA7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374E55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5A57D2F1" w14:textId="77777777" w:rsidTr="003C4900">
        <w:tc>
          <w:tcPr>
            <w:tcW w:w="1985" w:type="dxa"/>
          </w:tcPr>
          <w:p w14:paraId="18F92FEC" w14:textId="6CCC85E0"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w:t>
            </w:r>
            <w:r w:rsidR="00122894">
              <w:rPr>
                <w:rStyle w:val="BodytextBold"/>
                <w:b w:val="0"/>
                <w:sz w:val="20"/>
                <w:szCs w:val="20"/>
                <w:lang w:val="ro-RO" w:eastAsia="ro-RO"/>
              </w:rPr>
              <w:t xml:space="preserve"> </w:t>
            </w:r>
            <w:r w:rsidRPr="003C4900">
              <w:rPr>
                <w:rStyle w:val="BodytextBold"/>
                <w:b w:val="0"/>
                <w:sz w:val="20"/>
                <w:szCs w:val="20"/>
                <w:lang w:val="ro-RO" w:eastAsia="ro-RO"/>
              </w:rPr>
              <w:t>verticꞌ pararendzinicꞌꞌ FZꞌ cm.vsꞌ.paꞌꞌ</w:t>
            </w:r>
          </w:p>
        </w:tc>
        <w:tc>
          <w:tcPr>
            <w:tcW w:w="1701" w:type="dxa"/>
          </w:tcPr>
          <w:p w14:paraId="2AB036C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vertic pseudorendzinic CM vs.pr</w:t>
            </w:r>
          </w:p>
        </w:tc>
        <w:tc>
          <w:tcPr>
            <w:tcW w:w="1417" w:type="dxa"/>
          </w:tcPr>
          <w:p w14:paraId="4532DD3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4B5D6E2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7CB08C06" w14:textId="77777777" w:rsidTr="003C4900">
        <w:tc>
          <w:tcPr>
            <w:tcW w:w="1985" w:type="dxa"/>
          </w:tcPr>
          <w:p w14:paraId="76443C4B" w14:textId="7D38CBA5"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w:t>
            </w:r>
            <w:r w:rsidR="00122894">
              <w:rPr>
                <w:rStyle w:val="BodytextBold"/>
                <w:b w:val="0"/>
                <w:sz w:val="20"/>
                <w:szCs w:val="20"/>
                <w:lang w:val="ro-RO" w:eastAsia="ro-RO"/>
              </w:rPr>
              <w:t xml:space="preserve"> </w:t>
            </w:r>
            <w:r w:rsidRPr="003C4900">
              <w:rPr>
                <w:rStyle w:val="BodytextBold"/>
                <w:b w:val="0"/>
                <w:sz w:val="20"/>
                <w:szCs w:val="20"/>
                <w:lang w:val="ro-RO" w:eastAsia="ro-RO"/>
              </w:rPr>
              <w:t>verticꞌ batigleic</w:t>
            </w:r>
            <w:r w:rsidRPr="003C4900">
              <w:rPr>
                <w:rStyle w:val="BodytextBold"/>
                <w:b w:val="0"/>
                <w:sz w:val="20"/>
                <w:szCs w:val="20"/>
                <w:vertAlign w:val="superscript"/>
                <w:lang w:val="ro-RO" w:eastAsia="ro-RO"/>
              </w:rPr>
              <w:t>A</w:t>
            </w:r>
            <w:r w:rsidRPr="003C4900">
              <w:rPr>
                <w:rStyle w:val="BodytextBold"/>
                <w:b w:val="0"/>
                <w:sz w:val="20"/>
                <w:szCs w:val="20"/>
                <w:lang w:val="ro-RO" w:eastAsia="ro-RO"/>
              </w:rPr>
              <w:t xml:space="preserve"> FZꞌ cm.vsꞌ.dg</w:t>
            </w:r>
            <w:r w:rsidRPr="003C4900">
              <w:rPr>
                <w:rStyle w:val="BodytextBold"/>
                <w:b w:val="0"/>
                <w:sz w:val="20"/>
                <w:szCs w:val="20"/>
                <w:vertAlign w:val="superscript"/>
                <w:lang w:val="ro-RO" w:eastAsia="ro-RO"/>
              </w:rPr>
              <w:t>A</w:t>
            </w:r>
          </w:p>
        </w:tc>
        <w:tc>
          <w:tcPr>
            <w:tcW w:w="1701" w:type="dxa"/>
          </w:tcPr>
          <w:p w14:paraId="32C9F3C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vertic gleizat CM vs.gz</w:t>
            </w:r>
          </w:p>
        </w:tc>
        <w:tc>
          <w:tcPr>
            <w:tcW w:w="1417" w:type="dxa"/>
          </w:tcPr>
          <w:p w14:paraId="089A97F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DC5148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224EAC19" w14:textId="77777777" w:rsidTr="003C4900">
        <w:tc>
          <w:tcPr>
            <w:tcW w:w="1985" w:type="dxa"/>
          </w:tcPr>
          <w:p w14:paraId="1BF8C95A" w14:textId="06E9811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w:t>
            </w:r>
            <w:r w:rsidRPr="003C4900">
              <w:rPr>
                <w:rStyle w:val="BodytextBold"/>
                <w:b w:val="0"/>
                <w:sz w:val="20"/>
                <w:szCs w:val="20"/>
                <w:lang w:val="ro-RO" w:eastAsia="ro-RO"/>
              </w:rPr>
              <w:t>ziomꞌ cernoziomoid</w:t>
            </w:r>
            <w:r w:rsidR="00122894">
              <w:rPr>
                <w:rStyle w:val="BodytextBold"/>
                <w:b w:val="0"/>
                <w:sz w:val="20"/>
                <w:szCs w:val="20"/>
                <w:lang w:val="ro-RO" w:eastAsia="ro-RO"/>
              </w:rPr>
              <w:t xml:space="preserve"> </w:t>
            </w:r>
            <w:r w:rsidRPr="003C4900">
              <w:rPr>
                <w:rStyle w:val="BodytextBold"/>
                <w:b w:val="0"/>
                <w:sz w:val="20"/>
                <w:szCs w:val="20"/>
                <w:lang w:val="ro-RO" w:eastAsia="ro-RO"/>
              </w:rPr>
              <w:t>verticꞌ stagnic FZꞌ cm.vsꞌ.st</w:t>
            </w:r>
          </w:p>
        </w:tc>
        <w:tc>
          <w:tcPr>
            <w:tcW w:w="1701" w:type="dxa"/>
          </w:tcPr>
          <w:p w14:paraId="32514F3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cernoziomoid vertic pseudogleizat CM vs.pz</w:t>
            </w:r>
          </w:p>
        </w:tc>
        <w:tc>
          <w:tcPr>
            <w:tcW w:w="1417" w:type="dxa"/>
          </w:tcPr>
          <w:p w14:paraId="7459FDA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B64BA5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4EF4F9A5" w14:textId="77777777" w:rsidTr="003C4900">
        <w:tc>
          <w:tcPr>
            <w:tcW w:w="1985" w:type="dxa"/>
          </w:tcPr>
          <w:p w14:paraId="3F2D0FE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Faeoziomuriꞌꞌ* greice cernice FZꞌꞌgr.ce</w:t>
            </w:r>
          </w:p>
        </w:tc>
        <w:tc>
          <w:tcPr>
            <w:tcW w:w="1701" w:type="dxa"/>
          </w:tcPr>
          <w:p w14:paraId="3EC7DC1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Soluri Cenuşii* CN*</w:t>
            </w:r>
          </w:p>
        </w:tc>
        <w:tc>
          <w:tcPr>
            <w:tcW w:w="1417" w:type="dxa"/>
          </w:tcPr>
          <w:p w14:paraId="14527F8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p>
        </w:tc>
        <w:tc>
          <w:tcPr>
            <w:tcW w:w="1843" w:type="dxa"/>
          </w:tcPr>
          <w:p w14:paraId="3BF206A0" w14:textId="470A047B"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Toate diferitele subtipuri posibile</w:t>
            </w:r>
            <w:r w:rsidR="00122894">
              <w:rPr>
                <w:rStyle w:val="BodytextBold"/>
                <w:b w:val="0"/>
                <w:sz w:val="20"/>
                <w:szCs w:val="20"/>
                <w:lang w:val="ro-RO" w:eastAsia="ro-RO"/>
              </w:rPr>
              <w:t xml:space="preserve"> </w:t>
            </w:r>
            <w:r w:rsidRPr="003C4900">
              <w:rPr>
                <w:rStyle w:val="BodytextBold"/>
                <w:b w:val="0"/>
                <w:sz w:val="20"/>
                <w:szCs w:val="20"/>
                <w:lang w:val="ro-RO" w:eastAsia="ro-RO"/>
              </w:rPr>
              <w:t xml:space="preserve">de CN în SRCS, respectiv CZꞌꞌ greice şi/sau </w:t>
            </w:r>
            <w:r w:rsidRPr="003C4900">
              <w:rPr>
                <w:rStyle w:val="BodytextBold"/>
                <w:b w:val="0"/>
                <w:sz w:val="20"/>
                <w:szCs w:val="20"/>
                <w:lang w:eastAsia="ro-RO"/>
              </w:rPr>
              <w:t>FZꞌꞌgr.ce în SRTS-2012+</w:t>
            </w:r>
            <w:r w:rsidR="003922B3">
              <w:rPr>
                <w:rStyle w:val="BodytextBold"/>
                <w:b w:val="0"/>
                <w:sz w:val="20"/>
                <w:szCs w:val="20"/>
                <w:lang w:eastAsia="ro-RO"/>
              </w:rPr>
              <w:t>.</w:t>
            </w:r>
          </w:p>
        </w:tc>
      </w:tr>
      <w:tr w:rsidR="002E2C29" w:rsidRPr="00AB6DD0" w14:paraId="0C2B2810" w14:textId="77777777" w:rsidTr="003C4900">
        <w:tc>
          <w:tcPr>
            <w:tcW w:w="1985" w:type="dxa"/>
          </w:tcPr>
          <w:p w14:paraId="271A20C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greic FZ gr</w:t>
            </w:r>
          </w:p>
        </w:tc>
        <w:tc>
          <w:tcPr>
            <w:tcW w:w="1701" w:type="dxa"/>
          </w:tcPr>
          <w:p w14:paraId="306788F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0EFD76E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CC7E86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p>
        </w:tc>
      </w:tr>
      <w:tr w:rsidR="002E2C29" w:rsidRPr="00AB6DD0" w14:paraId="7AAC4039" w14:textId="77777777" w:rsidTr="003C4900">
        <w:tc>
          <w:tcPr>
            <w:tcW w:w="1985" w:type="dxa"/>
          </w:tcPr>
          <w:p w14:paraId="6EAC983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greic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gr</w:t>
            </w:r>
          </w:p>
        </w:tc>
        <w:tc>
          <w:tcPr>
            <w:tcW w:w="1701" w:type="dxa"/>
          </w:tcPr>
          <w:p w14:paraId="6E58953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5760C54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greic FZ gr</w:t>
            </w:r>
          </w:p>
        </w:tc>
        <w:tc>
          <w:tcPr>
            <w:tcW w:w="1843" w:type="dxa"/>
          </w:tcPr>
          <w:p w14:paraId="367D297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p>
        </w:tc>
      </w:tr>
      <w:tr w:rsidR="002E2C29" w:rsidRPr="00AB6DD0" w14:paraId="6E681D90" w14:textId="77777777" w:rsidTr="003C4900">
        <w:tc>
          <w:tcPr>
            <w:tcW w:w="1985" w:type="dxa"/>
          </w:tcPr>
          <w:p w14:paraId="3D28B8E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Faeoziom' argic greic cernic FZ' ar. gr.ce</w:t>
            </w:r>
          </w:p>
        </w:tc>
        <w:tc>
          <w:tcPr>
            <w:tcW w:w="1701" w:type="dxa"/>
          </w:tcPr>
          <w:p w14:paraId="5E4B3D6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Sol cenu</w:t>
            </w:r>
            <w:r w:rsidRPr="003C4900">
              <w:rPr>
                <w:rStyle w:val="BodytextBold"/>
                <w:b w:val="0"/>
                <w:sz w:val="20"/>
                <w:szCs w:val="20"/>
                <w:lang w:val="ro-RO" w:eastAsia="ro-RO"/>
              </w:rPr>
              <w:t>şiu tipic CN ti</w:t>
            </w:r>
          </w:p>
        </w:tc>
        <w:tc>
          <w:tcPr>
            <w:tcW w:w="1417" w:type="dxa"/>
          </w:tcPr>
          <w:p w14:paraId="07807CE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FDF52C3" w14:textId="77777777" w:rsidR="003922B3"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val="ro-RO" w:eastAsia="ro-RO"/>
              </w:rPr>
              <w:t xml:space="preserve">CN ti (SRCS) </w:t>
            </w:r>
            <w:r w:rsidRPr="003C4900">
              <w:rPr>
                <w:rStyle w:val="BodytextBold"/>
                <w:b w:val="0"/>
                <w:sz w:val="20"/>
                <w:szCs w:val="20"/>
                <w:lang w:eastAsia="ro-RO"/>
              </w:rPr>
              <w:t>= CZ 'ar. gr @ CZ' ar. gr. qq @ CZ' ar. gr. Al @ FZ'ar.gr.ce @ FZ'ar.gr.ce.al.</w:t>
            </w:r>
          </w:p>
          <w:p w14:paraId="67457360" w14:textId="665AB434"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Sunt incluse solurile aa/lu/si/pm</w:t>
            </w:r>
            <w:r w:rsidR="003922B3">
              <w:rPr>
                <w:rStyle w:val="BodytextBold"/>
                <w:b w:val="0"/>
                <w:sz w:val="20"/>
                <w:szCs w:val="20"/>
                <w:lang w:eastAsia="ro-RO"/>
              </w:rPr>
              <w:t>.</w:t>
            </w:r>
          </w:p>
        </w:tc>
      </w:tr>
      <w:tr w:rsidR="002E2C29" w:rsidRPr="00AB6DD0" w14:paraId="08E0445A" w14:textId="77777777" w:rsidTr="003C4900">
        <w:tc>
          <w:tcPr>
            <w:tcW w:w="1985" w:type="dxa"/>
          </w:tcPr>
          <w:p w14:paraId="2B43088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greic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cernic FZ' ar. gr. dg</w:t>
            </w:r>
            <w:r w:rsidRPr="003C4900">
              <w:rPr>
                <w:rStyle w:val="BodytextBold"/>
                <w:b w:val="0"/>
                <w:sz w:val="20"/>
                <w:szCs w:val="20"/>
                <w:vertAlign w:val="superscript"/>
                <w:lang w:eastAsia="ro-RO"/>
              </w:rPr>
              <w:t>A</w:t>
            </w:r>
            <w:r w:rsidRPr="003C4900">
              <w:rPr>
                <w:rStyle w:val="BodytextBold"/>
                <w:b w:val="0"/>
                <w:sz w:val="20"/>
                <w:szCs w:val="20"/>
                <w:lang w:eastAsia="ro-RO"/>
              </w:rPr>
              <w:t>.ce</w:t>
            </w:r>
          </w:p>
        </w:tc>
        <w:tc>
          <w:tcPr>
            <w:tcW w:w="1701" w:type="dxa"/>
          </w:tcPr>
          <w:p w14:paraId="45AB46E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Sol cenu</w:t>
            </w:r>
            <w:r w:rsidRPr="003C4900">
              <w:rPr>
                <w:rStyle w:val="BodytextBold"/>
                <w:b w:val="0"/>
                <w:sz w:val="20"/>
                <w:szCs w:val="20"/>
                <w:lang w:val="ro-RO" w:eastAsia="ro-RO"/>
              </w:rPr>
              <w:t>şiu gleizat CN gz</w:t>
            </w:r>
          </w:p>
        </w:tc>
        <w:tc>
          <w:tcPr>
            <w:tcW w:w="1417" w:type="dxa"/>
          </w:tcPr>
          <w:p w14:paraId="56CC3C0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7426A04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530B5ED0" w14:textId="77777777" w:rsidTr="003C4900">
        <w:tc>
          <w:tcPr>
            <w:tcW w:w="1985" w:type="dxa"/>
          </w:tcPr>
          <w:p w14:paraId="1EAAE1C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greic pararendzinic'' cernic FZ' ar. gr. pa''.ce</w:t>
            </w:r>
          </w:p>
        </w:tc>
        <w:tc>
          <w:tcPr>
            <w:tcW w:w="1701" w:type="dxa"/>
          </w:tcPr>
          <w:p w14:paraId="1CA441C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Sol cenu</w:t>
            </w:r>
            <w:r w:rsidRPr="003C4900">
              <w:rPr>
                <w:rStyle w:val="BodytextBold"/>
                <w:b w:val="0"/>
                <w:sz w:val="20"/>
                <w:szCs w:val="20"/>
                <w:lang w:val="ro-RO" w:eastAsia="ro-RO"/>
              </w:rPr>
              <w:t>şiu pseudorendzinic CN pr</w:t>
            </w:r>
          </w:p>
        </w:tc>
        <w:tc>
          <w:tcPr>
            <w:tcW w:w="1417" w:type="dxa"/>
          </w:tcPr>
          <w:p w14:paraId="647CF2E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88009F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4CBAB8D6" w14:textId="77777777" w:rsidTr="003C4900">
        <w:tc>
          <w:tcPr>
            <w:tcW w:w="1985" w:type="dxa"/>
          </w:tcPr>
          <w:p w14:paraId="764124B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greic pararendzinic'' stagnic cernic FZ' ar. gr. pa''.st.ce</w:t>
            </w:r>
          </w:p>
        </w:tc>
        <w:tc>
          <w:tcPr>
            <w:tcW w:w="1701" w:type="dxa"/>
          </w:tcPr>
          <w:p w14:paraId="3C2B0B9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pseudorendzinic pseudogleizat CN pr.pz</w:t>
            </w:r>
          </w:p>
        </w:tc>
        <w:tc>
          <w:tcPr>
            <w:tcW w:w="1417" w:type="dxa"/>
          </w:tcPr>
          <w:p w14:paraId="5A68DB8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3BB8A7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4B084494" w14:textId="77777777" w:rsidTr="003C4900">
        <w:tc>
          <w:tcPr>
            <w:tcW w:w="1985" w:type="dxa"/>
          </w:tcPr>
          <w:p w14:paraId="3251D4E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greic stagnic cernic FZ' ar. gr. St.ce</w:t>
            </w:r>
          </w:p>
        </w:tc>
        <w:tc>
          <w:tcPr>
            <w:tcW w:w="1701" w:type="dxa"/>
          </w:tcPr>
          <w:p w14:paraId="0860FEE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pseudogleizat CN pz</w:t>
            </w:r>
          </w:p>
        </w:tc>
        <w:tc>
          <w:tcPr>
            <w:tcW w:w="1417" w:type="dxa"/>
          </w:tcPr>
          <w:p w14:paraId="0C20AA9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5C3DD45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BAAAE1E" w14:textId="77777777" w:rsidTr="003C4900">
        <w:tc>
          <w:tcPr>
            <w:tcW w:w="1985" w:type="dxa"/>
          </w:tcPr>
          <w:p w14:paraId="173BD15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greic cernic FZ' cb. gr.ce</w:t>
            </w:r>
          </w:p>
        </w:tc>
        <w:tc>
          <w:tcPr>
            <w:tcW w:w="1701" w:type="dxa"/>
          </w:tcPr>
          <w:p w14:paraId="6CDA957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cambic CN ca</w:t>
            </w:r>
          </w:p>
        </w:tc>
        <w:tc>
          <w:tcPr>
            <w:tcW w:w="1417" w:type="dxa"/>
          </w:tcPr>
          <w:p w14:paraId="18A53CD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61CD88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1F4A995" w14:textId="77777777" w:rsidTr="003C4900">
        <w:tc>
          <w:tcPr>
            <w:tcW w:w="1985" w:type="dxa"/>
          </w:tcPr>
          <w:p w14:paraId="0DE6AC4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greic batigleic</w:t>
            </w:r>
            <w:r w:rsidRPr="003C4900">
              <w:rPr>
                <w:rStyle w:val="BodytextBold"/>
                <w:b w:val="0"/>
                <w:sz w:val="20"/>
                <w:szCs w:val="20"/>
                <w:vertAlign w:val="superscript"/>
                <w:lang w:eastAsia="ro-RO"/>
              </w:rPr>
              <w:t>A</w:t>
            </w:r>
            <w:r w:rsidRPr="003C4900">
              <w:rPr>
                <w:rStyle w:val="BodytextBold"/>
                <w:b w:val="0"/>
                <w:sz w:val="20"/>
                <w:szCs w:val="20"/>
                <w:lang w:eastAsia="ro-RO"/>
              </w:rPr>
              <w:t xml:space="preserve"> cernic FZ' cb. gr. dg.ce</w:t>
            </w:r>
          </w:p>
        </w:tc>
        <w:tc>
          <w:tcPr>
            <w:tcW w:w="1701" w:type="dxa"/>
          </w:tcPr>
          <w:p w14:paraId="656B477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cambic gleizat CN ca.gz</w:t>
            </w:r>
          </w:p>
        </w:tc>
        <w:tc>
          <w:tcPr>
            <w:tcW w:w="1417" w:type="dxa"/>
          </w:tcPr>
          <w:p w14:paraId="5FA1010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EB2871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D69505D" w14:textId="77777777" w:rsidTr="003C4900">
        <w:tc>
          <w:tcPr>
            <w:tcW w:w="1985" w:type="dxa"/>
          </w:tcPr>
          <w:p w14:paraId="021AB67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greic pararendzinic'' cernic FZ' cb. gr. pa''.ce</w:t>
            </w:r>
          </w:p>
        </w:tc>
        <w:tc>
          <w:tcPr>
            <w:tcW w:w="1701" w:type="dxa"/>
          </w:tcPr>
          <w:p w14:paraId="55D7887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cenu</w:t>
            </w:r>
            <w:r w:rsidRPr="003C4900">
              <w:rPr>
                <w:rStyle w:val="BodytextBold"/>
                <w:b w:val="0"/>
                <w:sz w:val="20"/>
                <w:szCs w:val="20"/>
                <w:lang w:val="ro-RO" w:eastAsia="ro-RO"/>
              </w:rPr>
              <w:t>şiu cambic pseudorendzinic CN ca.pr</w:t>
            </w:r>
          </w:p>
        </w:tc>
        <w:tc>
          <w:tcPr>
            <w:tcW w:w="1417" w:type="dxa"/>
          </w:tcPr>
          <w:p w14:paraId="489B19C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138719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2B5959DA" w14:textId="77777777" w:rsidTr="003C4900">
        <w:tc>
          <w:tcPr>
            <w:tcW w:w="1985" w:type="dxa"/>
          </w:tcPr>
          <w:p w14:paraId="7C3D02A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Faeoziomuriꞌꞌ* gleice cernice FZꞌꞌgc.ce</w:t>
            </w:r>
          </w:p>
        </w:tc>
        <w:tc>
          <w:tcPr>
            <w:tcW w:w="1701" w:type="dxa"/>
          </w:tcPr>
          <w:p w14:paraId="4B9CE58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Lăcovişti* LC*</w:t>
            </w:r>
          </w:p>
        </w:tc>
        <w:tc>
          <w:tcPr>
            <w:tcW w:w="1417" w:type="dxa"/>
          </w:tcPr>
          <w:p w14:paraId="5D1EC39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04327C5" w14:textId="40C020B5"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val="ro-RO" w:eastAsia="ro-RO"/>
              </w:rPr>
              <w:t>Toate diferitele subtipuri posibile</w:t>
            </w:r>
            <w:r w:rsidR="00122894">
              <w:rPr>
                <w:rStyle w:val="BodytextBold"/>
                <w:b w:val="0"/>
                <w:sz w:val="20"/>
                <w:szCs w:val="20"/>
                <w:lang w:val="ro-RO" w:eastAsia="ro-RO"/>
              </w:rPr>
              <w:t xml:space="preserve"> </w:t>
            </w:r>
            <w:r w:rsidRPr="003C4900">
              <w:rPr>
                <w:rStyle w:val="BodytextBold"/>
                <w:b w:val="0"/>
                <w:sz w:val="20"/>
                <w:szCs w:val="20"/>
                <w:lang w:val="ro-RO" w:eastAsia="ro-RO"/>
              </w:rPr>
              <w:t xml:space="preserve">de LC în SRCS, respectiv CZꞌꞌ gleice, </w:t>
            </w:r>
            <w:r w:rsidRPr="003C4900">
              <w:rPr>
                <w:rStyle w:val="BodytextBold"/>
                <w:b w:val="0"/>
                <w:sz w:val="20"/>
                <w:szCs w:val="20"/>
                <w:lang w:eastAsia="ro-RO"/>
              </w:rPr>
              <w:t>FZꞌꞌgc.ce şi GS mo.ce în SRTS-2012+</w:t>
            </w:r>
            <w:r w:rsidR="003922B3">
              <w:rPr>
                <w:rStyle w:val="BodytextBold"/>
                <w:b w:val="0"/>
                <w:sz w:val="20"/>
                <w:szCs w:val="20"/>
                <w:lang w:eastAsia="ro-RO"/>
              </w:rPr>
              <w:t>.</w:t>
            </w:r>
          </w:p>
        </w:tc>
      </w:tr>
      <w:tr w:rsidR="002E2C29" w:rsidRPr="00AB6DD0" w14:paraId="71F842D7" w14:textId="77777777" w:rsidTr="003C4900">
        <w:tc>
          <w:tcPr>
            <w:tcW w:w="1985" w:type="dxa"/>
          </w:tcPr>
          <w:p w14:paraId="1DD8DD4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gleic FZ gc</w:t>
            </w:r>
          </w:p>
        </w:tc>
        <w:tc>
          <w:tcPr>
            <w:tcW w:w="1701" w:type="dxa"/>
          </w:tcPr>
          <w:p w14:paraId="23AD05C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3FC3136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9CC698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Unele soluri gleice molice în SRCS</w:t>
            </w:r>
          </w:p>
        </w:tc>
      </w:tr>
      <w:tr w:rsidR="002E2C29" w:rsidRPr="00AB6DD0" w14:paraId="377D24E6" w14:textId="77777777" w:rsidTr="003C4900">
        <w:tc>
          <w:tcPr>
            <w:tcW w:w="1985" w:type="dxa"/>
          </w:tcPr>
          <w:p w14:paraId="5C292F2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endogleic 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ng</w:t>
            </w:r>
          </w:p>
        </w:tc>
        <w:tc>
          <w:tcPr>
            <w:tcW w:w="1701" w:type="dxa"/>
          </w:tcPr>
          <w:p w14:paraId="330317E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18B7E05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gleic FZ gc</w:t>
            </w:r>
          </w:p>
        </w:tc>
        <w:tc>
          <w:tcPr>
            <w:tcW w:w="1843" w:type="dxa"/>
          </w:tcPr>
          <w:p w14:paraId="6127308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Unele soluri gleice molice în SRCS</w:t>
            </w:r>
          </w:p>
        </w:tc>
      </w:tr>
      <w:tr w:rsidR="002E2C29" w:rsidRPr="00AB6DD0" w14:paraId="560D2714" w14:textId="77777777" w:rsidTr="003C4900">
        <w:tc>
          <w:tcPr>
            <w:tcW w:w="1985" w:type="dxa"/>
          </w:tcPr>
          <w:p w14:paraId="56FD697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gleic cernic FZ' gc.ce</w:t>
            </w:r>
          </w:p>
        </w:tc>
        <w:tc>
          <w:tcPr>
            <w:tcW w:w="1701" w:type="dxa"/>
          </w:tcPr>
          <w:p w14:paraId="52C2DE6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Lăcovişte tipică LC ti</w:t>
            </w:r>
          </w:p>
        </w:tc>
        <w:tc>
          <w:tcPr>
            <w:tcW w:w="1417" w:type="dxa"/>
          </w:tcPr>
          <w:p w14:paraId="18DA104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6642DE4" w14:textId="77777777" w:rsidR="003922B3" w:rsidRDefault="002E2C29" w:rsidP="003C4900">
            <w:pPr>
              <w:pStyle w:val="Bodytext10"/>
              <w:shd w:val="clear" w:color="auto" w:fill="auto"/>
              <w:spacing w:line="240" w:lineRule="auto"/>
              <w:ind w:right="20"/>
              <w:jc w:val="both"/>
              <w:rPr>
                <w:rStyle w:val="BodytextBold"/>
                <w:b w:val="0"/>
                <w:sz w:val="20"/>
                <w:szCs w:val="20"/>
                <w:lang w:val="ro-RO" w:eastAsia="ro-RO"/>
              </w:rPr>
            </w:pPr>
            <w:r w:rsidRPr="003C4900">
              <w:rPr>
                <w:rStyle w:val="BodytextBold"/>
                <w:b w:val="0"/>
                <w:sz w:val="20"/>
                <w:szCs w:val="20"/>
                <w:lang w:val="ro-RO" w:eastAsia="ro-RO"/>
              </w:rPr>
              <w:t xml:space="preserve">LC ti (SRCS) </w:t>
            </w:r>
            <w:r w:rsidRPr="003C4900">
              <w:rPr>
                <w:rStyle w:val="BodytextBold"/>
                <w:b w:val="0"/>
                <w:sz w:val="20"/>
                <w:szCs w:val="20"/>
                <w:lang w:eastAsia="ro-RO"/>
              </w:rPr>
              <w:t xml:space="preserve">= </w:t>
            </w:r>
            <w:r w:rsidRPr="003C4900">
              <w:rPr>
                <w:rStyle w:val="BodytextBold"/>
                <w:b w:val="0"/>
                <w:sz w:val="20"/>
                <w:szCs w:val="20"/>
                <w:lang w:val="ro-RO" w:eastAsia="ro-RO"/>
              </w:rPr>
              <w:t xml:space="preserve">CZ'gc </w:t>
            </w:r>
            <w:r w:rsidRPr="003C4900">
              <w:rPr>
                <w:rStyle w:val="BodytextBold"/>
                <w:b w:val="0"/>
                <w:sz w:val="20"/>
                <w:szCs w:val="20"/>
                <w:lang w:eastAsia="ro-RO"/>
              </w:rPr>
              <w:t xml:space="preserve">@ </w:t>
            </w:r>
            <w:r w:rsidRPr="003C4900">
              <w:rPr>
                <w:rStyle w:val="BodytextBold"/>
                <w:b w:val="0"/>
                <w:sz w:val="20"/>
                <w:szCs w:val="20"/>
                <w:lang w:val="ro-RO" w:eastAsia="ro-RO"/>
              </w:rPr>
              <w:t>CZ'gc. al @ CZ'gc. qq @ FZ</w:t>
            </w:r>
            <w:r w:rsidRPr="003C4900">
              <w:rPr>
                <w:rStyle w:val="BodytextBold"/>
                <w:b w:val="0"/>
                <w:sz w:val="20"/>
                <w:szCs w:val="20"/>
                <w:lang w:eastAsia="ro-RO"/>
              </w:rPr>
              <w:t>ꞌ gc.ce @</w:t>
            </w:r>
            <w:r w:rsidRPr="003C4900">
              <w:rPr>
                <w:rStyle w:val="BodytextBold"/>
                <w:b w:val="0"/>
                <w:sz w:val="20"/>
                <w:szCs w:val="20"/>
                <w:lang w:val="ro-RO" w:eastAsia="ro-RO"/>
              </w:rPr>
              <w:t xml:space="preserve"> FZ</w:t>
            </w:r>
            <w:r w:rsidRPr="003C4900">
              <w:rPr>
                <w:rStyle w:val="BodytextBold"/>
                <w:b w:val="0"/>
                <w:sz w:val="20"/>
                <w:szCs w:val="20"/>
                <w:lang w:eastAsia="ro-RO"/>
              </w:rPr>
              <w:t xml:space="preserve">ꞌ gc.ce.al @ </w:t>
            </w:r>
            <w:r w:rsidRPr="003C4900">
              <w:rPr>
                <w:rStyle w:val="BodytextBold"/>
                <w:b w:val="0"/>
                <w:sz w:val="20"/>
                <w:szCs w:val="20"/>
                <w:lang w:val="ro-RO" w:eastAsia="ro-RO"/>
              </w:rPr>
              <w:t>FZ</w:t>
            </w:r>
            <w:r w:rsidRPr="003C4900">
              <w:rPr>
                <w:rStyle w:val="BodytextBold"/>
                <w:b w:val="0"/>
                <w:sz w:val="20"/>
                <w:szCs w:val="20"/>
                <w:lang w:eastAsia="ro-RO"/>
              </w:rPr>
              <w:t>ꞌ gc.ce.qq.</w:t>
            </w:r>
          </w:p>
          <w:p w14:paraId="00AF0987" w14:textId="25B39639"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val="ro-RO" w:eastAsia="ro-RO"/>
              </w:rPr>
              <w:lastRenderedPageBreak/>
              <w:t>Sunt incluse solurile aa/lu/si/pm</w:t>
            </w:r>
            <w:r w:rsidR="003922B3">
              <w:rPr>
                <w:rStyle w:val="BodytextBold"/>
                <w:b w:val="0"/>
                <w:sz w:val="20"/>
                <w:szCs w:val="20"/>
                <w:lang w:val="ro-RO" w:eastAsia="ro-RO"/>
              </w:rPr>
              <w:t>.</w:t>
            </w:r>
          </w:p>
        </w:tc>
      </w:tr>
      <w:tr w:rsidR="002E2C29" w:rsidRPr="00AB6DD0" w14:paraId="091CDFB1" w14:textId="77777777" w:rsidTr="003C4900">
        <w:tc>
          <w:tcPr>
            <w:tcW w:w="1985" w:type="dxa"/>
          </w:tcPr>
          <w:p w14:paraId="51A11C7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Faeoziom' cambic gleic cernic FZ' cb.gc.ce</w:t>
            </w:r>
          </w:p>
        </w:tc>
        <w:tc>
          <w:tcPr>
            <w:tcW w:w="1701" w:type="dxa"/>
          </w:tcPr>
          <w:p w14:paraId="2CCD92E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val="ro-RO" w:eastAsia="ro-RO"/>
              </w:rPr>
              <w:t>Lăcovişte cambică LC ca</w:t>
            </w:r>
          </w:p>
        </w:tc>
        <w:tc>
          <w:tcPr>
            <w:tcW w:w="1417" w:type="dxa"/>
          </w:tcPr>
          <w:p w14:paraId="6589EFC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77BF834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04C722CF" w14:textId="77777777" w:rsidTr="003C4900">
        <w:tc>
          <w:tcPr>
            <w:tcW w:w="1985" w:type="dxa"/>
          </w:tcPr>
          <w:p w14:paraId="33BE3E2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gleic salinic' cernic FZ' cb.gc.sc'.ce</w:t>
            </w:r>
          </w:p>
        </w:tc>
        <w:tc>
          <w:tcPr>
            <w:tcW w:w="1701" w:type="dxa"/>
          </w:tcPr>
          <w:p w14:paraId="24622DA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val="ro-RO" w:eastAsia="ro-RO"/>
              </w:rPr>
              <w:t>Lăcovişte cambică salinizată LC ca.sc</w:t>
            </w:r>
          </w:p>
        </w:tc>
        <w:tc>
          <w:tcPr>
            <w:tcW w:w="1417" w:type="dxa"/>
          </w:tcPr>
          <w:p w14:paraId="657DA22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FC2872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6C598A66" w14:textId="77777777" w:rsidTr="003C4900">
        <w:tc>
          <w:tcPr>
            <w:tcW w:w="1985" w:type="dxa"/>
          </w:tcPr>
          <w:p w14:paraId="668F118D" w14:textId="7596D3B5"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gleic sodic' cernic</w:t>
            </w:r>
            <w:r w:rsidR="00122894">
              <w:rPr>
                <w:rStyle w:val="BodytextBold"/>
                <w:b w:val="0"/>
                <w:sz w:val="20"/>
                <w:szCs w:val="20"/>
                <w:lang w:eastAsia="ro-RO"/>
              </w:rPr>
              <w:t xml:space="preserve"> </w:t>
            </w:r>
            <w:r w:rsidRPr="003C4900">
              <w:rPr>
                <w:rStyle w:val="BodytextBold"/>
                <w:b w:val="0"/>
                <w:sz w:val="20"/>
                <w:szCs w:val="20"/>
                <w:lang w:eastAsia="ro-RO"/>
              </w:rPr>
              <w:t>FZ' cb.gc.ac'.ce</w:t>
            </w:r>
          </w:p>
        </w:tc>
        <w:tc>
          <w:tcPr>
            <w:tcW w:w="1701" w:type="dxa"/>
          </w:tcPr>
          <w:p w14:paraId="19A12A7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val="ro-RO" w:eastAsia="ro-RO"/>
              </w:rPr>
              <w:t>Lăcovişte cambică alcalizată LC ca.ac</w:t>
            </w:r>
          </w:p>
        </w:tc>
        <w:tc>
          <w:tcPr>
            <w:tcW w:w="1417" w:type="dxa"/>
          </w:tcPr>
          <w:p w14:paraId="56E6BB5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CAE0DE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72AB8038" w14:textId="77777777" w:rsidTr="003C4900">
        <w:tc>
          <w:tcPr>
            <w:tcW w:w="1985" w:type="dxa"/>
          </w:tcPr>
          <w:p w14:paraId="421F5F9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gleic salinic' cernic FZ' cb.gc.sc'.ce</w:t>
            </w:r>
          </w:p>
        </w:tc>
        <w:tc>
          <w:tcPr>
            <w:tcW w:w="1701" w:type="dxa"/>
          </w:tcPr>
          <w:p w14:paraId="48A228E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val="ro-RO" w:eastAsia="ro-RO"/>
              </w:rPr>
              <w:t>Lăcovişte salinizată LC sc</w:t>
            </w:r>
          </w:p>
        </w:tc>
        <w:tc>
          <w:tcPr>
            <w:tcW w:w="1417" w:type="dxa"/>
          </w:tcPr>
          <w:p w14:paraId="1007D6A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7C16E2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20337FBE" w14:textId="77777777" w:rsidTr="003C4900">
        <w:tc>
          <w:tcPr>
            <w:tcW w:w="1985" w:type="dxa"/>
          </w:tcPr>
          <w:p w14:paraId="3862CB12" w14:textId="3644C023"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gleic salsodic' cernic</w:t>
            </w:r>
            <w:r w:rsidR="00122894">
              <w:rPr>
                <w:rStyle w:val="BodytextBold"/>
                <w:b w:val="0"/>
                <w:sz w:val="20"/>
                <w:szCs w:val="20"/>
                <w:lang w:eastAsia="ro-RO"/>
              </w:rPr>
              <w:t xml:space="preserve"> </w:t>
            </w:r>
            <w:r w:rsidRPr="003C4900">
              <w:rPr>
                <w:rStyle w:val="BodytextBold"/>
                <w:b w:val="0"/>
                <w:sz w:val="20"/>
                <w:szCs w:val="20"/>
                <w:lang w:eastAsia="ro-RO"/>
              </w:rPr>
              <w:t>FZ' gc.ss'.ce</w:t>
            </w:r>
          </w:p>
        </w:tc>
        <w:tc>
          <w:tcPr>
            <w:tcW w:w="1701" w:type="dxa"/>
          </w:tcPr>
          <w:p w14:paraId="41154C9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Lăcovişte salinizată alcalizată LC sc.ac</w:t>
            </w:r>
          </w:p>
        </w:tc>
        <w:tc>
          <w:tcPr>
            <w:tcW w:w="1417" w:type="dxa"/>
          </w:tcPr>
          <w:p w14:paraId="692797D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EF8F74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2A1D3520" w14:textId="77777777" w:rsidTr="003C4900">
        <w:tc>
          <w:tcPr>
            <w:tcW w:w="1985" w:type="dxa"/>
          </w:tcPr>
          <w:p w14:paraId="72B855CA" w14:textId="3F7B0030"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00122894">
              <w:rPr>
                <w:rStyle w:val="BodytextBold"/>
                <w:b w:val="0"/>
                <w:sz w:val="20"/>
                <w:szCs w:val="20"/>
                <w:lang w:eastAsia="ro-RO"/>
              </w:rPr>
              <w:t xml:space="preserve"> </w:t>
            </w:r>
            <w:r w:rsidRPr="003C4900">
              <w:rPr>
                <w:rStyle w:val="BodytextBold"/>
                <w:b w:val="0"/>
                <w:sz w:val="20"/>
                <w:szCs w:val="20"/>
                <w:lang w:eastAsia="ro-RO"/>
              </w:rPr>
              <w:t>gleic sodic' cernic</w:t>
            </w:r>
            <w:r w:rsidR="00122894">
              <w:rPr>
                <w:rStyle w:val="BodytextBold"/>
                <w:b w:val="0"/>
                <w:sz w:val="20"/>
                <w:szCs w:val="20"/>
                <w:lang w:eastAsia="ro-RO"/>
              </w:rPr>
              <w:t xml:space="preserve"> </w:t>
            </w:r>
            <w:r w:rsidRPr="003C4900">
              <w:rPr>
                <w:rStyle w:val="BodytextBold"/>
                <w:b w:val="0"/>
                <w:sz w:val="20"/>
                <w:szCs w:val="20"/>
                <w:lang w:eastAsia="ro-RO"/>
              </w:rPr>
              <w:t>FZ' gc.ac'.ce</w:t>
            </w:r>
          </w:p>
        </w:tc>
        <w:tc>
          <w:tcPr>
            <w:tcW w:w="1701" w:type="dxa"/>
          </w:tcPr>
          <w:p w14:paraId="24C0284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Lăcovişte alcalizată LC ac</w:t>
            </w:r>
          </w:p>
        </w:tc>
        <w:tc>
          <w:tcPr>
            <w:tcW w:w="1417" w:type="dxa"/>
          </w:tcPr>
          <w:p w14:paraId="7AD73756"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D72D9E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16DC1DC6" w14:textId="77777777" w:rsidTr="003C4900">
        <w:tc>
          <w:tcPr>
            <w:tcW w:w="1985" w:type="dxa"/>
          </w:tcPr>
          <w:p w14:paraId="3D8BE2C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gleic vertic' cernic FZ' gc.vs'.ce</w:t>
            </w:r>
          </w:p>
        </w:tc>
        <w:tc>
          <w:tcPr>
            <w:tcW w:w="1701" w:type="dxa"/>
          </w:tcPr>
          <w:p w14:paraId="3A885B3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Lăcovişte vertică LC vs</w:t>
            </w:r>
          </w:p>
        </w:tc>
        <w:tc>
          <w:tcPr>
            <w:tcW w:w="1417" w:type="dxa"/>
          </w:tcPr>
          <w:p w14:paraId="1C2116A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C6F59F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r>
      <w:tr w:rsidR="002E2C29" w:rsidRPr="00AB6DD0" w14:paraId="2E8F61A3" w14:textId="77777777" w:rsidTr="003C4900">
        <w:tc>
          <w:tcPr>
            <w:tcW w:w="1985" w:type="dxa"/>
          </w:tcPr>
          <w:p w14:paraId="156EE6C3" w14:textId="6CC303EE"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Faeoziomuriꞌꞌ* clinogleice</w:t>
            </w:r>
            <w:r w:rsidR="00122894">
              <w:rPr>
                <w:rStyle w:val="BodytextBold"/>
                <w:b w:val="0"/>
                <w:sz w:val="20"/>
                <w:szCs w:val="20"/>
                <w:lang w:eastAsia="ro-RO"/>
              </w:rPr>
              <w:t xml:space="preserve"> </w:t>
            </w:r>
            <w:r w:rsidRPr="003C4900">
              <w:rPr>
                <w:rStyle w:val="BodytextBold"/>
                <w:b w:val="0"/>
                <w:sz w:val="20"/>
                <w:szCs w:val="20"/>
                <w:lang w:eastAsia="ro-RO"/>
              </w:rPr>
              <w:t>FZꞌꞌ*cl</w:t>
            </w:r>
          </w:p>
        </w:tc>
        <w:tc>
          <w:tcPr>
            <w:tcW w:w="1701" w:type="dxa"/>
          </w:tcPr>
          <w:p w14:paraId="5A97724C" w14:textId="107AC124"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Soluri Negre Clinohidro-morfe*</w:t>
            </w:r>
            <w:r w:rsidR="00122894">
              <w:rPr>
                <w:rStyle w:val="BodytextBold"/>
                <w:b w:val="0"/>
                <w:sz w:val="20"/>
                <w:szCs w:val="20"/>
                <w:lang w:eastAsia="ro-RO"/>
              </w:rPr>
              <w:t xml:space="preserve"> </w:t>
            </w:r>
            <w:r w:rsidRPr="003C4900">
              <w:rPr>
                <w:rStyle w:val="BodytextBold"/>
                <w:b w:val="0"/>
                <w:sz w:val="20"/>
                <w:szCs w:val="20"/>
                <w:lang w:eastAsia="ro-RO"/>
              </w:rPr>
              <w:t>NF*</w:t>
            </w:r>
          </w:p>
        </w:tc>
        <w:tc>
          <w:tcPr>
            <w:tcW w:w="1417" w:type="dxa"/>
          </w:tcPr>
          <w:p w14:paraId="7F08B4E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C12212D" w14:textId="50504956"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 xml:space="preserve">Toate diferitele subtipuri posibile de NF, respectiv </w:t>
            </w:r>
            <w:r w:rsidRPr="003C4900">
              <w:rPr>
                <w:rStyle w:val="BodytextBold"/>
                <w:b w:val="0"/>
                <w:sz w:val="20"/>
                <w:szCs w:val="20"/>
                <w:lang w:eastAsia="ro-RO"/>
              </w:rPr>
              <w:t>FZꞌꞌcl</w:t>
            </w:r>
            <w:r w:rsidR="003922B3">
              <w:rPr>
                <w:rStyle w:val="BodytextBold"/>
                <w:b w:val="0"/>
                <w:sz w:val="20"/>
                <w:szCs w:val="20"/>
                <w:lang w:val="ro-RO" w:eastAsia="ro-RO"/>
              </w:rPr>
              <w:t>.</w:t>
            </w:r>
          </w:p>
        </w:tc>
      </w:tr>
      <w:tr w:rsidR="002E2C29" w:rsidRPr="00AB6DD0" w14:paraId="6DA482CF" w14:textId="77777777" w:rsidTr="003C4900">
        <w:tc>
          <w:tcPr>
            <w:tcW w:w="1985" w:type="dxa"/>
          </w:tcPr>
          <w:p w14:paraId="4DA17D16" w14:textId="331A381E"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clinogleic</w:t>
            </w:r>
            <w:r w:rsidR="00122894">
              <w:rPr>
                <w:rStyle w:val="BodytextBold"/>
                <w:b w:val="0"/>
                <w:sz w:val="20"/>
                <w:szCs w:val="20"/>
                <w:lang w:eastAsia="ro-RO"/>
              </w:rPr>
              <w:t xml:space="preserve"> </w:t>
            </w:r>
            <w:r w:rsidRPr="003C4900">
              <w:rPr>
                <w:rStyle w:val="BodytextBold"/>
                <w:b w:val="0"/>
                <w:sz w:val="20"/>
                <w:szCs w:val="20"/>
                <w:lang w:eastAsia="ro-RO"/>
              </w:rPr>
              <w:t>FZ cl</w:t>
            </w:r>
          </w:p>
        </w:tc>
        <w:tc>
          <w:tcPr>
            <w:tcW w:w="1701" w:type="dxa"/>
          </w:tcPr>
          <w:p w14:paraId="47488AC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45011A0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56509D0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4DF12780" w14:textId="77777777" w:rsidTr="003C4900">
        <w:tc>
          <w:tcPr>
            <w:tcW w:w="1985" w:type="dxa"/>
          </w:tcPr>
          <w:p w14:paraId="5B3B2FAA" w14:textId="0FE7A281"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Pr="003C4900">
              <w:rPr>
                <w:rStyle w:val="BodytextBold"/>
                <w:b w:val="0"/>
                <w:sz w:val="20"/>
                <w:szCs w:val="20"/>
                <w:vertAlign w:val="superscript"/>
                <w:lang w:eastAsia="ro-RO"/>
              </w:rPr>
              <w:t>A</w:t>
            </w:r>
            <w:r w:rsidRPr="003C4900">
              <w:rPr>
                <w:rStyle w:val="BodytextBold"/>
                <w:b w:val="0"/>
                <w:sz w:val="20"/>
                <w:szCs w:val="20"/>
                <w:lang w:eastAsia="ro-RO"/>
              </w:rPr>
              <w:t xml:space="preserve"> clinogleic</w:t>
            </w:r>
            <w:r w:rsidR="00122894">
              <w:rPr>
                <w:rStyle w:val="BodytextBold"/>
                <w:b w:val="0"/>
                <w:sz w:val="20"/>
                <w:szCs w:val="20"/>
                <w:lang w:eastAsia="ro-RO"/>
              </w:rPr>
              <w:t xml:space="preserve"> </w:t>
            </w:r>
            <w:r w:rsidRPr="003C4900">
              <w:rPr>
                <w:rStyle w:val="BodytextBold"/>
                <w:b w:val="0"/>
                <w:sz w:val="20"/>
                <w:szCs w:val="20"/>
                <w:lang w:eastAsia="ro-RO"/>
              </w:rPr>
              <w:t>FZ</w:t>
            </w:r>
            <w:r w:rsidRPr="003C4900">
              <w:rPr>
                <w:rStyle w:val="BodytextBold"/>
                <w:b w:val="0"/>
                <w:sz w:val="20"/>
                <w:szCs w:val="20"/>
                <w:vertAlign w:val="superscript"/>
                <w:lang w:eastAsia="ro-RO"/>
              </w:rPr>
              <w:t>A</w:t>
            </w:r>
            <w:r w:rsidRPr="003C4900">
              <w:rPr>
                <w:rStyle w:val="BodytextBold"/>
                <w:b w:val="0"/>
                <w:sz w:val="20"/>
                <w:szCs w:val="20"/>
                <w:lang w:eastAsia="ro-RO"/>
              </w:rPr>
              <w:t xml:space="preserve"> cl</w:t>
            </w:r>
          </w:p>
        </w:tc>
        <w:tc>
          <w:tcPr>
            <w:tcW w:w="1701" w:type="dxa"/>
          </w:tcPr>
          <w:p w14:paraId="08A07F5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417" w:type="dxa"/>
          </w:tcPr>
          <w:p w14:paraId="10416294" w14:textId="4451ECE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clinogleic</w:t>
            </w:r>
            <w:r w:rsidR="00122894">
              <w:rPr>
                <w:rStyle w:val="BodytextBold"/>
                <w:b w:val="0"/>
                <w:sz w:val="20"/>
                <w:szCs w:val="20"/>
                <w:lang w:eastAsia="ro-RO"/>
              </w:rPr>
              <w:t xml:space="preserve"> </w:t>
            </w:r>
            <w:r w:rsidRPr="003C4900">
              <w:rPr>
                <w:rStyle w:val="BodytextBold"/>
                <w:b w:val="0"/>
                <w:sz w:val="20"/>
                <w:szCs w:val="20"/>
                <w:lang w:eastAsia="ro-RO"/>
              </w:rPr>
              <w:t>FZ cl</w:t>
            </w:r>
          </w:p>
        </w:tc>
        <w:tc>
          <w:tcPr>
            <w:tcW w:w="1843" w:type="dxa"/>
          </w:tcPr>
          <w:p w14:paraId="376F8FE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4703DA45" w14:textId="77777777" w:rsidTr="003C4900">
        <w:tc>
          <w:tcPr>
            <w:tcW w:w="1985" w:type="dxa"/>
          </w:tcPr>
          <w:p w14:paraId="3785406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clinogleic FZ' cb.cl</w:t>
            </w:r>
          </w:p>
        </w:tc>
        <w:tc>
          <w:tcPr>
            <w:tcW w:w="1701" w:type="dxa"/>
          </w:tcPr>
          <w:p w14:paraId="0E038BC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Negru Clinohidromorf</w:t>
            </w:r>
          </w:p>
          <w:p w14:paraId="3916102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tipic NF ti</w:t>
            </w:r>
          </w:p>
        </w:tc>
        <w:tc>
          <w:tcPr>
            <w:tcW w:w="1417" w:type="dxa"/>
          </w:tcPr>
          <w:p w14:paraId="1E76B79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483D5F3" w14:textId="77777777" w:rsidR="006B4AB1"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val="ro-RO" w:eastAsia="ro-RO"/>
              </w:rPr>
              <w:t xml:space="preserve">NF ti (SRCS) = </w:t>
            </w:r>
            <w:r w:rsidRPr="003C4900">
              <w:rPr>
                <w:rStyle w:val="BodytextBold"/>
                <w:b w:val="0"/>
                <w:sz w:val="20"/>
                <w:szCs w:val="20"/>
                <w:lang w:eastAsia="ro-RO"/>
              </w:rPr>
              <w:t>FZ' cb.cl @ FZ' cb.cl.qq.</w:t>
            </w:r>
          </w:p>
          <w:p w14:paraId="4B6D9BEE" w14:textId="15FA430C"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Sunt incluse FZ' cb.cl aa/lu/si/pm</w:t>
            </w:r>
            <w:r w:rsidR="006B4AB1">
              <w:rPr>
                <w:rStyle w:val="BodytextBold"/>
                <w:b w:val="0"/>
                <w:sz w:val="20"/>
                <w:szCs w:val="20"/>
                <w:lang w:eastAsia="ro-RO"/>
              </w:rPr>
              <w:t>.</w:t>
            </w:r>
          </w:p>
        </w:tc>
      </w:tr>
      <w:tr w:rsidR="002E2C29" w:rsidRPr="00AB6DD0" w14:paraId="1704A98A" w14:textId="77777777" w:rsidTr="003C4900">
        <w:tc>
          <w:tcPr>
            <w:tcW w:w="1985" w:type="dxa"/>
          </w:tcPr>
          <w:p w14:paraId="79D9569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clinogleic FZ' ar.cl</w:t>
            </w:r>
          </w:p>
        </w:tc>
        <w:tc>
          <w:tcPr>
            <w:tcW w:w="1701" w:type="dxa"/>
          </w:tcPr>
          <w:p w14:paraId="21DCC52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Negru Clinohidromorf</w:t>
            </w:r>
          </w:p>
          <w:p w14:paraId="2D84A71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argiloiluvial NF ar</w:t>
            </w:r>
          </w:p>
        </w:tc>
        <w:tc>
          <w:tcPr>
            <w:tcW w:w="1417" w:type="dxa"/>
          </w:tcPr>
          <w:p w14:paraId="550BC89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401C415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272557E1" w14:textId="77777777" w:rsidTr="003C4900">
        <w:tc>
          <w:tcPr>
            <w:tcW w:w="1985" w:type="dxa"/>
          </w:tcPr>
          <w:p w14:paraId="28E8C650" w14:textId="3CEAD0C4"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clinogleic verticꞌ</w:t>
            </w:r>
            <w:r w:rsidR="00122894">
              <w:rPr>
                <w:rStyle w:val="BodytextBold"/>
                <w:b w:val="0"/>
                <w:sz w:val="20"/>
                <w:szCs w:val="20"/>
                <w:lang w:eastAsia="ro-RO"/>
              </w:rPr>
              <w:t xml:space="preserve"> </w:t>
            </w:r>
            <w:r w:rsidRPr="003C4900">
              <w:rPr>
                <w:rStyle w:val="BodytextBold"/>
                <w:b w:val="0"/>
                <w:sz w:val="20"/>
                <w:szCs w:val="20"/>
                <w:lang w:eastAsia="ro-RO"/>
              </w:rPr>
              <w:t>FZ' ar .cl.vsꞌ</w:t>
            </w:r>
          </w:p>
        </w:tc>
        <w:tc>
          <w:tcPr>
            <w:tcW w:w="1701" w:type="dxa"/>
          </w:tcPr>
          <w:p w14:paraId="050CA0D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Negru Clinohidromorf</w:t>
            </w:r>
          </w:p>
          <w:p w14:paraId="508401C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argiloiluvial vertic NF ar.vs</w:t>
            </w:r>
          </w:p>
        </w:tc>
        <w:tc>
          <w:tcPr>
            <w:tcW w:w="1417" w:type="dxa"/>
          </w:tcPr>
          <w:p w14:paraId="7345BBD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5543DA9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6B89D6C8" w14:textId="77777777" w:rsidTr="003C4900">
        <w:tc>
          <w:tcPr>
            <w:tcW w:w="1985" w:type="dxa"/>
          </w:tcPr>
          <w:p w14:paraId="5EA90CBB" w14:textId="1757CBE4"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lastRenderedPageBreak/>
              <w:t>Faeoziom' cambic clinogleic verticꞌ</w:t>
            </w:r>
            <w:r w:rsidR="00122894">
              <w:rPr>
                <w:rStyle w:val="BodytextBold"/>
                <w:b w:val="0"/>
                <w:sz w:val="20"/>
                <w:szCs w:val="20"/>
                <w:lang w:eastAsia="ro-RO"/>
              </w:rPr>
              <w:t xml:space="preserve"> </w:t>
            </w:r>
            <w:r w:rsidRPr="003C4900">
              <w:rPr>
                <w:rStyle w:val="BodytextBold"/>
                <w:b w:val="0"/>
                <w:sz w:val="20"/>
                <w:szCs w:val="20"/>
                <w:lang w:eastAsia="ro-RO"/>
              </w:rPr>
              <w:t>FZ' cb .cl.vsꞌ</w:t>
            </w:r>
          </w:p>
        </w:tc>
        <w:tc>
          <w:tcPr>
            <w:tcW w:w="1701" w:type="dxa"/>
          </w:tcPr>
          <w:p w14:paraId="165A526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Sol Negru Clinohidromorf</w:t>
            </w:r>
          </w:p>
          <w:p w14:paraId="2218058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vertic NF vs</w:t>
            </w:r>
          </w:p>
        </w:tc>
        <w:tc>
          <w:tcPr>
            <w:tcW w:w="1417" w:type="dxa"/>
          </w:tcPr>
          <w:p w14:paraId="0E999452"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4DBB3B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74F84BED" w14:textId="77777777" w:rsidTr="003C4900">
        <w:tc>
          <w:tcPr>
            <w:tcW w:w="1985" w:type="dxa"/>
          </w:tcPr>
          <w:p w14:paraId="2201A10E" w14:textId="1E35B7C2"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Faeoziomuriꞌꞌ* pararendzinice</w:t>
            </w:r>
            <w:r w:rsidR="00122894">
              <w:rPr>
                <w:rStyle w:val="BodytextBold"/>
                <w:b w:val="0"/>
                <w:sz w:val="20"/>
                <w:szCs w:val="20"/>
                <w:lang w:eastAsia="ro-RO"/>
              </w:rPr>
              <w:t xml:space="preserve"> </w:t>
            </w:r>
            <w:r w:rsidRPr="003C4900">
              <w:rPr>
                <w:rStyle w:val="BodytextBold"/>
                <w:b w:val="0"/>
                <w:sz w:val="20"/>
                <w:szCs w:val="20"/>
                <w:lang w:eastAsia="ro-RO"/>
              </w:rPr>
              <w:t>FZꞌꞌ*pa</w:t>
            </w:r>
          </w:p>
        </w:tc>
        <w:tc>
          <w:tcPr>
            <w:tcW w:w="1701" w:type="dxa"/>
          </w:tcPr>
          <w:p w14:paraId="338C6D3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Pseudorendzine PR*</w:t>
            </w:r>
          </w:p>
        </w:tc>
        <w:tc>
          <w:tcPr>
            <w:tcW w:w="1417" w:type="dxa"/>
          </w:tcPr>
          <w:p w14:paraId="2D472D6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1EA682E5" w14:textId="2DDA1B22"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val="ro-RO" w:eastAsia="ro-RO"/>
              </w:rPr>
              <w:t>Toate diferitele subtipuri posibile de PR în SRCS, respectiv de FZꞌꞌ pararendziniceꞌ în SRTS+</w:t>
            </w:r>
            <w:r w:rsidR="006B4AB1">
              <w:rPr>
                <w:rStyle w:val="BodytextBold"/>
                <w:b w:val="0"/>
                <w:sz w:val="20"/>
                <w:szCs w:val="20"/>
                <w:lang w:val="ro-RO" w:eastAsia="ro-RO"/>
              </w:rPr>
              <w:t>.</w:t>
            </w:r>
          </w:p>
        </w:tc>
      </w:tr>
      <w:tr w:rsidR="002E2C29" w:rsidRPr="00AB6DD0" w14:paraId="78B489D9" w14:textId="77777777" w:rsidTr="003C4900">
        <w:tc>
          <w:tcPr>
            <w:tcW w:w="1985" w:type="dxa"/>
          </w:tcPr>
          <w:p w14:paraId="7485C0E6" w14:textId="0DD73D5C"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pararendzinicꞌ</w:t>
            </w:r>
            <w:r w:rsidR="00122894">
              <w:rPr>
                <w:rStyle w:val="BodytextBold"/>
                <w:b w:val="0"/>
                <w:sz w:val="20"/>
                <w:szCs w:val="20"/>
                <w:lang w:eastAsia="ro-RO"/>
              </w:rPr>
              <w:t xml:space="preserve"> </w:t>
            </w:r>
            <w:r w:rsidRPr="003C4900">
              <w:rPr>
                <w:rStyle w:val="BodytextBold"/>
                <w:b w:val="0"/>
                <w:sz w:val="20"/>
                <w:szCs w:val="20"/>
                <w:lang w:eastAsia="ro-RO"/>
              </w:rPr>
              <w:t>FZ' paꞌ</w:t>
            </w:r>
          </w:p>
        </w:tc>
        <w:tc>
          <w:tcPr>
            <w:tcW w:w="1701" w:type="dxa"/>
          </w:tcPr>
          <w:p w14:paraId="4A4636D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Pseudorendzina tipică PR ti</w:t>
            </w:r>
          </w:p>
        </w:tc>
        <w:tc>
          <w:tcPr>
            <w:tcW w:w="1417" w:type="dxa"/>
          </w:tcPr>
          <w:p w14:paraId="02B360C8"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38F10FFE" w14:textId="1559A886" w:rsidR="006B4AB1" w:rsidRDefault="002E2C29" w:rsidP="003C4900">
            <w:pPr>
              <w:pStyle w:val="Bodytext10"/>
              <w:shd w:val="clear" w:color="auto" w:fill="auto"/>
              <w:spacing w:line="240" w:lineRule="auto"/>
              <w:ind w:right="20"/>
              <w:jc w:val="both"/>
              <w:rPr>
                <w:rStyle w:val="BodytextBold"/>
                <w:b w:val="0"/>
                <w:sz w:val="20"/>
                <w:szCs w:val="20"/>
                <w:lang w:eastAsia="ro-RO"/>
              </w:rPr>
            </w:pPr>
            <w:r w:rsidRPr="003C4900">
              <w:rPr>
                <w:rStyle w:val="BodytextBold"/>
                <w:b w:val="0"/>
                <w:sz w:val="20"/>
                <w:szCs w:val="20"/>
                <w:lang w:val="ro-RO" w:eastAsia="ro-RO"/>
              </w:rPr>
              <w:t xml:space="preserve">PR ti (SRCS) = </w:t>
            </w:r>
            <w:r w:rsidRPr="003C4900">
              <w:rPr>
                <w:rStyle w:val="BodytextBold"/>
                <w:b w:val="0"/>
                <w:sz w:val="20"/>
                <w:szCs w:val="20"/>
                <w:lang w:eastAsia="ro-RO"/>
              </w:rPr>
              <w:t>FZ' paꞌ @ FZ' paꞌ.qq.</w:t>
            </w:r>
          </w:p>
          <w:p w14:paraId="36947761" w14:textId="12FF4810"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eastAsia="ro-RO"/>
              </w:rPr>
              <w:t>Se include FZ' paꞌ aa/lu/si/pm</w:t>
            </w:r>
            <w:r w:rsidR="006B4AB1">
              <w:rPr>
                <w:rStyle w:val="BodytextBold"/>
                <w:b w:val="0"/>
                <w:sz w:val="20"/>
                <w:szCs w:val="20"/>
                <w:lang w:eastAsia="ro-RO"/>
              </w:rPr>
              <w:t>.</w:t>
            </w:r>
          </w:p>
        </w:tc>
      </w:tr>
      <w:tr w:rsidR="002E2C29" w:rsidRPr="00AB6DD0" w14:paraId="609AC301" w14:textId="77777777" w:rsidTr="003C4900">
        <w:tc>
          <w:tcPr>
            <w:tcW w:w="1985" w:type="dxa"/>
          </w:tcPr>
          <w:p w14:paraId="411930DC" w14:textId="2BA2D5B4"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pararendzinicꞌ</w:t>
            </w:r>
            <w:r w:rsidR="00122894">
              <w:rPr>
                <w:rStyle w:val="BodytextBold"/>
                <w:b w:val="0"/>
                <w:sz w:val="20"/>
                <w:szCs w:val="20"/>
                <w:lang w:eastAsia="ro-RO"/>
              </w:rPr>
              <w:t xml:space="preserve"> </w:t>
            </w:r>
            <w:r w:rsidRPr="003C4900">
              <w:rPr>
                <w:rStyle w:val="BodytextBold"/>
                <w:b w:val="0"/>
                <w:sz w:val="20"/>
                <w:szCs w:val="20"/>
                <w:lang w:eastAsia="ro-RO"/>
              </w:rPr>
              <w:t>FZ' ar. paꞌ</w:t>
            </w:r>
          </w:p>
        </w:tc>
        <w:tc>
          <w:tcPr>
            <w:tcW w:w="1701" w:type="dxa"/>
          </w:tcPr>
          <w:p w14:paraId="7E74387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Pseudorendzina argiloiluvială PR ar</w:t>
            </w:r>
          </w:p>
        </w:tc>
        <w:tc>
          <w:tcPr>
            <w:tcW w:w="1417" w:type="dxa"/>
          </w:tcPr>
          <w:p w14:paraId="4BA7378C"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90ADBA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2F9CB963" w14:textId="77777777" w:rsidTr="003C4900">
        <w:tc>
          <w:tcPr>
            <w:tcW w:w="1985" w:type="dxa"/>
          </w:tcPr>
          <w:p w14:paraId="2C37F5ED" w14:textId="20ED16A3"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pararendzinicꞌ stagnic</w:t>
            </w:r>
            <w:r w:rsidR="00122894">
              <w:rPr>
                <w:rStyle w:val="BodytextBold"/>
                <w:b w:val="0"/>
                <w:sz w:val="20"/>
                <w:szCs w:val="20"/>
                <w:lang w:eastAsia="ro-RO"/>
              </w:rPr>
              <w:t xml:space="preserve"> </w:t>
            </w:r>
            <w:r w:rsidRPr="003C4900">
              <w:rPr>
                <w:rStyle w:val="BodytextBold"/>
                <w:b w:val="0"/>
                <w:sz w:val="20"/>
                <w:szCs w:val="20"/>
                <w:lang w:eastAsia="ro-RO"/>
              </w:rPr>
              <w:t>FZ' ar. paꞌ.st</w:t>
            </w:r>
          </w:p>
        </w:tc>
        <w:tc>
          <w:tcPr>
            <w:tcW w:w="1701" w:type="dxa"/>
          </w:tcPr>
          <w:p w14:paraId="79E24289"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Pseudorendzina argiloiluvială pseudogleizată PR ar.pz</w:t>
            </w:r>
          </w:p>
        </w:tc>
        <w:tc>
          <w:tcPr>
            <w:tcW w:w="1417" w:type="dxa"/>
          </w:tcPr>
          <w:p w14:paraId="781F7FD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6B7982D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5F869E6A" w14:textId="77777777" w:rsidTr="003C4900">
        <w:tc>
          <w:tcPr>
            <w:tcW w:w="1985" w:type="dxa"/>
          </w:tcPr>
          <w:p w14:paraId="2A80D1A0" w14:textId="428A2030"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argic pararendzinicꞌ vertic</w:t>
            </w:r>
            <w:r w:rsidR="00122894">
              <w:rPr>
                <w:rStyle w:val="BodytextBold"/>
                <w:b w:val="0"/>
                <w:sz w:val="20"/>
                <w:szCs w:val="20"/>
                <w:lang w:eastAsia="ro-RO"/>
              </w:rPr>
              <w:t xml:space="preserve"> </w:t>
            </w:r>
            <w:r w:rsidRPr="003C4900">
              <w:rPr>
                <w:rStyle w:val="BodytextBold"/>
                <w:b w:val="0"/>
                <w:sz w:val="20"/>
                <w:szCs w:val="20"/>
                <w:lang w:eastAsia="ro-RO"/>
              </w:rPr>
              <w:t>FZ' ar. paꞌ.vs</w:t>
            </w:r>
          </w:p>
        </w:tc>
        <w:tc>
          <w:tcPr>
            <w:tcW w:w="1701" w:type="dxa"/>
          </w:tcPr>
          <w:p w14:paraId="2AF6A59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Pseudorendzina argiloiluvială vertică PR ar.vs</w:t>
            </w:r>
          </w:p>
        </w:tc>
        <w:tc>
          <w:tcPr>
            <w:tcW w:w="1417" w:type="dxa"/>
          </w:tcPr>
          <w:p w14:paraId="533C649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4EEC6FB7"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6875E3A1" w14:textId="77777777" w:rsidTr="003C4900">
        <w:tc>
          <w:tcPr>
            <w:tcW w:w="1985" w:type="dxa"/>
          </w:tcPr>
          <w:p w14:paraId="4A7827AB" w14:textId="4801BB63"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pararendzinicꞌ</w:t>
            </w:r>
            <w:r w:rsidR="00122894">
              <w:rPr>
                <w:rStyle w:val="BodytextBold"/>
                <w:b w:val="0"/>
                <w:sz w:val="20"/>
                <w:szCs w:val="20"/>
                <w:lang w:eastAsia="ro-RO"/>
              </w:rPr>
              <w:t xml:space="preserve"> </w:t>
            </w:r>
            <w:r w:rsidRPr="003C4900">
              <w:rPr>
                <w:rStyle w:val="BodytextBold"/>
                <w:b w:val="0"/>
                <w:sz w:val="20"/>
                <w:szCs w:val="20"/>
                <w:lang w:eastAsia="ro-RO"/>
              </w:rPr>
              <w:t>FZ' cb.paꞌ</w:t>
            </w:r>
          </w:p>
        </w:tc>
        <w:tc>
          <w:tcPr>
            <w:tcW w:w="1701" w:type="dxa"/>
          </w:tcPr>
          <w:p w14:paraId="7E9698D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Pseudorendzina cambică PR ca</w:t>
            </w:r>
          </w:p>
        </w:tc>
        <w:tc>
          <w:tcPr>
            <w:tcW w:w="1417" w:type="dxa"/>
          </w:tcPr>
          <w:p w14:paraId="727197F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AE0ADBD"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271AEACC" w14:textId="77777777" w:rsidTr="003C4900">
        <w:tc>
          <w:tcPr>
            <w:tcW w:w="1985" w:type="dxa"/>
          </w:tcPr>
          <w:p w14:paraId="0DAA8BA1"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pararendzinicꞌ stagnic FZ' cb.paꞌ.st</w:t>
            </w:r>
          </w:p>
        </w:tc>
        <w:tc>
          <w:tcPr>
            <w:tcW w:w="1701" w:type="dxa"/>
          </w:tcPr>
          <w:p w14:paraId="62BB67C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Pseudorendzina cambică pseudogleizată PR ca.pz</w:t>
            </w:r>
          </w:p>
        </w:tc>
        <w:tc>
          <w:tcPr>
            <w:tcW w:w="1417" w:type="dxa"/>
          </w:tcPr>
          <w:p w14:paraId="4A89BB73"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20E9096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499AE58F" w14:textId="77777777" w:rsidTr="003C4900">
        <w:tc>
          <w:tcPr>
            <w:tcW w:w="1985" w:type="dxa"/>
          </w:tcPr>
          <w:p w14:paraId="4EAE4BEE" w14:textId="057E98AA"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 cambic pararendzinicꞌ vertic</w:t>
            </w:r>
            <w:r w:rsidR="00122894">
              <w:rPr>
                <w:rStyle w:val="BodytextBold"/>
                <w:b w:val="0"/>
                <w:sz w:val="20"/>
                <w:szCs w:val="20"/>
                <w:lang w:eastAsia="ro-RO"/>
              </w:rPr>
              <w:t xml:space="preserve"> </w:t>
            </w:r>
            <w:r w:rsidRPr="003C4900">
              <w:rPr>
                <w:rStyle w:val="BodytextBold"/>
                <w:b w:val="0"/>
                <w:sz w:val="20"/>
                <w:szCs w:val="20"/>
                <w:lang w:eastAsia="ro-RO"/>
              </w:rPr>
              <w:t>FZ' cb.paꞌ.vsꞌ</w:t>
            </w:r>
          </w:p>
        </w:tc>
        <w:tc>
          <w:tcPr>
            <w:tcW w:w="1701" w:type="dxa"/>
          </w:tcPr>
          <w:p w14:paraId="0FA3CFA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Pseudorendzina cambică vertică PR ca.vs</w:t>
            </w:r>
          </w:p>
        </w:tc>
        <w:tc>
          <w:tcPr>
            <w:tcW w:w="1417" w:type="dxa"/>
          </w:tcPr>
          <w:p w14:paraId="1A627D4F"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4F6DFD4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5D76AC7E" w14:textId="77777777" w:rsidTr="003C4900">
        <w:tc>
          <w:tcPr>
            <w:tcW w:w="1985" w:type="dxa"/>
          </w:tcPr>
          <w:p w14:paraId="56658B72" w14:textId="50A16795"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00122894">
              <w:rPr>
                <w:rStyle w:val="BodytextBold"/>
                <w:b w:val="0"/>
                <w:sz w:val="20"/>
                <w:szCs w:val="20"/>
                <w:lang w:eastAsia="ro-RO"/>
              </w:rPr>
              <w:t xml:space="preserve"> </w:t>
            </w:r>
            <w:r w:rsidRPr="003C4900">
              <w:rPr>
                <w:rStyle w:val="BodytextBold"/>
                <w:b w:val="0"/>
                <w:sz w:val="20"/>
                <w:szCs w:val="20"/>
                <w:lang w:eastAsia="ro-RO"/>
              </w:rPr>
              <w:t>pararendzinicꞌ stagnic FZ' paꞌ.st</w:t>
            </w:r>
            <w:r w:rsidR="00122894">
              <w:rPr>
                <w:rStyle w:val="BodytextBold"/>
                <w:b w:val="0"/>
                <w:sz w:val="20"/>
                <w:szCs w:val="20"/>
                <w:lang w:eastAsia="ro-RO"/>
              </w:rPr>
              <w:t xml:space="preserve"> </w:t>
            </w:r>
          </w:p>
        </w:tc>
        <w:tc>
          <w:tcPr>
            <w:tcW w:w="1701" w:type="dxa"/>
          </w:tcPr>
          <w:p w14:paraId="10A36EDB"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Pseudorendzina pseudogleizată PR pz</w:t>
            </w:r>
          </w:p>
        </w:tc>
        <w:tc>
          <w:tcPr>
            <w:tcW w:w="1417" w:type="dxa"/>
          </w:tcPr>
          <w:p w14:paraId="68E08440"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83E6A0A"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r w:rsidR="002E2C29" w:rsidRPr="00AB6DD0" w14:paraId="405D018F" w14:textId="77777777" w:rsidTr="003C4900">
        <w:tc>
          <w:tcPr>
            <w:tcW w:w="1985" w:type="dxa"/>
          </w:tcPr>
          <w:p w14:paraId="2CC433B8" w14:textId="5B0F94FF"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Faeoziom'</w:t>
            </w:r>
            <w:r w:rsidR="00122894">
              <w:rPr>
                <w:rStyle w:val="BodytextBold"/>
                <w:b w:val="0"/>
                <w:sz w:val="20"/>
                <w:szCs w:val="20"/>
                <w:lang w:eastAsia="ro-RO"/>
              </w:rPr>
              <w:t xml:space="preserve"> </w:t>
            </w:r>
            <w:r w:rsidRPr="003C4900">
              <w:rPr>
                <w:rStyle w:val="BodytextBold"/>
                <w:b w:val="0"/>
                <w:sz w:val="20"/>
                <w:szCs w:val="20"/>
                <w:lang w:eastAsia="ro-RO"/>
              </w:rPr>
              <w:t xml:space="preserve">pararendzinicꞌ verticꞌ FZ' paꞌ.vsꞌ </w:t>
            </w:r>
          </w:p>
        </w:tc>
        <w:tc>
          <w:tcPr>
            <w:tcW w:w="1701" w:type="dxa"/>
          </w:tcPr>
          <w:p w14:paraId="7E00DA6E"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Pseudorendzina vertică PR vs</w:t>
            </w:r>
          </w:p>
        </w:tc>
        <w:tc>
          <w:tcPr>
            <w:tcW w:w="1417" w:type="dxa"/>
          </w:tcPr>
          <w:p w14:paraId="01C89DD5"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eastAsia="ro-RO"/>
              </w:rPr>
            </w:pPr>
            <w:r w:rsidRPr="003C4900">
              <w:rPr>
                <w:rStyle w:val="BodytextBold"/>
                <w:b w:val="0"/>
                <w:sz w:val="20"/>
                <w:szCs w:val="20"/>
                <w:lang w:eastAsia="ro-RO"/>
              </w:rPr>
              <w:t>-</w:t>
            </w:r>
          </w:p>
        </w:tc>
        <w:tc>
          <w:tcPr>
            <w:tcW w:w="1843" w:type="dxa"/>
          </w:tcPr>
          <w:p w14:paraId="085BAF34" w14:textId="77777777" w:rsidR="002E2C29" w:rsidRPr="003C4900" w:rsidRDefault="002E2C29" w:rsidP="003C4900">
            <w:pPr>
              <w:pStyle w:val="Bodytext10"/>
              <w:shd w:val="clear" w:color="auto" w:fill="auto"/>
              <w:spacing w:line="240" w:lineRule="auto"/>
              <w:ind w:right="20"/>
              <w:jc w:val="both"/>
              <w:rPr>
                <w:rStyle w:val="BodytextBold"/>
                <w:b w:val="0"/>
                <w:bCs w:val="0"/>
                <w:sz w:val="20"/>
                <w:szCs w:val="20"/>
                <w:lang w:val="ro-RO" w:eastAsia="ro-RO"/>
              </w:rPr>
            </w:pPr>
            <w:r w:rsidRPr="003C4900">
              <w:rPr>
                <w:rStyle w:val="BodytextBold"/>
                <w:b w:val="0"/>
                <w:sz w:val="20"/>
                <w:szCs w:val="20"/>
                <w:lang w:val="ro-RO" w:eastAsia="ro-RO"/>
              </w:rPr>
              <w:t>-</w:t>
            </w:r>
          </w:p>
        </w:tc>
      </w:tr>
    </w:tbl>
    <w:p w14:paraId="4B11A71A" w14:textId="77777777" w:rsidR="002E2C29" w:rsidRPr="001E5421" w:rsidRDefault="002E2C29" w:rsidP="002E2C29">
      <w:pPr>
        <w:pStyle w:val="ListParagraph"/>
        <w:spacing w:after="0" w:line="360" w:lineRule="auto"/>
        <w:ind w:left="1069"/>
        <w:rPr>
          <w:rFonts w:ascii="Times New Roman" w:eastAsiaTheme="minorEastAsia" w:hAnsi="Times New Roman" w:cs="Times New Roman"/>
          <w:b/>
          <w:i/>
          <w:iCs/>
          <w:sz w:val="24"/>
          <w:szCs w:val="24"/>
          <w:lang w:val="ro-RO"/>
        </w:rPr>
      </w:pPr>
    </w:p>
    <w:p w14:paraId="7F446B08" w14:textId="77777777" w:rsidR="002E2C29" w:rsidRPr="009546A0" w:rsidRDefault="002E2C29" w:rsidP="00DA144B">
      <w:pPr>
        <w:pStyle w:val="Bodytext10"/>
        <w:shd w:val="clear" w:color="auto" w:fill="auto"/>
        <w:spacing w:line="360" w:lineRule="auto"/>
        <w:ind w:left="120" w:right="20" w:firstLine="540"/>
        <w:jc w:val="both"/>
        <w:outlineLvl w:val="0"/>
        <w:rPr>
          <w:rStyle w:val="BodytextBold"/>
          <w:b w:val="0"/>
          <w:bCs w:val="0"/>
          <w:i/>
          <w:iCs/>
          <w:lang w:eastAsia="ro-RO"/>
        </w:rPr>
      </w:pPr>
      <w:r w:rsidRPr="009546A0">
        <w:rPr>
          <w:rStyle w:val="BodytextBold"/>
          <w:i/>
          <w:iCs/>
          <w:lang w:eastAsia="ro-RO"/>
        </w:rPr>
        <w:t>Notificaţie:</w:t>
      </w:r>
    </w:p>
    <w:p w14:paraId="7ECB02E5" w14:textId="7FD3DA9E" w:rsidR="002E2C29" w:rsidRPr="009546A0" w:rsidRDefault="002E2C29" w:rsidP="002E2C29">
      <w:pPr>
        <w:pStyle w:val="Bodytext10"/>
        <w:shd w:val="clear" w:color="auto" w:fill="auto"/>
        <w:spacing w:line="360" w:lineRule="auto"/>
        <w:ind w:left="120" w:right="20" w:firstLine="540"/>
        <w:jc w:val="both"/>
        <w:rPr>
          <w:rStyle w:val="BodytextBold"/>
          <w:b w:val="0"/>
          <w:bCs w:val="0"/>
          <w:i/>
          <w:iCs/>
          <w:lang w:eastAsia="ro-RO"/>
        </w:rPr>
      </w:pPr>
      <m:oMath>
        <m:r>
          <w:rPr>
            <w:rStyle w:val="BodytextBold"/>
            <w:rFonts w:ascii="Cambria Math" w:hAnsi="Cambria Math"/>
            <w:lang w:eastAsia="ro-RO"/>
          </w:rPr>
          <m:t>&lt;</m:t>
        </m:r>
      </m:oMath>
      <w:r w:rsidRPr="009546A0">
        <w:rPr>
          <w:rStyle w:val="BodytextBold"/>
          <w:i/>
          <w:iCs/>
          <w:lang w:eastAsia="ro-RO"/>
        </w:rPr>
        <w:t xml:space="preserve"> *</w:t>
      </w:r>
      <m:oMath>
        <m:r>
          <w:rPr>
            <w:rStyle w:val="BodytextBold"/>
            <w:rFonts w:ascii="Cambria Math" w:hAnsi="Cambria Math"/>
            <w:lang w:eastAsia="ro-RO"/>
          </w:rPr>
          <m:t xml:space="preserve"> &gt;</m:t>
        </m:r>
      </m:oMath>
      <w:r w:rsidRPr="009546A0">
        <w:rPr>
          <w:rStyle w:val="BodytextBold"/>
          <w:i/>
          <w:iCs/>
          <w:lang w:eastAsia="ro-RO"/>
        </w:rPr>
        <w:t xml:space="preserve"> - toate diferitele subtipuri de sol</w:t>
      </w:r>
      <w:r w:rsidR="007B466B">
        <w:rPr>
          <w:rStyle w:val="BodytextBold"/>
          <w:i/>
          <w:iCs/>
          <w:lang w:eastAsia="ro-RO"/>
        </w:rPr>
        <w:t>;</w:t>
      </w:r>
    </w:p>
    <w:p w14:paraId="4D3B0819" w14:textId="7D76D362" w:rsidR="002E2C29" w:rsidRPr="009546A0" w:rsidRDefault="002E2C29" w:rsidP="002E2C29">
      <w:pPr>
        <w:pStyle w:val="Bodytext10"/>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i/>
          <w:iCs/>
          <w:lang w:eastAsia="ro-RO"/>
        </w:rPr>
        <w:t xml:space="preserve"> </w:t>
      </w:r>
      <w:r w:rsidRPr="009546A0">
        <w:rPr>
          <w:rStyle w:val="BodytextBold"/>
          <w:i/>
          <w:iCs/>
          <w:vertAlign w:val="superscript"/>
          <w:lang w:eastAsia="ro-RO"/>
        </w:rPr>
        <w:t>A</w:t>
      </w:r>
      <m:oMath>
        <m:r>
          <w:rPr>
            <w:rStyle w:val="BodytextBold"/>
            <w:rFonts w:ascii="Cambria Math" w:hAnsi="Cambria Math"/>
            <w:lang w:eastAsia="ro-RO"/>
          </w:rPr>
          <m:t xml:space="preserve"> &gt;</m:t>
        </m:r>
      </m:oMath>
      <w:r w:rsidRPr="009546A0">
        <w:rPr>
          <w:rStyle w:val="BodytextBold"/>
          <w:i/>
          <w:iCs/>
          <w:lang w:eastAsia="ro-RO"/>
        </w:rPr>
        <w:t xml:space="preserve"> - termen SRTS-2012 modificat conform defini</w:t>
      </w:r>
      <w:r w:rsidRPr="009546A0">
        <w:rPr>
          <w:rStyle w:val="BodytextBold"/>
          <w:i/>
          <w:iCs/>
          <w:lang w:val="ro-RO" w:eastAsia="ro-RO"/>
        </w:rPr>
        <w:t>ţiei SRTS-2003 (cu excepţia termenului batigleic</w:t>
      </w:r>
      <w:r w:rsidRPr="009546A0">
        <w:rPr>
          <w:rStyle w:val="BodytextBold"/>
          <w:i/>
          <w:iCs/>
          <w:vertAlign w:val="superscript"/>
          <w:lang w:val="ro-RO" w:eastAsia="ro-RO"/>
        </w:rPr>
        <w:t>A</w:t>
      </w:r>
      <w:r w:rsidRPr="009546A0">
        <w:rPr>
          <w:rStyle w:val="BodytextBold"/>
          <w:i/>
          <w:iCs/>
          <w:lang w:val="ro-RO" w:eastAsia="ro-RO"/>
        </w:rPr>
        <w:t>)</w:t>
      </w:r>
      <w:r w:rsidR="007B466B">
        <w:rPr>
          <w:rStyle w:val="BodytextBold"/>
          <w:i/>
          <w:iCs/>
          <w:lang w:val="ro-RO" w:eastAsia="ro-RO"/>
        </w:rPr>
        <w:t>;</w:t>
      </w:r>
    </w:p>
    <w:p w14:paraId="6CB27920" w14:textId="77777777" w:rsidR="002E2C29" w:rsidRPr="009546A0" w:rsidRDefault="002E2C29" w:rsidP="002E2C29">
      <w:pPr>
        <w:pStyle w:val="Bodytext10"/>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i/>
          <w:iCs/>
          <w:lang w:eastAsia="ro-RO"/>
        </w:rPr>
        <w:t xml:space="preserve"> </w:t>
      </w:r>
      <w:r w:rsidRPr="009546A0">
        <w:rPr>
          <w:rStyle w:val="BodytextBold"/>
          <w:rFonts w:ascii="Cambria Math" w:hAnsi="Cambria Math"/>
          <w:i/>
          <w:iCs/>
          <w:lang w:eastAsia="ro-RO"/>
        </w:rPr>
        <w:t>′</w:t>
      </w:r>
      <m:oMath>
        <m:r>
          <w:rPr>
            <w:rStyle w:val="BodytextBold"/>
            <w:rFonts w:ascii="Cambria Math" w:hAnsi="Cambria Math"/>
            <w:lang w:eastAsia="ro-RO"/>
          </w:rPr>
          <m:t xml:space="preserve"> &gt;</m:t>
        </m:r>
      </m:oMath>
      <w:r w:rsidRPr="009546A0">
        <w:rPr>
          <w:rStyle w:val="BodytextBold"/>
          <w:i/>
          <w:iCs/>
          <w:lang w:eastAsia="ro-RO"/>
        </w:rPr>
        <w:t xml:space="preserve"> - termen SRTS-2012 modificat conform defini</w:t>
      </w:r>
      <w:r w:rsidRPr="009546A0">
        <w:rPr>
          <w:rStyle w:val="BodytextBold"/>
          <w:i/>
          <w:iCs/>
          <w:lang w:val="ro-RO" w:eastAsia="ro-RO"/>
        </w:rPr>
        <w:t>ţiei SRTS-2003.</w:t>
      </w:r>
    </w:p>
    <w:p w14:paraId="15DDBCDC" w14:textId="77777777" w:rsidR="002E2C29" w:rsidRPr="00F347BF" w:rsidRDefault="002E2C29" w:rsidP="002E2C29">
      <w:pPr>
        <w:spacing w:after="0" w:line="360" w:lineRule="auto"/>
        <w:ind w:left="709"/>
        <w:rPr>
          <w:rFonts w:ascii="Times New Roman" w:eastAsiaTheme="minorEastAsia" w:hAnsi="Times New Roman" w:cs="Times New Roman"/>
          <w:b/>
          <w:i/>
          <w:iCs/>
          <w:sz w:val="24"/>
          <w:szCs w:val="24"/>
          <w:lang w:val="ro-RO"/>
        </w:rPr>
      </w:pPr>
    </w:p>
    <w:p w14:paraId="76A2FDB0" w14:textId="77777777" w:rsidR="00E7434E" w:rsidRPr="00E7434E" w:rsidRDefault="00E7434E" w:rsidP="00E7434E">
      <w:pPr>
        <w:spacing w:after="0" w:line="360" w:lineRule="auto"/>
        <w:rPr>
          <w:rFonts w:ascii="Times New Roman" w:eastAsiaTheme="minorEastAsia" w:hAnsi="Times New Roman" w:cs="Times New Roman"/>
          <w:b/>
          <w:i/>
          <w:iCs/>
          <w:sz w:val="24"/>
          <w:szCs w:val="24"/>
          <w:lang w:val="ro-RO"/>
        </w:rPr>
      </w:pPr>
    </w:p>
    <w:p w14:paraId="65EB4ADC" w14:textId="52985DB2" w:rsidR="002E2C29" w:rsidRPr="00F85E43" w:rsidRDefault="003C4900" w:rsidP="00DA144B">
      <w:pPr>
        <w:spacing w:after="0" w:line="360" w:lineRule="auto"/>
        <w:ind w:firstLine="140"/>
        <w:jc w:val="center"/>
        <w:outlineLvl w:val="0"/>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4.4. </w:t>
      </w:r>
      <w:r w:rsidR="00F85E43" w:rsidRPr="00F85E43">
        <w:rPr>
          <w:rFonts w:ascii="Times New Roman" w:eastAsiaTheme="minorEastAsia" w:hAnsi="Times New Roman" w:cs="Times New Roman"/>
          <w:b/>
          <w:iCs/>
          <w:sz w:val="24"/>
          <w:szCs w:val="24"/>
          <w:lang w:val="ro-RO"/>
        </w:rPr>
        <w:t>Corelarea</w:t>
      </w:r>
      <w:r w:rsidR="00122894">
        <w:rPr>
          <w:rFonts w:ascii="Times New Roman" w:eastAsiaTheme="minorEastAsia" w:hAnsi="Times New Roman" w:cs="Times New Roman"/>
          <w:b/>
          <w:iCs/>
          <w:sz w:val="24"/>
          <w:szCs w:val="24"/>
          <w:lang w:val="ro-RO"/>
        </w:rPr>
        <w:t xml:space="preserve"> </w:t>
      </w:r>
      <w:r w:rsidR="00F85E43" w:rsidRPr="00F85E43">
        <w:rPr>
          <w:rFonts w:ascii="Times New Roman" w:hAnsi="Times New Roman" w:cs="Times New Roman"/>
          <w:b/>
          <w:sz w:val="24"/>
          <w:szCs w:val="24"/>
        </w:rPr>
        <w:t>Subunităţilor taxonomice de nivel superior ale tipului de sol Rendzină</w:t>
      </w:r>
    </w:p>
    <w:p w14:paraId="0EA3D8EE" w14:textId="77777777" w:rsidR="00D879BD" w:rsidRDefault="00D879BD" w:rsidP="002E2C29">
      <w:pPr>
        <w:spacing w:after="0" w:line="360" w:lineRule="auto"/>
        <w:ind w:firstLine="700"/>
        <w:jc w:val="both"/>
        <w:rPr>
          <w:rStyle w:val="Bodytext29pt"/>
          <w:rFonts w:eastAsia="Century Schoolbook"/>
          <w:iCs/>
          <w:sz w:val="24"/>
          <w:szCs w:val="24"/>
        </w:rPr>
      </w:pPr>
    </w:p>
    <w:p w14:paraId="3EC5D15E" w14:textId="77777777" w:rsidR="002E2C29" w:rsidRPr="00D879BD" w:rsidRDefault="002E2C29" w:rsidP="002E2C29">
      <w:pPr>
        <w:spacing w:after="0" w:line="360" w:lineRule="auto"/>
        <w:ind w:firstLine="700"/>
        <w:jc w:val="both"/>
        <w:rPr>
          <w:rStyle w:val="BodytextBold"/>
          <w:b w:val="0"/>
          <w:bCs w:val="0"/>
          <w:sz w:val="24"/>
          <w:szCs w:val="24"/>
          <w:lang w:eastAsia="ro-RO"/>
        </w:rPr>
      </w:pPr>
      <w:r w:rsidRPr="00D879BD">
        <w:rPr>
          <w:rStyle w:val="BodytextBold"/>
          <w:b w:val="0"/>
          <w:sz w:val="24"/>
          <w:szCs w:val="24"/>
          <w:lang w:eastAsia="ro-RO"/>
        </w:rPr>
        <w:t>Corelarea la nivel de tip a tipului de sol rendzin</w:t>
      </w:r>
      <w:r w:rsidRPr="00D879BD">
        <w:rPr>
          <w:rStyle w:val="BodytextBold"/>
          <w:b w:val="0"/>
          <w:sz w:val="24"/>
          <w:szCs w:val="24"/>
          <w:lang w:val="ro-RO" w:eastAsia="ro-RO"/>
        </w:rPr>
        <w:t>ă,</w:t>
      </w:r>
      <w:r w:rsidRPr="00D879BD">
        <w:rPr>
          <w:rStyle w:val="BodytextBold"/>
          <w:b w:val="0"/>
          <w:sz w:val="24"/>
          <w:szCs w:val="24"/>
          <w:lang w:eastAsia="ro-RO"/>
        </w:rPr>
        <w:t xml:space="preserve"> este prezentată în </w:t>
      </w:r>
      <w:r w:rsidR="00007E74" w:rsidRPr="00065A65">
        <w:rPr>
          <w:rStyle w:val="BodytextBold"/>
          <w:i/>
          <w:sz w:val="24"/>
          <w:szCs w:val="24"/>
          <w:lang w:eastAsia="ro-RO"/>
        </w:rPr>
        <w:t>Tabelul 15</w:t>
      </w:r>
      <w:r w:rsidRPr="00D879BD">
        <w:rPr>
          <w:rStyle w:val="BodytextBold"/>
          <w:b w:val="0"/>
          <w:sz w:val="24"/>
          <w:szCs w:val="24"/>
          <w:lang w:eastAsia="ro-RO"/>
        </w:rPr>
        <w:t xml:space="preserve">. </w:t>
      </w:r>
    </w:p>
    <w:p w14:paraId="45FDD1C0" w14:textId="77777777" w:rsidR="002E2C29" w:rsidRPr="00D879BD" w:rsidRDefault="002E2C29" w:rsidP="002E2C29">
      <w:pPr>
        <w:spacing w:after="0" w:line="360" w:lineRule="auto"/>
        <w:ind w:firstLine="700"/>
        <w:jc w:val="both"/>
        <w:rPr>
          <w:rStyle w:val="BodytextBold"/>
          <w:b w:val="0"/>
          <w:bCs w:val="0"/>
          <w:sz w:val="24"/>
          <w:szCs w:val="24"/>
          <w:lang w:eastAsia="ro-RO"/>
        </w:rPr>
      </w:pPr>
    </w:p>
    <w:p w14:paraId="35647AFB" w14:textId="77777777" w:rsidR="002E2C29" w:rsidRPr="00D879BD" w:rsidRDefault="00007E74" w:rsidP="00065A65">
      <w:pPr>
        <w:pStyle w:val="Bodytext10"/>
        <w:shd w:val="clear" w:color="auto" w:fill="auto"/>
        <w:spacing w:line="240" w:lineRule="auto"/>
        <w:ind w:right="20"/>
        <w:jc w:val="both"/>
        <w:rPr>
          <w:rStyle w:val="BodytextBold"/>
          <w:rFonts w:eastAsiaTheme="minorHAnsi"/>
          <w:b w:val="0"/>
          <w:bCs w:val="0"/>
          <w:sz w:val="24"/>
          <w:szCs w:val="24"/>
          <w:lang w:eastAsia="ro-RO"/>
        </w:rPr>
      </w:pPr>
      <w:r w:rsidRPr="00065A65">
        <w:rPr>
          <w:rStyle w:val="BodytextBold"/>
          <w:i/>
          <w:sz w:val="24"/>
          <w:szCs w:val="24"/>
          <w:lang w:eastAsia="ro-RO"/>
        </w:rPr>
        <w:t>Tabel 15</w:t>
      </w:r>
      <w:r w:rsidR="002E2C29" w:rsidRPr="00065A65">
        <w:rPr>
          <w:rStyle w:val="BodytextBold"/>
          <w:sz w:val="24"/>
          <w:szCs w:val="24"/>
          <w:lang w:eastAsia="ro-RO"/>
        </w:rPr>
        <w:t>.</w:t>
      </w:r>
      <w:r w:rsidR="002E2C29" w:rsidRPr="00D879BD">
        <w:rPr>
          <w:rStyle w:val="BodytextBold"/>
          <w:b w:val="0"/>
          <w:sz w:val="24"/>
          <w:szCs w:val="24"/>
          <w:lang w:eastAsia="ro-RO"/>
        </w:rPr>
        <w:t xml:space="preserve"> Corelarea la nivel de tip </w:t>
      </w:r>
      <w:r w:rsidR="002E2C29" w:rsidRPr="00D879BD">
        <w:rPr>
          <w:rStyle w:val="BodytextBold"/>
          <w:b w:val="0"/>
          <w:sz w:val="24"/>
          <w:szCs w:val="24"/>
          <w:lang w:val="ro-RO" w:eastAsia="ro-RO"/>
        </w:rPr>
        <w:t>(după SRTS-2012</w:t>
      </w:r>
      <w:r w:rsidR="002E2C29" w:rsidRPr="00D879BD">
        <w:rPr>
          <w:rStyle w:val="BodytextBold"/>
          <w:b w:val="0"/>
          <w:sz w:val="24"/>
          <w:szCs w:val="24"/>
          <w:lang w:eastAsia="ro-RO"/>
        </w:rPr>
        <w:t>+)</w:t>
      </w:r>
    </w:p>
    <w:tbl>
      <w:tblPr>
        <w:tblStyle w:val="TableGrid"/>
        <w:tblW w:w="7195" w:type="dxa"/>
        <w:tblLayout w:type="fixed"/>
        <w:tblLook w:val="04A0" w:firstRow="1" w:lastRow="0" w:firstColumn="1" w:lastColumn="0" w:noHBand="0" w:noVBand="1"/>
      </w:tblPr>
      <w:tblGrid>
        <w:gridCol w:w="1242"/>
        <w:gridCol w:w="1242"/>
        <w:gridCol w:w="1190"/>
        <w:gridCol w:w="3521"/>
      </w:tblGrid>
      <w:tr w:rsidR="002E2C29" w:rsidRPr="00AA7F8C" w14:paraId="7DDEAF19" w14:textId="77777777" w:rsidTr="003C4900">
        <w:tc>
          <w:tcPr>
            <w:tcW w:w="1242" w:type="dxa"/>
          </w:tcPr>
          <w:p w14:paraId="6ACECCEB"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SRTS-2012/ SRTS-2012+</w:t>
            </w:r>
          </w:p>
          <w:p w14:paraId="1A983621" w14:textId="77777777" w:rsidR="002E2C29" w:rsidRPr="00AA7F8C" w:rsidRDefault="002E2C29" w:rsidP="003C4900">
            <w:pPr>
              <w:jc w:val="both"/>
              <w:rPr>
                <w:rStyle w:val="Bodytext29pt"/>
                <w:rFonts w:eastAsia="Century Schoolbook"/>
                <w:iCs/>
                <w:sz w:val="20"/>
                <w:szCs w:val="20"/>
              </w:rPr>
            </w:pPr>
          </w:p>
        </w:tc>
        <w:tc>
          <w:tcPr>
            <w:tcW w:w="1242" w:type="dxa"/>
          </w:tcPr>
          <w:p w14:paraId="5C61530C"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SRCS-1980</w:t>
            </w:r>
          </w:p>
        </w:tc>
        <w:tc>
          <w:tcPr>
            <w:tcW w:w="1190" w:type="dxa"/>
          </w:tcPr>
          <w:p w14:paraId="1CBBE301"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SRTS-2003</w:t>
            </w:r>
          </w:p>
        </w:tc>
        <w:tc>
          <w:tcPr>
            <w:tcW w:w="3521" w:type="dxa"/>
          </w:tcPr>
          <w:p w14:paraId="6F006990"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Specificaţii principale de definiţie în SRTS-2012</w:t>
            </w:r>
          </w:p>
        </w:tc>
      </w:tr>
      <w:tr w:rsidR="002E2C29" w:rsidRPr="00AA7F8C" w14:paraId="4448A06A" w14:textId="77777777" w:rsidTr="003C4900">
        <w:tc>
          <w:tcPr>
            <w:tcW w:w="1242" w:type="dxa"/>
          </w:tcPr>
          <w:p w14:paraId="62F04099"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Rendzină RZ</w:t>
            </w:r>
          </w:p>
        </w:tc>
        <w:tc>
          <w:tcPr>
            <w:tcW w:w="1242" w:type="dxa"/>
          </w:tcPr>
          <w:p w14:paraId="35EB2ACA"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190" w:type="dxa"/>
          </w:tcPr>
          <w:p w14:paraId="19D54EDE"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3521" w:type="dxa"/>
          </w:tcPr>
          <w:p w14:paraId="273F5911" w14:textId="3A4F62AF" w:rsidR="002E2C29" w:rsidRPr="00AA7F8C" w:rsidRDefault="002E2C29" w:rsidP="003C4900">
            <w:pPr>
              <w:rPr>
                <w:rStyle w:val="Bodytext29pt"/>
                <w:rFonts w:eastAsia="Century Schoolbook"/>
                <w:iCs/>
                <w:sz w:val="20"/>
                <w:szCs w:val="20"/>
              </w:rPr>
            </w:pPr>
            <w:r w:rsidRPr="00AA7F8C">
              <w:rPr>
                <w:rStyle w:val="Bodytext29pt"/>
                <w:rFonts w:eastAsia="Century Schoolbook"/>
                <w:iCs/>
                <w:sz w:val="20"/>
                <w:szCs w:val="20"/>
              </w:rPr>
              <w:t xml:space="preserve">Soluri având orizont Am şi orizont intermediar AR sau Bv având va. şi cr. </w:t>
            </w:r>
            <m:oMath>
              <m:r>
                <w:rPr>
                  <w:rStyle w:val="Bodytext29pt"/>
                  <w:rFonts w:ascii="Cambria Math" w:eastAsia="Century Schoolbook" w:hAnsi="Cambria Math"/>
                  <w:sz w:val="20"/>
                  <w:szCs w:val="20"/>
                </w:rPr>
                <m:t>&lt;</m:t>
              </m:r>
            </m:oMath>
            <w:r w:rsidRPr="00AA7F8C">
              <w:rPr>
                <w:rStyle w:val="Bodytext29pt"/>
                <w:rFonts w:eastAsia="Century Schoolbook"/>
                <w:iCs/>
                <w:sz w:val="20"/>
                <w:szCs w:val="20"/>
              </w:rPr>
              <w:t xml:space="preserve"> 3,5 (umed) cel puţin în partea superioară şi cel puţin pe feţele agregatelor structurale</w:t>
            </w:r>
            <w:r w:rsidR="007B466B">
              <w:rPr>
                <w:rStyle w:val="Bodytext29pt"/>
                <w:rFonts w:eastAsia="Century Schoolbook"/>
                <w:iCs/>
                <w:sz w:val="20"/>
                <w:szCs w:val="20"/>
              </w:rPr>
              <w:t>,</w:t>
            </w:r>
            <w:r w:rsidRPr="00AA7F8C">
              <w:rPr>
                <w:rStyle w:val="Bodytext29pt"/>
                <w:rFonts w:eastAsia="Century Schoolbook"/>
                <w:iCs/>
                <w:sz w:val="20"/>
                <w:szCs w:val="20"/>
              </w:rPr>
              <w:t xml:space="preserve"> formate pe roci calcarifere sau materiale scheletice calcarifere (sk </w:t>
            </w:r>
            <m:oMath>
              <m:r>
                <w:rPr>
                  <w:rStyle w:val="Bodytext29pt"/>
                  <w:rFonts w:ascii="Cambria Math" w:eastAsia="Century Schoolbook" w:hAnsi="Cambria Math"/>
                  <w:sz w:val="20"/>
                  <w:szCs w:val="20"/>
                </w:rPr>
                <m:t>≥</m:t>
              </m:r>
            </m:oMath>
            <w:r w:rsidRPr="00AA7F8C">
              <w:rPr>
                <w:rStyle w:val="Bodytext29pt"/>
                <w:rFonts w:eastAsia="Century Schoolbook"/>
                <w:iCs/>
                <w:sz w:val="20"/>
                <w:szCs w:val="20"/>
              </w:rPr>
              <w:t xml:space="preserve"> 50%) (MK) care apar în 25 – 75 cm şi fără orizont km (carbonaţi secundari friabili </w:t>
            </w:r>
            <m:oMath>
              <m:r>
                <w:rPr>
                  <w:rStyle w:val="Bodytext29pt"/>
                  <w:rFonts w:ascii="Cambria Math" w:eastAsia="Century Schoolbook" w:hAnsi="Cambria Math"/>
                  <w:sz w:val="20"/>
                  <w:szCs w:val="20"/>
                </w:rPr>
                <m:t>&gt;</m:t>
              </m:r>
            </m:oMath>
            <w:r w:rsidRPr="00AA7F8C">
              <w:rPr>
                <w:rStyle w:val="Bodytext29pt"/>
                <w:rFonts w:eastAsia="Century Schoolbook"/>
                <w:iCs/>
                <w:sz w:val="20"/>
                <w:szCs w:val="20"/>
              </w:rPr>
              <w:t xml:space="preserve"> 1%).</w:t>
            </w:r>
          </w:p>
        </w:tc>
      </w:tr>
      <w:tr w:rsidR="002E2C29" w:rsidRPr="00AA7F8C" w14:paraId="1A2E14CE" w14:textId="77777777" w:rsidTr="003C4900">
        <w:tc>
          <w:tcPr>
            <w:tcW w:w="1242" w:type="dxa"/>
          </w:tcPr>
          <w:p w14:paraId="313EE809"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Rendzină</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RZ</w:t>
            </w:r>
            <w:r w:rsidRPr="00AA7F8C">
              <w:rPr>
                <w:rStyle w:val="Bodytext29pt"/>
                <w:rFonts w:eastAsia="Century Schoolbook"/>
                <w:iCs/>
                <w:sz w:val="20"/>
                <w:szCs w:val="20"/>
                <w:vertAlign w:val="superscript"/>
              </w:rPr>
              <w:t>A</w:t>
            </w:r>
          </w:p>
        </w:tc>
        <w:tc>
          <w:tcPr>
            <w:tcW w:w="1242" w:type="dxa"/>
          </w:tcPr>
          <w:p w14:paraId="55587FD4"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190" w:type="dxa"/>
          </w:tcPr>
          <w:p w14:paraId="3F2CCAB2"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Rendzină</w:t>
            </w:r>
          </w:p>
          <w:p w14:paraId="3468F0F9" w14:textId="77777777" w:rsidR="002E2C29" w:rsidRPr="00AA7F8C" w:rsidRDefault="002E2C29" w:rsidP="003C4900">
            <w:pPr>
              <w:jc w:val="both"/>
              <w:rPr>
                <w:rStyle w:val="Bodytext29pt"/>
                <w:rFonts w:eastAsia="Century Schoolbook"/>
                <w:b/>
                <w:bCs/>
                <w:iCs/>
                <w:sz w:val="20"/>
                <w:szCs w:val="20"/>
                <w:vertAlign w:val="superscript"/>
              </w:rPr>
            </w:pPr>
            <w:r w:rsidRPr="00AA7F8C">
              <w:rPr>
                <w:rStyle w:val="Bodytext29pt"/>
                <w:rFonts w:eastAsia="Century Schoolbook"/>
                <w:iCs/>
                <w:sz w:val="20"/>
                <w:szCs w:val="20"/>
              </w:rPr>
              <w:t>RZ</w:t>
            </w:r>
          </w:p>
        </w:tc>
        <w:tc>
          <w:tcPr>
            <w:tcW w:w="3521" w:type="dxa"/>
          </w:tcPr>
          <w:p w14:paraId="38F13FEC" w14:textId="77777777" w:rsidR="002E2C29" w:rsidRPr="00AA7F8C" w:rsidRDefault="002E2C29" w:rsidP="003C4900">
            <w:pPr>
              <w:rPr>
                <w:rStyle w:val="Bodytext29pt"/>
                <w:rFonts w:eastAsia="Century Schoolbook"/>
                <w:iCs/>
                <w:sz w:val="20"/>
                <w:szCs w:val="20"/>
              </w:rPr>
            </w:pPr>
            <w:r w:rsidRPr="00AA7F8C">
              <w:rPr>
                <w:rStyle w:val="Bodytext29pt"/>
                <w:rFonts w:eastAsia="Century Schoolbook"/>
                <w:iCs/>
                <w:sz w:val="20"/>
                <w:szCs w:val="20"/>
              </w:rPr>
              <w:t xml:space="preserve">RZ = formare pe roci calcarifere sau materiale scheletice calcarifere (sk </w:t>
            </w:r>
            <m:oMath>
              <m:r>
                <w:rPr>
                  <w:rStyle w:val="Bodytext29pt"/>
                  <w:rFonts w:ascii="Cambria Math" w:eastAsia="Century Schoolbook" w:hAnsi="Cambria Math"/>
                  <w:sz w:val="20"/>
                  <w:szCs w:val="20"/>
                </w:rPr>
                <m:t>≥</m:t>
              </m:r>
            </m:oMath>
            <w:r w:rsidRPr="00AA7F8C">
              <w:rPr>
                <w:rStyle w:val="Bodytext29pt"/>
                <w:rFonts w:eastAsia="Century Schoolbook"/>
                <w:iCs/>
                <w:sz w:val="20"/>
                <w:szCs w:val="20"/>
              </w:rPr>
              <w:t xml:space="preserve"> 50%), care apar în 25 – 75 cm şi nu au carbonaţi secundari friabili (fără orizont km).</w:t>
            </w:r>
          </w:p>
        </w:tc>
      </w:tr>
      <w:tr w:rsidR="002E2C29" w:rsidRPr="00AA7F8C" w14:paraId="11B9432C" w14:textId="77777777" w:rsidTr="003C4900">
        <w:tc>
          <w:tcPr>
            <w:tcW w:w="1242" w:type="dxa"/>
          </w:tcPr>
          <w:p w14:paraId="74E0F508"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Rendzină' RZ'</w:t>
            </w:r>
          </w:p>
        </w:tc>
        <w:tc>
          <w:tcPr>
            <w:tcW w:w="1242" w:type="dxa"/>
          </w:tcPr>
          <w:p w14:paraId="752517B5"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Rendzină RZ</w:t>
            </w:r>
          </w:p>
        </w:tc>
        <w:tc>
          <w:tcPr>
            <w:tcW w:w="1190" w:type="dxa"/>
          </w:tcPr>
          <w:p w14:paraId="2B0B78D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3521" w:type="dxa"/>
          </w:tcPr>
          <w:p w14:paraId="72285E5E" w14:textId="77777777" w:rsidR="002E2C29" w:rsidRPr="00AA7F8C" w:rsidRDefault="002E2C29" w:rsidP="003C4900">
            <w:pPr>
              <w:rPr>
                <w:rStyle w:val="Bodytext29pt"/>
                <w:rFonts w:eastAsia="Century Schoolbook"/>
                <w:iCs/>
                <w:sz w:val="20"/>
                <w:szCs w:val="20"/>
              </w:rPr>
            </w:pPr>
            <w:r w:rsidRPr="00AA7F8C">
              <w:rPr>
                <w:rStyle w:val="Bodytext29pt"/>
                <w:rFonts w:eastAsia="Century Schoolbook"/>
                <w:iCs/>
                <w:sz w:val="20"/>
                <w:szCs w:val="20"/>
              </w:rPr>
              <w:t xml:space="preserve">RZ = formare pe roci calcarifere sau materiale scheletice calcarifere (sk </w:t>
            </w:r>
            <m:oMath>
              <m:r>
                <w:rPr>
                  <w:rStyle w:val="Bodytext29pt"/>
                  <w:rFonts w:ascii="Cambria Math" w:eastAsia="Century Schoolbook" w:hAnsi="Cambria Math"/>
                  <w:sz w:val="20"/>
                  <w:szCs w:val="20"/>
                </w:rPr>
                <m:t>≥</m:t>
              </m:r>
            </m:oMath>
            <w:r w:rsidRPr="00AA7F8C">
              <w:rPr>
                <w:rStyle w:val="Bodytext29pt"/>
                <w:rFonts w:eastAsia="Century Schoolbook"/>
                <w:iCs/>
                <w:sz w:val="20"/>
                <w:szCs w:val="20"/>
              </w:rPr>
              <w:t xml:space="preserve"> 50%), care apar în 25 – 75 cm şi nu au carbonaţi secundari friabili (fără orizont km).</w:t>
            </w:r>
          </w:p>
        </w:tc>
      </w:tr>
    </w:tbl>
    <w:p w14:paraId="0B52AEC0" w14:textId="77777777" w:rsidR="002E2C29" w:rsidRDefault="002E2C29" w:rsidP="002E2C29">
      <w:pPr>
        <w:pStyle w:val="Bodytext10"/>
        <w:shd w:val="clear" w:color="auto" w:fill="auto"/>
        <w:spacing w:line="360" w:lineRule="auto"/>
        <w:ind w:left="120" w:right="20" w:firstLine="540"/>
        <w:jc w:val="both"/>
        <w:rPr>
          <w:rStyle w:val="BodytextBold"/>
          <w:b w:val="0"/>
          <w:bCs w:val="0"/>
          <w:sz w:val="24"/>
          <w:szCs w:val="24"/>
          <w:lang w:eastAsia="ro-RO"/>
        </w:rPr>
      </w:pPr>
    </w:p>
    <w:p w14:paraId="7E06C553" w14:textId="77777777" w:rsidR="002E2C29" w:rsidRDefault="002E2C29" w:rsidP="002E2C29">
      <w:pPr>
        <w:spacing w:after="0" w:line="360" w:lineRule="auto"/>
        <w:ind w:firstLine="700"/>
        <w:jc w:val="both"/>
        <w:rPr>
          <w:rStyle w:val="Bodytext29pt"/>
          <w:rFonts w:eastAsia="Century Schoolbook"/>
          <w:iCs/>
          <w:sz w:val="24"/>
          <w:szCs w:val="24"/>
        </w:rPr>
      </w:pPr>
      <w:r w:rsidRPr="00DC6EC5">
        <w:rPr>
          <w:rStyle w:val="Bodytext29pt"/>
          <w:rFonts w:eastAsia="Century Schoolbook"/>
          <w:iCs/>
          <w:sz w:val="24"/>
          <w:szCs w:val="24"/>
        </w:rPr>
        <w:t>Diferenţierile</w:t>
      </w:r>
      <w:r>
        <w:rPr>
          <w:rStyle w:val="Bodytext29pt"/>
          <w:rFonts w:eastAsia="Century Schoolbook"/>
          <w:iCs/>
          <w:sz w:val="24"/>
          <w:szCs w:val="24"/>
        </w:rPr>
        <w:t xml:space="preserve"> în SRTS-2012+, SRCS sau SRTS-2003 faţă de SRTS-2012 şi/sau alte observaţii sunt prezentate mai jos (după SRTS-2012+):</w:t>
      </w:r>
    </w:p>
    <w:p w14:paraId="64CD0F97" w14:textId="7B389D77" w:rsidR="002E2C29" w:rsidRPr="00BD282F" w:rsidRDefault="002E2C29" w:rsidP="002E2C29">
      <w:pPr>
        <w:spacing w:after="0" w:line="360" w:lineRule="auto"/>
        <w:ind w:firstLine="700"/>
        <w:jc w:val="both"/>
        <w:rPr>
          <w:rStyle w:val="Bodytext29pt"/>
          <w:rFonts w:eastAsia="Century Schoolbook"/>
          <w:iCs/>
          <w:sz w:val="24"/>
          <w:szCs w:val="24"/>
        </w:rPr>
      </w:pPr>
      <w:r w:rsidRPr="00BD282F">
        <w:rPr>
          <w:rStyle w:val="Bodytext29pt"/>
          <w:rFonts w:eastAsia="Century Schoolbook"/>
          <w:iCs/>
          <w:sz w:val="24"/>
          <w:szCs w:val="24"/>
        </w:rPr>
        <w:lastRenderedPageBreak/>
        <w:t>RZ</w:t>
      </w:r>
      <w:r w:rsidRPr="00BD282F">
        <w:rPr>
          <w:rStyle w:val="Bodytext29pt"/>
          <w:rFonts w:eastAsia="Century Schoolbook"/>
          <w:iCs/>
          <w:sz w:val="24"/>
          <w:szCs w:val="24"/>
          <w:vertAlign w:val="superscript"/>
        </w:rPr>
        <w:t>A</w:t>
      </w:r>
      <w:r w:rsidRPr="00BD282F">
        <w:rPr>
          <w:rStyle w:val="Bodytext29pt"/>
          <w:rFonts w:eastAsia="Century Schoolbook"/>
          <w:iCs/>
          <w:sz w:val="24"/>
          <w:szCs w:val="24"/>
        </w:rPr>
        <w:t xml:space="preserve"> = formare pe roci calcarifere sau material</w:t>
      </w:r>
      <w:r w:rsidR="00527ADD">
        <w:rPr>
          <w:rStyle w:val="Bodytext29pt"/>
          <w:rFonts w:eastAsia="Century Schoolbook"/>
          <w:iCs/>
          <w:sz w:val="24"/>
          <w:szCs w:val="24"/>
        </w:rPr>
        <w:t>e</w:t>
      </w:r>
      <w:r w:rsidRPr="00BD282F">
        <w:rPr>
          <w:rStyle w:val="Bodytext29pt"/>
          <w:rFonts w:eastAsia="Century Schoolbook"/>
          <w:iCs/>
          <w:sz w:val="24"/>
          <w:szCs w:val="24"/>
        </w:rPr>
        <w:t xml:space="preserve"> hiperscheletice calcarifere (sk </w:t>
      </w:r>
      <m:oMath>
        <m:r>
          <w:rPr>
            <w:rStyle w:val="Bodytext29pt"/>
            <w:rFonts w:ascii="Cambria Math" w:eastAsia="Century Schoolbook" w:hAnsi="Cambria Math"/>
            <w:sz w:val="24"/>
            <w:szCs w:val="24"/>
          </w:rPr>
          <m:t>&gt;</m:t>
        </m:r>
      </m:oMath>
      <w:r w:rsidRPr="00BD282F">
        <w:rPr>
          <w:rStyle w:val="Bodytext29pt"/>
          <w:rFonts w:eastAsia="Century Schoolbook"/>
          <w:iCs/>
          <w:sz w:val="24"/>
          <w:szCs w:val="24"/>
        </w:rPr>
        <w:t xml:space="preserve"> 75%) (MK</w:t>
      </w:r>
      <w:r w:rsidRPr="00BD282F">
        <w:rPr>
          <w:rStyle w:val="Bodytext29pt"/>
          <w:rFonts w:eastAsia="Century Schoolbook"/>
          <w:iCs/>
          <w:sz w:val="24"/>
          <w:szCs w:val="24"/>
          <w:vertAlign w:val="superscript"/>
        </w:rPr>
        <w:t>A</w:t>
      </w:r>
      <w:r w:rsidRPr="00BD282F">
        <w:rPr>
          <w:rStyle w:val="Bodytext29pt"/>
          <w:rFonts w:eastAsia="Century Schoolbook"/>
          <w:iCs/>
          <w:sz w:val="24"/>
          <w:szCs w:val="24"/>
        </w:rPr>
        <w:t>), care apar în 20 – 50 cm.</w:t>
      </w:r>
    </w:p>
    <w:p w14:paraId="29DBF93C" w14:textId="1289B86E" w:rsidR="002E2C29" w:rsidRDefault="002E2C29" w:rsidP="002E2C29">
      <w:pPr>
        <w:spacing w:after="0" w:line="360" w:lineRule="auto"/>
        <w:ind w:firstLine="660"/>
        <w:jc w:val="both"/>
        <w:rPr>
          <w:rStyle w:val="Bodytext29pt"/>
          <w:rFonts w:eastAsia="Century Schoolbook"/>
          <w:iCs/>
          <w:sz w:val="24"/>
          <w:szCs w:val="24"/>
        </w:rPr>
      </w:pPr>
      <w:r w:rsidRPr="00BD282F">
        <w:rPr>
          <w:rStyle w:val="Bodytext29pt"/>
          <w:rFonts w:eastAsia="Century Schoolbook"/>
          <w:iCs/>
          <w:sz w:val="24"/>
          <w:szCs w:val="24"/>
        </w:rPr>
        <w:t>În RZ</w:t>
      </w:r>
      <w:r w:rsidRPr="00BD282F">
        <w:rPr>
          <w:rStyle w:val="Bodytext29pt"/>
          <w:rFonts w:eastAsia="Century Schoolbook"/>
          <w:iCs/>
          <w:sz w:val="24"/>
          <w:szCs w:val="24"/>
          <w:vertAlign w:val="superscript"/>
        </w:rPr>
        <w:t>A</w:t>
      </w:r>
      <w:r w:rsidRPr="00BD282F">
        <w:rPr>
          <w:rStyle w:val="Bodytext29pt"/>
          <w:rFonts w:eastAsia="Century Schoolbook"/>
          <w:iCs/>
          <w:sz w:val="24"/>
          <w:szCs w:val="24"/>
        </w:rPr>
        <w:t xml:space="preserve"> se includ CZ rz (SRTS-2012) forma</w:t>
      </w:r>
      <w:r w:rsidR="00B928A2">
        <w:rPr>
          <w:rStyle w:val="Bodytext29pt"/>
          <w:rFonts w:eastAsia="Century Schoolbook"/>
          <w:iCs/>
          <w:sz w:val="24"/>
          <w:szCs w:val="24"/>
        </w:rPr>
        <w:t>t</w:t>
      </w:r>
      <w:r w:rsidRPr="00BD282F">
        <w:rPr>
          <w:rStyle w:val="Bodytext29pt"/>
          <w:rFonts w:eastAsia="Century Schoolbook"/>
          <w:iCs/>
          <w:sz w:val="24"/>
          <w:szCs w:val="24"/>
        </w:rPr>
        <w:t xml:space="preserve">e pe roci calcarifere sau materiale scheletice calcarifere (sk </w:t>
      </w:r>
      <m:oMath>
        <m:r>
          <w:rPr>
            <w:rStyle w:val="Bodytext29pt"/>
            <w:rFonts w:ascii="Cambria Math" w:eastAsia="Century Schoolbook" w:hAnsi="Cambria Math"/>
            <w:sz w:val="24"/>
            <w:szCs w:val="24"/>
          </w:rPr>
          <m:t>&gt;</m:t>
        </m:r>
      </m:oMath>
      <w:r w:rsidRPr="00BD282F">
        <w:rPr>
          <w:rStyle w:val="Bodytext29pt"/>
          <w:rFonts w:eastAsia="Century Schoolbook"/>
          <w:iCs/>
          <w:sz w:val="24"/>
          <w:szCs w:val="24"/>
        </w:rPr>
        <w:t xml:space="preserve"> 75%) care apar în 20 – 50 cm şi nu se includ RZ (SRTS-2012) formate pe roci calcarifere sau materiale mezoscheletice (sk = 50 – 75%) calcarifere în 25 – 75 cm, precum şi cele formare pe roci calcarifere sau materiale scheletice calcarifere (sk </w:t>
      </w:r>
      <m:oMath>
        <m:r>
          <w:rPr>
            <w:rStyle w:val="Bodytext29pt"/>
            <w:rFonts w:ascii="Cambria Math" w:eastAsia="Century Schoolbook" w:hAnsi="Cambria Math"/>
            <w:sz w:val="24"/>
            <w:szCs w:val="24"/>
          </w:rPr>
          <m:t>&gt;</m:t>
        </m:r>
      </m:oMath>
      <w:r w:rsidRPr="00BD282F">
        <w:rPr>
          <w:rStyle w:val="Bodytext29pt"/>
          <w:rFonts w:eastAsia="Century Schoolbook"/>
          <w:iCs/>
          <w:sz w:val="24"/>
          <w:szCs w:val="24"/>
        </w:rPr>
        <w:t xml:space="preserve"> 50%) în 50 – 75 cm.</w:t>
      </w:r>
    </w:p>
    <w:p w14:paraId="76F5436B" w14:textId="77777777" w:rsidR="002E2C29" w:rsidRDefault="002E2C29" w:rsidP="002E2C29">
      <w:pPr>
        <w:spacing w:after="0" w:line="360" w:lineRule="auto"/>
        <w:ind w:firstLine="660"/>
        <w:jc w:val="both"/>
        <w:rPr>
          <w:rStyle w:val="Bodytext29pt"/>
          <w:rFonts w:eastAsia="Century Schoolbook"/>
          <w:iCs/>
          <w:sz w:val="24"/>
          <w:szCs w:val="24"/>
        </w:rPr>
      </w:pPr>
      <w:r>
        <w:rPr>
          <w:rStyle w:val="Bodytext29pt"/>
          <w:rFonts w:eastAsia="Century Schoolbook"/>
          <w:iCs/>
          <w:sz w:val="24"/>
          <w:szCs w:val="24"/>
        </w:rPr>
        <w:t>RZ eu (SRTS-2003) = RZ</w:t>
      </w:r>
      <w:r>
        <w:rPr>
          <w:rStyle w:val="Bodytext29pt"/>
          <w:rFonts w:eastAsia="Century Schoolbook"/>
          <w:iCs/>
          <w:sz w:val="24"/>
          <w:szCs w:val="24"/>
          <w:vertAlign w:val="superscript"/>
        </w:rPr>
        <w:t>A</w:t>
      </w:r>
      <w:r>
        <w:rPr>
          <w:rStyle w:val="Bodytext29pt"/>
          <w:rFonts w:eastAsia="Century Schoolbook"/>
          <w:iCs/>
          <w:sz w:val="24"/>
          <w:szCs w:val="24"/>
        </w:rPr>
        <w:t>ti</w:t>
      </w:r>
    </w:p>
    <w:p w14:paraId="3A284ACB" w14:textId="77777777" w:rsidR="002E2C29" w:rsidRDefault="002E2C29" w:rsidP="002E2C29">
      <w:pPr>
        <w:spacing w:after="0" w:line="360" w:lineRule="auto"/>
        <w:ind w:firstLine="660"/>
        <w:jc w:val="both"/>
        <w:rPr>
          <w:rStyle w:val="Bodytext29pt"/>
          <w:rFonts w:eastAsia="Century Schoolbook"/>
          <w:iCs/>
          <w:sz w:val="24"/>
          <w:szCs w:val="24"/>
        </w:rPr>
      </w:pPr>
      <w:r>
        <w:rPr>
          <w:rStyle w:val="Bodytext29pt"/>
          <w:rFonts w:eastAsia="Century Schoolbook"/>
          <w:iCs/>
          <w:sz w:val="24"/>
          <w:szCs w:val="24"/>
        </w:rPr>
        <w:t>RZ</w:t>
      </w:r>
      <w:r>
        <w:rPr>
          <w:rStyle w:val="Bodytext29pt"/>
          <w:rFonts w:eastAsia="Century Schoolbook"/>
          <w:iCs/>
          <w:sz w:val="24"/>
          <w:szCs w:val="24"/>
          <w:vertAlign w:val="superscript"/>
        </w:rPr>
        <w:t>*</w:t>
      </w:r>
      <w:r>
        <w:rPr>
          <w:rStyle w:val="Bodytext29pt"/>
          <w:rFonts w:eastAsia="Century Schoolbook"/>
          <w:iCs/>
          <w:sz w:val="24"/>
          <w:szCs w:val="24"/>
        </w:rPr>
        <w:t xml:space="preserve"> (SRTS-2003) = RZ</w:t>
      </w:r>
      <w:r>
        <w:rPr>
          <w:rStyle w:val="Bodytext29pt"/>
          <w:rFonts w:eastAsia="Century Schoolbook"/>
          <w:iCs/>
          <w:sz w:val="24"/>
          <w:szCs w:val="24"/>
          <w:vertAlign w:val="superscript"/>
        </w:rPr>
        <w:t>A*</w:t>
      </w:r>
    </w:p>
    <w:p w14:paraId="36CA2F61" w14:textId="48751A2B" w:rsidR="002E2C29" w:rsidRDefault="002E2C29" w:rsidP="002E2C29">
      <w:pPr>
        <w:spacing w:after="0" w:line="360" w:lineRule="auto"/>
        <w:ind w:firstLine="660"/>
        <w:jc w:val="both"/>
        <w:rPr>
          <w:rStyle w:val="Bodytext29pt"/>
          <w:rFonts w:eastAsia="Century Schoolbook"/>
          <w:iCs/>
          <w:sz w:val="24"/>
          <w:szCs w:val="24"/>
        </w:rPr>
      </w:pPr>
      <w:r>
        <w:rPr>
          <w:rStyle w:val="Bodytext29pt"/>
          <w:rFonts w:eastAsia="Century Schoolbook"/>
          <w:iCs/>
          <w:sz w:val="24"/>
          <w:szCs w:val="24"/>
        </w:rPr>
        <w:t>RZ' = soluri cu orizont Am format pe materiale provenite</w:t>
      </w:r>
      <w:r w:rsidR="00122894">
        <w:rPr>
          <w:rStyle w:val="Bodytext29pt"/>
          <w:rFonts w:eastAsia="Century Schoolbook"/>
          <w:iCs/>
          <w:sz w:val="24"/>
          <w:szCs w:val="24"/>
        </w:rPr>
        <w:t xml:space="preserve"> </w:t>
      </w:r>
      <w:r>
        <w:rPr>
          <w:rStyle w:val="Bodytext29pt"/>
          <w:rFonts w:eastAsia="Century Schoolbook"/>
          <w:iCs/>
          <w:sz w:val="24"/>
          <w:szCs w:val="24"/>
        </w:rPr>
        <w:t>din orizont Rrz subiacent care apare în 20 – 150 cm.</w:t>
      </w:r>
    </w:p>
    <w:p w14:paraId="058869B8" w14:textId="0D887C7B" w:rsidR="002E2C29" w:rsidRDefault="002E2C29" w:rsidP="002E2C29">
      <w:pPr>
        <w:spacing w:after="0" w:line="360" w:lineRule="auto"/>
        <w:ind w:firstLine="660"/>
        <w:jc w:val="both"/>
        <w:rPr>
          <w:rStyle w:val="Bodytext29pt"/>
          <w:rFonts w:eastAsia="Century Schoolbook"/>
          <w:iCs/>
          <w:sz w:val="24"/>
          <w:szCs w:val="24"/>
        </w:rPr>
      </w:pPr>
      <w:r>
        <w:rPr>
          <w:rStyle w:val="Bodytext29pt"/>
          <w:rFonts w:eastAsia="Century Schoolbook"/>
          <w:iCs/>
          <w:sz w:val="24"/>
          <w:szCs w:val="24"/>
        </w:rPr>
        <w:t>În RZ</w:t>
      </w:r>
      <m:oMath>
        <m:r>
          <w:rPr>
            <w:rStyle w:val="Bodytext29pt"/>
            <w:rFonts w:ascii="Cambria Math" w:eastAsia="Century Schoolbook" w:hAnsi="Cambria Math"/>
            <w:sz w:val="24"/>
            <w:szCs w:val="24"/>
          </w:rPr>
          <m:t>'</m:t>
        </m:r>
      </m:oMath>
      <w:r>
        <w:rPr>
          <w:rStyle w:val="Bodytext29pt"/>
          <w:rFonts w:eastAsia="Century Schoolbook"/>
          <w:iCs/>
          <w:sz w:val="24"/>
          <w:szCs w:val="24"/>
        </w:rPr>
        <w:t xml:space="preserve"> se include: CZ (SRTS-2012) cu orizont Am format pe materiale provenite</w:t>
      </w:r>
      <w:r w:rsidR="00122894">
        <w:rPr>
          <w:rStyle w:val="Bodytext29pt"/>
          <w:rFonts w:eastAsia="Century Schoolbook"/>
          <w:iCs/>
          <w:sz w:val="24"/>
          <w:szCs w:val="24"/>
        </w:rPr>
        <w:t xml:space="preserve"> </w:t>
      </w:r>
      <w:r>
        <w:rPr>
          <w:rStyle w:val="Bodytext29pt"/>
          <w:rFonts w:eastAsia="Century Schoolbook"/>
          <w:iCs/>
          <w:sz w:val="24"/>
          <w:szCs w:val="24"/>
        </w:rPr>
        <w:t>din orizont Rrz subiacent</w:t>
      </w:r>
      <w:r w:rsidRPr="00916A16">
        <w:rPr>
          <w:rStyle w:val="Bodytext29pt"/>
          <w:rFonts w:eastAsia="Century Schoolbook"/>
          <w:iCs/>
          <w:sz w:val="24"/>
          <w:szCs w:val="24"/>
        </w:rPr>
        <w:t xml:space="preserve"> </w:t>
      </w:r>
      <w:r>
        <w:rPr>
          <w:rStyle w:val="Bodytext29pt"/>
          <w:rFonts w:eastAsia="Century Schoolbook"/>
          <w:iCs/>
          <w:sz w:val="24"/>
          <w:szCs w:val="24"/>
        </w:rPr>
        <w:t>care apare în 20 – 150 cm şi au carbonaţi secundari friabili (orizont km) (CZ rz sau CZ subrz sau CZ mg în SRTS-2012); FZ (SRTS-2012) cu orizont Am format pe materiale provenite din orizont Rrz subiacent</w:t>
      </w:r>
      <w:r w:rsidRPr="00916A16">
        <w:rPr>
          <w:rStyle w:val="Bodytext29pt"/>
          <w:rFonts w:eastAsia="Century Schoolbook"/>
          <w:iCs/>
          <w:sz w:val="24"/>
          <w:szCs w:val="24"/>
        </w:rPr>
        <w:t xml:space="preserve"> </w:t>
      </w:r>
      <w:r>
        <w:rPr>
          <w:rStyle w:val="Bodytext29pt"/>
          <w:rFonts w:eastAsia="Century Schoolbook"/>
          <w:iCs/>
          <w:sz w:val="24"/>
          <w:szCs w:val="24"/>
        </w:rPr>
        <w:t>care apare în 20 – 150 cm (fără carbonaţi secundari – orizont km) (FZ subrz sau FZ mg, în SRTS-2012).</w:t>
      </w:r>
    </w:p>
    <w:p w14:paraId="5D4C6446" w14:textId="481C337B" w:rsidR="002E2C29" w:rsidRDefault="002E2C29" w:rsidP="002E2C29">
      <w:pPr>
        <w:spacing w:after="0" w:line="360" w:lineRule="auto"/>
        <w:ind w:firstLine="660"/>
        <w:jc w:val="both"/>
        <w:rPr>
          <w:rStyle w:val="Bodytext29pt"/>
          <w:rFonts w:eastAsia="Century Schoolbook"/>
          <w:iCs/>
          <w:sz w:val="24"/>
          <w:szCs w:val="24"/>
        </w:rPr>
      </w:pPr>
      <w:r>
        <w:rPr>
          <w:rStyle w:val="Bodytext29pt"/>
          <w:rFonts w:eastAsia="Century Schoolbook"/>
          <w:iCs/>
          <w:sz w:val="24"/>
          <w:szCs w:val="24"/>
        </w:rPr>
        <w:t>În RZ</w:t>
      </w:r>
      <m:oMath>
        <m:r>
          <w:rPr>
            <w:rStyle w:val="Bodytext29pt"/>
            <w:rFonts w:ascii="Cambria Math" w:eastAsia="Century Schoolbook" w:hAnsi="Cambria Math"/>
            <w:sz w:val="24"/>
            <w:szCs w:val="24"/>
          </w:rPr>
          <m:t>'</m:t>
        </m:r>
      </m:oMath>
      <w:r>
        <w:rPr>
          <w:rStyle w:val="Bodytext29pt"/>
          <w:rFonts w:eastAsia="Century Schoolbook"/>
          <w:iCs/>
          <w:sz w:val="24"/>
          <w:szCs w:val="24"/>
        </w:rPr>
        <w:t xml:space="preserve"> nu se includ: RZ (SRTS-2012)</w:t>
      </w:r>
      <w:r w:rsidRPr="006B0DB3">
        <w:rPr>
          <w:rStyle w:val="Bodytext29pt"/>
          <w:rFonts w:eastAsia="Century Schoolbook"/>
          <w:iCs/>
          <w:sz w:val="24"/>
          <w:szCs w:val="24"/>
        </w:rPr>
        <w:t xml:space="preserve"> </w:t>
      </w:r>
      <w:r>
        <w:rPr>
          <w:rStyle w:val="Bodytext29pt"/>
          <w:rFonts w:eastAsia="Century Schoolbook"/>
          <w:iCs/>
          <w:sz w:val="24"/>
          <w:szCs w:val="24"/>
        </w:rPr>
        <w:t>cu orizont Am format pe materiale</w:t>
      </w:r>
      <w:r w:rsidRPr="006B0DB3">
        <w:rPr>
          <w:rStyle w:val="Bodytext29pt"/>
          <w:rFonts w:eastAsia="Century Schoolbook"/>
          <w:iCs/>
          <w:sz w:val="24"/>
          <w:szCs w:val="24"/>
        </w:rPr>
        <w:t xml:space="preserve"> </w:t>
      </w:r>
      <w:r>
        <w:rPr>
          <w:rStyle w:val="Bodytext29pt"/>
          <w:rFonts w:eastAsia="Century Schoolbook"/>
          <w:iCs/>
          <w:sz w:val="24"/>
          <w:szCs w:val="24"/>
        </w:rPr>
        <w:t>provenite</w:t>
      </w:r>
      <w:r w:rsidR="00122894">
        <w:rPr>
          <w:rStyle w:val="Bodytext29pt"/>
          <w:rFonts w:eastAsia="Century Schoolbook"/>
          <w:iCs/>
          <w:sz w:val="24"/>
          <w:szCs w:val="24"/>
        </w:rPr>
        <w:t xml:space="preserve"> </w:t>
      </w:r>
      <w:r>
        <w:rPr>
          <w:rStyle w:val="Bodytext29pt"/>
          <w:rFonts w:eastAsia="Century Schoolbook"/>
          <w:iCs/>
          <w:sz w:val="24"/>
          <w:szCs w:val="24"/>
        </w:rPr>
        <w:t>din orizont Rrz subiacent şi cu material scheletic calcarifer (MK) în 25 – 75 cm.</w:t>
      </w:r>
    </w:p>
    <w:p w14:paraId="56AFC69E" w14:textId="77777777" w:rsidR="002E2C29" w:rsidRDefault="002E2C29" w:rsidP="002E2C29">
      <w:pPr>
        <w:spacing w:after="0" w:line="360" w:lineRule="auto"/>
        <w:ind w:firstLine="660"/>
        <w:jc w:val="both"/>
        <w:rPr>
          <w:rStyle w:val="Bodytext29pt"/>
          <w:rFonts w:eastAsia="Century Schoolbook"/>
          <w:iCs/>
          <w:sz w:val="24"/>
          <w:szCs w:val="24"/>
        </w:rPr>
      </w:pPr>
      <w:r>
        <w:rPr>
          <w:rStyle w:val="Bodytext29pt"/>
          <w:rFonts w:eastAsia="Century Schoolbook"/>
          <w:iCs/>
          <w:sz w:val="24"/>
          <w:szCs w:val="24"/>
        </w:rPr>
        <w:t>RZ ti (SRCS) = RZ' ti @ RZ' ka @ RZ' qq</w:t>
      </w:r>
    </w:p>
    <w:p w14:paraId="30637889" w14:textId="77777777" w:rsidR="002E2C29" w:rsidRPr="006A03D6" w:rsidRDefault="002E2C29" w:rsidP="002E2C29">
      <w:pPr>
        <w:spacing w:after="0" w:line="360" w:lineRule="auto"/>
        <w:ind w:firstLine="660"/>
        <w:jc w:val="both"/>
        <w:rPr>
          <w:rStyle w:val="Bodytext29pt"/>
          <w:rFonts w:eastAsia="Century Schoolbook"/>
          <w:iCs/>
          <w:sz w:val="24"/>
          <w:szCs w:val="24"/>
          <w:vertAlign w:val="superscript"/>
        </w:rPr>
      </w:pPr>
      <w:r>
        <w:rPr>
          <w:rStyle w:val="Bodytext29pt"/>
          <w:rFonts w:eastAsia="Century Schoolbook"/>
          <w:iCs/>
          <w:sz w:val="24"/>
          <w:szCs w:val="24"/>
        </w:rPr>
        <w:t>RZ</w:t>
      </w:r>
      <w:r>
        <w:rPr>
          <w:rStyle w:val="Bodytext29pt"/>
          <w:rFonts w:eastAsia="Century Schoolbook"/>
          <w:iCs/>
          <w:sz w:val="24"/>
          <w:szCs w:val="24"/>
          <w:vertAlign w:val="superscript"/>
        </w:rPr>
        <w:t>*</w:t>
      </w:r>
      <w:r>
        <w:rPr>
          <w:rStyle w:val="Bodytext29pt"/>
          <w:rFonts w:eastAsia="Century Schoolbook"/>
          <w:iCs/>
          <w:sz w:val="24"/>
          <w:szCs w:val="24"/>
        </w:rPr>
        <w:t xml:space="preserve"> (SRCS)</w:t>
      </w:r>
      <w:r w:rsidRPr="006B0DB3">
        <w:rPr>
          <w:rStyle w:val="Bodytext29pt"/>
          <w:rFonts w:eastAsia="Century Schoolbook"/>
          <w:iCs/>
          <w:sz w:val="24"/>
          <w:szCs w:val="24"/>
        </w:rPr>
        <w:t xml:space="preserve"> </w:t>
      </w:r>
      <w:r>
        <w:rPr>
          <w:rStyle w:val="Bodytext29pt"/>
          <w:rFonts w:eastAsia="Century Schoolbook"/>
          <w:iCs/>
          <w:sz w:val="24"/>
          <w:szCs w:val="24"/>
        </w:rPr>
        <w:t>= RZ* - RZ' *.fo.li</w:t>
      </w:r>
    </w:p>
    <w:p w14:paraId="7313F124" w14:textId="77777777" w:rsidR="002E2C29" w:rsidRPr="00916A16" w:rsidRDefault="002E2C29" w:rsidP="002E2C29">
      <w:pPr>
        <w:spacing w:after="0" w:line="360" w:lineRule="auto"/>
        <w:ind w:firstLine="660"/>
        <w:jc w:val="both"/>
        <w:rPr>
          <w:rStyle w:val="Bodytext29pt"/>
          <w:rFonts w:eastAsia="Century Schoolbook"/>
          <w:iCs/>
          <w:sz w:val="24"/>
          <w:szCs w:val="24"/>
        </w:rPr>
      </w:pPr>
    </w:p>
    <w:p w14:paraId="5F16D5F5" w14:textId="77777777" w:rsidR="002E2C29" w:rsidRPr="00D879BD" w:rsidRDefault="002E2C29" w:rsidP="00DA144B">
      <w:pPr>
        <w:pStyle w:val="Bodytext10"/>
        <w:shd w:val="clear" w:color="auto" w:fill="auto"/>
        <w:spacing w:line="360" w:lineRule="auto"/>
        <w:ind w:right="20"/>
        <w:jc w:val="both"/>
        <w:outlineLvl w:val="0"/>
        <w:rPr>
          <w:rStyle w:val="BodytextBold"/>
          <w:b w:val="0"/>
          <w:bCs w:val="0"/>
          <w:sz w:val="24"/>
          <w:szCs w:val="24"/>
          <w:lang w:val="ro-RO" w:eastAsia="ro-RO"/>
        </w:rPr>
      </w:pPr>
      <w:r w:rsidRPr="00D879BD">
        <w:rPr>
          <w:rStyle w:val="BodytextBold"/>
          <w:b w:val="0"/>
          <w:sz w:val="24"/>
          <w:szCs w:val="24"/>
          <w:lang w:eastAsia="ro-RO"/>
        </w:rPr>
        <w:t>Corelarea la nivel de subtip</w:t>
      </w:r>
      <w:r w:rsidRPr="00D879BD">
        <w:rPr>
          <w:rStyle w:val="BodytextBold"/>
          <w:b w:val="0"/>
          <w:sz w:val="24"/>
          <w:szCs w:val="24"/>
          <w:lang w:val="ro-RO" w:eastAsia="ro-RO"/>
        </w:rPr>
        <w:t xml:space="preserve"> este prezentată în </w:t>
      </w:r>
      <w:r w:rsidR="00007E74" w:rsidRPr="00065A65">
        <w:rPr>
          <w:rStyle w:val="BodytextBold"/>
          <w:i/>
          <w:sz w:val="24"/>
          <w:szCs w:val="24"/>
          <w:lang w:val="ro-RO" w:eastAsia="ro-RO"/>
        </w:rPr>
        <w:t>Tabelul 16</w:t>
      </w:r>
      <w:r w:rsidRPr="00D879BD">
        <w:rPr>
          <w:rStyle w:val="BodytextBold"/>
          <w:b w:val="0"/>
          <w:sz w:val="24"/>
          <w:szCs w:val="24"/>
          <w:lang w:val="ro-RO" w:eastAsia="ro-RO"/>
        </w:rPr>
        <w:t>.</w:t>
      </w:r>
    </w:p>
    <w:p w14:paraId="0A1AF6CB" w14:textId="77777777" w:rsidR="00D879BD" w:rsidRPr="00D879BD" w:rsidRDefault="00D879BD" w:rsidP="00D879BD">
      <w:pPr>
        <w:pStyle w:val="Bodytext10"/>
        <w:shd w:val="clear" w:color="auto" w:fill="auto"/>
        <w:spacing w:line="360" w:lineRule="auto"/>
        <w:ind w:left="120" w:right="20" w:firstLine="540"/>
        <w:jc w:val="both"/>
        <w:rPr>
          <w:rStyle w:val="BodytextBold"/>
          <w:b w:val="0"/>
          <w:bCs w:val="0"/>
          <w:sz w:val="24"/>
          <w:szCs w:val="24"/>
          <w:lang w:val="ro-RO" w:eastAsia="ro-RO"/>
        </w:rPr>
      </w:pPr>
    </w:p>
    <w:p w14:paraId="477A749B" w14:textId="77777777" w:rsidR="002E2C29" w:rsidRPr="00D879BD" w:rsidRDefault="00007E74" w:rsidP="00065A65">
      <w:pPr>
        <w:pStyle w:val="Bodytext10"/>
        <w:shd w:val="clear" w:color="auto" w:fill="auto"/>
        <w:spacing w:line="240" w:lineRule="auto"/>
        <w:ind w:left="120" w:right="20"/>
        <w:jc w:val="both"/>
        <w:rPr>
          <w:rStyle w:val="BodytextBold"/>
          <w:b w:val="0"/>
          <w:bCs w:val="0"/>
          <w:sz w:val="20"/>
          <w:szCs w:val="20"/>
          <w:lang w:eastAsia="ro-RO"/>
        </w:rPr>
      </w:pPr>
      <w:r w:rsidRPr="00065A65">
        <w:rPr>
          <w:rStyle w:val="BodytextBold"/>
          <w:i/>
          <w:sz w:val="24"/>
          <w:szCs w:val="24"/>
          <w:lang w:val="ro-RO" w:eastAsia="ro-RO"/>
        </w:rPr>
        <w:t>Tabel 16</w:t>
      </w:r>
      <w:r w:rsidR="002E2C29" w:rsidRPr="00065A65">
        <w:rPr>
          <w:rStyle w:val="BodytextBold"/>
          <w:sz w:val="24"/>
          <w:szCs w:val="24"/>
          <w:lang w:val="ro-RO" w:eastAsia="ro-RO"/>
        </w:rPr>
        <w:t>.</w:t>
      </w:r>
      <w:r w:rsidR="002E2C29" w:rsidRPr="00D879BD">
        <w:rPr>
          <w:rStyle w:val="BodytextBold"/>
          <w:b w:val="0"/>
          <w:sz w:val="24"/>
          <w:szCs w:val="24"/>
          <w:lang w:val="ro-RO" w:eastAsia="ro-RO"/>
        </w:rPr>
        <w:t xml:space="preserve"> </w:t>
      </w:r>
      <w:r w:rsidR="002E2C29" w:rsidRPr="00D879BD">
        <w:rPr>
          <w:rStyle w:val="BodytextBold"/>
          <w:b w:val="0"/>
          <w:sz w:val="24"/>
          <w:szCs w:val="24"/>
          <w:lang w:eastAsia="ro-RO"/>
        </w:rPr>
        <w:t xml:space="preserve">Corelarea la nivel de subtip a rendzinelor </w:t>
      </w:r>
      <w:r w:rsidR="002E2C29" w:rsidRPr="00D879BD">
        <w:rPr>
          <w:rStyle w:val="BodytextBold"/>
          <w:b w:val="0"/>
          <w:sz w:val="24"/>
          <w:szCs w:val="24"/>
          <w:lang w:val="ro-RO" w:eastAsia="ro-RO"/>
        </w:rPr>
        <w:t>(după SRTS-2012</w:t>
      </w:r>
      <w:r w:rsidR="002E2C29" w:rsidRPr="00D879BD">
        <w:rPr>
          <w:rStyle w:val="BodytextBold"/>
          <w:b w:val="0"/>
          <w:sz w:val="24"/>
          <w:szCs w:val="24"/>
          <w:lang w:eastAsia="ro-RO"/>
        </w:rPr>
        <w:t>+)</w:t>
      </w:r>
    </w:p>
    <w:tbl>
      <w:tblPr>
        <w:tblStyle w:val="TableGrid"/>
        <w:tblW w:w="7161" w:type="dxa"/>
        <w:tblLayout w:type="fixed"/>
        <w:tblLook w:val="04A0" w:firstRow="1" w:lastRow="0" w:firstColumn="1" w:lastColumn="0" w:noHBand="0" w:noVBand="1"/>
      </w:tblPr>
      <w:tblGrid>
        <w:gridCol w:w="2093"/>
        <w:gridCol w:w="1559"/>
        <w:gridCol w:w="1559"/>
        <w:gridCol w:w="1950"/>
      </w:tblGrid>
      <w:tr w:rsidR="002E2C29" w:rsidRPr="00AA7F8C" w14:paraId="5CD2410C" w14:textId="77777777" w:rsidTr="003C4900">
        <w:trPr>
          <w:trHeight w:val="581"/>
        </w:trPr>
        <w:tc>
          <w:tcPr>
            <w:tcW w:w="2093" w:type="dxa"/>
          </w:tcPr>
          <w:p w14:paraId="3FD83440"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lastRenderedPageBreak/>
              <w:t>SRTS–2012/ SRTS–2012+</w:t>
            </w:r>
          </w:p>
          <w:p w14:paraId="64596233" w14:textId="77777777" w:rsidR="002E2C29" w:rsidRPr="00AA7F8C" w:rsidRDefault="002E2C29" w:rsidP="003C4900">
            <w:pPr>
              <w:jc w:val="both"/>
              <w:rPr>
                <w:rStyle w:val="Bodytext29pt"/>
                <w:rFonts w:eastAsia="Century Schoolbook"/>
                <w:iCs/>
                <w:sz w:val="20"/>
                <w:szCs w:val="20"/>
              </w:rPr>
            </w:pPr>
          </w:p>
        </w:tc>
        <w:tc>
          <w:tcPr>
            <w:tcW w:w="1559" w:type="dxa"/>
          </w:tcPr>
          <w:p w14:paraId="54192E65"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SRCS-1980</w:t>
            </w:r>
          </w:p>
        </w:tc>
        <w:tc>
          <w:tcPr>
            <w:tcW w:w="1559" w:type="dxa"/>
          </w:tcPr>
          <w:p w14:paraId="6515B9CC"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SRTS-2003</w:t>
            </w:r>
          </w:p>
        </w:tc>
        <w:tc>
          <w:tcPr>
            <w:tcW w:w="1950" w:type="dxa"/>
          </w:tcPr>
          <w:p w14:paraId="0D85B089"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Observaţii</w:t>
            </w:r>
          </w:p>
        </w:tc>
      </w:tr>
      <w:tr w:rsidR="002E2C29" w:rsidRPr="00AA7F8C" w14:paraId="13CDDE6C" w14:textId="77777777" w:rsidTr="003C4900">
        <w:tc>
          <w:tcPr>
            <w:tcW w:w="2093" w:type="dxa"/>
          </w:tcPr>
          <w:p w14:paraId="09165BEE"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tipică</w:t>
            </w:r>
          </w:p>
          <w:p w14:paraId="39D16286"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ti</w:t>
            </w:r>
          </w:p>
        </w:tc>
        <w:tc>
          <w:tcPr>
            <w:tcW w:w="1559" w:type="dxa"/>
          </w:tcPr>
          <w:p w14:paraId="30BD76D6"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6F84C682"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53C0501A" w14:textId="7CEFC361" w:rsidR="002E2C29" w:rsidRPr="00AA7F8C" w:rsidRDefault="002E2C29" w:rsidP="003C4900">
            <w:pPr>
              <w:rPr>
                <w:rStyle w:val="Bodytext29pt"/>
                <w:rFonts w:eastAsia="Century Schoolbook"/>
                <w:b/>
                <w:bCs/>
                <w:iCs/>
                <w:sz w:val="20"/>
                <w:szCs w:val="20"/>
              </w:rPr>
            </w:pPr>
            <w:r w:rsidRPr="00AA7F8C">
              <w:rPr>
                <w:rStyle w:val="Bodytext29pt"/>
                <w:rFonts w:eastAsia="Century Schoolbook"/>
                <w:iCs/>
                <w:sz w:val="20"/>
                <w:szCs w:val="20"/>
              </w:rPr>
              <w:t>RZ ti SRTS-2012 include RZ aa/lu/si</w:t>
            </w:r>
            <w:r w:rsidR="00B928A2">
              <w:rPr>
                <w:rStyle w:val="Bodytext29pt"/>
                <w:rFonts w:eastAsia="Century Schoolbook"/>
                <w:iCs/>
                <w:sz w:val="20"/>
                <w:szCs w:val="20"/>
              </w:rPr>
              <w:t>.</w:t>
            </w:r>
          </w:p>
        </w:tc>
      </w:tr>
      <w:tr w:rsidR="002E2C29" w:rsidRPr="00AA7F8C" w14:paraId="1340C845" w14:textId="77777777" w:rsidTr="003C4900">
        <w:tc>
          <w:tcPr>
            <w:tcW w:w="2093" w:type="dxa"/>
          </w:tcPr>
          <w:p w14:paraId="5BDA9B11"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tipică</w:t>
            </w:r>
          </w:p>
          <w:p w14:paraId="6C7BC01A"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ti</w:t>
            </w:r>
          </w:p>
        </w:tc>
        <w:tc>
          <w:tcPr>
            <w:tcW w:w="1559" w:type="dxa"/>
          </w:tcPr>
          <w:p w14:paraId="628598F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3A4AD8FC"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eutrică</w:t>
            </w:r>
          </w:p>
          <w:p w14:paraId="6473026D"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eu</w:t>
            </w:r>
          </w:p>
        </w:tc>
        <w:tc>
          <w:tcPr>
            <w:tcW w:w="1950" w:type="dxa"/>
          </w:tcPr>
          <w:p w14:paraId="2B31095C" w14:textId="339CC642"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Sunt incluse şi RZ</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aa/lu/si</w:t>
            </w:r>
            <w:r w:rsidR="00B928A2">
              <w:rPr>
                <w:rStyle w:val="Bodytext29pt"/>
                <w:rFonts w:eastAsia="Century Schoolbook"/>
                <w:iCs/>
                <w:sz w:val="20"/>
                <w:szCs w:val="20"/>
              </w:rPr>
              <w:t>.</w:t>
            </w:r>
          </w:p>
        </w:tc>
      </w:tr>
      <w:tr w:rsidR="002E2C29" w:rsidRPr="00AA7F8C" w14:paraId="0D12A4D7" w14:textId="77777777" w:rsidTr="003C4900">
        <w:trPr>
          <w:trHeight w:val="976"/>
        </w:trPr>
        <w:tc>
          <w:tcPr>
            <w:tcW w:w="2093" w:type="dxa"/>
            <w:tcBorders>
              <w:bottom w:val="single" w:sz="4" w:space="0" w:color="auto"/>
            </w:tcBorders>
          </w:tcPr>
          <w:p w14:paraId="374FBB3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Rendzina tipică' şi/sau calcarică şi/sau scheletică RZ'ti@RZ'ka@RZ'qq</w:t>
            </w:r>
          </w:p>
        </w:tc>
        <w:tc>
          <w:tcPr>
            <w:tcW w:w="1559" w:type="dxa"/>
            <w:tcBorders>
              <w:bottom w:val="single" w:sz="4" w:space="0" w:color="auto"/>
            </w:tcBorders>
          </w:tcPr>
          <w:p w14:paraId="08CEC12B"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tipică</w:t>
            </w:r>
          </w:p>
          <w:p w14:paraId="7ED55653"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RZ ti</w:t>
            </w:r>
          </w:p>
        </w:tc>
        <w:tc>
          <w:tcPr>
            <w:tcW w:w="1559" w:type="dxa"/>
            <w:tcBorders>
              <w:bottom w:val="single" w:sz="4" w:space="0" w:color="auto"/>
            </w:tcBorders>
          </w:tcPr>
          <w:p w14:paraId="595DA7D6"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Borders>
              <w:bottom w:val="single" w:sz="4" w:space="0" w:color="auto"/>
            </w:tcBorders>
          </w:tcPr>
          <w:p w14:paraId="78FC95FB" w14:textId="206EB196"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Sunt incluse RZ' aa/lu/si</w:t>
            </w:r>
            <w:r w:rsidR="00B928A2">
              <w:rPr>
                <w:rStyle w:val="Bodytext29pt"/>
                <w:rFonts w:eastAsia="Century Schoolbook"/>
                <w:iCs/>
                <w:sz w:val="20"/>
                <w:szCs w:val="20"/>
              </w:rPr>
              <w:t>.</w:t>
            </w:r>
          </w:p>
        </w:tc>
      </w:tr>
      <w:tr w:rsidR="002E2C29" w:rsidRPr="00AA7F8C" w14:paraId="18EFA10F" w14:textId="77777777" w:rsidTr="003C4900">
        <w:tc>
          <w:tcPr>
            <w:tcW w:w="2093" w:type="dxa"/>
          </w:tcPr>
          <w:p w14:paraId="1F4A79E4"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argilică</w:t>
            </w:r>
          </w:p>
          <w:p w14:paraId="0732D2A2"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aa</w:t>
            </w:r>
          </w:p>
        </w:tc>
        <w:tc>
          <w:tcPr>
            <w:tcW w:w="1559" w:type="dxa"/>
          </w:tcPr>
          <w:p w14:paraId="43C74A2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4F755219"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62DB7A4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r w:rsidR="002E2C29" w:rsidRPr="00AA7F8C" w14:paraId="6690DEC5" w14:textId="77777777" w:rsidTr="003C4900">
        <w:tc>
          <w:tcPr>
            <w:tcW w:w="2093" w:type="dxa"/>
          </w:tcPr>
          <w:p w14:paraId="3C02820F"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calcarică</w:t>
            </w:r>
          </w:p>
          <w:p w14:paraId="47444979"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ka</w:t>
            </w:r>
          </w:p>
        </w:tc>
        <w:tc>
          <w:tcPr>
            <w:tcW w:w="1559" w:type="dxa"/>
          </w:tcPr>
          <w:p w14:paraId="21C38080"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6425644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0985A17D"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r w:rsidR="002E2C29" w:rsidRPr="00AA7F8C" w14:paraId="79675E7B" w14:textId="77777777" w:rsidTr="003C4900">
        <w:tc>
          <w:tcPr>
            <w:tcW w:w="2093" w:type="dxa"/>
          </w:tcPr>
          <w:p w14:paraId="5EBF2BC4"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calcarică</w:t>
            </w:r>
          </w:p>
          <w:p w14:paraId="66FEF63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ka</w:t>
            </w:r>
          </w:p>
        </w:tc>
        <w:tc>
          <w:tcPr>
            <w:tcW w:w="1559" w:type="dxa"/>
          </w:tcPr>
          <w:p w14:paraId="5E395B8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5979FE72"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calcarică</w:t>
            </w:r>
          </w:p>
          <w:p w14:paraId="38234D88"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ka</w:t>
            </w:r>
          </w:p>
        </w:tc>
        <w:tc>
          <w:tcPr>
            <w:tcW w:w="1950" w:type="dxa"/>
          </w:tcPr>
          <w:p w14:paraId="3D622662"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w:t>
            </w:r>
          </w:p>
        </w:tc>
      </w:tr>
      <w:tr w:rsidR="002E2C29" w:rsidRPr="00AA7F8C" w14:paraId="2949F0CD" w14:textId="77777777" w:rsidTr="003C4900">
        <w:tc>
          <w:tcPr>
            <w:tcW w:w="2093" w:type="dxa"/>
          </w:tcPr>
          <w:p w14:paraId="0DA08F92"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cambică</w:t>
            </w:r>
          </w:p>
          <w:p w14:paraId="63B08351"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cb</w:t>
            </w:r>
          </w:p>
        </w:tc>
        <w:tc>
          <w:tcPr>
            <w:tcW w:w="1559" w:type="dxa"/>
          </w:tcPr>
          <w:p w14:paraId="05AAABDF"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7F903DA2"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5B9975D2"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r w:rsidR="002E2C29" w:rsidRPr="00AA7F8C" w14:paraId="3F8748B7" w14:textId="77777777" w:rsidTr="003C4900">
        <w:tc>
          <w:tcPr>
            <w:tcW w:w="2093" w:type="dxa"/>
          </w:tcPr>
          <w:p w14:paraId="14A7B773"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cambică</w:t>
            </w:r>
          </w:p>
          <w:p w14:paraId="01357B7E"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cb</w:t>
            </w:r>
          </w:p>
        </w:tc>
        <w:tc>
          <w:tcPr>
            <w:tcW w:w="1559" w:type="dxa"/>
          </w:tcPr>
          <w:p w14:paraId="7BCF3389"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56F919C3"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cambică</w:t>
            </w:r>
          </w:p>
          <w:p w14:paraId="2D5E311F"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cb</w:t>
            </w:r>
          </w:p>
        </w:tc>
        <w:tc>
          <w:tcPr>
            <w:tcW w:w="1950" w:type="dxa"/>
          </w:tcPr>
          <w:p w14:paraId="118F3F97"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r w:rsidR="002E2C29" w:rsidRPr="00AA7F8C" w14:paraId="17D56848" w14:textId="77777777" w:rsidTr="003C4900">
        <w:tc>
          <w:tcPr>
            <w:tcW w:w="2093" w:type="dxa"/>
          </w:tcPr>
          <w:p w14:paraId="43FD6B8C"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cambică</w:t>
            </w:r>
          </w:p>
          <w:p w14:paraId="6C13B63E"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cb</w:t>
            </w:r>
          </w:p>
        </w:tc>
        <w:tc>
          <w:tcPr>
            <w:tcW w:w="1559" w:type="dxa"/>
          </w:tcPr>
          <w:p w14:paraId="4B43674D"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cambică</w:t>
            </w:r>
          </w:p>
          <w:p w14:paraId="73DEDBB2"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ca</w:t>
            </w:r>
          </w:p>
        </w:tc>
        <w:tc>
          <w:tcPr>
            <w:tcW w:w="1559" w:type="dxa"/>
          </w:tcPr>
          <w:p w14:paraId="479F3CFD"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42F3A388" w14:textId="519F98A4"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RZ ca (SRCS) = RZ' cb @ RZ' cb.ka @ RZ' cb.qq</w:t>
            </w:r>
            <w:r w:rsidR="00B928A2">
              <w:rPr>
                <w:rStyle w:val="Bodytext29pt"/>
                <w:rFonts w:eastAsia="Century Schoolbook"/>
                <w:iCs/>
                <w:sz w:val="20"/>
                <w:szCs w:val="20"/>
              </w:rPr>
              <w:t>.</w:t>
            </w:r>
          </w:p>
        </w:tc>
      </w:tr>
      <w:tr w:rsidR="002E2C29" w:rsidRPr="00AA7F8C" w14:paraId="409BFA95" w14:textId="77777777" w:rsidTr="003C4900">
        <w:tc>
          <w:tcPr>
            <w:tcW w:w="2093" w:type="dxa"/>
          </w:tcPr>
          <w:p w14:paraId="710E5DC2"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cambică litică</w:t>
            </w:r>
          </w:p>
          <w:p w14:paraId="4F2FBFE1"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cb.li</w:t>
            </w:r>
          </w:p>
        </w:tc>
        <w:tc>
          <w:tcPr>
            <w:tcW w:w="1559" w:type="dxa"/>
          </w:tcPr>
          <w:p w14:paraId="75E103DC"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cambică litică</w:t>
            </w:r>
          </w:p>
          <w:p w14:paraId="545E090E"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ca.ls</w:t>
            </w:r>
          </w:p>
        </w:tc>
        <w:tc>
          <w:tcPr>
            <w:tcW w:w="1559" w:type="dxa"/>
          </w:tcPr>
          <w:p w14:paraId="368E3AE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09774B9A"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r w:rsidR="002E2C29" w:rsidRPr="00AA7F8C" w14:paraId="2F94D064" w14:textId="77777777" w:rsidTr="003C4900">
        <w:tc>
          <w:tcPr>
            <w:tcW w:w="2093" w:type="dxa"/>
          </w:tcPr>
          <w:p w14:paraId="3AE90357"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folică</w:t>
            </w:r>
          </w:p>
          <w:p w14:paraId="1831F8F3"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fo</w:t>
            </w:r>
          </w:p>
        </w:tc>
        <w:tc>
          <w:tcPr>
            <w:tcW w:w="1559" w:type="dxa"/>
          </w:tcPr>
          <w:p w14:paraId="50283BA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32861492"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5CCFEBC5"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r w:rsidR="002E2C29" w:rsidRPr="00AA7F8C" w14:paraId="6C85290D" w14:textId="77777777" w:rsidTr="003C4900">
        <w:tc>
          <w:tcPr>
            <w:tcW w:w="2093" w:type="dxa"/>
          </w:tcPr>
          <w:p w14:paraId="7B0B4E69" w14:textId="15276E4E"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w:t>
            </w:r>
            <w:r w:rsidR="00122894">
              <w:rPr>
                <w:rStyle w:val="Bodytext29pt"/>
                <w:rFonts w:eastAsia="Century Schoolbook"/>
                <w:iCs/>
                <w:sz w:val="20"/>
                <w:szCs w:val="20"/>
              </w:rPr>
              <w:t xml:space="preserve"> </w:t>
            </w:r>
            <w:r w:rsidRPr="00AA7F8C">
              <w:rPr>
                <w:rStyle w:val="Bodytext29pt"/>
                <w:rFonts w:eastAsia="Century Schoolbook"/>
                <w:iCs/>
                <w:sz w:val="20"/>
                <w:szCs w:val="20"/>
              </w:rPr>
              <w:t>litică</w:t>
            </w:r>
          </w:p>
          <w:p w14:paraId="7BCC1A49"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li</w:t>
            </w:r>
          </w:p>
        </w:tc>
        <w:tc>
          <w:tcPr>
            <w:tcW w:w="1559" w:type="dxa"/>
          </w:tcPr>
          <w:p w14:paraId="6019645E"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litică</w:t>
            </w:r>
          </w:p>
          <w:p w14:paraId="492C621C"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ls</w:t>
            </w:r>
          </w:p>
        </w:tc>
        <w:tc>
          <w:tcPr>
            <w:tcW w:w="1559" w:type="dxa"/>
          </w:tcPr>
          <w:p w14:paraId="46BC9E98"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4D1CFF91" w14:textId="72AF9A8D"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ls (SRCS) = RZ' li @ RZ' li.ka @ RZ' li.qq</w:t>
            </w:r>
            <w:r w:rsidR="00B928A2">
              <w:rPr>
                <w:rStyle w:val="Bodytext29pt"/>
                <w:rFonts w:eastAsia="Century Schoolbook"/>
                <w:iCs/>
                <w:sz w:val="20"/>
                <w:szCs w:val="20"/>
              </w:rPr>
              <w:t>.</w:t>
            </w:r>
          </w:p>
        </w:tc>
      </w:tr>
      <w:tr w:rsidR="002E2C29" w:rsidRPr="00AA7F8C" w14:paraId="45838D91" w14:textId="77777777" w:rsidTr="003C4900">
        <w:tc>
          <w:tcPr>
            <w:tcW w:w="2093" w:type="dxa"/>
          </w:tcPr>
          <w:p w14:paraId="4B84CD96"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lutică</w:t>
            </w:r>
          </w:p>
          <w:p w14:paraId="40CFC2B1"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lu</w:t>
            </w:r>
          </w:p>
        </w:tc>
        <w:tc>
          <w:tcPr>
            <w:tcW w:w="1559" w:type="dxa"/>
          </w:tcPr>
          <w:p w14:paraId="7D6CD9E9"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53F0C923"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5761298B"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r w:rsidR="002E2C29" w:rsidRPr="00AA7F8C" w14:paraId="5A1BC996" w14:textId="77777777" w:rsidTr="003C4900">
        <w:tc>
          <w:tcPr>
            <w:tcW w:w="2093" w:type="dxa"/>
          </w:tcPr>
          <w:p w14:paraId="62DAC5DF"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scheletică</w:t>
            </w:r>
          </w:p>
          <w:p w14:paraId="7DE5DFD0"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qq</w:t>
            </w:r>
          </w:p>
        </w:tc>
        <w:tc>
          <w:tcPr>
            <w:tcW w:w="1559" w:type="dxa"/>
          </w:tcPr>
          <w:p w14:paraId="76C82CAA"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78666A91"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0C1343C6"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r w:rsidR="002E2C29" w:rsidRPr="00AA7F8C" w14:paraId="411A4FD3" w14:textId="77777777" w:rsidTr="003C4900">
        <w:tc>
          <w:tcPr>
            <w:tcW w:w="2093" w:type="dxa"/>
          </w:tcPr>
          <w:p w14:paraId="77116458"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hiperscheletică</w:t>
            </w:r>
          </w:p>
          <w:p w14:paraId="7143708A"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hq</w:t>
            </w:r>
          </w:p>
        </w:tc>
        <w:tc>
          <w:tcPr>
            <w:tcW w:w="1559" w:type="dxa"/>
          </w:tcPr>
          <w:p w14:paraId="43413F9D"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39325003"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scheletică</w:t>
            </w:r>
          </w:p>
          <w:p w14:paraId="5A346518"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qq</w:t>
            </w:r>
          </w:p>
        </w:tc>
        <w:tc>
          <w:tcPr>
            <w:tcW w:w="1950" w:type="dxa"/>
          </w:tcPr>
          <w:p w14:paraId="27173A0A"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r w:rsidR="002E2C29" w:rsidRPr="00AA7F8C" w14:paraId="57ADDE11" w14:textId="77777777" w:rsidTr="003C4900">
        <w:tc>
          <w:tcPr>
            <w:tcW w:w="2093" w:type="dxa"/>
          </w:tcPr>
          <w:p w14:paraId="2975225A" w14:textId="77777777" w:rsidR="002E2C29" w:rsidRPr="00AA7F8C" w:rsidRDefault="002E2C29" w:rsidP="003C4900">
            <w:pPr>
              <w:jc w:val="both"/>
              <w:rPr>
                <w:rStyle w:val="Bodytext29pt"/>
                <w:rFonts w:eastAsia="Century Schoolbook"/>
                <w:iCs/>
                <w:sz w:val="20"/>
                <w:szCs w:val="20"/>
              </w:rPr>
            </w:pPr>
            <w:r w:rsidRPr="00AA7F8C">
              <w:rPr>
                <w:rStyle w:val="Bodytext29pt"/>
                <w:rFonts w:eastAsia="Century Schoolbook"/>
                <w:iCs/>
                <w:sz w:val="20"/>
                <w:szCs w:val="20"/>
              </w:rPr>
              <w:t>Rendzina silitică</w:t>
            </w:r>
          </w:p>
          <w:p w14:paraId="0DB3A23A"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RZ si</w:t>
            </w:r>
          </w:p>
        </w:tc>
        <w:tc>
          <w:tcPr>
            <w:tcW w:w="1559" w:type="dxa"/>
          </w:tcPr>
          <w:p w14:paraId="3F634225"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559" w:type="dxa"/>
          </w:tcPr>
          <w:p w14:paraId="5DED4C52"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c>
          <w:tcPr>
            <w:tcW w:w="1950" w:type="dxa"/>
          </w:tcPr>
          <w:p w14:paraId="7395DF8B" w14:textId="77777777" w:rsidR="002E2C29" w:rsidRPr="00AA7F8C" w:rsidRDefault="002E2C29" w:rsidP="003C4900">
            <w:pPr>
              <w:jc w:val="both"/>
              <w:rPr>
                <w:rStyle w:val="Bodytext29pt"/>
                <w:rFonts w:eastAsia="Century Schoolbook"/>
                <w:b/>
                <w:bCs/>
                <w:iCs/>
                <w:sz w:val="20"/>
                <w:szCs w:val="20"/>
              </w:rPr>
            </w:pPr>
            <w:r w:rsidRPr="00AA7F8C">
              <w:rPr>
                <w:rStyle w:val="Bodytext29pt"/>
                <w:rFonts w:eastAsia="Century Schoolbook"/>
                <w:iCs/>
                <w:sz w:val="20"/>
                <w:szCs w:val="20"/>
              </w:rPr>
              <w:t>-</w:t>
            </w:r>
          </w:p>
        </w:tc>
      </w:tr>
    </w:tbl>
    <w:p w14:paraId="442D14B5" w14:textId="77777777" w:rsidR="002E2C29" w:rsidRDefault="002E2C29" w:rsidP="002E2C29">
      <w:pPr>
        <w:pStyle w:val="Bodytext10"/>
        <w:shd w:val="clear" w:color="auto" w:fill="auto"/>
        <w:spacing w:line="360" w:lineRule="auto"/>
        <w:ind w:left="120" w:right="20" w:firstLine="540"/>
        <w:jc w:val="both"/>
        <w:rPr>
          <w:rStyle w:val="BodytextBold"/>
          <w:b w:val="0"/>
          <w:bCs w:val="0"/>
          <w:i/>
          <w:iCs/>
          <w:lang w:eastAsia="ro-RO"/>
        </w:rPr>
      </w:pPr>
    </w:p>
    <w:p w14:paraId="10803820" w14:textId="77777777" w:rsidR="002E2C29" w:rsidRDefault="002E2C29" w:rsidP="002E2C29">
      <w:pPr>
        <w:pStyle w:val="Bodytext10"/>
        <w:shd w:val="clear" w:color="auto" w:fill="auto"/>
        <w:spacing w:line="360" w:lineRule="auto"/>
        <w:ind w:left="120" w:right="20" w:firstLine="540"/>
        <w:jc w:val="both"/>
        <w:rPr>
          <w:rStyle w:val="BodytextBold"/>
          <w:b w:val="0"/>
          <w:bCs w:val="0"/>
          <w:i/>
          <w:iCs/>
          <w:lang w:eastAsia="ro-RO"/>
        </w:rPr>
      </w:pPr>
    </w:p>
    <w:p w14:paraId="21F5EB55" w14:textId="77777777" w:rsidR="002E2C29" w:rsidRPr="009546A0" w:rsidRDefault="002E2C29" w:rsidP="00DA144B">
      <w:pPr>
        <w:pStyle w:val="Bodytext10"/>
        <w:shd w:val="clear" w:color="auto" w:fill="auto"/>
        <w:spacing w:line="360" w:lineRule="auto"/>
        <w:ind w:left="120" w:right="20" w:firstLine="540"/>
        <w:jc w:val="both"/>
        <w:outlineLvl w:val="0"/>
        <w:rPr>
          <w:rStyle w:val="BodytextBold"/>
          <w:b w:val="0"/>
          <w:bCs w:val="0"/>
          <w:i/>
          <w:iCs/>
          <w:lang w:eastAsia="ro-RO"/>
        </w:rPr>
      </w:pPr>
      <w:r w:rsidRPr="009546A0">
        <w:rPr>
          <w:rStyle w:val="BodytextBold"/>
          <w:i/>
          <w:iCs/>
          <w:lang w:eastAsia="ro-RO"/>
        </w:rPr>
        <w:t>Notificaţie:</w:t>
      </w:r>
    </w:p>
    <w:p w14:paraId="7251EF32" w14:textId="24BF68CD" w:rsidR="002E2C29" w:rsidRPr="009546A0" w:rsidRDefault="002E2C29" w:rsidP="002E2C29">
      <w:pPr>
        <w:pStyle w:val="Bodytext10"/>
        <w:shd w:val="clear" w:color="auto" w:fill="auto"/>
        <w:spacing w:line="360" w:lineRule="auto"/>
        <w:ind w:left="120" w:right="20" w:firstLine="540"/>
        <w:jc w:val="both"/>
        <w:rPr>
          <w:rStyle w:val="BodytextBold"/>
          <w:b w:val="0"/>
          <w:bCs w:val="0"/>
          <w:i/>
          <w:iCs/>
          <w:lang w:eastAsia="ro-RO"/>
        </w:rPr>
      </w:pPr>
      <m:oMath>
        <m:r>
          <w:rPr>
            <w:rStyle w:val="BodytextBold"/>
            <w:rFonts w:ascii="Cambria Math" w:hAnsi="Cambria Math"/>
            <w:lang w:eastAsia="ro-RO"/>
          </w:rPr>
          <w:lastRenderedPageBreak/>
          <m:t>&lt;</m:t>
        </m:r>
      </m:oMath>
      <w:r w:rsidRPr="009546A0">
        <w:rPr>
          <w:rStyle w:val="BodytextBold"/>
          <w:i/>
          <w:iCs/>
          <w:lang w:eastAsia="ro-RO"/>
        </w:rPr>
        <w:t xml:space="preserve"> *</w:t>
      </w:r>
      <m:oMath>
        <m:r>
          <w:rPr>
            <w:rStyle w:val="BodytextBold"/>
            <w:rFonts w:ascii="Cambria Math" w:hAnsi="Cambria Math"/>
            <w:lang w:eastAsia="ro-RO"/>
          </w:rPr>
          <m:t xml:space="preserve"> &gt;</m:t>
        </m:r>
      </m:oMath>
      <w:r w:rsidRPr="009546A0">
        <w:rPr>
          <w:rStyle w:val="BodytextBold"/>
          <w:i/>
          <w:iCs/>
          <w:lang w:eastAsia="ro-RO"/>
        </w:rPr>
        <w:t xml:space="preserve"> - toate diferitele subtipuri de sol</w:t>
      </w:r>
      <w:r w:rsidR="00B928A2">
        <w:rPr>
          <w:rStyle w:val="BodytextBold"/>
          <w:i/>
          <w:iCs/>
          <w:lang w:eastAsia="ro-RO"/>
        </w:rPr>
        <w:t>;</w:t>
      </w:r>
    </w:p>
    <w:p w14:paraId="4C5250C4" w14:textId="5E24385E" w:rsidR="002E2C29" w:rsidRPr="009546A0" w:rsidRDefault="002E2C29" w:rsidP="002E2C29">
      <w:pPr>
        <w:pStyle w:val="Bodytext10"/>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i/>
          <w:iCs/>
          <w:lang w:eastAsia="ro-RO"/>
        </w:rPr>
        <w:t xml:space="preserve"> </w:t>
      </w:r>
      <w:r w:rsidRPr="009546A0">
        <w:rPr>
          <w:rStyle w:val="BodytextBold"/>
          <w:i/>
          <w:iCs/>
          <w:vertAlign w:val="superscript"/>
          <w:lang w:eastAsia="ro-RO"/>
        </w:rPr>
        <w:t>A</w:t>
      </w:r>
      <m:oMath>
        <m:r>
          <w:rPr>
            <w:rStyle w:val="BodytextBold"/>
            <w:rFonts w:ascii="Cambria Math" w:hAnsi="Cambria Math"/>
            <w:lang w:eastAsia="ro-RO"/>
          </w:rPr>
          <m:t xml:space="preserve"> &gt;</m:t>
        </m:r>
      </m:oMath>
      <w:r w:rsidRPr="009546A0">
        <w:rPr>
          <w:rStyle w:val="BodytextBold"/>
          <w:i/>
          <w:iCs/>
          <w:lang w:eastAsia="ro-RO"/>
        </w:rPr>
        <w:t xml:space="preserve"> - termen SRTS-2012 modificat conform defini</w:t>
      </w:r>
      <w:r w:rsidRPr="009546A0">
        <w:rPr>
          <w:rStyle w:val="BodytextBold"/>
          <w:i/>
          <w:iCs/>
          <w:lang w:val="ro-RO" w:eastAsia="ro-RO"/>
        </w:rPr>
        <w:t>ţiei SRTS-2003 (cu excepţia termenului batigleic</w:t>
      </w:r>
      <w:r w:rsidRPr="009546A0">
        <w:rPr>
          <w:rStyle w:val="BodytextBold"/>
          <w:i/>
          <w:iCs/>
          <w:vertAlign w:val="superscript"/>
          <w:lang w:val="ro-RO" w:eastAsia="ro-RO"/>
        </w:rPr>
        <w:t>A</w:t>
      </w:r>
      <w:r w:rsidRPr="009546A0">
        <w:rPr>
          <w:rStyle w:val="BodytextBold"/>
          <w:i/>
          <w:iCs/>
          <w:lang w:val="ro-RO" w:eastAsia="ro-RO"/>
        </w:rPr>
        <w:t>)</w:t>
      </w:r>
      <w:r w:rsidR="00B928A2">
        <w:rPr>
          <w:rStyle w:val="BodytextBold"/>
          <w:i/>
          <w:iCs/>
          <w:lang w:val="ro-RO" w:eastAsia="ro-RO"/>
        </w:rPr>
        <w:t>;</w:t>
      </w:r>
    </w:p>
    <w:p w14:paraId="0CF155EF" w14:textId="77777777" w:rsidR="002E2C29" w:rsidRPr="009546A0" w:rsidRDefault="002E2C29" w:rsidP="002E2C29">
      <w:pPr>
        <w:pStyle w:val="Bodytext10"/>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i/>
          <w:iCs/>
          <w:lang w:eastAsia="ro-RO"/>
        </w:rPr>
        <w:t xml:space="preserve"> </w:t>
      </w:r>
      <w:r w:rsidRPr="009546A0">
        <w:rPr>
          <w:rStyle w:val="BodytextBold"/>
          <w:rFonts w:ascii="Cambria Math" w:hAnsi="Cambria Math"/>
          <w:i/>
          <w:iCs/>
          <w:lang w:eastAsia="ro-RO"/>
        </w:rPr>
        <w:t>′</w:t>
      </w:r>
      <m:oMath>
        <m:r>
          <w:rPr>
            <w:rStyle w:val="BodytextBold"/>
            <w:rFonts w:ascii="Cambria Math" w:hAnsi="Cambria Math"/>
            <w:lang w:eastAsia="ro-RO"/>
          </w:rPr>
          <m:t xml:space="preserve"> &gt;</m:t>
        </m:r>
      </m:oMath>
      <w:r w:rsidRPr="009546A0">
        <w:rPr>
          <w:rStyle w:val="BodytextBold"/>
          <w:i/>
          <w:iCs/>
          <w:lang w:eastAsia="ro-RO"/>
        </w:rPr>
        <w:t xml:space="preserve"> - termen SRTS-2012 modificat conform defini</w:t>
      </w:r>
      <w:r w:rsidRPr="009546A0">
        <w:rPr>
          <w:rStyle w:val="BodytextBold"/>
          <w:i/>
          <w:iCs/>
          <w:lang w:val="ro-RO" w:eastAsia="ro-RO"/>
        </w:rPr>
        <w:t>ţiei SRTS-2003.</w:t>
      </w:r>
    </w:p>
    <w:p w14:paraId="217A666D" w14:textId="77777777" w:rsidR="002E2C29" w:rsidRDefault="002E2C29" w:rsidP="00007E74">
      <w:pPr>
        <w:spacing w:line="360" w:lineRule="auto"/>
        <w:jc w:val="both"/>
        <w:rPr>
          <w:rFonts w:ascii="Times New Roman" w:eastAsia="Arial Unicode MS" w:hAnsi="Times New Roman" w:cs="Times New Roman"/>
          <w:b/>
          <w:bCs/>
          <w:sz w:val="24"/>
          <w:szCs w:val="24"/>
          <w:lang w:val="ro-RO"/>
        </w:rPr>
      </w:pPr>
    </w:p>
    <w:p w14:paraId="6FB82AB4"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074B23B2"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68A51125"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1F8F9C19"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636434E2"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164DBF16"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3FA86192"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39B3E8D1"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45F77E68"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42B92583"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53E0E23D"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75541B38"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36A5241D"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78672E3F"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29660C31"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4AEE7D74"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3A4FBA2F"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1FA67E42" w14:textId="77777777" w:rsidR="00D40CE6" w:rsidRDefault="00D40CE6" w:rsidP="0078069B">
      <w:pPr>
        <w:spacing w:after="0" w:line="360" w:lineRule="auto"/>
        <w:rPr>
          <w:rFonts w:ascii="Times New Roman" w:eastAsiaTheme="minorEastAsia" w:hAnsi="Times New Roman" w:cs="Times New Roman"/>
          <w:iCs/>
          <w:sz w:val="24"/>
          <w:szCs w:val="24"/>
          <w:lang w:val="ro-RO"/>
        </w:rPr>
      </w:pPr>
    </w:p>
    <w:p w14:paraId="51467401" w14:textId="77777777" w:rsidR="00E7434E" w:rsidRDefault="003C4900" w:rsidP="00DA144B">
      <w:pPr>
        <w:spacing w:after="0" w:line="360" w:lineRule="auto"/>
        <w:outlineLvl w:val="0"/>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BIBLIOGRAFIE</w:t>
      </w:r>
    </w:p>
    <w:p w14:paraId="16DD35E3" w14:textId="77777777" w:rsidR="00007E74" w:rsidRPr="003C4900" w:rsidRDefault="00007E74" w:rsidP="0078069B">
      <w:pPr>
        <w:spacing w:after="0" w:line="360" w:lineRule="auto"/>
        <w:rPr>
          <w:rFonts w:ascii="Times New Roman" w:eastAsiaTheme="minorEastAsia" w:hAnsi="Times New Roman" w:cs="Times New Roman"/>
          <w:iCs/>
          <w:sz w:val="24"/>
          <w:szCs w:val="24"/>
          <w:lang w:val="ro-RO"/>
        </w:rPr>
      </w:pPr>
    </w:p>
    <w:p w14:paraId="3F69120B" w14:textId="28FCBF38" w:rsidR="00FA0409" w:rsidRPr="001024A6" w:rsidRDefault="00FA0409" w:rsidP="00FA0409">
      <w:pPr>
        <w:pStyle w:val="ListParagraph"/>
        <w:numPr>
          <w:ilvl w:val="0"/>
          <w:numId w:val="14"/>
        </w:numPr>
        <w:spacing w:line="360" w:lineRule="auto"/>
        <w:jc w:val="both"/>
        <w:rPr>
          <w:rFonts w:ascii="Times New Roman" w:hAnsi="Times New Roman" w:cs="Times New Roman"/>
        </w:rPr>
      </w:pPr>
      <w:r w:rsidRPr="00653E6B">
        <w:rPr>
          <w:rFonts w:ascii="Times New Roman" w:eastAsia="Calibri" w:hAnsi="Times New Roman" w:cs="Times New Roman"/>
          <w:sz w:val="24"/>
          <w:szCs w:val="24"/>
          <w:lang w:val="ro-RO"/>
        </w:rPr>
        <w:t>Berchez O.</w:t>
      </w:r>
      <w:r>
        <w:rPr>
          <w:rFonts w:ascii="Times New Roman" w:eastAsia="Calibri" w:hAnsi="Times New Roman" w:cs="Times New Roman"/>
          <w:sz w:val="24"/>
          <w:szCs w:val="24"/>
          <w:lang w:val="ro-RO"/>
        </w:rPr>
        <w:t xml:space="preserve"> (2015)</w:t>
      </w:r>
      <w:r w:rsidR="00E82CCB">
        <w:rPr>
          <w:rFonts w:ascii="Times New Roman" w:eastAsia="Calibri" w:hAnsi="Times New Roman" w:cs="Times New Roman"/>
          <w:sz w:val="24"/>
          <w:szCs w:val="24"/>
          <w:lang w:val="ro-RO"/>
        </w:rPr>
        <w:t>.</w:t>
      </w:r>
      <w:r w:rsidRPr="00653E6B">
        <w:rPr>
          <w:rFonts w:ascii="Times New Roman" w:hAnsi="Times New Roman" w:cs="Times New Roman"/>
          <w:i/>
          <w:iCs/>
        </w:rPr>
        <w:t xml:space="preserve"> Cheie pentru determinarea unităţilor taxonomice de sol la nivel superior: Sistemul Român de Taxonomie a Solurilor, corelarea cu Baza de Referinţă Mondială pentru Resursele de Sol</w:t>
      </w:r>
      <w:r w:rsidRPr="00653E6B">
        <w:rPr>
          <w:rFonts w:ascii="Times New Roman" w:hAnsi="Times New Roman" w:cs="Times New Roman"/>
        </w:rPr>
        <w:t xml:space="preserve"> </w:t>
      </w:r>
      <w:r w:rsidRPr="00653E6B">
        <w:rPr>
          <w:rFonts w:ascii="Times New Roman" w:hAnsi="Times New Roman" w:cs="Times New Roman"/>
          <w:i/>
          <w:iCs/>
        </w:rPr>
        <w:lastRenderedPageBreak/>
        <w:t>(World Reference Base for Soil Resource) şi Sistemul American (USDA – Soil Taxonomy)</w:t>
      </w:r>
      <w:r w:rsidR="00E82CCB">
        <w:rPr>
          <w:rFonts w:ascii="Times New Roman" w:hAnsi="Times New Roman" w:cs="Times New Roman"/>
        </w:rPr>
        <w:t>.</w:t>
      </w:r>
      <w:r w:rsidRPr="00653E6B">
        <w:rPr>
          <w:rFonts w:ascii="Times New Roman" w:hAnsi="Times New Roman" w:cs="Times New Roman"/>
        </w:rPr>
        <w:t xml:space="preserve"> </w:t>
      </w:r>
      <w:r w:rsidR="00E82CCB">
        <w:rPr>
          <w:rFonts w:ascii="Times New Roman" w:hAnsi="Times New Roman" w:cs="Times New Roman"/>
          <w:lang w:val="it-IT"/>
        </w:rPr>
        <w:t>Oradea:</w:t>
      </w:r>
      <w:r w:rsidR="00E82CCB" w:rsidRPr="00653E6B">
        <w:rPr>
          <w:rFonts w:ascii="Times New Roman" w:hAnsi="Times New Roman" w:cs="Times New Roman"/>
          <w:lang w:val="it-IT"/>
        </w:rPr>
        <w:t xml:space="preserve"> </w:t>
      </w:r>
      <w:r w:rsidRPr="00653E6B">
        <w:rPr>
          <w:rFonts w:ascii="Times New Roman" w:hAnsi="Times New Roman" w:cs="Times New Roman"/>
          <w:lang w:val="it-IT"/>
        </w:rPr>
        <w:t>Editu</w:t>
      </w:r>
      <w:r w:rsidR="00E82CCB">
        <w:rPr>
          <w:rFonts w:ascii="Times New Roman" w:hAnsi="Times New Roman" w:cs="Times New Roman"/>
          <w:lang w:val="it-IT"/>
        </w:rPr>
        <w:t>ra Universităţii din Oradea</w:t>
      </w:r>
      <w:r>
        <w:rPr>
          <w:rFonts w:ascii="Times New Roman" w:hAnsi="Times New Roman" w:cs="Times New Roman"/>
          <w:lang w:val="it-IT"/>
        </w:rPr>
        <w:t>.</w:t>
      </w:r>
    </w:p>
    <w:p w14:paraId="3CE5FBE6" w14:textId="54AC425F" w:rsidR="00FA0409" w:rsidRPr="00653E6B" w:rsidRDefault="00FA0409" w:rsidP="00FA0409">
      <w:pPr>
        <w:pStyle w:val="ListParagraph"/>
        <w:numPr>
          <w:ilvl w:val="0"/>
          <w:numId w:val="14"/>
        </w:numPr>
        <w:spacing w:line="360" w:lineRule="auto"/>
        <w:jc w:val="both"/>
        <w:rPr>
          <w:rFonts w:ascii="Times New Roman" w:hAnsi="Times New Roman" w:cs="Times New Roman"/>
        </w:rPr>
      </w:pPr>
      <w:r w:rsidRPr="00653E6B">
        <w:rPr>
          <w:rFonts w:ascii="Times New Roman" w:eastAsia="Calibri" w:hAnsi="Times New Roman" w:cs="Times New Roman"/>
          <w:sz w:val="24"/>
          <w:szCs w:val="24"/>
          <w:lang w:val="ro-RO"/>
        </w:rPr>
        <w:t>Berchez O.</w:t>
      </w:r>
      <w:r w:rsidR="00B41E4B">
        <w:rPr>
          <w:rFonts w:ascii="Times New Roman" w:eastAsia="Calibri" w:hAnsi="Times New Roman" w:cs="Times New Roman"/>
          <w:sz w:val="24"/>
          <w:szCs w:val="24"/>
          <w:lang w:val="ro-RO"/>
        </w:rPr>
        <w:t xml:space="preserve"> (2017</w:t>
      </w:r>
      <w:r w:rsidR="00BE0846">
        <w:rPr>
          <w:rFonts w:ascii="Times New Roman" w:eastAsia="Calibri" w:hAnsi="Times New Roman" w:cs="Times New Roman"/>
          <w:sz w:val="24"/>
          <w:szCs w:val="24"/>
          <w:lang w:val="ro-RO"/>
        </w:rPr>
        <w:t>).</w:t>
      </w:r>
      <w:r w:rsidR="00007E74">
        <w:rPr>
          <w:rFonts w:ascii="Times New Roman" w:eastAsia="Calibri" w:hAnsi="Times New Roman" w:cs="Times New Roman"/>
          <w:sz w:val="24"/>
          <w:szCs w:val="24"/>
          <w:lang w:val="ro-RO"/>
        </w:rPr>
        <w:t xml:space="preserve"> </w:t>
      </w:r>
      <w:r w:rsidR="00B41E4B">
        <w:rPr>
          <w:rFonts w:ascii="Times New Roman" w:eastAsia="Calibri" w:hAnsi="Times New Roman" w:cs="Times New Roman"/>
          <w:i/>
          <w:iCs/>
          <w:sz w:val="24"/>
          <w:szCs w:val="24"/>
          <w:lang w:val="ro-RO"/>
        </w:rPr>
        <w:t>Solurile României</w:t>
      </w:r>
      <w:r>
        <w:rPr>
          <w:rFonts w:ascii="Times New Roman" w:eastAsia="Calibri" w:hAnsi="Times New Roman" w:cs="Times New Roman"/>
          <w:i/>
          <w:iCs/>
          <w:sz w:val="24"/>
          <w:szCs w:val="24"/>
          <w:lang w:val="ro-RO"/>
        </w:rPr>
        <w:t>.</w:t>
      </w:r>
      <w:r w:rsidR="00B41E4B">
        <w:rPr>
          <w:rFonts w:ascii="Times New Roman" w:eastAsia="Calibri" w:hAnsi="Times New Roman" w:cs="Times New Roman"/>
          <w:i/>
          <w:iCs/>
          <w:sz w:val="24"/>
          <w:szCs w:val="24"/>
          <w:lang w:val="ro-RO"/>
        </w:rPr>
        <w:t xml:space="preserve"> Cernisolurile</w:t>
      </w:r>
      <w:r w:rsidR="00BE0846">
        <w:rPr>
          <w:rFonts w:ascii="Times New Roman" w:eastAsia="Calibri" w:hAnsi="Times New Roman" w:cs="Times New Roman"/>
          <w:sz w:val="24"/>
          <w:szCs w:val="24"/>
        </w:rPr>
        <w:t>.</w:t>
      </w:r>
      <w:r w:rsidR="00007E74">
        <w:rPr>
          <w:rFonts w:ascii="Times New Roman" w:eastAsia="Calibri" w:hAnsi="Times New Roman" w:cs="Times New Roman"/>
          <w:i/>
          <w:iCs/>
          <w:sz w:val="24"/>
          <w:szCs w:val="24"/>
        </w:rPr>
        <w:t xml:space="preserve"> </w:t>
      </w:r>
      <w:r w:rsidR="00BE0846">
        <w:rPr>
          <w:rFonts w:ascii="Times New Roman" w:hAnsi="Times New Roman" w:cs="Times New Roman"/>
          <w:lang w:val="it-IT"/>
        </w:rPr>
        <w:t>Oradea:</w:t>
      </w:r>
      <w:r w:rsidR="00BE0846" w:rsidRPr="00653E6B">
        <w:rPr>
          <w:rFonts w:ascii="Times New Roman" w:hAnsi="Times New Roman" w:cs="Times New Roman"/>
          <w:lang w:val="it-IT"/>
        </w:rPr>
        <w:t xml:space="preserve"> </w:t>
      </w:r>
      <w:r w:rsidRPr="00653E6B">
        <w:rPr>
          <w:rFonts w:ascii="Times New Roman" w:hAnsi="Times New Roman" w:cs="Times New Roman"/>
          <w:lang w:val="it-IT"/>
        </w:rPr>
        <w:t>Editu</w:t>
      </w:r>
      <w:r w:rsidR="00BE0846">
        <w:rPr>
          <w:rFonts w:ascii="Times New Roman" w:hAnsi="Times New Roman" w:cs="Times New Roman"/>
          <w:lang w:val="it-IT"/>
        </w:rPr>
        <w:t>ra Universităţii din Oradea</w:t>
      </w:r>
      <w:r>
        <w:rPr>
          <w:rFonts w:ascii="Times New Roman" w:hAnsi="Times New Roman" w:cs="Times New Roman"/>
          <w:lang w:val="it-IT"/>
        </w:rPr>
        <w:t>.</w:t>
      </w:r>
    </w:p>
    <w:p w14:paraId="5DFD8078" w14:textId="2E935B52" w:rsidR="00FA0409" w:rsidRPr="001024A6" w:rsidRDefault="00BE0846" w:rsidP="00FA0409">
      <w:pPr>
        <w:pStyle w:val="ListParagraph"/>
        <w:numPr>
          <w:ilvl w:val="0"/>
          <w:numId w:val="14"/>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Blaga Gh. (2004).</w:t>
      </w:r>
      <w:r w:rsidR="00FA0409">
        <w:rPr>
          <w:rFonts w:ascii="Times New Roman" w:eastAsia="Calibri" w:hAnsi="Times New Roman" w:cs="Times New Roman"/>
          <w:sz w:val="24"/>
          <w:szCs w:val="24"/>
          <w:lang w:val="ro-RO"/>
        </w:rPr>
        <w:t xml:space="preserve"> </w:t>
      </w:r>
      <w:r w:rsidR="00FA0409">
        <w:rPr>
          <w:rFonts w:ascii="Times New Roman" w:eastAsia="Calibri" w:hAnsi="Times New Roman" w:cs="Times New Roman"/>
          <w:i/>
          <w:iCs/>
          <w:sz w:val="24"/>
          <w:szCs w:val="24"/>
          <w:lang w:val="ro-RO"/>
        </w:rPr>
        <w:t>Pedologie.</w:t>
      </w:r>
      <w:r w:rsidR="00122894">
        <w:rPr>
          <w:rFonts w:ascii="Times New Roman" w:eastAsia="Calibri" w:hAnsi="Times New Roman" w:cs="Times New Roman"/>
          <w:i/>
          <w:iCs/>
          <w:sz w:val="24"/>
          <w:szCs w:val="24"/>
          <w:lang w:val="ro-RO"/>
        </w:rPr>
        <w:t xml:space="preserve"> </w:t>
      </w:r>
      <w:r w:rsidR="00FA0409">
        <w:rPr>
          <w:rFonts w:ascii="Times New Roman" w:eastAsia="Calibri" w:hAnsi="Times New Roman" w:cs="Times New Roman"/>
          <w:i/>
          <w:iCs/>
          <w:sz w:val="24"/>
          <w:szCs w:val="24"/>
          <w:lang w:val="ro-RO"/>
        </w:rPr>
        <w:t>Alcătuire, geneză şi proprietăţile solurilor</w:t>
      </w:r>
      <w:r>
        <w:rPr>
          <w:rFonts w:ascii="Times New Roman" w:eastAsia="Calibri" w:hAnsi="Times New Roman" w:cs="Times New Roman"/>
          <w:sz w:val="24"/>
          <w:szCs w:val="24"/>
        </w:rPr>
        <w:t>. Cluj-Napoca: Editura Academic Press</w:t>
      </w:r>
      <w:r w:rsidR="00FA0409">
        <w:rPr>
          <w:rFonts w:ascii="Times New Roman" w:eastAsia="Calibri" w:hAnsi="Times New Roman" w:cs="Times New Roman"/>
          <w:sz w:val="24"/>
          <w:szCs w:val="24"/>
        </w:rPr>
        <w:t>.</w:t>
      </w:r>
    </w:p>
    <w:p w14:paraId="6136543B" w14:textId="5ED5C5E0" w:rsidR="00FA0409" w:rsidRPr="004B26AA" w:rsidRDefault="00BE0846" w:rsidP="00FA0409">
      <w:pPr>
        <w:pStyle w:val="ListParagraph"/>
        <w:numPr>
          <w:ilvl w:val="0"/>
          <w:numId w:val="14"/>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Florea N., Munteanu I. (2003).</w:t>
      </w:r>
      <w:r w:rsidR="00FA0409">
        <w:rPr>
          <w:rFonts w:ascii="Times New Roman" w:hAnsi="Times New Roman" w:cs="Times New Roman"/>
          <w:sz w:val="24"/>
          <w:szCs w:val="24"/>
          <w:lang w:val="ro-RO"/>
        </w:rPr>
        <w:t xml:space="preserve"> </w:t>
      </w:r>
      <w:r w:rsidR="00FA0409" w:rsidRPr="00CA6336">
        <w:rPr>
          <w:rFonts w:ascii="Times New Roman" w:hAnsi="Times New Roman" w:cs="Times New Roman"/>
          <w:i/>
          <w:sz w:val="24"/>
          <w:szCs w:val="24"/>
          <w:lang w:val="ro-RO"/>
        </w:rPr>
        <w:t>Sistemul Român de Taxonomie a Solurilor</w:t>
      </w:r>
      <w:r>
        <w:rPr>
          <w:rFonts w:ascii="Times New Roman" w:hAnsi="Times New Roman" w:cs="Times New Roman"/>
          <w:sz w:val="24"/>
          <w:szCs w:val="24"/>
          <w:lang w:val="ro-RO"/>
        </w:rPr>
        <w:t>.</w:t>
      </w:r>
      <w:r w:rsidR="00FA0409">
        <w:rPr>
          <w:rFonts w:ascii="Times New Roman" w:hAnsi="Times New Roman" w:cs="Times New Roman"/>
          <w:sz w:val="24"/>
          <w:szCs w:val="24"/>
          <w:lang w:val="ro-RO"/>
        </w:rPr>
        <w:t xml:space="preserve"> </w:t>
      </w:r>
      <w:r>
        <w:rPr>
          <w:rFonts w:ascii="Times New Roman" w:hAnsi="Times New Roman" w:cs="Times New Roman"/>
          <w:sz w:val="24"/>
          <w:szCs w:val="24"/>
          <w:lang w:val="ro-RO"/>
        </w:rPr>
        <w:t>Bucureşti: Editura Estfalia</w:t>
      </w:r>
      <w:r w:rsidR="00FA0409">
        <w:rPr>
          <w:rFonts w:ascii="Times New Roman" w:hAnsi="Times New Roman" w:cs="Times New Roman"/>
          <w:sz w:val="24"/>
          <w:szCs w:val="24"/>
          <w:lang w:val="ro-RO"/>
        </w:rPr>
        <w:t>.</w:t>
      </w:r>
    </w:p>
    <w:p w14:paraId="7C4A5710" w14:textId="333F1982" w:rsidR="00B41E4B" w:rsidRPr="002D56F9" w:rsidRDefault="00BE0846" w:rsidP="002D56F9">
      <w:pPr>
        <w:pStyle w:val="ListParagraph"/>
        <w:numPr>
          <w:ilvl w:val="0"/>
          <w:numId w:val="14"/>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Florea N., Munteanu I. (2012).</w:t>
      </w:r>
      <w:r w:rsidR="00FA0409">
        <w:rPr>
          <w:rFonts w:ascii="Times New Roman" w:hAnsi="Times New Roman" w:cs="Times New Roman"/>
          <w:sz w:val="24"/>
          <w:szCs w:val="24"/>
          <w:lang w:val="ro-RO"/>
        </w:rPr>
        <w:t xml:space="preserve"> </w:t>
      </w:r>
      <w:r w:rsidR="00FA0409" w:rsidRPr="00CA6336">
        <w:rPr>
          <w:rFonts w:ascii="Times New Roman" w:hAnsi="Times New Roman" w:cs="Times New Roman"/>
          <w:i/>
          <w:sz w:val="24"/>
          <w:szCs w:val="24"/>
          <w:lang w:val="ro-RO"/>
        </w:rPr>
        <w:t>Sistemul Român de Taxonomie a Solurilor</w:t>
      </w:r>
      <w:r>
        <w:rPr>
          <w:rFonts w:ascii="Times New Roman" w:hAnsi="Times New Roman" w:cs="Times New Roman"/>
          <w:sz w:val="24"/>
          <w:szCs w:val="24"/>
          <w:lang w:val="ro-RO"/>
        </w:rPr>
        <w:t>. Craiova Editura Sitech</w:t>
      </w:r>
      <w:r w:rsidR="00FA0409">
        <w:rPr>
          <w:rFonts w:ascii="Times New Roman" w:hAnsi="Times New Roman" w:cs="Times New Roman"/>
          <w:sz w:val="24"/>
          <w:szCs w:val="24"/>
          <w:lang w:val="ro-RO"/>
        </w:rPr>
        <w:t>.</w:t>
      </w:r>
    </w:p>
    <w:p w14:paraId="4AFAF5C6" w14:textId="2870DB08" w:rsidR="00FA0409" w:rsidRDefault="00BE0846" w:rsidP="00FA0409">
      <w:pPr>
        <w:pStyle w:val="ListParagraph"/>
        <w:numPr>
          <w:ilvl w:val="0"/>
          <w:numId w:val="14"/>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Florea N., Buza M. (2003).</w:t>
      </w:r>
      <w:r w:rsidR="00FA0409">
        <w:rPr>
          <w:rFonts w:ascii="Times New Roman" w:hAnsi="Times New Roman" w:cs="Times New Roman"/>
          <w:sz w:val="24"/>
          <w:szCs w:val="24"/>
          <w:lang w:val="ro-RO"/>
        </w:rPr>
        <w:t xml:space="preserve"> </w:t>
      </w:r>
      <w:r w:rsidR="00FA0409">
        <w:rPr>
          <w:rFonts w:ascii="Times New Roman" w:hAnsi="Times New Roman" w:cs="Times New Roman"/>
          <w:i/>
          <w:iCs/>
          <w:sz w:val="24"/>
          <w:szCs w:val="24"/>
          <w:lang w:val="ro-RO"/>
        </w:rPr>
        <w:t>Pedoge</w:t>
      </w:r>
      <w:r>
        <w:rPr>
          <w:rFonts w:ascii="Times New Roman" w:hAnsi="Times New Roman" w:cs="Times New Roman"/>
          <w:i/>
          <w:iCs/>
          <w:sz w:val="24"/>
          <w:szCs w:val="24"/>
          <w:lang w:val="ro-RO"/>
        </w:rPr>
        <w:t>ografie cu noţiuni de pedologie</w:t>
      </w:r>
      <w:r>
        <w:rPr>
          <w:rFonts w:ascii="Times New Roman" w:hAnsi="Times New Roman" w:cs="Times New Roman"/>
          <w:iCs/>
          <w:sz w:val="24"/>
          <w:szCs w:val="24"/>
          <w:lang w:val="ro-RO"/>
        </w:rPr>
        <w:t>.</w:t>
      </w:r>
      <w:r w:rsidR="00FA0409">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Sibiu: Editura Lucian Blaga</w:t>
      </w:r>
      <w:r w:rsidR="00FA0409">
        <w:rPr>
          <w:rFonts w:ascii="Times New Roman" w:hAnsi="Times New Roman" w:cs="Times New Roman"/>
          <w:sz w:val="24"/>
          <w:szCs w:val="24"/>
          <w:lang w:val="ro-RO"/>
        </w:rPr>
        <w:t>.</w:t>
      </w:r>
    </w:p>
    <w:p w14:paraId="18B39B9A" w14:textId="1D14557F" w:rsidR="00B41E4B" w:rsidRDefault="00BE0846" w:rsidP="002D56F9">
      <w:pPr>
        <w:pStyle w:val="ListParagraph"/>
        <w:numPr>
          <w:ilvl w:val="0"/>
          <w:numId w:val="14"/>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International Union of Soil </w:t>
      </w:r>
      <w:r w:rsidRPr="00BE0846">
        <w:rPr>
          <w:rFonts w:ascii="Times New Roman" w:hAnsi="Times New Roman" w:cs="Times New Roman"/>
          <w:sz w:val="24"/>
          <w:szCs w:val="24"/>
          <w:lang w:val="ro-RO"/>
        </w:rPr>
        <w:t>Sciences-</w:t>
      </w:r>
      <w:r w:rsidRPr="00BE0846">
        <w:rPr>
          <w:rFonts w:ascii="Times New Roman" w:hAnsi="Times New Roman" w:cs="Arial"/>
          <w:sz w:val="24"/>
          <w:szCs w:val="24"/>
        </w:rPr>
        <w:t>World Reference Base for Soil Resources</w:t>
      </w:r>
      <w:r w:rsidRPr="00BE0846">
        <w:rPr>
          <w:rFonts w:ascii="Times New Roman" w:hAnsi="Times New Roman" w:cs="Times New Roman"/>
          <w:sz w:val="24"/>
          <w:szCs w:val="24"/>
          <w:lang w:val="ro-RO"/>
        </w:rPr>
        <w:t>. (2</w:t>
      </w:r>
      <w:r>
        <w:rPr>
          <w:rFonts w:ascii="Times New Roman" w:hAnsi="Times New Roman" w:cs="Times New Roman"/>
          <w:sz w:val="24"/>
          <w:szCs w:val="24"/>
          <w:lang w:val="ro-RO"/>
        </w:rPr>
        <w:t>014).</w:t>
      </w:r>
      <w:r w:rsidR="00B41E4B">
        <w:rPr>
          <w:rFonts w:ascii="Times New Roman" w:hAnsi="Times New Roman" w:cs="Times New Roman"/>
          <w:sz w:val="24"/>
          <w:szCs w:val="24"/>
          <w:lang w:val="ro-RO"/>
        </w:rPr>
        <w:t xml:space="preserve"> </w:t>
      </w:r>
      <w:r w:rsidR="00B41E4B" w:rsidRPr="007B5471">
        <w:rPr>
          <w:rFonts w:ascii="Times New Roman" w:hAnsi="Times New Roman" w:cs="Times New Roman"/>
          <w:i/>
          <w:sz w:val="24"/>
          <w:szCs w:val="24"/>
          <w:lang w:val="ro-RO"/>
        </w:rPr>
        <w:t>World Reference Base for Soil Resources 2014. Internaţional soil classificaţion system for naming soils and creating legends for soil maps</w:t>
      </w:r>
      <w:r w:rsidR="00B41E4B">
        <w:rPr>
          <w:rFonts w:ascii="Times New Roman" w:hAnsi="Times New Roman" w:cs="Times New Roman"/>
          <w:sz w:val="24"/>
          <w:szCs w:val="24"/>
          <w:lang w:val="ro-RO"/>
        </w:rPr>
        <w:t>. IUSS-FAO, IUSS Working Group Base WRB, World Soil resources Reports no. 106, FAO Roma.</w:t>
      </w:r>
    </w:p>
    <w:p w14:paraId="3D652149" w14:textId="03846577" w:rsidR="00B41E4B" w:rsidRDefault="00BE0846" w:rsidP="002D56F9">
      <w:pPr>
        <w:pStyle w:val="ListParagraph"/>
        <w:numPr>
          <w:ilvl w:val="0"/>
          <w:numId w:val="14"/>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International Union of Soil </w:t>
      </w:r>
      <w:r w:rsidRPr="00BE0846">
        <w:rPr>
          <w:rFonts w:ascii="Times New Roman" w:hAnsi="Times New Roman" w:cs="Times New Roman"/>
          <w:sz w:val="24"/>
          <w:szCs w:val="24"/>
          <w:lang w:val="ro-RO"/>
        </w:rPr>
        <w:t>Sciences</w:t>
      </w:r>
      <w:r>
        <w:rPr>
          <w:rFonts w:ascii="Times New Roman" w:hAnsi="Times New Roman" w:cs="Times New Roman"/>
          <w:sz w:val="24"/>
          <w:szCs w:val="24"/>
          <w:lang w:val="ro-RO"/>
        </w:rPr>
        <w:t>. (2010</w:t>
      </w:r>
      <w:r w:rsidR="00B41E4B">
        <w:rPr>
          <w:rFonts w:ascii="Times New Roman" w:hAnsi="Times New Roman" w:cs="Times New Roman"/>
          <w:sz w:val="24"/>
          <w:szCs w:val="24"/>
          <w:lang w:val="ro-RO"/>
        </w:rPr>
        <w:t>a)</w:t>
      </w:r>
      <w:r>
        <w:rPr>
          <w:rFonts w:ascii="Times New Roman" w:hAnsi="Times New Roman" w:cs="Times New Roman"/>
          <w:sz w:val="24"/>
          <w:szCs w:val="24"/>
          <w:lang w:val="ro-RO"/>
        </w:rPr>
        <w:t>.</w:t>
      </w:r>
      <w:r w:rsidR="00B41E4B">
        <w:rPr>
          <w:rFonts w:ascii="Times New Roman" w:hAnsi="Times New Roman" w:cs="Times New Roman"/>
          <w:sz w:val="24"/>
          <w:szCs w:val="24"/>
          <w:lang w:val="ro-RO"/>
        </w:rPr>
        <w:t xml:space="preserve"> </w:t>
      </w:r>
      <w:r w:rsidR="00B41E4B" w:rsidRPr="007B5471">
        <w:rPr>
          <w:rFonts w:ascii="Times New Roman" w:hAnsi="Times New Roman" w:cs="Times New Roman"/>
          <w:i/>
          <w:sz w:val="24"/>
          <w:szCs w:val="24"/>
          <w:lang w:val="ro-RO"/>
        </w:rPr>
        <w:t xml:space="preserve">Commission 1.4. Soil Classification Group 1.1. World Reference Base. </w:t>
      </w:r>
      <w:r>
        <w:rPr>
          <w:rFonts w:ascii="Times New Roman" w:hAnsi="Times New Roman" w:cs="Times New Roman"/>
          <w:sz w:val="24"/>
          <w:szCs w:val="24"/>
          <w:lang w:val="ro-RO"/>
        </w:rPr>
        <w:t>Internat</w:t>
      </w:r>
      <w:r w:rsidR="00B41E4B" w:rsidRPr="007B5471">
        <w:rPr>
          <w:rFonts w:ascii="Times New Roman" w:hAnsi="Times New Roman" w:cs="Times New Roman"/>
          <w:sz w:val="24"/>
          <w:szCs w:val="24"/>
          <w:lang w:val="ro-RO"/>
        </w:rPr>
        <w:t xml:space="preserve">ional </w:t>
      </w:r>
      <w:r>
        <w:rPr>
          <w:rFonts w:ascii="Times New Roman" w:hAnsi="Times New Roman" w:cs="Times New Roman"/>
          <w:sz w:val="24"/>
          <w:szCs w:val="24"/>
          <w:lang w:val="ro-RO"/>
        </w:rPr>
        <w:t>Union of Soil Sciences. Accesat:</w:t>
      </w:r>
      <w:r w:rsidR="00B41E4B">
        <w:rPr>
          <w:rFonts w:ascii="Times New Roman" w:hAnsi="Times New Roman" w:cs="Times New Roman"/>
          <w:sz w:val="24"/>
          <w:szCs w:val="24"/>
          <w:lang w:val="ro-RO"/>
        </w:rPr>
        <w:t xml:space="preserve"> htp//www.iuss.org/</w:t>
      </w:r>
    </w:p>
    <w:p w14:paraId="6BBACC27" w14:textId="5479EFD9" w:rsidR="00B41E4B" w:rsidRPr="002D56F9" w:rsidRDefault="00BE0846" w:rsidP="002D56F9">
      <w:pPr>
        <w:pStyle w:val="ListParagraph"/>
        <w:numPr>
          <w:ilvl w:val="0"/>
          <w:numId w:val="14"/>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International Union of Soil </w:t>
      </w:r>
      <w:r w:rsidRPr="00BE0846">
        <w:rPr>
          <w:rFonts w:ascii="Times New Roman" w:hAnsi="Times New Roman" w:cs="Times New Roman"/>
          <w:sz w:val="24"/>
          <w:szCs w:val="24"/>
          <w:lang w:val="ro-RO"/>
        </w:rPr>
        <w:t>Sciences</w:t>
      </w:r>
      <w:r>
        <w:rPr>
          <w:rFonts w:ascii="Times New Roman" w:hAnsi="Times New Roman" w:cs="Times New Roman"/>
          <w:sz w:val="24"/>
          <w:szCs w:val="24"/>
          <w:lang w:val="ro-RO"/>
        </w:rPr>
        <w:t>. (2010</w:t>
      </w:r>
      <w:r w:rsidR="00B41E4B">
        <w:rPr>
          <w:rFonts w:ascii="Times New Roman" w:hAnsi="Times New Roman" w:cs="Times New Roman"/>
          <w:sz w:val="24"/>
          <w:szCs w:val="24"/>
          <w:lang w:val="ro-RO"/>
        </w:rPr>
        <w:t>b)</w:t>
      </w:r>
      <w:r>
        <w:rPr>
          <w:rFonts w:ascii="Times New Roman" w:hAnsi="Times New Roman" w:cs="Times New Roman"/>
          <w:sz w:val="24"/>
          <w:szCs w:val="24"/>
          <w:lang w:val="ro-RO"/>
        </w:rPr>
        <w:t>.</w:t>
      </w:r>
      <w:r w:rsidR="00B41E4B">
        <w:rPr>
          <w:rFonts w:ascii="Times New Roman" w:hAnsi="Times New Roman" w:cs="Times New Roman"/>
          <w:sz w:val="24"/>
          <w:szCs w:val="24"/>
          <w:lang w:val="ro-RO"/>
        </w:rPr>
        <w:t xml:space="preserve"> </w:t>
      </w:r>
      <w:r w:rsidR="00B41E4B" w:rsidRPr="007B5471">
        <w:rPr>
          <w:rFonts w:ascii="Times New Roman" w:hAnsi="Times New Roman" w:cs="Times New Roman"/>
          <w:i/>
          <w:sz w:val="24"/>
          <w:szCs w:val="24"/>
          <w:lang w:val="ro-RO"/>
        </w:rPr>
        <w:t>Commission 1.4. Soil Classification Group 1.</w:t>
      </w:r>
      <w:r w:rsidR="00B41E4B">
        <w:rPr>
          <w:rFonts w:ascii="Times New Roman" w:hAnsi="Times New Roman" w:cs="Times New Roman"/>
          <w:i/>
          <w:sz w:val="24"/>
          <w:szCs w:val="24"/>
          <w:lang w:val="ro-RO"/>
        </w:rPr>
        <w:t>6</w:t>
      </w:r>
      <w:r w:rsidR="00B41E4B" w:rsidRPr="007B5471">
        <w:rPr>
          <w:rFonts w:ascii="Times New Roman" w:hAnsi="Times New Roman" w:cs="Times New Roman"/>
          <w:i/>
          <w:sz w:val="24"/>
          <w:szCs w:val="24"/>
          <w:lang w:val="ro-RO"/>
        </w:rPr>
        <w:t xml:space="preserve">. World Reference Base. </w:t>
      </w:r>
      <w:r>
        <w:rPr>
          <w:rFonts w:ascii="Times New Roman" w:hAnsi="Times New Roman" w:cs="Times New Roman"/>
          <w:sz w:val="24"/>
          <w:szCs w:val="24"/>
          <w:lang w:val="ro-RO"/>
        </w:rPr>
        <w:t>Internat</w:t>
      </w:r>
      <w:r w:rsidR="00B41E4B" w:rsidRPr="007B5471">
        <w:rPr>
          <w:rFonts w:ascii="Times New Roman" w:hAnsi="Times New Roman" w:cs="Times New Roman"/>
          <w:sz w:val="24"/>
          <w:szCs w:val="24"/>
          <w:lang w:val="ro-RO"/>
        </w:rPr>
        <w:t xml:space="preserve">ional </w:t>
      </w:r>
      <w:r>
        <w:rPr>
          <w:rFonts w:ascii="Times New Roman" w:hAnsi="Times New Roman" w:cs="Times New Roman"/>
          <w:sz w:val="24"/>
          <w:szCs w:val="24"/>
          <w:lang w:val="ro-RO"/>
        </w:rPr>
        <w:t>Union of Soil Sciences. Accesat:</w:t>
      </w:r>
      <w:r w:rsidR="00B41E4B">
        <w:rPr>
          <w:rFonts w:ascii="Times New Roman" w:hAnsi="Times New Roman" w:cs="Times New Roman"/>
          <w:sz w:val="24"/>
          <w:szCs w:val="24"/>
          <w:lang w:val="ro-RO"/>
        </w:rPr>
        <w:t xml:space="preserve"> htp//www.iuss.org/</w:t>
      </w:r>
    </w:p>
    <w:p w14:paraId="7836DDD0" w14:textId="2C680ED0" w:rsidR="0078069B" w:rsidRPr="002D56F9" w:rsidRDefault="00BE0846" w:rsidP="0078069B">
      <w:pPr>
        <w:pStyle w:val="ListParagraph"/>
        <w:numPr>
          <w:ilvl w:val="0"/>
          <w:numId w:val="14"/>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Ispas Ș</w:t>
      </w:r>
      <w:r w:rsidR="00B41E4B">
        <w:rPr>
          <w:rFonts w:ascii="Times New Roman" w:hAnsi="Times New Roman" w:cs="Times New Roman"/>
          <w:sz w:val="24"/>
          <w:szCs w:val="24"/>
          <w:lang w:val="ro-RO"/>
        </w:rPr>
        <w:t>t., Murător</w:t>
      </w:r>
      <w:r>
        <w:rPr>
          <w:rFonts w:ascii="Times New Roman" w:hAnsi="Times New Roman" w:cs="Times New Roman"/>
          <w:sz w:val="24"/>
          <w:szCs w:val="24"/>
          <w:lang w:val="ro-RO"/>
        </w:rPr>
        <w:t>eanu G., Leotescu R., Ciulei S.</w:t>
      </w:r>
      <w:r w:rsidR="00B41E4B">
        <w:rPr>
          <w:rFonts w:ascii="Times New Roman" w:hAnsi="Times New Roman" w:cs="Times New Roman"/>
          <w:sz w:val="24"/>
          <w:szCs w:val="24"/>
          <w:lang w:val="ro-RO"/>
        </w:rPr>
        <w:t xml:space="preserve"> (2006</w:t>
      </w:r>
      <w:r w:rsidR="00B41E4B">
        <w:rPr>
          <w:rFonts w:ascii="Times New Roman" w:hAnsi="Times New Roman" w:cs="Times New Roman"/>
          <w:iCs/>
          <w:sz w:val="24"/>
          <w:szCs w:val="24"/>
          <w:lang w:val="ro-RO"/>
        </w:rPr>
        <w:t>)</w:t>
      </w:r>
      <w:r>
        <w:rPr>
          <w:rFonts w:ascii="Times New Roman" w:hAnsi="Times New Roman" w:cs="Times New Roman"/>
          <w:iCs/>
          <w:sz w:val="24"/>
          <w:szCs w:val="24"/>
          <w:lang w:val="ro-RO"/>
        </w:rPr>
        <w:t>.</w:t>
      </w:r>
      <w:r w:rsidR="00B41E4B" w:rsidRPr="00CA6336">
        <w:rPr>
          <w:rFonts w:ascii="Times New Roman" w:hAnsi="Times New Roman" w:cs="Times New Roman"/>
          <w:i/>
          <w:sz w:val="24"/>
          <w:szCs w:val="24"/>
          <w:lang w:val="ro-RO"/>
        </w:rPr>
        <w:t xml:space="preserve"> Pedologie, cercetarea solului pe</w:t>
      </w:r>
      <w:r w:rsidR="00B41E4B">
        <w:rPr>
          <w:rFonts w:ascii="Times New Roman" w:hAnsi="Times New Roman" w:cs="Times New Roman"/>
          <w:sz w:val="24"/>
          <w:szCs w:val="24"/>
          <w:lang w:val="ro-RO"/>
        </w:rPr>
        <w:t xml:space="preserve"> </w:t>
      </w:r>
      <w:r w:rsidR="00B41E4B" w:rsidRPr="00CA6336">
        <w:rPr>
          <w:rFonts w:ascii="Times New Roman" w:hAnsi="Times New Roman" w:cs="Times New Roman"/>
          <w:i/>
          <w:sz w:val="24"/>
          <w:szCs w:val="24"/>
          <w:lang w:val="ro-RO"/>
        </w:rPr>
        <w:t>teren</w:t>
      </w:r>
      <w:r>
        <w:rPr>
          <w:rFonts w:ascii="Times New Roman" w:hAnsi="Times New Roman" w:cs="Times New Roman"/>
          <w:sz w:val="24"/>
          <w:szCs w:val="24"/>
          <w:lang w:val="ro-RO"/>
        </w:rPr>
        <w:t>.</w:t>
      </w:r>
      <w:r w:rsidR="00B41E4B">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Târgovişte: </w:t>
      </w:r>
      <w:r w:rsidR="00B41E4B">
        <w:rPr>
          <w:rFonts w:ascii="Times New Roman" w:hAnsi="Times New Roman" w:cs="Times New Roman"/>
          <w:sz w:val="24"/>
          <w:szCs w:val="24"/>
          <w:lang w:val="ro-RO"/>
        </w:rPr>
        <w:t>Edit</w:t>
      </w:r>
      <w:r>
        <w:rPr>
          <w:rFonts w:ascii="Times New Roman" w:hAnsi="Times New Roman" w:cs="Times New Roman"/>
          <w:sz w:val="24"/>
          <w:szCs w:val="24"/>
          <w:lang w:val="ro-RO"/>
        </w:rPr>
        <w:t>ura Valahia University Press</w:t>
      </w:r>
      <w:r w:rsidR="00B41E4B">
        <w:rPr>
          <w:rFonts w:ascii="Times New Roman" w:hAnsi="Times New Roman" w:cs="Times New Roman"/>
          <w:sz w:val="24"/>
          <w:szCs w:val="24"/>
          <w:lang w:val="ro-RO"/>
        </w:rPr>
        <w:t>.</w:t>
      </w:r>
    </w:p>
    <w:p w14:paraId="6BE87942" w14:textId="5EAB9339" w:rsidR="00B41E4B" w:rsidRPr="00363841" w:rsidRDefault="00BE0846" w:rsidP="00B41E4B">
      <w:pPr>
        <w:pStyle w:val="ListParagraph"/>
        <w:numPr>
          <w:ilvl w:val="0"/>
          <w:numId w:val="14"/>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lastRenderedPageBreak/>
        <w:t>Munteanu I. (1994).</w:t>
      </w:r>
      <w:r w:rsidR="00B41E4B">
        <w:rPr>
          <w:rFonts w:ascii="Times New Roman" w:hAnsi="Times New Roman" w:cs="Times New Roman"/>
          <w:sz w:val="24"/>
          <w:szCs w:val="24"/>
          <w:lang w:val="ro-RO"/>
        </w:rPr>
        <w:t xml:space="preserve"> </w:t>
      </w:r>
      <w:r w:rsidR="00B41E4B" w:rsidRPr="00363841">
        <w:rPr>
          <w:rFonts w:ascii="Times New Roman" w:hAnsi="Times New Roman" w:cs="Times New Roman"/>
          <w:i/>
          <w:sz w:val="24"/>
          <w:szCs w:val="24"/>
          <w:lang w:val="ro-RO"/>
        </w:rPr>
        <w:t>Solurile României în</w:t>
      </w:r>
      <w:r w:rsidR="002D56F9">
        <w:rPr>
          <w:rFonts w:ascii="Times New Roman" w:hAnsi="Times New Roman" w:cs="Times New Roman"/>
          <w:i/>
          <w:sz w:val="24"/>
          <w:szCs w:val="24"/>
          <w:lang w:val="ro-RO"/>
        </w:rPr>
        <w:t xml:space="preserve"> </w:t>
      </w:r>
      <w:r w:rsidR="00B41E4B" w:rsidRPr="00363841">
        <w:rPr>
          <w:rFonts w:ascii="Times New Roman" w:hAnsi="Times New Roman" w:cs="Times New Roman"/>
          <w:i/>
          <w:sz w:val="24"/>
          <w:szCs w:val="24"/>
          <w:lang w:val="ro-RO"/>
        </w:rPr>
        <w:t>sistemele de clasificare internaţionale.</w:t>
      </w:r>
      <w:r w:rsidR="00B41E4B">
        <w:rPr>
          <w:rFonts w:ascii="Times New Roman" w:hAnsi="Times New Roman" w:cs="Times New Roman"/>
          <w:sz w:val="24"/>
          <w:szCs w:val="24"/>
          <w:lang w:val="ro-RO"/>
        </w:rPr>
        <w:t xml:space="preserve"> </w:t>
      </w:r>
      <w:r>
        <w:rPr>
          <w:rFonts w:ascii="Times New Roman" w:hAnsi="Times New Roman" w:cs="Times New Roman"/>
          <w:sz w:val="24"/>
          <w:szCs w:val="24"/>
          <w:lang w:val="ro-RO"/>
        </w:rPr>
        <w:t>Bucureşti: Ştiinţa solului</w:t>
      </w:r>
      <w:r w:rsidR="00B41E4B">
        <w:rPr>
          <w:rFonts w:ascii="Times New Roman" w:hAnsi="Times New Roman" w:cs="Times New Roman"/>
          <w:sz w:val="24"/>
          <w:szCs w:val="24"/>
          <w:lang w:val="ro-RO"/>
        </w:rPr>
        <w:t>.</w:t>
      </w:r>
    </w:p>
    <w:p w14:paraId="5080CD31" w14:textId="6EE04161" w:rsidR="00B41E4B" w:rsidRPr="00BF7084" w:rsidRDefault="004A0EA5" w:rsidP="00B41E4B">
      <w:pPr>
        <w:pStyle w:val="ListParagraph"/>
        <w:numPr>
          <w:ilvl w:val="0"/>
          <w:numId w:val="14"/>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Munteanu I., Florea I. (2009).</w:t>
      </w:r>
      <w:r w:rsidR="00B41E4B">
        <w:rPr>
          <w:rFonts w:ascii="Times New Roman" w:hAnsi="Times New Roman" w:cs="Times New Roman"/>
          <w:sz w:val="24"/>
          <w:szCs w:val="24"/>
          <w:lang w:val="ro-RO"/>
        </w:rPr>
        <w:t xml:space="preserve"> </w:t>
      </w:r>
      <w:r w:rsidR="00B41E4B" w:rsidRPr="002D56F9">
        <w:rPr>
          <w:rFonts w:ascii="Times New Roman" w:hAnsi="Times New Roman" w:cs="Times New Roman"/>
          <w:i/>
          <w:sz w:val="24"/>
          <w:szCs w:val="24"/>
          <w:lang w:val="ro-RO"/>
        </w:rPr>
        <w:t>Ghid pentru descrierea în teren a profilului de sol şi a condiţiilor de mediu specifice.</w:t>
      </w:r>
      <w:r w:rsidR="00B41E4B">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Bucureşti: </w:t>
      </w:r>
      <w:r w:rsidR="00B41E4B">
        <w:rPr>
          <w:rFonts w:ascii="Times New Roman" w:hAnsi="Times New Roman" w:cs="Times New Roman"/>
          <w:sz w:val="24"/>
          <w:szCs w:val="24"/>
          <w:lang w:val="ro-RO"/>
        </w:rPr>
        <w:t>ICPA</w:t>
      </w:r>
      <w:r>
        <w:rPr>
          <w:rFonts w:ascii="Times New Roman" w:hAnsi="Times New Roman" w:cs="Times New Roman"/>
          <w:sz w:val="24"/>
          <w:szCs w:val="24"/>
          <w:lang w:val="ro-RO"/>
        </w:rPr>
        <w:t>, MAPDR;</w:t>
      </w:r>
      <w:r w:rsidR="00B41E4B">
        <w:rPr>
          <w:rFonts w:ascii="Times New Roman" w:hAnsi="Times New Roman" w:cs="Times New Roman"/>
          <w:sz w:val="24"/>
          <w:szCs w:val="24"/>
          <w:lang w:val="ro-RO"/>
        </w:rPr>
        <w:t xml:space="preserve"> </w:t>
      </w:r>
      <w:r>
        <w:rPr>
          <w:rFonts w:ascii="Times New Roman" w:hAnsi="Times New Roman" w:cs="Times New Roman"/>
          <w:sz w:val="24"/>
          <w:szCs w:val="24"/>
          <w:lang w:val="ro-RO"/>
        </w:rPr>
        <w:t>Craiova: Editura Sitech.</w:t>
      </w:r>
    </w:p>
    <w:p w14:paraId="784CA026" w14:textId="5497F95C" w:rsidR="00B41E4B" w:rsidRPr="00FD08CE" w:rsidRDefault="004A0EA5" w:rsidP="00B41E4B">
      <w:pPr>
        <w:pStyle w:val="ListParagraph"/>
        <w:numPr>
          <w:ilvl w:val="0"/>
          <w:numId w:val="14"/>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Niţă L. (2004).</w:t>
      </w:r>
      <w:r w:rsidR="00B41E4B">
        <w:rPr>
          <w:rFonts w:ascii="Times New Roman" w:eastAsia="Calibri" w:hAnsi="Times New Roman" w:cs="Times New Roman"/>
          <w:sz w:val="24"/>
          <w:szCs w:val="24"/>
          <w:lang w:val="ro-RO"/>
        </w:rPr>
        <w:t xml:space="preserve"> </w:t>
      </w:r>
      <w:r w:rsidR="00B41E4B">
        <w:rPr>
          <w:rFonts w:ascii="Times New Roman" w:eastAsia="Calibri" w:hAnsi="Times New Roman" w:cs="Times New Roman"/>
          <w:i/>
          <w:iCs/>
          <w:sz w:val="24"/>
          <w:szCs w:val="24"/>
          <w:lang w:val="ro-RO"/>
        </w:rPr>
        <w:t>Pedologie</w:t>
      </w:r>
      <w:r>
        <w:rPr>
          <w:rFonts w:ascii="Times New Roman" w:eastAsia="Calibri" w:hAnsi="Times New Roman" w:cs="Times New Roman"/>
          <w:sz w:val="24"/>
          <w:szCs w:val="24"/>
        </w:rPr>
        <w:t>.</w:t>
      </w:r>
      <w:r w:rsidR="00B41E4B">
        <w:rPr>
          <w:rFonts w:ascii="Times New Roman" w:eastAsia="Calibri" w:hAnsi="Times New Roman" w:cs="Times New Roman"/>
          <w:sz w:val="24"/>
          <w:szCs w:val="24"/>
        </w:rPr>
        <w:t xml:space="preserve"> </w:t>
      </w:r>
      <w:r>
        <w:rPr>
          <w:rFonts w:ascii="Times New Roman" w:eastAsia="Calibri" w:hAnsi="Times New Roman" w:cs="Times New Roman"/>
          <w:sz w:val="24"/>
          <w:szCs w:val="24"/>
        </w:rPr>
        <w:t>Timişoara: Editura Eurobit.</w:t>
      </w:r>
    </w:p>
    <w:p w14:paraId="2EA8B95B" w14:textId="6BC77EE2" w:rsidR="00B41E4B" w:rsidRPr="0046035E" w:rsidRDefault="004A0EA5" w:rsidP="00B41E4B">
      <w:pPr>
        <w:pStyle w:val="ListParagraph"/>
        <w:numPr>
          <w:ilvl w:val="0"/>
          <w:numId w:val="14"/>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Păcurar I., Buta M. (2010).</w:t>
      </w:r>
      <w:r w:rsidR="00B41E4B">
        <w:rPr>
          <w:rFonts w:ascii="Times New Roman" w:eastAsia="Calibri" w:hAnsi="Times New Roman" w:cs="Times New Roman"/>
          <w:sz w:val="24"/>
          <w:szCs w:val="24"/>
          <w:lang w:val="ro-RO"/>
        </w:rPr>
        <w:t xml:space="preserve"> </w:t>
      </w:r>
      <w:r w:rsidR="00B41E4B">
        <w:rPr>
          <w:rFonts w:ascii="Times New Roman" w:eastAsia="Calibri" w:hAnsi="Times New Roman" w:cs="Times New Roman"/>
          <w:i/>
          <w:iCs/>
          <w:sz w:val="24"/>
          <w:szCs w:val="24"/>
          <w:lang w:val="ro-RO"/>
        </w:rPr>
        <w:t>Pedologie şi bonitarea terenurilor agricole</w:t>
      </w:r>
      <w:r w:rsidR="00B41E4B">
        <w:rPr>
          <w:rFonts w:ascii="Times New Roman" w:eastAsia="Calibri" w:hAnsi="Times New Roman" w:cs="Times New Roman"/>
          <w:sz w:val="24"/>
          <w:szCs w:val="24"/>
        </w:rPr>
        <w:t xml:space="preserve">, </w:t>
      </w:r>
      <w:r>
        <w:rPr>
          <w:rFonts w:ascii="Times New Roman" w:hAnsi="Times New Roman" w:cs="Times New Roman"/>
          <w:sz w:val="24"/>
          <w:szCs w:val="24"/>
          <w:lang w:val="ro-RO"/>
        </w:rPr>
        <w:t>Cluj-Napoca: Editura Risoprint Cluj-Napoca</w:t>
      </w:r>
      <w:r w:rsidR="00B41E4B">
        <w:rPr>
          <w:rFonts w:ascii="Times New Roman" w:hAnsi="Times New Roman" w:cs="Times New Roman"/>
          <w:sz w:val="24"/>
          <w:szCs w:val="24"/>
          <w:lang w:val="ro-RO"/>
        </w:rPr>
        <w:t>.</w:t>
      </w:r>
    </w:p>
    <w:p w14:paraId="19DBB319" w14:textId="3EC9859D" w:rsidR="00B41E4B" w:rsidRDefault="00B41E4B" w:rsidP="00B41E4B">
      <w:pPr>
        <w:pStyle w:val="ListParagraph"/>
        <w:numPr>
          <w:ilvl w:val="0"/>
          <w:numId w:val="14"/>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w:t>
      </w:r>
      <w:r w:rsidR="00AC536D">
        <w:rPr>
          <w:rFonts w:ascii="Times New Roman" w:hAnsi="Times New Roman" w:cs="Times New Roman"/>
          <w:sz w:val="24"/>
          <w:szCs w:val="24"/>
          <w:lang w:val="ro-RO"/>
        </w:rPr>
        <w:t>.</w:t>
      </w:r>
      <w:r>
        <w:rPr>
          <w:rFonts w:ascii="Times New Roman" w:hAnsi="Times New Roman" w:cs="Times New Roman"/>
          <w:sz w:val="24"/>
          <w:szCs w:val="24"/>
          <w:lang w:val="ro-RO"/>
        </w:rPr>
        <w:t>S</w:t>
      </w:r>
      <w:r w:rsidR="00AC536D">
        <w:rPr>
          <w:rFonts w:ascii="Times New Roman" w:hAnsi="Times New Roman" w:cs="Times New Roman"/>
          <w:sz w:val="24"/>
          <w:szCs w:val="24"/>
          <w:lang w:val="ro-RO"/>
        </w:rPr>
        <w:t xml:space="preserve">. </w:t>
      </w:r>
      <w:r>
        <w:rPr>
          <w:rFonts w:ascii="Times New Roman" w:hAnsi="Times New Roman" w:cs="Times New Roman"/>
          <w:sz w:val="24"/>
          <w:szCs w:val="24"/>
          <w:lang w:val="ro-RO"/>
        </w:rPr>
        <w:t>D</w:t>
      </w:r>
      <w:r w:rsidR="00AC536D">
        <w:rPr>
          <w:rFonts w:ascii="Times New Roman" w:hAnsi="Times New Roman" w:cs="Times New Roman"/>
          <w:sz w:val="24"/>
          <w:szCs w:val="24"/>
          <w:lang w:val="ro-RO"/>
        </w:rPr>
        <w:t xml:space="preserve">epartment for </w:t>
      </w:r>
      <w:r>
        <w:rPr>
          <w:rFonts w:ascii="Times New Roman" w:hAnsi="Times New Roman" w:cs="Times New Roman"/>
          <w:sz w:val="24"/>
          <w:szCs w:val="24"/>
          <w:lang w:val="ro-RO"/>
        </w:rPr>
        <w:t>A</w:t>
      </w:r>
      <w:r w:rsidR="00AC536D">
        <w:rPr>
          <w:rFonts w:ascii="Times New Roman" w:hAnsi="Times New Roman" w:cs="Times New Roman"/>
          <w:sz w:val="24"/>
          <w:szCs w:val="24"/>
          <w:lang w:val="ro-RO"/>
        </w:rPr>
        <w:t>griculture.</w:t>
      </w:r>
      <w:r w:rsidR="00AD0318">
        <w:rPr>
          <w:rFonts w:ascii="Times New Roman" w:hAnsi="Times New Roman" w:cs="Times New Roman"/>
          <w:sz w:val="24"/>
          <w:szCs w:val="24"/>
          <w:lang w:val="ro-RO"/>
        </w:rPr>
        <w:t xml:space="preserve"> Natural Resources Conservation Services.</w:t>
      </w:r>
      <w:r w:rsidR="00AC536D">
        <w:rPr>
          <w:rFonts w:ascii="Times New Roman" w:hAnsi="Times New Roman" w:cs="Times New Roman"/>
          <w:sz w:val="24"/>
          <w:szCs w:val="24"/>
          <w:lang w:val="ro-RO"/>
        </w:rPr>
        <w:t xml:space="preserve"> Soil Survey Staff</w:t>
      </w:r>
      <w:r w:rsidR="00AD0318">
        <w:rPr>
          <w:rFonts w:ascii="Times New Roman" w:hAnsi="Times New Roman" w:cs="Times New Roman"/>
          <w:sz w:val="24"/>
          <w:szCs w:val="24"/>
          <w:lang w:val="ro-RO"/>
        </w:rPr>
        <w:t xml:space="preserve"> </w:t>
      </w:r>
      <w:r w:rsidR="00AD0318">
        <w:rPr>
          <w:rFonts w:ascii="Times New Roman" w:hAnsi="Times New Roman" w:cs="Times New Roman"/>
          <w:sz w:val="24"/>
          <w:szCs w:val="24"/>
        </w:rPr>
        <w:t>[USDA. NRCS. SSS]</w:t>
      </w:r>
      <w:r w:rsidR="00AC536D">
        <w:rPr>
          <w:rFonts w:ascii="Times New Roman" w:hAnsi="Times New Roman" w:cs="Times New Roman"/>
          <w:sz w:val="24"/>
          <w:szCs w:val="24"/>
          <w:lang w:val="ro-RO"/>
        </w:rPr>
        <w:t>.</w:t>
      </w:r>
      <w:r w:rsidR="00AD0318">
        <w:rPr>
          <w:rFonts w:ascii="Times New Roman" w:hAnsi="Times New Roman" w:cs="Times New Roman"/>
          <w:sz w:val="24"/>
          <w:szCs w:val="24"/>
          <w:lang w:val="ro-RO"/>
        </w:rPr>
        <w:t xml:space="preserve"> (1999).</w:t>
      </w:r>
      <w:r>
        <w:rPr>
          <w:rFonts w:ascii="Times New Roman" w:hAnsi="Times New Roman" w:cs="Times New Roman"/>
          <w:sz w:val="24"/>
          <w:szCs w:val="24"/>
          <w:lang w:val="ro-RO"/>
        </w:rPr>
        <w:t xml:space="preserve"> </w:t>
      </w:r>
      <w:r w:rsidRPr="00363841">
        <w:rPr>
          <w:rFonts w:ascii="Times New Roman" w:hAnsi="Times New Roman" w:cs="Times New Roman"/>
          <w:i/>
          <w:sz w:val="24"/>
          <w:szCs w:val="24"/>
          <w:lang w:val="ro-RO"/>
        </w:rPr>
        <w:t>Soil Taxonomy: A</w:t>
      </w:r>
      <w:r w:rsidR="00AC536D">
        <w:rPr>
          <w:rFonts w:ascii="Times New Roman" w:hAnsi="Times New Roman" w:cs="Times New Roman"/>
          <w:i/>
          <w:sz w:val="24"/>
          <w:szCs w:val="24"/>
          <w:lang w:val="ro-RO"/>
        </w:rPr>
        <w:t xml:space="preserve"> basic sy</w:t>
      </w:r>
      <w:r w:rsidRPr="00363841">
        <w:rPr>
          <w:rFonts w:ascii="Times New Roman" w:hAnsi="Times New Roman" w:cs="Times New Roman"/>
          <w:i/>
          <w:sz w:val="24"/>
          <w:szCs w:val="24"/>
          <w:lang w:val="ro-RO"/>
        </w:rPr>
        <w:t>stem of soil cla</w:t>
      </w:r>
      <w:r w:rsidR="00AC536D">
        <w:rPr>
          <w:rFonts w:ascii="Times New Roman" w:hAnsi="Times New Roman" w:cs="Times New Roman"/>
          <w:i/>
          <w:sz w:val="24"/>
          <w:szCs w:val="24"/>
          <w:lang w:val="ro-RO"/>
        </w:rPr>
        <w:t>ssiffication for making and i</w:t>
      </w:r>
      <w:r w:rsidRPr="00363841">
        <w:rPr>
          <w:rFonts w:ascii="Times New Roman" w:hAnsi="Times New Roman" w:cs="Times New Roman"/>
          <w:i/>
          <w:sz w:val="24"/>
          <w:szCs w:val="24"/>
          <w:lang w:val="ro-RO"/>
        </w:rPr>
        <w:t>nterp</w:t>
      </w:r>
      <w:r w:rsidR="002963D2">
        <w:rPr>
          <w:rFonts w:ascii="Times New Roman" w:hAnsi="Times New Roman" w:cs="Times New Roman"/>
          <w:i/>
          <w:sz w:val="24"/>
          <w:szCs w:val="24"/>
          <w:lang w:val="ro-RO"/>
        </w:rPr>
        <w:t>reting soil surveys</w:t>
      </w:r>
      <w:r w:rsidRPr="00363841">
        <w:rPr>
          <w:rFonts w:ascii="Times New Roman" w:hAnsi="Times New Roman" w:cs="Times New Roman"/>
          <w:i/>
          <w:sz w:val="24"/>
          <w:szCs w:val="24"/>
          <w:lang w:val="ro-RO"/>
        </w:rPr>
        <w:t xml:space="preserve"> </w:t>
      </w:r>
      <w:r w:rsidR="002963D2">
        <w:rPr>
          <w:rFonts w:ascii="Times New Roman" w:hAnsi="Times New Roman" w:cs="Times New Roman"/>
          <w:sz w:val="24"/>
          <w:szCs w:val="24"/>
          <w:lang w:val="ro-RO"/>
        </w:rPr>
        <w:t>(</w:t>
      </w:r>
      <w:r w:rsidRPr="002963D2">
        <w:rPr>
          <w:rFonts w:ascii="Times New Roman" w:hAnsi="Times New Roman" w:cs="Times New Roman"/>
          <w:sz w:val="24"/>
          <w:szCs w:val="24"/>
          <w:lang w:val="ro-RO"/>
        </w:rPr>
        <w:t>Second edition</w:t>
      </w:r>
      <w:r w:rsidR="002963D2">
        <w:rPr>
          <w:rFonts w:ascii="Times New Roman" w:hAnsi="Times New Roman" w:cs="Times New Roman"/>
          <w:sz w:val="24"/>
          <w:szCs w:val="24"/>
          <w:lang w:val="ro-RO"/>
        </w:rPr>
        <w:t>)</w:t>
      </w:r>
      <w:r w:rsidRPr="002963D2">
        <w:rPr>
          <w:rFonts w:ascii="Times New Roman" w:hAnsi="Times New Roman" w:cs="Times New Roman"/>
          <w:sz w:val="24"/>
          <w:szCs w:val="24"/>
          <w:lang w:val="ro-RO"/>
        </w:rPr>
        <w:t>.</w:t>
      </w:r>
      <w:r w:rsidRPr="00363841">
        <w:rPr>
          <w:rFonts w:ascii="Times New Roman" w:hAnsi="Times New Roman" w:cs="Times New Roman"/>
          <w:i/>
          <w:sz w:val="24"/>
          <w:szCs w:val="24"/>
          <w:lang w:val="ro-RO"/>
        </w:rPr>
        <w:t xml:space="preserve"> </w:t>
      </w:r>
      <w:r w:rsidR="002963D2">
        <w:rPr>
          <w:rFonts w:ascii="Times New Roman" w:hAnsi="Times New Roman" w:cs="Times New Roman"/>
          <w:sz w:val="24"/>
          <w:szCs w:val="24"/>
          <w:lang w:val="ro-RO"/>
        </w:rPr>
        <w:t>Washington DC</w:t>
      </w:r>
      <w:r w:rsidR="00AD0318">
        <w:rPr>
          <w:rFonts w:ascii="Times New Roman" w:hAnsi="Times New Roman" w:cs="Times New Roman"/>
          <w:sz w:val="24"/>
          <w:szCs w:val="24"/>
          <w:lang w:val="ro-RO"/>
        </w:rPr>
        <w:t>:</w:t>
      </w:r>
      <w:r w:rsidR="002963D2" w:rsidRPr="002963D2">
        <w:rPr>
          <w:rFonts w:ascii="Times New Roman" w:hAnsi="Times New Roman" w:cs="Times New Roman"/>
          <w:sz w:val="24"/>
          <w:szCs w:val="24"/>
          <w:lang w:val="ro-RO"/>
        </w:rPr>
        <w:t xml:space="preserve"> </w:t>
      </w:r>
      <w:r w:rsidR="002963D2">
        <w:rPr>
          <w:rFonts w:ascii="Times New Roman" w:hAnsi="Times New Roman" w:cs="Times New Roman"/>
          <w:sz w:val="24"/>
          <w:szCs w:val="24"/>
          <w:lang w:val="ro-RO"/>
        </w:rPr>
        <w:t>Agriculture Ha</w:t>
      </w:r>
      <w:r w:rsidR="00AD0318">
        <w:rPr>
          <w:rFonts w:ascii="Times New Roman" w:hAnsi="Times New Roman" w:cs="Times New Roman"/>
          <w:sz w:val="24"/>
          <w:szCs w:val="24"/>
          <w:lang w:val="ro-RO"/>
        </w:rPr>
        <w:t>n</w:t>
      </w:r>
      <w:r w:rsidR="002963D2">
        <w:rPr>
          <w:rFonts w:ascii="Times New Roman" w:hAnsi="Times New Roman" w:cs="Times New Roman"/>
          <w:sz w:val="24"/>
          <w:szCs w:val="24"/>
          <w:lang w:val="ro-RO"/>
        </w:rPr>
        <w:t>dbook 436.</w:t>
      </w:r>
      <w:r w:rsidR="005C6700">
        <w:rPr>
          <w:rFonts w:ascii="Times New Roman" w:hAnsi="Times New Roman" w:cs="Times New Roman"/>
          <w:sz w:val="24"/>
          <w:szCs w:val="24"/>
          <w:lang w:val="ro-RO"/>
        </w:rPr>
        <w:t xml:space="preserve"> Accesat </w:t>
      </w:r>
      <w:r w:rsidR="00AD0318" w:rsidRPr="00AD0318">
        <w:rPr>
          <w:rFonts w:ascii="Times New Roman" w:hAnsi="Times New Roman" w:cs="Times New Roman"/>
          <w:sz w:val="24"/>
          <w:szCs w:val="24"/>
          <w:lang w:val="ro-RO"/>
        </w:rPr>
        <w:t>https://www.nrcs.usda.gov/Internet/FSE_DOCUMENTS/nrcs142p2_051232.pdf</w:t>
      </w:r>
    </w:p>
    <w:p w14:paraId="1C729429" w14:textId="2CE74659" w:rsidR="00B41E4B" w:rsidRDefault="00AD0318" w:rsidP="00B41E4B">
      <w:pPr>
        <w:pStyle w:val="ListParagraph"/>
        <w:numPr>
          <w:ilvl w:val="0"/>
          <w:numId w:val="14"/>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USDA. NRCS. SSS</w:t>
      </w:r>
      <w:r w:rsidR="00AC536D">
        <w:rPr>
          <w:rFonts w:ascii="Times New Roman" w:hAnsi="Times New Roman" w:cs="Times New Roman"/>
          <w:sz w:val="24"/>
          <w:szCs w:val="24"/>
          <w:lang w:val="ro-RO"/>
        </w:rPr>
        <w:t>. (2006).</w:t>
      </w:r>
      <w:r w:rsidR="00B41E4B">
        <w:rPr>
          <w:rFonts w:ascii="Times New Roman" w:hAnsi="Times New Roman" w:cs="Times New Roman"/>
          <w:sz w:val="24"/>
          <w:szCs w:val="24"/>
          <w:lang w:val="ro-RO"/>
        </w:rPr>
        <w:t xml:space="preserve"> </w:t>
      </w:r>
      <w:r w:rsidR="00B41E4B" w:rsidRPr="00AC536D">
        <w:rPr>
          <w:rFonts w:ascii="Times New Roman" w:hAnsi="Times New Roman" w:cs="Times New Roman"/>
          <w:i/>
          <w:sz w:val="24"/>
          <w:szCs w:val="24"/>
          <w:lang w:val="ro-RO"/>
        </w:rPr>
        <w:t>Keys to Taxonomy</w:t>
      </w:r>
      <w:r w:rsidR="005C6700">
        <w:rPr>
          <w:rFonts w:ascii="Times New Roman" w:hAnsi="Times New Roman" w:cs="Times New Roman"/>
          <w:sz w:val="24"/>
          <w:szCs w:val="24"/>
          <w:lang w:val="ro-RO"/>
        </w:rPr>
        <w:t xml:space="preserve"> (Tenth edition)</w:t>
      </w:r>
      <w:r w:rsidR="00AC536D" w:rsidRPr="005C6700">
        <w:rPr>
          <w:rFonts w:ascii="Times New Roman" w:hAnsi="Times New Roman" w:cs="Times New Roman"/>
          <w:sz w:val="24"/>
          <w:szCs w:val="24"/>
          <w:lang w:val="ro-RO"/>
        </w:rPr>
        <w:t>.</w:t>
      </w:r>
      <w:r w:rsidR="00B41E4B">
        <w:rPr>
          <w:rFonts w:ascii="Times New Roman" w:hAnsi="Times New Roman" w:cs="Times New Roman"/>
          <w:sz w:val="24"/>
          <w:szCs w:val="24"/>
          <w:lang w:val="ro-RO"/>
        </w:rPr>
        <w:t xml:space="preserve"> </w:t>
      </w:r>
      <w:r w:rsidR="002963D2">
        <w:rPr>
          <w:rFonts w:ascii="Times New Roman" w:hAnsi="Times New Roman" w:cs="Times New Roman"/>
          <w:sz w:val="24"/>
          <w:szCs w:val="24"/>
          <w:lang w:val="ro-RO"/>
        </w:rPr>
        <w:t>Washington DC</w:t>
      </w:r>
      <w:r w:rsidR="005C6700">
        <w:rPr>
          <w:rFonts w:ascii="Times New Roman" w:hAnsi="Times New Roman" w:cs="Times New Roman"/>
          <w:sz w:val="24"/>
          <w:szCs w:val="24"/>
          <w:lang w:val="ro-RO"/>
        </w:rPr>
        <w:t>. Accesat</w:t>
      </w:r>
      <w:r>
        <w:rPr>
          <w:rFonts w:ascii="Times New Roman" w:hAnsi="Times New Roman" w:cs="Times New Roman"/>
          <w:sz w:val="24"/>
          <w:szCs w:val="24"/>
          <w:lang w:val="ro-RO"/>
        </w:rPr>
        <w:t xml:space="preserve"> </w:t>
      </w:r>
      <w:r w:rsidRPr="00AD0318">
        <w:rPr>
          <w:rFonts w:ascii="Times New Roman" w:hAnsi="Times New Roman" w:cs="Times New Roman"/>
          <w:sz w:val="24"/>
          <w:szCs w:val="24"/>
          <w:lang w:val="ro-RO"/>
        </w:rPr>
        <w:t>https://www.nrcs.usda.gov/Internet/FSE_DOCUMENTS/nrcs142p2_052172.pdf</w:t>
      </w:r>
    </w:p>
    <w:p w14:paraId="72AAA6B5" w14:textId="46A7ED81" w:rsidR="00B41E4B" w:rsidRPr="006E17AD" w:rsidRDefault="00821096" w:rsidP="00B41E4B">
      <w:pPr>
        <w:pStyle w:val="ListParagraph"/>
        <w:numPr>
          <w:ilvl w:val="0"/>
          <w:numId w:val="14"/>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USDA. NRCS. SSS</w:t>
      </w:r>
      <w:r>
        <w:rPr>
          <w:rFonts w:ascii="Times New Roman" w:hAnsi="Times New Roman" w:cs="Times New Roman"/>
          <w:sz w:val="24"/>
          <w:szCs w:val="24"/>
          <w:lang w:val="ro-RO"/>
        </w:rPr>
        <w:t xml:space="preserve">. </w:t>
      </w:r>
      <w:r w:rsidR="002963D2">
        <w:rPr>
          <w:rFonts w:ascii="Times New Roman" w:hAnsi="Times New Roman" w:cs="Times New Roman"/>
          <w:sz w:val="24"/>
          <w:szCs w:val="24"/>
          <w:lang w:val="ro-RO"/>
        </w:rPr>
        <w:t>(2014).</w:t>
      </w:r>
      <w:r w:rsidR="00B41E4B">
        <w:rPr>
          <w:rFonts w:ascii="Times New Roman" w:hAnsi="Times New Roman" w:cs="Times New Roman"/>
          <w:sz w:val="24"/>
          <w:szCs w:val="24"/>
          <w:lang w:val="ro-RO"/>
        </w:rPr>
        <w:t xml:space="preserve"> </w:t>
      </w:r>
      <w:r w:rsidR="00B41E4B" w:rsidRPr="002963D2">
        <w:rPr>
          <w:rFonts w:ascii="Times New Roman" w:hAnsi="Times New Roman" w:cs="Times New Roman"/>
          <w:i/>
          <w:sz w:val="24"/>
          <w:szCs w:val="24"/>
          <w:lang w:val="ro-RO"/>
        </w:rPr>
        <w:t>Keys to Taxonomy</w:t>
      </w:r>
      <w:r w:rsidR="00B41E4B">
        <w:rPr>
          <w:rFonts w:ascii="Times New Roman" w:hAnsi="Times New Roman" w:cs="Times New Roman"/>
          <w:sz w:val="24"/>
          <w:szCs w:val="24"/>
          <w:lang w:val="ro-RO"/>
        </w:rPr>
        <w:t xml:space="preserve"> </w:t>
      </w:r>
      <w:r w:rsidR="002963D2">
        <w:rPr>
          <w:rFonts w:ascii="Times New Roman" w:hAnsi="Times New Roman" w:cs="Times New Roman"/>
          <w:sz w:val="24"/>
          <w:szCs w:val="24"/>
          <w:lang w:val="ro-RO"/>
        </w:rPr>
        <w:t>(</w:t>
      </w:r>
      <w:r>
        <w:rPr>
          <w:rFonts w:ascii="Times New Roman" w:hAnsi="Times New Roman" w:cs="Times New Roman"/>
          <w:sz w:val="24"/>
          <w:szCs w:val="24"/>
          <w:lang w:val="ro-RO"/>
        </w:rPr>
        <w:t>Twelfth edition</w:t>
      </w:r>
      <w:r w:rsidR="002963D2">
        <w:rPr>
          <w:rFonts w:ascii="Times New Roman" w:hAnsi="Times New Roman" w:cs="Times New Roman"/>
          <w:sz w:val="24"/>
          <w:szCs w:val="24"/>
          <w:lang w:val="ro-RO"/>
        </w:rPr>
        <w:t>).</w:t>
      </w:r>
      <w:r w:rsidR="00B41E4B">
        <w:rPr>
          <w:rFonts w:ascii="Times New Roman" w:hAnsi="Times New Roman" w:cs="Times New Roman"/>
          <w:sz w:val="24"/>
          <w:szCs w:val="24"/>
          <w:lang w:val="ro-RO"/>
        </w:rPr>
        <w:t xml:space="preserve"> </w:t>
      </w:r>
      <w:r w:rsidR="006E17AD">
        <w:rPr>
          <w:rFonts w:ascii="Times New Roman" w:hAnsi="Times New Roman" w:cs="Times New Roman"/>
          <w:sz w:val="24"/>
          <w:szCs w:val="24"/>
          <w:lang w:val="ro-RO"/>
        </w:rPr>
        <w:t>Washington DC.</w:t>
      </w:r>
      <w:r w:rsidR="002963D2">
        <w:rPr>
          <w:rFonts w:ascii="Times New Roman" w:hAnsi="Times New Roman" w:cs="Times New Roman"/>
          <w:sz w:val="24"/>
          <w:szCs w:val="24"/>
          <w:lang w:val="ro-RO"/>
        </w:rPr>
        <w:t xml:space="preserve"> </w:t>
      </w:r>
      <w:r w:rsidR="006E17AD">
        <w:rPr>
          <w:rFonts w:ascii="Times New Roman" w:hAnsi="Times New Roman" w:cs="Times New Roman"/>
          <w:sz w:val="24"/>
          <w:szCs w:val="24"/>
          <w:lang w:val="ro-RO"/>
        </w:rPr>
        <w:t xml:space="preserve">Accesat: </w:t>
      </w:r>
      <w:r w:rsidR="006E17AD" w:rsidRPr="006E17AD">
        <w:rPr>
          <w:rFonts w:ascii="Times New Roman" w:hAnsi="Times New Roman" w:cs="Arial"/>
          <w:sz w:val="24"/>
          <w:szCs w:val="24"/>
        </w:rPr>
        <w:t>https://www.nrcs.usda.gov/wps/PA_NRCSConsumption/download?cid...‎</w:t>
      </w:r>
    </w:p>
    <w:p w14:paraId="17CA6857" w14:textId="08653C25" w:rsidR="00B41E4B" w:rsidRPr="007A7DD9" w:rsidRDefault="00AC536D" w:rsidP="00B41E4B">
      <w:pPr>
        <w:pStyle w:val="ListParagraph"/>
        <w:numPr>
          <w:ilvl w:val="0"/>
          <w:numId w:val="14"/>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Vasile D., Popescu C.</w:t>
      </w:r>
      <w:r w:rsidR="00B41E4B">
        <w:rPr>
          <w:rFonts w:ascii="Times New Roman" w:hAnsi="Times New Roman" w:cs="Times New Roman"/>
          <w:sz w:val="24"/>
          <w:szCs w:val="24"/>
          <w:lang w:val="ro-RO"/>
        </w:rPr>
        <w:t xml:space="preserve"> (2003)</w:t>
      </w:r>
      <w:r>
        <w:rPr>
          <w:rFonts w:ascii="Times New Roman" w:hAnsi="Times New Roman" w:cs="Times New Roman"/>
          <w:sz w:val="24"/>
          <w:szCs w:val="24"/>
          <w:lang w:val="ro-RO"/>
        </w:rPr>
        <w:t>.</w:t>
      </w:r>
      <w:r w:rsidR="00B41E4B">
        <w:rPr>
          <w:rFonts w:ascii="Times New Roman" w:hAnsi="Times New Roman" w:cs="Times New Roman"/>
          <w:i/>
          <w:iCs/>
          <w:sz w:val="24"/>
          <w:szCs w:val="24"/>
          <w:lang w:val="ro-RO"/>
        </w:rPr>
        <w:t xml:space="preserve"> Pedologie</w:t>
      </w:r>
      <w:r>
        <w:rPr>
          <w:rFonts w:ascii="Times New Roman" w:hAnsi="Times New Roman" w:cs="Times New Roman"/>
          <w:sz w:val="24"/>
          <w:szCs w:val="24"/>
        </w:rPr>
        <w:t>.</w:t>
      </w:r>
      <w:r w:rsidR="00B41E4B">
        <w:rPr>
          <w:rFonts w:ascii="Times New Roman" w:hAnsi="Times New Roman" w:cs="Times New Roman"/>
          <w:sz w:val="24"/>
          <w:szCs w:val="24"/>
        </w:rPr>
        <w:t xml:space="preserve"> </w:t>
      </w:r>
      <w:r>
        <w:rPr>
          <w:rFonts w:ascii="Times New Roman" w:hAnsi="Times New Roman" w:cs="Times New Roman"/>
          <w:sz w:val="24"/>
          <w:szCs w:val="24"/>
        </w:rPr>
        <w:t>Craiova: Editura Universitaria</w:t>
      </w:r>
      <w:r w:rsidR="00B41E4B">
        <w:rPr>
          <w:rFonts w:ascii="Times New Roman" w:hAnsi="Times New Roman" w:cs="Times New Roman"/>
          <w:sz w:val="24"/>
          <w:szCs w:val="24"/>
        </w:rPr>
        <w:t>.</w:t>
      </w:r>
    </w:p>
    <w:p w14:paraId="4B118B60" w14:textId="2EB0E95B" w:rsidR="00B41E4B" w:rsidRPr="000F05FA" w:rsidRDefault="00B41E4B" w:rsidP="00B41E4B">
      <w:pPr>
        <w:pStyle w:val="ListParagraph"/>
        <w:numPr>
          <w:ilvl w:val="0"/>
          <w:numId w:val="14"/>
        </w:numPr>
        <w:spacing w:before="60"/>
        <w:jc w:val="both"/>
        <w:rPr>
          <w:rFonts w:ascii="Times New Roman" w:hAnsi="Times New Roman" w:cs="Times New Roman"/>
          <w:bCs/>
          <w:iCs/>
          <w:sz w:val="24"/>
          <w:szCs w:val="24"/>
          <w:lang w:val="ro-RO"/>
        </w:rPr>
      </w:pPr>
      <w:r w:rsidRPr="000F05FA">
        <w:rPr>
          <w:rFonts w:ascii="Times New Roman" w:hAnsi="Times New Roman" w:cs="Times New Roman"/>
          <w:sz w:val="24"/>
          <w:szCs w:val="24"/>
          <w:lang w:val="ro-RO"/>
        </w:rPr>
        <w:t>Vlad V.</w:t>
      </w:r>
      <w:r w:rsidR="00AC536D">
        <w:rPr>
          <w:rFonts w:ascii="Times New Roman" w:hAnsi="Times New Roman" w:cs="Times New Roman"/>
          <w:sz w:val="24"/>
          <w:szCs w:val="24"/>
          <w:lang w:val="ro-RO"/>
        </w:rPr>
        <w:t>, Florea N., Toti M., Mocanu V.</w:t>
      </w:r>
      <w:r w:rsidRPr="000F05FA">
        <w:rPr>
          <w:rFonts w:ascii="Times New Roman" w:hAnsi="Times New Roman" w:cs="Times New Roman"/>
          <w:sz w:val="24"/>
          <w:szCs w:val="24"/>
          <w:lang w:val="ro-RO"/>
        </w:rPr>
        <w:t xml:space="preserve"> (2014)</w:t>
      </w:r>
      <w:r w:rsidR="00AC536D">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0F05FA">
        <w:rPr>
          <w:rFonts w:ascii="Times New Roman" w:hAnsi="Times New Roman" w:cs="Times New Roman"/>
          <w:bCs/>
          <w:i/>
          <w:sz w:val="24"/>
          <w:szCs w:val="24"/>
          <w:lang w:val="ro-RO"/>
        </w:rPr>
        <w:t>Corelarea sistemelor de clasificare a soluril</w:t>
      </w:r>
      <w:r>
        <w:rPr>
          <w:rFonts w:ascii="Times New Roman" w:hAnsi="Times New Roman" w:cs="Times New Roman"/>
          <w:bCs/>
          <w:i/>
          <w:sz w:val="24"/>
          <w:szCs w:val="24"/>
          <w:lang w:val="ro-RO"/>
        </w:rPr>
        <w:t>or SRCS şi SRTS. Sistemul SRTS+</w:t>
      </w:r>
      <w:r w:rsidR="00AC536D">
        <w:rPr>
          <w:rFonts w:ascii="Times New Roman" w:hAnsi="Times New Roman" w:cs="Times New Roman"/>
          <w:bCs/>
          <w:i/>
          <w:sz w:val="24"/>
          <w:szCs w:val="24"/>
          <w:lang w:val="ro-RO"/>
        </w:rPr>
        <w:t>.</w:t>
      </w:r>
      <w:r w:rsidR="00122894">
        <w:rPr>
          <w:rFonts w:ascii="Times New Roman" w:hAnsi="Times New Roman" w:cs="Times New Roman"/>
          <w:bCs/>
          <w:i/>
          <w:sz w:val="24"/>
          <w:szCs w:val="24"/>
          <w:lang w:val="ro-RO"/>
        </w:rPr>
        <w:t xml:space="preserve"> </w:t>
      </w:r>
      <w:r w:rsidR="00AC536D" w:rsidRPr="000F05FA">
        <w:rPr>
          <w:rFonts w:ascii="Times New Roman" w:hAnsi="Times New Roman" w:cs="Times New Roman"/>
          <w:bCs/>
          <w:iCs/>
          <w:sz w:val="24"/>
          <w:szCs w:val="24"/>
          <w:lang w:val="ro-RO"/>
        </w:rPr>
        <w:t>Bucureşti</w:t>
      </w:r>
      <w:r w:rsidR="00AC536D">
        <w:rPr>
          <w:rFonts w:ascii="Times New Roman" w:hAnsi="Times New Roman" w:cs="Times New Roman"/>
          <w:bCs/>
          <w:iCs/>
          <w:sz w:val="24"/>
          <w:szCs w:val="24"/>
          <w:lang w:val="ro-RO"/>
        </w:rPr>
        <w:t>:</w:t>
      </w:r>
      <w:r w:rsidR="00AC536D" w:rsidRPr="000F05FA">
        <w:rPr>
          <w:rFonts w:ascii="Times New Roman" w:hAnsi="Times New Roman" w:cs="Times New Roman"/>
          <w:bCs/>
          <w:iCs/>
          <w:sz w:val="24"/>
          <w:szCs w:val="24"/>
          <w:lang w:val="ro-RO"/>
        </w:rPr>
        <w:t xml:space="preserve"> </w:t>
      </w:r>
      <w:r w:rsidRPr="000F05FA">
        <w:rPr>
          <w:rFonts w:ascii="Times New Roman" w:hAnsi="Times New Roman" w:cs="Times New Roman"/>
          <w:bCs/>
          <w:iCs/>
          <w:sz w:val="24"/>
          <w:szCs w:val="24"/>
          <w:lang w:val="ro-RO"/>
        </w:rPr>
        <w:t>Ed. Si</w:t>
      </w:r>
      <w:r w:rsidR="00AC536D">
        <w:rPr>
          <w:rFonts w:ascii="Times New Roman" w:hAnsi="Times New Roman" w:cs="Times New Roman"/>
          <w:bCs/>
          <w:iCs/>
          <w:sz w:val="24"/>
          <w:szCs w:val="24"/>
          <w:lang w:val="ro-RO"/>
        </w:rPr>
        <w:t>tech.</w:t>
      </w:r>
    </w:p>
    <w:p w14:paraId="7B1CBD6F" w14:textId="77777777" w:rsidR="004C7A46" w:rsidRPr="00CE17A6" w:rsidRDefault="004C7A46" w:rsidP="004C7A46">
      <w:pPr>
        <w:spacing w:after="0" w:line="360" w:lineRule="auto"/>
        <w:ind w:firstLine="360"/>
        <w:jc w:val="both"/>
        <w:rPr>
          <w:rFonts w:ascii="Times New Roman" w:eastAsiaTheme="minorEastAsia" w:hAnsi="Times New Roman" w:cs="Times New Roman"/>
          <w:b/>
          <w:i/>
          <w:iCs/>
          <w:sz w:val="24"/>
          <w:szCs w:val="24"/>
          <w:lang w:val="ro-RO"/>
        </w:rPr>
      </w:pPr>
    </w:p>
    <w:p w14:paraId="189C4A2E" w14:textId="77777777" w:rsidR="00095E89" w:rsidRPr="009962EE" w:rsidRDefault="00095E89" w:rsidP="00095E89">
      <w:pPr>
        <w:spacing w:line="360" w:lineRule="auto"/>
        <w:jc w:val="both"/>
        <w:rPr>
          <w:rFonts w:ascii="Times New Roman" w:hAnsi="Times New Roman" w:cs="Times New Roman"/>
          <w:sz w:val="24"/>
          <w:szCs w:val="24"/>
          <w:lang w:val="ro-RO"/>
        </w:rPr>
      </w:pPr>
    </w:p>
    <w:p w14:paraId="3ED68E1E" w14:textId="77777777" w:rsidR="00095E89" w:rsidRDefault="00095E89" w:rsidP="00095E89">
      <w:pPr>
        <w:spacing w:after="0" w:line="240" w:lineRule="auto"/>
        <w:jc w:val="both"/>
        <w:rPr>
          <w:rFonts w:ascii="Times New Roman" w:hAnsi="Times New Roman" w:cs="Times New Roman"/>
          <w:bCs/>
          <w:i/>
          <w:iCs/>
          <w:sz w:val="32"/>
          <w:szCs w:val="32"/>
          <w:lang w:val="ro-RO"/>
        </w:rPr>
      </w:pPr>
      <w:r>
        <w:rPr>
          <w:rFonts w:eastAsia="Arial Unicode MS"/>
          <w:noProof/>
          <w:spacing w:val="2"/>
          <w:position w:val="1"/>
          <w:sz w:val="28"/>
          <w:szCs w:val="28"/>
        </w:rPr>
        <w:t xml:space="preserve">                                  </w:t>
      </w:r>
      <w:r>
        <w:rPr>
          <w:rFonts w:eastAsia="Arial Unicode MS"/>
          <w:noProof/>
          <w:spacing w:val="2"/>
          <w:position w:val="1"/>
          <w:sz w:val="28"/>
          <w:szCs w:val="28"/>
        </w:rPr>
        <w:drawing>
          <wp:inline distT="0" distB="0" distL="0" distR="0" wp14:anchorId="45BD8B7D" wp14:editId="139D0BDC">
            <wp:extent cx="1905000" cy="1057275"/>
            <wp:effectExtent l="19050" t="0" r="0" b="0"/>
            <wp:docPr id="5" name="Picture 3" descr="Logo - Casa De Expertiza Transi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 Casa De Expertiza Transilvania"/>
                    <pic:cNvPicPr>
                      <a:picLocks noChangeAspect="1" noChangeArrowheads="1"/>
                    </pic:cNvPicPr>
                  </pic:nvPicPr>
                  <pic:blipFill>
                    <a:blip r:embed="rId10"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14:paraId="4816F2B5" w14:textId="77777777" w:rsidR="00095E89" w:rsidRDefault="00095E89" w:rsidP="00095E89">
      <w:pPr>
        <w:ind w:firstLine="420"/>
        <w:rPr>
          <w:b/>
          <w:bCs/>
          <w:sz w:val="24"/>
          <w:szCs w:val="24"/>
        </w:rPr>
      </w:pPr>
    </w:p>
    <w:p w14:paraId="3369F37B" w14:textId="77777777" w:rsidR="00095E89" w:rsidRDefault="00095E89" w:rsidP="00095E89">
      <w:pPr>
        <w:jc w:val="center"/>
        <w:rPr>
          <w:rFonts w:ascii="Times New Roman" w:hAnsi="Times New Roman" w:cs="Times New Roman"/>
          <w:sz w:val="28"/>
          <w:szCs w:val="28"/>
          <w:lang w:val="ro-RO"/>
        </w:rPr>
      </w:pPr>
      <w:r>
        <w:rPr>
          <w:noProof/>
          <w:sz w:val="28"/>
          <w:szCs w:val="28"/>
        </w:rPr>
        <w:drawing>
          <wp:inline distT="0" distB="0" distL="0" distR="0" wp14:anchorId="0ADCBB69" wp14:editId="510E5F5E">
            <wp:extent cx="41719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71950" cy="638175"/>
                    </a:xfrm>
                    <a:prstGeom prst="rect">
                      <a:avLst/>
                    </a:prstGeom>
                    <a:noFill/>
                    <a:ln w="9525">
                      <a:noFill/>
                      <a:miter lim="800000"/>
                      <a:headEnd/>
                      <a:tailEnd/>
                    </a:ln>
                  </pic:spPr>
                </pic:pic>
              </a:graphicData>
            </a:graphic>
          </wp:inline>
        </w:drawing>
      </w:r>
    </w:p>
    <w:p w14:paraId="02AE747A" w14:textId="77777777" w:rsidR="00095E89" w:rsidRPr="002C6596" w:rsidRDefault="00095E89" w:rsidP="00DA144B">
      <w:pPr>
        <w:jc w:val="center"/>
        <w:outlineLvl w:val="0"/>
        <w:rPr>
          <w:sz w:val="28"/>
          <w:szCs w:val="28"/>
        </w:rPr>
      </w:pPr>
      <w:r w:rsidRPr="002C6596">
        <w:rPr>
          <w:rFonts w:ascii="Times New Roman" w:hAnsi="Times New Roman" w:cs="Times New Roman"/>
          <w:sz w:val="28"/>
          <w:szCs w:val="28"/>
          <w:lang w:val="ro-RO"/>
        </w:rPr>
        <w:t>Web</w:t>
      </w:r>
      <w:r w:rsidRPr="002C6596">
        <w:rPr>
          <w:rFonts w:ascii="Times New Roman" w:hAnsi="Times New Roman" w:cs="Times New Roman"/>
          <w:sz w:val="28"/>
          <w:szCs w:val="28"/>
        </w:rPr>
        <w:t>: www.c-e-t.ro</w:t>
      </w:r>
    </w:p>
    <w:p w14:paraId="79B72809" w14:textId="77777777" w:rsidR="00095E89" w:rsidRPr="002C6596" w:rsidRDefault="00095E89" w:rsidP="00095E89">
      <w:pPr>
        <w:autoSpaceDE w:val="0"/>
        <w:autoSpaceDN w:val="0"/>
        <w:spacing w:line="240" w:lineRule="auto"/>
        <w:ind w:rightChars="5" w:right="11"/>
        <w:jc w:val="center"/>
        <w:rPr>
          <w:rFonts w:ascii="Times New Roman" w:hAnsi="Times New Roman" w:cs="Times New Roman"/>
          <w:sz w:val="28"/>
          <w:szCs w:val="28"/>
        </w:rPr>
      </w:pPr>
      <w:r w:rsidRPr="002C6596">
        <w:rPr>
          <w:rFonts w:ascii="Times New Roman" w:hAnsi="Times New Roman" w:cs="Times New Roman"/>
          <w:sz w:val="28"/>
          <w:szCs w:val="28"/>
        </w:rPr>
        <w:t>Email: office@c-e-t.ro</w:t>
      </w:r>
    </w:p>
    <w:p w14:paraId="0287D890" w14:textId="77777777" w:rsidR="00095E89" w:rsidRPr="002C6596" w:rsidRDefault="00095E89" w:rsidP="00095E89">
      <w:pPr>
        <w:autoSpaceDE w:val="0"/>
        <w:autoSpaceDN w:val="0"/>
        <w:spacing w:line="240" w:lineRule="auto"/>
        <w:ind w:rightChars="5" w:right="11"/>
        <w:jc w:val="center"/>
        <w:rPr>
          <w:rFonts w:ascii="Times New Roman" w:hAnsi="Times New Roman" w:cs="Times New Roman"/>
          <w:sz w:val="28"/>
          <w:szCs w:val="28"/>
        </w:rPr>
      </w:pPr>
      <w:r w:rsidRPr="002C6596">
        <w:rPr>
          <w:rFonts w:ascii="Times New Roman" w:hAnsi="Times New Roman" w:cs="Times New Roman"/>
          <w:sz w:val="28"/>
          <w:szCs w:val="28"/>
        </w:rPr>
        <w:t>Telefon: 0740 033 941</w:t>
      </w:r>
    </w:p>
    <w:p w14:paraId="308BB719" w14:textId="77777777" w:rsidR="00095E89" w:rsidRPr="002C6596" w:rsidRDefault="00095E89" w:rsidP="00095E89">
      <w:pPr>
        <w:autoSpaceDE w:val="0"/>
        <w:autoSpaceDN w:val="0"/>
        <w:spacing w:line="240" w:lineRule="auto"/>
        <w:ind w:rightChars="5" w:right="11"/>
        <w:jc w:val="center"/>
        <w:rPr>
          <w:rFonts w:ascii="Times New Roman" w:hAnsi="Times New Roman" w:cs="Times New Roman"/>
          <w:sz w:val="28"/>
          <w:szCs w:val="28"/>
        </w:rPr>
      </w:pPr>
      <w:r w:rsidRPr="002C6596">
        <w:rPr>
          <w:rFonts w:ascii="Times New Roman" w:hAnsi="Times New Roman" w:cs="Times New Roman"/>
          <w:sz w:val="28"/>
          <w:szCs w:val="28"/>
        </w:rPr>
        <w:t>Fax: 0359 811 550</w:t>
      </w:r>
    </w:p>
    <w:p w14:paraId="7AFC090E" w14:textId="77777777" w:rsidR="00095E89" w:rsidRPr="002C6596" w:rsidRDefault="00095E89" w:rsidP="00095E89">
      <w:pPr>
        <w:spacing w:line="240" w:lineRule="auto"/>
        <w:jc w:val="center"/>
        <w:rPr>
          <w:rFonts w:ascii="Times New Roman" w:hAnsi="Times New Roman" w:cs="Times New Roman"/>
          <w:sz w:val="32"/>
          <w:szCs w:val="32"/>
        </w:rPr>
      </w:pPr>
      <w:r w:rsidRPr="002C6596">
        <w:rPr>
          <w:rFonts w:ascii="Times New Roman" w:hAnsi="Times New Roman" w:cs="Times New Roman"/>
          <w:sz w:val="28"/>
          <w:szCs w:val="28"/>
        </w:rPr>
        <w:t>Oradea-Bihor</w:t>
      </w:r>
    </w:p>
    <w:p w14:paraId="31F4602A" w14:textId="77777777" w:rsidR="00095E89" w:rsidRPr="002C6596" w:rsidRDefault="00095E89" w:rsidP="0060580A">
      <w:pPr>
        <w:autoSpaceDE w:val="0"/>
        <w:autoSpaceDN w:val="0"/>
        <w:spacing w:line="240" w:lineRule="auto"/>
        <w:ind w:left="13" w:rightChars="5" w:right="11" w:hangingChars="5" w:hanging="13"/>
        <w:jc w:val="center"/>
        <w:rPr>
          <w:rFonts w:ascii="Times New Roman" w:hAnsi="Times New Roman" w:cs="Times New Roman"/>
          <w:b/>
          <w:sz w:val="24"/>
          <w:szCs w:val="24"/>
        </w:rPr>
      </w:pPr>
      <w:r w:rsidRPr="002C6596">
        <w:rPr>
          <w:rFonts w:ascii="Times New Roman" w:hAnsi="Times New Roman" w:cs="Times New Roman"/>
          <w:b/>
          <w:sz w:val="24"/>
          <w:szCs w:val="24"/>
          <w:lang w:val="ro-RO"/>
        </w:rPr>
        <w:t>Societate specializată în servicii tehnice și economice</w:t>
      </w:r>
      <w:r w:rsidRPr="002C6596">
        <w:rPr>
          <w:rFonts w:ascii="Times New Roman" w:hAnsi="Times New Roman" w:cs="Times New Roman"/>
          <w:b/>
          <w:sz w:val="24"/>
          <w:szCs w:val="24"/>
        </w:rPr>
        <w:t>:</w:t>
      </w:r>
    </w:p>
    <w:p w14:paraId="0719EB53" w14:textId="77777777" w:rsidR="00095E89" w:rsidRPr="005C0743" w:rsidRDefault="00095E89" w:rsidP="0060580A">
      <w:pPr>
        <w:autoSpaceDE w:val="0"/>
        <w:autoSpaceDN w:val="0"/>
        <w:spacing w:line="240" w:lineRule="auto"/>
        <w:ind w:left="13" w:rightChars="5" w:right="11" w:hangingChars="5" w:hanging="13"/>
        <w:rPr>
          <w:rFonts w:ascii="Times New Roman" w:hAnsi="Times New Roman" w:cs="Times New Roman"/>
          <w:i/>
          <w:sz w:val="24"/>
          <w:szCs w:val="24"/>
          <w:lang w:val="ro-RO"/>
        </w:rPr>
      </w:pPr>
      <w:r w:rsidRPr="005C0743">
        <w:rPr>
          <w:rFonts w:ascii="Times New Roman" w:hAnsi="Times New Roman" w:cs="Times New Roman"/>
          <w:b/>
          <w:sz w:val="24"/>
          <w:szCs w:val="24"/>
        </w:rPr>
        <w:t>Consultan</w:t>
      </w:r>
      <w:r w:rsidRPr="005C0743">
        <w:rPr>
          <w:rFonts w:ascii="Times New Roman" w:hAnsi="Times New Roman" w:cs="Times New Roman"/>
          <w:b/>
          <w:sz w:val="24"/>
          <w:szCs w:val="24"/>
          <w:lang w:val="ro-RO"/>
        </w:rPr>
        <w:t>ță imobiliară</w:t>
      </w:r>
      <w:r>
        <w:rPr>
          <w:rFonts w:ascii="Times New Roman" w:hAnsi="Times New Roman" w:cs="Times New Roman"/>
          <w:sz w:val="24"/>
          <w:szCs w:val="24"/>
          <w:lang w:val="ro-RO"/>
        </w:rPr>
        <w:t>:</w:t>
      </w:r>
      <w:r w:rsidRPr="002C6596">
        <w:rPr>
          <w:rFonts w:ascii="Times New Roman" w:hAnsi="Times New Roman" w:cs="Times New Roman"/>
          <w:sz w:val="24"/>
          <w:szCs w:val="24"/>
          <w:lang w:val="ro-RO"/>
        </w:rPr>
        <w:t xml:space="preserve"> </w:t>
      </w:r>
      <w:r w:rsidRPr="005C0743">
        <w:rPr>
          <w:rFonts w:ascii="Times New Roman" w:hAnsi="Times New Roman" w:cs="Times New Roman"/>
          <w:i/>
          <w:sz w:val="24"/>
          <w:szCs w:val="24"/>
          <w:lang w:val="ro-RO"/>
        </w:rPr>
        <w:t>evaluări imobiliare, exproprieri, intermedieri imobiliar</w:t>
      </w:r>
      <w:r>
        <w:rPr>
          <w:rFonts w:ascii="Times New Roman" w:hAnsi="Times New Roman" w:cs="Times New Roman"/>
          <w:i/>
          <w:sz w:val="24"/>
          <w:szCs w:val="24"/>
          <w:lang w:val="ro-RO"/>
        </w:rPr>
        <w:t xml:space="preserve">e, manager proiect, autorizații </w:t>
      </w:r>
      <w:r w:rsidRPr="005C0743">
        <w:rPr>
          <w:rFonts w:ascii="Times New Roman" w:hAnsi="Times New Roman" w:cs="Times New Roman"/>
          <w:i/>
          <w:sz w:val="24"/>
          <w:szCs w:val="24"/>
          <w:lang w:val="ro-RO"/>
        </w:rPr>
        <w:t>construcție/demolare,</w:t>
      </w:r>
      <w:r>
        <w:rPr>
          <w:rFonts w:ascii="Times New Roman" w:hAnsi="Times New Roman" w:cs="Times New Roman"/>
          <w:i/>
          <w:sz w:val="24"/>
          <w:szCs w:val="24"/>
          <w:lang w:val="ro-RO"/>
        </w:rPr>
        <w:t xml:space="preserve"> </w:t>
      </w:r>
      <w:r w:rsidRPr="005C0743">
        <w:rPr>
          <w:rFonts w:ascii="Times New Roman" w:hAnsi="Times New Roman" w:cs="Times New Roman"/>
          <w:i/>
          <w:sz w:val="24"/>
          <w:szCs w:val="24"/>
          <w:lang w:val="ro-RO"/>
        </w:rPr>
        <w:t>supracontrolul investitiilor în curs.</w:t>
      </w:r>
    </w:p>
    <w:p w14:paraId="08658E3F" w14:textId="77777777" w:rsidR="00095E89" w:rsidRPr="005C0743" w:rsidRDefault="00095E89" w:rsidP="00095E89">
      <w:pPr>
        <w:autoSpaceDE w:val="0"/>
        <w:autoSpaceDN w:val="0"/>
        <w:spacing w:line="240" w:lineRule="auto"/>
        <w:ind w:rightChars="5" w:right="11"/>
        <w:rPr>
          <w:rFonts w:ascii="Times New Roman" w:hAnsi="Times New Roman" w:cs="Times New Roman"/>
          <w:i/>
          <w:sz w:val="24"/>
          <w:szCs w:val="24"/>
          <w:lang w:val="ro-RO"/>
        </w:rPr>
      </w:pPr>
      <w:r w:rsidRPr="005C0743">
        <w:rPr>
          <w:rFonts w:ascii="Times New Roman" w:hAnsi="Times New Roman" w:cs="Times New Roman"/>
          <w:b/>
          <w:sz w:val="24"/>
          <w:szCs w:val="24"/>
          <w:lang w:val="ro-RO"/>
        </w:rPr>
        <w:t>Consultanță agricolă</w:t>
      </w:r>
      <w:r>
        <w:rPr>
          <w:rFonts w:ascii="Times New Roman" w:hAnsi="Times New Roman" w:cs="Times New Roman"/>
          <w:sz w:val="24"/>
          <w:szCs w:val="24"/>
          <w:lang w:val="ro-RO"/>
        </w:rPr>
        <w:t>:</w:t>
      </w:r>
      <w:r w:rsidRPr="002C6596">
        <w:rPr>
          <w:rFonts w:ascii="Times New Roman" w:hAnsi="Times New Roman" w:cs="Times New Roman"/>
          <w:sz w:val="24"/>
          <w:szCs w:val="24"/>
          <w:lang w:val="ro-RO"/>
        </w:rPr>
        <w:t xml:space="preserve"> </w:t>
      </w:r>
      <w:r w:rsidRPr="005C0743">
        <w:rPr>
          <w:rFonts w:ascii="Times New Roman" w:hAnsi="Times New Roman" w:cs="Times New Roman"/>
          <w:i/>
          <w:sz w:val="24"/>
          <w:szCs w:val="24"/>
          <w:lang w:val="ro-RO"/>
        </w:rPr>
        <w:t>scoaterea din circuitul agricol, întocmirea proiectelor de amenajament pastoral, studii agro-chimice, studii pedologice, studii geologice,consultanță fonduri PNDR 2014-2020, consultanță fonduri guvernamentale.</w:t>
      </w:r>
    </w:p>
    <w:p w14:paraId="3B0EB81E" w14:textId="77777777" w:rsidR="00095E89" w:rsidRPr="005C0743" w:rsidRDefault="00095E89" w:rsidP="00DA144B">
      <w:pPr>
        <w:autoSpaceDE w:val="0"/>
        <w:autoSpaceDN w:val="0"/>
        <w:spacing w:line="240" w:lineRule="auto"/>
        <w:ind w:rightChars="5" w:right="11"/>
        <w:outlineLvl w:val="0"/>
        <w:rPr>
          <w:rFonts w:ascii="Times New Roman" w:hAnsi="Times New Roman" w:cs="Times New Roman"/>
          <w:b/>
          <w:sz w:val="24"/>
          <w:szCs w:val="24"/>
          <w:lang w:val="ro-RO"/>
        </w:rPr>
      </w:pPr>
      <w:r w:rsidRPr="005C0743">
        <w:rPr>
          <w:rFonts w:ascii="Times New Roman" w:hAnsi="Times New Roman" w:cs="Times New Roman"/>
          <w:b/>
          <w:sz w:val="24"/>
          <w:szCs w:val="24"/>
          <w:lang w:val="ro-RO"/>
        </w:rPr>
        <w:t>Consultanță financiară/juridică</w:t>
      </w:r>
    </w:p>
    <w:p w14:paraId="3EBA1756" w14:textId="77777777" w:rsidR="00095E89" w:rsidRPr="005C0743" w:rsidRDefault="00095E89" w:rsidP="00DA144B">
      <w:pPr>
        <w:autoSpaceDE w:val="0"/>
        <w:autoSpaceDN w:val="0"/>
        <w:spacing w:line="240" w:lineRule="auto"/>
        <w:ind w:rightChars="5" w:right="11"/>
        <w:outlineLvl w:val="0"/>
        <w:rPr>
          <w:rFonts w:ascii="Times New Roman" w:hAnsi="Times New Roman" w:cs="Times New Roman"/>
          <w:b/>
          <w:sz w:val="24"/>
          <w:szCs w:val="24"/>
          <w:lang w:val="ro-RO"/>
        </w:rPr>
      </w:pPr>
      <w:r w:rsidRPr="005C0743">
        <w:rPr>
          <w:rFonts w:ascii="Times New Roman" w:hAnsi="Times New Roman" w:cs="Times New Roman"/>
          <w:b/>
          <w:sz w:val="24"/>
          <w:szCs w:val="24"/>
          <w:lang w:val="ro-RO"/>
        </w:rPr>
        <w:t>Consultanta IT&amp;C</w:t>
      </w:r>
    </w:p>
    <w:p w14:paraId="6FDE7F10" w14:textId="77777777" w:rsidR="0092107B" w:rsidRPr="00DC3891" w:rsidRDefault="0092107B">
      <w:pPr>
        <w:rPr>
          <w:rFonts w:ascii="Times New Roman" w:eastAsiaTheme="minorEastAsia" w:hAnsi="Times New Roman" w:cs="Times New Roman"/>
          <w:b/>
          <w:lang w:val="ro-RO"/>
        </w:rPr>
      </w:pPr>
    </w:p>
    <w:sectPr w:rsidR="0092107B" w:rsidRPr="00DC3891" w:rsidSect="00266056">
      <w:headerReference w:type="even" r:id="rId12"/>
      <w:headerReference w:type="default" r:id="rId13"/>
      <w:footerReference w:type="even" r:id="rId14"/>
      <w:footerReference w:type="default" r:id="rId15"/>
      <w:headerReference w:type="first" r:id="rId16"/>
      <w:footerReference w:type="first" r:id="rId17"/>
      <w:pgSz w:w="9979" w:h="14169" w:code="25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ristina Dogot" w:date="2018-07-25T18:03:00Z" w:initials="CD">
    <w:p w14:paraId="331F8281" w14:textId="7279ACBF" w:rsidR="0049250E" w:rsidRDefault="0049250E">
      <w:pPr>
        <w:pStyle w:val="CommentText"/>
      </w:pPr>
      <w:ins w:id="2" w:author="Cristina Dogot" w:date="2018-07-25T18:01:00Z">
        <w:r>
          <w:rPr>
            <w:rStyle w:val="CommentReference"/>
          </w:rPr>
          <w:annotationRef/>
        </w:r>
      </w:ins>
      <w:r>
        <w:t>Prezența virgulei induce ideea că pseudomiceliile apar și dispar la… sunt absente în lipsa respectivelor condiții de umiditate, iar absența virgulei induce ideea că pseudomiceliile nu sunt specific acestui tip de sol în condiții de umiditate. Dvs alegeți între a o păstra sau nu (virgula).</w:t>
      </w:r>
    </w:p>
  </w:comment>
  <w:comment w:id="3" w:author="Cristina Dogot" w:date="2018-09-27T09:17:00Z" w:initials="CD">
    <w:p w14:paraId="631DAD37" w14:textId="4057F0EF" w:rsidR="0049250E" w:rsidRDefault="0049250E">
      <w:pPr>
        <w:pStyle w:val="CommentText"/>
      </w:pPr>
      <w:r>
        <w:rPr>
          <w:rStyle w:val="CommentReference"/>
        </w:rPr>
        <w:annotationRef/>
      </w:r>
      <w:r>
        <w:t>Dacă în apă rece are conținutul de săruri…, se scoate virgula, dacă nu este acesta sensul, rămâne virgule dup[ rece;</w:t>
      </w:r>
    </w:p>
  </w:comment>
  <w:comment w:id="5" w:author="Cristina Dogot" w:date="2018-07-25T18:11:00Z" w:initials="CD">
    <w:p w14:paraId="39104BD1" w14:textId="53F824E8" w:rsidR="0049250E" w:rsidRDefault="0049250E">
      <w:pPr>
        <w:pStyle w:val="CommentText"/>
      </w:pPr>
      <w:r>
        <w:rPr>
          <w:rStyle w:val="CommentReference"/>
        </w:rPr>
        <w:annotationRef/>
      </w:r>
      <w:r>
        <w:t>A se vedea comentariul de mai sus.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6EF44" w14:textId="77777777" w:rsidR="0049250E" w:rsidRDefault="0049250E" w:rsidP="006C73EA">
      <w:pPr>
        <w:spacing w:after="0" w:line="240" w:lineRule="auto"/>
      </w:pPr>
      <w:r>
        <w:separator/>
      </w:r>
    </w:p>
  </w:endnote>
  <w:endnote w:type="continuationSeparator" w:id="0">
    <w:p w14:paraId="246DC2C2" w14:textId="77777777" w:rsidR="0049250E" w:rsidRDefault="0049250E" w:rsidP="006C7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Hei">
    <w:altName w:val="黑体"/>
    <w:panose1 w:val="00000000000000000000"/>
    <w:charset w:val="86"/>
    <w:family w:val="modern"/>
    <w:notTrueType/>
    <w:pitch w:val="fixed"/>
    <w:sig w:usb0="00000001" w:usb1="080E0000" w:usb2="00000010" w:usb3="00000000" w:csb0="00040000" w:csb1="00000000"/>
  </w:font>
  <w:font w:name="Sylfaen">
    <w:panose1 w:val="00000000000000000000"/>
    <w:charset w:val="4D"/>
    <w:family w:val="roman"/>
    <w:notTrueType/>
    <w:pitch w:val="variable"/>
    <w:sig w:usb0="00C00283" w:usb1="00000000" w:usb2="00000000" w:usb3="00000000" w:csb0="0000000D" w:csb1="00000000"/>
  </w:font>
  <w:font w:name="Corbel">
    <w:panose1 w:val="020B0503020204020204"/>
    <w:charset w:val="00"/>
    <w:family w:val="auto"/>
    <w:pitch w:val="variable"/>
    <w:sig w:usb0="A00002EF" w:usb1="4000A44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49F6A" w14:textId="77777777" w:rsidR="0049250E" w:rsidRDefault="004925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803076"/>
      <w:docPartObj>
        <w:docPartGallery w:val="Page Numbers (Bottom of Page)"/>
        <w:docPartUnique/>
      </w:docPartObj>
    </w:sdtPr>
    <w:sdtEndPr>
      <w:rPr>
        <w:noProof/>
      </w:rPr>
    </w:sdtEndPr>
    <w:sdtContent>
      <w:p w14:paraId="54065FCF" w14:textId="77777777" w:rsidR="0049250E" w:rsidRDefault="0049250E">
        <w:pPr>
          <w:pStyle w:val="Footer"/>
          <w:jc w:val="center"/>
        </w:pPr>
        <w:r>
          <w:fldChar w:fldCharType="begin"/>
        </w:r>
        <w:r>
          <w:instrText xml:space="preserve"> PAGE   \* MERGEFORMAT </w:instrText>
        </w:r>
        <w:r>
          <w:fldChar w:fldCharType="separate"/>
        </w:r>
        <w:r w:rsidR="00552965">
          <w:rPr>
            <w:noProof/>
          </w:rPr>
          <w:t>7</w:t>
        </w:r>
        <w:r>
          <w:rPr>
            <w:noProof/>
          </w:rPr>
          <w:fldChar w:fldCharType="end"/>
        </w:r>
      </w:p>
    </w:sdtContent>
  </w:sdt>
  <w:p w14:paraId="1396663D" w14:textId="77777777" w:rsidR="0049250E" w:rsidRDefault="0049250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B7B87" w14:textId="77777777" w:rsidR="0049250E" w:rsidRDefault="004925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D8A24" w14:textId="77777777" w:rsidR="0049250E" w:rsidRDefault="0049250E" w:rsidP="006C73EA">
      <w:pPr>
        <w:spacing w:after="0" w:line="240" w:lineRule="auto"/>
      </w:pPr>
      <w:r>
        <w:separator/>
      </w:r>
    </w:p>
  </w:footnote>
  <w:footnote w:type="continuationSeparator" w:id="0">
    <w:p w14:paraId="37696EBC" w14:textId="77777777" w:rsidR="0049250E" w:rsidRDefault="0049250E" w:rsidP="006C73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536D5" w14:textId="77777777" w:rsidR="0049250E" w:rsidRDefault="004925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D3214" w14:textId="77777777" w:rsidR="0049250E" w:rsidRDefault="004925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6129B" w14:textId="77777777" w:rsidR="0049250E" w:rsidRDefault="004925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98D"/>
    <w:multiLevelType w:val="hybridMultilevel"/>
    <w:tmpl w:val="BDB2D626"/>
    <w:lvl w:ilvl="0" w:tplc="9AD0B73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35163"/>
    <w:multiLevelType w:val="multilevel"/>
    <w:tmpl w:val="FDD2EC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C217E9"/>
    <w:multiLevelType w:val="hybridMultilevel"/>
    <w:tmpl w:val="E872D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55ED5"/>
    <w:multiLevelType w:val="hybridMultilevel"/>
    <w:tmpl w:val="B200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D47A2"/>
    <w:multiLevelType w:val="multilevel"/>
    <w:tmpl w:val="2924A386"/>
    <w:lvl w:ilvl="0">
      <w:start w:val="1"/>
      <w:numFmt w:val="decimal"/>
      <w:lvlText w:val="%1."/>
      <w:lvlJc w:val="left"/>
      <w:pPr>
        <w:ind w:left="1428" w:hanging="360"/>
      </w:pPr>
      <w:rPr>
        <w:rFonts w:hint="default"/>
      </w:rPr>
    </w:lvl>
    <w:lvl w:ilvl="1">
      <w:start w:val="3"/>
      <w:numFmt w:val="decimal"/>
      <w:isLgl/>
      <w:lvlText w:val="%1.%2."/>
      <w:lvlJc w:val="left"/>
      <w:pPr>
        <w:ind w:left="1608" w:hanging="540"/>
      </w:pPr>
      <w:rPr>
        <w:rFonts w:hint="default"/>
      </w:rPr>
    </w:lvl>
    <w:lvl w:ilvl="2">
      <w:start w:val="4"/>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5">
    <w:nsid w:val="0DF63599"/>
    <w:multiLevelType w:val="hybridMultilevel"/>
    <w:tmpl w:val="FAFA104A"/>
    <w:lvl w:ilvl="0" w:tplc="5C4EA658">
      <w:start w:val="1"/>
      <w:numFmt w:val="decimal"/>
      <w:lvlText w:val="%1."/>
      <w:lvlJc w:val="left"/>
      <w:pPr>
        <w:ind w:left="644" w:hanging="360"/>
      </w:pPr>
      <w:rPr>
        <w:rFonts w:ascii="Times New Roman" w:eastAsiaTheme="minorHAnsi" w:hAnsi="Times New Roman" w:cs="Times New Roman"/>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nsid w:val="0EA45237"/>
    <w:multiLevelType w:val="multilevel"/>
    <w:tmpl w:val="890ABC5C"/>
    <w:lvl w:ilvl="0">
      <w:start w:val="1"/>
      <w:numFmt w:val="decimal"/>
      <w:lvlText w:val="%1."/>
      <w:lvlJc w:val="left"/>
      <w:pPr>
        <w:ind w:left="1068" w:hanging="360"/>
      </w:pPr>
      <w:rPr>
        <w:rFonts w:hint="default"/>
      </w:rPr>
    </w:lvl>
    <w:lvl w:ilvl="1">
      <w:start w:val="3"/>
      <w:numFmt w:val="decimal"/>
      <w:isLgl/>
      <w:lvlText w:val="%1.%2."/>
      <w:lvlJc w:val="left"/>
      <w:pPr>
        <w:ind w:left="1308" w:hanging="60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7">
    <w:nsid w:val="0FF25BC3"/>
    <w:multiLevelType w:val="hybridMultilevel"/>
    <w:tmpl w:val="BBBCC8CA"/>
    <w:lvl w:ilvl="0" w:tplc="A9C2227E">
      <w:start w:val="3"/>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00F2FFD"/>
    <w:multiLevelType w:val="multilevel"/>
    <w:tmpl w:val="7750934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4313DFB"/>
    <w:multiLevelType w:val="hybridMultilevel"/>
    <w:tmpl w:val="A7829330"/>
    <w:lvl w:ilvl="0" w:tplc="9490E6D2">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nsid w:val="14FA6090"/>
    <w:multiLevelType w:val="hybridMultilevel"/>
    <w:tmpl w:val="5B38E048"/>
    <w:lvl w:ilvl="0" w:tplc="8848D72C">
      <w:start w:val="7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11">
    <w:nsid w:val="18633BB5"/>
    <w:multiLevelType w:val="multilevel"/>
    <w:tmpl w:val="A7A86A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A1423C5"/>
    <w:multiLevelType w:val="multilevel"/>
    <w:tmpl w:val="EE82B27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BF130E4"/>
    <w:multiLevelType w:val="hybridMultilevel"/>
    <w:tmpl w:val="B0C069AC"/>
    <w:lvl w:ilvl="0" w:tplc="0FC2F28E">
      <w:start w:val="1"/>
      <w:numFmt w:val="bullet"/>
      <w:lvlText w:val="-"/>
      <w:lvlJc w:val="left"/>
      <w:pPr>
        <w:ind w:left="1100" w:hanging="360"/>
      </w:pPr>
      <w:rPr>
        <w:rFonts w:ascii="Times New Roman" w:eastAsiaTheme="minorHAnsi" w:hAnsi="Times New Roman" w:cs="Times New Roman"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4">
    <w:nsid w:val="24905391"/>
    <w:multiLevelType w:val="hybridMultilevel"/>
    <w:tmpl w:val="41C45E2E"/>
    <w:lvl w:ilvl="0" w:tplc="C804F674">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0266C8"/>
    <w:multiLevelType w:val="multilevel"/>
    <w:tmpl w:val="9E9C58D6"/>
    <w:lvl w:ilvl="0">
      <w:start w:val="2"/>
      <w:numFmt w:val="decimal"/>
      <w:lvlText w:val="%1."/>
      <w:lvlJc w:val="left"/>
      <w:pPr>
        <w:ind w:left="540" w:hanging="540"/>
      </w:pPr>
      <w:rPr>
        <w:rFonts w:hint="default"/>
      </w:rPr>
    </w:lvl>
    <w:lvl w:ilvl="1">
      <w:start w:val="3"/>
      <w:numFmt w:val="decimal"/>
      <w:lvlText w:val="%1.%2."/>
      <w:lvlJc w:val="left"/>
      <w:pPr>
        <w:ind w:left="1074" w:hanging="540"/>
      </w:pPr>
      <w:rPr>
        <w:rFonts w:hint="default"/>
      </w:rPr>
    </w:lvl>
    <w:lvl w:ilvl="2">
      <w:start w:val="3"/>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16">
    <w:nsid w:val="27910EB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7">
    <w:nsid w:val="28DF31E6"/>
    <w:multiLevelType w:val="hybridMultilevel"/>
    <w:tmpl w:val="FD0A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1D75F9"/>
    <w:multiLevelType w:val="hybridMultilevel"/>
    <w:tmpl w:val="A1D85132"/>
    <w:lvl w:ilvl="0" w:tplc="689EE1F8">
      <w:start w:val="1"/>
      <w:numFmt w:val="decimal"/>
      <w:lvlText w:val="%1."/>
      <w:lvlJc w:val="left"/>
      <w:pPr>
        <w:ind w:left="1428"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9">
    <w:nsid w:val="377D7419"/>
    <w:multiLevelType w:val="hybridMultilevel"/>
    <w:tmpl w:val="A1D85132"/>
    <w:lvl w:ilvl="0" w:tplc="689EE1F8">
      <w:start w:val="1"/>
      <w:numFmt w:val="decimal"/>
      <w:lvlText w:val="%1."/>
      <w:lvlJc w:val="left"/>
      <w:pPr>
        <w:ind w:left="1428"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20">
    <w:nsid w:val="37A87546"/>
    <w:multiLevelType w:val="hybridMultilevel"/>
    <w:tmpl w:val="4CE4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AB02CF"/>
    <w:multiLevelType w:val="hybridMultilevel"/>
    <w:tmpl w:val="B69296CE"/>
    <w:lvl w:ilvl="0" w:tplc="688EAEE2">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3FD872D0"/>
    <w:multiLevelType w:val="hybridMultilevel"/>
    <w:tmpl w:val="4156DFC2"/>
    <w:lvl w:ilvl="0" w:tplc="05944CD0">
      <w:start w:val="10"/>
      <w:numFmt w:val="decimal"/>
      <w:lvlText w:val="%1."/>
      <w:lvlJc w:val="left"/>
      <w:pPr>
        <w:ind w:left="900" w:hanging="360"/>
      </w:pPr>
      <w:rPr>
        <w:rFonts w:hint="default"/>
      </w:rPr>
    </w:lvl>
    <w:lvl w:ilvl="1" w:tplc="04180019" w:tentative="1">
      <w:start w:val="1"/>
      <w:numFmt w:val="lowerLetter"/>
      <w:lvlText w:val="%2."/>
      <w:lvlJc w:val="left"/>
      <w:pPr>
        <w:ind w:left="1620" w:hanging="360"/>
      </w:pPr>
    </w:lvl>
    <w:lvl w:ilvl="2" w:tplc="0418001B" w:tentative="1">
      <w:start w:val="1"/>
      <w:numFmt w:val="lowerRoman"/>
      <w:lvlText w:val="%3."/>
      <w:lvlJc w:val="right"/>
      <w:pPr>
        <w:ind w:left="2340" w:hanging="180"/>
      </w:pPr>
    </w:lvl>
    <w:lvl w:ilvl="3" w:tplc="0418000F" w:tentative="1">
      <w:start w:val="1"/>
      <w:numFmt w:val="decimal"/>
      <w:lvlText w:val="%4."/>
      <w:lvlJc w:val="left"/>
      <w:pPr>
        <w:ind w:left="3060" w:hanging="360"/>
      </w:pPr>
    </w:lvl>
    <w:lvl w:ilvl="4" w:tplc="04180019" w:tentative="1">
      <w:start w:val="1"/>
      <w:numFmt w:val="lowerLetter"/>
      <w:lvlText w:val="%5."/>
      <w:lvlJc w:val="left"/>
      <w:pPr>
        <w:ind w:left="3780" w:hanging="360"/>
      </w:pPr>
    </w:lvl>
    <w:lvl w:ilvl="5" w:tplc="0418001B" w:tentative="1">
      <w:start w:val="1"/>
      <w:numFmt w:val="lowerRoman"/>
      <w:lvlText w:val="%6."/>
      <w:lvlJc w:val="right"/>
      <w:pPr>
        <w:ind w:left="4500" w:hanging="180"/>
      </w:pPr>
    </w:lvl>
    <w:lvl w:ilvl="6" w:tplc="0418000F" w:tentative="1">
      <w:start w:val="1"/>
      <w:numFmt w:val="decimal"/>
      <w:lvlText w:val="%7."/>
      <w:lvlJc w:val="left"/>
      <w:pPr>
        <w:ind w:left="5220" w:hanging="360"/>
      </w:pPr>
    </w:lvl>
    <w:lvl w:ilvl="7" w:tplc="04180019" w:tentative="1">
      <w:start w:val="1"/>
      <w:numFmt w:val="lowerLetter"/>
      <w:lvlText w:val="%8."/>
      <w:lvlJc w:val="left"/>
      <w:pPr>
        <w:ind w:left="5940" w:hanging="360"/>
      </w:pPr>
    </w:lvl>
    <w:lvl w:ilvl="8" w:tplc="0418001B" w:tentative="1">
      <w:start w:val="1"/>
      <w:numFmt w:val="lowerRoman"/>
      <w:lvlText w:val="%9."/>
      <w:lvlJc w:val="right"/>
      <w:pPr>
        <w:ind w:left="6660" w:hanging="180"/>
      </w:pPr>
    </w:lvl>
  </w:abstractNum>
  <w:abstractNum w:abstractNumId="23">
    <w:nsid w:val="42365CB5"/>
    <w:multiLevelType w:val="hybridMultilevel"/>
    <w:tmpl w:val="98BAAB06"/>
    <w:lvl w:ilvl="0" w:tplc="8F4CF6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5E1204"/>
    <w:multiLevelType w:val="hybridMultilevel"/>
    <w:tmpl w:val="BE80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2A128E"/>
    <w:multiLevelType w:val="hybridMultilevel"/>
    <w:tmpl w:val="FAFA104A"/>
    <w:lvl w:ilvl="0" w:tplc="5C4EA658">
      <w:start w:val="1"/>
      <w:numFmt w:val="decimal"/>
      <w:lvlText w:val="%1."/>
      <w:lvlJc w:val="left"/>
      <w:pPr>
        <w:ind w:left="502"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9520F7"/>
    <w:multiLevelType w:val="hybridMultilevel"/>
    <w:tmpl w:val="21D422C8"/>
    <w:lvl w:ilvl="0" w:tplc="78188B14">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09102B"/>
    <w:multiLevelType w:val="hybridMultilevel"/>
    <w:tmpl w:val="7FC4FD18"/>
    <w:lvl w:ilvl="0" w:tplc="322ABCCC">
      <w:start w:val="71"/>
      <w:numFmt w:val="decimal"/>
      <w:lvlText w:val="%1."/>
      <w:lvlJc w:val="left"/>
      <w:pPr>
        <w:ind w:left="1185" w:hanging="360"/>
      </w:pPr>
      <w:rPr>
        <w:rFonts w:hint="default"/>
      </w:rPr>
    </w:lvl>
    <w:lvl w:ilvl="1" w:tplc="04180019" w:tentative="1">
      <w:start w:val="1"/>
      <w:numFmt w:val="lowerLetter"/>
      <w:lvlText w:val="%2."/>
      <w:lvlJc w:val="left"/>
      <w:pPr>
        <w:ind w:left="1905" w:hanging="360"/>
      </w:pPr>
    </w:lvl>
    <w:lvl w:ilvl="2" w:tplc="0418001B" w:tentative="1">
      <w:start w:val="1"/>
      <w:numFmt w:val="lowerRoman"/>
      <w:lvlText w:val="%3."/>
      <w:lvlJc w:val="right"/>
      <w:pPr>
        <w:ind w:left="2625" w:hanging="180"/>
      </w:pPr>
    </w:lvl>
    <w:lvl w:ilvl="3" w:tplc="0418000F" w:tentative="1">
      <w:start w:val="1"/>
      <w:numFmt w:val="decimal"/>
      <w:lvlText w:val="%4."/>
      <w:lvlJc w:val="left"/>
      <w:pPr>
        <w:ind w:left="3345" w:hanging="360"/>
      </w:pPr>
    </w:lvl>
    <w:lvl w:ilvl="4" w:tplc="04180019" w:tentative="1">
      <w:start w:val="1"/>
      <w:numFmt w:val="lowerLetter"/>
      <w:lvlText w:val="%5."/>
      <w:lvlJc w:val="left"/>
      <w:pPr>
        <w:ind w:left="4065" w:hanging="360"/>
      </w:pPr>
    </w:lvl>
    <w:lvl w:ilvl="5" w:tplc="0418001B" w:tentative="1">
      <w:start w:val="1"/>
      <w:numFmt w:val="lowerRoman"/>
      <w:lvlText w:val="%6."/>
      <w:lvlJc w:val="right"/>
      <w:pPr>
        <w:ind w:left="4785" w:hanging="180"/>
      </w:pPr>
    </w:lvl>
    <w:lvl w:ilvl="6" w:tplc="0418000F" w:tentative="1">
      <w:start w:val="1"/>
      <w:numFmt w:val="decimal"/>
      <w:lvlText w:val="%7."/>
      <w:lvlJc w:val="left"/>
      <w:pPr>
        <w:ind w:left="5505" w:hanging="360"/>
      </w:pPr>
    </w:lvl>
    <w:lvl w:ilvl="7" w:tplc="04180019" w:tentative="1">
      <w:start w:val="1"/>
      <w:numFmt w:val="lowerLetter"/>
      <w:lvlText w:val="%8."/>
      <w:lvlJc w:val="left"/>
      <w:pPr>
        <w:ind w:left="6225" w:hanging="360"/>
      </w:pPr>
    </w:lvl>
    <w:lvl w:ilvl="8" w:tplc="0418001B" w:tentative="1">
      <w:start w:val="1"/>
      <w:numFmt w:val="lowerRoman"/>
      <w:lvlText w:val="%9."/>
      <w:lvlJc w:val="right"/>
      <w:pPr>
        <w:ind w:left="6945" w:hanging="180"/>
      </w:pPr>
    </w:lvl>
  </w:abstractNum>
  <w:abstractNum w:abstractNumId="28">
    <w:nsid w:val="4B9C5A8C"/>
    <w:multiLevelType w:val="hybridMultilevel"/>
    <w:tmpl w:val="A1D85132"/>
    <w:lvl w:ilvl="0" w:tplc="689EE1F8">
      <w:start w:val="1"/>
      <w:numFmt w:val="decimal"/>
      <w:lvlText w:val="%1."/>
      <w:lvlJc w:val="left"/>
      <w:pPr>
        <w:ind w:left="1428"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29">
    <w:nsid w:val="4C1173A6"/>
    <w:multiLevelType w:val="hybridMultilevel"/>
    <w:tmpl w:val="3DBCCEE8"/>
    <w:lvl w:ilvl="0" w:tplc="DB48EE30">
      <w:start w:val="37"/>
      <w:numFmt w:val="decimal"/>
      <w:lvlText w:val="%1."/>
      <w:lvlJc w:val="left"/>
      <w:pPr>
        <w:ind w:left="1069" w:hanging="360"/>
      </w:pPr>
      <w:rPr>
        <w:rFonts w:eastAsiaTheme="minorEastAsia" w:hint="default"/>
        <w:color w:val="auto"/>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0">
    <w:nsid w:val="4D2C49CA"/>
    <w:multiLevelType w:val="hybridMultilevel"/>
    <w:tmpl w:val="5B38E048"/>
    <w:lvl w:ilvl="0" w:tplc="8848D72C">
      <w:start w:val="7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31">
    <w:nsid w:val="4FA646C7"/>
    <w:multiLevelType w:val="multilevel"/>
    <w:tmpl w:val="04D6E722"/>
    <w:lvl w:ilvl="0">
      <w:start w:val="1"/>
      <w:numFmt w:val="decimal"/>
      <w:lvlText w:val="%1."/>
      <w:lvlJc w:val="left"/>
      <w:pPr>
        <w:ind w:left="1020" w:hanging="360"/>
      </w:pPr>
      <w:rPr>
        <w:rFonts w:hint="default"/>
      </w:rPr>
    </w:lvl>
    <w:lvl w:ilvl="1">
      <w:start w:val="5"/>
      <w:numFmt w:val="decimal"/>
      <w:isLgl/>
      <w:lvlText w:val="%1.%2."/>
      <w:lvlJc w:val="left"/>
      <w:pPr>
        <w:ind w:left="1068" w:hanging="360"/>
      </w:pPr>
      <w:rPr>
        <w:rFonts w:hint="default"/>
      </w:rPr>
    </w:lvl>
    <w:lvl w:ilvl="2">
      <w:start w:val="1"/>
      <w:numFmt w:val="decimal"/>
      <w:isLgl/>
      <w:lvlText w:val="%1.%2.%3."/>
      <w:lvlJc w:val="left"/>
      <w:pPr>
        <w:ind w:left="1476" w:hanging="720"/>
      </w:pPr>
      <w:rPr>
        <w:rFonts w:hint="default"/>
      </w:rPr>
    </w:lvl>
    <w:lvl w:ilvl="3">
      <w:start w:val="1"/>
      <w:numFmt w:val="decimal"/>
      <w:isLgl/>
      <w:lvlText w:val="%1.%2.%3.%4."/>
      <w:lvlJc w:val="left"/>
      <w:pPr>
        <w:ind w:left="1524"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88" w:hanging="1440"/>
      </w:pPr>
      <w:rPr>
        <w:rFonts w:hint="default"/>
      </w:rPr>
    </w:lvl>
    <w:lvl w:ilvl="7">
      <w:start w:val="1"/>
      <w:numFmt w:val="decimal"/>
      <w:isLgl/>
      <w:lvlText w:val="%1.%2.%3.%4.%5.%6.%7.%8."/>
      <w:lvlJc w:val="left"/>
      <w:pPr>
        <w:ind w:left="2436" w:hanging="1440"/>
      </w:pPr>
      <w:rPr>
        <w:rFonts w:hint="default"/>
      </w:rPr>
    </w:lvl>
    <w:lvl w:ilvl="8">
      <w:start w:val="1"/>
      <w:numFmt w:val="decimal"/>
      <w:isLgl/>
      <w:lvlText w:val="%1.%2.%3.%4.%5.%6.%7.%8.%9."/>
      <w:lvlJc w:val="left"/>
      <w:pPr>
        <w:ind w:left="2844" w:hanging="1800"/>
      </w:pPr>
      <w:rPr>
        <w:rFonts w:hint="default"/>
      </w:rPr>
    </w:lvl>
  </w:abstractNum>
  <w:abstractNum w:abstractNumId="32">
    <w:nsid w:val="51A27F53"/>
    <w:multiLevelType w:val="hybridMultilevel"/>
    <w:tmpl w:val="01882686"/>
    <w:lvl w:ilvl="0" w:tplc="9F065804">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3">
    <w:nsid w:val="52A84F25"/>
    <w:multiLevelType w:val="hybridMultilevel"/>
    <w:tmpl w:val="983C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7244BA"/>
    <w:multiLevelType w:val="hybridMultilevel"/>
    <w:tmpl w:val="DE6C5142"/>
    <w:lvl w:ilvl="0" w:tplc="3162F56C">
      <w:start w:val="1"/>
      <w:numFmt w:val="decimal"/>
      <w:lvlText w:val="%1."/>
      <w:lvlJc w:val="left"/>
      <w:pPr>
        <w:ind w:left="720" w:hanging="360"/>
      </w:pPr>
      <w:rPr>
        <w:rFonts w:eastAsia="Century Schoolbook" w:hint="default"/>
        <w:b w:val="0"/>
        <w:i w:val="0"/>
        <w:color w:val="00000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nsid w:val="57134EA2"/>
    <w:multiLevelType w:val="hybridMultilevel"/>
    <w:tmpl w:val="5B38E048"/>
    <w:lvl w:ilvl="0" w:tplc="8848D72C">
      <w:start w:val="7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36">
    <w:nsid w:val="5D2B72B6"/>
    <w:multiLevelType w:val="hybridMultilevel"/>
    <w:tmpl w:val="4894DA88"/>
    <w:lvl w:ilvl="0" w:tplc="3A66AD48">
      <w:start w:val="1"/>
      <w:numFmt w:val="decimal"/>
      <w:lvlText w:val="%1."/>
      <w:lvlJc w:val="left"/>
      <w:pPr>
        <w:ind w:left="1068" w:hanging="360"/>
      </w:pPr>
      <w:rPr>
        <w:rFonts w:eastAsia="Century Schoolbook" w:hint="default"/>
        <w:i w:val="0"/>
        <w:color w:val="000000"/>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7">
    <w:nsid w:val="5F3C4BE7"/>
    <w:multiLevelType w:val="hybridMultilevel"/>
    <w:tmpl w:val="5866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E04A75"/>
    <w:multiLevelType w:val="hybridMultilevel"/>
    <w:tmpl w:val="77AECAE0"/>
    <w:lvl w:ilvl="0" w:tplc="8848D72C">
      <w:start w:val="97"/>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39">
    <w:nsid w:val="641E1677"/>
    <w:multiLevelType w:val="hybridMultilevel"/>
    <w:tmpl w:val="A8680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8726A9"/>
    <w:multiLevelType w:val="hybridMultilevel"/>
    <w:tmpl w:val="F9827828"/>
    <w:lvl w:ilvl="0" w:tplc="4FB8D7D8">
      <w:start w:val="3"/>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1">
    <w:nsid w:val="67671DE8"/>
    <w:multiLevelType w:val="multilevel"/>
    <w:tmpl w:val="FDB499F2"/>
    <w:lvl w:ilvl="0">
      <w:start w:val="1"/>
      <w:numFmt w:val="decimal"/>
      <w:lvlText w:val="%1."/>
      <w:lvlJc w:val="left"/>
      <w:pPr>
        <w:ind w:left="720" w:hanging="360"/>
      </w:pPr>
      <w:rPr>
        <w:rFonts w:hint="default"/>
      </w:rPr>
    </w:lvl>
    <w:lvl w:ilvl="1">
      <w:start w:val="3"/>
      <w:numFmt w:val="decimal"/>
      <w:isLgl/>
      <w:lvlText w:val="%1.%2."/>
      <w:lvlJc w:val="left"/>
      <w:pPr>
        <w:ind w:left="1800" w:hanging="540"/>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42">
    <w:nsid w:val="69D13FE5"/>
    <w:multiLevelType w:val="hybridMultilevel"/>
    <w:tmpl w:val="A1D85132"/>
    <w:lvl w:ilvl="0" w:tplc="689EE1F8">
      <w:start w:val="1"/>
      <w:numFmt w:val="decimal"/>
      <w:lvlText w:val="%1."/>
      <w:lvlJc w:val="left"/>
      <w:pPr>
        <w:ind w:left="1428"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43">
    <w:nsid w:val="74342DE5"/>
    <w:multiLevelType w:val="hybridMultilevel"/>
    <w:tmpl w:val="66A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3F695C"/>
    <w:multiLevelType w:val="hybridMultilevel"/>
    <w:tmpl w:val="5B38E048"/>
    <w:lvl w:ilvl="0" w:tplc="8848D72C">
      <w:start w:val="7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45">
    <w:nsid w:val="74D848BE"/>
    <w:multiLevelType w:val="hybridMultilevel"/>
    <w:tmpl w:val="A91A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F47DEB"/>
    <w:multiLevelType w:val="hybridMultilevel"/>
    <w:tmpl w:val="E3225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9D4A1C"/>
    <w:multiLevelType w:val="hybridMultilevel"/>
    <w:tmpl w:val="874ABAB8"/>
    <w:lvl w:ilvl="0" w:tplc="6EFAFF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3A589B"/>
    <w:multiLevelType w:val="hybridMultilevel"/>
    <w:tmpl w:val="99746C46"/>
    <w:lvl w:ilvl="0" w:tplc="58DA0CD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9">
    <w:nsid w:val="7E960B4E"/>
    <w:multiLevelType w:val="hybridMultilevel"/>
    <w:tmpl w:val="AA20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24"/>
  </w:num>
  <w:num w:numId="4">
    <w:abstractNumId w:val="49"/>
  </w:num>
  <w:num w:numId="5">
    <w:abstractNumId w:val="3"/>
  </w:num>
  <w:num w:numId="6">
    <w:abstractNumId w:val="20"/>
  </w:num>
  <w:num w:numId="7">
    <w:abstractNumId w:val="26"/>
  </w:num>
  <w:num w:numId="8">
    <w:abstractNumId w:val="17"/>
  </w:num>
  <w:num w:numId="9">
    <w:abstractNumId w:val="37"/>
  </w:num>
  <w:num w:numId="10">
    <w:abstractNumId w:val="9"/>
  </w:num>
  <w:num w:numId="11">
    <w:abstractNumId w:val="13"/>
  </w:num>
  <w:num w:numId="12">
    <w:abstractNumId w:val="47"/>
  </w:num>
  <w:num w:numId="13">
    <w:abstractNumId w:val="16"/>
  </w:num>
  <w:num w:numId="14">
    <w:abstractNumId w:val="5"/>
  </w:num>
  <w:num w:numId="15">
    <w:abstractNumId w:val="31"/>
  </w:num>
  <w:num w:numId="16">
    <w:abstractNumId w:val="0"/>
  </w:num>
  <w:num w:numId="17">
    <w:abstractNumId w:val="19"/>
  </w:num>
  <w:num w:numId="18">
    <w:abstractNumId w:val="21"/>
  </w:num>
  <w:num w:numId="19">
    <w:abstractNumId w:val="28"/>
  </w:num>
  <w:num w:numId="20">
    <w:abstractNumId w:val="42"/>
  </w:num>
  <w:num w:numId="21">
    <w:abstractNumId w:val="4"/>
  </w:num>
  <w:num w:numId="22">
    <w:abstractNumId w:val="6"/>
  </w:num>
  <w:num w:numId="23">
    <w:abstractNumId w:val="32"/>
  </w:num>
  <w:num w:numId="24">
    <w:abstractNumId w:val="29"/>
  </w:num>
  <w:num w:numId="25">
    <w:abstractNumId w:val="35"/>
  </w:num>
  <w:num w:numId="26">
    <w:abstractNumId w:val="10"/>
  </w:num>
  <w:num w:numId="27">
    <w:abstractNumId w:val="30"/>
  </w:num>
  <w:num w:numId="28">
    <w:abstractNumId w:val="44"/>
  </w:num>
  <w:num w:numId="29">
    <w:abstractNumId w:val="27"/>
  </w:num>
  <w:num w:numId="30">
    <w:abstractNumId w:val="38"/>
  </w:num>
  <w:num w:numId="31">
    <w:abstractNumId w:val="34"/>
  </w:num>
  <w:num w:numId="32">
    <w:abstractNumId w:val="18"/>
  </w:num>
  <w:num w:numId="33">
    <w:abstractNumId w:val="48"/>
  </w:num>
  <w:num w:numId="34">
    <w:abstractNumId w:val="36"/>
  </w:num>
  <w:num w:numId="35">
    <w:abstractNumId w:val="15"/>
  </w:num>
  <w:num w:numId="36">
    <w:abstractNumId w:val="39"/>
  </w:num>
  <w:num w:numId="37">
    <w:abstractNumId w:val="46"/>
  </w:num>
  <w:num w:numId="38">
    <w:abstractNumId w:val="45"/>
  </w:num>
  <w:num w:numId="39">
    <w:abstractNumId w:val="41"/>
  </w:num>
  <w:num w:numId="40">
    <w:abstractNumId w:val="43"/>
  </w:num>
  <w:num w:numId="41">
    <w:abstractNumId w:val="8"/>
  </w:num>
  <w:num w:numId="42">
    <w:abstractNumId w:val="12"/>
  </w:num>
  <w:num w:numId="43">
    <w:abstractNumId w:val="33"/>
  </w:num>
  <w:num w:numId="44">
    <w:abstractNumId w:val="40"/>
  </w:num>
  <w:num w:numId="45">
    <w:abstractNumId w:val="7"/>
  </w:num>
  <w:num w:numId="46">
    <w:abstractNumId w:val="25"/>
  </w:num>
  <w:num w:numId="47">
    <w:abstractNumId w:val="14"/>
  </w:num>
  <w:num w:numId="48">
    <w:abstractNumId w:val="1"/>
  </w:num>
  <w:num w:numId="49">
    <w:abstractNumId w:val="11"/>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2C4"/>
    <w:rsid w:val="000014E1"/>
    <w:rsid w:val="00007E74"/>
    <w:rsid w:val="00020C31"/>
    <w:rsid w:val="00026327"/>
    <w:rsid w:val="00034B65"/>
    <w:rsid w:val="00045D63"/>
    <w:rsid w:val="00046D2B"/>
    <w:rsid w:val="0005230B"/>
    <w:rsid w:val="00056B0D"/>
    <w:rsid w:val="00061FC9"/>
    <w:rsid w:val="000624A0"/>
    <w:rsid w:val="00065A65"/>
    <w:rsid w:val="0006716C"/>
    <w:rsid w:val="00071112"/>
    <w:rsid w:val="00072B68"/>
    <w:rsid w:val="000762B3"/>
    <w:rsid w:val="000773CE"/>
    <w:rsid w:val="00087711"/>
    <w:rsid w:val="000911A2"/>
    <w:rsid w:val="00095E89"/>
    <w:rsid w:val="000A270B"/>
    <w:rsid w:val="000B03F4"/>
    <w:rsid w:val="000B6544"/>
    <w:rsid w:val="000C03B2"/>
    <w:rsid w:val="000D1E9F"/>
    <w:rsid w:val="000D3294"/>
    <w:rsid w:val="000E0523"/>
    <w:rsid w:val="000E2285"/>
    <w:rsid w:val="000E2335"/>
    <w:rsid w:val="000E6E53"/>
    <w:rsid w:val="000F2CEB"/>
    <w:rsid w:val="000F5592"/>
    <w:rsid w:val="000F5A34"/>
    <w:rsid w:val="000F5ADF"/>
    <w:rsid w:val="00101C02"/>
    <w:rsid w:val="001134E6"/>
    <w:rsid w:val="00113CB2"/>
    <w:rsid w:val="00115957"/>
    <w:rsid w:val="00117F57"/>
    <w:rsid w:val="001220E1"/>
    <w:rsid w:val="00122894"/>
    <w:rsid w:val="0013180A"/>
    <w:rsid w:val="00134132"/>
    <w:rsid w:val="00135995"/>
    <w:rsid w:val="001442B9"/>
    <w:rsid w:val="001557A3"/>
    <w:rsid w:val="00163122"/>
    <w:rsid w:val="001667BC"/>
    <w:rsid w:val="001703F5"/>
    <w:rsid w:val="00180338"/>
    <w:rsid w:val="001808EE"/>
    <w:rsid w:val="001920B9"/>
    <w:rsid w:val="00194E78"/>
    <w:rsid w:val="001A0439"/>
    <w:rsid w:val="001A0CC9"/>
    <w:rsid w:val="001B0D33"/>
    <w:rsid w:val="001B6542"/>
    <w:rsid w:val="001C57B0"/>
    <w:rsid w:val="001C5FA3"/>
    <w:rsid w:val="001C649A"/>
    <w:rsid w:val="001C6A1A"/>
    <w:rsid w:val="001D57E7"/>
    <w:rsid w:val="001D6094"/>
    <w:rsid w:val="001E1DDC"/>
    <w:rsid w:val="001E5B8B"/>
    <w:rsid w:val="001F670D"/>
    <w:rsid w:val="002030DE"/>
    <w:rsid w:val="00204B08"/>
    <w:rsid w:val="00210770"/>
    <w:rsid w:val="002161E4"/>
    <w:rsid w:val="00216A46"/>
    <w:rsid w:val="00217A49"/>
    <w:rsid w:val="00224DD5"/>
    <w:rsid w:val="00224EA4"/>
    <w:rsid w:val="00226972"/>
    <w:rsid w:val="00226A0B"/>
    <w:rsid w:val="002305F6"/>
    <w:rsid w:val="00232816"/>
    <w:rsid w:val="00234FE8"/>
    <w:rsid w:val="00235C37"/>
    <w:rsid w:val="00244D7B"/>
    <w:rsid w:val="002609BE"/>
    <w:rsid w:val="00266056"/>
    <w:rsid w:val="00287B23"/>
    <w:rsid w:val="00287CFE"/>
    <w:rsid w:val="002924FF"/>
    <w:rsid w:val="00293654"/>
    <w:rsid w:val="002963D2"/>
    <w:rsid w:val="002A10E4"/>
    <w:rsid w:val="002A1566"/>
    <w:rsid w:val="002A22BC"/>
    <w:rsid w:val="002A4720"/>
    <w:rsid w:val="002B4C92"/>
    <w:rsid w:val="002B5D3C"/>
    <w:rsid w:val="002B79D8"/>
    <w:rsid w:val="002C4D8E"/>
    <w:rsid w:val="002C62EC"/>
    <w:rsid w:val="002C70CF"/>
    <w:rsid w:val="002D0C28"/>
    <w:rsid w:val="002D1520"/>
    <w:rsid w:val="002D56F9"/>
    <w:rsid w:val="002E2C29"/>
    <w:rsid w:val="002F0AB5"/>
    <w:rsid w:val="002F531B"/>
    <w:rsid w:val="00311A8D"/>
    <w:rsid w:val="00326800"/>
    <w:rsid w:val="00327013"/>
    <w:rsid w:val="0033740A"/>
    <w:rsid w:val="00340632"/>
    <w:rsid w:val="00341527"/>
    <w:rsid w:val="00341B3A"/>
    <w:rsid w:val="0034528C"/>
    <w:rsid w:val="003461E0"/>
    <w:rsid w:val="00351915"/>
    <w:rsid w:val="00352A08"/>
    <w:rsid w:val="00360E58"/>
    <w:rsid w:val="003639AD"/>
    <w:rsid w:val="00367539"/>
    <w:rsid w:val="00373307"/>
    <w:rsid w:val="003735E1"/>
    <w:rsid w:val="003772E3"/>
    <w:rsid w:val="00377ABF"/>
    <w:rsid w:val="00383F56"/>
    <w:rsid w:val="00383F6B"/>
    <w:rsid w:val="003922B3"/>
    <w:rsid w:val="00396217"/>
    <w:rsid w:val="00396618"/>
    <w:rsid w:val="003A11B7"/>
    <w:rsid w:val="003A29A7"/>
    <w:rsid w:val="003A751C"/>
    <w:rsid w:val="003B1461"/>
    <w:rsid w:val="003B1F60"/>
    <w:rsid w:val="003B2F66"/>
    <w:rsid w:val="003B56BB"/>
    <w:rsid w:val="003C4900"/>
    <w:rsid w:val="003C5C85"/>
    <w:rsid w:val="003C7D0A"/>
    <w:rsid w:val="003E1D31"/>
    <w:rsid w:val="003E7840"/>
    <w:rsid w:val="003F4D5A"/>
    <w:rsid w:val="00400DC8"/>
    <w:rsid w:val="00403EFC"/>
    <w:rsid w:val="00410F63"/>
    <w:rsid w:val="004141CA"/>
    <w:rsid w:val="004171F3"/>
    <w:rsid w:val="004303D0"/>
    <w:rsid w:val="00432299"/>
    <w:rsid w:val="004500CA"/>
    <w:rsid w:val="00450CBF"/>
    <w:rsid w:val="00453934"/>
    <w:rsid w:val="00455CAA"/>
    <w:rsid w:val="00461668"/>
    <w:rsid w:val="0046404D"/>
    <w:rsid w:val="00470C86"/>
    <w:rsid w:val="004723ED"/>
    <w:rsid w:val="0047667C"/>
    <w:rsid w:val="00476697"/>
    <w:rsid w:val="00490D7E"/>
    <w:rsid w:val="0049250E"/>
    <w:rsid w:val="004A0EA5"/>
    <w:rsid w:val="004A0F02"/>
    <w:rsid w:val="004A6253"/>
    <w:rsid w:val="004A7D59"/>
    <w:rsid w:val="004C0E41"/>
    <w:rsid w:val="004C19B5"/>
    <w:rsid w:val="004C51A8"/>
    <w:rsid w:val="004C6DB3"/>
    <w:rsid w:val="004C78A4"/>
    <w:rsid w:val="004C7A46"/>
    <w:rsid w:val="004D0D6D"/>
    <w:rsid w:val="004D1015"/>
    <w:rsid w:val="004D1EB7"/>
    <w:rsid w:val="004D3EFD"/>
    <w:rsid w:val="004E2BA6"/>
    <w:rsid w:val="004F3A48"/>
    <w:rsid w:val="004F7DE9"/>
    <w:rsid w:val="005002D3"/>
    <w:rsid w:val="00502CF6"/>
    <w:rsid w:val="00504603"/>
    <w:rsid w:val="0050700A"/>
    <w:rsid w:val="00510A5F"/>
    <w:rsid w:val="00513639"/>
    <w:rsid w:val="00513B77"/>
    <w:rsid w:val="005236BE"/>
    <w:rsid w:val="0052786D"/>
    <w:rsid w:val="00527ADD"/>
    <w:rsid w:val="00530D31"/>
    <w:rsid w:val="00536C87"/>
    <w:rsid w:val="00540961"/>
    <w:rsid w:val="005438E9"/>
    <w:rsid w:val="00551D18"/>
    <w:rsid w:val="00552965"/>
    <w:rsid w:val="005662D1"/>
    <w:rsid w:val="00566DEF"/>
    <w:rsid w:val="00567BFB"/>
    <w:rsid w:val="0057493B"/>
    <w:rsid w:val="005851D4"/>
    <w:rsid w:val="00592DD7"/>
    <w:rsid w:val="005A25F1"/>
    <w:rsid w:val="005A5BC9"/>
    <w:rsid w:val="005B5E2C"/>
    <w:rsid w:val="005C1F41"/>
    <w:rsid w:val="005C6700"/>
    <w:rsid w:val="005D0A9B"/>
    <w:rsid w:val="005D1D23"/>
    <w:rsid w:val="005D4EFC"/>
    <w:rsid w:val="005E0482"/>
    <w:rsid w:val="005E1324"/>
    <w:rsid w:val="005E6E17"/>
    <w:rsid w:val="005F08E0"/>
    <w:rsid w:val="005F114B"/>
    <w:rsid w:val="005F1CC5"/>
    <w:rsid w:val="005F5AB2"/>
    <w:rsid w:val="005F70A0"/>
    <w:rsid w:val="00601A20"/>
    <w:rsid w:val="006044EE"/>
    <w:rsid w:val="0060580A"/>
    <w:rsid w:val="00611DE0"/>
    <w:rsid w:val="00611EBC"/>
    <w:rsid w:val="0061292C"/>
    <w:rsid w:val="006150D9"/>
    <w:rsid w:val="00615AED"/>
    <w:rsid w:val="00616D94"/>
    <w:rsid w:val="00616ED2"/>
    <w:rsid w:val="006219FF"/>
    <w:rsid w:val="00624F3B"/>
    <w:rsid w:val="00627E3B"/>
    <w:rsid w:val="006335F6"/>
    <w:rsid w:val="00635B8E"/>
    <w:rsid w:val="00635C8D"/>
    <w:rsid w:val="00637B89"/>
    <w:rsid w:val="00645DE7"/>
    <w:rsid w:val="00660906"/>
    <w:rsid w:val="00664DA2"/>
    <w:rsid w:val="00666A35"/>
    <w:rsid w:val="00672051"/>
    <w:rsid w:val="00686A92"/>
    <w:rsid w:val="00687897"/>
    <w:rsid w:val="006914A8"/>
    <w:rsid w:val="0069192A"/>
    <w:rsid w:val="00695936"/>
    <w:rsid w:val="006A1AEA"/>
    <w:rsid w:val="006A6161"/>
    <w:rsid w:val="006A7667"/>
    <w:rsid w:val="006B334D"/>
    <w:rsid w:val="006B40F7"/>
    <w:rsid w:val="006B4AB1"/>
    <w:rsid w:val="006B71C1"/>
    <w:rsid w:val="006C29C1"/>
    <w:rsid w:val="006C3FBE"/>
    <w:rsid w:val="006C4C61"/>
    <w:rsid w:val="006C73EA"/>
    <w:rsid w:val="006D22BA"/>
    <w:rsid w:val="006D275C"/>
    <w:rsid w:val="006E17AD"/>
    <w:rsid w:val="006E33A5"/>
    <w:rsid w:val="006F0F34"/>
    <w:rsid w:val="006F7777"/>
    <w:rsid w:val="00710624"/>
    <w:rsid w:val="00711224"/>
    <w:rsid w:val="007117C7"/>
    <w:rsid w:val="00717084"/>
    <w:rsid w:val="007218AC"/>
    <w:rsid w:val="00722A73"/>
    <w:rsid w:val="00724DB6"/>
    <w:rsid w:val="00734974"/>
    <w:rsid w:val="007505DA"/>
    <w:rsid w:val="0075655D"/>
    <w:rsid w:val="0076669A"/>
    <w:rsid w:val="0077383C"/>
    <w:rsid w:val="0078069B"/>
    <w:rsid w:val="007A09D1"/>
    <w:rsid w:val="007A581A"/>
    <w:rsid w:val="007A6D67"/>
    <w:rsid w:val="007B0D6C"/>
    <w:rsid w:val="007B466B"/>
    <w:rsid w:val="007C3978"/>
    <w:rsid w:val="007C6967"/>
    <w:rsid w:val="007C78D5"/>
    <w:rsid w:val="007D3BFB"/>
    <w:rsid w:val="007D62AA"/>
    <w:rsid w:val="007F25E4"/>
    <w:rsid w:val="007F4F6B"/>
    <w:rsid w:val="007F507C"/>
    <w:rsid w:val="007F6452"/>
    <w:rsid w:val="007F6C27"/>
    <w:rsid w:val="00803231"/>
    <w:rsid w:val="00812B33"/>
    <w:rsid w:val="0081320E"/>
    <w:rsid w:val="00821096"/>
    <w:rsid w:val="00825675"/>
    <w:rsid w:val="00826B67"/>
    <w:rsid w:val="008317C4"/>
    <w:rsid w:val="00837095"/>
    <w:rsid w:val="008423ED"/>
    <w:rsid w:val="00844C3A"/>
    <w:rsid w:val="008553C1"/>
    <w:rsid w:val="00857495"/>
    <w:rsid w:val="008607CD"/>
    <w:rsid w:val="008614F9"/>
    <w:rsid w:val="008669FD"/>
    <w:rsid w:val="0088294E"/>
    <w:rsid w:val="008940C2"/>
    <w:rsid w:val="008943D6"/>
    <w:rsid w:val="008948DC"/>
    <w:rsid w:val="00895CFA"/>
    <w:rsid w:val="00896350"/>
    <w:rsid w:val="008A412D"/>
    <w:rsid w:val="008C5BC4"/>
    <w:rsid w:val="008D34C7"/>
    <w:rsid w:val="008D54A5"/>
    <w:rsid w:val="008E1D0E"/>
    <w:rsid w:val="008E2EAC"/>
    <w:rsid w:val="008E33B6"/>
    <w:rsid w:val="008F1B97"/>
    <w:rsid w:val="008F6077"/>
    <w:rsid w:val="008F725A"/>
    <w:rsid w:val="008F7CD1"/>
    <w:rsid w:val="0090568C"/>
    <w:rsid w:val="00911D03"/>
    <w:rsid w:val="00914D6A"/>
    <w:rsid w:val="0092107B"/>
    <w:rsid w:val="009319D9"/>
    <w:rsid w:val="009336E0"/>
    <w:rsid w:val="00937841"/>
    <w:rsid w:val="00956C7C"/>
    <w:rsid w:val="00957921"/>
    <w:rsid w:val="00965BD0"/>
    <w:rsid w:val="009762F6"/>
    <w:rsid w:val="00983C30"/>
    <w:rsid w:val="0098727E"/>
    <w:rsid w:val="00996E2E"/>
    <w:rsid w:val="009B5CE7"/>
    <w:rsid w:val="009C05F5"/>
    <w:rsid w:val="009C790C"/>
    <w:rsid w:val="009D1BAE"/>
    <w:rsid w:val="009D4EBC"/>
    <w:rsid w:val="009E063E"/>
    <w:rsid w:val="009E2A0D"/>
    <w:rsid w:val="009F6FE8"/>
    <w:rsid w:val="00A11449"/>
    <w:rsid w:val="00A13571"/>
    <w:rsid w:val="00A208C6"/>
    <w:rsid w:val="00A23FA2"/>
    <w:rsid w:val="00A26A7D"/>
    <w:rsid w:val="00A310D5"/>
    <w:rsid w:val="00A35A81"/>
    <w:rsid w:val="00A41868"/>
    <w:rsid w:val="00A45E59"/>
    <w:rsid w:val="00A52090"/>
    <w:rsid w:val="00A563E9"/>
    <w:rsid w:val="00A65335"/>
    <w:rsid w:val="00A7320E"/>
    <w:rsid w:val="00A742C4"/>
    <w:rsid w:val="00A74490"/>
    <w:rsid w:val="00A76C79"/>
    <w:rsid w:val="00A83332"/>
    <w:rsid w:val="00A83571"/>
    <w:rsid w:val="00A90990"/>
    <w:rsid w:val="00A9453D"/>
    <w:rsid w:val="00AA41BB"/>
    <w:rsid w:val="00AA51A3"/>
    <w:rsid w:val="00AB25BD"/>
    <w:rsid w:val="00AC536D"/>
    <w:rsid w:val="00AC63DE"/>
    <w:rsid w:val="00AC7719"/>
    <w:rsid w:val="00AD0318"/>
    <w:rsid w:val="00AE4280"/>
    <w:rsid w:val="00AF2A37"/>
    <w:rsid w:val="00B03DF0"/>
    <w:rsid w:val="00B05BF5"/>
    <w:rsid w:val="00B05D9E"/>
    <w:rsid w:val="00B12B53"/>
    <w:rsid w:val="00B14BA3"/>
    <w:rsid w:val="00B163B4"/>
    <w:rsid w:val="00B22F79"/>
    <w:rsid w:val="00B25C39"/>
    <w:rsid w:val="00B25DDE"/>
    <w:rsid w:val="00B27925"/>
    <w:rsid w:val="00B41E4B"/>
    <w:rsid w:val="00B45DD7"/>
    <w:rsid w:val="00B5385B"/>
    <w:rsid w:val="00B61A82"/>
    <w:rsid w:val="00B75E45"/>
    <w:rsid w:val="00B84951"/>
    <w:rsid w:val="00B928A2"/>
    <w:rsid w:val="00B93EA5"/>
    <w:rsid w:val="00BA4CC1"/>
    <w:rsid w:val="00BB56DC"/>
    <w:rsid w:val="00BB63FF"/>
    <w:rsid w:val="00BB71D1"/>
    <w:rsid w:val="00BC5A2B"/>
    <w:rsid w:val="00BC631F"/>
    <w:rsid w:val="00BD24CB"/>
    <w:rsid w:val="00BD785B"/>
    <w:rsid w:val="00BE0846"/>
    <w:rsid w:val="00BE3BFC"/>
    <w:rsid w:val="00BF48F5"/>
    <w:rsid w:val="00C025BA"/>
    <w:rsid w:val="00C14E39"/>
    <w:rsid w:val="00C20DFE"/>
    <w:rsid w:val="00C21255"/>
    <w:rsid w:val="00C2277C"/>
    <w:rsid w:val="00C23570"/>
    <w:rsid w:val="00C311DE"/>
    <w:rsid w:val="00C33E73"/>
    <w:rsid w:val="00C436AA"/>
    <w:rsid w:val="00C46519"/>
    <w:rsid w:val="00C5010A"/>
    <w:rsid w:val="00C53258"/>
    <w:rsid w:val="00C57EC0"/>
    <w:rsid w:val="00C61853"/>
    <w:rsid w:val="00C61B21"/>
    <w:rsid w:val="00C633D8"/>
    <w:rsid w:val="00C706D1"/>
    <w:rsid w:val="00C73C36"/>
    <w:rsid w:val="00C754A3"/>
    <w:rsid w:val="00C75E4A"/>
    <w:rsid w:val="00C826AA"/>
    <w:rsid w:val="00C86170"/>
    <w:rsid w:val="00C878A9"/>
    <w:rsid w:val="00C92F84"/>
    <w:rsid w:val="00C93909"/>
    <w:rsid w:val="00C9531E"/>
    <w:rsid w:val="00CA3092"/>
    <w:rsid w:val="00CA4AA9"/>
    <w:rsid w:val="00CB11D6"/>
    <w:rsid w:val="00CC7CB1"/>
    <w:rsid w:val="00CD32D5"/>
    <w:rsid w:val="00CD3A13"/>
    <w:rsid w:val="00CD794F"/>
    <w:rsid w:val="00CE1889"/>
    <w:rsid w:val="00CE59FD"/>
    <w:rsid w:val="00CF546D"/>
    <w:rsid w:val="00D0538B"/>
    <w:rsid w:val="00D101C9"/>
    <w:rsid w:val="00D2396C"/>
    <w:rsid w:val="00D267DC"/>
    <w:rsid w:val="00D3692B"/>
    <w:rsid w:val="00D40CE6"/>
    <w:rsid w:val="00D41586"/>
    <w:rsid w:val="00D41E64"/>
    <w:rsid w:val="00D477D4"/>
    <w:rsid w:val="00D47853"/>
    <w:rsid w:val="00D510DE"/>
    <w:rsid w:val="00D53EFF"/>
    <w:rsid w:val="00D61E23"/>
    <w:rsid w:val="00D634D9"/>
    <w:rsid w:val="00D64385"/>
    <w:rsid w:val="00D65F4C"/>
    <w:rsid w:val="00D75B58"/>
    <w:rsid w:val="00D80578"/>
    <w:rsid w:val="00D823D8"/>
    <w:rsid w:val="00D83D95"/>
    <w:rsid w:val="00D879BD"/>
    <w:rsid w:val="00D90965"/>
    <w:rsid w:val="00D93856"/>
    <w:rsid w:val="00D953FB"/>
    <w:rsid w:val="00DA144B"/>
    <w:rsid w:val="00DA5D91"/>
    <w:rsid w:val="00DB0757"/>
    <w:rsid w:val="00DB23FB"/>
    <w:rsid w:val="00DC3891"/>
    <w:rsid w:val="00DC4EA1"/>
    <w:rsid w:val="00DD073C"/>
    <w:rsid w:val="00DD59AA"/>
    <w:rsid w:val="00DE6B29"/>
    <w:rsid w:val="00DF2AE9"/>
    <w:rsid w:val="00DF3956"/>
    <w:rsid w:val="00DF70B5"/>
    <w:rsid w:val="00E026C8"/>
    <w:rsid w:val="00E02F7C"/>
    <w:rsid w:val="00E04F1C"/>
    <w:rsid w:val="00E05E59"/>
    <w:rsid w:val="00E06026"/>
    <w:rsid w:val="00E21C13"/>
    <w:rsid w:val="00E2527D"/>
    <w:rsid w:val="00E268C3"/>
    <w:rsid w:val="00E27DF4"/>
    <w:rsid w:val="00E35EC7"/>
    <w:rsid w:val="00E403E9"/>
    <w:rsid w:val="00E40C23"/>
    <w:rsid w:val="00E50EB8"/>
    <w:rsid w:val="00E53031"/>
    <w:rsid w:val="00E600D5"/>
    <w:rsid w:val="00E60CC8"/>
    <w:rsid w:val="00E74306"/>
    <w:rsid w:val="00E7434E"/>
    <w:rsid w:val="00E75AB6"/>
    <w:rsid w:val="00E82CCB"/>
    <w:rsid w:val="00E851AD"/>
    <w:rsid w:val="00E90E00"/>
    <w:rsid w:val="00E93480"/>
    <w:rsid w:val="00E953C4"/>
    <w:rsid w:val="00EA77F1"/>
    <w:rsid w:val="00EB61A9"/>
    <w:rsid w:val="00EB629E"/>
    <w:rsid w:val="00EB7674"/>
    <w:rsid w:val="00EB78E8"/>
    <w:rsid w:val="00EC002C"/>
    <w:rsid w:val="00EE4379"/>
    <w:rsid w:val="00EE62DC"/>
    <w:rsid w:val="00EE7336"/>
    <w:rsid w:val="00EF24D2"/>
    <w:rsid w:val="00EF25C8"/>
    <w:rsid w:val="00EF4EBE"/>
    <w:rsid w:val="00EF69C1"/>
    <w:rsid w:val="00EF7321"/>
    <w:rsid w:val="00F00811"/>
    <w:rsid w:val="00F0102C"/>
    <w:rsid w:val="00F018C5"/>
    <w:rsid w:val="00F04EF4"/>
    <w:rsid w:val="00F1383E"/>
    <w:rsid w:val="00F168CD"/>
    <w:rsid w:val="00F2625F"/>
    <w:rsid w:val="00F26273"/>
    <w:rsid w:val="00F262D8"/>
    <w:rsid w:val="00F3698C"/>
    <w:rsid w:val="00F3771F"/>
    <w:rsid w:val="00F41CCC"/>
    <w:rsid w:val="00F43586"/>
    <w:rsid w:val="00F46DE1"/>
    <w:rsid w:val="00F522B1"/>
    <w:rsid w:val="00F733D2"/>
    <w:rsid w:val="00F77B54"/>
    <w:rsid w:val="00F85E43"/>
    <w:rsid w:val="00FA0409"/>
    <w:rsid w:val="00FA5AD0"/>
    <w:rsid w:val="00FA7AA1"/>
    <w:rsid w:val="00FA7FB3"/>
    <w:rsid w:val="00FB51B6"/>
    <w:rsid w:val="00FC06F5"/>
    <w:rsid w:val="00FC07FD"/>
    <w:rsid w:val="00FD156B"/>
    <w:rsid w:val="00FE0867"/>
    <w:rsid w:val="00FE4338"/>
    <w:rsid w:val="00FF19F7"/>
    <w:rsid w:val="00FF445D"/>
    <w:rsid w:val="00FF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6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7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3F4"/>
    <w:rPr>
      <w:color w:val="808080"/>
    </w:rPr>
  </w:style>
  <w:style w:type="paragraph" w:styleId="BalloonText">
    <w:name w:val="Balloon Text"/>
    <w:basedOn w:val="Normal"/>
    <w:link w:val="BalloonTextChar"/>
    <w:uiPriority w:val="99"/>
    <w:semiHidden/>
    <w:unhideWhenUsed/>
    <w:rsid w:val="000B0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3F4"/>
    <w:rPr>
      <w:rFonts w:ascii="Tahoma" w:hAnsi="Tahoma" w:cs="Tahoma"/>
      <w:sz w:val="16"/>
      <w:szCs w:val="16"/>
    </w:rPr>
  </w:style>
  <w:style w:type="paragraph" w:styleId="BodyText">
    <w:name w:val="Body Text"/>
    <w:basedOn w:val="Normal"/>
    <w:link w:val="BodyTextChar"/>
    <w:uiPriority w:val="99"/>
    <w:rsid w:val="00210770"/>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
    <w:uiPriority w:val="99"/>
    <w:rsid w:val="00210770"/>
    <w:rPr>
      <w:rFonts w:ascii="Times New Roman" w:eastAsia="Times New Roman" w:hAnsi="Times New Roman" w:cs="Times New Roman"/>
      <w:sz w:val="18"/>
      <w:szCs w:val="18"/>
      <w:shd w:val="clear" w:color="auto" w:fill="FFFFFF"/>
      <w:lang w:val="ro-RO" w:eastAsia="ro-RO"/>
    </w:rPr>
  </w:style>
  <w:style w:type="character" w:customStyle="1" w:styleId="Bodytext2">
    <w:name w:val="Body text (2)_"/>
    <w:basedOn w:val="DefaultParagraphFont"/>
    <w:link w:val="Bodytext20"/>
    <w:uiPriority w:val="99"/>
    <w:rsid w:val="00210770"/>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210770"/>
    <w:pPr>
      <w:widowControl w:val="0"/>
      <w:shd w:val="clear" w:color="auto" w:fill="FFFFFF"/>
      <w:spacing w:after="120" w:line="202" w:lineRule="exact"/>
      <w:jc w:val="both"/>
    </w:pPr>
    <w:rPr>
      <w:rFonts w:ascii="Times New Roman" w:eastAsia="Times New Roman" w:hAnsi="Times New Roman" w:cs="Times New Roman"/>
      <w:sz w:val="17"/>
      <w:szCs w:val="17"/>
    </w:rPr>
  </w:style>
  <w:style w:type="character" w:customStyle="1" w:styleId="Bodytext27pt">
    <w:name w:val="Body text (2) + 7 pt"/>
    <w:basedOn w:val="Bodytext2"/>
    <w:rsid w:val="00210770"/>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85pt">
    <w:name w:val="Body text (2) + 8;5 pt"/>
    <w:basedOn w:val="Bodytext2"/>
    <w:rsid w:val="00210770"/>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paragraph" w:customStyle="1" w:styleId="Default">
    <w:name w:val="Default"/>
    <w:rsid w:val="00F3698C"/>
    <w:pPr>
      <w:autoSpaceDE w:val="0"/>
      <w:autoSpaceDN w:val="0"/>
      <w:adjustRightInd w:val="0"/>
      <w:spacing w:after="0" w:line="240" w:lineRule="auto"/>
    </w:pPr>
    <w:rPr>
      <w:rFonts w:ascii="Times New Roman" w:hAnsi="Times New Roman" w:cs="Times New Roman"/>
      <w:color w:val="000000"/>
      <w:sz w:val="24"/>
      <w:szCs w:val="24"/>
      <w:lang w:val="ro-RO" w:bidi="lo-LA"/>
    </w:rPr>
  </w:style>
  <w:style w:type="paragraph" w:styleId="ListParagraph">
    <w:name w:val="List Paragraph"/>
    <w:basedOn w:val="Normal"/>
    <w:uiPriority w:val="34"/>
    <w:qFormat/>
    <w:rsid w:val="00045D63"/>
    <w:pPr>
      <w:ind w:left="720"/>
      <w:contextualSpacing/>
    </w:pPr>
  </w:style>
  <w:style w:type="paragraph" w:styleId="Header">
    <w:name w:val="header"/>
    <w:basedOn w:val="Normal"/>
    <w:link w:val="HeaderChar"/>
    <w:uiPriority w:val="99"/>
    <w:unhideWhenUsed/>
    <w:rsid w:val="006C7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3EA"/>
  </w:style>
  <w:style w:type="paragraph" w:styleId="Footer">
    <w:name w:val="footer"/>
    <w:basedOn w:val="Normal"/>
    <w:link w:val="FooterChar"/>
    <w:uiPriority w:val="99"/>
    <w:unhideWhenUsed/>
    <w:rsid w:val="006C7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3EA"/>
  </w:style>
  <w:style w:type="character" w:customStyle="1" w:styleId="BodyTextChar4">
    <w:name w:val="Body Text Char4"/>
    <w:basedOn w:val="DefaultParagraphFont"/>
    <w:uiPriority w:val="99"/>
    <w:semiHidden/>
    <w:rsid w:val="004A6253"/>
    <w:rPr>
      <w:rFonts w:cs="Times New Roman"/>
      <w:color w:val="000000"/>
    </w:rPr>
  </w:style>
  <w:style w:type="character" w:customStyle="1" w:styleId="Bodytext29pt">
    <w:name w:val="Body text (2) + 9 pt"/>
    <w:basedOn w:val="Bodytext2"/>
    <w:rsid w:val="007117C7"/>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Italic">
    <w:name w:val="Body text + Italic"/>
    <w:basedOn w:val="BodyTextChar4"/>
    <w:uiPriority w:val="99"/>
    <w:rsid w:val="006C3FBE"/>
    <w:rPr>
      <w:rFonts w:ascii="Times New Roman" w:hAnsi="Times New Roman" w:cs="Times New Roman"/>
      <w:i/>
      <w:iCs/>
      <w:color w:val="000000"/>
      <w:sz w:val="18"/>
      <w:szCs w:val="18"/>
      <w:u w:val="none"/>
    </w:rPr>
  </w:style>
  <w:style w:type="character" w:customStyle="1" w:styleId="BodytextBold">
    <w:name w:val="Body text + Bold"/>
    <w:basedOn w:val="BodyTextChar4"/>
    <w:uiPriority w:val="99"/>
    <w:rsid w:val="006C3FBE"/>
    <w:rPr>
      <w:rFonts w:ascii="Times New Roman" w:hAnsi="Times New Roman" w:cs="Times New Roman"/>
      <w:b/>
      <w:bCs/>
      <w:color w:val="000000"/>
      <w:sz w:val="18"/>
      <w:szCs w:val="18"/>
      <w:u w:val="none"/>
    </w:rPr>
  </w:style>
  <w:style w:type="character" w:customStyle="1" w:styleId="Bodytext0">
    <w:name w:val="Body text_"/>
    <w:link w:val="BodyText1"/>
    <w:uiPriority w:val="99"/>
    <w:locked/>
    <w:rsid w:val="006C3FBE"/>
    <w:rPr>
      <w:rFonts w:ascii="Times New Roman" w:hAnsi="Times New Roman"/>
      <w:sz w:val="17"/>
      <w:shd w:val="clear" w:color="auto" w:fill="FFFFFF"/>
    </w:rPr>
  </w:style>
  <w:style w:type="paragraph" w:customStyle="1" w:styleId="BodyText1">
    <w:name w:val="Body Text1"/>
    <w:basedOn w:val="Normal"/>
    <w:link w:val="Bodytext0"/>
    <w:rsid w:val="006C3FBE"/>
    <w:pPr>
      <w:widowControl w:val="0"/>
      <w:shd w:val="clear" w:color="auto" w:fill="FFFFFF"/>
      <w:spacing w:after="0" w:line="226" w:lineRule="exact"/>
      <w:ind w:hanging="700"/>
      <w:jc w:val="both"/>
    </w:pPr>
    <w:rPr>
      <w:rFonts w:ascii="Times New Roman" w:hAnsi="Times New Roman"/>
      <w:sz w:val="17"/>
    </w:rPr>
  </w:style>
  <w:style w:type="paragraph" w:customStyle="1" w:styleId="BodyText21">
    <w:name w:val="Body Text2"/>
    <w:basedOn w:val="Normal"/>
    <w:rsid w:val="006C3FBE"/>
    <w:pPr>
      <w:widowControl w:val="0"/>
      <w:shd w:val="clear" w:color="auto" w:fill="FFFFFF"/>
      <w:spacing w:after="180" w:line="226" w:lineRule="exact"/>
      <w:jc w:val="both"/>
    </w:pPr>
    <w:rPr>
      <w:rFonts w:ascii="Times New Roman" w:eastAsia="Times New Roman" w:hAnsi="Times New Roman" w:cs="Times New Roman"/>
      <w:sz w:val="18"/>
      <w:szCs w:val="18"/>
      <w:lang w:val="ro-RO" w:eastAsia="ro-RO"/>
    </w:rPr>
  </w:style>
  <w:style w:type="character" w:customStyle="1" w:styleId="Bodytext3">
    <w:name w:val="Body text (3)_"/>
    <w:basedOn w:val="DefaultParagraphFont"/>
    <w:link w:val="Bodytext30"/>
    <w:uiPriority w:val="99"/>
    <w:rsid w:val="006C3FBE"/>
    <w:rPr>
      <w:rFonts w:ascii="Times New Roman" w:eastAsia="Times New Roman" w:hAnsi="Times New Roman" w:cs="Times New Roman"/>
      <w:b/>
      <w:bCs/>
      <w:sz w:val="17"/>
      <w:szCs w:val="17"/>
      <w:shd w:val="clear" w:color="auto" w:fill="FFFFFF"/>
    </w:rPr>
  </w:style>
  <w:style w:type="paragraph" w:customStyle="1" w:styleId="Bodytext30">
    <w:name w:val="Body text (3)"/>
    <w:basedOn w:val="Normal"/>
    <w:link w:val="Bodytext3"/>
    <w:uiPriority w:val="99"/>
    <w:rsid w:val="006C3FBE"/>
    <w:pPr>
      <w:widowControl w:val="0"/>
      <w:shd w:val="clear" w:color="auto" w:fill="FFFFFF"/>
      <w:spacing w:before="240" w:after="0" w:line="202" w:lineRule="exact"/>
      <w:jc w:val="both"/>
    </w:pPr>
    <w:rPr>
      <w:rFonts w:ascii="Times New Roman" w:eastAsia="Times New Roman" w:hAnsi="Times New Roman" w:cs="Times New Roman"/>
      <w:b/>
      <w:bCs/>
      <w:sz w:val="17"/>
      <w:szCs w:val="17"/>
    </w:rPr>
  </w:style>
  <w:style w:type="character" w:customStyle="1" w:styleId="Heading10">
    <w:name w:val="Heading #1_"/>
    <w:link w:val="Heading11"/>
    <w:uiPriority w:val="99"/>
    <w:locked/>
    <w:rsid w:val="006C3FBE"/>
    <w:rPr>
      <w:rFonts w:ascii="Times New Roman" w:hAnsi="Times New Roman"/>
      <w:b/>
      <w:sz w:val="17"/>
      <w:shd w:val="clear" w:color="auto" w:fill="FFFFFF"/>
    </w:rPr>
  </w:style>
  <w:style w:type="paragraph" w:customStyle="1" w:styleId="Heading11">
    <w:name w:val="Heading #1"/>
    <w:basedOn w:val="Normal"/>
    <w:link w:val="Heading10"/>
    <w:uiPriority w:val="99"/>
    <w:rsid w:val="006C3FBE"/>
    <w:pPr>
      <w:widowControl w:val="0"/>
      <w:shd w:val="clear" w:color="auto" w:fill="FFFFFF"/>
      <w:spacing w:before="180" w:after="0" w:line="230" w:lineRule="exact"/>
      <w:outlineLvl w:val="0"/>
    </w:pPr>
    <w:rPr>
      <w:rFonts w:ascii="Times New Roman" w:hAnsi="Times New Roman"/>
      <w:b/>
      <w:sz w:val="17"/>
    </w:rPr>
  </w:style>
  <w:style w:type="character" w:customStyle="1" w:styleId="Bodytext4Exact">
    <w:name w:val="Body text (4) Exact"/>
    <w:basedOn w:val="DefaultParagraphFont"/>
    <w:link w:val="Bodytext4"/>
    <w:rsid w:val="006C3FBE"/>
    <w:rPr>
      <w:rFonts w:ascii="Century Schoolbook" w:eastAsia="Century Schoolbook" w:hAnsi="Century Schoolbook" w:cs="Century Schoolbook"/>
      <w:b/>
      <w:bCs/>
      <w:sz w:val="12"/>
      <w:szCs w:val="12"/>
      <w:shd w:val="clear" w:color="auto" w:fill="FFFFFF"/>
    </w:rPr>
  </w:style>
  <w:style w:type="paragraph" w:customStyle="1" w:styleId="Bodytext4">
    <w:name w:val="Body text (4)"/>
    <w:basedOn w:val="Normal"/>
    <w:link w:val="Bodytext4Exact"/>
    <w:rsid w:val="006C3FBE"/>
    <w:pPr>
      <w:widowControl w:val="0"/>
      <w:shd w:val="clear" w:color="auto" w:fill="FFFFFF"/>
      <w:spacing w:after="0" w:line="0" w:lineRule="atLeast"/>
    </w:pPr>
    <w:rPr>
      <w:rFonts w:ascii="Century Schoolbook" w:eastAsia="Century Schoolbook" w:hAnsi="Century Schoolbook" w:cs="Century Schoolbook"/>
      <w:b/>
      <w:bCs/>
      <w:sz w:val="12"/>
      <w:szCs w:val="12"/>
    </w:rPr>
  </w:style>
  <w:style w:type="character" w:customStyle="1" w:styleId="Bodytext2NotBold">
    <w:name w:val="Body text (2) + Not Bold"/>
    <w:rsid w:val="006C3FBE"/>
    <w:rPr>
      <w:rFonts w:ascii="Times New Roman" w:hAnsi="Times New Roman"/>
      <w:b/>
      <w:color w:val="000000"/>
      <w:spacing w:val="0"/>
      <w:w w:val="100"/>
      <w:position w:val="0"/>
      <w:sz w:val="17"/>
      <w:u w:val="none"/>
      <w:shd w:val="clear" w:color="auto" w:fill="FFFFFF"/>
      <w:lang w:val="ro-RO" w:eastAsia="ro-RO"/>
    </w:rPr>
  </w:style>
  <w:style w:type="character" w:customStyle="1" w:styleId="BodytextCandara">
    <w:name w:val="Body text + Candara"/>
    <w:aliases w:val="6 pt"/>
    <w:rsid w:val="006C3FBE"/>
    <w:rPr>
      <w:rFonts w:ascii="Candara" w:hAnsi="Candara"/>
      <w:color w:val="000000"/>
      <w:spacing w:val="0"/>
      <w:w w:val="100"/>
      <w:position w:val="0"/>
      <w:sz w:val="12"/>
      <w:shd w:val="clear" w:color="auto" w:fill="FFFFFF"/>
      <w:lang w:val="ro-RO" w:eastAsia="ro-RO"/>
    </w:rPr>
  </w:style>
  <w:style w:type="character" w:customStyle="1" w:styleId="BodytextSpacing2pt">
    <w:name w:val="Body text + Spacing 2 pt"/>
    <w:rsid w:val="006C3FBE"/>
    <w:rPr>
      <w:rFonts w:ascii="Times New Roman" w:hAnsi="Times New Roman"/>
      <w:color w:val="000000"/>
      <w:spacing w:val="50"/>
      <w:w w:val="100"/>
      <w:position w:val="0"/>
      <w:sz w:val="17"/>
      <w:shd w:val="clear" w:color="auto" w:fill="FFFFFF"/>
      <w:lang w:val="ro-RO" w:eastAsia="ro-RO"/>
    </w:rPr>
  </w:style>
  <w:style w:type="paragraph" w:customStyle="1" w:styleId="BodyText31">
    <w:name w:val="Body Text3"/>
    <w:basedOn w:val="Normal"/>
    <w:rsid w:val="006C3FBE"/>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Bold1">
    <w:name w:val="Body text + Bold1"/>
    <w:aliases w:val="Italic"/>
    <w:rsid w:val="00A23FA2"/>
    <w:rPr>
      <w:rFonts w:ascii="Times New Roman" w:hAnsi="Times New Roman"/>
      <w:b/>
      <w:i/>
      <w:color w:val="000000"/>
      <w:spacing w:val="0"/>
      <w:w w:val="100"/>
      <w:position w:val="0"/>
      <w:sz w:val="17"/>
      <w:u w:val="none"/>
      <w:shd w:val="clear" w:color="auto" w:fill="FFFFFF"/>
      <w:lang w:val="ro-RO" w:eastAsia="ro-RO"/>
    </w:rPr>
  </w:style>
  <w:style w:type="character" w:customStyle="1" w:styleId="BodytextGeorgia">
    <w:name w:val="Body text + Georgia"/>
    <w:aliases w:val="11,5 pt1,Spacing 0 pt1,Body text + SimHei,101,Small Caps1,Body text (52) + 7"/>
    <w:uiPriority w:val="99"/>
    <w:rsid w:val="00A23FA2"/>
    <w:rPr>
      <w:rFonts w:ascii="Georgia" w:hAnsi="Georgia"/>
      <w:color w:val="000000"/>
      <w:spacing w:val="-10"/>
      <w:w w:val="100"/>
      <w:position w:val="0"/>
      <w:sz w:val="23"/>
      <w:shd w:val="clear" w:color="auto" w:fill="FFFFFF"/>
      <w:lang w:val="ro-RO" w:eastAsia="ro-RO"/>
    </w:rPr>
  </w:style>
  <w:style w:type="table" w:styleId="TableGrid">
    <w:name w:val="Table Grid"/>
    <w:basedOn w:val="TableNormal"/>
    <w:uiPriority w:val="59"/>
    <w:rsid w:val="00E40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orfooter">
    <w:name w:val="Header or footer_"/>
    <w:basedOn w:val="DefaultParagraphFont"/>
    <w:link w:val="Headerorfooter0"/>
    <w:rsid w:val="00E40C23"/>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E40C23"/>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Bodytext28ptBold">
    <w:name w:val="Body text (2) + 8 pt;Bold"/>
    <w:basedOn w:val="Bodytext2"/>
    <w:rsid w:val="00E40C23"/>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o-RO" w:eastAsia="ro-RO" w:bidi="ro-RO"/>
    </w:rPr>
  </w:style>
  <w:style w:type="paragraph" w:customStyle="1" w:styleId="Bodytext10">
    <w:name w:val="Body text1"/>
    <w:basedOn w:val="Normal"/>
    <w:uiPriority w:val="99"/>
    <w:rsid w:val="00E40C23"/>
    <w:pPr>
      <w:shd w:val="clear" w:color="auto" w:fill="FFFFFF"/>
      <w:spacing w:after="0" w:line="240" w:lineRule="atLeast"/>
    </w:pPr>
    <w:rPr>
      <w:rFonts w:ascii="Times New Roman" w:eastAsia="Arial Unicode MS" w:hAnsi="Times New Roman" w:cs="Times New Roman"/>
      <w:sz w:val="18"/>
      <w:szCs w:val="18"/>
    </w:rPr>
  </w:style>
  <w:style w:type="paragraph" w:customStyle="1" w:styleId="Bodytext71">
    <w:name w:val="Body text (7)1"/>
    <w:basedOn w:val="Normal"/>
    <w:uiPriority w:val="99"/>
    <w:rsid w:val="00837095"/>
    <w:pPr>
      <w:shd w:val="clear" w:color="auto" w:fill="FFFFFF"/>
      <w:spacing w:before="240" w:after="0" w:line="226" w:lineRule="exact"/>
      <w:jc w:val="both"/>
    </w:pPr>
    <w:rPr>
      <w:rFonts w:ascii="Times New Roman" w:eastAsia="Arial Unicode MS" w:hAnsi="Times New Roman" w:cs="Times New Roman"/>
      <w:i/>
      <w:iCs/>
      <w:sz w:val="19"/>
      <w:szCs w:val="19"/>
    </w:rPr>
  </w:style>
  <w:style w:type="character" w:customStyle="1" w:styleId="Heading1Char">
    <w:name w:val="Heading 1 Char"/>
    <w:basedOn w:val="DefaultParagraphFont"/>
    <w:link w:val="Heading1"/>
    <w:uiPriority w:val="9"/>
    <w:rsid w:val="0071708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084"/>
    <w:pPr>
      <w:spacing w:after="0" w:line="240" w:lineRule="auto"/>
    </w:pPr>
  </w:style>
  <w:style w:type="paragraph" w:styleId="TOCHeading">
    <w:name w:val="TOC Heading"/>
    <w:basedOn w:val="Heading1"/>
    <w:next w:val="Normal"/>
    <w:uiPriority w:val="39"/>
    <w:unhideWhenUsed/>
    <w:qFormat/>
    <w:rsid w:val="00717084"/>
    <w:pPr>
      <w:outlineLvl w:val="9"/>
    </w:pPr>
    <w:rPr>
      <w:lang w:val="ro-RO"/>
    </w:rPr>
  </w:style>
  <w:style w:type="paragraph" w:styleId="TOC2">
    <w:name w:val="toc 2"/>
    <w:basedOn w:val="Normal"/>
    <w:next w:val="Normal"/>
    <w:autoRedefine/>
    <w:uiPriority w:val="39"/>
    <w:unhideWhenUsed/>
    <w:qFormat/>
    <w:rsid w:val="00717084"/>
    <w:pPr>
      <w:spacing w:after="100"/>
      <w:ind w:left="220"/>
    </w:pPr>
    <w:rPr>
      <w:rFonts w:eastAsiaTheme="minorEastAsia"/>
      <w:lang w:val="ro-RO"/>
    </w:rPr>
  </w:style>
  <w:style w:type="paragraph" w:styleId="TOC1">
    <w:name w:val="toc 1"/>
    <w:basedOn w:val="Normal"/>
    <w:next w:val="Normal"/>
    <w:autoRedefine/>
    <w:uiPriority w:val="39"/>
    <w:unhideWhenUsed/>
    <w:qFormat/>
    <w:rsid w:val="00717084"/>
    <w:pPr>
      <w:spacing w:after="100"/>
    </w:pPr>
    <w:rPr>
      <w:rFonts w:eastAsiaTheme="minorEastAsia"/>
      <w:lang w:val="ro-RO"/>
    </w:rPr>
  </w:style>
  <w:style w:type="paragraph" w:styleId="TOC3">
    <w:name w:val="toc 3"/>
    <w:basedOn w:val="Normal"/>
    <w:next w:val="Normal"/>
    <w:autoRedefine/>
    <w:uiPriority w:val="39"/>
    <w:unhideWhenUsed/>
    <w:qFormat/>
    <w:rsid w:val="00717084"/>
    <w:pPr>
      <w:spacing w:after="100"/>
      <w:ind w:left="440"/>
    </w:pPr>
    <w:rPr>
      <w:rFonts w:eastAsiaTheme="minorEastAsia"/>
      <w:lang w:val="ro-RO"/>
    </w:rPr>
  </w:style>
  <w:style w:type="character" w:customStyle="1" w:styleId="Bodytext2TimesNewRoman75ptNotBold">
    <w:name w:val="Body text (2) + Times New Roman;7;5 pt;Not Bold"/>
    <w:basedOn w:val="Bodytext2"/>
    <w:rsid w:val="00717084"/>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o-RO" w:eastAsia="ro-RO" w:bidi="ro-RO"/>
    </w:rPr>
  </w:style>
  <w:style w:type="paragraph" w:customStyle="1" w:styleId="Bodytext210">
    <w:name w:val="Body text (2)1"/>
    <w:basedOn w:val="Normal"/>
    <w:uiPriority w:val="99"/>
    <w:rsid w:val="00717084"/>
    <w:pPr>
      <w:shd w:val="clear" w:color="auto" w:fill="FFFFFF"/>
      <w:spacing w:after="0" w:line="240" w:lineRule="atLeast"/>
    </w:pPr>
    <w:rPr>
      <w:rFonts w:ascii="Times New Roman" w:eastAsia="Arial Unicode MS" w:hAnsi="Times New Roman" w:cs="Times New Roman"/>
      <w:sz w:val="15"/>
      <w:szCs w:val="15"/>
    </w:rPr>
  </w:style>
  <w:style w:type="character" w:customStyle="1" w:styleId="Bodytext22">
    <w:name w:val="Body text (22)_"/>
    <w:basedOn w:val="DefaultParagraphFont"/>
    <w:link w:val="Bodytext220"/>
    <w:uiPriority w:val="99"/>
    <w:rsid w:val="00717084"/>
    <w:rPr>
      <w:rFonts w:ascii="Times New Roman" w:hAnsi="Times New Roman"/>
      <w:noProof/>
      <w:sz w:val="8"/>
      <w:szCs w:val="8"/>
      <w:shd w:val="clear" w:color="auto" w:fill="FFFFFF"/>
    </w:rPr>
  </w:style>
  <w:style w:type="character" w:customStyle="1" w:styleId="Bodytext211">
    <w:name w:val="Body text (21)_"/>
    <w:basedOn w:val="DefaultParagraphFont"/>
    <w:link w:val="Bodytext212"/>
    <w:uiPriority w:val="99"/>
    <w:rsid w:val="00717084"/>
    <w:rPr>
      <w:rFonts w:ascii="Times New Roman" w:hAnsi="Times New Roman"/>
      <w:noProof/>
      <w:sz w:val="8"/>
      <w:szCs w:val="8"/>
      <w:shd w:val="clear" w:color="auto" w:fill="FFFFFF"/>
    </w:rPr>
  </w:style>
  <w:style w:type="paragraph" w:customStyle="1" w:styleId="Bodytext220">
    <w:name w:val="Body text (22)"/>
    <w:basedOn w:val="Normal"/>
    <w:link w:val="Bodytext22"/>
    <w:uiPriority w:val="99"/>
    <w:rsid w:val="00717084"/>
    <w:pPr>
      <w:shd w:val="clear" w:color="auto" w:fill="FFFFFF"/>
      <w:spacing w:after="0" w:line="240" w:lineRule="atLeast"/>
      <w:jc w:val="center"/>
    </w:pPr>
    <w:rPr>
      <w:rFonts w:ascii="Times New Roman" w:hAnsi="Times New Roman"/>
      <w:noProof/>
      <w:sz w:val="8"/>
      <w:szCs w:val="8"/>
    </w:rPr>
  </w:style>
  <w:style w:type="paragraph" w:customStyle="1" w:styleId="Bodytext212">
    <w:name w:val="Body text (21)"/>
    <w:basedOn w:val="Normal"/>
    <w:link w:val="Bodytext211"/>
    <w:uiPriority w:val="99"/>
    <w:rsid w:val="00717084"/>
    <w:pPr>
      <w:shd w:val="clear" w:color="auto" w:fill="FFFFFF"/>
      <w:spacing w:after="0" w:line="240" w:lineRule="atLeast"/>
      <w:jc w:val="center"/>
    </w:pPr>
    <w:rPr>
      <w:rFonts w:ascii="Times New Roman" w:hAnsi="Times New Roman"/>
      <w:noProof/>
      <w:sz w:val="8"/>
      <w:szCs w:val="8"/>
    </w:rPr>
  </w:style>
  <w:style w:type="paragraph" w:styleId="Title">
    <w:name w:val="Title"/>
    <w:basedOn w:val="Normal"/>
    <w:next w:val="Normal"/>
    <w:link w:val="TitleChar"/>
    <w:uiPriority w:val="10"/>
    <w:qFormat/>
    <w:rsid w:val="00717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0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70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7084"/>
    <w:rPr>
      <w:rFonts w:asciiTheme="majorHAnsi" w:eastAsiaTheme="majorEastAsia" w:hAnsiTheme="majorHAnsi" w:cstheme="majorBidi"/>
      <w:i/>
      <w:iCs/>
      <w:color w:val="4F81BD" w:themeColor="accent1"/>
      <w:spacing w:val="15"/>
      <w:sz w:val="24"/>
      <w:szCs w:val="24"/>
    </w:rPr>
  </w:style>
  <w:style w:type="character" w:customStyle="1" w:styleId="Bodytext40">
    <w:name w:val="Body text (4)_"/>
    <w:basedOn w:val="DefaultParagraphFont"/>
    <w:link w:val="Bodytext41"/>
    <w:uiPriority w:val="99"/>
    <w:rsid w:val="00717084"/>
    <w:rPr>
      <w:rFonts w:ascii="Times New Roman" w:hAnsi="Times New Roman"/>
      <w:b/>
      <w:bCs/>
      <w:sz w:val="18"/>
      <w:szCs w:val="18"/>
      <w:shd w:val="clear" w:color="auto" w:fill="FFFFFF"/>
    </w:rPr>
  </w:style>
  <w:style w:type="paragraph" w:customStyle="1" w:styleId="Bodytext41">
    <w:name w:val="Body text (4)1"/>
    <w:basedOn w:val="Normal"/>
    <w:link w:val="Bodytext40"/>
    <w:uiPriority w:val="99"/>
    <w:rsid w:val="00717084"/>
    <w:pPr>
      <w:shd w:val="clear" w:color="auto" w:fill="FFFFFF"/>
      <w:spacing w:after="0" w:line="240" w:lineRule="atLeast"/>
      <w:jc w:val="center"/>
    </w:pPr>
    <w:rPr>
      <w:rFonts w:ascii="Times New Roman" w:hAnsi="Times New Roman"/>
      <w:b/>
      <w:bCs/>
      <w:sz w:val="18"/>
      <w:szCs w:val="18"/>
    </w:rPr>
  </w:style>
  <w:style w:type="paragraph" w:customStyle="1" w:styleId="Tablecaption1">
    <w:name w:val="Table caption1"/>
    <w:basedOn w:val="Normal"/>
    <w:uiPriority w:val="99"/>
    <w:rsid w:val="00717084"/>
    <w:pPr>
      <w:shd w:val="clear" w:color="auto" w:fill="FFFFFF"/>
      <w:spacing w:after="0" w:line="226" w:lineRule="exact"/>
      <w:jc w:val="both"/>
    </w:pPr>
    <w:rPr>
      <w:rFonts w:ascii="Times New Roman" w:eastAsia="Arial Unicode MS" w:hAnsi="Times New Roman" w:cs="Times New Roman"/>
      <w:b/>
      <w:bCs/>
      <w:sz w:val="18"/>
      <w:szCs w:val="18"/>
    </w:rPr>
  </w:style>
  <w:style w:type="character" w:customStyle="1" w:styleId="Tablecaption2">
    <w:name w:val="Table caption2"/>
    <w:basedOn w:val="DefaultParagraphFont"/>
    <w:uiPriority w:val="99"/>
    <w:rsid w:val="00717084"/>
    <w:rPr>
      <w:rFonts w:ascii="Times New Roman" w:eastAsia="Times New Roman" w:hAnsi="Times New Roman" w:cs="Times New Roman"/>
      <w:b/>
      <w:bCs/>
      <w:sz w:val="18"/>
      <w:szCs w:val="18"/>
      <w:u w:val="single"/>
      <w:shd w:val="clear" w:color="auto" w:fill="FFFFFF"/>
    </w:rPr>
  </w:style>
  <w:style w:type="character" w:customStyle="1" w:styleId="Bodytext18">
    <w:name w:val="Body text (18)_"/>
    <w:basedOn w:val="DefaultParagraphFont"/>
    <w:link w:val="Bodytext180"/>
    <w:uiPriority w:val="99"/>
    <w:rsid w:val="00717084"/>
    <w:rPr>
      <w:rFonts w:ascii="Times New Roman" w:hAnsi="Times New Roman"/>
      <w:noProof/>
      <w:sz w:val="8"/>
      <w:szCs w:val="8"/>
      <w:shd w:val="clear" w:color="auto" w:fill="FFFFFF"/>
    </w:rPr>
  </w:style>
  <w:style w:type="character" w:customStyle="1" w:styleId="Bodytext19">
    <w:name w:val="Body text (19)_"/>
    <w:basedOn w:val="DefaultParagraphFont"/>
    <w:link w:val="Bodytext190"/>
    <w:uiPriority w:val="99"/>
    <w:rsid w:val="00717084"/>
    <w:rPr>
      <w:rFonts w:ascii="Times New Roman" w:hAnsi="Times New Roman"/>
      <w:noProof/>
      <w:sz w:val="8"/>
      <w:szCs w:val="8"/>
      <w:shd w:val="clear" w:color="auto" w:fill="FFFFFF"/>
    </w:rPr>
  </w:style>
  <w:style w:type="paragraph" w:customStyle="1" w:styleId="Bodytext180">
    <w:name w:val="Body text (18)"/>
    <w:basedOn w:val="Normal"/>
    <w:link w:val="Bodytext18"/>
    <w:uiPriority w:val="99"/>
    <w:rsid w:val="00717084"/>
    <w:pPr>
      <w:shd w:val="clear" w:color="auto" w:fill="FFFFFF"/>
      <w:spacing w:after="0" w:line="240" w:lineRule="atLeast"/>
    </w:pPr>
    <w:rPr>
      <w:rFonts w:ascii="Times New Roman" w:hAnsi="Times New Roman"/>
      <w:noProof/>
      <w:sz w:val="8"/>
      <w:szCs w:val="8"/>
    </w:rPr>
  </w:style>
  <w:style w:type="paragraph" w:customStyle="1" w:styleId="Bodytext190">
    <w:name w:val="Body text (19)"/>
    <w:basedOn w:val="Normal"/>
    <w:link w:val="Bodytext19"/>
    <w:uiPriority w:val="99"/>
    <w:rsid w:val="00717084"/>
    <w:pPr>
      <w:shd w:val="clear" w:color="auto" w:fill="FFFFFF"/>
      <w:spacing w:after="0" w:line="240" w:lineRule="atLeast"/>
    </w:pPr>
    <w:rPr>
      <w:rFonts w:ascii="Times New Roman" w:hAnsi="Times New Roman"/>
      <w:noProof/>
      <w:sz w:val="8"/>
      <w:szCs w:val="8"/>
    </w:rPr>
  </w:style>
  <w:style w:type="character" w:customStyle="1" w:styleId="Bodytext23">
    <w:name w:val="Body text (23)_"/>
    <w:basedOn w:val="DefaultParagraphFont"/>
    <w:link w:val="Bodytext230"/>
    <w:uiPriority w:val="99"/>
    <w:rsid w:val="00717084"/>
    <w:rPr>
      <w:rFonts w:ascii="SimHei" w:eastAsia="SimHei" w:cs="SimHei"/>
      <w:b/>
      <w:bCs/>
      <w:smallCaps/>
      <w:sz w:val="21"/>
      <w:szCs w:val="21"/>
      <w:shd w:val="clear" w:color="auto" w:fill="FFFFFF"/>
    </w:rPr>
  </w:style>
  <w:style w:type="character" w:customStyle="1" w:styleId="Bodytext23TimesNewRoman">
    <w:name w:val="Body text (23) + Times New Roman"/>
    <w:aliases w:val="9 pt,Not Small Caps"/>
    <w:basedOn w:val="Bodytext23"/>
    <w:uiPriority w:val="99"/>
    <w:rsid w:val="00717084"/>
    <w:rPr>
      <w:rFonts w:ascii="Times New Roman" w:eastAsia="SimHei" w:hAnsi="Times New Roman" w:cs="Times New Roman"/>
      <w:b/>
      <w:bCs/>
      <w:smallCaps/>
      <w:sz w:val="18"/>
      <w:szCs w:val="18"/>
      <w:shd w:val="clear" w:color="auto" w:fill="FFFFFF"/>
    </w:rPr>
  </w:style>
  <w:style w:type="character" w:customStyle="1" w:styleId="Bodytext4SimHei">
    <w:name w:val="Body text (4) + SimHei"/>
    <w:aliases w:val="10,5 pt,Small Caps,Body text (2) + 9,Body text + 9,Body text (2) + 8"/>
    <w:basedOn w:val="Bodytext40"/>
    <w:uiPriority w:val="99"/>
    <w:rsid w:val="00717084"/>
    <w:rPr>
      <w:rFonts w:ascii="SimHei" w:eastAsia="SimHei" w:hAnsi="Times New Roman" w:cs="SimHei"/>
      <w:b/>
      <w:bCs/>
      <w:smallCaps/>
      <w:sz w:val="21"/>
      <w:szCs w:val="21"/>
      <w:shd w:val="clear" w:color="auto" w:fill="FFFFFF"/>
    </w:rPr>
  </w:style>
  <w:style w:type="paragraph" w:customStyle="1" w:styleId="Bodytext230">
    <w:name w:val="Body text (23)"/>
    <w:basedOn w:val="Normal"/>
    <w:link w:val="Bodytext23"/>
    <w:uiPriority w:val="99"/>
    <w:rsid w:val="00717084"/>
    <w:pPr>
      <w:shd w:val="clear" w:color="auto" w:fill="FFFFFF"/>
      <w:spacing w:after="0" w:line="240" w:lineRule="atLeast"/>
    </w:pPr>
    <w:rPr>
      <w:rFonts w:ascii="SimHei" w:eastAsia="SimHei" w:cs="SimHei"/>
      <w:b/>
      <w:bCs/>
      <w:smallCaps/>
      <w:sz w:val="21"/>
      <w:szCs w:val="21"/>
    </w:rPr>
  </w:style>
  <w:style w:type="character" w:customStyle="1" w:styleId="Bodytext24">
    <w:name w:val="Body text (24)_"/>
    <w:basedOn w:val="DefaultParagraphFont"/>
    <w:link w:val="Bodytext240"/>
    <w:uiPriority w:val="99"/>
    <w:rsid w:val="00717084"/>
    <w:rPr>
      <w:rFonts w:ascii="Times New Roman" w:hAnsi="Times New Roman"/>
      <w:noProof/>
      <w:sz w:val="8"/>
      <w:szCs w:val="8"/>
      <w:shd w:val="clear" w:color="auto" w:fill="FFFFFF"/>
    </w:rPr>
  </w:style>
  <w:style w:type="paragraph" w:customStyle="1" w:styleId="Bodytext240">
    <w:name w:val="Body text (24)"/>
    <w:basedOn w:val="Normal"/>
    <w:link w:val="Bodytext24"/>
    <w:uiPriority w:val="99"/>
    <w:rsid w:val="00717084"/>
    <w:pPr>
      <w:shd w:val="clear" w:color="auto" w:fill="FFFFFF"/>
      <w:spacing w:after="0" w:line="240" w:lineRule="atLeast"/>
    </w:pPr>
    <w:rPr>
      <w:rFonts w:ascii="Times New Roman" w:hAnsi="Times New Roman"/>
      <w:noProof/>
      <w:sz w:val="8"/>
      <w:szCs w:val="8"/>
    </w:rPr>
  </w:style>
  <w:style w:type="character" w:customStyle="1" w:styleId="Bodytext2Bold">
    <w:name w:val="Body text (2) + Bold"/>
    <w:basedOn w:val="Bodytext2"/>
    <w:rsid w:val="00717084"/>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Italic">
    <w:name w:val="Body text (2) + Bold;Italic"/>
    <w:basedOn w:val="Bodytext2"/>
    <w:rsid w:val="00717084"/>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ro-RO" w:eastAsia="ro-RO" w:bidi="ro-RO"/>
    </w:rPr>
  </w:style>
  <w:style w:type="character" w:customStyle="1" w:styleId="Bodytext2Sylfaen85pt">
    <w:name w:val="Body text (2) + Sylfaen;8;5 pt"/>
    <w:basedOn w:val="Bodytext2"/>
    <w:rsid w:val="00717084"/>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Corbel55pt">
    <w:name w:val="Body text (2) + Corbel;5;5 pt"/>
    <w:basedOn w:val="Bodytext2"/>
    <w:rsid w:val="00717084"/>
    <w:rPr>
      <w:rFonts w:ascii="Corbel" w:eastAsia="Corbel" w:hAnsi="Corbel" w:cs="Corbel"/>
      <w:b/>
      <w:bCs/>
      <w:i w:val="0"/>
      <w:iCs w:val="0"/>
      <w:smallCaps w:val="0"/>
      <w:strike w:val="0"/>
      <w:color w:val="000000"/>
      <w:spacing w:val="0"/>
      <w:w w:val="100"/>
      <w:position w:val="0"/>
      <w:sz w:val="11"/>
      <w:szCs w:val="11"/>
      <w:u w:val="none"/>
      <w:shd w:val="clear" w:color="auto" w:fill="FFFFFF"/>
      <w:lang w:val="ro-RO" w:eastAsia="ro-RO" w:bidi="ro-RO"/>
    </w:rPr>
  </w:style>
  <w:style w:type="character" w:customStyle="1" w:styleId="Bodytext2Sylfaen85ptSpacing1pt">
    <w:name w:val="Body text (2) + Sylfaen;8;5 pt;Spacing 1 pt"/>
    <w:basedOn w:val="Bodytext2"/>
    <w:rsid w:val="00717084"/>
    <w:rPr>
      <w:rFonts w:ascii="Sylfaen" w:eastAsia="Sylfaen" w:hAnsi="Sylfaen" w:cs="Sylfaen"/>
      <w:b w:val="0"/>
      <w:bCs w:val="0"/>
      <w:i w:val="0"/>
      <w:iCs w:val="0"/>
      <w:smallCaps w:val="0"/>
      <w:strike w:val="0"/>
      <w:color w:val="000000"/>
      <w:spacing w:val="30"/>
      <w:w w:val="100"/>
      <w:position w:val="0"/>
      <w:sz w:val="17"/>
      <w:szCs w:val="17"/>
      <w:u w:val="none"/>
      <w:shd w:val="clear" w:color="auto" w:fill="FFFFFF"/>
      <w:lang w:val="ro-RO" w:eastAsia="ro-RO" w:bidi="ro-RO"/>
    </w:rPr>
  </w:style>
  <w:style w:type="character" w:customStyle="1" w:styleId="Bodytext285ptBoldItalic">
    <w:name w:val="Body text (2) + 8;5 pt;Bold;Italic"/>
    <w:basedOn w:val="Bodytext2"/>
    <w:rsid w:val="00717084"/>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29ptItalic">
    <w:name w:val="Body text (2) + 9 pt;Italic"/>
    <w:basedOn w:val="Bodytext2"/>
    <w:rsid w:val="00717084"/>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o-RO" w:eastAsia="ro-RO" w:bidi="ro-RO"/>
    </w:rPr>
  </w:style>
  <w:style w:type="character" w:styleId="CommentReference">
    <w:name w:val="annotation reference"/>
    <w:basedOn w:val="DefaultParagraphFont"/>
    <w:uiPriority w:val="99"/>
    <w:semiHidden/>
    <w:unhideWhenUsed/>
    <w:rsid w:val="00A35A81"/>
    <w:rPr>
      <w:sz w:val="18"/>
      <w:szCs w:val="18"/>
    </w:rPr>
  </w:style>
  <w:style w:type="paragraph" w:styleId="CommentText">
    <w:name w:val="annotation text"/>
    <w:basedOn w:val="Normal"/>
    <w:link w:val="CommentTextChar"/>
    <w:uiPriority w:val="99"/>
    <w:semiHidden/>
    <w:unhideWhenUsed/>
    <w:rsid w:val="00A35A81"/>
    <w:pPr>
      <w:spacing w:line="240" w:lineRule="auto"/>
    </w:pPr>
    <w:rPr>
      <w:sz w:val="24"/>
      <w:szCs w:val="24"/>
    </w:rPr>
  </w:style>
  <w:style w:type="character" w:customStyle="1" w:styleId="CommentTextChar">
    <w:name w:val="Comment Text Char"/>
    <w:basedOn w:val="DefaultParagraphFont"/>
    <w:link w:val="CommentText"/>
    <w:uiPriority w:val="99"/>
    <w:semiHidden/>
    <w:rsid w:val="00A35A81"/>
    <w:rPr>
      <w:sz w:val="24"/>
      <w:szCs w:val="24"/>
    </w:rPr>
  </w:style>
  <w:style w:type="paragraph" w:styleId="CommentSubject">
    <w:name w:val="annotation subject"/>
    <w:basedOn w:val="CommentText"/>
    <w:next w:val="CommentText"/>
    <w:link w:val="CommentSubjectChar"/>
    <w:uiPriority w:val="99"/>
    <w:semiHidden/>
    <w:unhideWhenUsed/>
    <w:rsid w:val="00A35A81"/>
    <w:rPr>
      <w:b/>
      <w:bCs/>
      <w:sz w:val="20"/>
      <w:szCs w:val="20"/>
    </w:rPr>
  </w:style>
  <w:style w:type="character" w:customStyle="1" w:styleId="CommentSubjectChar">
    <w:name w:val="Comment Subject Char"/>
    <w:basedOn w:val="CommentTextChar"/>
    <w:link w:val="CommentSubject"/>
    <w:uiPriority w:val="99"/>
    <w:semiHidden/>
    <w:rsid w:val="00A35A81"/>
    <w:rPr>
      <w:b/>
      <w:bCs/>
      <w:sz w:val="20"/>
      <w:szCs w:val="20"/>
    </w:rPr>
  </w:style>
  <w:style w:type="paragraph" w:styleId="DocumentMap">
    <w:name w:val="Document Map"/>
    <w:basedOn w:val="Normal"/>
    <w:link w:val="DocumentMapChar"/>
    <w:uiPriority w:val="99"/>
    <w:semiHidden/>
    <w:unhideWhenUsed/>
    <w:rsid w:val="00DA144B"/>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DA144B"/>
    <w:rPr>
      <w:rFonts w:ascii="Lucida Grande" w:hAnsi="Lucida Grande"/>
      <w:sz w:val="24"/>
      <w:szCs w:val="24"/>
    </w:rPr>
  </w:style>
  <w:style w:type="character" w:styleId="Strong">
    <w:name w:val="Strong"/>
    <w:basedOn w:val="DefaultParagraphFont"/>
    <w:qFormat/>
    <w:rsid w:val="00D6438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7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3F4"/>
    <w:rPr>
      <w:color w:val="808080"/>
    </w:rPr>
  </w:style>
  <w:style w:type="paragraph" w:styleId="BalloonText">
    <w:name w:val="Balloon Text"/>
    <w:basedOn w:val="Normal"/>
    <w:link w:val="BalloonTextChar"/>
    <w:uiPriority w:val="99"/>
    <w:semiHidden/>
    <w:unhideWhenUsed/>
    <w:rsid w:val="000B0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3F4"/>
    <w:rPr>
      <w:rFonts w:ascii="Tahoma" w:hAnsi="Tahoma" w:cs="Tahoma"/>
      <w:sz w:val="16"/>
      <w:szCs w:val="16"/>
    </w:rPr>
  </w:style>
  <w:style w:type="paragraph" w:styleId="BodyText">
    <w:name w:val="Body Text"/>
    <w:basedOn w:val="Normal"/>
    <w:link w:val="BodyTextChar"/>
    <w:uiPriority w:val="99"/>
    <w:rsid w:val="00210770"/>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
    <w:uiPriority w:val="99"/>
    <w:rsid w:val="00210770"/>
    <w:rPr>
      <w:rFonts w:ascii="Times New Roman" w:eastAsia="Times New Roman" w:hAnsi="Times New Roman" w:cs="Times New Roman"/>
      <w:sz w:val="18"/>
      <w:szCs w:val="18"/>
      <w:shd w:val="clear" w:color="auto" w:fill="FFFFFF"/>
      <w:lang w:val="ro-RO" w:eastAsia="ro-RO"/>
    </w:rPr>
  </w:style>
  <w:style w:type="character" w:customStyle="1" w:styleId="Bodytext2">
    <w:name w:val="Body text (2)_"/>
    <w:basedOn w:val="DefaultParagraphFont"/>
    <w:link w:val="Bodytext20"/>
    <w:uiPriority w:val="99"/>
    <w:rsid w:val="00210770"/>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210770"/>
    <w:pPr>
      <w:widowControl w:val="0"/>
      <w:shd w:val="clear" w:color="auto" w:fill="FFFFFF"/>
      <w:spacing w:after="120" w:line="202" w:lineRule="exact"/>
      <w:jc w:val="both"/>
    </w:pPr>
    <w:rPr>
      <w:rFonts w:ascii="Times New Roman" w:eastAsia="Times New Roman" w:hAnsi="Times New Roman" w:cs="Times New Roman"/>
      <w:sz w:val="17"/>
      <w:szCs w:val="17"/>
    </w:rPr>
  </w:style>
  <w:style w:type="character" w:customStyle="1" w:styleId="Bodytext27pt">
    <w:name w:val="Body text (2) + 7 pt"/>
    <w:basedOn w:val="Bodytext2"/>
    <w:rsid w:val="00210770"/>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85pt">
    <w:name w:val="Body text (2) + 8;5 pt"/>
    <w:basedOn w:val="Bodytext2"/>
    <w:rsid w:val="00210770"/>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paragraph" w:customStyle="1" w:styleId="Default">
    <w:name w:val="Default"/>
    <w:rsid w:val="00F3698C"/>
    <w:pPr>
      <w:autoSpaceDE w:val="0"/>
      <w:autoSpaceDN w:val="0"/>
      <w:adjustRightInd w:val="0"/>
      <w:spacing w:after="0" w:line="240" w:lineRule="auto"/>
    </w:pPr>
    <w:rPr>
      <w:rFonts w:ascii="Times New Roman" w:hAnsi="Times New Roman" w:cs="Times New Roman"/>
      <w:color w:val="000000"/>
      <w:sz w:val="24"/>
      <w:szCs w:val="24"/>
      <w:lang w:val="ro-RO" w:bidi="lo-LA"/>
    </w:rPr>
  </w:style>
  <w:style w:type="paragraph" w:styleId="ListParagraph">
    <w:name w:val="List Paragraph"/>
    <w:basedOn w:val="Normal"/>
    <w:uiPriority w:val="34"/>
    <w:qFormat/>
    <w:rsid w:val="00045D63"/>
    <w:pPr>
      <w:ind w:left="720"/>
      <w:contextualSpacing/>
    </w:pPr>
  </w:style>
  <w:style w:type="paragraph" w:styleId="Header">
    <w:name w:val="header"/>
    <w:basedOn w:val="Normal"/>
    <w:link w:val="HeaderChar"/>
    <w:uiPriority w:val="99"/>
    <w:unhideWhenUsed/>
    <w:rsid w:val="006C7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3EA"/>
  </w:style>
  <w:style w:type="paragraph" w:styleId="Footer">
    <w:name w:val="footer"/>
    <w:basedOn w:val="Normal"/>
    <w:link w:val="FooterChar"/>
    <w:uiPriority w:val="99"/>
    <w:unhideWhenUsed/>
    <w:rsid w:val="006C7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3EA"/>
  </w:style>
  <w:style w:type="character" w:customStyle="1" w:styleId="BodyTextChar4">
    <w:name w:val="Body Text Char4"/>
    <w:basedOn w:val="DefaultParagraphFont"/>
    <w:uiPriority w:val="99"/>
    <w:semiHidden/>
    <w:rsid w:val="004A6253"/>
    <w:rPr>
      <w:rFonts w:cs="Times New Roman"/>
      <w:color w:val="000000"/>
    </w:rPr>
  </w:style>
  <w:style w:type="character" w:customStyle="1" w:styleId="Bodytext29pt">
    <w:name w:val="Body text (2) + 9 pt"/>
    <w:basedOn w:val="Bodytext2"/>
    <w:rsid w:val="007117C7"/>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Italic">
    <w:name w:val="Body text + Italic"/>
    <w:basedOn w:val="BodyTextChar4"/>
    <w:uiPriority w:val="99"/>
    <w:rsid w:val="006C3FBE"/>
    <w:rPr>
      <w:rFonts w:ascii="Times New Roman" w:hAnsi="Times New Roman" w:cs="Times New Roman"/>
      <w:i/>
      <w:iCs/>
      <w:color w:val="000000"/>
      <w:sz w:val="18"/>
      <w:szCs w:val="18"/>
      <w:u w:val="none"/>
    </w:rPr>
  </w:style>
  <w:style w:type="character" w:customStyle="1" w:styleId="BodytextBold">
    <w:name w:val="Body text + Bold"/>
    <w:basedOn w:val="BodyTextChar4"/>
    <w:uiPriority w:val="99"/>
    <w:rsid w:val="006C3FBE"/>
    <w:rPr>
      <w:rFonts w:ascii="Times New Roman" w:hAnsi="Times New Roman" w:cs="Times New Roman"/>
      <w:b/>
      <w:bCs/>
      <w:color w:val="000000"/>
      <w:sz w:val="18"/>
      <w:szCs w:val="18"/>
      <w:u w:val="none"/>
    </w:rPr>
  </w:style>
  <w:style w:type="character" w:customStyle="1" w:styleId="Bodytext0">
    <w:name w:val="Body text_"/>
    <w:link w:val="BodyText1"/>
    <w:uiPriority w:val="99"/>
    <w:locked/>
    <w:rsid w:val="006C3FBE"/>
    <w:rPr>
      <w:rFonts w:ascii="Times New Roman" w:hAnsi="Times New Roman"/>
      <w:sz w:val="17"/>
      <w:shd w:val="clear" w:color="auto" w:fill="FFFFFF"/>
    </w:rPr>
  </w:style>
  <w:style w:type="paragraph" w:customStyle="1" w:styleId="BodyText1">
    <w:name w:val="Body Text1"/>
    <w:basedOn w:val="Normal"/>
    <w:link w:val="Bodytext0"/>
    <w:rsid w:val="006C3FBE"/>
    <w:pPr>
      <w:widowControl w:val="0"/>
      <w:shd w:val="clear" w:color="auto" w:fill="FFFFFF"/>
      <w:spacing w:after="0" w:line="226" w:lineRule="exact"/>
      <w:ind w:hanging="700"/>
      <w:jc w:val="both"/>
    </w:pPr>
    <w:rPr>
      <w:rFonts w:ascii="Times New Roman" w:hAnsi="Times New Roman"/>
      <w:sz w:val="17"/>
    </w:rPr>
  </w:style>
  <w:style w:type="paragraph" w:customStyle="1" w:styleId="BodyText21">
    <w:name w:val="Body Text2"/>
    <w:basedOn w:val="Normal"/>
    <w:rsid w:val="006C3FBE"/>
    <w:pPr>
      <w:widowControl w:val="0"/>
      <w:shd w:val="clear" w:color="auto" w:fill="FFFFFF"/>
      <w:spacing w:after="180" w:line="226" w:lineRule="exact"/>
      <w:jc w:val="both"/>
    </w:pPr>
    <w:rPr>
      <w:rFonts w:ascii="Times New Roman" w:eastAsia="Times New Roman" w:hAnsi="Times New Roman" w:cs="Times New Roman"/>
      <w:sz w:val="18"/>
      <w:szCs w:val="18"/>
      <w:lang w:val="ro-RO" w:eastAsia="ro-RO"/>
    </w:rPr>
  </w:style>
  <w:style w:type="character" w:customStyle="1" w:styleId="Bodytext3">
    <w:name w:val="Body text (3)_"/>
    <w:basedOn w:val="DefaultParagraphFont"/>
    <w:link w:val="Bodytext30"/>
    <w:uiPriority w:val="99"/>
    <w:rsid w:val="006C3FBE"/>
    <w:rPr>
      <w:rFonts w:ascii="Times New Roman" w:eastAsia="Times New Roman" w:hAnsi="Times New Roman" w:cs="Times New Roman"/>
      <w:b/>
      <w:bCs/>
      <w:sz w:val="17"/>
      <w:szCs w:val="17"/>
      <w:shd w:val="clear" w:color="auto" w:fill="FFFFFF"/>
    </w:rPr>
  </w:style>
  <w:style w:type="paragraph" w:customStyle="1" w:styleId="Bodytext30">
    <w:name w:val="Body text (3)"/>
    <w:basedOn w:val="Normal"/>
    <w:link w:val="Bodytext3"/>
    <w:uiPriority w:val="99"/>
    <w:rsid w:val="006C3FBE"/>
    <w:pPr>
      <w:widowControl w:val="0"/>
      <w:shd w:val="clear" w:color="auto" w:fill="FFFFFF"/>
      <w:spacing w:before="240" w:after="0" w:line="202" w:lineRule="exact"/>
      <w:jc w:val="both"/>
    </w:pPr>
    <w:rPr>
      <w:rFonts w:ascii="Times New Roman" w:eastAsia="Times New Roman" w:hAnsi="Times New Roman" w:cs="Times New Roman"/>
      <w:b/>
      <w:bCs/>
      <w:sz w:val="17"/>
      <w:szCs w:val="17"/>
    </w:rPr>
  </w:style>
  <w:style w:type="character" w:customStyle="1" w:styleId="Heading10">
    <w:name w:val="Heading #1_"/>
    <w:link w:val="Heading11"/>
    <w:uiPriority w:val="99"/>
    <w:locked/>
    <w:rsid w:val="006C3FBE"/>
    <w:rPr>
      <w:rFonts w:ascii="Times New Roman" w:hAnsi="Times New Roman"/>
      <w:b/>
      <w:sz w:val="17"/>
      <w:shd w:val="clear" w:color="auto" w:fill="FFFFFF"/>
    </w:rPr>
  </w:style>
  <w:style w:type="paragraph" w:customStyle="1" w:styleId="Heading11">
    <w:name w:val="Heading #1"/>
    <w:basedOn w:val="Normal"/>
    <w:link w:val="Heading10"/>
    <w:uiPriority w:val="99"/>
    <w:rsid w:val="006C3FBE"/>
    <w:pPr>
      <w:widowControl w:val="0"/>
      <w:shd w:val="clear" w:color="auto" w:fill="FFFFFF"/>
      <w:spacing w:before="180" w:after="0" w:line="230" w:lineRule="exact"/>
      <w:outlineLvl w:val="0"/>
    </w:pPr>
    <w:rPr>
      <w:rFonts w:ascii="Times New Roman" w:hAnsi="Times New Roman"/>
      <w:b/>
      <w:sz w:val="17"/>
    </w:rPr>
  </w:style>
  <w:style w:type="character" w:customStyle="1" w:styleId="Bodytext4Exact">
    <w:name w:val="Body text (4) Exact"/>
    <w:basedOn w:val="DefaultParagraphFont"/>
    <w:link w:val="Bodytext4"/>
    <w:rsid w:val="006C3FBE"/>
    <w:rPr>
      <w:rFonts w:ascii="Century Schoolbook" w:eastAsia="Century Schoolbook" w:hAnsi="Century Schoolbook" w:cs="Century Schoolbook"/>
      <w:b/>
      <w:bCs/>
      <w:sz w:val="12"/>
      <w:szCs w:val="12"/>
      <w:shd w:val="clear" w:color="auto" w:fill="FFFFFF"/>
    </w:rPr>
  </w:style>
  <w:style w:type="paragraph" w:customStyle="1" w:styleId="Bodytext4">
    <w:name w:val="Body text (4)"/>
    <w:basedOn w:val="Normal"/>
    <w:link w:val="Bodytext4Exact"/>
    <w:rsid w:val="006C3FBE"/>
    <w:pPr>
      <w:widowControl w:val="0"/>
      <w:shd w:val="clear" w:color="auto" w:fill="FFFFFF"/>
      <w:spacing w:after="0" w:line="0" w:lineRule="atLeast"/>
    </w:pPr>
    <w:rPr>
      <w:rFonts w:ascii="Century Schoolbook" w:eastAsia="Century Schoolbook" w:hAnsi="Century Schoolbook" w:cs="Century Schoolbook"/>
      <w:b/>
      <w:bCs/>
      <w:sz w:val="12"/>
      <w:szCs w:val="12"/>
    </w:rPr>
  </w:style>
  <w:style w:type="character" w:customStyle="1" w:styleId="Bodytext2NotBold">
    <w:name w:val="Body text (2) + Not Bold"/>
    <w:rsid w:val="006C3FBE"/>
    <w:rPr>
      <w:rFonts w:ascii="Times New Roman" w:hAnsi="Times New Roman"/>
      <w:b/>
      <w:color w:val="000000"/>
      <w:spacing w:val="0"/>
      <w:w w:val="100"/>
      <w:position w:val="0"/>
      <w:sz w:val="17"/>
      <w:u w:val="none"/>
      <w:shd w:val="clear" w:color="auto" w:fill="FFFFFF"/>
      <w:lang w:val="ro-RO" w:eastAsia="ro-RO"/>
    </w:rPr>
  </w:style>
  <w:style w:type="character" w:customStyle="1" w:styleId="BodytextCandara">
    <w:name w:val="Body text + Candara"/>
    <w:aliases w:val="6 pt"/>
    <w:rsid w:val="006C3FBE"/>
    <w:rPr>
      <w:rFonts w:ascii="Candara" w:hAnsi="Candara"/>
      <w:color w:val="000000"/>
      <w:spacing w:val="0"/>
      <w:w w:val="100"/>
      <w:position w:val="0"/>
      <w:sz w:val="12"/>
      <w:shd w:val="clear" w:color="auto" w:fill="FFFFFF"/>
      <w:lang w:val="ro-RO" w:eastAsia="ro-RO"/>
    </w:rPr>
  </w:style>
  <w:style w:type="character" w:customStyle="1" w:styleId="BodytextSpacing2pt">
    <w:name w:val="Body text + Spacing 2 pt"/>
    <w:rsid w:val="006C3FBE"/>
    <w:rPr>
      <w:rFonts w:ascii="Times New Roman" w:hAnsi="Times New Roman"/>
      <w:color w:val="000000"/>
      <w:spacing w:val="50"/>
      <w:w w:val="100"/>
      <w:position w:val="0"/>
      <w:sz w:val="17"/>
      <w:shd w:val="clear" w:color="auto" w:fill="FFFFFF"/>
      <w:lang w:val="ro-RO" w:eastAsia="ro-RO"/>
    </w:rPr>
  </w:style>
  <w:style w:type="paragraph" w:customStyle="1" w:styleId="BodyText31">
    <w:name w:val="Body Text3"/>
    <w:basedOn w:val="Normal"/>
    <w:rsid w:val="006C3FBE"/>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Bold1">
    <w:name w:val="Body text + Bold1"/>
    <w:aliases w:val="Italic"/>
    <w:rsid w:val="00A23FA2"/>
    <w:rPr>
      <w:rFonts w:ascii="Times New Roman" w:hAnsi="Times New Roman"/>
      <w:b/>
      <w:i/>
      <w:color w:val="000000"/>
      <w:spacing w:val="0"/>
      <w:w w:val="100"/>
      <w:position w:val="0"/>
      <w:sz w:val="17"/>
      <w:u w:val="none"/>
      <w:shd w:val="clear" w:color="auto" w:fill="FFFFFF"/>
      <w:lang w:val="ro-RO" w:eastAsia="ro-RO"/>
    </w:rPr>
  </w:style>
  <w:style w:type="character" w:customStyle="1" w:styleId="BodytextGeorgia">
    <w:name w:val="Body text + Georgia"/>
    <w:aliases w:val="11,5 pt1,Spacing 0 pt1,Body text + SimHei,101,Small Caps1,Body text (52) + 7"/>
    <w:uiPriority w:val="99"/>
    <w:rsid w:val="00A23FA2"/>
    <w:rPr>
      <w:rFonts w:ascii="Georgia" w:hAnsi="Georgia"/>
      <w:color w:val="000000"/>
      <w:spacing w:val="-10"/>
      <w:w w:val="100"/>
      <w:position w:val="0"/>
      <w:sz w:val="23"/>
      <w:shd w:val="clear" w:color="auto" w:fill="FFFFFF"/>
      <w:lang w:val="ro-RO" w:eastAsia="ro-RO"/>
    </w:rPr>
  </w:style>
  <w:style w:type="table" w:styleId="TableGrid">
    <w:name w:val="Table Grid"/>
    <w:basedOn w:val="TableNormal"/>
    <w:uiPriority w:val="59"/>
    <w:rsid w:val="00E40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orfooter">
    <w:name w:val="Header or footer_"/>
    <w:basedOn w:val="DefaultParagraphFont"/>
    <w:link w:val="Headerorfooter0"/>
    <w:rsid w:val="00E40C23"/>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E40C23"/>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Bodytext28ptBold">
    <w:name w:val="Body text (2) + 8 pt;Bold"/>
    <w:basedOn w:val="Bodytext2"/>
    <w:rsid w:val="00E40C23"/>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o-RO" w:eastAsia="ro-RO" w:bidi="ro-RO"/>
    </w:rPr>
  </w:style>
  <w:style w:type="paragraph" w:customStyle="1" w:styleId="Bodytext10">
    <w:name w:val="Body text1"/>
    <w:basedOn w:val="Normal"/>
    <w:uiPriority w:val="99"/>
    <w:rsid w:val="00E40C23"/>
    <w:pPr>
      <w:shd w:val="clear" w:color="auto" w:fill="FFFFFF"/>
      <w:spacing w:after="0" w:line="240" w:lineRule="atLeast"/>
    </w:pPr>
    <w:rPr>
      <w:rFonts w:ascii="Times New Roman" w:eastAsia="Arial Unicode MS" w:hAnsi="Times New Roman" w:cs="Times New Roman"/>
      <w:sz w:val="18"/>
      <w:szCs w:val="18"/>
    </w:rPr>
  </w:style>
  <w:style w:type="paragraph" w:customStyle="1" w:styleId="Bodytext71">
    <w:name w:val="Body text (7)1"/>
    <w:basedOn w:val="Normal"/>
    <w:uiPriority w:val="99"/>
    <w:rsid w:val="00837095"/>
    <w:pPr>
      <w:shd w:val="clear" w:color="auto" w:fill="FFFFFF"/>
      <w:spacing w:before="240" w:after="0" w:line="226" w:lineRule="exact"/>
      <w:jc w:val="both"/>
    </w:pPr>
    <w:rPr>
      <w:rFonts w:ascii="Times New Roman" w:eastAsia="Arial Unicode MS" w:hAnsi="Times New Roman" w:cs="Times New Roman"/>
      <w:i/>
      <w:iCs/>
      <w:sz w:val="19"/>
      <w:szCs w:val="19"/>
    </w:rPr>
  </w:style>
  <w:style w:type="character" w:customStyle="1" w:styleId="Heading1Char">
    <w:name w:val="Heading 1 Char"/>
    <w:basedOn w:val="DefaultParagraphFont"/>
    <w:link w:val="Heading1"/>
    <w:uiPriority w:val="9"/>
    <w:rsid w:val="0071708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084"/>
    <w:pPr>
      <w:spacing w:after="0" w:line="240" w:lineRule="auto"/>
    </w:pPr>
  </w:style>
  <w:style w:type="paragraph" w:styleId="TOCHeading">
    <w:name w:val="TOC Heading"/>
    <w:basedOn w:val="Heading1"/>
    <w:next w:val="Normal"/>
    <w:uiPriority w:val="39"/>
    <w:unhideWhenUsed/>
    <w:qFormat/>
    <w:rsid w:val="00717084"/>
    <w:pPr>
      <w:outlineLvl w:val="9"/>
    </w:pPr>
    <w:rPr>
      <w:lang w:val="ro-RO"/>
    </w:rPr>
  </w:style>
  <w:style w:type="paragraph" w:styleId="TOC2">
    <w:name w:val="toc 2"/>
    <w:basedOn w:val="Normal"/>
    <w:next w:val="Normal"/>
    <w:autoRedefine/>
    <w:uiPriority w:val="39"/>
    <w:unhideWhenUsed/>
    <w:qFormat/>
    <w:rsid w:val="00717084"/>
    <w:pPr>
      <w:spacing w:after="100"/>
      <w:ind w:left="220"/>
    </w:pPr>
    <w:rPr>
      <w:rFonts w:eastAsiaTheme="minorEastAsia"/>
      <w:lang w:val="ro-RO"/>
    </w:rPr>
  </w:style>
  <w:style w:type="paragraph" w:styleId="TOC1">
    <w:name w:val="toc 1"/>
    <w:basedOn w:val="Normal"/>
    <w:next w:val="Normal"/>
    <w:autoRedefine/>
    <w:uiPriority w:val="39"/>
    <w:unhideWhenUsed/>
    <w:qFormat/>
    <w:rsid w:val="00717084"/>
    <w:pPr>
      <w:spacing w:after="100"/>
    </w:pPr>
    <w:rPr>
      <w:rFonts w:eastAsiaTheme="minorEastAsia"/>
      <w:lang w:val="ro-RO"/>
    </w:rPr>
  </w:style>
  <w:style w:type="paragraph" w:styleId="TOC3">
    <w:name w:val="toc 3"/>
    <w:basedOn w:val="Normal"/>
    <w:next w:val="Normal"/>
    <w:autoRedefine/>
    <w:uiPriority w:val="39"/>
    <w:unhideWhenUsed/>
    <w:qFormat/>
    <w:rsid w:val="00717084"/>
    <w:pPr>
      <w:spacing w:after="100"/>
      <w:ind w:left="440"/>
    </w:pPr>
    <w:rPr>
      <w:rFonts w:eastAsiaTheme="minorEastAsia"/>
      <w:lang w:val="ro-RO"/>
    </w:rPr>
  </w:style>
  <w:style w:type="character" w:customStyle="1" w:styleId="Bodytext2TimesNewRoman75ptNotBold">
    <w:name w:val="Body text (2) + Times New Roman;7;5 pt;Not Bold"/>
    <w:basedOn w:val="Bodytext2"/>
    <w:rsid w:val="00717084"/>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o-RO" w:eastAsia="ro-RO" w:bidi="ro-RO"/>
    </w:rPr>
  </w:style>
  <w:style w:type="paragraph" w:customStyle="1" w:styleId="Bodytext210">
    <w:name w:val="Body text (2)1"/>
    <w:basedOn w:val="Normal"/>
    <w:uiPriority w:val="99"/>
    <w:rsid w:val="00717084"/>
    <w:pPr>
      <w:shd w:val="clear" w:color="auto" w:fill="FFFFFF"/>
      <w:spacing w:after="0" w:line="240" w:lineRule="atLeast"/>
    </w:pPr>
    <w:rPr>
      <w:rFonts w:ascii="Times New Roman" w:eastAsia="Arial Unicode MS" w:hAnsi="Times New Roman" w:cs="Times New Roman"/>
      <w:sz w:val="15"/>
      <w:szCs w:val="15"/>
    </w:rPr>
  </w:style>
  <w:style w:type="character" w:customStyle="1" w:styleId="Bodytext22">
    <w:name w:val="Body text (22)_"/>
    <w:basedOn w:val="DefaultParagraphFont"/>
    <w:link w:val="Bodytext220"/>
    <w:uiPriority w:val="99"/>
    <w:rsid w:val="00717084"/>
    <w:rPr>
      <w:rFonts w:ascii="Times New Roman" w:hAnsi="Times New Roman"/>
      <w:noProof/>
      <w:sz w:val="8"/>
      <w:szCs w:val="8"/>
      <w:shd w:val="clear" w:color="auto" w:fill="FFFFFF"/>
    </w:rPr>
  </w:style>
  <w:style w:type="character" w:customStyle="1" w:styleId="Bodytext211">
    <w:name w:val="Body text (21)_"/>
    <w:basedOn w:val="DefaultParagraphFont"/>
    <w:link w:val="Bodytext212"/>
    <w:uiPriority w:val="99"/>
    <w:rsid w:val="00717084"/>
    <w:rPr>
      <w:rFonts w:ascii="Times New Roman" w:hAnsi="Times New Roman"/>
      <w:noProof/>
      <w:sz w:val="8"/>
      <w:szCs w:val="8"/>
      <w:shd w:val="clear" w:color="auto" w:fill="FFFFFF"/>
    </w:rPr>
  </w:style>
  <w:style w:type="paragraph" w:customStyle="1" w:styleId="Bodytext220">
    <w:name w:val="Body text (22)"/>
    <w:basedOn w:val="Normal"/>
    <w:link w:val="Bodytext22"/>
    <w:uiPriority w:val="99"/>
    <w:rsid w:val="00717084"/>
    <w:pPr>
      <w:shd w:val="clear" w:color="auto" w:fill="FFFFFF"/>
      <w:spacing w:after="0" w:line="240" w:lineRule="atLeast"/>
      <w:jc w:val="center"/>
    </w:pPr>
    <w:rPr>
      <w:rFonts w:ascii="Times New Roman" w:hAnsi="Times New Roman"/>
      <w:noProof/>
      <w:sz w:val="8"/>
      <w:szCs w:val="8"/>
    </w:rPr>
  </w:style>
  <w:style w:type="paragraph" w:customStyle="1" w:styleId="Bodytext212">
    <w:name w:val="Body text (21)"/>
    <w:basedOn w:val="Normal"/>
    <w:link w:val="Bodytext211"/>
    <w:uiPriority w:val="99"/>
    <w:rsid w:val="00717084"/>
    <w:pPr>
      <w:shd w:val="clear" w:color="auto" w:fill="FFFFFF"/>
      <w:spacing w:after="0" w:line="240" w:lineRule="atLeast"/>
      <w:jc w:val="center"/>
    </w:pPr>
    <w:rPr>
      <w:rFonts w:ascii="Times New Roman" w:hAnsi="Times New Roman"/>
      <w:noProof/>
      <w:sz w:val="8"/>
      <w:szCs w:val="8"/>
    </w:rPr>
  </w:style>
  <w:style w:type="paragraph" w:styleId="Title">
    <w:name w:val="Title"/>
    <w:basedOn w:val="Normal"/>
    <w:next w:val="Normal"/>
    <w:link w:val="TitleChar"/>
    <w:uiPriority w:val="10"/>
    <w:qFormat/>
    <w:rsid w:val="00717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0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70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7084"/>
    <w:rPr>
      <w:rFonts w:asciiTheme="majorHAnsi" w:eastAsiaTheme="majorEastAsia" w:hAnsiTheme="majorHAnsi" w:cstheme="majorBidi"/>
      <w:i/>
      <w:iCs/>
      <w:color w:val="4F81BD" w:themeColor="accent1"/>
      <w:spacing w:val="15"/>
      <w:sz w:val="24"/>
      <w:szCs w:val="24"/>
    </w:rPr>
  </w:style>
  <w:style w:type="character" w:customStyle="1" w:styleId="Bodytext40">
    <w:name w:val="Body text (4)_"/>
    <w:basedOn w:val="DefaultParagraphFont"/>
    <w:link w:val="Bodytext41"/>
    <w:uiPriority w:val="99"/>
    <w:rsid w:val="00717084"/>
    <w:rPr>
      <w:rFonts w:ascii="Times New Roman" w:hAnsi="Times New Roman"/>
      <w:b/>
      <w:bCs/>
      <w:sz w:val="18"/>
      <w:szCs w:val="18"/>
      <w:shd w:val="clear" w:color="auto" w:fill="FFFFFF"/>
    </w:rPr>
  </w:style>
  <w:style w:type="paragraph" w:customStyle="1" w:styleId="Bodytext41">
    <w:name w:val="Body text (4)1"/>
    <w:basedOn w:val="Normal"/>
    <w:link w:val="Bodytext40"/>
    <w:uiPriority w:val="99"/>
    <w:rsid w:val="00717084"/>
    <w:pPr>
      <w:shd w:val="clear" w:color="auto" w:fill="FFFFFF"/>
      <w:spacing w:after="0" w:line="240" w:lineRule="atLeast"/>
      <w:jc w:val="center"/>
    </w:pPr>
    <w:rPr>
      <w:rFonts w:ascii="Times New Roman" w:hAnsi="Times New Roman"/>
      <w:b/>
      <w:bCs/>
      <w:sz w:val="18"/>
      <w:szCs w:val="18"/>
    </w:rPr>
  </w:style>
  <w:style w:type="paragraph" w:customStyle="1" w:styleId="Tablecaption1">
    <w:name w:val="Table caption1"/>
    <w:basedOn w:val="Normal"/>
    <w:uiPriority w:val="99"/>
    <w:rsid w:val="00717084"/>
    <w:pPr>
      <w:shd w:val="clear" w:color="auto" w:fill="FFFFFF"/>
      <w:spacing w:after="0" w:line="226" w:lineRule="exact"/>
      <w:jc w:val="both"/>
    </w:pPr>
    <w:rPr>
      <w:rFonts w:ascii="Times New Roman" w:eastAsia="Arial Unicode MS" w:hAnsi="Times New Roman" w:cs="Times New Roman"/>
      <w:b/>
      <w:bCs/>
      <w:sz w:val="18"/>
      <w:szCs w:val="18"/>
    </w:rPr>
  </w:style>
  <w:style w:type="character" w:customStyle="1" w:styleId="Tablecaption2">
    <w:name w:val="Table caption2"/>
    <w:basedOn w:val="DefaultParagraphFont"/>
    <w:uiPriority w:val="99"/>
    <w:rsid w:val="00717084"/>
    <w:rPr>
      <w:rFonts w:ascii="Times New Roman" w:eastAsia="Times New Roman" w:hAnsi="Times New Roman" w:cs="Times New Roman"/>
      <w:b/>
      <w:bCs/>
      <w:sz w:val="18"/>
      <w:szCs w:val="18"/>
      <w:u w:val="single"/>
      <w:shd w:val="clear" w:color="auto" w:fill="FFFFFF"/>
    </w:rPr>
  </w:style>
  <w:style w:type="character" w:customStyle="1" w:styleId="Bodytext18">
    <w:name w:val="Body text (18)_"/>
    <w:basedOn w:val="DefaultParagraphFont"/>
    <w:link w:val="Bodytext180"/>
    <w:uiPriority w:val="99"/>
    <w:rsid w:val="00717084"/>
    <w:rPr>
      <w:rFonts w:ascii="Times New Roman" w:hAnsi="Times New Roman"/>
      <w:noProof/>
      <w:sz w:val="8"/>
      <w:szCs w:val="8"/>
      <w:shd w:val="clear" w:color="auto" w:fill="FFFFFF"/>
    </w:rPr>
  </w:style>
  <w:style w:type="character" w:customStyle="1" w:styleId="Bodytext19">
    <w:name w:val="Body text (19)_"/>
    <w:basedOn w:val="DefaultParagraphFont"/>
    <w:link w:val="Bodytext190"/>
    <w:uiPriority w:val="99"/>
    <w:rsid w:val="00717084"/>
    <w:rPr>
      <w:rFonts w:ascii="Times New Roman" w:hAnsi="Times New Roman"/>
      <w:noProof/>
      <w:sz w:val="8"/>
      <w:szCs w:val="8"/>
      <w:shd w:val="clear" w:color="auto" w:fill="FFFFFF"/>
    </w:rPr>
  </w:style>
  <w:style w:type="paragraph" w:customStyle="1" w:styleId="Bodytext180">
    <w:name w:val="Body text (18)"/>
    <w:basedOn w:val="Normal"/>
    <w:link w:val="Bodytext18"/>
    <w:uiPriority w:val="99"/>
    <w:rsid w:val="00717084"/>
    <w:pPr>
      <w:shd w:val="clear" w:color="auto" w:fill="FFFFFF"/>
      <w:spacing w:after="0" w:line="240" w:lineRule="atLeast"/>
    </w:pPr>
    <w:rPr>
      <w:rFonts w:ascii="Times New Roman" w:hAnsi="Times New Roman"/>
      <w:noProof/>
      <w:sz w:val="8"/>
      <w:szCs w:val="8"/>
    </w:rPr>
  </w:style>
  <w:style w:type="paragraph" w:customStyle="1" w:styleId="Bodytext190">
    <w:name w:val="Body text (19)"/>
    <w:basedOn w:val="Normal"/>
    <w:link w:val="Bodytext19"/>
    <w:uiPriority w:val="99"/>
    <w:rsid w:val="00717084"/>
    <w:pPr>
      <w:shd w:val="clear" w:color="auto" w:fill="FFFFFF"/>
      <w:spacing w:after="0" w:line="240" w:lineRule="atLeast"/>
    </w:pPr>
    <w:rPr>
      <w:rFonts w:ascii="Times New Roman" w:hAnsi="Times New Roman"/>
      <w:noProof/>
      <w:sz w:val="8"/>
      <w:szCs w:val="8"/>
    </w:rPr>
  </w:style>
  <w:style w:type="character" w:customStyle="1" w:styleId="Bodytext23">
    <w:name w:val="Body text (23)_"/>
    <w:basedOn w:val="DefaultParagraphFont"/>
    <w:link w:val="Bodytext230"/>
    <w:uiPriority w:val="99"/>
    <w:rsid w:val="00717084"/>
    <w:rPr>
      <w:rFonts w:ascii="SimHei" w:eastAsia="SimHei" w:cs="SimHei"/>
      <w:b/>
      <w:bCs/>
      <w:smallCaps/>
      <w:sz w:val="21"/>
      <w:szCs w:val="21"/>
      <w:shd w:val="clear" w:color="auto" w:fill="FFFFFF"/>
    </w:rPr>
  </w:style>
  <w:style w:type="character" w:customStyle="1" w:styleId="Bodytext23TimesNewRoman">
    <w:name w:val="Body text (23) + Times New Roman"/>
    <w:aliases w:val="9 pt,Not Small Caps"/>
    <w:basedOn w:val="Bodytext23"/>
    <w:uiPriority w:val="99"/>
    <w:rsid w:val="00717084"/>
    <w:rPr>
      <w:rFonts w:ascii="Times New Roman" w:eastAsia="SimHei" w:hAnsi="Times New Roman" w:cs="Times New Roman"/>
      <w:b/>
      <w:bCs/>
      <w:smallCaps/>
      <w:sz w:val="18"/>
      <w:szCs w:val="18"/>
      <w:shd w:val="clear" w:color="auto" w:fill="FFFFFF"/>
    </w:rPr>
  </w:style>
  <w:style w:type="character" w:customStyle="1" w:styleId="Bodytext4SimHei">
    <w:name w:val="Body text (4) + SimHei"/>
    <w:aliases w:val="10,5 pt,Small Caps,Body text (2) + 9,Body text + 9,Body text (2) + 8"/>
    <w:basedOn w:val="Bodytext40"/>
    <w:uiPriority w:val="99"/>
    <w:rsid w:val="00717084"/>
    <w:rPr>
      <w:rFonts w:ascii="SimHei" w:eastAsia="SimHei" w:hAnsi="Times New Roman" w:cs="SimHei"/>
      <w:b/>
      <w:bCs/>
      <w:smallCaps/>
      <w:sz w:val="21"/>
      <w:szCs w:val="21"/>
      <w:shd w:val="clear" w:color="auto" w:fill="FFFFFF"/>
    </w:rPr>
  </w:style>
  <w:style w:type="paragraph" w:customStyle="1" w:styleId="Bodytext230">
    <w:name w:val="Body text (23)"/>
    <w:basedOn w:val="Normal"/>
    <w:link w:val="Bodytext23"/>
    <w:uiPriority w:val="99"/>
    <w:rsid w:val="00717084"/>
    <w:pPr>
      <w:shd w:val="clear" w:color="auto" w:fill="FFFFFF"/>
      <w:spacing w:after="0" w:line="240" w:lineRule="atLeast"/>
    </w:pPr>
    <w:rPr>
      <w:rFonts w:ascii="SimHei" w:eastAsia="SimHei" w:cs="SimHei"/>
      <w:b/>
      <w:bCs/>
      <w:smallCaps/>
      <w:sz w:val="21"/>
      <w:szCs w:val="21"/>
    </w:rPr>
  </w:style>
  <w:style w:type="character" w:customStyle="1" w:styleId="Bodytext24">
    <w:name w:val="Body text (24)_"/>
    <w:basedOn w:val="DefaultParagraphFont"/>
    <w:link w:val="Bodytext240"/>
    <w:uiPriority w:val="99"/>
    <w:rsid w:val="00717084"/>
    <w:rPr>
      <w:rFonts w:ascii="Times New Roman" w:hAnsi="Times New Roman"/>
      <w:noProof/>
      <w:sz w:val="8"/>
      <w:szCs w:val="8"/>
      <w:shd w:val="clear" w:color="auto" w:fill="FFFFFF"/>
    </w:rPr>
  </w:style>
  <w:style w:type="paragraph" w:customStyle="1" w:styleId="Bodytext240">
    <w:name w:val="Body text (24)"/>
    <w:basedOn w:val="Normal"/>
    <w:link w:val="Bodytext24"/>
    <w:uiPriority w:val="99"/>
    <w:rsid w:val="00717084"/>
    <w:pPr>
      <w:shd w:val="clear" w:color="auto" w:fill="FFFFFF"/>
      <w:spacing w:after="0" w:line="240" w:lineRule="atLeast"/>
    </w:pPr>
    <w:rPr>
      <w:rFonts w:ascii="Times New Roman" w:hAnsi="Times New Roman"/>
      <w:noProof/>
      <w:sz w:val="8"/>
      <w:szCs w:val="8"/>
    </w:rPr>
  </w:style>
  <w:style w:type="character" w:customStyle="1" w:styleId="Bodytext2Bold">
    <w:name w:val="Body text (2) + Bold"/>
    <w:basedOn w:val="Bodytext2"/>
    <w:rsid w:val="00717084"/>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Italic">
    <w:name w:val="Body text (2) + Bold;Italic"/>
    <w:basedOn w:val="Bodytext2"/>
    <w:rsid w:val="00717084"/>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ro-RO" w:eastAsia="ro-RO" w:bidi="ro-RO"/>
    </w:rPr>
  </w:style>
  <w:style w:type="character" w:customStyle="1" w:styleId="Bodytext2Sylfaen85pt">
    <w:name w:val="Body text (2) + Sylfaen;8;5 pt"/>
    <w:basedOn w:val="Bodytext2"/>
    <w:rsid w:val="00717084"/>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Corbel55pt">
    <w:name w:val="Body text (2) + Corbel;5;5 pt"/>
    <w:basedOn w:val="Bodytext2"/>
    <w:rsid w:val="00717084"/>
    <w:rPr>
      <w:rFonts w:ascii="Corbel" w:eastAsia="Corbel" w:hAnsi="Corbel" w:cs="Corbel"/>
      <w:b/>
      <w:bCs/>
      <w:i w:val="0"/>
      <w:iCs w:val="0"/>
      <w:smallCaps w:val="0"/>
      <w:strike w:val="0"/>
      <w:color w:val="000000"/>
      <w:spacing w:val="0"/>
      <w:w w:val="100"/>
      <w:position w:val="0"/>
      <w:sz w:val="11"/>
      <w:szCs w:val="11"/>
      <w:u w:val="none"/>
      <w:shd w:val="clear" w:color="auto" w:fill="FFFFFF"/>
      <w:lang w:val="ro-RO" w:eastAsia="ro-RO" w:bidi="ro-RO"/>
    </w:rPr>
  </w:style>
  <w:style w:type="character" w:customStyle="1" w:styleId="Bodytext2Sylfaen85ptSpacing1pt">
    <w:name w:val="Body text (2) + Sylfaen;8;5 pt;Spacing 1 pt"/>
    <w:basedOn w:val="Bodytext2"/>
    <w:rsid w:val="00717084"/>
    <w:rPr>
      <w:rFonts w:ascii="Sylfaen" w:eastAsia="Sylfaen" w:hAnsi="Sylfaen" w:cs="Sylfaen"/>
      <w:b w:val="0"/>
      <w:bCs w:val="0"/>
      <w:i w:val="0"/>
      <w:iCs w:val="0"/>
      <w:smallCaps w:val="0"/>
      <w:strike w:val="0"/>
      <w:color w:val="000000"/>
      <w:spacing w:val="30"/>
      <w:w w:val="100"/>
      <w:position w:val="0"/>
      <w:sz w:val="17"/>
      <w:szCs w:val="17"/>
      <w:u w:val="none"/>
      <w:shd w:val="clear" w:color="auto" w:fill="FFFFFF"/>
      <w:lang w:val="ro-RO" w:eastAsia="ro-RO" w:bidi="ro-RO"/>
    </w:rPr>
  </w:style>
  <w:style w:type="character" w:customStyle="1" w:styleId="Bodytext285ptBoldItalic">
    <w:name w:val="Body text (2) + 8;5 pt;Bold;Italic"/>
    <w:basedOn w:val="Bodytext2"/>
    <w:rsid w:val="00717084"/>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29ptItalic">
    <w:name w:val="Body text (2) + 9 pt;Italic"/>
    <w:basedOn w:val="Bodytext2"/>
    <w:rsid w:val="00717084"/>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o-RO" w:eastAsia="ro-RO" w:bidi="ro-RO"/>
    </w:rPr>
  </w:style>
  <w:style w:type="character" w:styleId="CommentReference">
    <w:name w:val="annotation reference"/>
    <w:basedOn w:val="DefaultParagraphFont"/>
    <w:uiPriority w:val="99"/>
    <w:semiHidden/>
    <w:unhideWhenUsed/>
    <w:rsid w:val="00A35A81"/>
    <w:rPr>
      <w:sz w:val="18"/>
      <w:szCs w:val="18"/>
    </w:rPr>
  </w:style>
  <w:style w:type="paragraph" w:styleId="CommentText">
    <w:name w:val="annotation text"/>
    <w:basedOn w:val="Normal"/>
    <w:link w:val="CommentTextChar"/>
    <w:uiPriority w:val="99"/>
    <w:semiHidden/>
    <w:unhideWhenUsed/>
    <w:rsid w:val="00A35A81"/>
    <w:pPr>
      <w:spacing w:line="240" w:lineRule="auto"/>
    </w:pPr>
    <w:rPr>
      <w:sz w:val="24"/>
      <w:szCs w:val="24"/>
    </w:rPr>
  </w:style>
  <w:style w:type="character" w:customStyle="1" w:styleId="CommentTextChar">
    <w:name w:val="Comment Text Char"/>
    <w:basedOn w:val="DefaultParagraphFont"/>
    <w:link w:val="CommentText"/>
    <w:uiPriority w:val="99"/>
    <w:semiHidden/>
    <w:rsid w:val="00A35A81"/>
    <w:rPr>
      <w:sz w:val="24"/>
      <w:szCs w:val="24"/>
    </w:rPr>
  </w:style>
  <w:style w:type="paragraph" w:styleId="CommentSubject">
    <w:name w:val="annotation subject"/>
    <w:basedOn w:val="CommentText"/>
    <w:next w:val="CommentText"/>
    <w:link w:val="CommentSubjectChar"/>
    <w:uiPriority w:val="99"/>
    <w:semiHidden/>
    <w:unhideWhenUsed/>
    <w:rsid w:val="00A35A81"/>
    <w:rPr>
      <w:b/>
      <w:bCs/>
      <w:sz w:val="20"/>
      <w:szCs w:val="20"/>
    </w:rPr>
  </w:style>
  <w:style w:type="character" w:customStyle="1" w:styleId="CommentSubjectChar">
    <w:name w:val="Comment Subject Char"/>
    <w:basedOn w:val="CommentTextChar"/>
    <w:link w:val="CommentSubject"/>
    <w:uiPriority w:val="99"/>
    <w:semiHidden/>
    <w:rsid w:val="00A35A81"/>
    <w:rPr>
      <w:b/>
      <w:bCs/>
      <w:sz w:val="20"/>
      <w:szCs w:val="20"/>
    </w:rPr>
  </w:style>
  <w:style w:type="paragraph" w:styleId="DocumentMap">
    <w:name w:val="Document Map"/>
    <w:basedOn w:val="Normal"/>
    <w:link w:val="DocumentMapChar"/>
    <w:uiPriority w:val="99"/>
    <w:semiHidden/>
    <w:unhideWhenUsed/>
    <w:rsid w:val="00DA144B"/>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DA144B"/>
    <w:rPr>
      <w:rFonts w:ascii="Lucida Grande" w:hAnsi="Lucida Grande"/>
      <w:sz w:val="24"/>
      <w:szCs w:val="24"/>
    </w:rPr>
  </w:style>
  <w:style w:type="character" w:styleId="Strong">
    <w:name w:val="Strong"/>
    <w:basedOn w:val="DefaultParagraphFont"/>
    <w:qFormat/>
    <w:rsid w:val="00D64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7AABE-ECD7-664C-947E-B5CFA456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229</Pages>
  <Words>48140</Words>
  <Characters>274404</Characters>
  <Application>Microsoft Macintosh Word</Application>
  <DocSecurity>0</DocSecurity>
  <Lines>2286</Lines>
  <Paragraphs>643</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321901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Cristina Dogot</cp:lastModifiedBy>
  <cp:revision>312</cp:revision>
  <dcterms:created xsi:type="dcterms:W3CDTF">2018-07-17T02:14:00Z</dcterms:created>
  <dcterms:modified xsi:type="dcterms:W3CDTF">2018-09-27T07:15:00Z</dcterms:modified>
</cp:coreProperties>
</file>